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D635E" w14:textId="77777777" w:rsidR="00D506E1" w:rsidRPr="00D506E1" w:rsidRDefault="00D506E1" w:rsidP="00D506E1">
      <w:pPr>
        <w:spacing w:after="0" w:line="360" w:lineRule="auto"/>
        <w:rPr>
          <w:ins w:id="0" w:author="Φλούδα Χριστίνα" w:date="2019-01-31T14:07:00Z"/>
          <w:rFonts w:eastAsia="Times New Roman"/>
          <w:szCs w:val="24"/>
          <w:lang w:eastAsia="en-US"/>
        </w:rPr>
      </w:pPr>
      <w:bookmarkStart w:id="1" w:name="_GoBack"/>
      <w:bookmarkEnd w:id="1"/>
      <w:ins w:id="2" w:author="Φλούδα Χριστίνα" w:date="2019-01-31T14:07:00Z">
        <w:r w:rsidRPr="00D506E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FCA04BB" w14:textId="77777777" w:rsidR="00D506E1" w:rsidRPr="00D506E1" w:rsidRDefault="00D506E1" w:rsidP="00D506E1">
      <w:pPr>
        <w:spacing w:after="0" w:line="360" w:lineRule="auto"/>
        <w:rPr>
          <w:ins w:id="3" w:author="Φλούδα Χριστίνα" w:date="2019-01-31T14:07:00Z"/>
          <w:rFonts w:eastAsia="Times New Roman"/>
          <w:szCs w:val="24"/>
          <w:lang w:eastAsia="en-US"/>
        </w:rPr>
      </w:pPr>
    </w:p>
    <w:p w14:paraId="0424763E" w14:textId="77777777" w:rsidR="00D506E1" w:rsidRPr="00D506E1" w:rsidRDefault="00D506E1" w:rsidP="00D506E1">
      <w:pPr>
        <w:spacing w:after="0" w:line="360" w:lineRule="auto"/>
        <w:rPr>
          <w:ins w:id="4" w:author="Φλούδα Χριστίνα" w:date="2019-01-31T14:07:00Z"/>
          <w:rFonts w:eastAsia="Times New Roman"/>
          <w:szCs w:val="24"/>
          <w:lang w:eastAsia="en-US"/>
        </w:rPr>
      </w:pPr>
      <w:ins w:id="5" w:author="Φλούδα Χριστίνα" w:date="2019-01-31T14:07:00Z">
        <w:r w:rsidRPr="00D506E1">
          <w:rPr>
            <w:rFonts w:eastAsia="Times New Roman"/>
            <w:szCs w:val="24"/>
            <w:lang w:eastAsia="en-US"/>
          </w:rPr>
          <w:t>ΠΙΝΑΚΑΣ ΠΕΡΙΕΧΟΜΕΝΩΝ</w:t>
        </w:r>
      </w:ins>
    </w:p>
    <w:p w14:paraId="05D8E931" w14:textId="77777777" w:rsidR="00D506E1" w:rsidRPr="00D506E1" w:rsidRDefault="00D506E1" w:rsidP="00D506E1">
      <w:pPr>
        <w:spacing w:after="0" w:line="360" w:lineRule="auto"/>
        <w:rPr>
          <w:ins w:id="6" w:author="Φλούδα Χριστίνα" w:date="2019-01-31T14:07:00Z"/>
          <w:rFonts w:eastAsia="Times New Roman"/>
          <w:szCs w:val="24"/>
          <w:lang w:eastAsia="en-US"/>
        </w:rPr>
      </w:pPr>
      <w:ins w:id="7" w:author="Φλούδα Χριστίνα" w:date="2019-01-31T14:07:00Z">
        <w:r w:rsidRPr="00D506E1">
          <w:rPr>
            <w:rFonts w:eastAsia="Times New Roman"/>
            <w:szCs w:val="24"/>
            <w:lang w:eastAsia="en-US"/>
          </w:rPr>
          <w:t xml:space="preserve">ΙΖ’ ΠΕΡΙΟΔΟΣ </w:t>
        </w:r>
      </w:ins>
    </w:p>
    <w:p w14:paraId="6D76A6E8" w14:textId="77777777" w:rsidR="00D506E1" w:rsidRPr="00D506E1" w:rsidRDefault="00D506E1" w:rsidP="00D506E1">
      <w:pPr>
        <w:spacing w:after="0" w:line="360" w:lineRule="auto"/>
        <w:rPr>
          <w:ins w:id="8" w:author="Φλούδα Χριστίνα" w:date="2019-01-31T14:07:00Z"/>
          <w:rFonts w:eastAsia="Times New Roman"/>
          <w:szCs w:val="24"/>
          <w:lang w:eastAsia="en-US"/>
        </w:rPr>
      </w:pPr>
      <w:ins w:id="9" w:author="Φλούδα Χριστίνα" w:date="2019-01-31T14:07:00Z">
        <w:r w:rsidRPr="00D506E1">
          <w:rPr>
            <w:rFonts w:eastAsia="Times New Roman"/>
            <w:szCs w:val="24"/>
            <w:lang w:eastAsia="en-US"/>
          </w:rPr>
          <w:t>ΠΡΟΕΔΡΕΥΟΜΕΝΗΣ ΚΟΙΝΟΒΟΥΛΕΥΤΙΚΗΣ ΔΗΜΟΚΡΑΤΙΑΣ</w:t>
        </w:r>
      </w:ins>
    </w:p>
    <w:p w14:paraId="7BEE15A1" w14:textId="77777777" w:rsidR="00D506E1" w:rsidRPr="00D506E1" w:rsidRDefault="00D506E1" w:rsidP="00D506E1">
      <w:pPr>
        <w:spacing w:after="0" w:line="360" w:lineRule="auto"/>
        <w:rPr>
          <w:ins w:id="10" w:author="Φλούδα Χριστίνα" w:date="2019-01-31T14:07:00Z"/>
          <w:rFonts w:eastAsia="Times New Roman"/>
          <w:szCs w:val="24"/>
          <w:lang w:eastAsia="en-US"/>
        </w:rPr>
      </w:pPr>
      <w:ins w:id="11" w:author="Φλούδα Χριστίνα" w:date="2019-01-31T14:07:00Z">
        <w:r w:rsidRPr="00D506E1">
          <w:rPr>
            <w:rFonts w:eastAsia="Times New Roman"/>
            <w:szCs w:val="24"/>
            <w:lang w:eastAsia="en-US"/>
          </w:rPr>
          <w:t>ΣΥΝΟΔΟΣ Δ΄</w:t>
        </w:r>
      </w:ins>
    </w:p>
    <w:p w14:paraId="77C0AB5C" w14:textId="77777777" w:rsidR="00D506E1" w:rsidRPr="00D506E1" w:rsidRDefault="00D506E1" w:rsidP="00D506E1">
      <w:pPr>
        <w:spacing w:after="0" w:line="360" w:lineRule="auto"/>
        <w:rPr>
          <w:ins w:id="12" w:author="Φλούδα Χριστίνα" w:date="2019-01-31T14:07:00Z"/>
          <w:rFonts w:eastAsia="Times New Roman"/>
          <w:szCs w:val="24"/>
          <w:lang w:eastAsia="en-US"/>
        </w:rPr>
      </w:pPr>
    </w:p>
    <w:p w14:paraId="357ADB96" w14:textId="77777777" w:rsidR="00D506E1" w:rsidRPr="00D506E1" w:rsidRDefault="00D506E1" w:rsidP="00D506E1">
      <w:pPr>
        <w:spacing w:after="0" w:line="360" w:lineRule="auto"/>
        <w:rPr>
          <w:ins w:id="13" w:author="Φλούδα Χριστίνα" w:date="2019-01-31T14:07:00Z"/>
          <w:rFonts w:eastAsia="Times New Roman"/>
          <w:szCs w:val="24"/>
          <w:lang w:eastAsia="en-US"/>
        </w:rPr>
      </w:pPr>
      <w:ins w:id="14" w:author="Φλούδα Χριστίνα" w:date="2019-01-31T14:07:00Z">
        <w:r w:rsidRPr="00D506E1">
          <w:rPr>
            <w:rFonts w:eastAsia="Times New Roman"/>
            <w:szCs w:val="24"/>
            <w:lang w:eastAsia="en-US"/>
          </w:rPr>
          <w:t>ΣΥΝΕΔΡΙΑΣΗ ΞΑ΄</w:t>
        </w:r>
      </w:ins>
    </w:p>
    <w:p w14:paraId="4546EA60" w14:textId="77777777" w:rsidR="00D506E1" w:rsidRPr="00D506E1" w:rsidRDefault="00D506E1" w:rsidP="00D506E1">
      <w:pPr>
        <w:spacing w:after="0" w:line="360" w:lineRule="auto"/>
        <w:rPr>
          <w:ins w:id="15" w:author="Φλούδα Χριστίνα" w:date="2019-01-31T14:07:00Z"/>
          <w:rFonts w:eastAsia="Times New Roman"/>
          <w:szCs w:val="24"/>
          <w:lang w:eastAsia="en-US"/>
        </w:rPr>
      </w:pPr>
      <w:ins w:id="16" w:author="Φλούδα Χριστίνα" w:date="2019-01-31T14:07:00Z">
        <w:r w:rsidRPr="00D506E1">
          <w:rPr>
            <w:rFonts w:eastAsia="Times New Roman"/>
            <w:szCs w:val="24"/>
            <w:lang w:eastAsia="en-US"/>
          </w:rPr>
          <w:t>Πέμπτη  24 Ιανουαρίου 2019</w:t>
        </w:r>
      </w:ins>
    </w:p>
    <w:p w14:paraId="4C9A3965" w14:textId="77777777" w:rsidR="00D506E1" w:rsidRPr="00D506E1" w:rsidRDefault="00D506E1" w:rsidP="00D506E1">
      <w:pPr>
        <w:spacing w:after="0" w:line="360" w:lineRule="auto"/>
        <w:rPr>
          <w:ins w:id="17" w:author="Φλούδα Χριστίνα" w:date="2019-01-31T14:07:00Z"/>
          <w:rFonts w:eastAsia="Times New Roman"/>
          <w:szCs w:val="24"/>
          <w:lang w:eastAsia="en-US"/>
        </w:rPr>
      </w:pPr>
    </w:p>
    <w:p w14:paraId="5398AD55" w14:textId="77777777" w:rsidR="00D506E1" w:rsidRPr="00D506E1" w:rsidRDefault="00D506E1" w:rsidP="00D506E1">
      <w:pPr>
        <w:spacing w:after="0" w:line="360" w:lineRule="auto"/>
        <w:rPr>
          <w:ins w:id="18" w:author="Φλούδα Χριστίνα" w:date="2019-01-31T14:07:00Z"/>
          <w:rFonts w:eastAsia="Times New Roman"/>
          <w:szCs w:val="24"/>
          <w:lang w:eastAsia="en-US"/>
        </w:rPr>
      </w:pPr>
      <w:ins w:id="19" w:author="Φλούδα Χριστίνα" w:date="2019-01-31T14:07:00Z">
        <w:r w:rsidRPr="00D506E1">
          <w:rPr>
            <w:rFonts w:eastAsia="Times New Roman"/>
            <w:szCs w:val="24"/>
            <w:lang w:eastAsia="en-US"/>
          </w:rPr>
          <w:t>ΘΕΜΑΤΑ</w:t>
        </w:r>
      </w:ins>
    </w:p>
    <w:p w14:paraId="233E8753" w14:textId="77777777" w:rsidR="00D506E1" w:rsidRPr="00D506E1" w:rsidRDefault="00D506E1" w:rsidP="00D506E1">
      <w:pPr>
        <w:spacing w:after="0" w:line="360" w:lineRule="auto"/>
        <w:rPr>
          <w:ins w:id="20" w:author="Φλούδα Χριστίνα" w:date="2019-01-31T14:07:00Z"/>
          <w:rFonts w:eastAsia="Times New Roman"/>
          <w:szCs w:val="24"/>
          <w:lang w:eastAsia="en-US"/>
        </w:rPr>
      </w:pPr>
      <w:ins w:id="21" w:author="Φλούδα Χριστίνα" w:date="2019-01-31T14:07:00Z">
        <w:r w:rsidRPr="00D506E1">
          <w:rPr>
            <w:rFonts w:eastAsia="Times New Roman"/>
            <w:szCs w:val="24"/>
            <w:lang w:eastAsia="en-US"/>
          </w:rPr>
          <w:t xml:space="preserve"> </w:t>
        </w:r>
        <w:r w:rsidRPr="00D506E1">
          <w:rPr>
            <w:rFonts w:eastAsia="Times New Roman"/>
            <w:szCs w:val="24"/>
            <w:lang w:eastAsia="en-US"/>
          </w:rPr>
          <w:br/>
          <w:t xml:space="preserve">Α. ΕΙΔΙΚΑ ΘΕΜΑΤΑ </w:t>
        </w:r>
        <w:r w:rsidRPr="00D506E1">
          <w:rPr>
            <w:rFonts w:eastAsia="Times New Roman"/>
            <w:szCs w:val="24"/>
            <w:lang w:eastAsia="en-US"/>
          </w:rPr>
          <w:br/>
          <w:t xml:space="preserve">1.  Άδεια απουσίας των Βουλευτών κ.κ. Γ. Κουμουτσάκου και Ι. Μανιάτη, σελ. </w:t>
        </w:r>
        <w:r w:rsidRPr="00D506E1">
          <w:rPr>
            <w:rFonts w:eastAsia="Times New Roman"/>
            <w:szCs w:val="24"/>
            <w:lang w:eastAsia="en-US"/>
          </w:rPr>
          <w:br/>
          <w:t xml:space="preserve">2. Ανακοινώνεται ότι τη συνεδρίαση παρακολουθούν μαθητές από το 24ο Δημοτικό Σχολείο Ιλίου, το 6ο Δημοτικό Σχολείο  Άνω Λιοσίων, το Δημοτικό Σχολείο «Χρυσόστομος Σμύρνης», το 3ο Γυμνάσιο Υμηττού, το 1ο Γυμνάσιο Χαλανδρίου και το 2ο Γυμνάσιο Φαρσάλων, σελ. </w:t>
        </w:r>
        <w:r w:rsidRPr="00D506E1">
          <w:rPr>
            <w:rFonts w:eastAsia="Times New Roman"/>
            <w:szCs w:val="24"/>
            <w:lang w:eastAsia="en-US"/>
          </w:rPr>
          <w:br/>
          <w:t xml:space="preserve">3. Επί διαδικαστικού θέματος, σελ. </w:t>
        </w:r>
        <w:r w:rsidRPr="00D506E1">
          <w:rPr>
            <w:rFonts w:eastAsia="Times New Roman"/>
            <w:szCs w:val="24"/>
            <w:lang w:eastAsia="en-US"/>
          </w:rPr>
          <w:br/>
          <w:t xml:space="preserve">4. Επί προσωπικού θέματος, σελ. </w:t>
        </w:r>
      </w:ins>
    </w:p>
    <w:p w14:paraId="30DA2EC7" w14:textId="77777777" w:rsidR="00D506E1" w:rsidRPr="00D506E1" w:rsidRDefault="00D506E1" w:rsidP="00D506E1">
      <w:pPr>
        <w:spacing w:after="0" w:line="360" w:lineRule="auto"/>
        <w:rPr>
          <w:ins w:id="22" w:author="Φλούδα Χριστίνα" w:date="2019-01-31T14:07:00Z"/>
          <w:rFonts w:eastAsia="Times New Roman"/>
          <w:szCs w:val="24"/>
          <w:lang w:eastAsia="en-US"/>
        </w:rPr>
      </w:pPr>
    </w:p>
    <w:p w14:paraId="3D4167E7" w14:textId="77777777" w:rsidR="00D506E1" w:rsidRPr="00D506E1" w:rsidRDefault="00D506E1" w:rsidP="00D506E1">
      <w:pPr>
        <w:spacing w:after="0" w:line="360" w:lineRule="auto"/>
        <w:rPr>
          <w:ins w:id="23" w:author="Φλούδα Χριστίνα" w:date="2019-01-31T14:07:00Z"/>
          <w:rFonts w:eastAsia="Times New Roman"/>
          <w:szCs w:val="24"/>
          <w:lang w:eastAsia="en-US"/>
        </w:rPr>
      </w:pPr>
      <w:ins w:id="24" w:author="Φλούδα Χριστίνα" w:date="2019-01-31T14:07:00Z">
        <w:r w:rsidRPr="00D506E1">
          <w:rPr>
            <w:rFonts w:eastAsia="Times New Roman"/>
            <w:szCs w:val="24"/>
            <w:lang w:eastAsia="en-US"/>
          </w:rPr>
          <w:t>Β. ΚΟΙΝΟΒΟΥΛΕΥΤΙΚΟΣ ΕΛΕΓΧΟΣ</w:t>
        </w:r>
      </w:ins>
    </w:p>
    <w:p w14:paraId="113BDA12" w14:textId="77777777" w:rsidR="00D506E1" w:rsidRPr="00D506E1" w:rsidRDefault="00D506E1" w:rsidP="00D506E1">
      <w:pPr>
        <w:spacing w:after="0" w:line="360" w:lineRule="auto"/>
        <w:rPr>
          <w:ins w:id="25" w:author="Φλούδα Χριστίνα" w:date="2019-01-31T14:07:00Z"/>
          <w:rFonts w:eastAsia="Times New Roman"/>
          <w:szCs w:val="24"/>
          <w:lang w:eastAsia="en-US"/>
        </w:rPr>
      </w:pPr>
      <w:ins w:id="26" w:author="Φλούδα Χριστίνα" w:date="2019-01-31T14:07:00Z">
        <w:r w:rsidRPr="00D506E1">
          <w:rPr>
            <w:rFonts w:eastAsia="Times New Roman"/>
            <w:color w:val="212529"/>
            <w:szCs w:val="24"/>
          </w:rPr>
          <w:t xml:space="preserve">Ανακοίνωση του δελτίου επικαίρων ερωτήσεων της Παρασκευής 25 Ιανουαρίου 2018, σελ. </w:t>
        </w:r>
        <w:r w:rsidRPr="00D506E1">
          <w:rPr>
            <w:rFonts w:eastAsia="Times New Roman"/>
            <w:szCs w:val="24"/>
            <w:lang w:eastAsia="en-US"/>
          </w:rPr>
          <w:br/>
          <w:t xml:space="preserve"> </w:t>
        </w:r>
        <w:r w:rsidRPr="00D506E1">
          <w:rPr>
            <w:rFonts w:eastAsia="Times New Roman"/>
            <w:szCs w:val="24"/>
            <w:lang w:eastAsia="en-US"/>
          </w:rPr>
          <w:br/>
          <w:t xml:space="preserve">Β. ΝΟΜΟΘΕΤΙΚΗ ΕΡΓΑΣΙΑ </w:t>
        </w:r>
        <w:r w:rsidRPr="00D506E1">
          <w:rPr>
            <w:rFonts w:eastAsia="Times New Roman"/>
            <w:szCs w:val="24"/>
            <w:lang w:eastAsia="en-US"/>
          </w:rPr>
          <w:br/>
          <w:t xml:space="preserve">Συζήτηση επί της αρχής των άρθρων και του συνόλου του σχεδίου νόμου του Υπουργείου Εξωτερικών: «Κύρωση της Τελικής Συμφωνίας για την Επίλυση των Διαφορών οι οποίες περιγράφονται στις Αποφάσεις του Συμβουλίου Ασφαλείας των Ηνωμένων Εθνών 817(1993) και 845(1993), τη Λήξη της Ενδιάμεσης Συμφωνίας του 1995 και την Εδραίωση Στρατηγικής Εταιρικής Σχέσης μεταξύ των Μερών», σελ. </w:t>
        </w:r>
        <w:r w:rsidRPr="00D506E1">
          <w:rPr>
            <w:rFonts w:eastAsia="Times New Roman"/>
            <w:szCs w:val="24"/>
            <w:lang w:eastAsia="en-US"/>
          </w:rPr>
          <w:br/>
          <w:t xml:space="preserve"> </w:t>
        </w:r>
        <w:r w:rsidRPr="00D506E1">
          <w:rPr>
            <w:rFonts w:eastAsia="Times New Roman"/>
            <w:szCs w:val="24"/>
            <w:lang w:eastAsia="en-US"/>
          </w:rPr>
          <w:br/>
          <w:t>ΠΡΟΕΔΡΟΣ</w:t>
        </w:r>
      </w:ins>
    </w:p>
    <w:p w14:paraId="40298D27" w14:textId="77777777" w:rsidR="00D506E1" w:rsidRPr="00D506E1" w:rsidRDefault="00D506E1" w:rsidP="00D506E1">
      <w:pPr>
        <w:spacing w:after="0" w:line="360" w:lineRule="auto"/>
        <w:rPr>
          <w:ins w:id="27" w:author="Φλούδα Χριστίνα" w:date="2019-01-31T14:07:00Z"/>
          <w:rFonts w:eastAsia="Times New Roman"/>
          <w:szCs w:val="24"/>
          <w:lang w:eastAsia="en-US"/>
        </w:rPr>
      </w:pPr>
      <w:ins w:id="28" w:author="Φλούδα Χριστίνα" w:date="2019-01-31T14:07:00Z">
        <w:r w:rsidRPr="00D506E1">
          <w:rPr>
            <w:rFonts w:eastAsia="Times New Roman"/>
            <w:szCs w:val="24"/>
            <w:lang w:eastAsia="en-US"/>
          </w:rPr>
          <w:t xml:space="preserve">ΒΟΥΤΣΗΣ Ν. , σελ. </w:t>
        </w:r>
      </w:ins>
    </w:p>
    <w:p w14:paraId="1518D5E1" w14:textId="77777777" w:rsidR="00D506E1" w:rsidRPr="00D506E1" w:rsidRDefault="00D506E1" w:rsidP="00D506E1">
      <w:pPr>
        <w:spacing w:after="0" w:line="360" w:lineRule="auto"/>
        <w:rPr>
          <w:ins w:id="29" w:author="Φλούδα Χριστίνα" w:date="2019-01-31T14:07:00Z"/>
          <w:rFonts w:eastAsia="Times New Roman"/>
          <w:szCs w:val="24"/>
          <w:lang w:eastAsia="en-US"/>
        </w:rPr>
      </w:pPr>
    </w:p>
    <w:p w14:paraId="74D1E1DE" w14:textId="77777777" w:rsidR="00D506E1" w:rsidRPr="00D506E1" w:rsidRDefault="00D506E1" w:rsidP="00D506E1">
      <w:pPr>
        <w:spacing w:after="0" w:line="360" w:lineRule="auto"/>
        <w:rPr>
          <w:ins w:id="30" w:author="Φλούδα Χριστίνα" w:date="2019-01-31T14:07:00Z"/>
          <w:rFonts w:eastAsia="Times New Roman"/>
          <w:szCs w:val="24"/>
          <w:lang w:eastAsia="en-US"/>
        </w:rPr>
      </w:pPr>
    </w:p>
    <w:p w14:paraId="32D2E647" w14:textId="77777777" w:rsidR="00D506E1" w:rsidRPr="00D506E1" w:rsidRDefault="00D506E1" w:rsidP="00D506E1">
      <w:pPr>
        <w:spacing w:after="0" w:line="360" w:lineRule="auto"/>
        <w:rPr>
          <w:ins w:id="31" w:author="Φλούδα Χριστίνα" w:date="2019-01-31T14:07:00Z"/>
          <w:rFonts w:eastAsia="Times New Roman"/>
          <w:szCs w:val="24"/>
          <w:lang w:eastAsia="en-US"/>
        </w:rPr>
      </w:pPr>
      <w:ins w:id="32" w:author="Φλούδα Χριστίνα" w:date="2019-01-31T14:07:00Z">
        <w:r w:rsidRPr="00D506E1">
          <w:rPr>
            <w:rFonts w:eastAsia="Times New Roman"/>
            <w:szCs w:val="24"/>
            <w:lang w:eastAsia="en-US"/>
          </w:rPr>
          <w:t>ΠΡΟΕΔΡΕΥΟΝΤΕΣ</w:t>
        </w:r>
      </w:ins>
    </w:p>
    <w:p w14:paraId="5FD90988" w14:textId="77777777" w:rsidR="00D506E1" w:rsidRPr="00D506E1" w:rsidRDefault="00D506E1" w:rsidP="00D506E1">
      <w:pPr>
        <w:spacing w:after="0" w:line="360" w:lineRule="auto"/>
        <w:rPr>
          <w:ins w:id="33" w:author="Φλούδα Χριστίνα" w:date="2019-01-31T14:07:00Z"/>
          <w:rFonts w:eastAsia="Times New Roman"/>
          <w:szCs w:val="24"/>
          <w:lang w:eastAsia="en-US"/>
        </w:rPr>
      </w:pPr>
      <w:ins w:id="34" w:author="Φλούδα Χριστίνα" w:date="2019-01-31T14:07:00Z">
        <w:r w:rsidRPr="00D506E1">
          <w:rPr>
            <w:rFonts w:eastAsia="Times New Roman"/>
            <w:szCs w:val="24"/>
            <w:lang w:eastAsia="en-US"/>
          </w:rPr>
          <w:t>ΒΑΡΕΜΕΝΟΣ Γ. , σελ.</w:t>
        </w:r>
        <w:r w:rsidRPr="00D506E1">
          <w:rPr>
            <w:rFonts w:eastAsia="Times New Roman"/>
            <w:szCs w:val="24"/>
            <w:lang w:eastAsia="en-US"/>
          </w:rPr>
          <w:br/>
          <w:t>ΚΑΚΛΑΜΑΝΗΣ Ν. , σελ.</w:t>
        </w:r>
        <w:r w:rsidRPr="00D506E1">
          <w:rPr>
            <w:rFonts w:eastAsia="Times New Roman"/>
            <w:szCs w:val="24"/>
            <w:lang w:eastAsia="en-US"/>
          </w:rPr>
          <w:br/>
          <w:t>ΚΟΥΡΑΚΗΣ Α. , σελ.</w:t>
        </w:r>
        <w:r w:rsidRPr="00D506E1">
          <w:rPr>
            <w:rFonts w:eastAsia="Times New Roman"/>
            <w:szCs w:val="24"/>
            <w:lang w:eastAsia="en-US"/>
          </w:rPr>
          <w:br/>
          <w:t>ΚΡΕΜΑΣΤΙΝΟΣ Δ. , σελ.</w:t>
        </w:r>
      </w:ins>
    </w:p>
    <w:p w14:paraId="244F9B26" w14:textId="77777777" w:rsidR="00D506E1" w:rsidRPr="00D506E1" w:rsidRDefault="00D506E1" w:rsidP="00D506E1">
      <w:pPr>
        <w:spacing w:after="0" w:line="360" w:lineRule="auto"/>
        <w:rPr>
          <w:ins w:id="35" w:author="Φλούδα Χριστίνα" w:date="2019-01-31T14:07:00Z"/>
          <w:rFonts w:eastAsia="Times New Roman"/>
          <w:szCs w:val="24"/>
          <w:lang w:eastAsia="en-US"/>
        </w:rPr>
      </w:pPr>
      <w:ins w:id="36" w:author="Φλούδα Χριστίνα" w:date="2019-01-31T14:07:00Z">
        <w:r w:rsidRPr="00D506E1">
          <w:rPr>
            <w:rFonts w:eastAsia="Times New Roman"/>
            <w:szCs w:val="24"/>
            <w:lang w:eastAsia="en-US"/>
          </w:rPr>
          <w:t xml:space="preserve">ΧΡΙΣΤΟΔΟΥΛΟΠΟΥΛΟΥ Α. , σελ. </w:t>
        </w:r>
      </w:ins>
    </w:p>
    <w:p w14:paraId="1CFFB422" w14:textId="77777777" w:rsidR="00D506E1" w:rsidRPr="00D506E1" w:rsidRDefault="00D506E1" w:rsidP="00D506E1">
      <w:pPr>
        <w:spacing w:after="0" w:line="360" w:lineRule="auto"/>
        <w:rPr>
          <w:ins w:id="37" w:author="Φλούδα Χριστίνα" w:date="2019-01-31T14:07:00Z"/>
          <w:rFonts w:eastAsia="Times New Roman"/>
          <w:szCs w:val="24"/>
          <w:lang w:eastAsia="en-US"/>
        </w:rPr>
      </w:pPr>
    </w:p>
    <w:p w14:paraId="18AE4017" w14:textId="77777777" w:rsidR="00D506E1" w:rsidRPr="00D506E1" w:rsidRDefault="00D506E1" w:rsidP="00D506E1">
      <w:pPr>
        <w:spacing w:after="0" w:line="360" w:lineRule="auto"/>
        <w:rPr>
          <w:ins w:id="38" w:author="Φλούδα Χριστίνα" w:date="2019-01-31T14:07:00Z"/>
          <w:rFonts w:eastAsia="Times New Roman"/>
          <w:szCs w:val="24"/>
          <w:lang w:eastAsia="en-US"/>
        </w:rPr>
      </w:pPr>
    </w:p>
    <w:p w14:paraId="6FDD6D9F" w14:textId="77777777" w:rsidR="00D506E1" w:rsidRPr="00D506E1" w:rsidRDefault="00D506E1" w:rsidP="00D506E1">
      <w:pPr>
        <w:spacing w:after="0" w:line="360" w:lineRule="auto"/>
        <w:rPr>
          <w:ins w:id="39" w:author="Φλούδα Χριστίνα" w:date="2019-01-31T14:07:00Z"/>
          <w:rFonts w:eastAsia="Times New Roman"/>
          <w:szCs w:val="24"/>
          <w:lang w:eastAsia="en-US"/>
        </w:rPr>
      </w:pPr>
      <w:ins w:id="40" w:author="Φλούδα Χριστίνα" w:date="2019-01-31T14:07:00Z">
        <w:r w:rsidRPr="00D506E1">
          <w:rPr>
            <w:rFonts w:eastAsia="Times New Roman"/>
            <w:szCs w:val="24"/>
            <w:lang w:eastAsia="en-US"/>
          </w:rPr>
          <w:t>ΟΜΙΛΗΤΕΣ</w:t>
        </w:r>
      </w:ins>
    </w:p>
    <w:p w14:paraId="68EC03ED" w14:textId="1CC3609A" w:rsidR="00D506E1" w:rsidRDefault="00D506E1" w:rsidP="00D506E1">
      <w:pPr>
        <w:spacing w:after="0" w:line="600" w:lineRule="auto"/>
        <w:ind w:firstLine="720"/>
        <w:jc w:val="center"/>
        <w:rPr>
          <w:ins w:id="41" w:author="Φλούδα Χριστίνα" w:date="2019-01-31T14:07:00Z"/>
          <w:rFonts w:eastAsia="Times New Roman"/>
          <w:szCs w:val="24"/>
        </w:rPr>
      </w:pPr>
      <w:ins w:id="42" w:author="Φλούδα Χριστίνα" w:date="2019-01-31T14:07:00Z">
        <w:r w:rsidRPr="00D506E1">
          <w:rPr>
            <w:rFonts w:eastAsia="Times New Roman"/>
            <w:szCs w:val="24"/>
            <w:lang w:eastAsia="en-US"/>
          </w:rPr>
          <w:br/>
          <w:t>Α. Επί διαδικαστικού θέματος:</w:t>
        </w:r>
        <w:r w:rsidRPr="00D506E1">
          <w:rPr>
            <w:rFonts w:eastAsia="Times New Roman"/>
            <w:szCs w:val="24"/>
            <w:lang w:eastAsia="en-US"/>
          </w:rPr>
          <w:br/>
          <w:t>ΒΑΡΕΜΕΝΟΣ Γ. , σελ.</w:t>
        </w:r>
        <w:r w:rsidRPr="00D506E1">
          <w:rPr>
            <w:rFonts w:eastAsia="Times New Roman"/>
            <w:szCs w:val="24"/>
            <w:lang w:eastAsia="en-US"/>
          </w:rPr>
          <w:br/>
          <w:t>ΒΟΥΤΣΗΣ Ν. , σελ.</w:t>
        </w:r>
        <w:r w:rsidRPr="00D506E1">
          <w:rPr>
            <w:rFonts w:eastAsia="Times New Roman"/>
            <w:szCs w:val="24"/>
            <w:lang w:eastAsia="en-US"/>
          </w:rPr>
          <w:br/>
          <w:t>ΓΕΩΡΓΙΑΔΗΣ Σ. , σελ.</w:t>
        </w:r>
        <w:r w:rsidRPr="00D506E1">
          <w:rPr>
            <w:rFonts w:eastAsia="Times New Roman"/>
            <w:szCs w:val="24"/>
            <w:lang w:eastAsia="en-US"/>
          </w:rPr>
          <w:br/>
          <w:t>ΖΑΡΟΥΛΙΑ Ε. , σελ.</w:t>
        </w:r>
        <w:r w:rsidRPr="00D506E1">
          <w:rPr>
            <w:rFonts w:eastAsia="Times New Roman"/>
            <w:szCs w:val="24"/>
            <w:lang w:eastAsia="en-US"/>
          </w:rPr>
          <w:br/>
          <w:t>ΚΑΚΛΑΜΑΝΗΣ Ν. , σελ.</w:t>
        </w:r>
        <w:r w:rsidRPr="00D506E1">
          <w:rPr>
            <w:rFonts w:eastAsia="Times New Roman"/>
            <w:szCs w:val="24"/>
            <w:lang w:eastAsia="en-US"/>
          </w:rPr>
          <w:br/>
          <w:t>ΚΑΜΜΕΝΟΣ Π. , σελ.</w:t>
        </w:r>
        <w:r w:rsidRPr="00D506E1">
          <w:rPr>
            <w:rFonts w:eastAsia="Times New Roman"/>
            <w:szCs w:val="24"/>
            <w:lang w:eastAsia="en-US"/>
          </w:rPr>
          <w:br/>
          <w:t>ΚΟΤΖΙΑΣ Ν. , σελ.</w:t>
        </w:r>
        <w:r w:rsidRPr="00D506E1">
          <w:rPr>
            <w:rFonts w:eastAsia="Times New Roman"/>
            <w:szCs w:val="24"/>
            <w:lang w:eastAsia="en-US"/>
          </w:rPr>
          <w:br/>
          <w:t>ΚΟΥΡΑΚΗΣ Α. , σελ.</w:t>
        </w:r>
        <w:r w:rsidRPr="00D506E1">
          <w:rPr>
            <w:rFonts w:eastAsia="Times New Roman"/>
            <w:szCs w:val="24"/>
            <w:lang w:eastAsia="en-US"/>
          </w:rPr>
          <w:br/>
          <w:t>ΛΕΒΕΝΤΗΣ Β. , σελ.</w:t>
        </w:r>
        <w:r w:rsidRPr="00D506E1">
          <w:rPr>
            <w:rFonts w:eastAsia="Times New Roman"/>
            <w:szCs w:val="24"/>
            <w:lang w:eastAsia="en-US"/>
          </w:rPr>
          <w:br/>
          <w:t>ΛΥΚΟΥΔΗΣ Σ. , σελ.</w:t>
        </w:r>
        <w:r w:rsidRPr="00D506E1">
          <w:rPr>
            <w:rFonts w:eastAsia="Times New Roman"/>
            <w:szCs w:val="24"/>
            <w:lang w:eastAsia="en-US"/>
          </w:rPr>
          <w:br/>
          <w:t>ΜΠΑΚΟΓΙΑΝΝΗ Θ. , σελ.</w:t>
        </w:r>
        <w:r w:rsidRPr="00D506E1">
          <w:rPr>
            <w:rFonts w:eastAsia="Times New Roman"/>
            <w:szCs w:val="24"/>
            <w:lang w:eastAsia="en-US"/>
          </w:rPr>
          <w:br/>
          <w:t>ΜΠΟΥΡΑΣ Α. , σελ.</w:t>
        </w:r>
        <w:r w:rsidRPr="00D506E1">
          <w:rPr>
            <w:rFonts w:eastAsia="Times New Roman"/>
            <w:szCs w:val="24"/>
            <w:lang w:eastAsia="en-US"/>
          </w:rPr>
          <w:br/>
          <w:t>ΣΙΜΟΡΕΛΗΣ Χ. , σελ.</w:t>
        </w:r>
        <w:r w:rsidRPr="00D506E1">
          <w:rPr>
            <w:rFonts w:eastAsia="Times New Roman"/>
            <w:szCs w:val="24"/>
            <w:lang w:eastAsia="en-US"/>
          </w:rPr>
          <w:br/>
          <w:t>ΣΚΡΕΚΑΣ Κ. , σελ.</w:t>
        </w:r>
        <w:r w:rsidRPr="00D506E1">
          <w:rPr>
            <w:rFonts w:eastAsia="Times New Roman"/>
            <w:szCs w:val="24"/>
            <w:lang w:eastAsia="en-US"/>
          </w:rPr>
          <w:br/>
        </w:r>
        <w:r w:rsidRPr="00D506E1">
          <w:rPr>
            <w:rFonts w:eastAsia="Times New Roman"/>
            <w:szCs w:val="24"/>
            <w:lang w:eastAsia="en-US"/>
          </w:rPr>
          <w:br/>
          <w:t>Β. Επί προσωπικού θέματος:</w:t>
        </w:r>
        <w:r w:rsidRPr="00D506E1">
          <w:rPr>
            <w:rFonts w:eastAsia="Times New Roman"/>
            <w:szCs w:val="24"/>
            <w:lang w:eastAsia="en-US"/>
          </w:rPr>
          <w:br/>
          <w:t>ΓΕΩΡΓΙΑΔΗΣ Σ. , σελ.</w:t>
        </w:r>
        <w:r w:rsidRPr="00D506E1">
          <w:rPr>
            <w:rFonts w:eastAsia="Times New Roman"/>
            <w:szCs w:val="24"/>
            <w:lang w:eastAsia="en-US"/>
          </w:rPr>
          <w:br/>
          <w:t>ΚΑΜΜΕΝΟΣ Π. , σελ.</w:t>
        </w:r>
        <w:r w:rsidRPr="00D506E1">
          <w:rPr>
            <w:rFonts w:eastAsia="Times New Roman"/>
            <w:szCs w:val="24"/>
            <w:lang w:eastAsia="en-US"/>
          </w:rPr>
          <w:br/>
          <w:t>ΚΑΤΡΟΥΓΚΑΛΟΣ Γ. , σελ.</w:t>
        </w:r>
        <w:r w:rsidRPr="00D506E1">
          <w:rPr>
            <w:rFonts w:eastAsia="Times New Roman"/>
            <w:szCs w:val="24"/>
            <w:lang w:eastAsia="en-US"/>
          </w:rPr>
          <w:br/>
          <w:t>ΚΟΥΜΟΥΤΣΑΚΟΣ Γ. , σελ.</w:t>
        </w:r>
        <w:r w:rsidRPr="00D506E1">
          <w:rPr>
            <w:rFonts w:eastAsia="Times New Roman"/>
            <w:szCs w:val="24"/>
            <w:lang w:eastAsia="en-US"/>
          </w:rPr>
          <w:br/>
          <w:t>ΚΟΥΝΤΟΥΡΑ  Έ. , σελ.</w:t>
        </w:r>
        <w:r w:rsidRPr="00D506E1">
          <w:rPr>
            <w:rFonts w:eastAsia="Times New Roman"/>
            <w:szCs w:val="24"/>
            <w:lang w:eastAsia="en-US"/>
          </w:rPr>
          <w:br/>
          <w:t>ΤΑΣΟΥΛΑΣ Κ. , σελ.</w:t>
        </w:r>
        <w:r w:rsidRPr="00D506E1">
          <w:rPr>
            <w:rFonts w:eastAsia="Times New Roman"/>
            <w:szCs w:val="24"/>
            <w:lang w:eastAsia="en-US"/>
          </w:rPr>
          <w:br/>
        </w:r>
        <w:r w:rsidRPr="00D506E1">
          <w:rPr>
            <w:rFonts w:eastAsia="Times New Roman"/>
            <w:szCs w:val="24"/>
            <w:lang w:eastAsia="en-US"/>
          </w:rPr>
          <w:br/>
          <w:t>Γ. Επί του σχεδίου νόμου του Υπουργείου Εξωτερικών:</w:t>
        </w:r>
        <w:r w:rsidRPr="00D506E1">
          <w:rPr>
            <w:rFonts w:eastAsia="Times New Roman"/>
            <w:szCs w:val="24"/>
            <w:lang w:eastAsia="en-US"/>
          </w:rPr>
          <w:br/>
          <w:t>ΑΘΑΝΑΣΙΟΥ Α. , σελ.</w:t>
        </w:r>
        <w:r w:rsidRPr="00D506E1">
          <w:rPr>
            <w:rFonts w:eastAsia="Times New Roman"/>
            <w:szCs w:val="24"/>
            <w:lang w:eastAsia="en-US"/>
          </w:rPr>
          <w:br/>
          <w:t>ΑΚΡΙΩΤΗΣ Γ. , σελ.</w:t>
        </w:r>
        <w:r w:rsidRPr="00D506E1">
          <w:rPr>
            <w:rFonts w:eastAsia="Times New Roman"/>
            <w:szCs w:val="24"/>
            <w:lang w:eastAsia="en-US"/>
          </w:rPr>
          <w:br/>
          <w:t>ΑΝΑΣΤΑΣΙΑΔΗΣ Σ. , σελ.</w:t>
        </w:r>
        <w:r w:rsidRPr="00D506E1">
          <w:rPr>
            <w:rFonts w:eastAsia="Times New Roman"/>
            <w:szCs w:val="24"/>
            <w:lang w:eastAsia="en-US"/>
          </w:rPr>
          <w:br/>
          <w:t>ΑΝΤΩΝΙΟΥ Χ. , σελ.</w:t>
        </w:r>
        <w:r w:rsidRPr="00D506E1">
          <w:rPr>
            <w:rFonts w:eastAsia="Times New Roman"/>
            <w:szCs w:val="24"/>
            <w:lang w:eastAsia="en-US"/>
          </w:rPr>
          <w:br/>
          <w:t>ΑΠΟΣΤΟΛΟΥ Ε. , σελ.</w:t>
        </w:r>
        <w:r w:rsidRPr="00D506E1">
          <w:rPr>
            <w:rFonts w:eastAsia="Times New Roman"/>
            <w:szCs w:val="24"/>
            <w:lang w:eastAsia="en-US"/>
          </w:rPr>
          <w:br/>
          <w:t>ΑΡΒΑΝΙΤΙΔΗΣ Γ. , σελ.</w:t>
        </w:r>
        <w:r w:rsidRPr="00D506E1">
          <w:rPr>
            <w:rFonts w:eastAsia="Times New Roman"/>
            <w:szCs w:val="24"/>
            <w:lang w:eastAsia="en-US"/>
          </w:rPr>
          <w:br/>
          <w:t>ΑΧΤΣΙΟΓΛΟΥ Ε. , σελ.</w:t>
        </w:r>
        <w:r w:rsidRPr="00D506E1">
          <w:rPr>
            <w:rFonts w:eastAsia="Times New Roman"/>
            <w:szCs w:val="24"/>
            <w:lang w:eastAsia="en-US"/>
          </w:rPr>
          <w:br/>
          <w:t>ΒΑΓΙΩΝΑΣ Γ. , σελ.</w:t>
        </w:r>
        <w:r w:rsidRPr="00D506E1">
          <w:rPr>
            <w:rFonts w:eastAsia="Times New Roman"/>
            <w:szCs w:val="24"/>
            <w:lang w:eastAsia="en-US"/>
          </w:rPr>
          <w:br/>
          <w:t>ΒΑΡΔΑΛΗΣ Α. , σελ.</w:t>
        </w:r>
        <w:r w:rsidRPr="00D506E1">
          <w:rPr>
            <w:rFonts w:eastAsia="Times New Roman"/>
            <w:szCs w:val="24"/>
            <w:lang w:eastAsia="en-US"/>
          </w:rPr>
          <w:br/>
          <w:t>ΒΑΡΕΜΕΝΟΣ Γ. , σελ.</w:t>
        </w:r>
        <w:r w:rsidRPr="00D506E1">
          <w:rPr>
            <w:rFonts w:eastAsia="Times New Roman"/>
            <w:szCs w:val="24"/>
            <w:lang w:eastAsia="en-US"/>
          </w:rPr>
          <w:br/>
          <w:t>ΒΕΝΙΖΕΛΟΣ Ε. , σελ.</w:t>
        </w:r>
        <w:r w:rsidRPr="00D506E1">
          <w:rPr>
            <w:rFonts w:eastAsia="Times New Roman"/>
            <w:szCs w:val="24"/>
            <w:lang w:eastAsia="en-US"/>
          </w:rPr>
          <w:br/>
          <w:t>ΒΕΡΝΑΡΔΑΚΗΣ Χ. , σελ.</w:t>
        </w:r>
        <w:r w:rsidRPr="00D506E1">
          <w:rPr>
            <w:rFonts w:eastAsia="Times New Roman"/>
            <w:szCs w:val="24"/>
            <w:lang w:eastAsia="en-US"/>
          </w:rPr>
          <w:br/>
          <w:t>ΒΕΤΤΑΣ Δ. , σελ.</w:t>
        </w:r>
        <w:r w:rsidRPr="00D506E1">
          <w:rPr>
            <w:rFonts w:eastAsia="Times New Roman"/>
            <w:szCs w:val="24"/>
            <w:lang w:eastAsia="en-US"/>
          </w:rPr>
          <w:br/>
          <w:t>ΓΕΝΝΗΜΑΤΑ Φ. , σελ.</w:t>
        </w:r>
        <w:r w:rsidRPr="00D506E1">
          <w:rPr>
            <w:rFonts w:eastAsia="Times New Roman"/>
            <w:szCs w:val="24"/>
            <w:lang w:eastAsia="en-US"/>
          </w:rPr>
          <w:br/>
          <w:t>ΓΕΡΟΒΑΣΙΛΗ  Ό. , σελ.</w:t>
        </w:r>
        <w:r w:rsidRPr="00D506E1">
          <w:rPr>
            <w:rFonts w:eastAsia="Times New Roman"/>
            <w:szCs w:val="24"/>
            <w:lang w:eastAsia="en-US"/>
          </w:rPr>
          <w:br/>
          <w:t>ΓΙΑΝΝΑΚΗΣ Σ. , σελ.</w:t>
        </w:r>
        <w:r w:rsidRPr="00D506E1">
          <w:rPr>
            <w:rFonts w:eastAsia="Times New Roman"/>
            <w:szCs w:val="24"/>
            <w:lang w:eastAsia="en-US"/>
          </w:rPr>
          <w:br/>
          <w:t>ΓΚΙΟΥΛΕΚΑΣ Κ. , σελ.</w:t>
        </w:r>
        <w:r w:rsidRPr="00D506E1">
          <w:rPr>
            <w:rFonts w:eastAsia="Times New Roman"/>
            <w:szCs w:val="24"/>
            <w:lang w:eastAsia="en-US"/>
          </w:rPr>
          <w:br/>
          <w:t>ΔΕΛΗΣ Ι. , σελ.</w:t>
        </w:r>
        <w:r w:rsidRPr="00D506E1">
          <w:rPr>
            <w:rFonts w:eastAsia="Times New Roman"/>
            <w:szCs w:val="24"/>
            <w:lang w:eastAsia="en-US"/>
          </w:rPr>
          <w:br/>
          <w:t>ΔΕΝΔΙΑΣ Ν. , σελ.</w:t>
        </w:r>
        <w:r w:rsidRPr="00D506E1">
          <w:rPr>
            <w:rFonts w:eastAsia="Times New Roman"/>
            <w:szCs w:val="24"/>
            <w:lang w:eastAsia="en-US"/>
          </w:rPr>
          <w:br/>
          <w:t>ΔΗΜΗΤΡΙΑΔΗΣ Δ. , σελ.</w:t>
        </w:r>
        <w:r w:rsidRPr="00D506E1">
          <w:rPr>
            <w:rFonts w:eastAsia="Times New Roman"/>
            <w:szCs w:val="24"/>
            <w:lang w:eastAsia="en-US"/>
          </w:rPr>
          <w:br/>
          <w:t>ΔΡΑΓΑΣΑΚΗΣ Ι. , σελ.</w:t>
        </w:r>
        <w:r w:rsidRPr="00D506E1">
          <w:rPr>
            <w:rFonts w:eastAsia="Times New Roman"/>
            <w:szCs w:val="24"/>
            <w:lang w:eastAsia="en-US"/>
          </w:rPr>
          <w:br/>
          <w:t>ΖΟΥΡΑΡΗΣ Κ. , σελ.</w:t>
        </w:r>
        <w:r w:rsidRPr="00D506E1">
          <w:rPr>
            <w:rFonts w:eastAsia="Times New Roman"/>
            <w:szCs w:val="24"/>
            <w:lang w:eastAsia="en-US"/>
          </w:rPr>
          <w:br/>
          <w:t>ΗΓΟΥΜΕΝΙΔΗΣ Ν. , σελ.</w:t>
        </w:r>
        <w:r w:rsidRPr="00D506E1">
          <w:rPr>
            <w:rFonts w:eastAsia="Times New Roman"/>
            <w:szCs w:val="24"/>
            <w:lang w:eastAsia="en-US"/>
          </w:rPr>
          <w:br/>
          <w:t>ΘΕΟΔΩΡΑΚΗΣ Σ. , σελ.</w:t>
        </w:r>
        <w:r w:rsidRPr="00D506E1">
          <w:rPr>
            <w:rFonts w:eastAsia="Times New Roman"/>
            <w:szCs w:val="24"/>
            <w:lang w:eastAsia="en-US"/>
          </w:rPr>
          <w:br/>
          <w:t>ΘΕΟΠΕΦΤΑΤΟΥ Α. , σελ.</w:t>
        </w:r>
        <w:r w:rsidRPr="00D506E1">
          <w:rPr>
            <w:rFonts w:eastAsia="Times New Roman"/>
            <w:szCs w:val="24"/>
            <w:lang w:eastAsia="en-US"/>
          </w:rPr>
          <w:br/>
          <w:t>ΘΕΟΧΑΡΗΣ Θ. , σελ.</w:t>
        </w:r>
        <w:r w:rsidRPr="00D506E1">
          <w:rPr>
            <w:rFonts w:eastAsia="Times New Roman"/>
            <w:szCs w:val="24"/>
            <w:lang w:eastAsia="en-US"/>
          </w:rPr>
          <w:br/>
          <w:t>ΘΕΟΧΑΡΟΠΟΥΛΟΣ Α. , σελ.</w:t>
        </w:r>
        <w:r w:rsidRPr="00D506E1">
          <w:rPr>
            <w:rFonts w:eastAsia="Times New Roman"/>
            <w:szCs w:val="24"/>
            <w:lang w:eastAsia="en-US"/>
          </w:rPr>
          <w:br/>
          <w:t>ΚΑΒΒΑΔΑΣ Α. , σελ.</w:t>
        </w:r>
        <w:r w:rsidRPr="00D506E1">
          <w:rPr>
            <w:rFonts w:eastAsia="Times New Roman"/>
            <w:szCs w:val="24"/>
            <w:lang w:eastAsia="en-US"/>
          </w:rPr>
          <w:br/>
          <w:t>ΚΑΛΑΦΑΤΗΣ Σ. , σελ.</w:t>
        </w:r>
        <w:r w:rsidRPr="00D506E1">
          <w:rPr>
            <w:rFonts w:eastAsia="Times New Roman"/>
            <w:szCs w:val="24"/>
            <w:lang w:eastAsia="en-US"/>
          </w:rPr>
          <w:br/>
          <w:t>ΚΑΜΜΕΝΟΣ Π. , σελ.</w:t>
        </w:r>
        <w:r w:rsidRPr="00D506E1">
          <w:rPr>
            <w:rFonts w:eastAsia="Times New Roman"/>
            <w:szCs w:val="24"/>
            <w:lang w:eastAsia="en-US"/>
          </w:rPr>
          <w:br/>
          <w:t>ΚΑΡΑΚΩΣΤΑ Ε. , σελ.</w:t>
        </w:r>
        <w:r w:rsidRPr="00D506E1">
          <w:rPr>
            <w:rFonts w:eastAsia="Times New Roman"/>
            <w:szCs w:val="24"/>
            <w:lang w:eastAsia="en-US"/>
          </w:rPr>
          <w:br/>
          <w:t>ΚΑΡΑΚΩΣΤΑΣ Ε. , σελ.</w:t>
        </w:r>
        <w:r w:rsidRPr="00D506E1">
          <w:rPr>
            <w:rFonts w:eastAsia="Times New Roman"/>
            <w:szCs w:val="24"/>
            <w:lang w:eastAsia="en-US"/>
          </w:rPr>
          <w:br/>
          <w:t>ΚΑΡΡΑΣ Γ. , σελ.</w:t>
        </w:r>
        <w:r w:rsidRPr="00D506E1">
          <w:rPr>
            <w:rFonts w:eastAsia="Times New Roman"/>
            <w:szCs w:val="24"/>
            <w:lang w:eastAsia="en-US"/>
          </w:rPr>
          <w:br/>
          <w:t>ΚΑΤΡΟΥΓΚΑΛΟΣ Γ. , σελ.</w:t>
        </w:r>
        <w:r w:rsidRPr="00D506E1">
          <w:rPr>
            <w:rFonts w:eastAsia="Times New Roman"/>
            <w:szCs w:val="24"/>
            <w:lang w:eastAsia="en-US"/>
          </w:rPr>
          <w:br/>
          <w:t>ΚΑΤΣΩΤΗΣ Χ. , σελ.</w:t>
        </w:r>
        <w:r w:rsidRPr="00D506E1">
          <w:rPr>
            <w:rFonts w:eastAsia="Times New Roman"/>
            <w:szCs w:val="24"/>
            <w:lang w:eastAsia="en-US"/>
          </w:rPr>
          <w:br/>
          <w:t>ΚΕΦΑΛΙΔΟΥ Χ. , σελ.</w:t>
        </w:r>
        <w:r w:rsidRPr="00D506E1">
          <w:rPr>
            <w:rFonts w:eastAsia="Times New Roman"/>
            <w:szCs w:val="24"/>
            <w:lang w:eastAsia="en-US"/>
          </w:rPr>
          <w:br/>
          <w:t>ΚΟΛΛΙΑ - ΤΣΑΡΟΥΧΑ Μ. , σελ.</w:t>
        </w:r>
        <w:r w:rsidRPr="00D506E1">
          <w:rPr>
            <w:rFonts w:eastAsia="Times New Roman"/>
            <w:szCs w:val="24"/>
            <w:lang w:eastAsia="en-US"/>
          </w:rPr>
          <w:br/>
          <w:t>ΚΟΤΖΙΑΣ Ν. , σελ.</w:t>
        </w:r>
        <w:r w:rsidRPr="00D506E1">
          <w:rPr>
            <w:rFonts w:eastAsia="Times New Roman"/>
            <w:szCs w:val="24"/>
            <w:lang w:eastAsia="en-US"/>
          </w:rPr>
          <w:br/>
          <w:t>ΚΟΥΝΤΟΥΡΑ  Έ. , σελ.</w:t>
        </w:r>
        <w:r w:rsidRPr="00D506E1">
          <w:rPr>
            <w:rFonts w:eastAsia="Times New Roman"/>
            <w:szCs w:val="24"/>
            <w:lang w:eastAsia="en-US"/>
          </w:rPr>
          <w:br/>
          <w:t>ΚΟΥΤΣΟΥΜΠΑΣ Δ. , σελ.</w:t>
        </w:r>
        <w:r w:rsidRPr="00D506E1">
          <w:rPr>
            <w:rFonts w:eastAsia="Times New Roman"/>
            <w:szCs w:val="24"/>
            <w:lang w:eastAsia="en-US"/>
          </w:rPr>
          <w:br/>
          <w:t>ΚΥΡΙΑΖΙΔΗΣ Δ. , σελ.</w:t>
        </w:r>
        <w:r w:rsidRPr="00D506E1">
          <w:rPr>
            <w:rFonts w:eastAsia="Times New Roman"/>
            <w:szCs w:val="24"/>
            <w:lang w:eastAsia="en-US"/>
          </w:rPr>
          <w:br/>
          <w:t>ΚΩΝΣΤΑΝΤΟΠΟΥΛΟΣ Δ. , σελ.</w:t>
        </w:r>
        <w:r w:rsidRPr="00D506E1">
          <w:rPr>
            <w:rFonts w:eastAsia="Times New Roman"/>
            <w:szCs w:val="24"/>
            <w:lang w:eastAsia="en-US"/>
          </w:rPr>
          <w:br/>
          <w:t>ΛΕΒΕΝΤΗΣ Β. , σελ.</w:t>
        </w:r>
        <w:r w:rsidRPr="00D506E1">
          <w:rPr>
            <w:rFonts w:eastAsia="Times New Roman"/>
            <w:szCs w:val="24"/>
            <w:lang w:eastAsia="en-US"/>
          </w:rPr>
          <w:br/>
          <w:t>ΛΥΚΟΥΔΗΣ Σ. , σελ.</w:t>
        </w:r>
        <w:r w:rsidRPr="00D506E1">
          <w:rPr>
            <w:rFonts w:eastAsia="Times New Roman"/>
            <w:szCs w:val="24"/>
            <w:lang w:eastAsia="en-US"/>
          </w:rPr>
          <w:br/>
          <w:t>ΜΑΝΙΑΤΗΣ Ι. , σελ.</w:t>
        </w:r>
        <w:r w:rsidRPr="00D506E1">
          <w:rPr>
            <w:rFonts w:eastAsia="Times New Roman"/>
            <w:szCs w:val="24"/>
            <w:lang w:eastAsia="en-US"/>
          </w:rPr>
          <w:br/>
          <w:t>ΜΑΝΩΛΑΚΟΥ Δ. , σελ.</w:t>
        </w:r>
        <w:r w:rsidRPr="00D506E1">
          <w:rPr>
            <w:rFonts w:eastAsia="Times New Roman"/>
            <w:szCs w:val="24"/>
            <w:lang w:eastAsia="en-US"/>
          </w:rPr>
          <w:br/>
          <w:t>ΜΑΡΔΑΣ Δ. , σελ.</w:t>
        </w:r>
        <w:r w:rsidRPr="00D506E1">
          <w:rPr>
            <w:rFonts w:eastAsia="Times New Roman"/>
            <w:szCs w:val="24"/>
            <w:lang w:eastAsia="en-US"/>
          </w:rPr>
          <w:br/>
          <w:t>ΜΕΓΑΛΟΜΥΣΤΑΚΑΣ Α. , σελ.</w:t>
        </w:r>
        <w:r w:rsidRPr="00D506E1">
          <w:rPr>
            <w:rFonts w:eastAsia="Times New Roman"/>
            <w:szCs w:val="24"/>
            <w:lang w:eastAsia="en-US"/>
          </w:rPr>
          <w:br/>
          <w:t>ΜΗΤΣΟΤΑΚΗΣ Κ. , σελ.</w:t>
        </w:r>
        <w:r w:rsidRPr="00D506E1">
          <w:rPr>
            <w:rFonts w:eastAsia="Times New Roman"/>
            <w:szCs w:val="24"/>
            <w:lang w:eastAsia="en-US"/>
          </w:rPr>
          <w:br/>
          <w:t>ΜΙΧΑΛΟΛΙΑΚΟΣ Ν. , σελ.</w:t>
        </w:r>
        <w:r w:rsidRPr="00D506E1">
          <w:rPr>
            <w:rFonts w:eastAsia="Times New Roman"/>
            <w:szCs w:val="24"/>
            <w:lang w:eastAsia="en-US"/>
          </w:rPr>
          <w:br/>
          <w:t>ΜΠΑΚΟΓΙΑΝΝΗ Θ. , σελ.</w:t>
        </w:r>
        <w:r w:rsidRPr="00D506E1">
          <w:rPr>
            <w:rFonts w:eastAsia="Times New Roman"/>
            <w:szCs w:val="24"/>
            <w:lang w:eastAsia="en-US"/>
          </w:rPr>
          <w:br/>
          <w:t>ΜΠΑΞΕΒΑΝΑΚΗΣ Δ. , σελ.</w:t>
        </w:r>
        <w:r w:rsidRPr="00D506E1">
          <w:rPr>
            <w:rFonts w:eastAsia="Times New Roman"/>
            <w:szCs w:val="24"/>
            <w:lang w:eastAsia="en-US"/>
          </w:rPr>
          <w:br/>
          <w:t>ΜΠΑΡΚΑΣ Κ. , σελ.</w:t>
        </w:r>
        <w:r w:rsidRPr="00D506E1">
          <w:rPr>
            <w:rFonts w:eastAsia="Times New Roman"/>
            <w:szCs w:val="24"/>
            <w:lang w:eastAsia="en-US"/>
          </w:rPr>
          <w:br/>
          <w:t>ΜΠΓΙΑΛΑΣ Χ. , σελ.</w:t>
        </w:r>
        <w:r w:rsidRPr="00D506E1">
          <w:rPr>
            <w:rFonts w:eastAsia="Times New Roman"/>
            <w:szCs w:val="24"/>
            <w:lang w:eastAsia="en-US"/>
          </w:rPr>
          <w:br/>
          <w:t>ΜΠΟΛΑΡΗΣ Μ. , σελ.</w:t>
        </w:r>
        <w:r w:rsidRPr="00D506E1">
          <w:rPr>
            <w:rFonts w:eastAsia="Times New Roman"/>
            <w:szCs w:val="24"/>
            <w:lang w:eastAsia="en-US"/>
          </w:rPr>
          <w:br/>
          <w:t>ΜΠΟΥΚΩΡΟΣ Χ. , σελ.</w:t>
        </w:r>
        <w:r w:rsidRPr="00D506E1">
          <w:rPr>
            <w:rFonts w:eastAsia="Times New Roman"/>
            <w:szCs w:val="24"/>
            <w:lang w:eastAsia="en-US"/>
          </w:rPr>
          <w:br/>
          <w:t>ΝΟΤΟΠΟΥΛΟΥ Α. , σελ.</w:t>
        </w:r>
        <w:r w:rsidRPr="00D506E1">
          <w:rPr>
            <w:rFonts w:eastAsia="Times New Roman"/>
            <w:szCs w:val="24"/>
            <w:lang w:eastAsia="en-US"/>
          </w:rPr>
          <w:br/>
          <w:t>ΝΤΖΙΜΑΝΗΣ Γ. , σελ.</w:t>
        </w:r>
        <w:r w:rsidRPr="00D506E1">
          <w:rPr>
            <w:rFonts w:eastAsia="Times New Roman"/>
            <w:szCs w:val="24"/>
            <w:lang w:eastAsia="en-US"/>
          </w:rPr>
          <w:br/>
          <w:t>ΞΥΔΑΚΗΣ Ν. , σελ.</w:t>
        </w:r>
        <w:r w:rsidRPr="00D506E1">
          <w:rPr>
            <w:rFonts w:eastAsia="Times New Roman"/>
            <w:szCs w:val="24"/>
            <w:lang w:eastAsia="en-US"/>
          </w:rPr>
          <w:br/>
          <w:t>ΠΑΝΑΓΙΩΤΑΡΟΣ Η. , σελ.</w:t>
        </w:r>
        <w:r w:rsidRPr="00D506E1">
          <w:rPr>
            <w:rFonts w:eastAsia="Times New Roman"/>
            <w:szCs w:val="24"/>
            <w:lang w:eastAsia="en-US"/>
          </w:rPr>
          <w:br/>
          <w:t>ΠΑΠΑΘΕΟΔΩΡΟΥ Θ. , σελ.</w:t>
        </w:r>
        <w:r w:rsidRPr="00D506E1">
          <w:rPr>
            <w:rFonts w:eastAsia="Times New Roman"/>
            <w:szCs w:val="24"/>
            <w:lang w:eastAsia="en-US"/>
          </w:rPr>
          <w:br/>
          <w:t>ΠΑΠΑΚΩΣΤΑ - ΣΙΔΗΡΟΠΟΥΛΟΥ Α. , σελ.</w:t>
        </w:r>
        <w:r w:rsidRPr="00D506E1">
          <w:rPr>
            <w:rFonts w:eastAsia="Times New Roman"/>
            <w:szCs w:val="24"/>
            <w:lang w:eastAsia="en-US"/>
          </w:rPr>
          <w:br/>
          <w:t>ΠΑΠΠΑΣ Ν. , σελ.</w:t>
        </w:r>
        <w:r w:rsidRPr="00D506E1">
          <w:rPr>
            <w:rFonts w:eastAsia="Times New Roman"/>
            <w:szCs w:val="24"/>
            <w:lang w:eastAsia="en-US"/>
          </w:rPr>
          <w:br/>
          <w:t>ΠΑΦΙΛΗΣ Α. , σελ.</w:t>
        </w:r>
        <w:r w:rsidRPr="00D506E1">
          <w:rPr>
            <w:rFonts w:eastAsia="Times New Roman"/>
            <w:szCs w:val="24"/>
            <w:lang w:eastAsia="en-US"/>
          </w:rPr>
          <w:br/>
          <w:t>ΠΡΑΤΣΟΛΗΣ Α. , σελ.</w:t>
        </w:r>
        <w:r w:rsidRPr="00D506E1">
          <w:rPr>
            <w:rFonts w:eastAsia="Times New Roman"/>
            <w:szCs w:val="24"/>
            <w:lang w:eastAsia="en-US"/>
          </w:rPr>
          <w:br/>
          <w:t>ΣΑΛΜΑΣ Μ. , σελ.</w:t>
        </w:r>
        <w:r w:rsidRPr="00D506E1">
          <w:rPr>
            <w:rFonts w:eastAsia="Times New Roman"/>
            <w:szCs w:val="24"/>
            <w:lang w:eastAsia="en-US"/>
          </w:rPr>
          <w:br/>
          <w:t>ΣΑΜΑΡΑΣ Α. , σελ.</w:t>
        </w:r>
        <w:r w:rsidRPr="00D506E1">
          <w:rPr>
            <w:rFonts w:eastAsia="Times New Roman"/>
            <w:szCs w:val="24"/>
            <w:lang w:eastAsia="en-US"/>
          </w:rPr>
          <w:br/>
          <w:t>ΣΑΡΑΚΙΩΤΗΣ Ι. , σελ.</w:t>
        </w:r>
        <w:r w:rsidRPr="00D506E1">
          <w:rPr>
            <w:rFonts w:eastAsia="Times New Roman"/>
            <w:szCs w:val="24"/>
            <w:lang w:eastAsia="en-US"/>
          </w:rPr>
          <w:br/>
          <w:t>ΣΤΑΪΚΟΥΡΑΣ Χ. , σελ.</w:t>
        </w:r>
        <w:r w:rsidRPr="00D506E1">
          <w:rPr>
            <w:rFonts w:eastAsia="Times New Roman"/>
            <w:szCs w:val="24"/>
            <w:lang w:eastAsia="en-US"/>
          </w:rPr>
          <w:br/>
          <w:t>ΣΤΑΜΑΤΑΚΗ Ε. , σελ.</w:t>
        </w:r>
        <w:r w:rsidRPr="00D506E1">
          <w:rPr>
            <w:rFonts w:eastAsia="Times New Roman"/>
            <w:szCs w:val="24"/>
            <w:lang w:eastAsia="en-US"/>
          </w:rPr>
          <w:br/>
          <w:t>ΣΥΝΤΥΧΑΚΗΣ Ε. , σελ.</w:t>
        </w:r>
        <w:r w:rsidRPr="00D506E1">
          <w:rPr>
            <w:rFonts w:eastAsia="Times New Roman"/>
            <w:szCs w:val="24"/>
            <w:lang w:eastAsia="en-US"/>
          </w:rPr>
          <w:br/>
          <w:t>ΤΑΣΟΥΛΑΣ Κ. , σελ.</w:t>
        </w:r>
        <w:r w:rsidRPr="00D506E1">
          <w:rPr>
            <w:rFonts w:eastAsia="Times New Roman"/>
            <w:szCs w:val="24"/>
            <w:lang w:eastAsia="en-US"/>
          </w:rPr>
          <w:br/>
          <w:t>ΤΡΑΓΑΚΗΣ Ι. , σελ.</w:t>
        </w:r>
        <w:r w:rsidRPr="00D506E1">
          <w:rPr>
            <w:rFonts w:eastAsia="Times New Roman"/>
            <w:szCs w:val="24"/>
            <w:lang w:eastAsia="en-US"/>
          </w:rPr>
          <w:br/>
          <w:t>ΤΣΑΚΑΛΩΤΟΣ Ε. , σελ.</w:t>
        </w:r>
        <w:r w:rsidRPr="00D506E1">
          <w:rPr>
            <w:rFonts w:eastAsia="Times New Roman"/>
            <w:szCs w:val="24"/>
            <w:lang w:eastAsia="en-US"/>
          </w:rPr>
          <w:br/>
          <w:t>ΤΣΙΠΡΑΣ Α. , σελ.</w:t>
        </w:r>
        <w:r w:rsidRPr="00D506E1">
          <w:rPr>
            <w:rFonts w:eastAsia="Times New Roman"/>
            <w:szCs w:val="24"/>
            <w:lang w:eastAsia="en-US"/>
          </w:rPr>
          <w:br/>
          <w:t>ΦΟΡΤΣΑΚΗΣ Θ. , σελ.</w:t>
        </w:r>
        <w:r w:rsidRPr="00D506E1">
          <w:rPr>
            <w:rFonts w:eastAsia="Times New Roman"/>
            <w:szCs w:val="24"/>
            <w:lang w:eastAsia="en-US"/>
          </w:rPr>
          <w:br/>
          <w:t>ΧΑΤΖΗΣΑΒΒΑΣ Χ. , σελ.</w:t>
        </w:r>
        <w:r w:rsidRPr="00D506E1">
          <w:rPr>
            <w:rFonts w:eastAsia="Times New Roman"/>
            <w:szCs w:val="24"/>
            <w:lang w:eastAsia="en-US"/>
          </w:rPr>
          <w:br/>
          <w:t>ΨΑΡΙΑΝΟΣ Γ. , σελ.</w:t>
        </w:r>
        <w:r w:rsidRPr="00D506E1">
          <w:rPr>
            <w:rFonts w:eastAsia="Times New Roman"/>
            <w:szCs w:val="24"/>
            <w:lang w:eastAsia="en-US"/>
          </w:rPr>
          <w:br/>
          <w:t>ΨΥΧΟΓΙΟΣ Γ. , σελ.</w:t>
        </w:r>
        <w:r w:rsidRPr="00D506E1">
          <w:rPr>
            <w:rFonts w:eastAsia="Times New Roman"/>
            <w:szCs w:val="24"/>
            <w:lang w:eastAsia="en-US"/>
          </w:rPr>
          <w:br/>
        </w:r>
        <w:r w:rsidRPr="00D506E1">
          <w:rPr>
            <w:rFonts w:eastAsia="Times New Roman"/>
            <w:szCs w:val="24"/>
            <w:lang w:eastAsia="en-US"/>
          </w:rPr>
          <w:br/>
          <w:t>ΠΑΡΕΜΒΑΣΕΙΣ:</w:t>
        </w:r>
        <w:r w:rsidRPr="00D506E1">
          <w:rPr>
            <w:rFonts w:eastAsia="Times New Roman"/>
            <w:szCs w:val="24"/>
            <w:lang w:eastAsia="en-US"/>
          </w:rPr>
          <w:br/>
          <w:t>ΒΟΡΙΔΗΣ Μ. , σελ.</w:t>
        </w:r>
        <w:r w:rsidRPr="00D506E1">
          <w:rPr>
            <w:rFonts w:eastAsia="Times New Roman"/>
            <w:szCs w:val="24"/>
            <w:lang w:eastAsia="en-US"/>
          </w:rPr>
          <w:br/>
          <w:t>ΓΕΩΡΓΙΑΔΗΣ Σ. , σελ.</w:t>
        </w:r>
        <w:r w:rsidRPr="00D506E1">
          <w:rPr>
            <w:rFonts w:eastAsia="Times New Roman"/>
            <w:szCs w:val="24"/>
            <w:lang w:eastAsia="en-US"/>
          </w:rPr>
          <w:br/>
          <w:t>ΚΑΚΛΑΜΑΝΗΣ Ν. , σελ.</w:t>
        </w:r>
        <w:r w:rsidRPr="00D506E1">
          <w:rPr>
            <w:rFonts w:eastAsia="Times New Roman"/>
            <w:szCs w:val="24"/>
            <w:lang w:eastAsia="en-US"/>
          </w:rPr>
          <w:br/>
          <w:t>ΚΟΖΟΜΠΟΛΗ - ΑΜΑΝΑΤΙΔΗ Π. , σελ.</w:t>
        </w:r>
        <w:r w:rsidRPr="00D506E1">
          <w:rPr>
            <w:rFonts w:eastAsia="Times New Roman"/>
            <w:szCs w:val="24"/>
            <w:lang w:eastAsia="en-US"/>
          </w:rPr>
          <w:br/>
          <w:t>ΚΟΥΜΟΥΤΣΑΚΟΣ Γ. , σελ.</w:t>
        </w:r>
        <w:r w:rsidRPr="00D506E1">
          <w:rPr>
            <w:rFonts w:eastAsia="Times New Roman"/>
            <w:szCs w:val="24"/>
            <w:lang w:eastAsia="en-US"/>
          </w:rPr>
          <w:br/>
          <w:t>ΜΗΤΑΦΙΔΗΣ Τ. , σελ.</w:t>
        </w:r>
        <w:r w:rsidRPr="00D506E1">
          <w:rPr>
            <w:rFonts w:eastAsia="Times New Roman"/>
            <w:szCs w:val="24"/>
            <w:lang w:eastAsia="en-US"/>
          </w:rPr>
          <w:br/>
          <w:t>ΜΠΑΛΑΟΥΡΑΣ Γ. , σελ.</w:t>
        </w:r>
        <w:r w:rsidRPr="00D506E1">
          <w:rPr>
            <w:rFonts w:eastAsia="Times New Roman"/>
            <w:szCs w:val="24"/>
            <w:lang w:eastAsia="en-US"/>
          </w:rPr>
          <w:br/>
          <w:t>ΜΠΑΡΚΑΣ Κ. , σελ.</w:t>
        </w:r>
        <w:r w:rsidRPr="00D506E1">
          <w:rPr>
            <w:rFonts w:eastAsia="Times New Roman"/>
            <w:szCs w:val="24"/>
            <w:lang w:eastAsia="en-US"/>
          </w:rPr>
          <w:br/>
          <w:t>ΣΤΕΦΟΣ Ι. , σελ.</w:t>
        </w:r>
        <w:r w:rsidRPr="00D506E1">
          <w:rPr>
            <w:rFonts w:eastAsia="Times New Roman"/>
            <w:szCs w:val="24"/>
            <w:lang w:eastAsia="en-US"/>
          </w:rPr>
          <w:br/>
          <w:t>ΤΖΑΒΑΡΑΣ Κ. , σελ.</w:t>
        </w:r>
        <w:r w:rsidRPr="00D506E1">
          <w:rPr>
            <w:rFonts w:eastAsia="Times New Roman"/>
            <w:szCs w:val="24"/>
            <w:lang w:eastAsia="en-US"/>
          </w:rPr>
          <w:br/>
          <w:t>ΤΣΙΑΡΑΣ Κ. , σελ.</w:t>
        </w:r>
        <w:r w:rsidRPr="00D506E1">
          <w:rPr>
            <w:rFonts w:eastAsia="Times New Roman"/>
            <w:szCs w:val="24"/>
            <w:lang w:eastAsia="en-US"/>
          </w:rPr>
          <w:br/>
        </w:r>
      </w:ins>
    </w:p>
    <w:p w14:paraId="2ED8B5E5" w14:textId="0F23BBE5" w:rsidR="00C647AD" w:rsidRDefault="00D506E1">
      <w:pPr>
        <w:spacing w:after="0" w:line="600" w:lineRule="auto"/>
        <w:ind w:firstLine="720"/>
        <w:jc w:val="center"/>
        <w:rPr>
          <w:rFonts w:eastAsia="Times New Roman"/>
          <w:szCs w:val="24"/>
        </w:rPr>
      </w:pPr>
      <w:r>
        <w:rPr>
          <w:rFonts w:eastAsia="Times New Roman"/>
          <w:szCs w:val="24"/>
        </w:rPr>
        <w:t>ΠΡΑΚΤΙΚΑ ΒΟΥΛΗΣ</w:t>
      </w:r>
    </w:p>
    <w:p w14:paraId="2ED8B5E6" w14:textId="77777777" w:rsidR="00C647AD" w:rsidRDefault="00D506E1">
      <w:pPr>
        <w:spacing w:after="0"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2ED8B5E7" w14:textId="77777777" w:rsidR="00C647AD" w:rsidRDefault="00D506E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ED8B5E8" w14:textId="77777777" w:rsidR="00C647AD" w:rsidRDefault="00D506E1">
      <w:pPr>
        <w:spacing w:after="0" w:line="600" w:lineRule="auto"/>
        <w:ind w:firstLine="720"/>
        <w:jc w:val="center"/>
        <w:rPr>
          <w:rFonts w:eastAsia="Times New Roman"/>
          <w:szCs w:val="24"/>
        </w:rPr>
      </w:pPr>
      <w:r>
        <w:rPr>
          <w:rFonts w:eastAsia="Times New Roman"/>
          <w:szCs w:val="24"/>
        </w:rPr>
        <w:t>ΣΥΝΟΔΟΣ Δ΄</w:t>
      </w:r>
    </w:p>
    <w:p w14:paraId="2ED8B5E9" w14:textId="77777777" w:rsidR="00C647AD" w:rsidRDefault="00D506E1">
      <w:pPr>
        <w:spacing w:after="0" w:line="600" w:lineRule="auto"/>
        <w:ind w:firstLine="720"/>
        <w:jc w:val="center"/>
        <w:rPr>
          <w:rFonts w:eastAsia="Times New Roman"/>
          <w:szCs w:val="24"/>
        </w:rPr>
      </w:pPr>
      <w:r>
        <w:rPr>
          <w:rFonts w:eastAsia="Times New Roman"/>
          <w:szCs w:val="24"/>
        </w:rPr>
        <w:t>ΣΥΝΕΔΡΙΑΣΗ ΞΑ΄</w:t>
      </w:r>
    </w:p>
    <w:p w14:paraId="2ED8B5EA" w14:textId="77777777" w:rsidR="00C647AD" w:rsidRDefault="00D506E1">
      <w:pPr>
        <w:spacing w:after="0" w:line="600" w:lineRule="auto"/>
        <w:ind w:firstLine="720"/>
        <w:jc w:val="center"/>
        <w:rPr>
          <w:rFonts w:eastAsia="Times New Roman"/>
          <w:szCs w:val="24"/>
        </w:rPr>
      </w:pPr>
      <w:r>
        <w:rPr>
          <w:rFonts w:eastAsia="Times New Roman"/>
          <w:szCs w:val="24"/>
        </w:rPr>
        <w:t>Πέμπτη 24 Ιανουαρίου 2019</w:t>
      </w:r>
    </w:p>
    <w:p w14:paraId="2ED8B5EB" w14:textId="77777777" w:rsidR="00C647AD" w:rsidRDefault="00D506E1">
      <w:pPr>
        <w:spacing w:after="0" w:line="600" w:lineRule="auto"/>
        <w:ind w:firstLine="720"/>
        <w:jc w:val="both"/>
        <w:rPr>
          <w:rFonts w:eastAsia="Times New Roman"/>
          <w:szCs w:val="24"/>
        </w:rPr>
      </w:pPr>
      <w:r>
        <w:rPr>
          <w:rFonts w:eastAsia="Times New Roman"/>
          <w:szCs w:val="24"/>
        </w:rPr>
        <w:t xml:space="preserve">Αθήνα, σήμερα στις 24 Ιανουαρίου 2019, ημέρα Πέμπτη και ώρα </w:t>
      </w:r>
      <w:r>
        <w:rPr>
          <w:rFonts w:eastAsia="Times New Roman"/>
          <w:szCs w:val="24"/>
        </w:rPr>
        <w:t xml:space="preserve">9.44΄, συνήλθε στην Αίθουσα των συνεδριάσεων του Βουλευτηρίου η Βουλή σε ολομέλεια για να συνεδριάσει υπό την προεδρία της Δ΄ Αντιπροέδρου αυτής κ. </w:t>
      </w:r>
      <w:r w:rsidRPr="00593902">
        <w:rPr>
          <w:rFonts w:eastAsia="Times New Roman"/>
          <w:b/>
          <w:szCs w:val="24"/>
        </w:rPr>
        <w:t>ΝΙΚΗΤΑ ΚΑΚΛΑΜΑΝΗ</w:t>
      </w:r>
      <w:r w:rsidRPr="00F1736A">
        <w:rPr>
          <w:rFonts w:eastAsia="Times New Roman"/>
          <w:szCs w:val="24"/>
        </w:rPr>
        <w:t>.</w:t>
      </w:r>
    </w:p>
    <w:p w14:paraId="2ED8B5EC" w14:textId="77777777" w:rsidR="00C647AD" w:rsidRDefault="00D506E1">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2ED8B5ED" w14:textId="77777777" w:rsidR="00C647AD" w:rsidRDefault="00D506E1">
      <w:pPr>
        <w:spacing w:after="0" w:line="600" w:lineRule="auto"/>
        <w:ind w:firstLine="720"/>
        <w:jc w:val="both"/>
        <w:rPr>
          <w:rFonts w:eastAsia="Times New Roman"/>
          <w:b/>
          <w:szCs w:val="24"/>
        </w:rPr>
      </w:pPr>
      <w:r>
        <w:rPr>
          <w:rFonts w:eastAsia="Times New Roman"/>
          <w:szCs w:val="24"/>
        </w:rPr>
        <w:t>Εισερ</w:t>
      </w:r>
      <w:r>
        <w:rPr>
          <w:rFonts w:eastAsia="Times New Roman"/>
          <w:szCs w:val="24"/>
        </w:rPr>
        <w:t>χόμ</w:t>
      </w:r>
      <w:r>
        <w:rPr>
          <w:rFonts w:eastAsia="Times New Roman"/>
          <w:szCs w:val="24"/>
        </w:rPr>
        <w:t xml:space="preserve">αστε </w:t>
      </w:r>
      <w:r>
        <w:rPr>
          <w:rFonts w:eastAsia="Times New Roman"/>
          <w:szCs w:val="24"/>
        </w:rPr>
        <w:t xml:space="preserve">στην ημερήσια διάταξη της </w:t>
      </w:r>
    </w:p>
    <w:p w14:paraId="2ED8B5EE" w14:textId="77777777" w:rsidR="00C647AD" w:rsidRDefault="00D506E1">
      <w:pPr>
        <w:spacing w:after="0" w:line="600" w:lineRule="auto"/>
        <w:ind w:firstLine="720"/>
        <w:jc w:val="center"/>
        <w:rPr>
          <w:rFonts w:eastAsia="Times New Roman"/>
          <w:b/>
          <w:szCs w:val="24"/>
        </w:rPr>
      </w:pPr>
      <w:r>
        <w:rPr>
          <w:rFonts w:eastAsia="Times New Roman"/>
          <w:b/>
          <w:szCs w:val="24"/>
        </w:rPr>
        <w:t>ΝΟΜΟΘΕΤΙΚΗΣ ΕΡΓΑΣΙΑΣ</w:t>
      </w:r>
    </w:p>
    <w:p w14:paraId="2ED8B5E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Συνέχιση της συζήτησης και ψήφιση επί της αρχής, των άρθρων και του συνόλου του σχεδίου νόμου του Υπουργείου Εξωτερικών: «Κύρωση της Τελικής Συμφωνίας για την Επίλυση </w:t>
      </w:r>
      <w:r>
        <w:rPr>
          <w:rFonts w:eastAsia="Times New Roman" w:cs="Times New Roman"/>
          <w:szCs w:val="24"/>
        </w:rPr>
        <w:lastRenderedPageBreak/>
        <w:t>των Διαφορών οι οποίες περιγράφον</w:t>
      </w:r>
      <w:r>
        <w:rPr>
          <w:rFonts w:eastAsia="Times New Roman" w:cs="Times New Roman"/>
          <w:szCs w:val="24"/>
        </w:rPr>
        <w:t>ται στις Αποφάσεις του Συμβουλίου Ασφαλείας των Ηνωμένων Εθνών 817</w:t>
      </w:r>
      <w:r w:rsidRPr="00DA1F03">
        <w:rPr>
          <w:rFonts w:eastAsia="Times New Roman" w:cs="Times New Roman"/>
          <w:szCs w:val="24"/>
        </w:rPr>
        <w:t xml:space="preserve"> </w:t>
      </w:r>
      <w:r>
        <w:rPr>
          <w:rFonts w:eastAsia="Times New Roman" w:cs="Times New Roman"/>
          <w:szCs w:val="24"/>
        </w:rPr>
        <w:t>(1993) και 845</w:t>
      </w:r>
      <w:r>
        <w:rPr>
          <w:rFonts w:eastAsia="Times New Roman" w:cs="Times New Roman"/>
          <w:szCs w:val="24"/>
        </w:rPr>
        <w:t xml:space="preserve"> </w:t>
      </w:r>
      <w:r>
        <w:rPr>
          <w:rFonts w:eastAsia="Times New Roman" w:cs="Times New Roman"/>
          <w:szCs w:val="24"/>
        </w:rPr>
        <w:t>(1993), τη Λήξη της Ενδιάμεσης Συμφωνίας του 1995 και την Εδραίωση Στρατηγικής Εταιρικής Σχέσης μεταξύ των Μερών».</w:t>
      </w:r>
    </w:p>
    <w:p w14:paraId="2ED8B5F0" w14:textId="77777777" w:rsidR="00C647AD" w:rsidRDefault="00D506E1">
      <w:pPr>
        <w:spacing w:after="0" w:line="600" w:lineRule="auto"/>
        <w:ind w:firstLine="720"/>
        <w:jc w:val="both"/>
        <w:rPr>
          <w:rFonts w:eastAsia="Times New Roman" w:cs="Times New Roman"/>
          <w:szCs w:val="24"/>
        </w:rPr>
      </w:pPr>
      <w:r w:rsidRPr="00564AD7">
        <w:rPr>
          <w:rFonts w:eastAsia="Times New Roman" w:cs="Times New Roman"/>
          <w:szCs w:val="24"/>
        </w:rPr>
        <w:t>Πριν ξεκ</w:t>
      </w:r>
      <w:r>
        <w:rPr>
          <w:rFonts w:eastAsia="Times New Roman" w:cs="Times New Roman"/>
          <w:szCs w:val="24"/>
        </w:rPr>
        <w:t>ινήσουμε</w:t>
      </w:r>
      <w:r w:rsidRPr="00E81D88">
        <w:rPr>
          <w:rFonts w:eastAsia="Times New Roman" w:cs="Times New Roman"/>
          <w:szCs w:val="24"/>
        </w:rPr>
        <w:t>,</w:t>
      </w:r>
      <w:r>
        <w:rPr>
          <w:rFonts w:eastAsia="Times New Roman" w:cs="Times New Roman"/>
          <w:szCs w:val="24"/>
        </w:rPr>
        <w:t xml:space="preserve"> να πούμε τρία πράγματα. </w:t>
      </w:r>
    </w:p>
    <w:p w14:paraId="2ED8B5F1" w14:textId="77777777" w:rsidR="00C647AD" w:rsidRDefault="00D506E1">
      <w:pPr>
        <w:spacing w:after="0" w:line="600" w:lineRule="auto"/>
        <w:ind w:firstLine="720"/>
        <w:jc w:val="both"/>
        <w:rPr>
          <w:rFonts w:eastAsia="Times New Roman" w:cs="Times New Roman"/>
          <w:szCs w:val="24"/>
        </w:rPr>
      </w:pPr>
      <w:r w:rsidRPr="00564AD7">
        <w:rPr>
          <w:rFonts w:eastAsia="Times New Roman" w:cs="Times New Roman"/>
          <w:szCs w:val="24"/>
        </w:rPr>
        <w:t>Π</w:t>
      </w:r>
      <w:r>
        <w:rPr>
          <w:rFonts w:eastAsia="Times New Roman" w:cs="Times New Roman"/>
          <w:szCs w:val="24"/>
        </w:rPr>
        <w:t>ρώτον, π</w:t>
      </w:r>
      <w:r w:rsidRPr="00564AD7">
        <w:rPr>
          <w:rFonts w:eastAsia="Times New Roman" w:cs="Times New Roman"/>
          <w:szCs w:val="24"/>
        </w:rPr>
        <w:t xml:space="preserve">ιστεύω </w:t>
      </w:r>
      <w:r w:rsidRPr="00564AD7">
        <w:rPr>
          <w:rFonts w:eastAsia="Times New Roman" w:cs="Times New Roman"/>
          <w:szCs w:val="24"/>
        </w:rPr>
        <w:t>ότι όλα τα κόμματα του δημοκρατικού τόξου συμπαρίστανται στη συνάδελφο κ</w:t>
      </w:r>
      <w:r>
        <w:rPr>
          <w:rFonts w:eastAsia="Times New Roman" w:cs="Times New Roman"/>
          <w:szCs w:val="24"/>
        </w:rPr>
        <w:t>.</w:t>
      </w:r>
      <w:r w:rsidRPr="00564AD7">
        <w:rPr>
          <w:rFonts w:eastAsia="Times New Roman" w:cs="Times New Roman"/>
          <w:szCs w:val="24"/>
        </w:rPr>
        <w:t xml:space="preserve"> Τζάκρη και καταδικάζουν την επίθεση η οποία έγινε </w:t>
      </w:r>
      <w:r>
        <w:rPr>
          <w:rFonts w:eastAsia="Times New Roman" w:cs="Times New Roman"/>
          <w:szCs w:val="24"/>
        </w:rPr>
        <w:t>εχθέ</w:t>
      </w:r>
      <w:r w:rsidRPr="00564AD7">
        <w:rPr>
          <w:rFonts w:eastAsia="Times New Roman" w:cs="Times New Roman"/>
          <w:szCs w:val="24"/>
        </w:rPr>
        <w:t xml:space="preserve">ς στο σπίτι </w:t>
      </w:r>
      <w:r>
        <w:rPr>
          <w:rFonts w:eastAsia="Times New Roman" w:cs="Times New Roman"/>
          <w:szCs w:val="24"/>
        </w:rPr>
        <w:t>της.</w:t>
      </w:r>
      <w:r w:rsidRPr="00564AD7">
        <w:rPr>
          <w:rFonts w:eastAsia="Times New Roman" w:cs="Times New Roman"/>
          <w:szCs w:val="24"/>
        </w:rPr>
        <w:t xml:space="preserve"> </w:t>
      </w:r>
    </w:p>
    <w:p w14:paraId="2ED8B5F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w:t>
      </w:r>
      <w:r w:rsidRPr="00564AD7">
        <w:rPr>
          <w:rFonts w:eastAsia="Times New Roman" w:cs="Times New Roman"/>
          <w:szCs w:val="24"/>
        </w:rPr>
        <w:t>προσωπική μου άποψη</w:t>
      </w:r>
      <w:r w:rsidRPr="00E81D88">
        <w:rPr>
          <w:rFonts w:eastAsia="Times New Roman" w:cs="Times New Roman"/>
          <w:szCs w:val="24"/>
        </w:rPr>
        <w:t xml:space="preserve">. </w:t>
      </w:r>
      <w:r>
        <w:rPr>
          <w:rFonts w:eastAsia="Times New Roman" w:cs="Times New Roman"/>
          <w:szCs w:val="24"/>
        </w:rPr>
        <w:t>Π</w:t>
      </w:r>
      <w:r w:rsidRPr="00564AD7">
        <w:rPr>
          <w:rFonts w:eastAsia="Times New Roman" w:cs="Times New Roman"/>
          <w:szCs w:val="24"/>
        </w:rPr>
        <w:t xml:space="preserve">ιστεύω ότι όλοι οι συνάδελφοι μέσα σε αυτή την Αίθουσα </w:t>
      </w:r>
      <w:r>
        <w:rPr>
          <w:rFonts w:eastAsia="Times New Roman" w:cs="Times New Roman"/>
          <w:szCs w:val="24"/>
        </w:rPr>
        <w:t>και αυτοί</w:t>
      </w:r>
      <w:r w:rsidRPr="00564AD7">
        <w:rPr>
          <w:rFonts w:eastAsia="Times New Roman" w:cs="Times New Roman"/>
          <w:szCs w:val="24"/>
        </w:rPr>
        <w:t xml:space="preserve"> που θα</w:t>
      </w:r>
      <w:r w:rsidRPr="00564AD7">
        <w:rPr>
          <w:rFonts w:eastAsia="Times New Roman" w:cs="Times New Roman"/>
          <w:szCs w:val="24"/>
        </w:rPr>
        <w:t xml:space="preserve"> ψηφίσουν </w:t>
      </w:r>
      <w:r>
        <w:rPr>
          <w:rFonts w:eastAsia="Times New Roman" w:cs="Times New Roman"/>
          <w:szCs w:val="24"/>
        </w:rPr>
        <w:t>υπέρ και όσοι</w:t>
      </w:r>
      <w:r w:rsidRPr="00564AD7">
        <w:rPr>
          <w:rFonts w:eastAsia="Times New Roman" w:cs="Times New Roman"/>
          <w:szCs w:val="24"/>
        </w:rPr>
        <w:t xml:space="preserve"> θα ψηφίσουμε κατά</w:t>
      </w:r>
      <w:r>
        <w:rPr>
          <w:rFonts w:eastAsia="Times New Roman" w:cs="Times New Roman"/>
          <w:szCs w:val="24"/>
        </w:rPr>
        <w:t>,</w:t>
      </w:r>
      <w:r w:rsidRPr="00564AD7">
        <w:rPr>
          <w:rFonts w:eastAsia="Times New Roman" w:cs="Times New Roman"/>
          <w:szCs w:val="24"/>
        </w:rPr>
        <w:t xml:space="preserve"> είναι απόρροια της </w:t>
      </w:r>
      <w:r>
        <w:rPr>
          <w:rFonts w:eastAsia="Times New Roman" w:cs="Times New Roman"/>
          <w:szCs w:val="24"/>
        </w:rPr>
        <w:t>ε</w:t>
      </w:r>
      <w:r w:rsidRPr="00564AD7">
        <w:rPr>
          <w:rFonts w:eastAsia="Times New Roman" w:cs="Times New Roman"/>
          <w:szCs w:val="24"/>
        </w:rPr>
        <w:t xml:space="preserve">λεύθερης σκέψης μας και στήριξης της πολιτικής γραμμής των κομμάτων </w:t>
      </w:r>
      <w:r>
        <w:rPr>
          <w:rFonts w:eastAsia="Times New Roman" w:cs="Times New Roman"/>
          <w:szCs w:val="24"/>
        </w:rPr>
        <w:t>μας.</w:t>
      </w:r>
      <w:r w:rsidRPr="00564AD7">
        <w:rPr>
          <w:rFonts w:eastAsia="Times New Roman" w:cs="Times New Roman"/>
          <w:szCs w:val="24"/>
        </w:rPr>
        <w:t xml:space="preserve"> Υπό την</w:t>
      </w:r>
      <w:r>
        <w:rPr>
          <w:rFonts w:eastAsia="Times New Roman" w:cs="Times New Roman"/>
          <w:szCs w:val="24"/>
        </w:rPr>
        <w:t xml:space="preserve"> έννοια</w:t>
      </w:r>
      <w:r w:rsidRPr="00564AD7">
        <w:rPr>
          <w:rFonts w:eastAsia="Times New Roman" w:cs="Times New Roman"/>
          <w:szCs w:val="24"/>
        </w:rPr>
        <w:t xml:space="preserve"> αυτή θεωρώ </w:t>
      </w:r>
      <w:r>
        <w:rPr>
          <w:rFonts w:eastAsia="Times New Roman" w:cs="Times New Roman"/>
          <w:szCs w:val="24"/>
        </w:rPr>
        <w:t xml:space="preserve">απαράδεκτες </w:t>
      </w:r>
      <w:r w:rsidRPr="00564AD7">
        <w:rPr>
          <w:rFonts w:eastAsia="Times New Roman" w:cs="Times New Roman"/>
          <w:szCs w:val="24"/>
        </w:rPr>
        <w:t xml:space="preserve">τις χθεσινές δηλώσεις του </w:t>
      </w:r>
      <w:r>
        <w:rPr>
          <w:rFonts w:eastAsia="Times New Roman" w:cs="Times New Roman"/>
          <w:szCs w:val="24"/>
        </w:rPr>
        <w:t>κ.</w:t>
      </w:r>
      <w:r w:rsidRPr="00564AD7">
        <w:rPr>
          <w:rFonts w:eastAsia="Times New Roman" w:cs="Times New Roman"/>
          <w:szCs w:val="24"/>
        </w:rPr>
        <w:t xml:space="preserve"> Νίμιτς</w:t>
      </w:r>
      <w:r>
        <w:rPr>
          <w:rFonts w:eastAsia="Times New Roman" w:cs="Times New Roman"/>
          <w:szCs w:val="24"/>
        </w:rPr>
        <w:t>.</w:t>
      </w:r>
      <w:r w:rsidRPr="00564AD7">
        <w:rPr>
          <w:rFonts w:eastAsia="Times New Roman" w:cs="Times New Roman"/>
          <w:szCs w:val="24"/>
        </w:rPr>
        <w:t xml:space="preserve"> </w:t>
      </w:r>
    </w:p>
    <w:p w14:paraId="2ED8B5F3" w14:textId="77777777" w:rsidR="00C647AD" w:rsidRDefault="00D506E1">
      <w:pPr>
        <w:spacing w:after="0" w:line="600" w:lineRule="auto"/>
        <w:ind w:firstLine="720"/>
        <w:jc w:val="both"/>
        <w:rPr>
          <w:rFonts w:eastAsia="Times New Roman" w:cs="Times New Roman"/>
          <w:szCs w:val="24"/>
        </w:rPr>
      </w:pPr>
      <w:r w:rsidRPr="00564AD7">
        <w:rPr>
          <w:rFonts w:eastAsia="Times New Roman" w:cs="Times New Roman"/>
          <w:szCs w:val="24"/>
        </w:rPr>
        <w:t>Και</w:t>
      </w:r>
      <w:r>
        <w:rPr>
          <w:rFonts w:eastAsia="Times New Roman" w:cs="Times New Roman"/>
          <w:szCs w:val="24"/>
        </w:rPr>
        <w:t>,</w:t>
      </w:r>
      <w:r w:rsidRPr="00564AD7">
        <w:rPr>
          <w:rFonts w:eastAsia="Times New Roman" w:cs="Times New Roman"/>
          <w:szCs w:val="24"/>
        </w:rPr>
        <w:t xml:space="preserve"> τρίτον</w:t>
      </w:r>
      <w:r>
        <w:rPr>
          <w:rFonts w:eastAsia="Times New Roman" w:cs="Times New Roman"/>
          <w:szCs w:val="24"/>
        </w:rPr>
        <w:t>, επειδή, κύριοι συνάδελφοι, φθ</w:t>
      </w:r>
      <w:r w:rsidRPr="00564AD7">
        <w:rPr>
          <w:rFonts w:eastAsia="Times New Roman" w:cs="Times New Roman"/>
          <w:szCs w:val="24"/>
        </w:rPr>
        <w:t xml:space="preserve">άσαμε εχθές στο νούμερο </w:t>
      </w:r>
      <w:r>
        <w:rPr>
          <w:rFonts w:eastAsia="Times New Roman" w:cs="Times New Roman"/>
          <w:szCs w:val="24"/>
        </w:rPr>
        <w:t>πενήντα εννέα,</w:t>
      </w:r>
      <w:r w:rsidRPr="00564AD7">
        <w:rPr>
          <w:rFonts w:eastAsia="Times New Roman" w:cs="Times New Roman"/>
          <w:szCs w:val="24"/>
        </w:rPr>
        <w:t xml:space="preserve"> αντιλαμβάνεστε ότι μέχρι το </w:t>
      </w:r>
      <w:r>
        <w:rPr>
          <w:rFonts w:eastAsia="Times New Roman" w:cs="Times New Roman"/>
          <w:szCs w:val="24"/>
        </w:rPr>
        <w:t>διακόσια έξι</w:t>
      </w:r>
      <w:r w:rsidRPr="00564AD7">
        <w:rPr>
          <w:rFonts w:eastAsia="Times New Roman" w:cs="Times New Roman"/>
          <w:szCs w:val="24"/>
        </w:rPr>
        <w:t xml:space="preserve"> και </w:t>
      </w:r>
      <w:r>
        <w:rPr>
          <w:rFonts w:eastAsia="Times New Roman" w:cs="Times New Roman"/>
          <w:szCs w:val="24"/>
        </w:rPr>
        <w:t>σας</w:t>
      </w:r>
      <w:r w:rsidRPr="00564AD7">
        <w:rPr>
          <w:rFonts w:eastAsia="Times New Roman" w:cs="Times New Roman"/>
          <w:szCs w:val="24"/>
        </w:rPr>
        <w:t xml:space="preserve"> ζητώ να το δεχθείτε</w:t>
      </w:r>
      <w:r>
        <w:rPr>
          <w:rFonts w:eastAsia="Times New Roman" w:cs="Times New Roman"/>
          <w:szCs w:val="24"/>
        </w:rPr>
        <w:t>,</w:t>
      </w:r>
      <w:r w:rsidRPr="00564AD7">
        <w:rPr>
          <w:rFonts w:eastAsia="Times New Roman" w:cs="Times New Roman"/>
          <w:szCs w:val="24"/>
        </w:rPr>
        <w:t xml:space="preserve"> αν θέλουμε να μιλήσουν όλοι </w:t>
      </w:r>
      <w:r w:rsidRPr="00564AD7">
        <w:rPr>
          <w:rFonts w:eastAsia="Times New Roman" w:cs="Times New Roman"/>
          <w:szCs w:val="24"/>
        </w:rPr>
        <w:lastRenderedPageBreak/>
        <w:t xml:space="preserve">οι υπόλοιποι συνάδελφοι </w:t>
      </w:r>
      <w:r>
        <w:rPr>
          <w:rFonts w:eastAsia="Times New Roman" w:cs="Times New Roman"/>
          <w:szCs w:val="24"/>
        </w:rPr>
        <w:t>ή</w:t>
      </w:r>
      <w:r w:rsidRPr="00564AD7">
        <w:rPr>
          <w:rFonts w:eastAsia="Times New Roman" w:cs="Times New Roman"/>
          <w:szCs w:val="24"/>
        </w:rPr>
        <w:t xml:space="preserve"> τουλάχιστον το 90% εξ αυτών</w:t>
      </w:r>
      <w:r>
        <w:rPr>
          <w:rFonts w:eastAsia="Times New Roman" w:cs="Times New Roman"/>
          <w:szCs w:val="24"/>
        </w:rPr>
        <w:t>,</w:t>
      </w:r>
      <w:r w:rsidRPr="00564AD7">
        <w:rPr>
          <w:rFonts w:eastAsia="Times New Roman" w:cs="Times New Roman"/>
          <w:szCs w:val="24"/>
        </w:rPr>
        <w:t xml:space="preserve"> τα </w:t>
      </w:r>
      <w:r>
        <w:rPr>
          <w:rFonts w:eastAsia="Times New Roman" w:cs="Times New Roman"/>
          <w:szCs w:val="24"/>
        </w:rPr>
        <w:t>επτά λεπτά να γίνουν έξι.</w:t>
      </w:r>
      <w:r w:rsidRPr="00564AD7">
        <w:rPr>
          <w:rFonts w:eastAsia="Times New Roman" w:cs="Times New Roman"/>
          <w:szCs w:val="24"/>
        </w:rPr>
        <w:t xml:space="preserve"> Αν με είχατε ακούσει από εχθές και </w:t>
      </w:r>
      <w:r w:rsidRPr="00564AD7">
        <w:rPr>
          <w:rFonts w:eastAsia="Times New Roman" w:cs="Times New Roman"/>
          <w:szCs w:val="24"/>
        </w:rPr>
        <w:t>δεν είχατε αντιδράσει</w:t>
      </w:r>
      <w:r>
        <w:rPr>
          <w:rFonts w:eastAsia="Times New Roman" w:cs="Times New Roman"/>
          <w:szCs w:val="24"/>
        </w:rPr>
        <w:t>,</w:t>
      </w:r>
      <w:r w:rsidRPr="00564AD7">
        <w:rPr>
          <w:rFonts w:eastAsia="Times New Roman" w:cs="Times New Roman"/>
          <w:szCs w:val="24"/>
        </w:rPr>
        <w:t xml:space="preserve"> σήμερα θα είχαμε μιλήσει οι μισοί τουλάχιστον συνάδελφοι</w:t>
      </w:r>
      <w:r>
        <w:rPr>
          <w:rFonts w:eastAsia="Times New Roman" w:cs="Times New Roman"/>
          <w:szCs w:val="24"/>
        </w:rPr>
        <w:t>.</w:t>
      </w:r>
      <w:r w:rsidRPr="00564AD7">
        <w:rPr>
          <w:rFonts w:eastAsia="Times New Roman" w:cs="Times New Roman"/>
          <w:szCs w:val="24"/>
        </w:rPr>
        <w:t xml:space="preserve"> Θα </w:t>
      </w:r>
      <w:r>
        <w:rPr>
          <w:rFonts w:eastAsia="Times New Roman" w:cs="Times New Roman"/>
          <w:szCs w:val="24"/>
        </w:rPr>
        <w:t xml:space="preserve">είχαμε ξεπεράσει τους εκατό. </w:t>
      </w:r>
    </w:p>
    <w:p w14:paraId="2ED8B5F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Σας το ζητώ </w:t>
      </w:r>
      <w:r w:rsidRPr="00564AD7">
        <w:rPr>
          <w:rFonts w:eastAsia="Times New Roman" w:cs="Times New Roman"/>
          <w:szCs w:val="24"/>
        </w:rPr>
        <w:t>μαζί με παράκληση να τηρηθούν οι χρόνοι</w:t>
      </w:r>
      <w:r>
        <w:rPr>
          <w:rFonts w:eastAsia="Times New Roman" w:cs="Times New Roman"/>
          <w:szCs w:val="24"/>
        </w:rPr>
        <w:t>, διότι όποιοι</w:t>
      </w:r>
      <w:r w:rsidRPr="00564AD7">
        <w:rPr>
          <w:rFonts w:eastAsia="Times New Roman" w:cs="Times New Roman"/>
          <w:szCs w:val="24"/>
        </w:rPr>
        <w:t xml:space="preserve"> </w:t>
      </w:r>
      <w:r>
        <w:rPr>
          <w:rFonts w:eastAsia="Times New Roman" w:cs="Times New Roman"/>
          <w:szCs w:val="24"/>
        </w:rPr>
        <w:t>π</w:t>
      </w:r>
      <w:r w:rsidRPr="00564AD7">
        <w:rPr>
          <w:rFonts w:eastAsia="Times New Roman" w:cs="Times New Roman"/>
          <w:szCs w:val="24"/>
        </w:rPr>
        <w:t>ροεδρεύοντες γίνονται κακοί στους συναδέλφους</w:t>
      </w:r>
      <w:r>
        <w:rPr>
          <w:rFonts w:eastAsia="Times New Roman" w:cs="Times New Roman"/>
          <w:szCs w:val="24"/>
        </w:rPr>
        <w:t>,</w:t>
      </w:r>
      <w:r w:rsidRPr="00564AD7">
        <w:rPr>
          <w:rFonts w:eastAsia="Times New Roman" w:cs="Times New Roman"/>
          <w:szCs w:val="24"/>
        </w:rPr>
        <w:t xml:space="preserve"> κρατούν τους χρόνους</w:t>
      </w:r>
      <w:r>
        <w:rPr>
          <w:rFonts w:eastAsia="Times New Roman" w:cs="Times New Roman"/>
          <w:szCs w:val="24"/>
        </w:rPr>
        <w:t>,</w:t>
      </w:r>
      <w:r w:rsidRPr="00564AD7">
        <w:rPr>
          <w:rFonts w:eastAsia="Times New Roman" w:cs="Times New Roman"/>
          <w:szCs w:val="24"/>
        </w:rPr>
        <w:t xml:space="preserve"> </w:t>
      </w:r>
      <w:r>
        <w:rPr>
          <w:rFonts w:eastAsia="Times New Roman" w:cs="Times New Roman"/>
          <w:szCs w:val="24"/>
        </w:rPr>
        <w:t>όποιοι</w:t>
      </w:r>
      <w:r>
        <w:rPr>
          <w:rFonts w:eastAsia="Times New Roman" w:cs="Times New Roman"/>
          <w:szCs w:val="24"/>
        </w:rPr>
        <w:t xml:space="preserve"> </w:t>
      </w:r>
      <w:r w:rsidRPr="00564AD7">
        <w:rPr>
          <w:rFonts w:eastAsia="Times New Roman" w:cs="Times New Roman"/>
          <w:szCs w:val="24"/>
        </w:rPr>
        <w:t>θέλουν να είναι συμπαθείς στους συναδέλφους</w:t>
      </w:r>
      <w:r>
        <w:rPr>
          <w:rFonts w:eastAsia="Times New Roman" w:cs="Times New Roman"/>
          <w:szCs w:val="24"/>
        </w:rPr>
        <w:t>,</w:t>
      </w:r>
      <w:r w:rsidRPr="00564AD7">
        <w:rPr>
          <w:rFonts w:eastAsia="Times New Roman" w:cs="Times New Roman"/>
          <w:szCs w:val="24"/>
        </w:rPr>
        <w:t xml:space="preserve"> αφήνουν τους χρόνους και τρέχουν</w:t>
      </w:r>
      <w:r>
        <w:rPr>
          <w:rFonts w:eastAsia="Times New Roman" w:cs="Times New Roman"/>
          <w:szCs w:val="24"/>
        </w:rPr>
        <w:t>.</w:t>
      </w:r>
      <w:r w:rsidRPr="00564AD7">
        <w:rPr>
          <w:rFonts w:eastAsia="Times New Roman" w:cs="Times New Roman"/>
          <w:szCs w:val="24"/>
        </w:rPr>
        <w:t xml:space="preserve"> </w:t>
      </w:r>
    </w:p>
    <w:p w14:paraId="2ED8B5F5" w14:textId="77777777" w:rsidR="00C647AD" w:rsidRDefault="00D506E1">
      <w:pPr>
        <w:spacing w:after="0" w:line="600" w:lineRule="auto"/>
        <w:ind w:firstLine="720"/>
        <w:jc w:val="both"/>
        <w:rPr>
          <w:rFonts w:eastAsia="Times New Roman" w:cs="Times New Roman"/>
          <w:szCs w:val="24"/>
        </w:rPr>
      </w:pPr>
      <w:r w:rsidRPr="00564AD7">
        <w:rPr>
          <w:rFonts w:eastAsia="Times New Roman" w:cs="Times New Roman"/>
          <w:szCs w:val="24"/>
        </w:rPr>
        <w:t>Σας παρακαλώ πολύ να το δεχθείτε για να μιλήσουν</w:t>
      </w:r>
      <w:r>
        <w:rPr>
          <w:rFonts w:eastAsia="Times New Roman" w:cs="Times New Roman"/>
          <w:szCs w:val="24"/>
        </w:rPr>
        <w:t>,</w:t>
      </w:r>
      <w:r w:rsidRPr="00564AD7">
        <w:rPr>
          <w:rFonts w:eastAsia="Times New Roman" w:cs="Times New Roman"/>
          <w:szCs w:val="24"/>
        </w:rPr>
        <w:t xml:space="preserve"> </w:t>
      </w:r>
      <w:r>
        <w:rPr>
          <w:rFonts w:eastAsia="Times New Roman" w:cs="Times New Roman"/>
          <w:szCs w:val="24"/>
        </w:rPr>
        <w:t>ει</w:t>
      </w:r>
      <w:r w:rsidRPr="00564AD7">
        <w:rPr>
          <w:rFonts w:eastAsia="Times New Roman" w:cs="Times New Roman"/>
          <w:szCs w:val="24"/>
        </w:rPr>
        <w:t xml:space="preserve"> δυνατόν</w:t>
      </w:r>
      <w:r>
        <w:rPr>
          <w:rFonts w:eastAsia="Times New Roman" w:cs="Times New Roman"/>
          <w:szCs w:val="24"/>
        </w:rPr>
        <w:t>,</w:t>
      </w:r>
      <w:r w:rsidRPr="00564AD7">
        <w:rPr>
          <w:rFonts w:eastAsia="Times New Roman" w:cs="Times New Roman"/>
          <w:szCs w:val="24"/>
        </w:rPr>
        <w:t xml:space="preserve"> όλοι οι συνάδελφοι</w:t>
      </w:r>
      <w:r>
        <w:rPr>
          <w:rFonts w:eastAsia="Times New Roman" w:cs="Times New Roman"/>
          <w:szCs w:val="24"/>
        </w:rPr>
        <w:t>.</w:t>
      </w:r>
      <w:r w:rsidRPr="00564AD7">
        <w:rPr>
          <w:rFonts w:eastAsia="Times New Roman" w:cs="Times New Roman"/>
          <w:szCs w:val="24"/>
        </w:rPr>
        <w:t xml:space="preserve"> </w:t>
      </w:r>
    </w:p>
    <w:p w14:paraId="2ED8B5F6"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2ED8B5F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564AD7">
        <w:rPr>
          <w:rFonts w:eastAsia="Times New Roman" w:cs="Times New Roman"/>
          <w:szCs w:val="24"/>
        </w:rPr>
        <w:t>Νομίζω το ένα λεπτό που πρα</w:t>
      </w:r>
      <w:r w:rsidRPr="00564AD7">
        <w:rPr>
          <w:rFonts w:eastAsia="Times New Roman" w:cs="Times New Roman"/>
          <w:szCs w:val="24"/>
        </w:rPr>
        <w:t>κτικά έχει αποτέλεσμα</w:t>
      </w:r>
      <w:r>
        <w:rPr>
          <w:rFonts w:eastAsia="Times New Roman" w:cs="Times New Roman"/>
          <w:szCs w:val="24"/>
        </w:rPr>
        <w:t>,</w:t>
      </w:r>
      <w:r w:rsidRPr="00564AD7">
        <w:rPr>
          <w:rFonts w:eastAsia="Times New Roman" w:cs="Times New Roman"/>
          <w:szCs w:val="24"/>
        </w:rPr>
        <w:t xml:space="preserve"> δεν </w:t>
      </w:r>
      <w:r>
        <w:rPr>
          <w:rFonts w:eastAsia="Times New Roman" w:cs="Times New Roman"/>
          <w:szCs w:val="24"/>
        </w:rPr>
        <w:t xml:space="preserve">περιορίζει τη σκέψη σας. </w:t>
      </w:r>
      <w:r w:rsidRPr="00564AD7">
        <w:rPr>
          <w:rFonts w:eastAsia="Times New Roman" w:cs="Times New Roman"/>
          <w:szCs w:val="24"/>
        </w:rPr>
        <w:t xml:space="preserve">Οι </w:t>
      </w:r>
      <w:r>
        <w:rPr>
          <w:rFonts w:eastAsia="Times New Roman" w:cs="Times New Roman"/>
          <w:szCs w:val="24"/>
        </w:rPr>
        <w:t>περισσότεροι ε</w:t>
      </w:r>
      <w:r w:rsidRPr="00564AD7">
        <w:rPr>
          <w:rFonts w:eastAsia="Times New Roman" w:cs="Times New Roman"/>
          <w:szCs w:val="24"/>
        </w:rPr>
        <w:t>δώ</w:t>
      </w:r>
      <w:r>
        <w:rPr>
          <w:rFonts w:eastAsia="Times New Roman" w:cs="Times New Roman"/>
          <w:szCs w:val="24"/>
        </w:rPr>
        <w:t>,</w:t>
      </w:r>
      <w:r w:rsidRPr="00564AD7">
        <w:rPr>
          <w:rFonts w:eastAsia="Times New Roman" w:cs="Times New Roman"/>
          <w:szCs w:val="24"/>
        </w:rPr>
        <w:t xml:space="preserve"> </w:t>
      </w:r>
      <w:r>
        <w:rPr>
          <w:rFonts w:eastAsia="Times New Roman" w:cs="Times New Roman"/>
          <w:szCs w:val="24"/>
        </w:rPr>
        <w:t xml:space="preserve">οι πρώτοι </w:t>
      </w:r>
      <w:r w:rsidRPr="00564AD7">
        <w:rPr>
          <w:rFonts w:eastAsia="Times New Roman" w:cs="Times New Roman"/>
          <w:szCs w:val="24"/>
        </w:rPr>
        <w:t>τουλάχιστον</w:t>
      </w:r>
      <w:r>
        <w:rPr>
          <w:rFonts w:eastAsia="Times New Roman" w:cs="Times New Roman"/>
          <w:szCs w:val="24"/>
        </w:rPr>
        <w:t>, είστε</w:t>
      </w:r>
      <w:r w:rsidRPr="00564AD7">
        <w:rPr>
          <w:rFonts w:eastAsia="Times New Roman" w:cs="Times New Roman"/>
          <w:szCs w:val="24"/>
        </w:rPr>
        <w:t xml:space="preserve"> ικανοί συνάδελφοι</w:t>
      </w:r>
      <w:r>
        <w:rPr>
          <w:rFonts w:eastAsia="Times New Roman" w:cs="Times New Roman"/>
          <w:szCs w:val="24"/>
        </w:rPr>
        <w:t>,</w:t>
      </w:r>
      <w:r w:rsidRPr="00564AD7">
        <w:rPr>
          <w:rFonts w:eastAsia="Times New Roman" w:cs="Times New Roman"/>
          <w:szCs w:val="24"/>
        </w:rPr>
        <w:t xml:space="preserve"> </w:t>
      </w:r>
      <w:r>
        <w:rPr>
          <w:rFonts w:eastAsia="Times New Roman" w:cs="Times New Roman"/>
          <w:szCs w:val="24"/>
        </w:rPr>
        <w:t>που μπορείτε να τα συμπυκνώσετε.</w:t>
      </w:r>
    </w:p>
    <w:p w14:paraId="2ED8B5F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w:t>
      </w:r>
      <w:r w:rsidRPr="00564AD7">
        <w:rPr>
          <w:rFonts w:eastAsia="Times New Roman" w:cs="Times New Roman"/>
          <w:szCs w:val="24"/>
        </w:rPr>
        <w:t xml:space="preserve"> κύριος Υπουργός είναι εδώ</w:t>
      </w:r>
      <w:r>
        <w:rPr>
          <w:rFonts w:eastAsia="Times New Roman" w:cs="Times New Roman"/>
          <w:szCs w:val="24"/>
        </w:rPr>
        <w:t>, ε</w:t>
      </w:r>
      <w:r w:rsidRPr="00564AD7">
        <w:rPr>
          <w:rFonts w:eastAsia="Times New Roman" w:cs="Times New Roman"/>
          <w:szCs w:val="24"/>
        </w:rPr>
        <w:t>πομένως μπορούμε να ξεκινήσουμε</w:t>
      </w:r>
      <w:r>
        <w:rPr>
          <w:rFonts w:eastAsia="Times New Roman" w:cs="Times New Roman"/>
          <w:szCs w:val="24"/>
        </w:rPr>
        <w:t xml:space="preserve">. </w:t>
      </w:r>
      <w:r>
        <w:rPr>
          <w:rFonts w:eastAsia="Times New Roman" w:cs="Times New Roman"/>
          <w:szCs w:val="24"/>
        </w:rPr>
        <w:t>Αρχίζουμε, λοιπόν,</w:t>
      </w:r>
      <w:r>
        <w:rPr>
          <w:rFonts w:eastAsia="Times New Roman" w:cs="Times New Roman"/>
          <w:szCs w:val="24"/>
        </w:rPr>
        <w:t xml:space="preserve"> με την κ</w:t>
      </w:r>
      <w:r>
        <w:rPr>
          <w:rFonts w:eastAsia="Times New Roman" w:cs="Times New Roman"/>
          <w:szCs w:val="24"/>
        </w:rPr>
        <w:t>.</w:t>
      </w:r>
      <w:r w:rsidRPr="00564AD7">
        <w:rPr>
          <w:rFonts w:eastAsia="Times New Roman" w:cs="Times New Roman"/>
          <w:szCs w:val="24"/>
        </w:rPr>
        <w:t xml:space="preserve"> Κεφαλίδου</w:t>
      </w:r>
      <w:r>
        <w:rPr>
          <w:rFonts w:eastAsia="Times New Roman" w:cs="Times New Roman"/>
          <w:szCs w:val="24"/>
        </w:rPr>
        <w:t>.</w:t>
      </w:r>
      <w:r w:rsidRPr="00564AD7">
        <w:rPr>
          <w:rFonts w:eastAsia="Times New Roman" w:cs="Times New Roman"/>
          <w:szCs w:val="24"/>
        </w:rPr>
        <w:t xml:space="preserve"> </w:t>
      </w:r>
    </w:p>
    <w:p w14:paraId="2ED8B5F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Κυρία Κεφαλίδου, έχετε τον λόγο.</w:t>
      </w:r>
    </w:p>
    <w:p w14:paraId="2ED8B5F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ΧΑΡΟΥΛΑ (ΧΑΡΑ) ΚΕΦΑΛΙΔΟΥ:</w:t>
      </w:r>
      <w:r>
        <w:rPr>
          <w:rFonts w:eastAsia="Times New Roman" w:cs="Times New Roman"/>
          <w:szCs w:val="24"/>
        </w:rPr>
        <w:t xml:space="preserve"> Κύριε Υπουργέ, </w:t>
      </w:r>
      <w:r w:rsidRPr="00564AD7">
        <w:rPr>
          <w:rFonts w:eastAsia="Times New Roman" w:cs="Times New Roman"/>
          <w:szCs w:val="24"/>
        </w:rPr>
        <w:t>κυρίες και κύριοι συνάδελφοι</w:t>
      </w:r>
      <w:r>
        <w:rPr>
          <w:rFonts w:eastAsia="Times New Roman" w:cs="Times New Roman"/>
          <w:szCs w:val="24"/>
        </w:rPr>
        <w:t>,</w:t>
      </w:r>
      <w:r w:rsidRPr="00564AD7">
        <w:rPr>
          <w:rFonts w:eastAsia="Times New Roman" w:cs="Times New Roman"/>
          <w:szCs w:val="24"/>
        </w:rPr>
        <w:t xml:space="preserve"> φυσικά</w:t>
      </w:r>
      <w:r>
        <w:rPr>
          <w:rFonts w:eastAsia="Times New Roman" w:cs="Times New Roman"/>
          <w:szCs w:val="24"/>
        </w:rPr>
        <w:t>,</w:t>
      </w:r>
      <w:r w:rsidRPr="00564AD7">
        <w:rPr>
          <w:rFonts w:eastAsia="Times New Roman" w:cs="Times New Roman"/>
          <w:szCs w:val="24"/>
        </w:rPr>
        <w:t xml:space="preserve"> κύριε Πρόεδρε</w:t>
      </w:r>
      <w:r>
        <w:rPr>
          <w:rFonts w:eastAsia="Times New Roman" w:cs="Times New Roman"/>
          <w:szCs w:val="24"/>
        </w:rPr>
        <w:t>,</w:t>
      </w:r>
      <w:r w:rsidRPr="00564AD7">
        <w:rPr>
          <w:rFonts w:eastAsia="Times New Roman" w:cs="Times New Roman"/>
          <w:szCs w:val="24"/>
        </w:rPr>
        <w:t xml:space="preserve"> συντασσόμαστε με όσα </w:t>
      </w:r>
      <w:r>
        <w:rPr>
          <w:rFonts w:eastAsia="Times New Roman" w:cs="Times New Roman"/>
          <w:szCs w:val="24"/>
        </w:rPr>
        <w:t>ε</w:t>
      </w:r>
      <w:r w:rsidRPr="00564AD7">
        <w:rPr>
          <w:rFonts w:eastAsia="Times New Roman" w:cs="Times New Roman"/>
          <w:szCs w:val="24"/>
        </w:rPr>
        <w:t xml:space="preserve">ίπατε στην εισαγωγή της κουβέντας </w:t>
      </w:r>
      <w:r>
        <w:rPr>
          <w:rFonts w:eastAsia="Times New Roman" w:cs="Times New Roman"/>
          <w:szCs w:val="24"/>
        </w:rPr>
        <w:t>μας.</w:t>
      </w:r>
      <w:r w:rsidRPr="00564AD7">
        <w:rPr>
          <w:rFonts w:eastAsia="Times New Roman" w:cs="Times New Roman"/>
          <w:szCs w:val="24"/>
        </w:rPr>
        <w:t xml:space="preserve"> </w:t>
      </w:r>
    </w:p>
    <w:p w14:paraId="2ED8B5FB" w14:textId="77777777" w:rsidR="00C647AD" w:rsidRDefault="00D506E1">
      <w:pPr>
        <w:spacing w:after="0" w:line="600" w:lineRule="auto"/>
        <w:ind w:firstLine="720"/>
        <w:jc w:val="both"/>
        <w:rPr>
          <w:rFonts w:eastAsia="Times New Roman" w:cs="Times New Roman"/>
          <w:szCs w:val="24"/>
        </w:rPr>
      </w:pPr>
      <w:r w:rsidRPr="00564AD7">
        <w:rPr>
          <w:rFonts w:eastAsia="Times New Roman" w:cs="Times New Roman"/>
          <w:szCs w:val="24"/>
        </w:rPr>
        <w:t xml:space="preserve">Η Συμφωνία </w:t>
      </w:r>
      <w:r>
        <w:rPr>
          <w:rFonts w:eastAsia="Times New Roman" w:cs="Times New Roman"/>
          <w:szCs w:val="24"/>
        </w:rPr>
        <w:t>των Πρεσπών που συζητάμε σ</w:t>
      </w:r>
      <w:r w:rsidRPr="00564AD7">
        <w:rPr>
          <w:rFonts w:eastAsia="Times New Roman" w:cs="Times New Roman"/>
          <w:szCs w:val="24"/>
        </w:rPr>
        <w:t>ήμερα είναι στην καλύτερη πε</w:t>
      </w:r>
      <w:r w:rsidRPr="00564AD7">
        <w:rPr>
          <w:rFonts w:eastAsia="Times New Roman" w:cs="Times New Roman"/>
          <w:szCs w:val="24"/>
        </w:rPr>
        <w:t>ρίπτωση έντονα αμφιλεγόμενη</w:t>
      </w:r>
      <w:r>
        <w:rPr>
          <w:rFonts w:eastAsia="Times New Roman" w:cs="Times New Roman"/>
          <w:szCs w:val="24"/>
        </w:rPr>
        <w:t>.</w:t>
      </w:r>
      <w:r w:rsidRPr="00564AD7">
        <w:rPr>
          <w:rFonts w:eastAsia="Times New Roman" w:cs="Times New Roman"/>
          <w:szCs w:val="24"/>
        </w:rPr>
        <w:t xml:space="preserve"> Στην </w:t>
      </w:r>
      <w:r>
        <w:rPr>
          <w:rFonts w:eastAsia="Times New Roman" w:cs="Times New Roman"/>
          <w:szCs w:val="24"/>
        </w:rPr>
        <w:t>ουσία είναι μι</w:t>
      </w:r>
      <w:r w:rsidRPr="00564AD7">
        <w:rPr>
          <w:rFonts w:eastAsia="Times New Roman" w:cs="Times New Roman"/>
          <w:szCs w:val="24"/>
        </w:rPr>
        <w:t>α άθλια</w:t>
      </w:r>
      <w:r>
        <w:rPr>
          <w:rFonts w:eastAsia="Times New Roman" w:cs="Times New Roman"/>
          <w:szCs w:val="24"/>
        </w:rPr>
        <w:t>,</w:t>
      </w:r>
      <w:r w:rsidRPr="00564AD7">
        <w:rPr>
          <w:rFonts w:eastAsia="Times New Roman" w:cs="Times New Roman"/>
          <w:szCs w:val="24"/>
        </w:rPr>
        <w:t xml:space="preserve"> δήθεν</w:t>
      </w:r>
      <w:r>
        <w:rPr>
          <w:rFonts w:eastAsia="Times New Roman" w:cs="Times New Roman"/>
          <w:szCs w:val="24"/>
        </w:rPr>
        <w:t>,</w:t>
      </w:r>
      <w:r w:rsidRPr="00564AD7">
        <w:rPr>
          <w:rFonts w:eastAsia="Times New Roman" w:cs="Times New Roman"/>
          <w:szCs w:val="24"/>
        </w:rPr>
        <w:t xml:space="preserve"> λύση σε ένα εθνικά ευαίσθητο πρόβλημα</w:t>
      </w:r>
      <w:r>
        <w:rPr>
          <w:rFonts w:eastAsia="Times New Roman" w:cs="Times New Roman"/>
          <w:szCs w:val="24"/>
        </w:rPr>
        <w:t>.</w:t>
      </w:r>
      <w:r w:rsidRPr="00564AD7">
        <w:rPr>
          <w:rFonts w:eastAsia="Times New Roman" w:cs="Times New Roman"/>
          <w:szCs w:val="24"/>
        </w:rPr>
        <w:t xml:space="preserve"> Η συντριπτική πλειοψηφία των Ελλήνων την </w:t>
      </w:r>
      <w:r>
        <w:rPr>
          <w:rFonts w:eastAsia="Times New Roman" w:cs="Times New Roman"/>
          <w:szCs w:val="24"/>
        </w:rPr>
        <w:t xml:space="preserve">θεωρεί από </w:t>
      </w:r>
      <w:r w:rsidRPr="00564AD7">
        <w:rPr>
          <w:rFonts w:eastAsia="Times New Roman" w:cs="Times New Roman"/>
          <w:szCs w:val="24"/>
        </w:rPr>
        <w:t>ασύμφορη έως προδοτική για τα εθνικά συμφέροντα</w:t>
      </w:r>
      <w:r>
        <w:rPr>
          <w:rFonts w:eastAsia="Times New Roman" w:cs="Times New Roman"/>
          <w:szCs w:val="24"/>
        </w:rPr>
        <w:t>,</w:t>
      </w:r>
      <w:r w:rsidRPr="00564AD7">
        <w:rPr>
          <w:rFonts w:eastAsia="Times New Roman" w:cs="Times New Roman"/>
          <w:szCs w:val="24"/>
        </w:rPr>
        <w:t xml:space="preserve"> αλλά ο Πρωθυπουργός την αποκαλεί </w:t>
      </w:r>
      <w:r>
        <w:rPr>
          <w:rFonts w:eastAsia="Times New Roman" w:cs="Times New Roman"/>
          <w:szCs w:val="24"/>
        </w:rPr>
        <w:t>«</w:t>
      </w:r>
      <w:r w:rsidRPr="00564AD7">
        <w:rPr>
          <w:rFonts w:eastAsia="Times New Roman" w:cs="Times New Roman"/>
          <w:szCs w:val="24"/>
        </w:rPr>
        <w:t>ιστορικό βήμα</w:t>
      </w:r>
      <w:r>
        <w:rPr>
          <w:rFonts w:eastAsia="Times New Roman" w:cs="Times New Roman"/>
          <w:szCs w:val="24"/>
        </w:rPr>
        <w:t>»</w:t>
      </w:r>
      <w:r w:rsidRPr="00564AD7">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τις δύο χώρες και την κύρωσή</w:t>
      </w:r>
      <w:r w:rsidRPr="00564AD7">
        <w:rPr>
          <w:rFonts w:eastAsia="Times New Roman" w:cs="Times New Roman"/>
          <w:szCs w:val="24"/>
        </w:rPr>
        <w:t xml:space="preserve"> της </w:t>
      </w:r>
      <w:r>
        <w:rPr>
          <w:rFonts w:eastAsia="Times New Roman" w:cs="Times New Roman"/>
          <w:szCs w:val="24"/>
        </w:rPr>
        <w:t>«</w:t>
      </w:r>
      <w:r w:rsidRPr="00564AD7">
        <w:rPr>
          <w:rFonts w:eastAsia="Times New Roman" w:cs="Times New Roman"/>
          <w:szCs w:val="24"/>
        </w:rPr>
        <w:t>πατριωτικό καθήκον</w:t>
      </w:r>
      <w:r>
        <w:rPr>
          <w:rFonts w:eastAsia="Times New Roman" w:cs="Times New Roman"/>
          <w:szCs w:val="24"/>
        </w:rPr>
        <w:t>»,</w:t>
      </w:r>
      <w:r w:rsidRPr="00564AD7">
        <w:rPr>
          <w:rFonts w:eastAsia="Times New Roman" w:cs="Times New Roman"/>
          <w:szCs w:val="24"/>
        </w:rPr>
        <w:t xml:space="preserve"> μην παραλείποντας φυσικά να τη χαρακτηρίσει και να χαρακτηρίσει και όλους όσους τη στηρίζουν με κάθε </w:t>
      </w:r>
      <w:r>
        <w:rPr>
          <w:rFonts w:eastAsia="Times New Roman" w:cs="Times New Roman"/>
          <w:szCs w:val="24"/>
        </w:rPr>
        <w:t>ε</w:t>
      </w:r>
      <w:r w:rsidRPr="00564AD7">
        <w:rPr>
          <w:rFonts w:eastAsia="Times New Roman" w:cs="Times New Roman"/>
          <w:szCs w:val="24"/>
        </w:rPr>
        <w:t xml:space="preserve">υκαιρία </w:t>
      </w:r>
      <w:r>
        <w:rPr>
          <w:rFonts w:eastAsia="Times New Roman" w:cs="Times New Roman"/>
          <w:szCs w:val="24"/>
        </w:rPr>
        <w:t>«</w:t>
      </w:r>
      <w:r w:rsidRPr="00564AD7">
        <w:rPr>
          <w:rFonts w:eastAsia="Times New Roman" w:cs="Times New Roman"/>
          <w:szCs w:val="24"/>
        </w:rPr>
        <w:t>ακροδεξιούς</w:t>
      </w:r>
      <w:r>
        <w:rPr>
          <w:rFonts w:eastAsia="Times New Roman" w:cs="Times New Roman"/>
          <w:szCs w:val="24"/>
        </w:rPr>
        <w:t>»</w:t>
      </w:r>
      <w:r w:rsidRPr="00564AD7">
        <w:rPr>
          <w:rFonts w:eastAsia="Times New Roman" w:cs="Times New Roman"/>
          <w:szCs w:val="24"/>
        </w:rPr>
        <w:t xml:space="preserve"> και την ίδια ώρα ξεχνά ότι το 70% των πολιτών</w:t>
      </w:r>
      <w:r>
        <w:rPr>
          <w:rFonts w:eastAsia="Times New Roman" w:cs="Times New Roman"/>
          <w:szCs w:val="24"/>
        </w:rPr>
        <w:t>,</w:t>
      </w:r>
      <w:r w:rsidRPr="00564AD7">
        <w:rPr>
          <w:rFonts w:eastAsia="Times New Roman" w:cs="Times New Roman"/>
          <w:szCs w:val="24"/>
        </w:rPr>
        <w:t xml:space="preserve"> όπως τουλάχιστον καταγράφουν </w:t>
      </w:r>
      <w:r w:rsidRPr="00564AD7">
        <w:rPr>
          <w:rFonts w:eastAsia="Times New Roman" w:cs="Times New Roman"/>
          <w:szCs w:val="24"/>
        </w:rPr>
        <w:t>οι δημοσκοπήσεις</w:t>
      </w:r>
      <w:r>
        <w:rPr>
          <w:rFonts w:eastAsia="Times New Roman" w:cs="Times New Roman"/>
          <w:szCs w:val="24"/>
        </w:rPr>
        <w:t>,</w:t>
      </w:r>
      <w:r w:rsidRPr="00564AD7">
        <w:rPr>
          <w:rFonts w:eastAsia="Times New Roman" w:cs="Times New Roman"/>
          <w:szCs w:val="24"/>
        </w:rPr>
        <w:t xml:space="preserve"> τάσσεται κατά της </w:t>
      </w:r>
      <w:r>
        <w:rPr>
          <w:rFonts w:eastAsia="Times New Roman" w:cs="Times New Roman"/>
          <w:szCs w:val="24"/>
        </w:rPr>
        <w:t>σ</w:t>
      </w:r>
      <w:r w:rsidRPr="00564AD7">
        <w:rPr>
          <w:rFonts w:eastAsia="Times New Roman" w:cs="Times New Roman"/>
          <w:szCs w:val="24"/>
        </w:rPr>
        <w:t>υμφωνίας</w:t>
      </w:r>
      <w:r>
        <w:rPr>
          <w:rFonts w:eastAsia="Times New Roman" w:cs="Times New Roman"/>
          <w:szCs w:val="24"/>
        </w:rPr>
        <w:t>.</w:t>
      </w:r>
    </w:p>
    <w:p w14:paraId="2ED8B5FC" w14:textId="77777777" w:rsidR="00C647AD" w:rsidRDefault="00D506E1">
      <w:pPr>
        <w:spacing w:after="0" w:line="600" w:lineRule="auto"/>
        <w:ind w:firstLine="720"/>
        <w:jc w:val="both"/>
        <w:rPr>
          <w:rFonts w:eastAsia="Times New Roman"/>
          <w:szCs w:val="24"/>
        </w:rPr>
      </w:pPr>
      <w:r>
        <w:rPr>
          <w:rFonts w:eastAsia="Times New Roman"/>
          <w:szCs w:val="24"/>
        </w:rPr>
        <w:t>Είναι όλοι αυτοί ακροδεξιοί, υπερεθνικιστές, φασίστες; Το να πάρουμε στα σοβαρά</w:t>
      </w:r>
      <w:r w:rsidRPr="00364E2B">
        <w:rPr>
          <w:rFonts w:eastAsia="Times New Roman"/>
          <w:szCs w:val="24"/>
        </w:rPr>
        <w:t xml:space="preserve"> </w:t>
      </w:r>
      <w:r>
        <w:rPr>
          <w:rFonts w:eastAsia="Times New Roman"/>
          <w:szCs w:val="24"/>
        </w:rPr>
        <w:t xml:space="preserve">τα λεγόμενα ενός Πρωθυπουργού που δεν έλυσε ποτέ κανένα πρόβλημα χωρίς να δημιουργήσει στη θέση του άλλα δέκα, θα ήταν άτοπο. Το </w:t>
      </w:r>
      <w:r>
        <w:rPr>
          <w:rFonts w:eastAsia="Times New Roman"/>
          <w:szCs w:val="24"/>
        </w:rPr>
        <w:t xml:space="preserve">να αναρωτιόμαστε πώς μπορεί να αγνοεί προκλητικά τη λαϊκή θέληση εκείνος που έθεσε </w:t>
      </w:r>
      <w:r>
        <w:rPr>
          <w:rFonts w:eastAsia="Times New Roman"/>
          <w:szCs w:val="24"/>
        </w:rPr>
        <w:lastRenderedPageBreak/>
        <w:t>στους πολίτες ένα δημοψήφισμα στα αγγλικά και μετά έκανε το «</w:t>
      </w:r>
      <w:r>
        <w:rPr>
          <w:rFonts w:eastAsia="Times New Roman"/>
          <w:szCs w:val="24"/>
        </w:rPr>
        <w:t>ΟΧΙ</w:t>
      </w:r>
      <w:r>
        <w:rPr>
          <w:rFonts w:eastAsia="Times New Roman"/>
          <w:szCs w:val="24"/>
        </w:rPr>
        <w:t>» «Ν</w:t>
      </w:r>
      <w:r>
        <w:rPr>
          <w:rFonts w:eastAsia="Times New Roman"/>
          <w:szCs w:val="24"/>
        </w:rPr>
        <w:t>ΑΙ</w:t>
      </w:r>
      <w:r>
        <w:rPr>
          <w:rFonts w:eastAsia="Times New Roman"/>
          <w:szCs w:val="24"/>
        </w:rPr>
        <w:t>» αποδεχόμενος ένα νέο μνημόνιο με πολύ χειρότερους όρους, θα ήταν περιττό.</w:t>
      </w:r>
    </w:p>
    <w:p w14:paraId="2ED8B5FD" w14:textId="77777777" w:rsidR="00C647AD" w:rsidRDefault="00D506E1">
      <w:pPr>
        <w:spacing w:after="0" w:line="600" w:lineRule="auto"/>
        <w:ind w:firstLine="720"/>
        <w:jc w:val="both"/>
        <w:rPr>
          <w:rFonts w:eastAsia="Times New Roman"/>
          <w:szCs w:val="24"/>
        </w:rPr>
      </w:pPr>
      <w:r>
        <w:rPr>
          <w:rFonts w:eastAsia="Times New Roman"/>
          <w:szCs w:val="24"/>
        </w:rPr>
        <w:t>Η διάτρητη Συμφωνία των Πρε</w:t>
      </w:r>
      <w:r>
        <w:rPr>
          <w:rFonts w:eastAsia="Times New Roman"/>
          <w:szCs w:val="24"/>
        </w:rPr>
        <w:t xml:space="preserve">σπών δεν είναι παρά ακόμα ένας φανφαρόνικος αντιπερισπασμός που πασχίζει να αμβλύνει τους τελευταίους σπασμούς μιας τραγικής κυβέρνησης, μιας κυβέρνησης που στα λόγια γράφει ιστορία και στην πράξη κάνει μόνο αναίσχυντες κωλοτούμπες. </w:t>
      </w:r>
    </w:p>
    <w:p w14:paraId="2ED8B5FE" w14:textId="77777777" w:rsidR="00C647AD" w:rsidRDefault="00D506E1">
      <w:pPr>
        <w:spacing w:after="0" w:line="600" w:lineRule="auto"/>
        <w:ind w:firstLine="720"/>
        <w:jc w:val="both"/>
        <w:rPr>
          <w:rFonts w:eastAsia="Times New Roman"/>
          <w:szCs w:val="24"/>
        </w:rPr>
      </w:pPr>
      <w:r>
        <w:rPr>
          <w:rFonts w:eastAsia="Times New Roman"/>
          <w:szCs w:val="24"/>
        </w:rPr>
        <w:t xml:space="preserve">Η υπόθεση των Πρεσπών </w:t>
      </w:r>
      <w:r>
        <w:rPr>
          <w:rFonts w:eastAsia="Times New Roman"/>
          <w:szCs w:val="24"/>
        </w:rPr>
        <w:t>είναι προβληματική απ’ όπου κι αν την πιάσεις. Όσο ιστορικά και πατριωτικά κι αν μας την παρουσιάζουν, ένα είναι βέβαιο. Αν περάσει, η Ελλάδα αποποιείται την ιστορική κληρονομιά της Μακεδονίας. Όσο για τα Σκόπια, κατοχυρώνουν το μονοπώλιο της ταυτότητας κα</w:t>
      </w:r>
      <w:r>
        <w:rPr>
          <w:rFonts w:eastAsia="Times New Roman"/>
          <w:szCs w:val="24"/>
        </w:rPr>
        <w:t>ι της γλώσσας με τη βούλα της ελληνικής Κυβέρνησης και μπαίνουν στο ΝΑΤΟ υπερηφάνως. Συνομολογεί να πάει η χώρα με δεμένα χέρια σε μια σειρά ατέρμονων διαπραγματεύσεων με τους γείτονες σχετικά με το τι δικαιούται να ονομάζεται μακεδονικό και τι όχι. Να ξέρ</w:t>
      </w:r>
      <w:r>
        <w:rPr>
          <w:rFonts w:eastAsia="Times New Roman"/>
          <w:szCs w:val="24"/>
        </w:rPr>
        <w:t xml:space="preserve">ετε ότι κάθε τέτοια διαπραγμάτευση θα καταλήγει πάντοτε σε </w:t>
      </w:r>
      <w:r>
        <w:rPr>
          <w:rFonts w:eastAsia="Times New Roman"/>
          <w:szCs w:val="24"/>
        </w:rPr>
        <w:lastRenderedPageBreak/>
        <w:t xml:space="preserve">βάρος των ελληνικών συμφερόντων, γιατί φρόντισε η Κυβέρνηση να φορτώσει με βαρίδι αυτή τη </w:t>
      </w:r>
      <w:r>
        <w:rPr>
          <w:rFonts w:eastAsia="Times New Roman"/>
          <w:szCs w:val="24"/>
        </w:rPr>
        <w:t>σ</w:t>
      </w:r>
      <w:r>
        <w:rPr>
          <w:rFonts w:eastAsia="Times New Roman"/>
          <w:szCs w:val="24"/>
        </w:rPr>
        <w:t xml:space="preserve">υμφωνία. </w:t>
      </w:r>
    </w:p>
    <w:p w14:paraId="2ED8B5FF" w14:textId="77777777" w:rsidR="00C647AD" w:rsidRDefault="00D506E1">
      <w:pPr>
        <w:spacing w:after="0" w:line="600" w:lineRule="auto"/>
        <w:ind w:firstLine="720"/>
        <w:jc w:val="both"/>
        <w:rPr>
          <w:rFonts w:eastAsia="Times New Roman"/>
          <w:szCs w:val="24"/>
        </w:rPr>
      </w:pPr>
      <w:r>
        <w:rPr>
          <w:rFonts w:eastAsia="Times New Roman"/>
          <w:szCs w:val="24"/>
        </w:rPr>
        <w:t xml:space="preserve">Μπορεί οι Σκοπιανοί να έσπευσαν ασμένως να αλλάξουν μέχρι και το Σύνταγμά τους για να περάσει η </w:t>
      </w:r>
      <w:r>
        <w:rPr>
          <w:rFonts w:eastAsia="Times New Roman"/>
          <w:szCs w:val="24"/>
        </w:rPr>
        <w:t>σ</w:t>
      </w:r>
      <w:r>
        <w:rPr>
          <w:rFonts w:eastAsia="Times New Roman"/>
          <w:szCs w:val="24"/>
        </w:rPr>
        <w:t xml:space="preserve">υμφωνία, πράγμα που πρώτη φορά συμβαίνει στην ιστορία. Αλλά η προπαγάνδα δεν καλύπτεται από το Σύνταγμα. Μετά τη </w:t>
      </w:r>
      <w:r>
        <w:rPr>
          <w:rFonts w:eastAsia="Times New Roman"/>
          <w:szCs w:val="24"/>
        </w:rPr>
        <w:t>σ</w:t>
      </w:r>
      <w:r>
        <w:rPr>
          <w:rFonts w:eastAsia="Times New Roman"/>
          <w:szCs w:val="24"/>
        </w:rPr>
        <w:t>υμφωνία θα έχει πανίσχυρα ερείσματα και για να συνεχίζεται αλλά και για να υποσκάπτει διαρκώς όχι μόνο τα ιστορικά μας κεκτημένα αλλά και την</w:t>
      </w:r>
      <w:r>
        <w:rPr>
          <w:rFonts w:eastAsia="Times New Roman"/>
          <w:szCs w:val="24"/>
        </w:rPr>
        <w:t xml:space="preserve"> τωρινή μας δραστηριότητα μέσω των ονομασιών προέλευσης των προϊόντων, των πανεπιστημίων κ</w:t>
      </w:r>
      <w:r>
        <w:rPr>
          <w:rFonts w:eastAsia="Times New Roman"/>
          <w:szCs w:val="24"/>
        </w:rPr>
        <w:t>.</w:t>
      </w:r>
      <w:r>
        <w:rPr>
          <w:rFonts w:eastAsia="Times New Roman"/>
          <w:szCs w:val="24"/>
        </w:rPr>
        <w:t>λπ.</w:t>
      </w:r>
      <w:r>
        <w:rPr>
          <w:rFonts w:eastAsia="Times New Roman"/>
          <w:szCs w:val="24"/>
        </w:rPr>
        <w:t>.</w:t>
      </w:r>
    </w:p>
    <w:p w14:paraId="2ED8B600" w14:textId="77777777" w:rsidR="00C647AD" w:rsidRDefault="00D506E1">
      <w:pPr>
        <w:spacing w:after="0" w:line="600" w:lineRule="auto"/>
        <w:ind w:firstLine="720"/>
        <w:jc w:val="both"/>
        <w:rPr>
          <w:rFonts w:eastAsia="Times New Roman"/>
          <w:szCs w:val="24"/>
        </w:rPr>
      </w:pPr>
      <w:r>
        <w:rPr>
          <w:rFonts w:eastAsia="Times New Roman"/>
          <w:szCs w:val="24"/>
        </w:rPr>
        <w:t>Όσοι τα αντιλαμβάνονται όλα αυτά σαν αρχαιοπληξία ή σαν εθνικιστική υπερευαισθησία να θυμούνται ότι όλα αυτά θα τα βρίσκουμε μπροστά μας κάθε μέρα στο άμεσο μέλ</w:t>
      </w:r>
      <w:r>
        <w:rPr>
          <w:rFonts w:eastAsia="Times New Roman"/>
          <w:szCs w:val="24"/>
        </w:rPr>
        <w:t xml:space="preserve">λον, είτε όταν έχουμε επίσημες επισκέψεις αξιωματούχων της γείτονος είτε ακόμα ακόμα και σε ψυχαγωγικά παιχνίδια γνώσεων. </w:t>
      </w:r>
    </w:p>
    <w:p w14:paraId="2ED8B601" w14:textId="77777777" w:rsidR="00C647AD" w:rsidRDefault="00D506E1">
      <w:pPr>
        <w:spacing w:after="0" w:line="600" w:lineRule="auto"/>
        <w:ind w:firstLine="720"/>
        <w:jc w:val="both"/>
        <w:rPr>
          <w:rFonts w:eastAsia="Times New Roman"/>
          <w:szCs w:val="24"/>
        </w:rPr>
      </w:pPr>
      <w:r>
        <w:rPr>
          <w:rFonts w:eastAsia="Times New Roman"/>
          <w:szCs w:val="24"/>
        </w:rPr>
        <w:t>Η Κυβέρνηση διαπραγματεύτηκε πίσω από κλειστές πόρτες διχαστικά, αντί να επιδιώξει δημόσιο διάλογο και συναίνεση της ελληνικής κοινων</w:t>
      </w:r>
      <w:r>
        <w:rPr>
          <w:rFonts w:eastAsia="Times New Roman"/>
          <w:szCs w:val="24"/>
        </w:rPr>
        <w:t xml:space="preserve">ίας και του πολιτικού κόσμου. Έτσι αυτοχειριαζόμαστε. Πηγαίνουμε στο πεπρωμένο μας έρμαια δοξασιών, </w:t>
      </w:r>
      <w:r>
        <w:rPr>
          <w:rFonts w:eastAsia="Times New Roman"/>
          <w:szCs w:val="24"/>
        </w:rPr>
        <w:lastRenderedPageBreak/>
        <w:t xml:space="preserve">προκαταλήψεων και ιδεοληψιών, αντί να πάμε πληροφορημένοι, σώφρονες και ψύχραιμοι. Μόνο έλλειψη, ξέρετε, δεν έχουμε από έμπειρους διπλωμάτες, διεθνολόγους, </w:t>
      </w:r>
      <w:r>
        <w:rPr>
          <w:rFonts w:eastAsia="Times New Roman"/>
          <w:szCs w:val="24"/>
        </w:rPr>
        <w:t xml:space="preserve">νομικούς, οικονομολόγους, επιστήμονες που θα μπορούσαν με τις γνώσεις τους να δώσουν μια σφαιρική εικόνα για όλες τις πτυχές του θέματος. </w:t>
      </w:r>
    </w:p>
    <w:p w14:paraId="2ED8B602" w14:textId="77777777" w:rsidR="00C647AD" w:rsidRDefault="00D506E1">
      <w:pPr>
        <w:spacing w:after="0" w:line="600" w:lineRule="auto"/>
        <w:ind w:firstLine="720"/>
        <w:jc w:val="both"/>
        <w:rPr>
          <w:rFonts w:eastAsia="Times New Roman"/>
          <w:szCs w:val="24"/>
        </w:rPr>
      </w:pPr>
      <w:r>
        <w:rPr>
          <w:rFonts w:eastAsia="Times New Roman"/>
          <w:szCs w:val="24"/>
        </w:rPr>
        <w:t>Αντί όμως να τους ακούσουμε και με σύνεση να φτιάξουμε ένα σχέδιο σοβαρής συμφωνίας και να συζητήσουμε με τη γείτονα,</w:t>
      </w:r>
      <w:r>
        <w:rPr>
          <w:rFonts w:eastAsia="Times New Roman"/>
          <w:szCs w:val="24"/>
        </w:rPr>
        <w:t xml:space="preserve"> εσείς ενδώσατε σε μια πρόχειρη και βιαστική συμφωνία-κονσέρβα. Ήδη από την πρώτη παράγραφο εκεί που προσδιορίζονται τα συμβαλλόμενα μέρη διαπιστώνουμε ότι η Ελληνική Δημοκρατία συμβάλλεται με ένα ανώνυμο </w:t>
      </w:r>
      <w:r>
        <w:rPr>
          <w:rFonts w:eastAsia="Times New Roman"/>
          <w:szCs w:val="24"/>
        </w:rPr>
        <w:t>«δεύτερο</w:t>
      </w:r>
      <w:r>
        <w:rPr>
          <w:rFonts w:eastAsia="Times New Roman"/>
          <w:szCs w:val="24"/>
        </w:rPr>
        <w:t xml:space="preserve"> μέρος</w:t>
      </w:r>
      <w:r>
        <w:rPr>
          <w:rFonts w:eastAsia="Times New Roman"/>
          <w:szCs w:val="24"/>
        </w:rPr>
        <w:t>»</w:t>
      </w:r>
      <w:r>
        <w:rPr>
          <w:rFonts w:eastAsia="Times New Roman"/>
          <w:szCs w:val="24"/>
        </w:rPr>
        <w:t>. Και σας ρωτώ : Ποιος από εσάς στην</w:t>
      </w:r>
      <w:r>
        <w:rPr>
          <w:rFonts w:eastAsia="Times New Roman"/>
          <w:szCs w:val="24"/>
        </w:rPr>
        <w:t xml:space="preserve"> ιδιωτική του ζωή θα υπέγραφε ένα συμβόλαιο ή μια απλή μίσθωση χωρίς να ξέρει ποιο είναι το αντισυμβαλλόμενο μέρος; Θα το κάνατε;</w:t>
      </w:r>
    </w:p>
    <w:p w14:paraId="2ED8B603" w14:textId="77777777" w:rsidR="00C647AD" w:rsidRDefault="00D506E1">
      <w:pPr>
        <w:spacing w:after="0" w:line="600" w:lineRule="auto"/>
        <w:ind w:firstLine="720"/>
        <w:jc w:val="both"/>
        <w:rPr>
          <w:rFonts w:eastAsia="Times New Roman"/>
          <w:szCs w:val="24"/>
        </w:rPr>
      </w:pPr>
      <w:r>
        <w:rPr>
          <w:rFonts w:eastAsia="Times New Roman"/>
          <w:szCs w:val="24"/>
        </w:rPr>
        <w:t xml:space="preserve">Προχωρώντας στα άρθρα, βρίσκουμε πλήθος ασαφειών και φαινομενικά ακατανόητων λεκτικών ακροβασιών που βεβαιώνουν μόνο ένα, ότι </w:t>
      </w:r>
      <w:r>
        <w:rPr>
          <w:rFonts w:eastAsia="Times New Roman"/>
          <w:szCs w:val="24"/>
        </w:rPr>
        <w:t>ο συντάκτης πασχίζει πίσω από αβέβαιες γενικεύσεις να κρύψει συγκεκριμένες περιπτώσεις που θέ</w:t>
      </w:r>
      <w:r>
        <w:rPr>
          <w:rFonts w:eastAsia="Times New Roman"/>
          <w:szCs w:val="24"/>
        </w:rPr>
        <w:lastRenderedPageBreak/>
        <w:t>λει να βολέψει. Σύντομα θα μάθουμε τι είχε στο μυαλό του ο προοδευτικός κ. Ζάεφ, που ήδη έχει μιλήσει στη σκοπιανή Βουλή για «Μακεδόνες του Αιγαίου», αλλά θα είναι</w:t>
      </w:r>
      <w:r>
        <w:rPr>
          <w:rFonts w:eastAsia="Times New Roman"/>
          <w:szCs w:val="24"/>
        </w:rPr>
        <w:t xml:space="preserve"> πια πολύ αργά για να κάνουμε κάτι. </w:t>
      </w:r>
    </w:p>
    <w:p w14:paraId="2ED8B604" w14:textId="77777777" w:rsidR="00C647AD" w:rsidRDefault="00D506E1">
      <w:pPr>
        <w:spacing w:after="0" w:line="600" w:lineRule="auto"/>
        <w:ind w:firstLine="720"/>
        <w:jc w:val="both"/>
        <w:rPr>
          <w:rFonts w:eastAsia="Times New Roman"/>
          <w:szCs w:val="24"/>
        </w:rPr>
      </w:pPr>
      <w:r>
        <w:rPr>
          <w:rFonts w:eastAsia="Times New Roman"/>
          <w:szCs w:val="24"/>
        </w:rPr>
        <w:t>Τι να πρωτοπεί κανείς; Για Μακεδόνες, πολίτες της Βόρειας Μακεδονίας, για μακεδονική γλώσσα που ομιλείται από τους Βορειομακεδόνες</w:t>
      </w:r>
      <w:r>
        <w:rPr>
          <w:rFonts w:eastAsia="Times New Roman"/>
          <w:szCs w:val="24"/>
        </w:rPr>
        <w:t>, οι οποίοι</w:t>
      </w:r>
      <w:r>
        <w:rPr>
          <w:rFonts w:eastAsia="Times New Roman"/>
          <w:szCs w:val="24"/>
        </w:rPr>
        <w:t xml:space="preserve"> ονομάζονται </w:t>
      </w:r>
      <w:r>
        <w:rPr>
          <w:rFonts w:eastAsia="Times New Roman"/>
          <w:szCs w:val="24"/>
        </w:rPr>
        <w:t>«</w:t>
      </w:r>
      <w:r>
        <w:rPr>
          <w:rFonts w:eastAsia="Times New Roman"/>
          <w:szCs w:val="24"/>
        </w:rPr>
        <w:t>Μακεδόνες</w:t>
      </w:r>
      <w:r>
        <w:rPr>
          <w:rFonts w:eastAsia="Times New Roman"/>
          <w:szCs w:val="24"/>
        </w:rPr>
        <w:t>»</w:t>
      </w:r>
      <w:r>
        <w:rPr>
          <w:rFonts w:eastAsia="Times New Roman"/>
          <w:szCs w:val="24"/>
        </w:rPr>
        <w:t xml:space="preserve">, για την ελεύθερη χρήση των ακρωνυμίων που δεν έχουν </w:t>
      </w:r>
      <w:r>
        <w:rPr>
          <w:rFonts w:eastAsia="Times New Roman"/>
          <w:szCs w:val="24"/>
        </w:rPr>
        <w:t xml:space="preserve">μπροστά το «Ν», το </w:t>
      </w:r>
      <w:r>
        <w:rPr>
          <w:rFonts w:eastAsia="Times New Roman"/>
          <w:szCs w:val="24"/>
          <w:lang w:val="en-US"/>
        </w:rPr>
        <w:t>North</w:t>
      </w:r>
      <w:r>
        <w:rPr>
          <w:rFonts w:eastAsia="Times New Roman"/>
          <w:szCs w:val="24"/>
        </w:rPr>
        <w:t xml:space="preserve">, από Βορειομακεδόνες που ονομάζονται Μακεδόνες; </w:t>
      </w:r>
    </w:p>
    <w:p w14:paraId="2ED8B605" w14:textId="77777777" w:rsidR="00C647AD" w:rsidRDefault="00D506E1">
      <w:pPr>
        <w:spacing w:after="0" w:line="600" w:lineRule="auto"/>
        <w:ind w:firstLine="720"/>
        <w:jc w:val="both"/>
        <w:rPr>
          <w:rFonts w:eastAsia="Times New Roman"/>
          <w:szCs w:val="24"/>
        </w:rPr>
      </w:pPr>
      <w:r>
        <w:rPr>
          <w:rFonts w:eastAsia="Times New Roman"/>
          <w:szCs w:val="24"/>
        </w:rPr>
        <w:t>Συμπέρασμα. Το μεγαλύτερο επίτευγμα της Κυβέρνηση</w:t>
      </w:r>
      <w:r>
        <w:rPr>
          <w:rFonts w:eastAsia="Times New Roman"/>
          <w:szCs w:val="24"/>
        </w:rPr>
        <w:t>ς</w:t>
      </w:r>
      <w:r>
        <w:rPr>
          <w:rFonts w:eastAsia="Times New Roman"/>
          <w:szCs w:val="24"/>
        </w:rPr>
        <w:t xml:space="preserve"> μ</w:t>
      </w:r>
      <w:r>
        <w:rPr>
          <w:rFonts w:eastAsia="Times New Roman"/>
          <w:szCs w:val="24"/>
        </w:rPr>
        <w:t>ε</w:t>
      </w:r>
      <w:r>
        <w:rPr>
          <w:rFonts w:eastAsia="Times New Roman"/>
          <w:szCs w:val="24"/>
        </w:rPr>
        <w:t xml:space="preserve"> αυτή τη </w:t>
      </w:r>
      <w:r>
        <w:rPr>
          <w:rFonts w:eastAsia="Times New Roman"/>
          <w:szCs w:val="24"/>
        </w:rPr>
        <w:t>σ</w:t>
      </w:r>
      <w:r>
        <w:rPr>
          <w:rFonts w:eastAsia="Times New Roman"/>
          <w:szCs w:val="24"/>
        </w:rPr>
        <w:t xml:space="preserve">υμφωνία είναι η μονοπώληση του όρου </w:t>
      </w:r>
      <w:r>
        <w:rPr>
          <w:rFonts w:eastAsia="Times New Roman"/>
          <w:szCs w:val="24"/>
        </w:rPr>
        <w:t>«</w:t>
      </w:r>
      <w:r>
        <w:rPr>
          <w:rFonts w:eastAsia="Times New Roman"/>
          <w:szCs w:val="24"/>
        </w:rPr>
        <w:t>Μακεδονία</w:t>
      </w:r>
      <w:r>
        <w:rPr>
          <w:rFonts w:eastAsia="Times New Roman"/>
          <w:szCs w:val="24"/>
        </w:rPr>
        <w:t>»</w:t>
      </w:r>
      <w:r>
        <w:rPr>
          <w:rFonts w:eastAsia="Times New Roman"/>
          <w:szCs w:val="24"/>
        </w:rPr>
        <w:t xml:space="preserve"> από τα Σκόπια. Και όλα όσα θα συζητάμε θα είναι απόρροια αυτού και θα ο</w:t>
      </w:r>
      <w:r>
        <w:rPr>
          <w:rFonts w:eastAsia="Times New Roman"/>
          <w:szCs w:val="24"/>
        </w:rPr>
        <w:t>δηγούν σε αναζωπύρωση του αλυτρωτισμού. Και γίνονται φυσικά σε ένα περιβάλλον με έντονη οσμή συναλλαγής, αθλιότητας, κυνισμού, πατριδοκαπηλίας, με ετερόκλητες πλειοψηφίες του ενός, με δημόσιους υπαινιγμούς για χρηματισμούς δεξιά και αριστερά και επισκέψεις</w:t>
      </w:r>
      <w:r>
        <w:rPr>
          <w:rFonts w:eastAsia="Times New Roman"/>
          <w:szCs w:val="24"/>
        </w:rPr>
        <w:t xml:space="preserve"> αστραπή στην Αθήνα των ισχυρών του κόσμου. </w:t>
      </w:r>
    </w:p>
    <w:p w14:paraId="2ED8B606" w14:textId="77777777" w:rsidR="00C647AD" w:rsidRDefault="00D506E1">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η Συμφωνία των Πρεσπών, αν δεν ήταν γεμάτη από ανιστόρητες και μειωτικές για τη χώρα μας πρόνοιες, θα ήταν καλό νούμερο και για επιθεώρηση αλλά με στοιχεία θρίλερ. </w:t>
      </w:r>
    </w:p>
    <w:p w14:paraId="2ED8B607" w14:textId="77777777" w:rsidR="00C647AD" w:rsidRDefault="00D506E1">
      <w:pPr>
        <w:spacing w:after="0" w:line="600" w:lineRule="auto"/>
        <w:ind w:firstLine="720"/>
        <w:jc w:val="both"/>
        <w:rPr>
          <w:rFonts w:eastAsia="Times New Roman"/>
          <w:szCs w:val="24"/>
        </w:rPr>
      </w:pPr>
      <w:r>
        <w:rPr>
          <w:rFonts w:eastAsia="Times New Roman"/>
          <w:szCs w:val="24"/>
        </w:rPr>
        <w:t xml:space="preserve">Και επειδή ούτε </w:t>
      </w:r>
      <w:r>
        <w:rPr>
          <w:rFonts w:eastAsia="Times New Roman"/>
          <w:szCs w:val="24"/>
        </w:rPr>
        <w:t>το ΝΑΤΟ ούτε οι Αμερικανοί ούτε η κ. Μέρκελ ούτε ο κ. Γιουνκέρ συνηθίζουν να πρωταγωνιστούν σε κωμωδίες, μάλλον είναι αυτό που δεν θέλουμε να πιστέψουμε. Μια εθνική τραγωδία εν τω γεννάσθαι. Ένας μοχλός εθνικού διχασμού που προβάλλεται ξεδιάντροπα ως ιστορ</w:t>
      </w:r>
      <w:r>
        <w:rPr>
          <w:rFonts w:eastAsia="Times New Roman"/>
          <w:szCs w:val="24"/>
        </w:rPr>
        <w:t xml:space="preserve">ικό βήμα και πατριωτικό καθήκον. Ταυτόχρονα προδιαγράφεται μακιαβελικά ως καταλύτης αναδιάταξης του πολιτικού συστήματος προς τις πιο ανελεύθερες και καταπιεστικές κατευθύνσεις που γνώρισε ο σύγχρονος κόσμος. </w:t>
      </w:r>
    </w:p>
    <w:p w14:paraId="2ED8B608" w14:textId="77777777" w:rsidR="00C647AD" w:rsidRDefault="00D506E1">
      <w:pPr>
        <w:spacing w:after="0" w:line="600" w:lineRule="auto"/>
        <w:ind w:firstLine="720"/>
        <w:jc w:val="both"/>
        <w:rPr>
          <w:rFonts w:eastAsia="Times New Roman"/>
          <w:szCs w:val="24"/>
        </w:rPr>
      </w:pPr>
      <w:r w:rsidRPr="0093546C">
        <w:rPr>
          <w:rFonts w:eastAsia="Times New Roman"/>
          <w:b/>
          <w:szCs w:val="24"/>
        </w:rPr>
        <w:t xml:space="preserve">ΠΡΟΕΔΡΕΥΩΝ (Νικήτας Κακλαμάνης): </w:t>
      </w:r>
      <w:r>
        <w:rPr>
          <w:rFonts w:eastAsia="Times New Roman"/>
          <w:szCs w:val="24"/>
        </w:rPr>
        <w:t>Παρακαλώ, κυρ</w:t>
      </w:r>
      <w:r>
        <w:rPr>
          <w:rFonts w:eastAsia="Times New Roman"/>
          <w:szCs w:val="24"/>
        </w:rPr>
        <w:t xml:space="preserve">ία Κεφαλίδου. </w:t>
      </w:r>
    </w:p>
    <w:p w14:paraId="2ED8B609" w14:textId="77777777" w:rsidR="00C647AD" w:rsidRDefault="00D506E1">
      <w:pPr>
        <w:spacing w:after="0" w:line="600" w:lineRule="auto"/>
        <w:ind w:firstLine="720"/>
        <w:jc w:val="both"/>
        <w:rPr>
          <w:rFonts w:eastAsia="Times New Roman"/>
          <w:b/>
          <w:szCs w:val="24"/>
        </w:rPr>
      </w:pPr>
      <w:r w:rsidRPr="0093546C">
        <w:rPr>
          <w:rFonts w:eastAsia="Times New Roman"/>
          <w:b/>
          <w:szCs w:val="24"/>
        </w:rPr>
        <w:t xml:space="preserve">ΧΑΡΟΥΛΑ (ΧΑΡΑ) ΚΕΦΑΛΙΔΟΥ: </w:t>
      </w:r>
      <w:r>
        <w:rPr>
          <w:rFonts w:eastAsia="Times New Roman"/>
          <w:szCs w:val="24"/>
        </w:rPr>
        <w:t xml:space="preserve">Τελικά, αντί να ενεργήσουμε σύμφωνα με τα μακροπρόθεσμα συμφέροντά μας, δείχνουμε να εμπιστευόμαστε άλλοι τις ορμόνες και τον θυμό μας </w:t>
      </w:r>
      <w:r>
        <w:rPr>
          <w:rFonts w:eastAsia="Times New Roman"/>
          <w:szCs w:val="24"/>
        </w:rPr>
        <w:lastRenderedPageBreak/>
        <w:t xml:space="preserve">και άλλοι τον Πρωθυπουργό των </w:t>
      </w:r>
      <w:r>
        <w:rPr>
          <w:rFonts w:eastAsia="Times New Roman"/>
          <w:szCs w:val="24"/>
        </w:rPr>
        <w:t>«</w:t>
      </w:r>
      <w:r>
        <w:rPr>
          <w:rFonts w:eastAsia="Times New Roman"/>
          <w:szCs w:val="24"/>
        </w:rPr>
        <w:t>360 μοιρών</w:t>
      </w:r>
      <w:r>
        <w:rPr>
          <w:rFonts w:eastAsia="Times New Roman"/>
          <w:szCs w:val="24"/>
        </w:rPr>
        <w:t>»</w:t>
      </w:r>
      <w:r>
        <w:rPr>
          <w:rFonts w:eastAsia="Times New Roman"/>
          <w:szCs w:val="24"/>
        </w:rPr>
        <w:t xml:space="preserve"> και των </w:t>
      </w:r>
      <w:r>
        <w:rPr>
          <w:rFonts w:eastAsia="Times New Roman"/>
          <w:szCs w:val="24"/>
        </w:rPr>
        <w:t>«</w:t>
      </w:r>
      <w:r>
        <w:rPr>
          <w:rFonts w:eastAsia="Times New Roman"/>
          <w:szCs w:val="24"/>
        </w:rPr>
        <w:t>ανύπαρκτων θαλασσίων συνόρων</w:t>
      </w:r>
      <w:r>
        <w:rPr>
          <w:rFonts w:eastAsia="Times New Roman"/>
          <w:szCs w:val="24"/>
        </w:rPr>
        <w:t>»</w:t>
      </w:r>
      <w:r>
        <w:rPr>
          <w:rFonts w:eastAsia="Times New Roman"/>
          <w:szCs w:val="24"/>
        </w:rPr>
        <w:t>.</w:t>
      </w:r>
    </w:p>
    <w:p w14:paraId="2ED8B60A" w14:textId="77777777" w:rsidR="00C647AD" w:rsidRDefault="00D506E1">
      <w:pPr>
        <w:spacing w:after="0" w:line="600" w:lineRule="auto"/>
        <w:ind w:firstLine="720"/>
        <w:jc w:val="both"/>
        <w:rPr>
          <w:rFonts w:eastAsia="Times New Roman"/>
          <w:szCs w:val="24"/>
        </w:rPr>
      </w:pPr>
      <w:r w:rsidRPr="0093546C">
        <w:rPr>
          <w:rFonts w:eastAsia="Times New Roman"/>
          <w:b/>
          <w:szCs w:val="24"/>
        </w:rPr>
        <w:t xml:space="preserve">ΠΡΟΕΔΡΕΥΩΝ (Νικήτας Κακλαμάνης): </w:t>
      </w:r>
      <w:r>
        <w:rPr>
          <w:rFonts w:eastAsia="Times New Roman"/>
          <w:szCs w:val="24"/>
        </w:rPr>
        <w:t>Κυρία Κεφαλίδου, σας παρακαλώ.</w:t>
      </w:r>
    </w:p>
    <w:p w14:paraId="2ED8B60B" w14:textId="77777777" w:rsidR="00C647AD" w:rsidRDefault="00D506E1">
      <w:pPr>
        <w:spacing w:after="0" w:line="600" w:lineRule="auto"/>
        <w:ind w:firstLine="720"/>
        <w:jc w:val="both"/>
        <w:rPr>
          <w:rFonts w:eastAsia="Times New Roman"/>
          <w:szCs w:val="24"/>
        </w:rPr>
      </w:pPr>
      <w:r w:rsidRPr="0093546C">
        <w:rPr>
          <w:rFonts w:eastAsia="Times New Roman"/>
          <w:b/>
          <w:szCs w:val="24"/>
        </w:rPr>
        <w:t xml:space="preserve">ΧΑΡΟΥΛΑ (ΧΑΡΑ) ΚΕΦΑΛΙΔΟΥ: </w:t>
      </w:r>
      <w:r>
        <w:rPr>
          <w:rFonts w:eastAsia="Times New Roman"/>
          <w:szCs w:val="24"/>
        </w:rPr>
        <w:t>Τελειώνω, κύριε Πρόεδρε. Μην ξεχνάτε ότι είμαι και Βουλευτής Μακεδονίας. Την ανοχή σας για μισό λεπτό.</w:t>
      </w:r>
    </w:p>
    <w:p w14:paraId="2ED8B60C" w14:textId="77777777" w:rsidR="00C647AD" w:rsidRDefault="00D506E1">
      <w:pPr>
        <w:spacing w:after="0" w:line="600" w:lineRule="auto"/>
        <w:ind w:firstLine="720"/>
        <w:jc w:val="both"/>
        <w:rPr>
          <w:rFonts w:eastAsia="Times New Roman"/>
          <w:szCs w:val="24"/>
        </w:rPr>
      </w:pPr>
      <w:r w:rsidRPr="0093546C">
        <w:rPr>
          <w:rFonts w:eastAsia="Times New Roman"/>
          <w:b/>
          <w:szCs w:val="24"/>
        </w:rPr>
        <w:t xml:space="preserve">ΠΡΟΕΔΡΕΥΩΝ (Νικήτας Κακλαμάνης): </w:t>
      </w:r>
      <w:r>
        <w:rPr>
          <w:rFonts w:eastAsia="Times New Roman"/>
          <w:szCs w:val="24"/>
        </w:rPr>
        <w:t>Εγώ δεν ξεχνώ και την προσω</w:t>
      </w:r>
      <w:r>
        <w:rPr>
          <w:rFonts w:eastAsia="Times New Roman"/>
          <w:szCs w:val="24"/>
        </w:rPr>
        <w:t xml:space="preserve">πική φιλία που έχουμε, αλλά πρέπει να είμαι συνεπής. </w:t>
      </w:r>
    </w:p>
    <w:p w14:paraId="2ED8B60D" w14:textId="77777777" w:rsidR="00C647AD" w:rsidRDefault="00D506E1">
      <w:pPr>
        <w:spacing w:after="0" w:line="600" w:lineRule="auto"/>
        <w:ind w:firstLine="720"/>
        <w:jc w:val="both"/>
        <w:rPr>
          <w:rFonts w:eastAsia="Times New Roman"/>
          <w:szCs w:val="24"/>
        </w:rPr>
      </w:pPr>
      <w:r w:rsidRPr="0093546C">
        <w:rPr>
          <w:rFonts w:eastAsia="Times New Roman"/>
          <w:b/>
          <w:szCs w:val="24"/>
        </w:rPr>
        <w:t xml:space="preserve">ΧΑΡΟΥΛΑ (ΧΑΡΑ) ΚΕΦΑΛΙΔΟΥ: </w:t>
      </w:r>
      <w:r>
        <w:rPr>
          <w:rFonts w:eastAsia="Times New Roman"/>
          <w:szCs w:val="24"/>
        </w:rPr>
        <w:t xml:space="preserve">Ευχαριστώ, κύριε Πρόεδρε. </w:t>
      </w:r>
    </w:p>
    <w:p w14:paraId="2ED8B60E" w14:textId="77777777" w:rsidR="00C647AD" w:rsidRDefault="00D506E1">
      <w:pPr>
        <w:spacing w:after="0" w:line="600" w:lineRule="auto"/>
        <w:ind w:firstLine="720"/>
        <w:jc w:val="both"/>
        <w:rPr>
          <w:rFonts w:eastAsia="Times New Roman"/>
          <w:szCs w:val="24"/>
        </w:rPr>
      </w:pPr>
      <w:r>
        <w:rPr>
          <w:rFonts w:eastAsia="Times New Roman"/>
          <w:szCs w:val="24"/>
        </w:rPr>
        <w:t xml:space="preserve">Αυτός ο Πρωθυπουργός και αυτή η Κυβέρνηση σε είκοσι χρόνια θα έχουν περάσει στα ψιλά της Ιστορίας. Αυτό που γίνεται όμως σήμερα θα σημαδεύει τη χώρα </w:t>
      </w:r>
      <w:r>
        <w:rPr>
          <w:rFonts w:eastAsia="Times New Roman"/>
          <w:szCs w:val="24"/>
        </w:rPr>
        <w:t>από τώρα και στο διηνεκές. Είναι πολύ βαρύ το παρελθόν που δημιουργείτ</w:t>
      </w:r>
      <w:r>
        <w:rPr>
          <w:rFonts w:eastAsia="Times New Roman"/>
          <w:szCs w:val="24"/>
        </w:rPr>
        <w:t>ε</w:t>
      </w:r>
      <w:r>
        <w:rPr>
          <w:rFonts w:eastAsia="Times New Roman"/>
          <w:szCs w:val="24"/>
        </w:rPr>
        <w:t xml:space="preserve">. </w:t>
      </w:r>
    </w:p>
    <w:p w14:paraId="2ED8B60F" w14:textId="77777777" w:rsidR="00C647AD" w:rsidRDefault="00D506E1">
      <w:pPr>
        <w:spacing w:after="0" w:line="600" w:lineRule="auto"/>
        <w:ind w:firstLine="720"/>
        <w:jc w:val="both"/>
        <w:rPr>
          <w:rFonts w:eastAsia="Times New Roman"/>
          <w:szCs w:val="24"/>
        </w:rPr>
      </w:pPr>
      <w:r w:rsidRPr="0093546C">
        <w:rPr>
          <w:rFonts w:eastAsia="Times New Roman"/>
          <w:b/>
          <w:szCs w:val="24"/>
        </w:rPr>
        <w:t xml:space="preserve">ΠΡΟΕΔΡΕΥΩΝ (Νικήτας Κακλαμάνης): </w:t>
      </w:r>
      <w:r>
        <w:rPr>
          <w:rFonts w:eastAsia="Times New Roman"/>
          <w:szCs w:val="24"/>
        </w:rPr>
        <w:t>Παρακαλώ.</w:t>
      </w:r>
    </w:p>
    <w:p w14:paraId="2ED8B610" w14:textId="77777777" w:rsidR="00C647AD" w:rsidRDefault="00D506E1">
      <w:pPr>
        <w:spacing w:after="0" w:line="600" w:lineRule="auto"/>
        <w:ind w:firstLine="720"/>
        <w:jc w:val="both"/>
        <w:rPr>
          <w:rFonts w:eastAsia="Times New Roman"/>
          <w:szCs w:val="24"/>
        </w:rPr>
      </w:pPr>
      <w:r w:rsidRPr="0093546C">
        <w:rPr>
          <w:rFonts w:eastAsia="Times New Roman"/>
          <w:b/>
          <w:szCs w:val="24"/>
        </w:rPr>
        <w:t xml:space="preserve">ΧΑΡΟΥΛΑ (ΧΑΡΑ) ΚΕΦΑΛΙΔΟΥ: </w:t>
      </w:r>
      <w:r>
        <w:rPr>
          <w:rFonts w:eastAsia="Times New Roman"/>
          <w:szCs w:val="24"/>
        </w:rPr>
        <w:t xml:space="preserve">Η σημερινή συμφωνία δεν είναι μνημόνιο να περάσει, ούτε υπερταμείο των ενενήντα </w:t>
      </w:r>
      <w:r>
        <w:rPr>
          <w:rFonts w:eastAsia="Times New Roman"/>
          <w:szCs w:val="24"/>
        </w:rPr>
        <w:lastRenderedPageBreak/>
        <w:t>εννέα χρόνων. Θα την πληρώνει για</w:t>
      </w:r>
      <w:r>
        <w:rPr>
          <w:rFonts w:eastAsia="Times New Roman"/>
          <w:szCs w:val="24"/>
        </w:rPr>
        <w:t xml:space="preserve"> πάντα η χώρα, θα τη βρίσκουν μπροστά τους οι απανταχού Έλληνες του μέλλοντος. Γι’ αυτό, κυρίες και κύριοι της Κυβέρνησης, λέμε ένα περίτρανο «</w:t>
      </w:r>
      <w:r>
        <w:rPr>
          <w:rFonts w:eastAsia="Times New Roman"/>
          <w:szCs w:val="24"/>
        </w:rPr>
        <w:t>ΟΧΙ</w:t>
      </w:r>
      <w:r>
        <w:rPr>
          <w:rFonts w:eastAsia="Times New Roman"/>
          <w:szCs w:val="24"/>
        </w:rPr>
        <w:t xml:space="preserve">» σ’ αυτή την επιβλαβή για τη χώρα μας </w:t>
      </w:r>
      <w:r>
        <w:rPr>
          <w:rFonts w:eastAsia="Times New Roman"/>
          <w:szCs w:val="24"/>
        </w:rPr>
        <w:t>σ</w:t>
      </w:r>
      <w:r>
        <w:rPr>
          <w:rFonts w:eastAsia="Times New Roman"/>
          <w:szCs w:val="24"/>
        </w:rPr>
        <w:t xml:space="preserve">υμφωνία. </w:t>
      </w:r>
    </w:p>
    <w:p w14:paraId="2ED8B611" w14:textId="77777777" w:rsidR="00C647AD" w:rsidRDefault="00D506E1">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2ED8B612" w14:textId="77777777" w:rsidR="00C647AD" w:rsidRDefault="00D506E1">
      <w:pPr>
        <w:spacing w:after="0" w:line="600" w:lineRule="auto"/>
        <w:ind w:firstLine="720"/>
        <w:jc w:val="both"/>
        <w:rPr>
          <w:rFonts w:eastAsia="Times New Roman"/>
          <w:szCs w:val="24"/>
        </w:rPr>
      </w:pPr>
      <w:r w:rsidRPr="0093546C">
        <w:rPr>
          <w:rFonts w:eastAsia="Times New Roman"/>
          <w:b/>
          <w:szCs w:val="24"/>
        </w:rPr>
        <w:t xml:space="preserve">ΠΡΟΕΔΡΕΥΩΝ (Νικήτας Κακλαμάνης): </w:t>
      </w:r>
      <w:r>
        <w:rPr>
          <w:rFonts w:eastAsia="Times New Roman"/>
          <w:szCs w:val="24"/>
        </w:rPr>
        <w:t xml:space="preserve">Λόγω αμοιβαίας μετάθεσης, τον λόγο έχει τώρα ο κ. Μανιάτης. </w:t>
      </w:r>
    </w:p>
    <w:p w14:paraId="2ED8B613" w14:textId="77777777" w:rsidR="00C647AD" w:rsidRDefault="00D506E1">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Η ελληνική Βουλή καλείται σήμερα να κυρώσει την εθνικά επιζήμια Συμφωνία των Πρεσπών. Όπως και με τα μνημόνια, έτσι και με τη Συμφωνία των Πρεσπών</w:t>
      </w:r>
      <w:r>
        <w:rPr>
          <w:rFonts w:eastAsia="Times New Roman"/>
          <w:szCs w:val="24"/>
        </w:rPr>
        <w:t>,</w:t>
      </w:r>
      <w:r>
        <w:rPr>
          <w:rFonts w:eastAsia="Times New Roman"/>
          <w:szCs w:val="24"/>
        </w:rPr>
        <w:t xml:space="preserve"> ο Αλέξης Τσίπρας τα έδωσε όλα</w:t>
      </w:r>
      <w:r>
        <w:rPr>
          <w:rFonts w:eastAsia="Times New Roman"/>
          <w:szCs w:val="24"/>
        </w:rPr>
        <w:t xml:space="preserve"> και δεν πήρε τίποτα για την πατρίδα. Παρέδωσε τα όπλα αμαχητί. Πήρε μόνο ένα φιλικό χτύπημα στην πλάτη ως υπάκουος εκτελεστής εντολών του ξένου παράγοντα την ιστορική στιγμή που η Ελλάδα είχε όλα τα γεωπολιτικά πλεονεκτήματα με το μέρος της. Δεν είχε υπάρ</w:t>
      </w:r>
      <w:r>
        <w:rPr>
          <w:rFonts w:eastAsia="Times New Roman"/>
          <w:szCs w:val="24"/>
        </w:rPr>
        <w:t xml:space="preserve">ξει ποτέ τα τελευταία χρόνια τόσο ευνοϊκή συγκυρία για τα εθνικά δίκαια, να αποτελεί κορυφαία αμερικανική και ευρωπαϊκή προτεραιότητα η είσοδος της </w:t>
      </w:r>
      <w:r>
        <w:rPr>
          <w:rFonts w:eastAsia="Times New Roman"/>
          <w:szCs w:val="24"/>
          <w:lang w:val="en-US"/>
        </w:rPr>
        <w:t>FYROM</w:t>
      </w:r>
      <w:r>
        <w:rPr>
          <w:rFonts w:eastAsia="Times New Roman"/>
          <w:szCs w:val="24"/>
        </w:rPr>
        <w:t xml:space="preserve"> στο ΝΑΤΟ και την Ευρωπαϊκή </w:t>
      </w:r>
      <w:r>
        <w:rPr>
          <w:rFonts w:eastAsia="Times New Roman"/>
          <w:szCs w:val="24"/>
        </w:rPr>
        <w:lastRenderedPageBreak/>
        <w:t>Ένωση ως αποτρεπτικός παράγοντας της επέκτασης της ρωσικής επιρροής στα Βαλ</w:t>
      </w:r>
      <w:r>
        <w:rPr>
          <w:rFonts w:eastAsia="Times New Roman"/>
          <w:szCs w:val="24"/>
        </w:rPr>
        <w:t xml:space="preserve">κάνια. </w:t>
      </w:r>
    </w:p>
    <w:p w14:paraId="2ED8B614" w14:textId="77777777" w:rsidR="00C647AD" w:rsidRDefault="00D506E1">
      <w:pPr>
        <w:spacing w:after="0" w:line="600" w:lineRule="auto"/>
        <w:ind w:firstLine="720"/>
        <w:jc w:val="both"/>
        <w:rPr>
          <w:rFonts w:eastAsia="Times New Roman"/>
          <w:szCs w:val="24"/>
        </w:rPr>
      </w:pPr>
      <w:r>
        <w:rPr>
          <w:rFonts w:eastAsia="Times New Roman"/>
          <w:szCs w:val="24"/>
        </w:rPr>
        <w:t xml:space="preserve">Η συμφωνία ανοίγει νέες πληγές χωρίς να κλείνει τις παλιές. Τελικά η υπάκουη Κυβέρνηση Τσίπρα εκχώρησε στα Σκόπια αυτό που ζητούσαν από το 2008. Σύμφωνα με το απόρρητο τηλεγράφημα της </w:t>
      </w:r>
      <w:r>
        <w:rPr>
          <w:rFonts w:eastAsia="Times New Roman"/>
          <w:szCs w:val="24"/>
        </w:rPr>
        <w:t>π</w:t>
      </w:r>
      <w:r>
        <w:rPr>
          <w:rFonts w:eastAsia="Times New Roman"/>
          <w:szCs w:val="24"/>
        </w:rPr>
        <w:t xml:space="preserve">ρέσβεως των Ηνωμένων Πολιτειών στα Σκόπια που αποκάλυψαν τα </w:t>
      </w:r>
      <w:r>
        <w:rPr>
          <w:rFonts w:eastAsia="Times New Roman"/>
          <w:szCs w:val="24"/>
          <w:lang w:val="en-US"/>
        </w:rPr>
        <w:t>W</w:t>
      </w:r>
      <w:r>
        <w:rPr>
          <w:rFonts w:eastAsia="Times New Roman"/>
          <w:szCs w:val="24"/>
          <w:lang w:val="en-US"/>
        </w:rPr>
        <w:t>ik</w:t>
      </w:r>
      <w:r>
        <w:rPr>
          <w:rFonts w:eastAsia="Times New Roman"/>
          <w:szCs w:val="24"/>
          <w:lang w:val="en-US"/>
        </w:rPr>
        <w:t>ileaks</w:t>
      </w:r>
      <w:r>
        <w:rPr>
          <w:rFonts w:eastAsia="Times New Roman"/>
          <w:szCs w:val="24"/>
        </w:rPr>
        <w:t xml:space="preserve"> ζητούσαν χώρα Βόρεια Μακεδονία, γλώσσα μακεδονική, ταυτότητα μακεδονική. Τα πήραν και τα τρία με υπογραφή Αλέξη Τσίπρα, με το όνομα Βόρεια Μακεδονία να παραμένει από την πρώτη στιγμή μόνο σκέτο Μακεδονία. </w:t>
      </w:r>
    </w:p>
    <w:p w14:paraId="2ED8B615" w14:textId="77777777" w:rsidR="00C647AD" w:rsidRDefault="00D506E1">
      <w:pPr>
        <w:spacing w:after="0" w:line="600" w:lineRule="auto"/>
        <w:ind w:firstLine="720"/>
        <w:jc w:val="both"/>
        <w:rPr>
          <w:rFonts w:eastAsia="Times New Roman"/>
          <w:szCs w:val="24"/>
        </w:rPr>
      </w:pPr>
      <w:r>
        <w:rPr>
          <w:rFonts w:eastAsia="Times New Roman"/>
          <w:szCs w:val="24"/>
        </w:rPr>
        <w:t>Καταθέτω για τα Πρακτικά το σχετικό εμπιστε</w:t>
      </w:r>
      <w:r>
        <w:rPr>
          <w:rFonts w:eastAsia="Times New Roman"/>
          <w:szCs w:val="24"/>
        </w:rPr>
        <w:t xml:space="preserve">υτικό τηλεγράφημα της Πρεσβείας των Ηνωμένων Πολιτειών με ημερομηνία 29 Ιουλίου 2008. </w:t>
      </w:r>
    </w:p>
    <w:p w14:paraId="2ED8B616" w14:textId="77777777" w:rsidR="00C647AD" w:rsidRDefault="00D506E1">
      <w:pPr>
        <w:spacing w:after="0" w:line="600" w:lineRule="auto"/>
        <w:ind w:firstLine="720"/>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Ιωάννης Μανιάτης </w:t>
      </w:r>
      <w:r w:rsidRPr="00C453AA">
        <w:rPr>
          <w:rFonts w:eastAsia="Times New Roman"/>
          <w:szCs w:val="24"/>
        </w:rPr>
        <w:t>καταθέτει για τα Πρα</w:t>
      </w:r>
      <w:r>
        <w:rPr>
          <w:rFonts w:eastAsia="Times New Roman"/>
          <w:szCs w:val="24"/>
        </w:rPr>
        <w:t>κτικά το προαναφερθέν έγγραφο, τα οποίο βρίσκε</w:t>
      </w:r>
      <w:r w:rsidRPr="00C453AA">
        <w:rPr>
          <w:rFonts w:eastAsia="Times New Roman"/>
          <w:szCs w:val="24"/>
        </w:rPr>
        <w:t>ται στο αρχείο του Τμήματος Γραμματείας της Διεύθυνσης</w:t>
      </w:r>
      <w:r w:rsidRPr="00C453AA">
        <w:rPr>
          <w:rFonts w:eastAsia="Times New Roman"/>
          <w:szCs w:val="24"/>
        </w:rPr>
        <w:t xml:space="preserve"> Στενογραφίας και Πρακτικών της Βουλής)</w:t>
      </w:r>
    </w:p>
    <w:p w14:paraId="2ED8B617" w14:textId="77777777" w:rsidR="00C647AD" w:rsidRDefault="00D506E1">
      <w:pPr>
        <w:spacing w:after="0" w:line="600" w:lineRule="auto"/>
        <w:ind w:firstLine="720"/>
        <w:jc w:val="both"/>
        <w:rPr>
          <w:rFonts w:eastAsia="Times New Roman"/>
          <w:szCs w:val="24"/>
        </w:rPr>
      </w:pPr>
      <w:r>
        <w:rPr>
          <w:rFonts w:eastAsia="Times New Roman"/>
          <w:szCs w:val="24"/>
        </w:rPr>
        <w:lastRenderedPageBreak/>
        <w:t xml:space="preserve">Ήδη με ευθύνη Αλέξη Τσίπρα έχει συντελεστεί η επιχειρηματική απόσυρση της Ελλάδας από τα Βαλκάνια και η παραχώρηση ζωτικού χώρου στα αντίστοιχα τουρκικά, γερμανικά και αμερικανικά συμφέροντα. Δυστυχώς θα ακολουθήσει </w:t>
      </w:r>
      <w:r>
        <w:rPr>
          <w:rFonts w:eastAsia="Times New Roman"/>
          <w:szCs w:val="24"/>
        </w:rPr>
        <w:t xml:space="preserve">η απαγόρευση του όρου «μακεδονικός» για όλα τα ελληνικά προϊόντα. </w:t>
      </w:r>
    </w:p>
    <w:p w14:paraId="2ED8B618" w14:textId="77777777" w:rsidR="00C647AD" w:rsidRDefault="00D506E1">
      <w:pPr>
        <w:spacing w:after="0" w:line="600" w:lineRule="auto"/>
        <w:ind w:firstLine="720"/>
        <w:jc w:val="both"/>
        <w:rPr>
          <w:rFonts w:eastAsia="Times New Roman"/>
          <w:szCs w:val="24"/>
        </w:rPr>
      </w:pPr>
      <w:r>
        <w:rPr>
          <w:rFonts w:eastAsia="Times New Roman"/>
          <w:szCs w:val="24"/>
        </w:rPr>
        <w:t>Η Συμφωνία των Πρεσπών δεσμεύει τη χώρα στο άρθρο 2 να μην αντιταχθεί με κανέναν τρόπο στην ένταξη των Σκοπίων στην Ευρωπαϊκή Ένωση, ακόμα κι αν ένα κεφάλαιο, όπως τα εμπορικά σήματα ή τα α</w:t>
      </w:r>
      <w:r>
        <w:rPr>
          <w:rFonts w:eastAsia="Times New Roman"/>
          <w:szCs w:val="24"/>
        </w:rPr>
        <w:t xml:space="preserve">γροτικά προϊόντα ή η ενέργεια, περιλαμβάνουν ρυθμίσεις επιβλαβείς για τα ελληνικά συμφέροντα. Αλυσοδένουν τη χώρα για τα επόμενα χρόνια, ευνουχίζοντας βασικά δικαιώματά μας ως κράτος-μέλος. </w:t>
      </w:r>
    </w:p>
    <w:p w14:paraId="2ED8B619" w14:textId="77777777" w:rsidR="00C647AD" w:rsidRDefault="00D506E1">
      <w:pPr>
        <w:spacing w:after="0" w:line="600" w:lineRule="auto"/>
        <w:ind w:firstLine="720"/>
        <w:jc w:val="both"/>
        <w:rPr>
          <w:rFonts w:eastAsia="Times New Roman"/>
          <w:szCs w:val="24"/>
        </w:rPr>
      </w:pPr>
      <w:r>
        <w:rPr>
          <w:rFonts w:eastAsia="Times New Roman"/>
          <w:szCs w:val="24"/>
        </w:rPr>
        <w:t>Ο κ. Τσίπρας, αντί να διαμορφώσει πλαίσιο εθνικής συνεννόησης και</w:t>
      </w:r>
      <w:r>
        <w:rPr>
          <w:rFonts w:eastAsia="Times New Roman"/>
          <w:szCs w:val="24"/>
        </w:rPr>
        <w:t xml:space="preserve"> ισχυρής πατριωτικής διαπραγματευτικής δύναμης, χρησιμοποίησε το θέμα ως εργαλείο για να πλήξει την Αντιπολίτευση, με αποτέλεσμα να σπάσει το αυγό του φιδιού με τους εγκληματίες νεοναζί της Χρυσής Αυγής να βγαίνουν ξανά από τα σκοτεινά λαγούμια τους. </w:t>
      </w:r>
    </w:p>
    <w:p w14:paraId="2ED8B61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w:t>
      </w:r>
      <w:r>
        <w:rPr>
          <w:rFonts w:eastAsia="Times New Roman" w:cs="Times New Roman"/>
          <w:szCs w:val="24"/>
        </w:rPr>
        <w:t>νέα του δήθεν κεντροαριστερή μεταμόρφωση ο Αλέξης Τσίπρας έχει περάσει πολλές ώρες μπροστά στον καθρέφτη του, υποδυόμενος τον Ανδρέα Παπανδρέου. Αγνοεί ότι τον μεγάλο πολιτικό ηγέτη δεν τον κάνουν οι υποκριτικές τεχνικές και οι πρόβες. Τον κάνουν το φορτίο</w:t>
      </w:r>
      <w:r>
        <w:rPr>
          <w:rFonts w:eastAsia="Times New Roman" w:cs="Times New Roman"/>
          <w:szCs w:val="24"/>
        </w:rPr>
        <w:t xml:space="preserve"> των γνώσεων, το εύρος των παραστάσεων, το σύνολο της ζωής του, των εμπειριών του, των επιτευγμάτων του εντός και εκτός πολιτικής. Ο </w:t>
      </w:r>
      <w:r>
        <w:rPr>
          <w:rFonts w:eastAsia="Times New Roman" w:cs="Times New Roman"/>
          <w:szCs w:val="24"/>
        </w:rPr>
        <w:t>κ</w:t>
      </w:r>
      <w:r>
        <w:rPr>
          <w:rFonts w:eastAsia="Times New Roman" w:cs="Times New Roman"/>
          <w:szCs w:val="24"/>
        </w:rPr>
        <w:t xml:space="preserve">αθηγητής Οικονομικών των μεγαλύτερων ξένων </w:t>
      </w:r>
      <w:r>
        <w:rPr>
          <w:rFonts w:eastAsia="Times New Roman" w:cs="Times New Roman"/>
          <w:szCs w:val="24"/>
        </w:rPr>
        <w:t>π</w:t>
      </w:r>
      <w:r>
        <w:rPr>
          <w:rFonts w:eastAsia="Times New Roman" w:cs="Times New Roman"/>
          <w:szCs w:val="24"/>
        </w:rPr>
        <w:t>ανεπιστημίων Ανδρέας Παπανδρέου δεν έχει κα</w:t>
      </w:r>
      <w:r>
        <w:rPr>
          <w:rFonts w:eastAsia="Times New Roman" w:cs="Times New Roman"/>
          <w:szCs w:val="24"/>
        </w:rPr>
        <w:t>μ</w:t>
      </w:r>
      <w:r>
        <w:rPr>
          <w:rFonts w:eastAsia="Times New Roman" w:cs="Times New Roman"/>
          <w:szCs w:val="24"/>
        </w:rPr>
        <w:t xml:space="preserve">μία σχέση, απέχει έτη φωτός, από </w:t>
      </w:r>
      <w:r>
        <w:rPr>
          <w:rFonts w:eastAsia="Times New Roman" w:cs="Times New Roman"/>
          <w:szCs w:val="24"/>
        </w:rPr>
        <w:t>τον ασύγγνωστο και ολίγιστο άνθρωπο που τυπικά έχει πτυχίο Μηχανικού, αλλά αγνοεί ότι η στροφή των 360 μοιρών είναι προς την ίδια κατεύθυνση και όχι προς την αντίθετη. Γιατί ο Ανδρέας Παπανδρέου άνοιξε τον δρόμο για να υπάρξει η μεσαία τάξη. Αντίθετα, ο Αλ</w:t>
      </w:r>
      <w:r>
        <w:rPr>
          <w:rFonts w:eastAsia="Times New Roman" w:cs="Times New Roman"/>
          <w:szCs w:val="24"/>
        </w:rPr>
        <w:t>έξης Τσίπρας κατέστρεψε τη μεσαία τάξη. Γιατί ο Ανδρέας Παπανδρέου δημιούργησε το κοινωνικό κράτος. Αντίθετα, ο</w:t>
      </w:r>
      <w:r w:rsidRPr="00C21C6E">
        <w:rPr>
          <w:rFonts w:eastAsia="Times New Roman" w:cs="Times New Roman"/>
          <w:szCs w:val="24"/>
        </w:rPr>
        <w:t xml:space="preserve"> </w:t>
      </w:r>
      <w:r>
        <w:rPr>
          <w:rFonts w:eastAsia="Times New Roman" w:cs="Times New Roman"/>
          <w:szCs w:val="24"/>
        </w:rPr>
        <w:t xml:space="preserve">Αλέξης Τσίπρας αποδόμησε το κοινωνικό κράτος. Γιατί ο Ανδρέας Παπανδρέου εξέφρασε και υπηρέτησε τον προοδευτικό πατριωτισμό. Αντίθετα, ο Αλέξης </w:t>
      </w:r>
      <w:r>
        <w:rPr>
          <w:rFonts w:eastAsia="Times New Roman" w:cs="Times New Roman"/>
          <w:szCs w:val="24"/>
        </w:rPr>
        <w:t xml:space="preserve">Τσίπρας ξεπουλά ό,τι ζητά ο προστάτης του ξένος παράγοντας από το σύνολο της δημόσιας </w:t>
      </w:r>
      <w:r>
        <w:rPr>
          <w:rFonts w:eastAsia="Times New Roman" w:cs="Times New Roman"/>
          <w:szCs w:val="24"/>
        </w:rPr>
        <w:lastRenderedPageBreak/>
        <w:t xml:space="preserve">περιουσίας και τα </w:t>
      </w:r>
      <w:r>
        <w:rPr>
          <w:rFonts w:eastAsia="Times New Roman" w:cs="Times New Roman"/>
          <w:szCs w:val="24"/>
        </w:rPr>
        <w:t>δύο χιλιάδες τριακόσια τριάντα</w:t>
      </w:r>
      <w:r>
        <w:rPr>
          <w:rFonts w:eastAsia="Times New Roman" w:cs="Times New Roman"/>
          <w:szCs w:val="24"/>
        </w:rPr>
        <w:t xml:space="preserve"> μνημεία μέχρι το </w:t>
      </w:r>
      <w:r>
        <w:rPr>
          <w:rFonts w:eastAsia="Times New Roman" w:cs="Times New Roman"/>
          <w:szCs w:val="24"/>
        </w:rPr>
        <w:t>μ</w:t>
      </w:r>
      <w:r>
        <w:rPr>
          <w:rFonts w:eastAsia="Times New Roman" w:cs="Times New Roman"/>
          <w:szCs w:val="24"/>
        </w:rPr>
        <w:t>ακεδονικό. Γιατί ο Ανδρέας Παπανδρέου διαμόρφωσε τη στρατηγική της εθνικής λαϊκής ενότητας, τη στρατηγι</w:t>
      </w:r>
      <w:r>
        <w:rPr>
          <w:rFonts w:eastAsia="Times New Roman" w:cs="Times New Roman"/>
          <w:szCs w:val="24"/>
        </w:rPr>
        <w:t>κή της εθνικής συμφιλίωσης. Αντίθετα, ο Αλέξης Τσίπρας στηρίζεται στον διχασμό, τις άθλιες συναλλαγές και τις αποστασίες. Γιατί πάνω απ’ όλα ο Ανδρέας Παπανδρέου είχε συναίσθηση της ιστορικής ευθύνης του ηγέτη, όπως αυτή η ιστορική ευθύνη καταγράφτηκε στην</w:t>
      </w:r>
      <w:r>
        <w:rPr>
          <w:rFonts w:eastAsia="Times New Roman" w:cs="Times New Roman"/>
          <w:szCs w:val="24"/>
        </w:rPr>
        <w:t xml:space="preserve"> ιστορική του ομιλία τον Νοέμβριο του 1995 για την ενδιάμεση </w:t>
      </w:r>
      <w:r>
        <w:rPr>
          <w:rFonts w:eastAsia="Times New Roman" w:cs="Times New Roman"/>
          <w:szCs w:val="24"/>
        </w:rPr>
        <w:t>σ</w:t>
      </w:r>
      <w:r>
        <w:rPr>
          <w:rFonts w:eastAsia="Times New Roman" w:cs="Times New Roman"/>
          <w:szCs w:val="24"/>
        </w:rPr>
        <w:t xml:space="preserve">υμφωνία. Αντίθετα ο Αλέξης Τσίπρας λειτουργεί τυχοδιωκτικά. Διαμορφώνει την πιο δυσώδη κατάσταση στη Μεταπολίτευση. Εκμεταλλεύεται τη δύσκολη στιγμή για την πατρίδα και πασχίζει με νύχια και με </w:t>
      </w:r>
      <w:r>
        <w:rPr>
          <w:rFonts w:eastAsia="Times New Roman" w:cs="Times New Roman"/>
          <w:szCs w:val="24"/>
        </w:rPr>
        <w:t xml:space="preserve">δόντια να κρατηθεί στην εξουσία. </w:t>
      </w:r>
    </w:p>
    <w:p w14:paraId="2ED8B61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η Συμφωνία των Πρεσπών τραυματίζει, υπονομεύει και διασύρει τις προοδευτικές ιδέες. Γιατί προοδευτικό είναι το πατριωτικό. Δεν είναι προοδευτική μια λύση που νομιμοποιεί την αποκλειστική χρήση της </w:t>
      </w:r>
      <w:r>
        <w:rPr>
          <w:rFonts w:eastAsia="Times New Roman" w:cs="Times New Roman"/>
          <w:szCs w:val="24"/>
        </w:rPr>
        <w:t xml:space="preserve">μακεδονικής ταυτότητας, γλώσσας και εθνότητας στο κράτος των Σκοπίων. Γιατί προοδευτικό είναι το δημοκρατικό. Δεν είναι δημοκρατικός ο αυταρχισμός, με τον οποίο αντιμετωπίζονται τα συλλαλητήρια και </w:t>
      </w:r>
      <w:r>
        <w:rPr>
          <w:rFonts w:eastAsia="Times New Roman" w:cs="Times New Roman"/>
          <w:szCs w:val="24"/>
        </w:rPr>
        <w:lastRenderedPageBreak/>
        <w:t>οι κοινωνικές αντιδράσεις. Γιατί προοδευτικό είναι να σέβε</w:t>
      </w:r>
      <w:r>
        <w:rPr>
          <w:rFonts w:eastAsia="Times New Roman" w:cs="Times New Roman"/>
          <w:szCs w:val="24"/>
        </w:rPr>
        <w:t>σαι τον πολιτικό πλουραλισμό. Δεν είναι προοδευτικό να υπονομεύεις τα κόμματα με αποστασίες πρόθυμων και χρήσιμων ηλίθιων για τη διαμόρφωση παραχαραγμένων πλειοψηφιών. Γιατί προοδευτικό είναι το αληθινό και το συνεπές. Δεν είναι το ψευδές και το ανακόλουθο</w:t>
      </w:r>
      <w:r>
        <w:rPr>
          <w:rFonts w:eastAsia="Times New Roman" w:cs="Times New Roman"/>
          <w:szCs w:val="24"/>
        </w:rPr>
        <w:t>.</w:t>
      </w:r>
    </w:p>
    <w:p w14:paraId="2ED8B61C" w14:textId="77777777" w:rsidR="00C647AD" w:rsidRDefault="00D506E1">
      <w:pPr>
        <w:spacing w:after="0"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Κύριε Μανιάτη, παρακαλώ, ολοκληρώστε. </w:t>
      </w:r>
    </w:p>
    <w:p w14:paraId="2ED8B61D"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Η καταψήφιση αυτής της επιζήμιας </w:t>
      </w:r>
      <w:r>
        <w:rPr>
          <w:rFonts w:eastAsia="Times New Roman" w:cs="Times New Roman"/>
          <w:szCs w:val="24"/>
        </w:rPr>
        <w:t>σ</w:t>
      </w:r>
      <w:r>
        <w:rPr>
          <w:rFonts w:eastAsia="Times New Roman" w:cs="Times New Roman"/>
          <w:szCs w:val="24"/>
        </w:rPr>
        <w:t xml:space="preserve">υμφωνίας είναι μονόδρομος και όποιος τη στηρίξει αναλαμβάνει και τις ιστορικές του ευθύνες. </w:t>
      </w:r>
    </w:p>
    <w:p w14:paraId="2ED8B61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ED8B61F"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Δημοκρατικής Συμπαράταξης)</w:t>
      </w:r>
    </w:p>
    <w:p w14:paraId="2ED8B620" w14:textId="77777777" w:rsidR="00C647AD" w:rsidRDefault="00D506E1">
      <w:pPr>
        <w:spacing w:after="0" w:line="600" w:lineRule="auto"/>
        <w:ind w:firstLine="720"/>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 xml:space="preserve">Ο κ. Λυκούδης είναι καθ’ οδόν. Δεν θα σταματήσουμε. Προχωράμε στον επόμενο ομιλητή και όταν έρθει ο κ. Λυκούδης, θα μιλήσει. Δεν θέλω να μπω σε διαγραφές. </w:t>
      </w:r>
    </w:p>
    <w:p w14:paraId="2ED8B62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κ. Θεοχάρης έχει τον λ</w:t>
      </w:r>
      <w:r>
        <w:rPr>
          <w:rFonts w:eastAsia="Times New Roman" w:cs="Times New Roman"/>
          <w:szCs w:val="24"/>
        </w:rPr>
        <w:t xml:space="preserve">όγο. </w:t>
      </w:r>
    </w:p>
    <w:p w14:paraId="2ED8B622"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ΘΕΟΧΑΡΗΣ (ΧΑΡΗΣ) ΘΕΟΧΑΡΗΣ: </w:t>
      </w:r>
      <w:r>
        <w:rPr>
          <w:rFonts w:eastAsia="Times New Roman" w:cs="Times New Roman"/>
          <w:szCs w:val="24"/>
        </w:rPr>
        <w:t xml:space="preserve">Σας ευχαριστώ πάρα πολύ, κύριε Πρόεδρε. </w:t>
      </w:r>
    </w:p>
    <w:p w14:paraId="2ED8B62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Πώς να χωρέσει η συνείδηση ενός ατόμου σε έξι λεπτά; Πώς να χωρέσει η ταυτότητα ενός λαού σε έξι λεπτά; </w:t>
      </w:r>
    </w:p>
    <w:p w14:paraId="2ED8B62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Πού βρισκόμασταν, όταν ξεκίνησε αυτή η πορεία; Οι γεωστρατηγικές συνθήκες απα</w:t>
      </w:r>
      <w:r>
        <w:rPr>
          <w:rFonts w:eastAsia="Times New Roman" w:cs="Times New Roman"/>
          <w:szCs w:val="24"/>
        </w:rPr>
        <w:t>ιτούσαν μια λύση. Η στιγμή ήταν πάρα πολύ θετική. Το συμφέρον της χώρας, η αφήγηση που έχουμε ότι είμαστε ένας πόλος σταθερότητας ταίριαζε με το να συμβάλουμε ώστε να βρεθεί μια λύση στον δύσκολο αυτό</w:t>
      </w:r>
      <w:r>
        <w:rPr>
          <w:rFonts w:eastAsia="Times New Roman" w:cs="Times New Roman"/>
          <w:szCs w:val="24"/>
        </w:rPr>
        <w:t>ν</w:t>
      </w:r>
      <w:r>
        <w:rPr>
          <w:rFonts w:eastAsia="Times New Roman" w:cs="Times New Roman"/>
          <w:szCs w:val="24"/>
        </w:rPr>
        <w:t xml:space="preserve"> χώρο των Βαλκανίων. Η ηγεσία της γείτονος χώρας είναι </w:t>
      </w:r>
      <w:r>
        <w:rPr>
          <w:rFonts w:eastAsia="Times New Roman" w:cs="Times New Roman"/>
          <w:szCs w:val="24"/>
        </w:rPr>
        <w:t xml:space="preserve">επιτέλους μετά από δεκαετίες διαλλακτική και συζητήσιμη. Και ήθελε πραγματικά να βρεθεί λύση σε αυτό το χρονίζον πρόβλημα. Και ο ελληνικός λαός, που τόσες δεκαετίες βίωσε ήττες, αλλά βίωσε και κάποιες νίκες, όπως στο Βουκουρέστι, ήταν έτοιμος πια, ώριμος, </w:t>
      </w:r>
      <w:r>
        <w:rPr>
          <w:rFonts w:eastAsia="Times New Roman" w:cs="Times New Roman"/>
          <w:szCs w:val="24"/>
        </w:rPr>
        <w:t>να κάνει έναν ρεαλιστικό, έναν έντιμο συμβιβασμό χάριν και των δύο λαών. Κι εσείς τι κάνατε; Μεθύσατε. Νομίζατε ότι επειδή η στιγμή απαιτούσε μια λύση, εσείς μπορούσατε να φέρετε οποιαδήποτε λύση. Πιστέψατε ότι εμείς, που πιστεύαμε ότι δεν πρέπει να δίνουμ</w:t>
      </w:r>
      <w:r>
        <w:rPr>
          <w:rFonts w:eastAsia="Times New Roman" w:cs="Times New Roman"/>
          <w:szCs w:val="24"/>
        </w:rPr>
        <w:t xml:space="preserve">ε μόνο χρέη και προβλήματα στα παιδιά μας και ότι </w:t>
      </w:r>
      <w:r>
        <w:rPr>
          <w:rFonts w:eastAsia="Times New Roman" w:cs="Times New Roman"/>
          <w:szCs w:val="24"/>
        </w:rPr>
        <w:lastRenderedPageBreak/>
        <w:t xml:space="preserve">πρέπει να τους δίνουμε και λύσεις για να ζήσουν τη ζωή τους, θα λέγαμε «ναι» σε οποιαδήποτε λύση. Λύση πάση θυσία. </w:t>
      </w:r>
    </w:p>
    <w:p w14:paraId="2ED8B62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Ξεκινήσατε, λοιπόν, μυστική διπλωματία. Βλέπετε, τα ξέρετε όλα. Μπορείτε να τα κάνετε όλα </w:t>
      </w:r>
      <w:r>
        <w:rPr>
          <w:rFonts w:eastAsia="Times New Roman" w:cs="Times New Roman"/>
          <w:szCs w:val="24"/>
        </w:rPr>
        <w:t xml:space="preserve">μόνοι σας. Δυστυχώς, όμως, το μόνο πράγμα που είναι μεγαλύτερο από την ανικανότητά σας είναι η αλαζονεία σας. Και δυστυχώς, ο ελληνικός λαός πληρώνει και το ένα και το άλλο. Γιατί η ανικανότητα έφερε μια </w:t>
      </w:r>
      <w:r>
        <w:rPr>
          <w:rFonts w:eastAsia="Times New Roman" w:cs="Times New Roman"/>
          <w:szCs w:val="24"/>
        </w:rPr>
        <w:t>σ</w:t>
      </w:r>
      <w:r>
        <w:rPr>
          <w:rFonts w:eastAsia="Times New Roman" w:cs="Times New Roman"/>
          <w:szCs w:val="24"/>
        </w:rPr>
        <w:t>υμφωνία γεμάτη τρύπες, με άπειρα προβλήματα και γκρ</w:t>
      </w:r>
      <w:r>
        <w:rPr>
          <w:rFonts w:eastAsia="Times New Roman" w:cs="Times New Roman"/>
          <w:szCs w:val="24"/>
        </w:rPr>
        <w:t xml:space="preserve">ίζες ζώνες. Και η αλαζονεία διέλυσε την ενότητα του πολιτικού κόσμου και την εθνική ομοψυχία, στην οποία είχαμε φτάσει και η οποία ήταν εφικτή. Και βέβαια στην πορεία σάς φάνηκε και ένα χρήσιμο εργαλείο αυτή η </w:t>
      </w:r>
      <w:r>
        <w:rPr>
          <w:rFonts w:eastAsia="Times New Roman" w:cs="Times New Roman"/>
          <w:szCs w:val="24"/>
        </w:rPr>
        <w:t>σ</w:t>
      </w:r>
      <w:r>
        <w:rPr>
          <w:rFonts w:eastAsia="Times New Roman" w:cs="Times New Roman"/>
          <w:szCs w:val="24"/>
        </w:rPr>
        <w:t xml:space="preserve">υμφωνία. Γιατί με τη </w:t>
      </w:r>
      <w:r>
        <w:rPr>
          <w:rFonts w:eastAsia="Times New Roman" w:cs="Times New Roman"/>
          <w:szCs w:val="24"/>
        </w:rPr>
        <w:t>σ</w:t>
      </w:r>
      <w:r>
        <w:rPr>
          <w:rFonts w:eastAsia="Times New Roman" w:cs="Times New Roman"/>
          <w:szCs w:val="24"/>
        </w:rPr>
        <w:t>υμφωνία μπορείτε να δια</w:t>
      </w:r>
      <w:r>
        <w:rPr>
          <w:rFonts w:eastAsia="Times New Roman" w:cs="Times New Roman"/>
          <w:szCs w:val="24"/>
        </w:rPr>
        <w:t>σπάσετε την Αξιωματική Αντιπολίτευση, μπορείτε να διαλύσετε το</w:t>
      </w:r>
      <w:r>
        <w:rPr>
          <w:rFonts w:eastAsia="Times New Roman" w:cs="Times New Roman"/>
          <w:szCs w:val="24"/>
        </w:rPr>
        <w:t xml:space="preserve"> </w:t>
      </w:r>
      <w:r>
        <w:rPr>
          <w:rFonts w:eastAsia="Times New Roman" w:cs="Times New Roman"/>
          <w:szCs w:val="24"/>
        </w:rPr>
        <w:t>Κέντρο, μπορείτε να αλώσετε την κεντροαριστερά και</w:t>
      </w:r>
      <w:r>
        <w:rPr>
          <w:rFonts w:eastAsia="Times New Roman" w:cs="Times New Roman"/>
          <w:szCs w:val="24"/>
        </w:rPr>
        <w:t>,</w:t>
      </w:r>
      <w:r>
        <w:rPr>
          <w:rFonts w:eastAsia="Times New Roman" w:cs="Times New Roman"/>
          <w:szCs w:val="24"/>
        </w:rPr>
        <w:t xml:space="preserve"> βέβαια, να εφεύρετε νέους διχασμούς τώρα πια που το μνημόνιο-αντιμνημόνιο μ</w:t>
      </w:r>
      <w:r>
        <w:rPr>
          <w:rFonts w:eastAsia="Times New Roman" w:cs="Times New Roman"/>
          <w:szCs w:val="24"/>
        </w:rPr>
        <w:t>α</w:t>
      </w:r>
      <w:r>
        <w:rPr>
          <w:rFonts w:eastAsia="Times New Roman" w:cs="Times New Roman"/>
          <w:szCs w:val="24"/>
        </w:rPr>
        <w:t xml:space="preserve">ς τελείωσε. </w:t>
      </w:r>
    </w:p>
    <w:p w14:paraId="2ED8B62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Φτάσατε να χαρακτηρίσετε ακραίους και εθνικιστές το </w:t>
      </w:r>
      <w:r>
        <w:rPr>
          <w:rFonts w:eastAsia="Times New Roman" w:cs="Times New Roman"/>
          <w:szCs w:val="24"/>
        </w:rPr>
        <w:t xml:space="preserve">70% του ελληνικού λαού που αντιτίθεται σε αυτή τη </w:t>
      </w:r>
      <w:r>
        <w:rPr>
          <w:rFonts w:eastAsia="Times New Roman" w:cs="Times New Roman"/>
          <w:szCs w:val="24"/>
        </w:rPr>
        <w:t>σ</w:t>
      </w:r>
      <w:r>
        <w:rPr>
          <w:rFonts w:eastAsia="Times New Roman" w:cs="Times New Roman"/>
          <w:szCs w:val="24"/>
        </w:rPr>
        <w:t xml:space="preserve">υμφωνία. Γίνατε ινστρούκτορες των ακροδεξιών. Αγανακτισμένοι, «δεν </w:t>
      </w:r>
      <w:r>
        <w:rPr>
          <w:rFonts w:eastAsia="Times New Roman" w:cs="Times New Roman"/>
          <w:szCs w:val="24"/>
        </w:rPr>
        <w:lastRenderedPageBreak/>
        <w:t>πληρώνω», δημοψηφίσματα, Πρέσπες. Μια ευθεία γραμμή. Ο κ. Τσίπρας, αντί να φερθεί ως ηγέτης -και την είχε την ευκαιρία- που ενώνει, που οδ</w:t>
      </w:r>
      <w:r>
        <w:rPr>
          <w:rFonts w:eastAsia="Times New Roman" w:cs="Times New Roman"/>
          <w:szCs w:val="24"/>
        </w:rPr>
        <w:t xml:space="preserve">ηγεί τον λαό του προς το μέλλον, φέρθηκε ως κομματάρχης που τα ξέρει όλα και διχάζει. </w:t>
      </w:r>
    </w:p>
    <w:p w14:paraId="2ED8B62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φτάνουμε στο σήμερα. Σπαταλάτε τη μοναδική ιστορική στιγμή που έχει η χώρα να δώσει λύση σε αυτό το πρόβλημα. Πριν τη λύση κανένας δεν τολμά. Μετά τη λύση κανένας δε</w:t>
      </w:r>
      <w:r>
        <w:rPr>
          <w:rFonts w:eastAsia="Times New Roman" w:cs="Times New Roman"/>
          <w:szCs w:val="24"/>
        </w:rPr>
        <w:t>ν μπορεί να διορθώσει. Αυτή είναι η μόνη ιστορική στιγμή για να βάλουμε τα πράγματα στη θέση τους. Και εσείς τη σπαταλάτε. Κεφαλαιοποιείτε εθνική ζημιά. Η εθνική ζημιά που κεφαλαιοποιείτε θα έχει την υπογραφή σας, θα έχει την υπογραφή αυτών που διαπραγματε</w:t>
      </w:r>
      <w:r>
        <w:rPr>
          <w:rFonts w:eastAsia="Times New Roman" w:cs="Times New Roman"/>
          <w:szCs w:val="24"/>
        </w:rPr>
        <w:t xml:space="preserve">ύθηκαν, αυτών που υπέγραψαν και αυτών που ψηφίζουν σήμερα. Το χειρότερο απ’ όλα: </w:t>
      </w:r>
      <w:r>
        <w:rPr>
          <w:rFonts w:eastAsia="Times New Roman" w:cs="Times New Roman"/>
          <w:szCs w:val="24"/>
        </w:rPr>
        <w:t>τ</w:t>
      </w:r>
      <w:r>
        <w:rPr>
          <w:rFonts w:eastAsia="Times New Roman" w:cs="Times New Roman"/>
          <w:szCs w:val="24"/>
        </w:rPr>
        <w:t>απεινώνετε τον ελληνικό λαό.</w:t>
      </w:r>
    </w:p>
    <w:p w14:paraId="2ED8B62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Φέρνετε μια </w:t>
      </w:r>
      <w:r>
        <w:rPr>
          <w:rFonts w:eastAsia="Times New Roman" w:cs="Times New Roman"/>
          <w:szCs w:val="24"/>
        </w:rPr>
        <w:t>σ</w:t>
      </w:r>
      <w:r>
        <w:rPr>
          <w:rFonts w:eastAsia="Times New Roman" w:cs="Times New Roman"/>
          <w:szCs w:val="24"/>
        </w:rPr>
        <w:t xml:space="preserve">υμφωνία εξωτερικής πολιτικής. Είναι </w:t>
      </w:r>
      <w:r>
        <w:rPr>
          <w:rFonts w:eastAsia="Times New Roman" w:cs="Times New Roman"/>
          <w:szCs w:val="24"/>
        </w:rPr>
        <w:t>σ</w:t>
      </w:r>
      <w:r>
        <w:rPr>
          <w:rFonts w:eastAsia="Times New Roman" w:cs="Times New Roman"/>
          <w:szCs w:val="24"/>
        </w:rPr>
        <w:t xml:space="preserve">υμφωνία εξωτερικής πολιτικής. Στη </w:t>
      </w:r>
      <w:r>
        <w:rPr>
          <w:rFonts w:eastAsia="Times New Roman" w:cs="Times New Roman"/>
          <w:szCs w:val="24"/>
        </w:rPr>
        <w:t>σ</w:t>
      </w:r>
      <w:r>
        <w:rPr>
          <w:rFonts w:eastAsia="Times New Roman" w:cs="Times New Roman"/>
          <w:szCs w:val="24"/>
        </w:rPr>
        <w:t xml:space="preserve">υμφωνία δεν έχουμε το πιστόλι εμείς και επιβάλλουμε όρους. Δίνουμε και παίρνουμε. Όταν δίνουμε σε ζητήματα εξωτερικής πολιτικής, δίνουμε είτε ταυτότητα είτε εθνική κυριαρχία είτε και τα δύο. Όταν το κάνετε αυτό, </w:t>
      </w:r>
      <w:r>
        <w:rPr>
          <w:rFonts w:eastAsia="Times New Roman" w:cs="Times New Roman"/>
          <w:szCs w:val="24"/>
        </w:rPr>
        <w:lastRenderedPageBreak/>
        <w:t>το κάνετε με περισυλλογή. Το κάνετε με πόνο,</w:t>
      </w:r>
      <w:r>
        <w:rPr>
          <w:rFonts w:eastAsia="Times New Roman" w:cs="Times New Roman"/>
          <w:szCs w:val="24"/>
        </w:rPr>
        <w:t xml:space="preserve"> για να δώσουμε λύση για τα παιδιά μας. Γιατί εκείνη τη στιγμή δίνουμε σάρκα και αίμα. Όχι με βαρκάδες και </w:t>
      </w:r>
      <w:r>
        <w:rPr>
          <w:rFonts w:eastAsia="Times New Roman" w:cs="Times New Roman"/>
          <w:szCs w:val="24"/>
          <w:lang w:val="en-US"/>
        </w:rPr>
        <w:t>happy</w:t>
      </w:r>
      <w:r w:rsidRPr="00E41C17">
        <w:rPr>
          <w:rFonts w:eastAsia="Times New Roman" w:cs="Times New Roman"/>
          <w:szCs w:val="24"/>
        </w:rPr>
        <w:t xml:space="preserve"> </w:t>
      </w:r>
      <w:r>
        <w:rPr>
          <w:rFonts w:eastAsia="Times New Roman" w:cs="Times New Roman"/>
          <w:szCs w:val="24"/>
          <w:lang w:val="en-US"/>
        </w:rPr>
        <w:t>birthday</w:t>
      </w:r>
      <w:r w:rsidRPr="00E41C17">
        <w:rPr>
          <w:rFonts w:eastAsia="Times New Roman" w:cs="Times New Roman"/>
          <w:szCs w:val="24"/>
        </w:rPr>
        <w:t xml:space="preserve">. </w:t>
      </w:r>
      <w:r>
        <w:rPr>
          <w:rFonts w:eastAsia="Times New Roman" w:cs="Times New Roman"/>
          <w:szCs w:val="24"/>
        </w:rPr>
        <w:t xml:space="preserve">Αυτό είναι ασέβεια προς τον ελληνικό λαό, ακόμα και αν πιστεύετε, όπως πιστεύετε, στην ιστορική αναγκαιότητα αυτής της </w:t>
      </w:r>
      <w:r>
        <w:rPr>
          <w:rFonts w:eastAsia="Times New Roman" w:cs="Times New Roman"/>
          <w:szCs w:val="24"/>
        </w:rPr>
        <w:t>σ</w:t>
      </w:r>
      <w:r>
        <w:rPr>
          <w:rFonts w:eastAsia="Times New Roman" w:cs="Times New Roman"/>
          <w:szCs w:val="24"/>
        </w:rPr>
        <w:t>υμφωνίας. Για</w:t>
      </w:r>
      <w:r>
        <w:rPr>
          <w:rFonts w:eastAsia="Times New Roman" w:cs="Times New Roman"/>
          <w:szCs w:val="24"/>
        </w:rPr>
        <w:t>τί ξεχάσατε αυτό που είπε ο Μιτεράν, μια</w:t>
      </w:r>
      <w:r>
        <w:rPr>
          <w:rFonts w:eastAsia="Times New Roman" w:cs="Times New Roman"/>
          <w:szCs w:val="24"/>
        </w:rPr>
        <w:t>ς</w:t>
      </w:r>
      <w:r>
        <w:rPr>
          <w:rFonts w:eastAsia="Times New Roman" w:cs="Times New Roman"/>
          <w:szCs w:val="24"/>
        </w:rPr>
        <w:t xml:space="preserve"> και είστε όψιμοι θαυμαστές της σοσιαλδημοκρατίας, ότι η πολιτική είναι η διαχείριση των συμβόλων. Και η διαχείριση των συμβόλων που κάνατε είναι άθλια. </w:t>
      </w:r>
    </w:p>
    <w:p w14:paraId="2ED8B62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Φέρατε, λοιπόν, μια </w:t>
      </w:r>
      <w:r>
        <w:rPr>
          <w:rFonts w:eastAsia="Times New Roman" w:cs="Times New Roman"/>
          <w:szCs w:val="24"/>
        </w:rPr>
        <w:t>σ</w:t>
      </w:r>
      <w:r>
        <w:rPr>
          <w:rFonts w:eastAsia="Times New Roman" w:cs="Times New Roman"/>
          <w:szCs w:val="24"/>
        </w:rPr>
        <w:t>υμφωνία με άπειρες γκρίζες ζώνες στα οικ</w:t>
      </w:r>
      <w:r>
        <w:rPr>
          <w:rFonts w:eastAsia="Times New Roman" w:cs="Times New Roman"/>
          <w:szCs w:val="24"/>
        </w:rPr>
        <w:t>ονομικά, στα εμπορικά σήματα, στις συντομογραφίες, ταυτότητα. Ακόμα και στο ζήτημα που δεν έχει σχέση με εμάς, της διαμάχης των Σκοπιανών με τους Βουλγάρους για τη γλώσσα, πήραμε εμείς θέση. Για ποιον λόγο θα έπρεπε όλα αυτά να τα κάνουμε; Υπήρχε εναλλακτι</w:t>
      </w:r>
      <w:r>
        <w:rPr>
          <w:rFonts w:eastAsia="Times New Roman" w:cs="Times New Roman"/>
          <w:szCs w:val="24"/>
        </w:rPr>
        <w:t>κή; Υπήρχε τρόπος να φέρετε μια συμφωνία που να ήταν καλύτερη; Με ρωτάνε και στον δρόμο: «Εσείς τι θα κάνατε; Δεν θα κάνατε το ίδιο;». Υπήρχε εναλλακτική.</w:t>
      </w:r>
    </w:p>
    <w:p w14:paraId="2ED8B62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Εάν σήμερα συζητούσαμε μια συμφωνία που έλεγε τα εξής απλά, «Σύνθετη ονομασία από την πλευρά των Σκοπ</w:t>
      </w:r>
      <w:r>
        <w:rPr>
          <w:rFonts w:eastAsia="Times New Roman" w:cs="Times New Roman"/>
          <w:szCs w:val="24"/>
        </w:rPr>
        <w:t>ίων, εισδοχή στο ΝΑΤΟ με τη δική μας υπογραφή, από τη δική μας πλευρά και υποχρέωση της χώρας μας να βοηθήσει την ενταξιακή πορεία, να την πάρει από το χέρι και να τη βάλει στην Ευρωπαϊκή Ένωση και να λυθούν όλα τα υπόλοιπα ζητήματα στο άνοιγμα των κεφαλαί</w:t>
      </w:r>
      <w:r>
        <w:rPr>
          <w:rFonts w:eastAsia="Times New Roman" w:cs="Times New Roman"/>
          <w:szCs w:val="24"/>
        </w:rPr>
        <w:t>ων, τα εμπορικά σήματα..» και όλα αυτά, -υπάρχει ένα ευρωπαϊκό δίκαιο, θα είχαμε τη δύναμη της Ευρώπης μαζί μας- η γλώσσα θα λυνόταν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Ευρωπαϊκής Ένωσης. Όχι τώρα, με αυτή την </w:t>
      </w:r>
      <w:r>
        <w:rPr>
          <w:rFonts w:eastAsia="Times New Roman" w:cs="Times New Roman"/>
          <w:szCs w:val="24"/>
        </w:rPr>
        <w:t>σ</w:t>
      </w:r>
      <w:r>
        <w:rPr>
          <w:rFonts w:eastAsia="Times New Roman" w:cs="Times New Roman"/>
          <w:szCs w:val="24"/>
        </w:rPr>
        <w:t>υμφωνία.</w:t>
      </w:r>
    </w:p>
    <w:p w14:paraId="2ED8B62B" w14:textId="77777777" w:rsidR="00C647AD" w:rsidRDefault="00D506E1">
      <w:pPr>
        <w:spacing w:after="0" w:line="600" w:lineRule="auto"/>
        <w:ind w:firstLine="720"/>
        <w:jc w:val="both"/>
        <w:rPr>
          <w:rFonts w:eastAsia="Times New Roman" w:cs="Times New Roman"/>
          <w:szCs w:val="24"/>
        </w:rPr>
      </w:pPr>
      <w:r w:rsidRPr="00A17658">
        <w:rPr>
          <w:rFonts w:eastAsia="Times New Roman" w:cs="Times New Roman"/>
          <w:b/>
          <w:szCs w:val="24"/>
        </w:rPr>
        <w:t>ΠΡΟΕΔΡΕΥΩΝ (Νικήτας Κακλαμάνης):</w:t>
      </w:r>
      <w:r>
        <w:rPr>
          <w:rFonts w:eastAsia="Times New Roman" w:cs="Times New Roman"/>
          <w:szCs w:val="24"/>
        </w:rPr>
        <w:t xml:space="preserve"> Κλείστε, κύριε Θεοχάρη.</w:t>
      </w:r>
    </w:p>
    <w:p w14:paraId="2ED8B62C" w14:textId="77777777" w:rsidR="00C647AD" w:rsidRDefault="00D506E1">
      <w:pPr>
        <w:spacing w:after="0" w:line="600" w:lineRule="auto"/>
        <w:ind w:firstLine="720"/>
        <w:jc w:val="both"/>
        <w:rPr>
          <w:rFonts w:eastAsia="Times New Roman" w:cs="Times New Roman"/>
          <w:szCs w:val="24"/>
        </w:rPr>
      </w:pPr>
      <w:r w:rsidRPr="00A17658">
        <w:rPr>
          <w:rFonts w:eastAsia="Times New Roman" w:cs="Times New Roman"/>
          <w:b/>
          <w:szCs w:val="24"/>
        </w:rPr>
        <w:t>ΘΕΟΧΑΡΗΣ (ΧΑΡΗΣ) ΘΕΟΧΑΡΗΣ:</w:t>
      </w:r>
      <w:r>
        <w:rPr>
          <w:rFonts w:eastAsia="Times New Roman" w:cs="Times New Roman"/>
          <w:szCs w:val="24"/>
        </w:rPr>
        <w:t xml:space="preserve"> Κλείνω, κύριε Πρόεδρε.</w:t>
      </w:r>
    </w:p>
    <w:p w14:paraId="2ED8B62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πάντοτε, ακόμα κι αν σε συμφέρει αυτό που κάνεις, ζητάς ανταλλάγματα. Σκεφτείτε τι θα έκανε η Τουρκία αν ήταν στη θέση μας, πόσα θα έπαιρνε πίσω. Δεν πήρατε τίποτα.</w:t>
      </w:r>
    </w:p>
    <w:p w14:paraId="2ED8B62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Εγώ ήμουν έτοιμος να στηρίξ</w:t>
      </w:r>
      <w:r>
        <w:rPr>
          <w:rFonts w:eastAsia="Times New Roman" w:cs="Times New Roman"/>
          <w:szCs w:val="24"/>
        </w:rPr>
        <w:t>ω μια συμφωνία, που ακόμα και σήμερα λέω πως σε σχέση με το όνομα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w:t>
      </w:r>
      <w:r>
        <w:rPr>
          <w:rFonts w:eastAsia="Times New Roman" w:cs="Times New Roman"/>
          <w:szCs w:val="24"/>
        </w:rPr>
        <w:lastRenderedPageBreak/>
        <w:t xml:space="preserve">εθνικής γραμμής. Ζητώ από τους παλιούς συντρόφους μου να το σκεφτούν διπλά και τριπλά πριν στηρίξουν αυτή τη </w:t>
      </w:r>
      <w:r>
        <w:rPr>
          <w:rFonts w:eastAsia="Times New Roman" w:cs="Times New Roman"/>
          <w:szCs w:val="24"/>
        </w:rPr>
        <w:t>σ</w:t>
      </w:r>
      <w:r>
        <w:rPr>
          <w:rFonts w:eastAsia="Times New Roman" w:cs="Times New Roman"/>
          <w:szCs w:val="24"/>
        </w:rPr>
        <w:t xml:space="preserve">υμφωνία, γιατί αυτή έχει πολλά προβλήματα και πολλά κενά. </w:t>
      </w:r>
      <w:r>
        <w:rPr>
          <w:rFonts w:eastAsia="Times New Roman" w:cs="Times New Roman"/>
          <w:szCs w:val="24"/>
        </w:rPr>
        <w:t xml:space="preserve">Και πια το συμπέρασμα για όλους τους σκεπτόμενους, τους ορθολογιστές, τους μετριοπαθείς πολίτες είναι ένα και είναι αβίαστο: Όχι στη </w:t>
      </w:r>
      <w:r>
        <w:rPr>
          <w:rFonts w:eastAsia="Times New Roman" w:cs="Times New Roman"/>
          <w:szCs w:val="24"/>
        </w:rPr>
        <w:t>σ</w:t>
      </w:r>
      <w:r>
        <w:rPr>
          <w:rFonts w:eastAsia="Times New Roman" w:cs="Times New Roman"/>
          <w:szCs w:val="24"/>
        </w:rPr>
        <w:t>υμφωνία των ανίκανων, ναι στο εθνικό συμφέρον.</w:t>
      </w:r>
    </w:p>
    <w:p w14:paraId="2ED8B62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ED8B630" w14:textId="77777777" w:rsidR="00C647AD" w:rsidRDefault="00D506E1">
      <w:pPr>
        <w:spacing w:after="0" w:line="600" w:lineRule="auto"/>
        <w:ind w:firstLine="720"/>
        <w:jc w:val="both"/>
        <w:rPr>
          <w:rFonts w:eastAsia="Times New Roman" w:cs="Times New Roman"/>
          <w:szCs w:val="24"/>
        </w:rPr>
      </w:pPr>
      <w:r w:rsidRPr="00A17658">
        <w:rPr>
          <w:rFonts w:eastAsia="Times New Roman" w:cs="Times New Roman"/>
          <w:b/>
          <w:szCs w:val="24"/>
        </w:rPr>
        <w:t>ΝΙΚΟΛΑΟΣ ΦΙΛΗΣ:</w:t>
      </w:r>
      <w:r>
        <w:rPr>
          <w:rFonts w:eastAsia="Times New Roman" w:cs="Times New Roman"/>
          <w:szCs w:val="24"/>
        </w:rPr>
        <w:t xml:space="preserve"> Άξιος! </w:t>
      </w:r>
    </w:p>
    <w:p w14:paraId="2ED8B63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Παρακαλώ πολύ! Ειρωνείες όταν μιλούν οι συνάδελφοι δεν θα επιτρέψω σε κανέναν, από κα</w:t>
      </w:r>
      <w:r>
        <w:rPr>
          <w:rFonts w:eastAsia="Times New Roman" w:cs="Times New Roman"/>
          <w:szCs w:val="24"/>
        </w:rPr>
        <w:t>μ</w:t>
      </w:r>
      <w:r>
        <w:rPr>
          <w:rFonts w:eastAsia="Times New Roman" w:cs="Times New Roman"/>
          <w:szCs w:val="24"/>
        </w:rPr>
        <w:t>μία πλευρά.</w:t>
      </w:r>
    </w:p>
    <w:p w14:paraId="2ED8B63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Τον λόγο έχει ο κ. Λυκούδης.</w:t>
      </w:r>
    </w:p>
    <w:p w14:paraId="2ED8B633" w14:textId="77777777" w:rsidR="00C647AD" w:rsidRDefault="00D506E1">
      <w:pPr>
        <w:spacing w:after="0" w:line="600" w:lineRule="auto"/>
        <w:ind w:firstLine="720"/>
        <w:jc w:val="both"/>
        <w:rPr>
          <w:rFonts w:eastAsia="Times New Roman" w:cs="Times New Roman"/>
          <w:szCs w:val="24"/>
        </w:rPr>
      </w:pPr>
      <w:r w:rsidRPr="00A17658">
        <w:rPr>
          <w:rFonts w:eastAsia="Times New Roman" w:cs="Times New Roman"/>
          <w:b/>
          <w:szCs w:val="24"/>
        </w:rPr>
        <w:t>ΣΠΥΡΙΔΩΝ ΛΥΚΟΥΔΗΣ (Ζ΄ Αντιπρόεδρος της Βουλής):</w:t>
      </w:r>
      <w:r>
        <w:rPr>
          <w:rFonts w:eastAsia="Times New Roman" w:cs="Times New Roman"/>
          <w:szCs w:val="24"/>
        </w:rPr>
        <w:t xml:space="preserve"> Κυρίες και κύριοι συνάδελφοι, η συζήτησή μας σήμερα για ένα τόσο κεντρικό και σ</w:t>
      </w:r>
      <w:r>
        <w:rPr>
          <w:rFonts w:eastAsia="Times New Roman" w:cs="Times New Roman"/>
          <w:szCs w:val="24"/>
        </w:rPr>
        <w:t xml:space="preserve">οβαρό θέμα εξωτερικής πολιτικής -εθνικό θέμα το λέμε και είναι- όπως η Συμφωνία των Πρεσπών, θα μπορούσε να διεξάγεται σε ένα τελείως διαφορετικό πνεύμα και κλίμα απ’ αυτό που επικρατεί τόσο μέσα στην Αίθουσα όσο και ευρύτερα στην κοινωνία. Και αυτό διότι </w:t>
      </w:r>
      <w:r>
        <w:rPr>
          <w:rFonts w:eastAsia="Times New Roman" w:cs="Times New Roman"/>
          <w:szCs w:val="24"/>
        </w:rPr>
        <w:t xml:space="preserve">είναι ένα από εκείνα τα </w:t>
      </w:r>
      <w:r>
        <w:rPr>
          <w:rFonts w:eastAsia="Times New Roman" w:cs="Times New Roman"/>
          <w:szCs w:val="24"/>
        </w:rPr>
        <w:lastRenderedPageBreak/>
        <w:t xml:space="preserve">θέματα που για την επιτυχή επίλυσή τους, αλλά κυρίως για τη μακρά βιωσιμότητά τους, αναγκαία και επαρκή συνθήκη αποτελούν τόσο η εθνική συνεννόηση σε επίπεδο κομμάτων όσο και η κατανόηση και συγκατάθεση της κοινωνίας στο μεγαλύτερο </w:t>
      </w:r>
      <w:r>
        <w:rPr>
          <w:rFonts w:eastAsia="Times New Roman" w:cs="Times New Roman"/>
          <w:szCs w:val="24"/>
        </w:rPr>
        <w:t>δυνατό βαθμό.</w:t>
      </w:r>
    </w:p>
    <w:p w14:paraId="2ED8B63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θέμα των σχέσεων της Ελλάδας με την Πρώην Γιουγκοσλαβική Δημοκρατία της Μακεδονίας, μετά από πολυετείς εντάσεις και αντιπαραθέσεις, βρέθηκε την τελευταία περίοδο και με τη νέα ηγεσία της γειτονικής χώρας σε προοπτική επίλυσης των διαφορών.</w:t>
      </w:r>
      <w:r>
        <w:rPr>
          <w:rFonts w:eastAsia="Times New Roman" w:cs="Times New Roman"/>
          <w:szCs w:val="24"/>
        </w:rPr>
        <w:t xml:space="preserve"> Με τη Συμφωνία των Πρεσπών επιχειρείται να λυθεί το θέμα, η εκκρεμότητα και η διαιώνιση του οποίου αποβαίνει σε βάρος των εθνικών μας συμφερόντων. </w:t>
      </w:r>
    </w:p>
    <w:p w14:paraId="2ED8B63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Εξ ορισμού αποτελεί προϊόν συμβιβασμού, δύσκολου, κατά την άποψή μου, αλλά αναγκαίου. Δεν αποτελεί ούτε κάποιον θρίαμβο της ελληνικής διπλωματίας, όπως θέλει να μας πείσει η κυβερνητική προπαγάνδα, ούτε κάποια εθνική καταστροφή, όπως διατείνονται οι αντίπα</w:t>
      </w:r>
      <w:r>
        <w:rPr>
          <w:rFonts w:eastAsia="Times New Roman" w:cs="Times New Roman"/>
          <w:szCs w:val="24"/>
        </w:rPr>
        <w:t xml:space="preserve">λοι και πολέμιοι της </w:t>
      </w:r>
      <w:r>
        <w:rPr>
          <w:rFonts w:eastAsia="Times New Roman" w:cs="Times New Roman"/>
          <w:szCs w:val="24"/>
        </w:rPr>
        <w:t>σ</w:t>
      </w:r>
      <w:r>
        <w:rPr>
          <w:rFonts w:eastAsia="Times New Roman" w:cs="Times New Roman"/>
          <w:szCs w:val="24"/>
        </w:rPr>
        <w:t>υμφωνίας.</w:t>
      </w:r>
    </w:p>
    <w:p w14:paraId="2ED8B63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αντί να επιδιώξει την εθνική συνεννόηση -όπως είπα- ξεκίνησε τις διαβουλεύσεις και τις διαπραγματεύσεις και, κατά τη γνώμη μου, χρησιμοποίησε τη </w:t>
      </w:r>
      <w:r>
        <w:rPr>
          <w:rFonts w:eastAsia="Times New Roman" w:cs="Times New Roman"/>
          <w:szCs w:val="24"/>
        </w:rPr>
        <w:t>σ</w:t>
      </w:r>
      <w:r>
        <w:rPr>
          <w:rFonts w:eastAsia="Times New Roman" w:cs="Times New Roman"/>
          <w:szCs w:val="24"/>
        </w:rPr>
        <w:t xml:space="preserve">υμφωνία ως ένα εργαλείο για την εξυπηρέτηση και πολιτικών σχεδίων. </w:t>
      </w:r>
    </w:p>
    <w:p w14:paraId="2ED8B63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Κατ’ αρχάς παραβίασε μια πάγια και δοκιμασμένη αρχή της ελληνικής εξωτερικής πολιτικής την περίοδο της Μεταπολίτευσης, κατά την οποία στα σοβαρά, τουλάχιστον, θέματα επιδιώκεται εκ των προ</w:t>
      </w:r>
      <w:r>
        <w:rPr>
          <w:rFonts w:eastAsia="Times New Roman" w:cs="Times New Roman"/>
          <w:szCs w:val="24"/>
        </w:rPr>
        <w:t>τέρων η εθνική συνεννόηση στον ελάχιστο κοινό παρονομαστή.</w:t>
      </w:r>
    </w:p>
    <w:p w14:paraId="2ED8B63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Κατά δεύτερο λόγο, πυροδότησε μια νέα εθνικιστική έξαρση, ανοίγοντας τον ασκό του Αιόλου για έναν εθνικό διχασμό που έρχεται να προστεθεί και ίσως για ένα ικανό χρονικό διάστημα να συγχωνευθεί, να </w:t>
      </w:r>
      <w:r>
        <w:rPr>
          <w:rFonts w:eastAsia="Times New Roman" w:cs="Times New Roman"/>
          <w:szCs w:val="24"/>
        </w:rPr>
        <w:t xml:space="preserve">επικαλύψει ή να αντικαταστήσει το διχασμό που δημιούργησε παλαιότερα το αφήγημα της αντιμνημονιακής απάτης. </w:t>
      </w:r>
    </w:p>
    <w:p w14:paraId="2ED8B63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Σε αυτόν τον νέο, εντελώς ανώφελο και αχρείαστο εθνικό διχασμό, συμπρωταγωνιστεί -δυστυχώς- η Αξιωματική Αντιπολίτευση, υπερακοντίζοντας σε αδικαιο</w:t>
      </w:r>
      <w:r>
        <w:rPr>
          <w:rFonts w:eastAsia="Times New Roman" w:cs="Times New Roman"/>
          <w:szCs w:val="24"/>
        </w:rPr>
        <w:t xml:space="preserve">λόγητες και ανιστόρητες εθνικιστικές οξύτητες. </w:t>
      </w:r>
    </w:p>
    <w:p w14:paraId="2ED8B63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Πάνω στο σώμα της </w:t>
      </w:r>
      <w:r>
        <w:rPr>
          <w:rFonts w:eastAsia="Times New Roman" w:cs="Times New Roman"/>
          <w:szCs w:val="24"/>
        </w:rPr>
        <w:t>σ</w:t>
      </w:r>
      <w:r>
        <w:rPr>
          <w:rFonts w:eastAsia="Times New Roman" w:cs="Times New Roman"/>
          <w:szCs w:val="24"/>
        </w:rPr>
        <w:t>υμφωνίας διαμορφώνονται και εξελίσσονται, κυρίες και κύριοι συνάδελφοι, πολιτικοί σχεδιασμοί με το βλέμμα στραμμένο στις κάλπες, μακριά και πέρα από τις εθνικές «ευαισθησίες» που υποκριτικά</w:t>
      </w:r>
      <w:r>
        <w:rPr>
          <w:rFonts w:eastAsia="Times New Roman" w:cs="Times New Roman"/>
          <w:szCs w:val="24"/>
        </w:rPr>
        <w:t xml:space="preserve"> διατυπώνονται από εδώ και από εκεί.</w:t>
      </w:r>
    </w:p>
    <w:p w14:paraId="2ED8B63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Όσοι διαμορφώσαμε την πολιτική μας ταυτότητα μέσα από τους δημοκρατικούς αγώνες της Αριστεράς σε αυτόν τον τόπο δεν μπορούμε παρά να εκφράσουμε την αποστροφή μας απέναντι σε αυτό το νοσηρό κλίμα που εμποδίζει να δημιουρ</w:t>
      </w:r>
      <w:r>
        <w:rPr>
          <w:rFonts w:eastAsia="Times New Roman" w:cs="Times New Roman"/>
          <w:szCs w:val="24"/>
        </w:rPr>
        <w:t>γηθεί και να διαμορφωθεί ανεπηρέαστα η πολιτική σκέψη.</w:t>
      </w:r>
    </w:p>
    <w:p w14:paraId="2ED8B63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Χάθηκε, λοιπόν, μία ευκαιρία να επουλώσουμε τις πληγές του διχαστικού «ή εμείς ή αυτοί» τόσο σε πολιτικό επίπεδο όσο και σε επίπεδο κοινωνίας. Γιατί η ευκαιρία ήταν μοναδική και λόγω του εμφανούς και έ</w:t>
      </w:r>
      <w:r>
        <w:rPr>
          <w:rFonts w:eastAsia="Times New Roman" w:cs="Times New Roman"/>
          <w:szCs w:val="24"/>
        </w:rPr>
        <w:t>ντονου ενδιαφέροντος του διεθνούς παράγοντα, όσο και λόγω της αλλαγής ηγεσίας στη γείτονα χώρα που έδειχνε προθυμία και αποφασιστικότητα να προχωρήσει.</w:t>
      </w:r>
    </w:p>
    <w:p w14:paraId="2ED8B63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Αν θα τιμωρηθούν στην κάλπη όσοι πρωταγωνιστούν στον νέο διχασμό, είναι το λιγότερο. Τα άλλα τραύματα, α</w:t>
      </w:r>
      <w:r>
        <w:rPr>
          <w:rFonts w:eastAsia="Times New Roman" w:cs="Times New Roman"/>
          <w:szCs w:val="24"/>
        </w:rPr>
        <w:t xml:space="preserve">υτά </w:t>
      </w:r>
      <w:r>
        <w:rPr>
          <w:rFonts w:eastAsia="Times New Roman" w:cs="Times New Roman"/>
          <w:szCs w:val="24"/>
        </w:rPr>
        <w:lastRenderedPageBreak/>
        <w:t>που προκύπτουν από τον διχασμό, διαρκούν πολύ περισσότερο.</w:t>
      </w:r>
    </w:p>
    <w:p w14:paraId="2ED8B63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πρέπει με έμφαση να δηλώσω σε αυτή την Αίθουσα κάτι που επαναλαμβάνω και που δεν κουράζομαι να το λέω και να το ξαναλέω: Όσοι είναι αντίθετοι στη </w:t>
      </w:r>
      <w:r>
        <w:rPr>
          <w:rFonts w:eastAsia="Times New Roman" w:cs="Times New Roman"/>
          <w:szCs w:val="24"/>
        </w:rPr>
        <w:t>σ</w:t>
      </w:r>
      <w:r>
        <w:rPr>
          <w:rFonts w:eastAsia="Times New Roman" w:cs="Times New Roman"/>
          <w:szCs w:val="24"/>
        </w:rPr>
        <w:t>υμφωνία είτε για</w:t>
      </w:r>
      <w:r>
        <w:rPr>
          <w:rFonts w:eastAsia="Times New Roman" w:cs="Times New Roman"/>
          <w:szCs w:val="24"/>
        </w:rPr>
        <w:t xml:space="preserve"> λόγους διαφορετικών εκτιμήσεων και διαφορετικής στάθμισης του εθνικού συμφέροντος, είτε για λόγους εθνικού συναισθήματος -όπως μεγάλα τμήματα της ελληνικής κοινωνίας, ας το παραδεχτούμε, σύμφωνα με πρόσφατες δημοσκοπήσεις- έχουν -και υποθέτω ότι έχουν απ’</w:t>
      </w:r>
      <w:r>
        <w:rPr>
          <w:rFonts w:eastAsia="Times New Roman" w:cs="Times New Roman"/>
          <w:szCs w:val="24"/>
        </w:rPr>
        <w:t xml:space="preserve"> όλους σας- τον απόλυτο σεβασμό μας. Είναι παράλογο να στέκεται κανείς στις διάφορες γραφικότητες αυτών των κινητοποιήσεων και, επίσης, στις πασιφανείς και σχεδιασμένες ακροδεξιές ακρότητες όταν, από την άλλη μεριά, έχουμε να κάνουμε με γνήσια αισθήματα με</w:t>
      </w:r>
      <w:r>
        <w:rPr>
          <w:rFonts w:eastAsia="Times New Roman" w:cs="Times New Roman"/>
          <w:szCs w:val="24"/>
        </w:rPr>
        <w:t xml:space="preserve">γάλου τμήματος των συμπατριωτών μας. </w:t>
      </w:r>
    </w:p>
    <w:p w14:paraId="2ED8B63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Επαναλαμβάνω, ο σεβασμός μου στις κινητοποιήσεις είναι δεδομένος. Θα απαιτούσα, όμως, και από αυτούς που κινητοποιούνται, να σέβονται και το πατριωτισμό των άλλων, ημών, και να μην τον αμφισβητούν. Δεν μας βγάζει πουθε</w:t>
      </w:r>
      <w:r>
        <w:rPr>
          <w:rFonts w:eastAsia="Times New Roman" w:cs="Times New Roman"/>
          <w:szCs w:val="24"/>
        </w:rPr>
        <w:t xml:space="preserve">νά μια τέτοια </w:t>
      </w:r>
      <w:r>
        <w:rPr>
          <w:rFonts w:eastAsia="Times New Roman" w:cs="Times New Roman"/>
          <w:szCs w:val="24"/>
        </w:rPr>
        <w:lastRenderedPageBreak/>
        <w:t>στάση. Αντίθετα, μας οδηγεί σε νέες, ανώφελες και επιζήμιες για τη χώρα μας καταστάσεις και, ενδεχομένως, σε νέες εθνικές περιπέτειες. Θα τις πληρώσουμε όλοι πολύ ακριβά.</w:t>
      </w:r>
    </w:p>
    <w:p w14:paraId="2ED8B64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ίδια τη </w:t>
      </w:r>
      <w:r>
        <w:rPr>
          <w:rFonts w:eastAsia="Times New Roman" w:cs="Times New Roman"/>
          <w:szCs w:val="24"/>
        </w:rPr>
        <w:t>σ</w:t>
      </w:r>
      <w:r>
        <w:rPr>
          <w:rFonts w:eastAsia="Times New Roman" w:cs="Times New Roman"/>
          <w:szCs w:val="24"/>
        </w:rPr>
        <w:t>υμφωνία έχω ήδη επαρκώς -νομίζω- τοποθετηθεί δη</w:t>
      </w:r>
      <w:r>
        <w:rPr>
          <w:rFonts w:eastAsia="Times New Roman" w:cs="Times New Roman"/>
          <w:szCs w:val="24"/>
        </w:rPr>
        <w:t xml:space="preserve">μοσίως και γραπτώς και προφορικώς. Η </w:t>
      </w:r>
      <w:r>
        <w:rPr>
          <w:rFonts w:eastAsia="Times New Roman" w:cs="Times New Roman"/>
          <w:szCs w:val="24"/>
        </w:rPr>
        <w:t>σ</w:t>
      </w:r>
      <w:r>
        <w:rPr>
          <w:rFonts w:eastAsia="Times New Roman" w:cs="Times New Roman"/>
          <w:szCs w:val="24"/>
        </w:rPr>
        <w:t>υμφωνία έχει θετικό κεντρικό άξονα ως προς την ονομασία, που, άλλωστε, αποτελούσε κοινή εθνική γραμμή και κεντρική επιδίωξη κάθε προσπάθειας στο παρελθόν από άλλες κυβερνήσεις: Σύνθετη ονομασία με γεωγραφικό προσδιορισ</w:t>
      </w:r>
      <w:r>
        <w:rPr>
          <w:rFonts w:eastAsia="Times New Roman" w:cs="Times New Roman"/>
          <w:szCs w:val="24"/>
        </w:rPr>
        <w:t xml:space="preserve">μό έναντι όλων. Κρίνω, λοιπόν, ότι η </w:t>
      </w:r>
      <w:r>
        <w:rPr>
          <w:rFonts w:eastAsia="Times New Roman" w:cs="Times New Roman"/>
          <w:szCs w:val="24"/>
        </w:rPr>
        <w:t>σ</w:t>
      </w:r>
      <w:r>
        <w:rPr>
          <w:rFonts w:eastAsia="Times New Roman" w:cs="Times New Roman"/>
          <w:szCs w:val="24"/>
        </w:rPr>
        <w:t>υμφωνία το διασφαλίζει αυτό και από αυτή την άποψη συνιστά επιτυχία.</w:t>
      </w:r>
    </w:p>
    <w:p w14:paraId="2ED8B64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Κατά τη γνώμη μου, κυρίες και κύριοι συνάδελφοι, τα σοβαρά ερωτηματικά υπάρχουν σχετικά με την ιστορική ανθεκτικότητα της </w:t>
      </w:r>
      <w:r>
        <w:rPr>
          <w:rFonts w:eastAsia="Times New Roman" w:cs="Times New Roman"/>
          <w:szCs w:val="24"/>
        </w:rPr>
        <w:t>σ</w:t>
      </w:r>
      <w:r>
        <w:rPr>
          <w:rFonts w:eastAsia="Times New Roman" w:cs="Times New Roman"/>
          <w:szCs w:val="24"/>
        </w:rPr>
        <w:t>υμφωνίας. Δεν είναι κάτι π</w:t>
      </w:r>
      <w:r>
        <w:rPr>
          <w:rFonts w:eastAsia="Times New Roman" w:cs="Times New Roman"/>
          <w:szCs w:val="24"/>
        </w:rPr>
        <w:t>ου μπορεί να προβλεφθεί με την ακρίβεια φυσικού φαινομένου, ούτε αρκεί να το ευχηθούμε. Είναι φανερό ότι θα εξαρτηθεί από τη συμπεριφορά των ηγεσιών των δύο χωρών και τις γενιές που καλούνται να συνυπάρξουν αρμονικά και ειρηνικά στο μέλλον σε πνεύμα αμοιβα</w:t>
      </w:r>
      <w:r>
        <w:rPr>
          <w:rFonts w:eastAsia="Times New Roman" w:cs="Times New Roman"/>
          <w:szCs w:val="24"/>
        </w:rPr>
        <w:t xml:space="preserve">ίας </w:t>
      </w:r>
      <w:r>
        <w:rPr>
          <w:rFonts w:eastAsia="Times New Roman" w:cs="Times New Roman"/>
          <w:szCs w:val="24"/>
        </w:rPr>
        <w:lastRenderedPageBreak/>
        <w:t xml:space="preserve">κατανόησης, σεβασμού αλλά και συνεργασίας στο πλαίσιο μιας νέας πραγματικότητας. </w:t>
      </w:r>
    </w:p>
    <w:p w14:paraId="2ED8B64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Με όλα αυτά θέλω να πω ότι η </w:t>
      </w:r>
      <w:r>
        <w:rPr>
          <w:rFonts w:eastAsia="Times New Roman" w:cs="Times New Roman"/>
          <w:szCs w:val="24"/>
        </w:rPr>
        <w:t>σ</w:t>
      </w:r>
      <w:r>
        <w:rPr>
          <w:rFonts w:eastAsia="Times New Roman" w:cs="Times New Roman"/>
          <w:szCs w:val="24"/>
        </w:rPr>
        <w:t>υμφωνία ενώ φαίνεται να επιλύει σημαντικές εκκρεμότητες δεν αποτελεί το τέλος, αλλά την αρχή μιας νέας εποχής, που ενέχει μεγάλες δυνατότητε</w:t>
      </w:r>
      <w:r>
        <w:rPr>
          <w:rFonts w:eastAsia="Times New Roman" w:cs="Times New Roman"/>
          <w:szCs w:val="24"/>
        </w:rPr>
        <w:t>ς, αλλά και ενδεχόμενους κινδύνους και ενδεχόμενες δυσκολίες. Θα δοκιμάσει τις σχέσεις μας και μακάρι να πετύχουμε.</w:t>
      </w:r>
    </w:p>
    <w:p w14:paraId="2ED8B64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Θα στηρίξω, λοιπόν, με την ψήφο μου τη </w:t>
      </w:r>
      <w:r>
        <w:rPr>
          <w:rFonts w:eastAsia="Times New Roman" w:cs="Times New Roman"/>
          <w:szCs w:val="24"/>
        </w:rPr>
        <w:t>σ</w:t>
      </w:r>
      <w:r>
        <w:rPr>
          <w:rFonts w:eastAsia="Times New Roman" w:cs="Times New Roman"/>
          <w:szCs w:val="24"/>
        </w:rPr>
        <w:t>υμφωνία, ελπίζοντας και προτρέποντας όλους να χαμηλώσουν τους τόνους και να πάψουν να ρίχνουν λάδι σ</w:t>
      </w:r>
      <w:r>
        <w:rPr>
          <w:rFonts w:eastAsia="Times New Roman" w:cs="Times New Roman"/>
          <w:szCs w:val="24"/>
        </w:rPr>
        <w:t>τη φωτιά. Ας κάνουν όλοι μερικά βήματα πίσω.</w:t>
      </w:r>
    </w:p>
    <w:p w14:paraId="2ED8B64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την περασμένη εβδομάδα η Κυβέρνηση κατάφερε να πάρει -όπως την πήρε- με ετερόκλητες ατομικές ψήφους, θα έλεγα, ψήφο εμπιστοσύνης. Πρέπει να μη μείνει πάνω σε αυτή την ψήφο εμπιστοσύ</w:t>
      </w:r>
      <w:r>
        <w:rPr>
          <w:rFonts w:eastAsia="Times New Roman" w:cs="Times New Roman"/>
          <w:szCs w:val="24"/>
        </w:rPr>
        <w:t xml:space="preserve">νης. Πρέπει να συνειδητοποιήσει ότι υπάρχουν προβλήματα ανοικτά, ότι το πολιτικό σύστημα είναι διαταραγμένο. Και αν θέλουμε να είμαστε συνεννοημένοι και με την ιστορία υπό μία έννοια -επειδή επαναλαμβάνουμε πολλές φορές τη σχέση μας με την ιστορία- αλλά </w:t>
      </w:r>
      <w:r>
        <w:rPr>
          <w:rFonts w:eastAsia="Times New Roman" w:cs="Times New Roman"/>
          <w:szCs w:val="24"/>
        </w:rPr>
        <w:lastRenderedPageBreak/>
        <w:t>κα</w:t>
      </w:r>
      <w:r>
        <w:rPr>
          <w:rFonts w:eastAsia="Times New Roman" w:cs="Times New Roman"/>
          <w:szCs w:val="24"/>
        </w:rPr>
        <w:t>ι με τη συνείδησή μας, δεν μπορεί να υπάρξει μία λύση σε όλο το κλίμα, έτσι όπως έχει διαμορφωθεί, παρά μόνο εάν επιταχύνουμε -όσο το επιταχύνουμε και όσο μπορούμε να το επιταχύνουμε- το θέμα της κατεύθυνσης της χώρας μας προς τις κάλπες.</w:t>
      </w:r>
    </w:p>
    <w:p w14:paraId="2ED8B64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ED8B646" w14:textId="77777777" w:rsidR="00C647AD" w:rsidRDefault="00D506E1">
      <w:pPr>
        <w:spacing w:after="0" w:line="600" w:lineRule="auto"/>
        <w:ind w:firstLine="709"/>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του ΣΥΡΙΖΑ)</w:t>
      </w:r>
    </w:p>
    <w:p w14:paraId="2ED8B64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Γραμματεία της Κυβέρνησης έστειλε τον κατάλογο των Υπουργών. Θέλω να σας ενημερώσω ότι είναι δέκα Υπουργοί. </w:t>
      </w:r>
    </w:p>
    <w:p w14:paraId="2ED8B64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θα υποστούν και οι Υπουργοί ανάλογη μείωση του χρόνου, όπω</w:t>
      </w:r>
      <w:r>
        <w:rPr>
          <w:rFonts w:eastAsia="Times New Roman" w:cs="Times New Roman"/>
          <w:szCs w:val="24"/>
        </w:rPr>
        <w:t>ς την υπέστησαν και οι Βουλευτές, γιατί είχαν τον ίδιο χρόνο, πλην του κ. Κατρούγκαλου που ως αρμόδιος Υπουργός θα έχει περισσότερο χρόνο.</w:t>
      </w:r>
    </w:p>
    <w:p w14:paraId="2ED8B64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διαδικασία τώρα είναι η εξής: Τον λόγο θα λάβουν, με τη σειρά που τους αναφέρω, ο κ. Ακριώτης, η κ</w:t>
      </w:r>
      <w:r>
        <w:rPr>
          <w:rFonts w:eastAsia="Times New Roman" w:cs="Times New Roman"/>
          <w:szCs w:val="24"/>
        </w:rPr>
        <w:t>.</w:t>
      </w:r>
      <w:r>
        <w:rPr>
          <w:rFonts w:eastAsia="Times New Roman" w:cs="Times New Roman"/>
          <w:szCs w:val="24"/>
        </w:rPr>
        <w:t xml:space="preserve"> Καρακώστα, ο κ.</w:t>
      </w:r>
      <w:r>
        <w:rPr>
          <w:rFonts w:eastAsia="Times New Roman" w:cs="Times New Roman"/>
          <w:szCs w:val="24"/>
        </w:rPr>
        <w:t xml:space="preserve"> Πρατσόλης, ο κ. Φορτσάκης. Στη συνέχεια θα δώσω τον λόγο, με βάση τη σειρά του καταλόγου από τη Γραμματεία της Κυβέρνησης, στον κ. Βερναρδάκη.</w:t>
      </w:r>
    </w:p>
    <w:p w14:paraId="2ED8B64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Ακριώτη, έχετε τον λόγο.</w:t>
      </w:r>
    </w:p>
    <w:p w14:paraId="2ED8B64B" w14:textId="77777777" w:rsidR="00C647AD" w:rsidRDefault="00D506E1">
      <w:pPr>
        <w:spacing w:after="0" w:line="600" w:lineRule="auto"/>
        <w:ind w:firstLine="720"/>
        <w:jc w:val="both"/>
        <w:rPr>
          <w:rFonts w:eastAsia="Times New Roman" w:cs="Times New Roman"/>
          <w:szCs w:val="24"/>
        </w:rPr>
      </w:pPr>
      <w:r w:rsidRPr="00FB195E">
        <w:rPr>
          <w:rFonts w:eastAsia="Times New Roman" w:cs="Times New Roman"/>
          <w:b/>
          <w:szCs w:val="24"/>
        </w:rPr>
        <w:t>ΓΕΩΡΓΙΟΣ ΑΚΡΙΩΤΗΣ:</w:t>
      </w:r>
      <w:r>
        <w:rPr>
          <w:rFonts w:eastAsia="Times New Roman" w:cs="Times New Roman"/>
          <w:szCs w:val="24"/>
        </w:rPr>
        <w:t xml:space="preserve"> Ευχαριστώ, κύριε Πρόεδρε.</w:t>
      </w:r>
    </w:p>
    <w:p w14:paraId="2ED8B64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w:t>
      </w:r>
      <w:r>
        <w:rPr>
          <w:rFonts w:eastAsia="Times New Roman" w:cs="Times New Roman"/>
          <w:szCs w:val="24"/>
        </w:rPr>
        <w:t xml:space="preserve"> ας μιλήσουμε για κοινές παραδοχές. Πώς αναγνωρίζονται και πώς αποκαλούνται τα Σκόπια σήμερα από τις χώρες μεταξύ των οποίων και η Κίνα, οι Ηνωμένες Πολιτείες, η Ρωσία; Αναγνωρίζονται και αποκαλούνται με το όνομα «Μακεδονία» νέτα-σκέτα.</w:t>
      </w:r>
    </w:p>
    <w:p w14:paraId="2ED8B64D"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Π</w:t>
      </w:r>
      <w:r w:rsidRPr="002D52AF">
        <w:rPr>
          <w:rFonts w:eastAsia="Times New Roman"/>
          <w:color w:val="212121"/>
          <w:szCs w:val="24"/>
        </w:rPr>
        <w:t xml:space="preserve">ώς </w:t>
      </w:r>
      <w:r>
        <w:rPr>
          <w:rFonts w:eastAsia="Times New Roman"/>
          <w:color w:val="212121"/>
          <w:szCs w:val="24"/>
        </w:rPr>
        <w:t xml:space="preserve">αναγνωρίζει και πώς </w:t>
      </w:r>
      <w:r w:rsidRPr="002D52AF">
        <w:rPr>
          <w:rFonts w:eastAsia="Times New Roman"/>
          <w:color w:val="212121"/>
          <w:szCs w:val="24"/>
        </w:rPr>
        <w:t xml:space="preserve">αποκαλεί η Ελλάδα σήμερα </w:t>
      </w:r>
      <w:r>
        <w:rPr>
          <w:rFonts w:eastAsia="Times New Roman"/>
          <w:color w:val="212121"/>
          <w:szCs w:val="24"/>
        </w:rPr>
        <w:t xml:space="preserve">τα Σκόπια βάσει της ενδιάμεσης </w:t>
      </w:r>
      <w:r>
        <w:rPr>
          <w:rFonts w:eastAsia="Times New Roman"/>
          <w:color w:val="212121"/>
          <w:szCs w:val="24"/>
        </w:rPr>
        <w:t>σ</w:t>
      </w:r>
      <w:r>
        <w:rPr>
          <w:rFonts w:eastAsia="Times New Roman"/>
          <w:color w:val="212121"/>
          <w:szCs w:val="24"/>
        </w:rPr>
        <w:t>υμφωνίας του 19</w:t>
      </w:r>
      <w:r w:rsidRPr="002D52AF">
        <w:rPr>
          <w:rFonts w:eastAsia="Times New Roman"/>
          <w:color w:val="212121"/>
          <w:szCs w:val="24"/>
        </w:rPr>
        <w:t>95</w:t>
      </w:r>
      <w:r>
        <w:rPr>
          <w:rFonts w:eastAsia="Times New Roman"/>
          <w:color w:val="212121"/>
          <w:szCs w:val="24"/>
        </w:rPr>
        <w:t>; Την αναγνωρίζει και την αποκαλεί «Π</w:t>
      </w:r>
      <w:r w:rsidRPr="002D52AF">
        <w:rPr>
          <w:rFonts w:eastAsia="Times New Roman"/>
          <w:color w:val="212121"/>
          <w:szCs w:val="24"/>
        </w:rPr>
        <w:t>ρώην Γιουγκοσλαβική Δημοκρατία της Μακεδονίας</w:t>
      </w:r>
      <w:r>
        <w:rPr>
          <w:rFonts w:eastAsia="Times New Roman"/>
          <w:color w:val="212121"/>
          <w:szCs w:val="24"/>
        </w:rPr>
        <w:t xml:space="preserve">», </w:t>
      </w:r>
      <w:r w:rsidRPr="002D52AF">
        <w:rPr>
          <w:rFonts w:eastAsia="Times New Roman"/>
          <w:color w:val="212121"/>
          <w:szCs w:val="24"/>
        </w:rPr>
        <w:t xml:space="preserve">δηλαδή αναγνωρίζει </w:t>
      </w:r>
      <w:r>
        <w:rPr>
          <w:rFonts w:eastAsia="Times New Roman"/>
          <w:color w:val="212121"/>
          <w:szCs w:val="24"/>
        </w:rPr>
        <w:t xml:space="preserve">η </w:t>
      </w:r>
      <w:r w:rsidRPr="002D52AF">
        <w:rPr>
          <w:rFonts w:eastAsia="Times New Roman"/>
          <w:color w:val="212121"/>
          <w:szCs w:val="24"/>
        </w:rPr>
        <w:t xml:space="preserve">Ελλάδα </w:t>
      </w:r>
      <w:r>
        <w:rPr>
          <w:rFonts w:eastAsia="Times New Roman"/>
          <w:color w:val="212121"/>
          <w:szCs w:val="24"/>
        </w:rPr>
        <w:t xml:space="preserve">ότι </w:t>
      </w:r>
      <w:r w:rsidRPr="002D52AF">
        <w:rPr>
          <w:rFonts w:eastAsia="Times New Roman"/>
          <w:color w:val="212121"/>
          <w:szCs w:val="24"/>
        </w:rPr>
        <w:t xml:space="preserve">το όνομα </w:t>
      </w:r>
      <w:r>
        <w:rPr>
          <w:rFonts w:eastAsia="Times New Roman"/>
          <w:color w:val="212121"/>
          <w:szCs w:val="24"/>
        </w:rPr>
        <w:t xml:space="preserve">αυτής </w:t>
      </w:r>
      <w:r w:rsidRPr="002D52AF">
        <w:rPr>
          <w:rFonts w:eastAsia="Times New Roman"/>
          <w:color w:val="212121"/>
          <w:szCs w:val="24"/>
        </w:rPr>
        <w:t>της χώρας</w:t>
      </w:r>
      <w:r>
        <w:rPr>
          <w:rFonts w:eastAsia="Times New Roman"/>
          <w:color w:val="212121"/>
          <w:szCs w:val="24"/>
        </w:rPr>
        <w:t>,</w:t>
      </w:r>
      <w:r w:rsidRPr="002D52AF">
        <w:rPr>
          <w:rFonts w:eastAsia="Times New Roman"/>
          <w:color w:val="212121"/>
          <w:szCs w:val="24"/>
        </w:rPr>
        <w:t xml:space="preserve"> που ήταν πριν ομόσπ</w:t>
      </w:r>
      <w:r w:rsidRPr="002D52AF">
        <w:rPr>
          <w:rFonts w:eastAsia="Times New Roman"/>
          <w:color w:val="212121"/>
          <w:szCs w:val="24"/>
        </w:rPr>
        <w:t>ονδο κρατίδιο της Γιουγκοσλαβίας</w:t>
      </w:r>
      <w:r>
        <w:rPr>
          <w:rFonts w:eastAsia="Times New Roman"/>
          <w:color w:val="212121"/>
          <w:szCs w:val="24"/>
        </w:rPr>
        <w:t>,</w:t>
      </w:r>
      <w:r w:rsidRPr="002D52AF">
        <w:rPr>
          <w:rFonts w:eastAsia="Times New Roman"/>
          <w:color w:val="212121"/>
          <w:szCs w:val="24"/>
        </w:rPr>
        <w:t xml:space="preserve"> είναι το </w:t>
      </w:r>
      <w:r>
        <w:rPr>
          <w:rFonts w:eastAsia="Times New Roman"/>
          <w:color w:val="212121"/>
          <w:szCs w:val="24"/>
        </w:rPr>
        <w:t>«</w:t>
      </w:r>
      <w:r w:rsidRPr="002D52AF">
        <w:rPr>
          <w:rFonts w:eastAsia="Times New Roman"/>
          <w:color w:val="212121"/>
          <w:szCs w:val="24"/>
        </w:rPr>
        <w:t>Μακεδονία</w:t>
      </w:r>
      <w:r>
        <w:rPr>
          <w:rFonts w:eastAsia="Times New Roman"/>
          <w:color w:val="212121"/>
          <w:szCs w:val="24"/>
        </w:rPr>
        <w:t>»</w:t>
      </w:r>
      <w:r w:rsidRPr="002D52AF">
        <w:rPr>
          <w:rFonts w:eastAsia="Times New Roman"/>
          <w:color w:val="212121"/>
          <w:szCs w:val="24"/>
        </w:rPr>
        <w:t xml:space="preserve"> νέτα</w:t>
      </w:r>
      <w:r>
        <w:rPr>
          <w:rFonts w:eastAsia="Times New Roman"/>
          <w:color w:val="212121"/>
          <w:szCs w:val="24"/>
        </w:rPr>
        <w:t>-</w:t>
      </w:r>
      <w:r w:rsidRPr="002D52AF">
        <w:rPr>
          <w:rFonts w:eastAsia="Times New Roman"/>
          <w:color w:val="212121"/>
          <w:szCs w:val="24"/>
        </w:rPr>
        <w:t>σκέτα</w:t>
      </w:r>
      <w:r>
        <w:rPr>
          <w:rFonts w:eastAsia="Times New Roman"/>
          <w:color w:val="212121"/>
          <w:szCs w:val="24"/>
        </w:rPr>
        <w:t>.</w:t>
      </w:r>
    </w:p>
    <w:p w14:paraId="2ED8B64E" w14:textId="77777777" w:rsidR="00C647AD" w:rsidRDefault="00D506E1">
      <w:pPr>
        <w:spacing w:after="0" w:line="600" w:lineRule="auto"/>
        <w:ind w:firstLine="720"/>
        <w:jc w:val="both"/>
        <w:rPr>
          <w:rFonts w:eastAsia="Times New Roman"/>
          <w:color w:val="212121"/>
          <w:szCs w:val="24"/>
        </w:rPr>
      </w:pPr>
      <w:r w:rsidRPr="002D52AF">
        <w:rPr>
          <w:rFonts w:eastAsia="Times New Roman"/>
          <w:color w:val="212121"/>
          <w:szCs w:val="24"/>
        </w:rPr>
        <w:t xml:space="preserve">Ποια ήταν η πρόταση </w:t>
      </w:r>
      <w:r>
        <w:rPr>
          <w:rFonts w:eastAsia="Times New Roman"/>
          <w:color w:val="212121"/>
          <w:szCs w:val="24"/>
        </w:rPr>
        <w:t xml:space="preserve">της ελληνικής </w:t>
      </w:r>
      <w:r>
        <w:rPr>
          <w:rFonts w:eastAsia="Times New Roman"/>
          <w:color w:val="212121"/>
          <w:szCs w:val="24"/>
        </w:rPr>
        <w:t>κ</w:t>
      </w:r>
      <w:r>
        <w:rPr>
          <w:rFonts w:eastAsia="Times New Roman"/>
          <w:color w:val="212121"/>
          <w:szCs w:val="24"/>
        </w:rPr>
        <w:t>υβέρνησης με Π</w:t>
      </w:r>
      <w:r w:rsidRPr="002D52AF">
        <w:rPr>
          <w:rFonts w:eastAsia="Times New Roman"/>
          <w:color w:val="212121"/>
          <w:szCs w:val="24"/>
        </w:rPr>
        <w:t>ρωθυ</w:t>
      </w:r>
      <w:r>
        <w:rPr>
          <w:rFonts w:eastAsia="Times New Roman"/>
          <w:color w:val="212121"/>
          <w:szCs w:val="24"/>
        </w:rPr>
        <w:t>πουργό τον Κώστα Καραμανλή και Υπουργό Ε</w:t>
      </w:r>
      <w:r w:rsidRPr="002D52AF">
        <w:rPr>
          <w:rFonts w:eastAsia="Times New Roman"/>
          <w:color w:val="212121"/>
          <w:szCs w:val="24"/>
        </w:rPr>
        <w:t xml:space="preserve">ξωτερικών </w:t>
      </w:r>
      <w:r>
        <w:rPr>
          <w:rFonts w:eastAsia="Times New Roman"/>
          <w:color w:val="212121"/>
          <w:szCs w:val="24"/>
        </w:rPr>
        <w:t>την Ντόρα Μπακογιάννη στη Σ</w:t>
      </w:r>
      <w:r w:rsidRPr="002D52AF">
        <w:rPr>
          <w:rFonts w:eastAsia="Times New Roman"/>
          <w:color w:val="212121"/>
          <w:szCs w:val="24"/>
        </w:rPr>
        <w:t>υνδιάσκεψη του ΝΑΤΟ στο Βουκουρέστι το 2007 για το όνομα τω</w:t>
      </w:r>
      <w:r w:rsidRPr="002D52AF">
        <w:rPr>
          <w:rFonts w:eastAsia="Times New Roman"/>
          <w:color w:val="212121"/>
          <w:szCs w:val="24"/>
        </w:rPr>
        <w:t>ν Σκοπίων</w:t>
      </w:r>
      <w:r>
        <w:rPr>
          <w:rFonts w:eastAsia="Times New Roman"/>
          <w:color w:val="212121"/>
          <w:szCs w:val="24"/>
        </w:rPr>
        <w:t xml:space="preserve">; Η </w:t>
      </w:r>
      <w:r w:rsidRPr="002D52AF">
        <w:rPr>
          <w:rFonts w:eastAsia="Times New Roman"/>
          <w:color w:val="212121"/>
          <w:szCs w:val="24"/>
        </w:rPr>
        <w:t>πρόταση ήταν</w:t>
      </w:r>
      <w:r>
        <w:rPr>
          <w:rFonts w:eastAsia="Times New Roman"/>
          <w:color w:val="212121"/>
          <w:szCs w:val="24"/>
        </w:rPr>
        <w:t>,</w:t>
      </w:r>
      <w:r w:rsidRPr="002D52AF">
        <w:rPr>
          <w:rFonts w:eastAsia="Times New Roman"/>
          <w:color w:val="212121"/>
          <w:szCs w:val="24"/>
        </w:rPr>
        <w:t xml:space="preserve"> σύνθετη ονομασία με γεωγραφικό προσδιορισμό</w:t>
      </w:r>
      <w:r>
        <w:rPr>
          <w:rFonts w:eastAsia="Times New Roman"/>
          <w:color w:val="212121"/>
          <w:szCs w:val="24"/>
        </w:rPr>
        <w:t xml:space="preserve">, </w:t>
      </w:r>
      <w:r w:rsidRPr="002D52AF">
        <w:rPr>
          <w:rFonts w:eastAsia="Times New Roman"/>
          <w:color w:val="212121"/>
          <w:szCs w:val="24"/>
        </w:rPr>
        <w:t>όπου το ένα συν</w:t>
      </w:r>
      <w:r w:rsidRPr="002D52AF">
        <w:rPr>
          <w:rFonts w:eastAsia="Times New Roman"/>
          <w:color w:val="212121"/>
          <w:szCs w:val="24"/>
        </w:rPr>
        <w:lastRenderedPageBreak/>
        <w:t xml:space="preserve">θετικό θα ήταν οπωσδήποτε ο όρος </w:t>
      </w:r>
      <w:r>
        <w:rPr>
          <w:rFonts w:eastAsia="Times New Roman"/>
          <w:color w:val="212121"/>
          <w:szCs w:val="24"/>
        </w:rPr>
        <w:t>«</w:t>
      </w:r>
      <w:r w:rsidRPr="002D52AF">
        <w:rPr>
          <w:rFonts w:eastAsia="Times New Roman"/>
          <w:color w:val="212121"/>
          <w:szCs w:val="24"/>
        </w:rPr>
        <w:t>Μακεδονία</w:t>
      </w:r>
      <w:r>
        <w:rPr>
          <w:rFonts w:eastAsia="Times New Roman"/>
          <w:color w:val="212121"/>
          <w:szCs w:val="24"/>
        </w:rPr>
        <w:t>». Κ</w:t>
      </w:r>
      <w:r w:rsidRPr="002D52AF">
        <w:rPr>
          <w:rFonts w:eastAsia="Times New Roman"/>
          <w:color w:val="212121"/>
          <w:szCs w:val="24"/>
        </w:rPr>
        <w:t xml:space="preserve">αι ποιος αντέδρασε και </w:t>
      </w:r>
      <w:r>
        <w:rPr>
          <w:rFonts w:eastAsia="Times New Roman"/>
          <w:color w:val="212121"/>
          <w:szCs w:val="24"/>
        </w:rPr>
        <w:t xml:space="preserve">δεν δέχθηκε αυτή </w:t>
      </w:r>
      <w:r w:rsidRPr="002D52AF">
        <w:rPr>
          <w:rFonts w:eastAsia="Times New Roman"/>
          <w:color w:val="212121"/>
          <w:szCs w:val="24"/>
        </w:rPr>
        <w:t>την ονομασία</w:t>
      </w:r>
      <w:r>
        <w:rPr>
          <w:rFonts w:eastAsia="Times New Roman"/>
          <w:color w:val="212121"/>
          <w:szCs w:val="24"/>
        </w:rPr>
        <w:t xml:space="preserve">; </w:t>
      </w:r>
      <w:r w:rsidRPr="002D52AF">
        <w:rPr>
          <w:rFonts w:eastAsia="Times New Roman"/>
          <w:color w:val="212121"/>
          <w:szCs w:val="24"/>
        </w:rPr>
        <w:t xml:space="preserve">Αυτός ήταν </w:t>
      </w:r>
      <w:r>
        <w:rPr>
          <w:rFonts w:eastAsia="Times New Roman"/>
          <w:color w:val="212121"/>
          <w:szCs w:val="24"/>
        </w:rPr>
        <w:t>ο Πρωθυπουργός των Σκοπίων Γ</w:t>
      </w:r>
      <w:r w:rsidRPr="002D52AF">
        <w:rPr>
          <w:rFonts w:eastAsia="Times New Roman"/>
          <w:color w:val="212121"/>
          <w:szCs w:val="24"/>
        </w:rPr>
        <w:t>κρούεφσκι</w:t>
      </w:r>
      <w:r>
        <w:rPr>
          <w:rFonts w:eastAsia="Times New Roman"/>
          <w:color w:val="212121"/>
          <w:szCs w:val="24"/>
        </w:rPr>
        <w:t>,</w:t>
      </w:r>
      <w:r w:rsidRPr="002D52AF">
        <w:rPr>
          <w:rFonts w:eastAsia="Times New Roman"/>
          <w:color w:val="212121"/>
          <w:szCs w:val="24"/>
        </w:rPr>
        <w:t xml:space="preserve"> διότι ήθελε το σκέ</w:t>
      </w:r>
      <w:r w:rsidRPr="002D52AF">
        <w:rPr>
          <w:rFonts w:eastAsia="Times New Roman"/>
          <w:color w:val="212121"/>
          <w:szCs w:val="24"/>
        </w:rPr>
        <w:t xml:space="preserve">το </w:t>
      </w:r>
      <w:r>
        <w:rPr>
          <w:rFonts w:eastAsia="Times New Roman"/>
          <w:color w:val="212121"/>
          <w:szCs w:val="24"/>
        </w:rPr>
        <w:t>«</w:t>
      </w:r>
      <w:r w:rsidRPr="002D52AF">
        <w:rPr>
          <w:rFonts w:eastAsia="Times New Roman"/>
          <w:color w:val="212121"/>
          <w:szCs w:val="24"/>
        </w:rPr>
        <w:t>Μακεδονία</w:t>
      </w:r>
      <w:r>
        <w:rPr>
          <w:rFonts w:eastAsia="Times New Roman"/>
          <w:color w:val="212121"/>
          <w:szCs w:val="24"/>
        </w:rPr>
        <w:t xml:space="preserve">». </w:t>
      </w:r>
    </w:p>
    <w:p w14:paraId="2ED8B64F"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Ν</w:t>
      </w:r>
      <w:r w:rsidRPr="002D52AF">
        <w:rPr>
          <w:rFonts w:eastAsia="Times New Roman"/>
          <w:color w:val="212121"/>
          <w:szCs w:val="24"/>
        </w:rPr>
        <w:t>α αναφερθώ</w:t>
      </w:r>
      <w:r>
        <w:rPr>
          <w:rFonts w:eastAsia="Times New Roman"/>
          <w:color w:val="212121"/>
          <w:szCs w:val="24"/>
        </w:rPr>
        <w:t>,</w:t>
      </w:r>
      <w:r w:rsidRPr="002D52AF">
        <w:rPr>
          <w:rFonts w:eastAsia="Times New Roman"/>
          <w:color w:val="212121"/>
          <w:szCs w:val="24"/>
        </w:rPr>
        <w:t xml:space="preserve"> </w:t>
      </w:r>
      <w:r>
        <w:rPr>
          <w:rFonts w:eastAsia="Times New Roman"/>
          <w:color w:val="212121"/>
          <w:szCs w:val="24"/>
        </w:rPr>
        <w:t xml:space="preserve">ακόμα, </w:t>
      </w:r>
      <w:r w:rsidRPr="002D52AF">
        <w:rPr>
          <w:rFonts w:eastAsia="Times New Roman"/>
          <w:color w:val="212121"/>
          <w:szCs w:val="24"/>
        </w:rPr>
        <w:t>σε όλους αυτούς που διαχρον</w:t>
      </w:r>
      <w:r>
        <w:rPr>
          <w:rFonts w:eastAsia="Times New Roman"/>
          <w:color w:val="212121"/>
          <w:szCs w:val="24"/>
        </w:rPr>
        <w:t>ικά έχουν τοποθετηθ</w:t>
      </w:r>
      <w:r w:rsidRPr="002D52AF">
        <w:rPr>
          <w:rFonts w:eastAsia="Times New Roman"/>
          <w:color w:val="212121"/>
          <w:szCs w:val="24"/>
        </w:rPr>
        <w:t>εί υπέρ της σύνθετης ονομασίας</w:t>
      </w:r>
      <w:r>
        <w:rPr>
          <w:rFonts w:eastAsia="Times New Roman"/>
          <w:color w:val="212121"/>
          <w:szCs w:val="24"/>
        </w:rPr>
        <w:t>. Τ</w:t>
      </w:r>
      <w:r w:rsidRPr="002D52AF">
        <w:rPr>
          <w:rFonts w:eastAsia="Times New Roman"/>
          <w:color w:val="212121"/>
          <w:szCs w:val="24"/>
        </w:rPr>
        <w:t xml:space="preserve">ο 2014 </w:t>
      </w:r>
      <w:r>
        <w:rPr>
          <w:rFonts w:eastAsia="Times New Roman"/>
          <w:color w:val="212121"/>
          <w:szCs w:val="24"/>
        </w:rPr>
        <w:t xml:space="preserve">ο </w:t>
      </w:r>
      <w:r w:rsidRPr="002D52AF">
        <w:rPr>
          <w:rFonts w:eastAsia="Times New Roman"/>
          <w:color w:val="212121"/>
          <w:szCs w:val="24"/>
        </w:rPr>
        <w:t>Βενιζέλος</w:t>
      </w:r>
      <w:r>
        <w:rPr>
          <w:rFonts w:eastAsia="Times New Roman"/>
          <w:color w:val="212121"/>
          <w:szCs w:val="24"/>
        </w:rPr>
        <w:t>, το</w:t>
      </w:r>
      <w:r w:rsidRPr="002D52AF">
        <w:rPr>
          <w:rFonts w:eastAsia="Times New Roman"/>
          <w:color w:val="212121"/>
          <w:szCs w:val="24"/>
        </w:rPr>
        <w:t xml:space="preserve"> 2017 </w:t>
      </w:r>
      <w:r>
        <w:rPr>
          <w:rFonts w:eastAsia="Times New Roman"/>
          <w:color w:val="212121"/>
          <w:szCs w:val="24"/>
        </w:rPr>
        <w:t>ο Μητσοτάκης από το Βήμα της Β</w:t>
      </w:r>
      <w:r w:rsidRPr="002D52AF">
        <w:rPr>
          <w:rFonts w:eastAsia="Times New Roman"/>
          <w:color w:val="212121"/>
          <w:szCs w:val="24"/>
        </w:rPr>
        <w:t>ουλής και όχι μόνο</w:t>
      </w:r>
      <w:r>
        <w:rPr>
          <w:rFonts w:eastAsia="Times New Roman"/>
          <w:color w:val="212121"/>
          <w:szCs w:val="24"/>
        </w:rPr>
        <w:t>. Ό</w:t>
      </w:r>
      <w:r w:rsidRPr="002D52AF">
        <w:rPr>
          <w:rFonts w:eastAsia="Times New Roman"/>
          <w:color w:val="212121"/>
          <w:szCs w:val="24"/>
        </w:rPr>
        <w:t xml:space="preserve">λα αυτά </w:t>
      </w:r>
      <w:r>
        <w:rPr>
          <w:rFonts w:eastAsia="Times New Roman"/>
          <w:color w:val="212121"/>
          <w:szCs w:val="24"/>
        </w:rPr>
        <w:t xml:space="preserve">υπάρχουν </w:t>
      </w:r>
      <w:r w:rsidRPr="002D52AF">
        <w:rPr>
          <w:rFonts w:eastAsia="Times New Roman"/>
          <w:color w:val="212121"/>
          <w:szCs w:val="24"/>
        </w:rPr>
        <w:t>σε βίντεο</w:t>
      </w:r>
      <w:r>
        <w:rPr>
          <w:rFonts w:eastAsia="Times New Roman"/>
          <w:color w:val="212121"/>
          <w:szCs w:val="24"/>
        </w:rPr>
        <w:t>. Δ</w:t>
      </w:r>
      <w:r w:rsidRPr="002D52AF">
        <w:rPr>
          <w:rFonts w:eastAsia="Times New Roman"/>
          <w:color w:val="212121"/>
          <w:szCs w:val="24"/>
        </w:rPr>
        <w:t xml:space="preserve">εν χωρά αμφισβήτηση </w:t>
      </w:r>
      <w:r>
        <w:rPr>
          <w:rFonts w:eastAsia="Times New Roman"/>
          <w:color w:val="212121"/>
          <w:szCs w:val="24"/>
        </w:rPr>
        <w:t xml:space="preserve">ότι </w:t>
      </w:r>
      <w:r w:rsidRPr="002D52AF">
        <w:rPr>
          <w:rFonts w:eastAsia="Times New Roman"/>
          <w:color w:val="212121"/>
          <w:szCs w:val="24"/>
        </w:rPr>
        <w:t xml:space="preserve">όλοι </w:t>
      </w:r>
      <w:r>
        <w:rPr>
          <w:rFonts w:eastAsia="Times New Roman"/>
          <w:color w:val="212121"/>
          <w:szCs w:val="24"/>
        </w:rPr>
        <w:t>είναι υπέρ της</w:t>
      </w:r>
      <w:r w:rsidRPr="002D52AF">
        <w:rPr>
          <w:rFonts w:eastAsia="Times New Roman"/>
          <w:color w:val="212121"/>
          <w:szCs w:val="24"/>
        </w:rPr>
        <w:t xml:space="preserve"> σύνθετης ονομασίας</w:t>
      </w:r>
      <w:r>
        <w:rPr>
          <w:rFonts w:eastAsia="Times New Roman"/>
          <w:color w:val="212121"/>
          <w:szCs w:val="24"/>
        </w:rPr>
        <w:t xml:space="preserve">. </w:t>
      </w:r>
      <w:r w:rsidRPr="002D52AF">
        <w:rPr>
          <w:rFonts w:eastAsia="Times New Roman"/>
          <w:color w:val="212121"/>
          <w:szCs w:val="24"/>
        </w:rPr>
        <w:t>Σήμερα τι έχει αλλάξει</w:t>
      </w:r>
      <w:r>
        <w:rPr>
          <w:rFonts w:eastAsia="Times New Roman"/>
          <w:color w:val="212121"/>
          <w:szCs w:val="24"/>
        </w:rPr>
        <w:t>;</w:t>
      </w:r>
    </w:p>
    <w:p w14:paraId="2ED8B650"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Ερχόμαστε τώρα στη Σ</w:t>
      </w:r>
      <w:r w:rsidRPr="002D52AF">
        <w:rPr>
          <w:rFonts w:eastAsia="Times New Roman"/>
          <w:color w:val="212121"/>
          <w:szCs w:val="24"/>
        </w:rPr>
        <w:t>υμφωνία των Πρεσπών</w:t>
      </w:r>
      <w:r>
        <w:rPr>
          <w:rFonts w:eastAsia="Times New Roman"/>
          <w:color w:val="212121"/>
          <w:szCs w:val="24"/>
        </w:rPr>
        <w:t>. Π</w:t>
      </w:r>
      <w:r w:rsidRPr="002D52AF">
        <w:rPr>
          <w:rFonts w:eastAsia="Times New Roman"/>
          <w:color w:val="212121"/>
          <w:szCs w:val="24"/>
        </w:rPr>
        <w:t>οιο θα είνα</w:t>
      </w:r>
      <w:r>
        <w:rPr>
          <w:rFonts w:eastAsia="Times New Roman"/>
          <w:color w:val="212121"/>
          <w:szCs w:val="24"/>
        </w:rPr>
        <w:t>ι το όνομα των Σκοπίων μετά τη Σ</w:t>
      </w:r>
      <w:r w:rsidRPr="002D52AF">
        <w:rPr>
          <w:rFonts w:eastAsia="Times New Roman"/>
          <w:color w:val="212121"/>
          <w:szCs w:val="24"/>
        </w:rPr>
        <w:t>υμφωνία των Πρεσπών</w:t>
      </w:r>
      <w:r>
        <w:rPr>
          <w:rFonts w:eastAsia="Times New Roman"/>
          <w:color w:val="212121"/>
          <w:szCs w:val="24"/>
        </w:rPr>
        <w:t>; Θ</w:t>
      </w:r>
      <w:r w:rsidRPr="002D52AF">
        <w:rPr>
          <w:rFonts w:eastAsia="Times New Roman"/>
          <w:color w:val="212121"/>
          <w:szCs w:val="24"/>
        </w:rPr>
        <w:t xml:space="preserve">α είναι </w:t>
      </w:r>
      <w:r>
        <w:rPr>
          <w:rFonts w:eastAsia="Times New Roman"/>
          <w:color w:val="212121"/>
          <w:szCs w:val="24"/>
        </w:rPr>
        <w:t>«Β</w:t>
      </w:r>
      <w:r w:rsidRPr="002D52AF">
        <w:rPr>
          <w:rFonts w:eastAsia="Times New Roman"/>
          <w:color w:val="212121"/>
          <w:szCs w:val="24"/>
        </w:rPr>
        <w:t>όρεια Μακεδονία</w:t>
      </w:r>
      <w:r>
        <w:rPr>
          <w:rFonts w:eastAsia="Times New Roman"/>
          <w:color w:val="212121"/>
          <w:szCs w:val="24"/>
        </w:rPr>
        <w:t>»</w:t>
      </w:r>
      <w:r w:rsidRPr="002D52AF">
        <w:rPr>
          <w:rFonts w:eastAsia="Times New Roman"/>
          <w:color w:val="212121"/>
          <w:szCs w:val="24"/>
        </w:rPr>
        <w:t xml:space="preserve"> </w:t>
      </w:r>
      <w:r w:rsidRPr="002D52AF">
        <w:rPr>
          <w:rFonts w:eastAsia="Times New Roman"/>
          <w:color w:val="212121"/>
          <w:szCs w:val="24"/>
          <w:lang w:val="en"/>
        </w:rPr>
        <w:t>erga</w:t>
      </w:r>
      <w:r w:rsidRPr="002D52AF">
        <w:rPr>
          <w:rFonts w:eastAsia="Times New Roman"/>
          <w:color w:val="212121"/>
          <w:szCs w:val="24"/>
        </w:rPr>
        <w:t xml:space="preserve"> </w:t>
      </w:r>
      <w:r w:rsidRPr="002D52AF">
        <w:rPr>
          <w:rFonts w:eastAsia="Times New Roman"/>
          <w:color w:val="212121"/>
          <w:szCs w:val="24"/>
          <w:lang w:val="en"/>
        </w:rPr>
        <w:t>omnes</w:t>
      </w:r>
      <w:r>
        <w:rPr>
          <w:rFonts w:eastAsia="Times New Roman"/>
          <w:color w:val="212121"/>
          <w:szCs w:val="24"/>
        </w:rPr>
        <w:t>. Δηλαδή, όλες οι χώρες της υφηλίου -</w:t>
      </w:r>
      <w:r w:rsidRPr="002D52AF">
        <w:rPr>
          <w:rFonts w:eastAsia="Times New Roman"/>
          <w:color w:val="212121"/>
          <w:szCs w:val="24"/>
        </w:rPr>
        <w:t>και τα ίδια τα Σ</w:t>
      </w:r>
      <w:r w:rsidRPr="002D52AF">
        <w:rPr>
          <w:rFonts w:eastAsia="Times New Roman"/>
          <w:color w:val="212121"/>
          <w:szCs w:val="24"/>
        </w:rPr>
        <w:t>κόπια υποχρεωτικά</w:t>
      </w:r>
      <w:r>
        <w:rPr>
          <w:rFonts w:eastAsia="Times New Roman"/>
          <w:color w:val="212121"/>
          <w:szCs w:val="24"/>
        </w:rPr>
        <w:t xml:space="preserve">, </w:t>
      </w:r>
      <w:r w:rsidRPr="002D52AF">
        <w:rPr>
          <w:rFonts w:eastAsia="Times New Roman"/>
          <w:color w:val="212121"/>
          <w:szCs w:val="24"/>
        </w:rPr>
        <w:t xml:space="preserve"> διότι θα είναι το συνταγματικό τους όνομα</w:t>
      </w:r>
      <w:r>
        <w:rPr>
          <w:rFonts w:eastAsia="Times New Roman"/>
          <w:color w:val="212121"/>
          <w:szCs w:val="24"/>
        </w:rPr>
        <w:t>- θα αναγνωρίζουν και θα αποκαλούν</w:t>
      </w:r>
      <w:r w:rsidRPr="002D52AF">
        <w:rPr>
          <w:rFonts w:eastAsia="Times New Roman"/>
          <w:color w:val="212121"/>
          <w:szCs w:val="24"/>
        </w:rPr>
        <w:t xml:space="preserve"> τα Σκόπια </w:t>
      </w:r>
      <w:r>
        <w:rPr>
          <w:rFonts w:eastAsia="Times New Roman"/>
          <w:color w:val="212121"/>
          <w:szCs w:val="24"/>
        </w:rPr>
        <w:t>«Β</w:t>
      </w:r>
      <w:r w:rsidRPr="002D52AF">
        <w:rPr>
          <w:rFonts w:eastAsia="Times New Roman"/>
          <w:color w:val="212121"/>
          <w:szCs w:val="24"/>
        </w:rPr>
        <w:t>όρεια Μακεδονία</w:t>
      </w:r>
      <w:r>
        <w:rPr>
          <w:rFonts w:eastAsia="Times New Roman"/>
          <w:color w:val="212121"/>
          <w:szCs w:val="24"/>
        </w:rPr>
        <w:t xml:space="preserve">». </w:t>
      </w:r>
    </w:p>
    <w:p w14:paraId="2ED8B651" w14:textId="77777777" w:rsidR="00C647AD" w:rsidRDefault="00D506E1">
      <w:pPr>
        <w:spacing w:after="0" w:line="600" w:lineRule="auto"/>
        <w:ind w:firstLine="720"/>
        <w:jc w:val="both"/>
        <w:rPr>
          <w:rFonts w:eastAsia="Times New Roman"/>
          <w:color w:val="212121"/>
          <w:szCs w:val="24"/>
        </w:rPr>
      </w:pPr>
      <w:r w:rsidRPr="002D52AF">
        <w:rPr>
          <w:rFonts w:eastAsia="Times New Roman"/>
          <w:color w:val="212121"/>
          <w:szCs w:val="24"/>
        </w:rPr>
        <w:t xml:space="preserve">Συνεπώς </w:t>
      </w:r>
      <w:r>
        <w:rPr>
          <w:rFonts w:eastAsia="Times New Roman"/>
          <w:color w:val="212121"/>
          <w:szCs w:val="24"/>
        </w:rPr>
        <w:t>σ</w:t>
      </w:r>
      <w:r w:rsidRPr="002D52AF">
        <w:rPr>
          <w:rFonts w:eastAsia="Times New Roman"/>
          <w:color w:val="212121"/>
          <w:szCs w:val="24"/>
        </w:rPr>
        <w:t>την ευρύτερη γε</w:t>
      </w:r>
      <w:r>
        <w:rPr>
          <w:rFonts w:eastAsia="Times New Roman"/>
          <w:color w:val="212121"/>
          <w:szCs w:val="24"/>
        </w:rPr>
        <w:t>ωγραφική περιοχή θα έχουμε τη «Β</w:t>
      </w:r>
      <w:r w:rsidRPr="002D52AF">
        <w:rPr>
          <w:rFonts w:eastAsia="Times New Roman"/>
          <w:color w:val="212121"/>
          <w:szCs w:val="24"/>
        </w:rPr>
        <w:t>όρεια Μακεδονία</w:t>
      </w:r>
      <w:r>
        <w:rPr>
          <w:rFonts w:eastAsia="Times New Roman"/>
          <w:color w:val="212121"/>
          <w:szCs w:val="24"/>
        </w:rPr>
        <w:t>», θα έχουμε τη «Μακεδονία του Πιρίν» και την ε</w:t>
      </w:r>
      <w:r w:rsidRPr="002D52AF">
        <w:rPr>
          <w:rFonts w:eastAsia="Times New Roman"/>
          <w:color w:val="212121"/>
          <w:szCs w:val="24"/>
        </w:rPr>
        <w:t>λληνική Μακ</w:t>
      </w:r>
      <w:r w:rsidRPr="002D52AF">
        <w:rPr>
          <w:rFonts w:eastAsia="Times New Roman"/>
          <w:color w:val="212121"/>
          <w:szCs w:val="24"/>
        </w:rPr>
        <w:t>εδονία</w:t>
      </w:r>
      <w:r>
        <w:rPr>
          <w:rFonts w:eastAsia="Times New Roman"/>
          <w:color w:val="212121"/>
          <w:szCs w:val="24"/>
        </w:rPr>
        <w:t xml:space="preserve">. </w:t>
      </w:r>
      <w:r w:rsidRPr="002D52AF">
        <w:rPr>
          <w:rFonts w:eastAsia="Times New Roman"/>
          <w:color w:val="212121"/>
          <w:szCs w:val="24"/>
        </w:rPr>
        <w:t>Άρα</w:t>
      </w:r>
      <w:r>
        <w:rPr>
          <w:rFonts w:eastAsia="Times New Roman"/>
          <w:color w:val="212121"/>
          <w:szCs w:val="24"/>
        </w:rPr>
        <w:t>,</w:t>
      </w:r>
      <w:r w:rsidRPr="002D52AF">
        <w:rPr>
          <w:rFonts w:eastAsia="Times New Roman"/>
          <w:color w:val="212121"/>
          <w:szCs w:val="24"/>
        </w:rPr>
        <w:t xml:space="preserve"> το νέτα</w:t>
      </w:r>
      <w:r>
        <w:rPr>
          <w:rFonts w:eastAsia="Times New Roman"/>
          <w:color w:val="212121"/>
          <w:szCs w:val="24"/>
        </w:rPr>
        <w:t>-</w:t>
      </w:r>
      <w:r w:rsidRPr="002D52AF">
        <w:rPr>
          <w:rFonts w:eastAsia="Times New Roman"/>
          <w:color w:val="212121"/>
          <w:szCs w:val="24"/>
        </w:rPr>
        <w:t xml:space="preserve">σκέτα </w:t>
      </w:r>
      <w:r>
        <w:rPr>
          <w:rFonts w:eastAsia="Times New Roman"/>
          <w:color w:val="212121"/>
          <w:szCs w:val="24"/>
        </w:rPr>
        <w:t>«</w:t>
      </w:r>
      <w:r w:rsidRPr="002D52AF">
        <w:rPr>
          <w:rFonts w:eastAsia="Times New Roman"/>
          <w:color w:val="212121"/>
          <w:szCs w:val="24"/>
        </w:rPr>
        <w:t>Μακεδονία</w:t>
      </w:r>
      <w:r>
        <w:rPr>
          <w:rFonts w:eastAsia="Times New Roman"/>
          <w:color w:val="212121"/>
          <w:szCs w:val="24"/>
        </w:rPr>
        <w:t>»</w:t>
      </w:r>
      <w:r w:rsidRPr="002D52AF">
        <w:rPr>
          <w:rFonts w:eastAsia="Times New Roman"/>
          <w:color w:val="212121"/>
          <w:szCs w:val="24"/>
        </w:rPr>
        <w:t xml:space="preserve"> θ</w:t>
      </w:r>
      <w:r>
        <w:rPr>
          <w:rFonts w:eastAsia="Times New Roman"/>
          <w:color w:val="212121"/>
          <w:szCs w:val="24"/>
        </w:rPr>
        <w:t>α αναφέρεται αποκλειστικά στην ε</w:t>
      </w:r>
      <w:r w:rsidRPr="002D52AF">
        <w:rPr>
          <w:rFonts w:eastAsia="Times New Roman"/>
          <w:color w:val="212121"/>
          <w:szCs w:val="24"/>
        </w:rPr>
        <w:t>λληνική Μακεδονία</w:t>
      </w:r>
      <w:r>
        <w:rPr>
          <w:rFonts w:eastAsia="Times New Roman"/>
          <w:color w:val="212121"/>
          <w:szCs w:val="24"/>
        </w:rPr>
        <w:t>.</w:t>
      </w:r>
      <w:r w:rsidRPr="002D52AF">
        <w:rPr>
          <w:rFonts w:eastAsia="Times New Roman"/>
          <w:color w:val="212121"/>
          <w:szCs w:val="24"/>
        </w:rPr>
        <w:t xml:space="preserve"> </w:t>
      </w:r>
      <w:r>
        <w:rPr>
          <w:rFonts w:eastAsia="Times New Roman"/>
          <w:color w:val="212121"/>
          <w:szCs w:val="24"/>
        </w:rPr>
        <w:t>Κ</w:t>
      </w:r>
      <w:r w:rsidRPr="002D52AF">
        <w:rPr>
          <w:rFonts w:eastAsia="Times New Roman"/>
          <w:color w:val="212121"/>
          <w:szCs w:val="24"/>
        </w:rPr>
        <w:t xml:space="preserve">αι είναι </w:t>
      </w:r>
      <w:r>
        <w:rPr>
          <w:rFonts w:eastAsia="Times New Roman"/>
          <w:color w:val="212121"/>
          <w:szCs w:val="24"/>
        </w:rPr>
        <w:t xml:space="preserve">η </w:t>
      </w:r>
      <w:r w:rsidRPr="002D52AF">
        <w:rPr>
          <w:rFonts w:eastAsia="Times New Roman"/>
          <w:color w:val="212121"/>
          <w:szCs w:val="24"/>
        </w:rPr>
        <w:lastRenderedPageBreak/>
        <w:t>Μακεδονία του Φιλίππου</w:t>
      </w:r>
      <w:r>
        <w:rPr>
          <w:rFonts w:eastAsia="Times New Roman"/>
          <w:color w:val="212121"/>
          <w:szCs w:val="24"/>
        </w:rPr>
        <w:t>,</w:t>
      </w:r>
      <w:r w:rsidRPr="002D52AF">
        <w:rPr>
          <w:rFonts w:eastAsia="Times New Roman"/>
          <w:color w:val="212121"/>
          <w:szCs w:val="24"/>
        </w:rPr>
        <w:t xml:space="preserve"> του Μεγάλου Αλεξάνδρου</w:t>
      </w:r>
      <w:r>
        <w:rPr>
          <w:rFonts w:eastAsia="Times New Roman"/>
          <w:color w:val="212121"/>
          <w:szCs w:val="24"/>
        </w:rPr>
        <w:t>, της ε</w:t>
      </w:r>
      <w:r w:rsidRPr="002D52AF">
        <w:rPr>
          <w:rFonts w:eastAsia="Times New Roman"/>
          <w:color w:val="212121"/>
          <w:szCs w:val="24"/>
        </w:rPr>
        <w:t>λληνικής ιστορί</w:t>
      </w:r>
      <w:r>
        <w:rPr>
          <w:rFonts w:eastAsia="Times New Roman"/>
          <w:color w:val="212121"/>
          <w:szCs w:val="24"/>
        </w:rPr>
        <w:t>ας. Και όλα αυτά διασφαλίζονται με το άρθρο 7 της Σ</w:t>
      </w:r>
      <w:r w:rsidRPr="002D52AF">
        <w:rPr>
          <w:rFonts w:eastAsia="Times New Roman"/>
          <w:color w:val="212121"/>
          <w:szCs w:val="24"/>
        </w:rPr>
        <w:t>υμφωνίας των Πρεσπών</w:t>
      </w:r>
      <w:r>
        <w:rPr>
          <w:rFonts w:eastAsia="Times New Roman"/>
          <w:color w:val="212121"/>
          <w:szCs w:val="24"/>
        </w:rPr>
        <w:t>.</w:t>
      </w:r>
    </w:p>
    <w:p w14:paraId="2ED8B652"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Συνεπώς με τ</w:t>
      </w:r>
      <w:r>
        <w:rPr>
          <w:rFonts w:eastAsia="Times New Roman"/>
          <w:color w:val="212121"/>
          <w:szCs w:val="24"/>
        </w:rPr>
        <w:t>η Σ</w:t>
      </w:r>
      <w:r w:rsidRPr="002D52AF">
        <w:rPr>
          <w:rFonts w:eastAsia="Times New Roman"/>
          <w:color w:val="212121"/>
          <w:szCs w:val="24"/>
        </w:rPr>
        <w:t xml:space="preserve">υμφωνία των Πρεσπών υποχρεώσαμε </w:t>
      </w:r>
      <w:r>
        <w:rPr>
          <w:rFonts w:eastAsia="Times New Roman"/>
          <w:color w:val="212121"/>
          <w:szCs w:val="24"/>
        </w:rPr>
        <w:t xml:space="preserve">να </w:t>
      </w:r>
      <w:r w:rsidRPr="002D52AF">
        <w:rPr>
          <w:rFonts w:eastAsia="Times New Roman"/>
          <w:color w:val="212121"/>
          <w:szCs w:val="24"/>
        </w:rPr>
        <w:t xml:space="preserve">αλλάξει το όνομά της </w:t>
      </w:r>
      <w:r>
        <w:rPr>
          <w:rFonts w:eastAsia="Times New Roman"/>
          <w:color w:val="212121"/>
          <w:szCs w:val="24"/>
        </w:rPr>
        <w:t>μια χώρα -</w:t>
      </w:r>
      <w:r w:rsidRPr="002D52AF">
        <w:rPr>
          <w:rFonts w:eastAsia="Times New Roman"/>
          <w:color w:val="212121"/>
          <w:szCs w:val="24"/>
        </w:rPr>
        <w:t xml:space="preserve">δεν υπάρχει </w:t>
      </w:r>
      <w:r>
        <w:rPr>
          <w:rFonts w:eastAsia="Times New Roman"/>
          <w:color w:val="212121"/>
          <w:szCs w:val="24"/>
        </w:rPr>
        <w:t xml:space="preserve">τέτοιο </w:t>
      </w:r>
      <w:r w:rsidRPr="002D52AF">
        <w:rPr>
          <w:rFonts w:eastAsia="Times New Roman"/>
          <w:color w:val="212121"/>
          <w:szCs w:val="24"/>
        </w:rPr>
        <w:t>προηγούμενο</w:t>
      </w:r>
      <w:r>
        <w:rPr>
          <w:rFonts w:eastAsia="Times New Roman"/>
          <w:color w:val="212121"/>
          <w:szCs w:val="24"/>
        </w:rPr>
        <w:t>- τους υποχρεώσαμε</w:t>
      </w:r>
      <w:r w:rsidRPr="002D52AF">
        <w:rPr>
          <w:rFonts w:eastAsia="Times New Roman"/>
          <w:color w:val="212121"/>
          <w:szCs w:val="24"/>
        </w:rPr>
        <w:t xml:space="preserve"> να αλλάξουν άρθρα του </w:t>
      </w:r>
      <w:r>
        <w:rPr>
          <w:rFonts w:eastAsia="Times New Roman"/>
          <w:color w:val="212121"/>
          <w:szCs w:val="24"/>
        </w:rPr>
        <w:t>Σ</w:t>
      </w:r>
      <w:r w:rsidRPr="002D52AF">
        <w:rPr>
          <w:rFonts w:eastAsia="Times New Roman"/>
          <w:color w:val="212121"/>
          <w:szCs w:val="24"/>
        </w:rPr>
        <w:t>υντάγματος</w:t>
      </w:r>
      <w:r>
        <w:rPr>
          <w:rFonts w:eastAsia="Times New Roman"/>
          <w:color w:val="212121"/>
          <w:szCs w:val="24"/>
        </w:rPr>
        <w:t xml:space="preserve"> που έχουν σχέση με αλυτρωτισμού</w:t>
      </w:r>
      <w:r w:rsidRPr="002D52AF">
        <w:rPr>
          <w:rFonts w:eastAsia="Times New Roman"/>
          <w:color w:val="212121"/>
          <w:szCs w:val="24"/>
        </w:rPr>
        <w:t>ς έναντι της Ελλάδας</w:t>
      </w:r>
      <w:r>
        <w:rPr>
          <w:rFonts w:eastAsia="Times New Roman"/>
          <w:color w:val="212121"/>
          <w:szCs w:val="24"/>
        </w:rPr>
        <w:t>,</w:t>
      </w:r>
      <w:r w:rsidRPr="002D52AF">
        <w:rPr>
          <w:rFonts w:eastAsia="Times New Roman"/>
          <w:color w:val="212121"/>
          <w:szCs w:val="24"/>
        </w:rPr>
        <w:t xml:space="preserve"> δηλαδή </w:t>
      </w:r>
      <w:r>
        <w:rPr>
          <w:rFonts w:eastAsia="Times New Roman"/>
          <w:color w:val="212121"/>
          <w:szCs w:val="24"/>
        </w:rPr>
        <w:t>μπήκαμε</w:t>
      </w:r>
      <w:r w:rsidRPr="002D52AF">
        <w:rPr>
          <w:rFonts w:eastAsia="Times New Roman"/>
          <w:color w:val="212121"/>
          <w:szCs w:val="24"/>
        </w:rPr>
        <w:t xml:space="preserve"> στο </w:t>
      </w:r>
      <w:r w:rsidRPr="002D52AF">
        <w:rPr>
          <w:rFonts w:eastAsia="Times New Roman"/>
          <w:color w:val="212121"/>
          <w:szCs w:val="24"/>
          <w:lang w:val="en"/>
        </w:rPr>
        <w:t>DNA</w:t>
      </w:r>
      <w:r w:rsidRPr="002D52AF">
        <w:rPr>
          <w:rFonts w:eastAsia="Times New Roman"/>
          <w:color w:val="212121"/>
          <w:szCs w:val="24"/>
        </w:rPr>
        <w:t xml:space="preserve"> </w:t>
      </w:r>
      <w:r>
        <w:rPr>
          <w:rFonts w:eastAsia="Times New Roman"/>
          <w:color w:val="212121"/>
          <w:szCs w:val="24"/>
        </w:rPr>
        <w:t>τους, που είναι το Σ</w:t>
      </w:r>
      <w:r w:rsidRPr="002D52AF">
        <w:rPr>
          <w:rFonts w:eastAsia="Times New Roman"/>
          <w:color w:val="212121"/>
          <w:szCs w:val="24"/>
        </w:rPr>
        <w:t xml:space="preserve">ύνταγμα </w:t>
      </w:r>
      <w:r w:rsidRPr="002D52AF">
        <w:rPr>
          <w:rFonts w:eastAsia="Times New Roman"/>
          <w:color w:val="212121"/>
          <w:szCs w:val="24"/>
        </w:rPr>
        <w:t>κάθε χώρας και το μετ</w:t>
      </w:r>
      <w:r>
        <w:rPr>
          <w:rFonts w:eastAsia="Times New Roman"/>
          <w:color w:val="212121"/>
          <w:szCs w:val="24"/>
        </w:rPr>
        <w:t>α</w:t>
      </w:r>
      <w:r w:rsidRPr="002D52AF">
        <w:rPr>
          <w:rFonts w:eastAsia="Times New Roman"/>
          <w:color w:val="212121"/>
          <w:szCs w:val="24"/>
        </w:rPr>
        <w:t>λλάξαμε</w:t>
      </w:r>
      <w:r>
        <w:rPr>
          <w:rFonts w:eastAsia="Times New Roman"/>
          <w:color w:val="212121"/>
          <w:szCs w:val="24"/>
        </w:rPr>
        <w:t>. Και αυτό είναι</w:t>
      </w:r>
      <w:r w:rsidRPr="002D52AF">
        <w:rPr>
          <w:rFonts w:eastAsia="Times New Roman"/>
          <w:color w:val="212121"/>
          <w:szCs w:val="24"/>
        </w:rPr>
        <w:t xml:space="preserve"> κάτι που δεν έχει γίνει ποτέ</w:t>
      </w:r>
      <w:r>
        <w:rPr>
          <w:rFonts w:eastAsia="Times New Roman"/>
          <w:color w:val="212121"/>
          <w:szCs w:val="24"/>
        </w:rPr>
        <w:t xml:space="preserve"> ξανά</w:t>
      </w:r>
      <w:r w:rsidRPr="002D52AF">
        <w:rPr>
          <w:rFonts w:eastAsia="Times New Roman"/>
          <w:color w:val="212121"/>
          <w:szCs w:val="24"/>
        </w:rPr>
        <w:t xml:space="preserve"> στην ιστορία</w:t>
      </w:r>
      <w:r>
        <w:rPr>
          <w:rFonts w:eastAsia="Times New Roman"/>
          <w:color w:val="212121"/>
          <w:szCs w:val="24"/>
        </w:rPr>
        <w:t>. Τους υποχρεώσαμε</w:t>
      </w:r>
      <w:r w:rsidRPr="002D52AF">
        <w:rPr>
          <w:rFonts w:eastAsia="Times New Roman"/>
          <w:color w:val="212121"/>
          <w:szCs w:val="24"/>
        </w:rPr>
        <w:t xml:space="preserve"> να αλλάξουν σύμβολα</w:t>
      </w:r>
      <w:r>
        <w:rPr>
          <w:rFonts w:eastAsia="Times New Roman"/>
          <w:color w:val="212121"/>
          <w:szCs w:val="24"/>
        </w:rPr>
        <w:t>,</w:t>
      </w:r>
      <w:r w:rsidRPr="002D52AF">
        <w:rPr>
          <w:rFonts w:eastAsia="Times New Roman"/>
          <w:color w:val="212121"/>
          <w:szCs w:val="24"/>
        </w:rPr>
        <w:t xml:space="preserve"> σημαίες</w:t>
      </w:r>
      <w:r>
        <w:rPr>
          <w:rFonts w:eastAsia="Times New Roman"/>
          <w:color w:val="212121"/>
          <w:szCs w:val="24"/>
        </w:rPr>
        <w:t>, ν</w:t>
      </w:r>
      <w:r w:rsidRPr="002D52AF">
        <w:rPr>
          <w:rFonts w:eastAsia="Times New Roman"/>
          <w:color w:val="212121"/>
          <w:szCs w:val="24"/>
        </w:rPr>
        <w:t>α αλλάξουν ονόματα</w:t>
      </w:r>
      <w:r>
        <w:rPr>
          <w:rFonts w:eastAsia="Times New Roman"/>
          <w:color w:val="212121"/>
          <w:szCs w:val="24"/>
        </w:rPr>
        <w:t>,</w:t>
      </w:r>
      <w:r w:rsidRPr="002D52AF">
        <w:rPr>
          <w:rFonts w:eastAsia="Times New Roman"/>
          <w:color w:val="212121"/>
          <w:szCs w:val="24"/>
        </w:rPr>
        <w:t xml:space="preserve"> να εξαφανίσουν αγάλματα</w:t>
      </w:r>
      <w:r>
        <w:rPr>
          <w:rFonts w:eastAsia="Times New Roman"/>
          <w:color w:val="212121"/>
          <w:szCs w:val="24"/>
        </w:rPr>
        <w:t>. Ό,τι αλυτρωτικό</w:t>
      </w:r>
      <w:r w:rsidRPr="002D52AF">
        <w:rPr>
          <w:rFonts w:eastAsia="Times New Roman"/>
          <w:color w:val="212121"/>
          <w:szCs w:val="24"/>
        </w:rPr>
        <w:t xml:space="preserve"> στα σχολικά βιβλία αλλάζει</w:t>
      </w:r>
      <w:r>
        <w:rPr>
          <w:rFonts w:eastAsia="Times New Roman"/>
          <w:color w:val="212121"/>
          <w:szCs w:val="24"/>
        </w:rPr>
        <w:t>.</w:t>
      </w:r>
    </w:p>
    <w:p w14:paraId="2ED8B653"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 xml:space="preserve">Όσον αφορά τη </w:t>
      </w:r>
      <w:r w:rsidRPr="002D52AF">
        <w:rPr>
          <w:rFonts w:eastAsia="Times New Roman"/>
          <w:color w:val="212121"/>
          <w:szCs w:val="24"/>
        </w:rPr>
        <w:t>γλώσσα</w:t>
      </w:r>
      <w:r>
        <w:rPr>
          <w:rFonts w:eastAsia="Times New Roman"/>
          <w:color w:val="212121"/>
          <w:szCs w:val="24"/>
        </w:rPr>
        <w:t>, η ε</w:t>
      </w:r>
      <w:r>
        <w:rPr>
          <w:rFonts w:eastAsia="Times New Roman"/>
          <w:color w:val="212121"/>
          <w:szCs w:val="24"/>
        </w:rPr>
        <w:t>πίσημη γλώσσα των Σκοπίων σ</w:t>
      </w:r>
      <w:r w:rsidRPr="002D52AF">
        <w:rPr>
          <w:rFonts w:eastAsia="Times New Roman"/>
          <w:color w:val="212121"/>
          <w:szCs w:val="24"/>
        </w:rPr>
        <w:t>ήμερα είναι η μακεδονική γλώσσα</w:t>
      </w:r>
      <w:r>
        <w:rPr>
          <w:rFonts w:eastAsia="Times New Roman"/>
          <w:color w:val="212121"/>
          <w:szCs w:val="24"/>
        </w:rPr>
        <w:t>, όπως αναγνωρίστηκε και από την Γ</w:t>
      </w:r>
      <w:r>
        <w:rPr>
          <w:rFonts w:eastAsia="Times New Roman"/>
          <w:color w:val="212121"/>
          <w:szCs w:val="24"/>
        </w:rPr>
        <w:t>΄</w:t>
      </w:r>
      <w:r>
        <w:rPr>
          <w:rFonts w:eastAsia="Times New Roman"/>
          <w:color w:val="212121"/>
          <w:szCs w:val="24"/>
        </w:rPr>
        <w:t xml:space="preserve"> Σ</w:t>
      </w:r>
      <w:r w:rsidRPr="002D52AF">
        <w:rPr>
          <w:rFonts w:eastAsia="Times New Roman"/>
          <w:color w:val="212121"/>
          <w:szCs w:val="24"/>
        </w:rPr>
        <w:t xml:space="preserve">υνδιάσκεψη των Ηνωμένων Εθνών για την τυποποίηση των γεωγραφικών ονομάτων που διεξήχθη </w:t>
      </w:r>
      <w:r>
        <w:rPr>
          <w:rFonts w:eastAsia="Times New Roman"/>
          <w:color w:val="212121"/>
          <w:szCs w:val="24"/>
        </w:rPr>
        <w:t>-</w:t>
      </w:r>
      <w:r w:rsidRPr="002D52AF">
        <w:rPr>
          <w:rFonts w:eastAsia="Times New Roman"/>
          <w:color w:val="212121"/>
          <w:szCs w:val="24"/>
        </w:rPr>
        <w:t>τι ειρωνεία</w:t>
      </w:r>
      <w:r>
        <w:rPr>
          <w:rFonts w:eastAsia="Times New Roman"/>
          <w:color w:val="212121"/>
          <w:szCs w:val="24"/>
        </w:rPr>
        <w:t>!-</w:t>
      </w:r>
      <w:r w:rsidRPr="002D52AF">
        <w:rPr>
          <w:rFonts w:eastAsia="Times New Roman"/>
          <w:color w:val="212121"/>
          <w:szCs w:val="24"/>
        </w:rPr>
        <w:t xml:space="preserve"> στην Αθήνα το 1977</w:t>
      </w:r>
      <w:r>
        <w:rPr>
          <w:rFonts w:eastAsia="Times New Roman"/>
          <w:color w:val="212121"/>
          <w:szCs w:val="24"/>
        </w:rPr>
        <w:t xml:space="preserve">. </w:t>
      </w:r>
      <w:r w:rsidRPr="002D52AF">
        <w:rPr>
          <w:rFonts w:eastAsia="Times New Roman"/>
          <w:color w:val="212121"/>
          <w:szCs w:val="24"/>
        </w:rPr>
        <w:t>Δηλαδή</w:t>
      </w:r>
      <w:r>
        <w:rPr>
          <w:rFonts w:eastAsia="Times New Roman"/>
          <w:color w:val="212121"/>
          <w:szCs w:val="24"/>
        </w:rPr>
        <w:t>,</w:t>
      </w:r>
      <w:r w:rsidRPr="002D52AF">
        <w:rPr>
          <w:rFonts w:eastAsia="Times New Roman"/>
          <w:color w:val="212121"/>
          <w:szCs w:val="24"/>
        </w:rPr>
        <w:t xml:space="preserve"> μας πήραν το όνομα </w:t>
      </w:r>
      <w:r>
        <w:rPr>
          <w:rFonts w:eastAsia="Times New Roman"/>
          <w:color w:val="212121"/>
          <w:szCs w:val="24"/>
        </w:rPr>
        <w:t>«</w:t>
      </w:r>
      <w:r w:rsidRPr="002D52AF">
        <w:rPr>
          <w:rFonts w:eastAsia="Times New Roman"/>
          <w:color w:val="212121"/>
          <w:szCs w:val="24"/>
        </w:rPr>
        <w:t xml:space="preserve">μακεδονική </w:t>
      </w:r>
      <w:r w:rsidRPr="002D52AF">
        <w:rPr>
          <w:rFonts w:eastAsia="Times New Roman"/>
          <w:color w:val="212121"/>
          <w:szCs w:val="24"/>
        </w:rPr>
        <w:t>γλώσσα</w:t>
      </w:r>
      <w:r>
        <w:rPr>
          <w:rFonts w:eastAsia="Times New Roman"/>
          <w:color w:val="212121"/>
          <w:szCs w:val="24"/>
        </w:rPr>
        <w:t>»</w:t>
      </w:r>
      <w:r w:rsidRPr="002D52AF">
        <w:rPr>
          <w:rFonts w:eastAsia="Times New Roman"/>
          <w:color w:val="212121"/>
          <w:szCs w:val="24"/>
        </w:rPr>
        <w:t xml:space="preserve"> μέσα στην έδρα </w:t>
      </w:r>
      <w:r>
        <w:rPr>
          <w:rFonts w:eastAsia="Times New Roman"/>
          <w:color w:val="212121"/>
          <w:szCs w:val="24"/>
        </w:rPr>
        <w:t>μας.</w:t>
      </w:r>
    </w:p>
    <w:p w14:paraId="2ED8B654"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lastRenderedPageBreak/>
        <w:t>Και διερωτάται κανείς: Πού</w:t>
      </w:r>
      <w:r w:rsidRPr="002D52AF">
        <w:rPr>
          <w:rFonts w:eastAsia="Times New Roman"/>
          <w:color w:val="212121"/>
          <w:szCs w:val="24"/>
        </w:rPr>
        <w:t xml:space="preserve"> ήταν όλοι αυτοί οι μακεδονομάχοι</w:t>
      </w:r>
      <w:r>
        <w:rPr>
          <w:rFonts w:eastAsia="Times New Roman"/>
          <w:color w:val="212121"/>
          <w:szCs w:val="24"/>
        </w:rPr>
        <w:t>,</w:t>
      </w:r>
      <w:r w:rsidRPr="002D52AF">
        <w:rPr>
          <w:rFonts w:eastAsia="Times New Roman"/>
          <w:color w:val="212121"/>
          <w:szCs w:val="24"/>
        </w:rPr>
        <w:t xml:space="preserve"> οι καθηγητές πανεπιστημίων</w:t>
      </w:r>
      <w:r>
        <w:rPr>
          <w:rFonts w:eastAsia="Times New Roman"/>
          <w:color w:val="212121"/>
          <w:szCs w:val="24"/>
        </w:rPr>
        <w:t xml:space="preserve">, οι </w:t>
      </w:r>
      <w:r w:rsidRPr="002D52AF">
        <w:rPr>
          <w:rFonts w:eastAsia="Times New Roman"/>
          <w:color w:val="212121"/>
          <w:szCs w:val="24"/>
        </w:rPr>
        <w:t>γλωσσολόγοι</w:t>
      </w:r>
      <w:r>
        <w:rPr>
          <w:rFonts w:eastAsia="Times New Roman"/>
          <w:color w:val="212121"/>
          <w:szCs w:val="24"/>
        </w:rPr>
        <w:t>,</w:t>
      </w:r>
      <w:r w:rsidRPr="002D52AF">
        <w:rPr>
          <w:rFonts w:eastAsia="Times New Roman"/>
          <w:color w:val="212121"/>
          <w:szCs w:val="24"/>
        </w:rPr>
        <w:t xml:space="preserve"> </w:t>
      </w:r>
      <w:r>
        <w:rPr>
          <w:rFonts w:eastAsia="Times New Roman"/>
          <w:color w:val="212121"/>
          <w:szCs w:val="24"/>
        </w:rPr>
        <w:t xml:space="preserve">οι </w:t>
      </w:r>
      <w:r w:rsidRPr="002D52AF">
        <w:rPr>
          <w:rFonts w:eastAsia="Times New Roman"/>
          <w:color w:val="212121"/>
          <w:szCs w:val="24"/>
        </w:rPr>
        <w:t>ιστορικοί</w:t>
      </w:r>
      <w:r>
        <w:rPr>
          <w:rFonts w:eastAsia="Times New Roman"/>
          <w:color w:val="212121"/>
          <w:szCs w:val="24"/>
        </w:rPr>
        <w:t>,</w:t>
      </w:r>
      <w:r w:rsidRPr="002D52AF">
        <w:rPr>
          <w:rFonts w:eastAsia="Times New Roman"/>
          <w:color w:val="212121"/>
          <w:szCs w:val="24"/>
        </w:rPr>
        <w:t xml:space="preserve"> </w:t>
      </w:r>
      <w:r>
        <w:rPr>
          <w:rFonts w:eastAsia="Times New Roman"/>
          <w:color w:val="212121"/>
          <w:szCs w:val="24"/>
        </w:rPr>
        <w:t xml:space="preserve">οι </w:t>
      </w:r>
      <w:r w:rsidRPr="002D52AF">
        <w:rPr>
          <w:rFonts w:eastAsia="Times New Roman"/>
          <w:color w:val="212121"/>
          <w:szCs w:val="24"/>
        </w:rPr>
        <w:t>διπλωμάτες</w:t>
      </w:r>
      <w:r>
        <w:rPr>
          <w:rFonts w:eastAsia="Times New Roman"/>
          <w:color w:val="212121"/>
          <w:szCs w:val="24"/>
        </w:rPr>
        <w:t xml:space="preserve">, οι πολιτικοί, η </w:t>
      </w:r>
      <w:r w:rsidRPr="002D52AF">
        <w:rPr>
          <w:rFonts w:eastAsia="Times New Roman"/>
          <w:color w:val="212121"/>
          <w:szCs w:val="24"/>
        </w:rPr>
        <w:t>κυβέρνηση</w:t>
      </w:r>
      <w:r>
        <w:rPr>
          <w:rFonts w:eastAsia="Times New Roman"/>
          <w:color w:val="212121"/>
          <w:szCs w:val="24"/>
        </w:rPr>
        <w:t>,</w:t>
      </w:r>
      <w:r w:rsidRPr="002D52AF">
        <w:rPr>
          <w:rFonts w:eastAsia="Times New Roman"/>
          <w:color w:val="212121"/>
          <w:szCs w:val="24"/>
        </w:rPr>
        <w:t xml:space="preserve"> για να αποτρέψουν αυτή την εξέλιξη</w:t>
      </w:r>
      <w:r>
        <w:rPr>
          <w:rFonts w:eastAsia="Times New Roman"/>
          <w:color w:val="212121"/>
          <w:szCs w:val="24"/>
        </w:rPr>
        <w:t>,</w:t>
      </w:r>
      <w:r w:rsidRPr="002D52AF">
        <w:rPr>
          <w:rFonts w:eastAsia="Times New Roman"/>
          <w:color w:val="212121"/>
          <w:szCs w:val="24"/>
        </w:rPr>
        <w:t xml:space="preserve"> η οποία κατοχύρωσε σαν επίσημη </w:t>
      </w:r>
      <w:r w:rsidRPr="002D52AF">
        <w:rPr>
          <w:rFonts w:eastAsia="Times New Roman"/>
          <w:color w:val="212121"/>
          <w:szCs w:val="24"/>
        </w:rPr>
        <w:t>γλώσσα των Σκοπίων ένα σλαβικό ιδίωμα</w:t>
      </w:r>
      <w:r>
        <w:rPr>
          <w:rFonts w:eastAsia="Times New Roman"/>
          <w:color w:val="212121"/>
          <w:szCs w:val="24"/>
        </w:rPr>
        <w:t>,</w:t>
      </w:r>
      <w:r w:rsidRPr="002D52AF">
        <w:rPr>
          <w:rFonts w:eastAsia="Times New Roman"/>
          <w:color w:val="212121"/>
          <w:szCs w:val="24"/>
        </w:rPr>
        <w:t xml:space="preserve"> μία σλαβική διάλεκτο</w:t>
      </w:r>
      <w:r>
        <w:rPr>
          <w:rFonts w:eastAsia="Times New Roman"/>
          <w:color w:val="212121"/>
          <w:szCs w:val="24"/>
        </w:rPr>
        <w:t xml:space="preserve"> που</w:t>
      </w:r>
      <w:r w:rsidRPr="002D52AF">
        <w:rPr>
          <w:rFonts w:eastAsia="Times New Roman"/>
          <w:color w:val="212121"/>
          <w:szCs w:val="24"/>
        </w:rPr>
        <w:t xml:space="preserve"> ονομάζεται </w:t>
      </w:r>
      <w:r>
        <w:rPr>
          <w:rFonts w:eastAsia="Times New Roman"/>
          <w:color w:val="212121"/>
          <w:szCs w:val="24"/>
        </w:rPr>
        <w:t>«</w:t>
      </w:r>
      <w:r w:rsidRPr="002D52AF">
        <w:rPr>
          <w:rFonts w:eastAsia="Times New Roman"/>
          <w:color w:val="212121"/>
          <w:szCs w:val="24"/>
        </w:rPr>
        <w:t>μακεδονική γλώσσα</w:t>
      </w:r>
      <w:r>
        <w:rPr>
          <w:rFonts w:eastAsia="Times New Roman"/>
          <w:color w:val="212121"/>
          <w:szCs w:val="24"/>
        </w:rPr>
        <w:t xml:space="preserve">»; </w:t>
      </w:r>
    </w:p>
    <w:p w14:paraId="2ED8B655"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Και έρχεται τώρα η Αντιπολίτευση μετά από σαράντα δύο</w:t>
      </w:r>
      <w:r w:rsidRPr="002D52AF">
        <w:rPr>
          <w:rFonts w:eastAsia="Times New Roman"/>
          <w:color w:val="212121"/>
          <w:szCs w:val="24"/>
        </w:rPr>
        <w:t xml:space="preserve"> χρόνια</w:t>
      </w:r>
      <w:r>
        <w:rPr>
          <w:rFonts w:eastAsia="Times New Roman"/>
          <w:color w:val="212121"/>
          <w:szCs w:val="24"/>
        </w:rPr>
        <w:t>,</w:t>
      </w:r>
      <w:r w:rsidRPr="002D52AF">
        <w:rPr>
          <w:rFonts w:eastAsia="Times New Roman"/>
          <w:color w:val="212121"/>
          <w:szCs w:val="24"/>
        </w:rPr>
        <w:t xml:space="preserve"> που δεν </w:t>
      </w:r>
      <w:r>
        <w:rPr>
          <w:rFonts w:eastAsia="Times New Roman"/>
          <w:color w:val="212121"/>
          <w:szCs w:val="24"/>
        </w:rPr>
        <w:t>έπραξε</w:t>
      </w:r>
      <w:r w:rsidRPr="002D52AF">
        <w:rPr>
          <w:rFonts w:eastAsia="Times New Roman"/>
          <w:color w:val="212121"/>
          <w:szCs w:val="24"/>
        </w:rPr>
        <w:t xml:space="preserve"> τίποτα όλο αυτό το διάστημα</w:t>
      </w:r>
      <w:r>
        <w:rPr>
          <w:rFonts w:eastAsia="Times New Roman"/>
          <w:color w:val="212121"/>
          <w:szCs w:val="24"/>
        </w:rPr>
        <w:t>, να μας πει ότι η Κ</w:t>
      </w:r>
      <w:r w:rsidRPr="002D52AF">
        <w:rPr>
          <w:rFonts w:eastAsia="Times New Roman"/>
          <w:color w:val="212121"/>
          <w:szCs w:val="24"/>
        </w:rPr>
        <w:t xml:space="preserve">υβέρνησή μας έδωσε τη μακεδονική </w:t>
      </w:r>
      <w:r w:rsidRPr="002D52AF">
        <w:rPr>
          <w:rFonts w:eastAsia="Times New Roman"/>
          <w:color w:val="212121"/>
          <w:szCs w:val="24"/>
        </w:rPr>
        <w:t>γλώσσ</w:t>
      </w:r>
      <w:r>
        <w:rPr>
          <w:rFonts w:eastAsia="Times New Roman"/>
          <w:color w:val="212121"/>
          <w:szCs w:val="24"/>
        </w:rPr>
        <w:t>α στους Σ</w:t>
      </w:r>
      <w:r w:rsidRPr="002D52AF">
        <w:rPr>
          <w:rFonts w:eastAsia="Times New Roman"/>
          <w:color w:val="212121"/>
          <w:szCs w:val="24"/>
        </w:rPr>
        <w:t>κοπιανούς</w:t>
      </w:r>
      <w:r>
        <w:rPr>
          <w:rFonts w:eastAsia="Times New Roman"/>
          <w:color w:val="212121"/>
          <w:szCs w:val="24"/>
        </w:rPr>
        <w:t xml:space="preserve"> -ο</w:t>
      </w:r>
      <w:r w:rsidRPr="002D52AF">
        <w:rPr>
          <w:rFonts w:eastAsia="Times New Roman"/>
          <w:color w:val="212121"/>
          <w:szCs w:val="24"/>
        </w:rPr>
        <w:t>ι γλώσσες δεν πουλιούνται</w:t>
      </w:r>
      <w:r>
        <w:rPr>
          <w:rFonts w:eastAsia="Times New Roman"/>
          <w:color w:val="212121"/>
          <w:szCs w:val="24"/>
        </w:rPr>
        <w:t>,</w:t>
      </w:r>
      <w:r w:rsidRPr="002D52AF">
        <w:rPr>
          <w:rFonts w:eastAsia="Times New Roman"/>
          <w:color w:val="212121"/>
          <w:szCs w:val="24"/>
        </w:rPr>
        <w:t xml:space="preserve"> δεν αγοράζονται</w:t>
      </w:r>
      <w:r>
        <w:rPr>
          <w:rFonts w:eastAsia="Times New Roman"/>
          <w:color w:val="212121"/>
          <w:szCs w:val="24"/>
        </w:rPr>
        <w:t>, στα</w:t>
      </w:r>
      <w:r w:rsidRPr="002D52AF">
        <w:rPr>
          <w:rFonts w:eastAsia="Times New Roman"/>
          <w:color w:val="212121"/>
          <w:szCs w:val="24"/>
        </w:rPr>
        <w:t xml:space="preserve"> χασάπικα </w:t>
      </w:r>
      <w:r>
        <w:rPr>
          <w:rFonts w:eastAsia="Times New Roman"/>
          <w:color w:val="212121"/>
          <w:szCs w:val="24"/>
        </w:rPr>
        <w:t xml:space="preserve">και </w:t>
      </w:r>
      <w:r w:rsidRPr="002D52AF">
        <w:rPr>
          <w:rFonts w:eastAsia="Times New Roman"/>
          <w:color w:val="212121"/>
          <w:szCs w:val="24"/>
        </w:rPr>
        <w:t xml:space="preserve">στα ψαράδικα μπορεί να </w:t>
      </w:r>
      <w:r>
        <w:rPr>
          <w:rFonts w:eastAsia="Times New Roman"/>
          <w:color w:val="212121"/>
          <w:szCs w:val="24"/>
        </w:rPr>
        <w:t xml:space="preserve">τις </w:t>
      </w:r>
      <w:r w:rsidRPr="002D52AF">
        <w:rPr>
          <w:rFonts w:eastAsia="Times New Roman"/>
          <w:color w:val="212121"/>
          <w:szCs w:val="24"/>
        </w:rPr>
        <w:t>βρεις</w:t>
      </w:r>
      <w:r>
        <w:rPr>
          <w:rFonts w:eastAsia="Times New Roman"/>
          <w:color w:val="212121"/>
          <w:szCs w:val="24"/>
        </w:rPr>
        <w:t>- τη στιγμή, μάλιστα, που ξέρετε</w:t>
      </w:r>
      <w:r w:rsidRPr="002D52AF">
        <w:rPr>
          <w:rFonts w:eastAsia="Times New Roman"/>
          <w:color w:val="212121"/>
          <w:szCs w:val="24"/>
        </w:rPr>
        <w:t xml:space="preserve"> πολύ καλά ότι ιστορικά τέτοια γλώσσα στη Μακεδονία του Μεγάλου Αλεξάνδρου και μέχρι σήμερα δεν υπάρχει</w:t>
      </w:r>
      <w:r>
        <w:rPr>
          <w:rFonts w:eastAsia="Times New Roman"/>
          <w:color w:val="212121"/>
          <w:szCs w:val="24"/>
        </w:rPr>
        <w:t>.</w:t>
      </w:r>
    </w:p>
    <w:p w14:paraId="2ED8B656" w14:textId="77777777" w:rsidR="00C647AD" w:rsidRDefault="00D506E1">
      <w:pPr>
        <w:spacing w:after="0" w:line="600" w:lineRule="auto"/>
        <w:ind w:firstLine="720"/>
        <w:jc w:val="both"/>
        <w:rPr>
          <w:rFonts w:eastAsia="Times New Roman"/>
          <w:color w:val="212121"/>
          <w:szCs w:val="24"/>
        </w:rPr>
      </w:pPr>
      <w:r w:rsidRPr="002D52AF">
        <w:rPr>
          <w:rFonts w:eastAsia="Times New Roman"/>
          <w:color w:val="212121"/>
          <w:szCs w:val="24"/>
        </w:rPr>
        <w:t>Συνεπώς</w:t>
      </w:r>
      <w:r>
        <w:rPr>
          <w:rFonts w:eastAsia="Times New Roman"/>
          <w:color w:val="212121"/>
          <w:szCs w:val="24"/>
        </w:rPr>
        <w:t xml:space="preserve"> πώς η Κ</w:t>
      </w:r>
      <w:r w:rsidRPr="002D52AF">
        <w:rPr>
          <w:rFonts w:eastAsia="Times New Roman"/>
          <w:color w:val="212121"/>
          <w:szCs w:val="24"/>
        </w:rPr>
        <w:t>υβέρνησή μας παραχώρησε μία γλώσσα που δεν υπάρχει</w:t>
      </w:r>
      <w:r>
        <w:rPr>
          <w:rFonts w:eastAsia="Times New Roman"/>
          <w:color w:val="212121"/>
          <w:szCs w:val="24"/>
        </w:rPr>
        <w:t xml:space="preserve">; </w:t>
      </w:r>
    </w:p>
    <w:p w14:paraId="2ED8B657"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Έρχεται τώρα η Κ</w:t>
      </w:r>
      <w:r w:rsidRPr="002D52AF">
        <w:rPr>
          <w:rFonts w:eastAsia="Times New Roman"/>
          <w:color w:val="212121"/>
          <w:szCs w:val="24"/>
        </w:rPr>
        <w:t>υβέρνηση του ΣΥΡΙΖΑ</w:t>
      </w:r>
      <w:r>
        <w:rPr>
          <w:rFonts w:eastAsia="Times New Roman"/>
          <w:color w:val="212121"/>
          <w:szCs w:val="24"/>
        </w:rPr>
        <w:t>,</w:t>
      </w:r>
      <w:r w:rsidRPr="002D52AF">
        <w:rPr>
          <w:rFonts w:eastAsia="Times New Roman"/>
          <w:color w:val="212121"/>
          <w:szCs w:val="24"/>
        </w:rPr>
        <w:t xml:space="preserve"> μετά από </w:t>
      </w:r>
      <w:r>
        <w:rPr>
          <w:rFonts w:eastAsia="Times New Roman"/>
          <w:color w:val="212121"/>
          <w:szCs w:val="24"/>
        </w:rPr>
        <w:t>σαράντα δύο χρόνια που εσείς παραχωρήσατε</w:t>
      </w:r>
      <w:r w:rsidRPr="002D52AF">
        <w:rPr>
          <w:rFonts w:eastAsia="Times New Roman"/>
          <w:color w:val="212121"/>
          <w:szCs w:val="24"/>
        </w:rPr>
        <w:t xml:space="preserve"> το όνομα </w:t>
      </w:r>
      <w:r>
        <w:rPr>
          <w:rFonts w:eastAsia="Times New Roman"/>
          <w:color w:val="212121"/>
          <w:szCs w:val="24"/>
        </w:rPr>
        <w:t>«</w:t>
      </w:r>
      <w:r w:rsidRPr="002D52AF">
        <w:rPr>
          <w:rFonts w:eastAsia="Times New Roman"/>
          <w:color w:val="212121"/>
          <w:szCs w:val="24"/>
        </w:rPr>
        <w:t>μακεδονική γλώσσα</w:t>
      </w:r>
      <w:r>
        <w:rPr>
          <w:rFonts w:eastAsia="Times New Roman"/>
          <w:color w:val="212121"/>
          <w:szCs w:val="24"/>
        </w:rPr>
        <w:t>» στους Σ</w:t>
      </w:r>
      <w:r w:rsidRPr="002D52AF">
        <w:rPr>
          <w:rFonts w:eastAsia="Times New Roman"/>
          <w:color w:val="212121"/>
          <w:szCs w:val="24"/>
        </w:rPr>
        <w:t>κοπιανούς</w:t>
      </w:r>
      <w:r>
        <w:rPr>
          <w:rFonts w:eastAsia="Times New Roman"/>
          <w:color w:val="212121"/>
          <w:szCs w:val="24"/>
        </w:rPr>
        <w:t>, με τη Σ</w:t>
      </w:r>
      <w:r w:rsidRPr="002D52AF">
        <w:rPr>
          <w:rFonts w:eastAsia="Times New Roman"/>
          <w:color w:val="212121"/>
          <w:szCs w:val="24"/>
        </w:rPr>
        <w:t>υμφ</w:t>
      </w:r>
      <w:r>
        <w:rPr>
          <w:rFonts w:eastAsia="Times New Roman"/>
          <w:color w:val="212121"/>
          <w:szCs w:val="24"/>
        </w:rPr>
        <w:t xml:space="preserve">ωνία των Πρεσπών να </w:t>
      </w:r>
      <w:r>
        <w:rPr>
          <w:rFonts w:eastAsia="Times New Roman"/>
          <w:color w:val="212121"/>
          <w:szCs w:val="24"/>
        </w:rPr>
        <w:lastRenderedPageBreak/>
        <w:t>θεραπεύσει τ</w:t>
      </w:r>
      <w:r w:rsidRPr="002D52AF">
        <w:rPr>
          <w:rFonts w:eastAsia="Times New Roman"/>
          <w:color w:val="212121"/>
          <w:szCs w:val="24"/>
        </w:rPr>
        <w:t>ις δικές σα</w:t>
      </w:r>
      <w:r w:rsidRPr="002D52AF">
        <w:rPr>
          <w:rFonts w:eastAsia="Times New Roman"/>
          <w:color w:val="212121"/>
          <w:szCs w:val="24"/>
        </w:rPr>
        <w:t xml:space="preserve">ς </w:t>
      </w:r>
      <w:r>
        <w:rPr>
          <w:rFonts w:eastAsia="Times New Roman"/>
          <w:color w:val="212121"/>
          <w:szCs w:val="24"/>
        </w:rPr>
        <w:t xml:space="preserve">αμαρτίες </w:t>
      </w:r>
      <w:r w:rsidRPr="002D52AF">
        <w:rPr>
          <w:rFonts w:eastAsia="Times New Roman"/>
          <w:color w:val="212121"/>
          <w:szCs w:val="24"/>
        </w:rPr>
        <w:t xml:space="preserve">και να υποχρεώσει </w:t>
      </w:r>
      <w:r>
        <w:rPr>
          <w:rFonts w:eastAsia="Times New Roman"/>
          <w:color w:val="212121"/>
          <w:szCs w:val="24"/>
        </w:rPr>
        <w:t>τους Σ</w:t>
      </w:r>
      <w:r w:rsidRPr="002D52AF">
        <w:rPr>
          <w:rFonts w:eastAsia="Times New Roman"/>
          <w:color w:val="212121"/>
          <w:szCs w:val="24"/>
        </w:rPr>
        <w:t xml:space="preserve">κοπιανούς </w:t>
      </w:r>
      <w:r>
        <w:rPr>
          <w:rFonts w:eastAsia="Times New Roman"/>
          <w:color w:val="212121"/>
          <w:szCs w:val="24"/>
        </w:rPr>
        <w:t xml:space="preserve">να δεχθούν </w:t>
      </w:r>
      <w:r w:rsidRPr="002D52AF">
        <w:rPr>
          <w:rFonts w:eastAsia="Times New Roman"/>
          <w:color w:val="212121"/>
          <w:szCs w:val="24"/>
        </w:rPr>
        <w:t>με το άρθρο 7 παράγραφος 4</w:t>
      </w:r>
      <w:r>
        <w:rPr>
          <w:rFonts w:eastAsia="Times New Roman"/>
          <w:color w:val="212121"/>
          <w:szCs w:val="24"/>
        </w:rPr>
        <w:t>,</w:t>
      </w:r>
      <w:r w:rsidRPr="002D52AF">
        <w:rPr>
          <w:rFonts w:eastAsia="Times New Roman"/>
          <w:color w:val="212121"/>
          <w:szCs w:val="24"/>
        </w:rPr>
        <w:t xml:space="preserve"> ότι η επίσημη γλώσσα </w:t>
      </w:r>
      <w:r>
        <w:rPr>
          <w:rFonts w:eastAsia="Times New Roman"/>
          <w:color w:val="212121"/>
          <w:szCs w:val="24"/>
        </w:rPr>
        <w:t>τους,</w:t>
      </w:r>
      <w:r w:rsidRPr="002D52AF">
        <w:rPr>
          <w:rFonts w:eastAsia="Times New Roman"/>
          <w:color w:val="212121"/>
          <w:szCs w:val="24"/>
        </w:rPr>
        <w:t xml:space="preserve"> </w:t>
      </w:r>
      <w:r>
        <w:rPr>
          <w:rFonts w:eastAsia="Times New Roman"/>
          <w:color w:val="212121"/>
          <w:szCs w:val="24"/>
        </w:rPr>
        <w:t>α</w:t>
      </w:r>
      <w:r w:rsidRPr="002D52AF">
        <w:rPr>
          <w:rFonts w:eastAsia="Times New Roman"/>
          <w:color w:val="212121"/>
          <w:szCs w:val="24"/>
        </w:rPr>
        <w:t xml:space="preserve">υτή που έχει κατοχυρωθεί σαν </w:t>
      </w:r>
      <w:r>
        <w:rPr>
          <w:rFonts w:eastAsia="Times New Roman"/>
          <w:color w:val="212121"/>
          <w:szCs w:val="24"/>
        </w:rPr>
        <w:t>«</w:t>
      </w:r>
      <w:r w:rsidRPr="002D52AF">
        <w:rPr>
          <w:rFonts w:eastAsia="Times New Roman"/>
          <w:color w:val="212121"/>
          <w:szCs w:val="24"/>
        </w:rPr>
        <w:t>μακεδ</w:t>
      </w:r>
      <w:r>
        <w:rPr>
          <w:rFonts w:eastAsia="Times New Roman"/>
          <w:color w:val="212121"/>
          <w:szCs w:val="24"/>
        </w:rPr>
        <w:t>ονική», ανήκει στην ομάδα των νότι</w:t>
      </w:r>
      <w:r w:rsidRPr="002D52AF">
        <w:rPr>
          <w:rFonts w:eastAsia="Times New Roman"/>
          <w:color w:val="212121"/>
          <w:szCs w:val="24"/>
        </w:rPr>
        <w:t>ων σλαβικών γλωσσών και δεν έχει σχέση με τον αρχαίο ελληνικό πολιτισμό</w:t>
      </w:r>
      <w:r>
        <w:rPr>
          <w:rFonts w:eastAsia="Times New Roman"/>
          <w:color w:val="212121"/>
          <w:szCs w:val="24"/>
        </w:rPr>
        <w:t>.</w:t>
      </w:r>
    </w:p>
    <w:p w14:paraId="2ED8B658" w14:textId="77777777" w:rsidR="00C647AD" w:rsidRDefault="00D506E1">
      <w:pPr>
        <w:spacing w:after="0" w:line="600" w:lineRule="auto"/>
        <w:ind w:firstLine="720"/>
        <w:jc w:val="both"/>
        <w:rPr>
          <w:rFonts w:eastAsia="Times New Roman"/>
          <w:color w:val="212121"/>
          <w:szCs w:val="24"/>
        </w:rPr>
      </w:pPr>
      <w:r w:rsidRPr="002D52AF">
        <w:rPr>
          <w:rFonts w:eastAsia="Times New Roman"/>
          <w:color w:val="212121"/>
          <w:szCs w:val="24"/>
        </w:rPr>
        <w:t>Όσ</w:t>
      </w:r>
      <w:r w:rsidRPr="002D52AF">
        <w:rPr>
          <w:rFonts w:eastAsia="Times New Roman"/>
          <w:color w:val="212121"/>
          <w:szCs w:val="24"/>
        </w:rPr>
        <w:t>ο</w:t>
      </w:r>
      <w:r>
        <w:rPr>
          <w:rFonts w:eastAsia="Times New Roman"/>
          <w:color w:val="212121"/>
          <w:szCs w:val="24"/>
        </w:rPr>
        <w:t>ν</w:t>
      </w:r>
      <w:r w:rsidRPr="002D52AF">
        <w:rPr>
          <w:rFonts w:eastAsia="Times New Roman"/>
          <w:color w:val="212121"/>
          <w:szCs w:val="24"/>
        </w:rPr>
        <w:t xml:space="preserve"> αφορά την ιθαγένεια</w:t>
      </w:r>
      <w:r>
        <w:rPr>
          <w:rFonts w:eastAsia="Times New Roman"/>
          <w:color w:val="212121"/>
          <w:szCs w:val="24"/>
        </w:rPr>
        <w:t>, η</w:t>
      </w:r>
      <w:r w:rsidRPr="002D52AF">
        <w:rPr>
          <w:rFonts w:eastAsia="Times New Roman"/>
          <w:color w:val="212121"/>
          <w:szCs w:val="24"/>
        </w:rPr>
        <w:t xml:space="preserve"> ελληνική πολιτεία στα επί</w:t>
      </w:r>
      <w:r>
        <w:rPr>
          <w:rFonts w:eastAsia="Times New Roman"/>
          <w:color w:val="212121"/>
          <w:szCs w:val="24"/>
        </w:rPr>
        <w:t>σημα έγγραφά της μεταφράζει το «</w:t>
      </w:r>
      <w:r w:rsidRPr="002D52AF">
        <w:rPr>
          <w:rFonts w:eastAsia="Times New Roman"/>
          <w:color w:val="212121"/>
          <w:szCs w:val="24"/>
          <w:lang w:val="en"/>
        </w:rPr>
        <w:t>nationality</w:t>
      </w:r>
      <w:r>
        <w:rPr>
          <w:rFonts w:eastAsia="Times New Roman"/>
          <w:color w:val="212121"/>
          <w:szCs w:val="24"/>
        </w:rPr>
        <w:t>» ως</w:t>
      </w:r>
      <w:r w:rsidRPr="002D52AF">
        <w:rPr>
          <w:rFonts w:eastAsia="Times New Roman"/>
          <w:color w:val="212121"/>
          <w:szCs w:val="24"/>
        </w:rPr>
        <w:t xml:space="preserve"> </w:t>
      </w:r>
      <w:r>
        <w:rPr>
          <w:rFonts w:eastAsia="Times New Roman"/>
          <w:color w:val="212121"/>
          <w:szCs w:val="24"/>
        </w:rPr>
        <w:t>«</w:t>
      </w:r>
      <w:r w:rsidRPr="002D52AF">
        <w:rPr>
          <w:rFonts w:eastAsia="Times New Roman"/>
          <w:color w:val="212121"/>
          <w:szCs w:val="24"/>
        </w:rPr>
        <w:t>ιθαγένεια</w:t>
      </w:r>
      <w:r>
        <w:rPr>
          <w:rFonts w:eastAsia="Times New Roman"/>
          <w:color w:val="212121"/>
          <w:szCs w:val="24"/>
        </w:rPr>
        <w:t>». Η ταυτότητά μου λέει «ελληνική ιθαγένεια</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lang w:val="en-US"/>
        </w:rPr>
        <w:t>hellenic</w:t>
      </w:r>
      <w:r w:rsidRPr="00D9738A">
        <w:rPr>
          <w:rFonts w:eastAsia="Times New Roman"/>
          <w:color w:val="212121"/>
          <w:szCs w:val="24"/>
        </w:rPr>
        <w:t xml:space="preserve"> </w:t>
      </w:r>
      <w:r>
        <w:rPr>
          <w:rFonts w:eastAsia="Times New Roman"/>
          <w:color w:val="212121"/>
          <w:szCs w:val="24"/>
          <w:lang w:val="en-US"/>
        </w:rPr>
        <w:t>nationality</w:t>
      </w:r>
      <w:r>
        <w:rPr>
          <w:rFonts w:eastAsia="Times New Roman"/>
          <w:color w:val="212121"/>
          <w:szCs w:val="24"/>
        </w:rPr>
        <w:t xml:space="preserve">», όπως και οι ταυτότητες όλων σας. Στη ρηματική διακοίνωση διευκρινίζονται όλα </w:t>
      </w:r>
      <w:r>
        <w:rPr>
          <w:rFonts w:eastAsia="Times New Roman"/>
          <w:color w:val="212121"/>
          <w:szCs w:val="24"/>
        </w:rPr>
        <w:t>αυτά. Τ</w:t>
      </w:r>
      <w:r w:rsidRPr="002D52AF">
        <w:rPr>
          <w:rFonts w:eastAsia="Times New Roman"/>
          <w:color w:val="212121"/>
          <w:szCs w:val="24"/>
        </w:rPr>
        <w:t>ελεία και παύλα</w:t>
      </w:r>
      <w:r>
        <w:rPr>
          <w:rFonts w:eastAsia="Times New Roman"/>
          <w:color w:val="212121"/>
          <w:szCs w:val="24"/>
        </w:rPr>
        <w:t>!</w:t>
      </w:r>
    </w:p>
    <w:p w14:paraId="2ED8B659"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Σ</w:t>
      </w:r>
      <w:r w:rsidRPr="002D52AF">
        <w:rPr>
          <w:rFonts w:eastAsia="Times New Roman"/>
          <w:color w:val="212121"/>
          <w:szCs w:val="24"/>
        </w:rPr>
        <w:t xml:space="preserve">υνθήματα του τύπου </w:t>
      </w:r>
      <w:r>
        <w:rPr>
          <w:rFonts w:eastAsia="Times New Roman"/>
          <w:color w:val="212121"/>
          <w:szCs w:val="24"/>
        </w:rPr>
        <w:t xml:space="preserve">«Η </w:t>
      </w:r>
      <w:r w:rsidRPr="002D52AF">
        <w:rPr>
          <w:rFonts w:eastAsia="Times New Roman"/>
          <w:color w:val="212121"/>
          <w:szCs w:val="24"/>
        </w:rPr>
        <w:t>Μακεδονία είναι μία και ελληνική</w:t>
      </w:r>
      <w:r>
        <w:rPr>
          <w:rFonts w:eastAsia="Times New Roman"/>
          <w:color w:val="212121"/>
          <w:szCs w:val="24"/>
        </w:rPr>
        <w:t>»</w:t>
      </w:r>
      <w:r w:rsidRPr="002D52AF">
        <w:rPr>
          <w:rFonts w:eastAsia="Times New Roman"/>
          <w:color w:val="212121"/>
          <w:szCs w:val="24"/>
        </w:rPr>
        <w:t xml:space="preserve"> και </w:t>
      </w:r>
      <w:r>
        <w:rPr>
          <w:rFonts w:eastAsia="Times New Roman"/>
          <w:color w:val="212121"/>
          <w:szCs w:val="24"/>
        </w:rPr>
        <w:t>«Π</w:t>
      </w:r>
      <w:r w:rsidRPr="002D52AF">
        <w:rPr>
          <w:rFonts w:eastAsia="Times New Roman"/>
          <w:color w:val="212121"/>
          <w:szCs w:val="24"/>
        </w:rPr>
        <w:t>αραδίδουμε τη Μακεδονία</w:t>
      </w:r>
      <w:r>
        <w:rPr>
          <w:rFonts w:eastAsia="Times New Roman"/>
          <w:color w:val="212121"/>
          <w:szCs w:val="24"/>
        </w:rPr>
        <w:t xml:space="preserve">» ενισχύουν </w:t>
      </w:r>
      <w:r w:rsidRPr="002D52AF">
        <w:rPr>
          <w:rFonts w:eastAsia="Times New Roman"/>
          <w:color w:val="212121"/>
          <w:szCs w:val="24"/>
        </w:rPr>
        <w:t>τα εθνικιστικά αντ</w:t>
      </w:r>
      <w:r>
        <w:rPr>
          <w:rFonts w:eastAsia="Times New Roman"/>
          <w:color w:val="212121"/>
          <w:szCs w:val="24"/>
        </w:rPr>
        <w:t>ανακλαστικά και τους αλυτρωτισμού</w:t>
      </w:r>
      <w:r w:rsidRPr="002D52AF">
        <w:rPr>
          <w:rFonts w:eastAsia="Times New Roman"/>
          <w:color w:val="212121"/>
          <w:szCs w:val="24"/>
        </w:rPr>
        <w:t>ς</w:t>
      </w:r>
      <w:r>
        <w:rPr>
          <w:rFonts w:eastAsia="Times New Roman"/>
          <w:color w:val="212121"/>
          <w:szCs w:val="24"/>
        </w:rPr>
        <w:t xml:space="preserve">. </w:t>
      </w:r>
    </w:p>
    <w:p w14:paraId="2ED8B65A"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Αντίστοιχα, και η</w:t>
      </w:r>
      <w:r w:rsidRPr="002D52AF">
        <w:rPr>
          <w:rFonts w:eastAsia="Times New Roman"/>
          <w:color w:val="212121"/>
          <w:szCs w:val="24"/>
        </w:rPr>
        <w:t xml:space="preserve"> αντιπολίτευση της άλλης πλευράς τροφοδοτεί εθνικιστικά συνθήμ</w:t>
      </w:r>
      <w:r w:rsidRPr="002D52AF">
        <w:rPr>
          <w:rFonts w:eastAsia="Times New Roman"/>
          <w:color w:val="212121"/>
          <w:szCs w:val="24"/>
        </w:rPr>
        <w:t>ατα</w:t>
      </w:r>
      <w:r>
        <w:rPr>
          <w:rFonts w:eastAsia="Times New Roman"/>
          <w:color w:val="212121"/>
          <w:szCs w:val="24"/>
        </w:rPr>
        <w:t>. Ποιο το όφελος α</w:t>
      </w:r>
      <w:r w:rsidRPr="002D52AF">
        <w:rPr>
          <w:rFonts w:eastAsia="Times New Roman"/>
          <w:color w:val="212121"/>
          <w:szCs w:val="24"/>
        </w:rPr>
        <w:t>πό όλα αυτό</w:t>
      </w:r>
      <w:r>
        <w:rPr>
          <w:rFonts w:eastAsia="Times New Roman"/>
          <w:color w:val="212121"/>
          <w:szCs w:val="24"/>
        </w:rPr>
        <w:t>; Η</w:t>
      </w:r>
      <w:r w:rsidRPr="002D52AF">
        <w:rPr>
          <w:rFonts w:eastAsia="Times New Roman"/>
          <w:color w:val="212121"/>
          <w:szCs w:val="24"/>
        </w:rPr>
        <w:t xml:space="preserve"> διχόνοια</w:t>
      </w:r>
      <w:r>
        <w:rPr>
          <w:rFonts w:eastAsia="Times New Roman"/>
          <w:color w:val="212121"/>
          <w:szCs w:val="24"/>
        </w:rPr>
        <w:t>,</w:t>
      </w:r>
      <w:r w:rsidRPr="002D52AF">
        <w:rPr>
          <w:rFonts w:eastAsia="Times New Roman"/>
          <w:color w:val="212121"/>
          <w:szCs w:val="24"/>
        </w:rPr>
        <w:t xml:space="preserve"> η διάσπαση</w:t>
      </w:r>
      <w:r>
        <w:rPr>
          <w:rFonts w:eastAsia="Times New Roman"/>
          <w:color w:val="212121"/>
          <w:szCs w:val="24"/>
        </w:rPr>
        <w:t>,</w:t>
      </w:r>
      <w:r w:rsidRPr="002D52AF">
        <w:rPr>
          <w:rFonts w:eastAsia="Times New Roman"/>
          <w:color w:val="212121"/>
          <w:szCs w:val="24"/>
        </w:rPr>
        <w:t xml:space="preserve"> η ακροδεξιά ρητορική</w:t>
      </w:r>
      <w:r>
        <w:rPr>
          <w:rFonts w:eastAsia="Times New Roman"/>
          <w:color w:val="212121"/>
          <w:szCs w:val="24"/>
        </w:rPr>
        <w:t xml:space="preserve">. </w:t>
      </w:r>
    </w:p>
    <w:p w14:paraId="2ED8B65B"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 xml:space="preserve">Μόνο μία αριστερή κυβέρνηση, όπως </w:t>
      </w:r>
      <w:r w:rsidRPr="002D52AF">
        <w:rPr>
          <w:rFonts w:eastAsia="Times New Roman"/>
          <w:color w:val="212121"/>
          <w:szCs w:val="24"/>
        </w:rPr>
        <w:t>του ΣΥΡΙΖΑ</w:t>
      </w:r>
      <w:r>
        <w:rPr>
          <w:rFonts w:eastAsia="Times New Roman"/>
          <w:color w:val="212121"/>
          <w:szCs w:val="24"/>
        </w:rPr>
        <w:t xml:space="preserve">, που είναι δύναμη ειρήνης και </w:t>
      </w:r>
      <w:r w:rsidRPr="002D52AF">
        <w:rPr>
          <w:rFonts w:eastAsia="Times New Roman"/>
          <w:color w:val="212121"/>
          <w:szCs w:val="24"/>
        </w:rPr>
        <w:t>έχει μέσα στην ιδεολογία της την ειρη</w:t>
      </w:r>
      <w:r w:rsidRPr="002D52AF">
        <w:rPr>
          <w:rFonts w:eastAsia="Times New Roman"/>
          <w:color w:val="212121"/>
          <w:szCs w:val="24"/>
        </w:rPr>
        <w:lastRenderedPageBreak/>
        <w:t>νική συνύπαρξη των λαών</w:t>
      </w:r>
      <w:r>
        <w:rPr>
          <w:rFonts w:eastAsia="Times New Roman"/>
          <w:color w:val="212121"/>
          <w:szCs w:val="24"/>
        </w:rPr>
        <w:t>,</w:t>
      </w:r>
      <w:r w:rsidRPr="002D52AF">
        <w:rPr>
          <w:rFonts w:eastAsia="Times New Roman"/>
          <w:color w:val="212121"/>
          <w:szCs w:val="24"/>
        </w:rPr>
        <w:t xml:space="preserve"> την αλληλεγγύη</w:t>
      </w:r>
      <w:r>
        <w:rPr>
          <w:rFonts w:eastAsia="Times New Roman"/>
          <w:color w:val="212121"/>
          <w:szCs w:val="24"/>
        </w:rPr>
        <w:t>,</w:t>
      </w:r>
      <w:r w:rsidRPr="002D52AF">
        <w:rPr>
          <w:rFonts w:eastAsia="Times New Roman"/>
          <w:color w:val="212121"/>
          <w:szCs w:val="24"/>
        </w:rPr>
        <w:t xml:space="preserve"> το δικαίωμα της αυτοδι</w:t>
      </w:r>
      <w:r w:rsidRPr="002D52AF">
        <w:rPr>
          <w:rFonts w:eastAsia="Times New Roman"/>
          <w:color w:val="212121"/>
          <w:szCs w:val="24"/>
        </w:rPr>
        <w:t>άθεσης και του αυτοπροσδιορισμού</w:t>
      </w:r>
      <w:r>
        <w:rPr>
          <w:rFonts w:eastAsia="Times New Roman"/>
          <w:color w:val="212121"/>
          <w:szCs w:val="24"/>
        </w:rPr>
        <w:t>, μπορούσε να φέρει μία τέτοια σ</w:t>
      </w:r>
      <w:r w:rsidRPr="002D52AF">
        <w:rPr>
          <w:rFonts w:eastAsia="Times New Roman"/>
          <w:color w:val="212121"/>
          <w:szCs w:val="24"/>
        </w:rPr>
        <w:t>υμφωνία</w:t>
      </w:r>
      <w:r>
        <w:rPr>
          <w:rFonts w:eastAsia="Times New Roman"/>
          <w:color w:val="212121"/>
          <w:szCs w:val="24"/>
        </w:rPr>
        <w:t>,</w:t>
      </w:r>
      <w:r w:rsidRPr="002D52AF">
        <w:rPr>
          <w:rFonts w:eastAsia="Times New Roman"/>
          <w:color w:val="212121"/>
          <w:szCs w:val="24"/>
        </w:rPr>
        <w:t xml:space="preserve"> όπως </w:t>
      </w:r>
      <w:r>
        <w:rPr>
          <w:rFonts w:eastAsia="Times New Roman"/>
          <w:color w:val="212121"/>
          <w:szCs w:val="24"/>
        </w:rPr>
        <w:t>είναι η Σ</w:t>
      </w:r>
      <w:r w:rsidRPr="002D52AF">
        <w:rPr>
          <w:rFonts w:eastAsia="Times New Roman"/>
          <w:color w:val="212121"/>
          <w:szCs w:val="24"/>
        </w:rPr>
        <w:t>υμφωνία των Πρεσπών</w:t>
      </w:r>
      <w:r>
        <w:rPr>
          <w:rFonts w:eastAsia="Times New Roman"/>
          <w:color w:val="212121"/>
          <w:szCs w:val="24"/>
        </w:rPr>
        <w:t>.</w:t>
      </w:r>
      <w:r w:rsidRPr="002D52AF">
        <w:rPr>
          <w:rFonts w:eastAsia="Times New Roman"/>
          <w:color w:val="212121"/>
          <w:szCs w:val="24"/>
        </w:rPr>
        <w:t xml:space="preserve"> </w:t>
      </w:r>
    </w:p>
    <w:p w14:paraId="2ED8B65C" w14:textId="77777777" w:rsidR="00C647AD" w:rsidRDefault="00D506E1">
      <w:pPr>
        <w:spacing w:after="0" w:line="600" w:lineRule="auto"/>
        <w:ind w:firstLine="720"/>
        <w:jc w:val="both"/>
        <w:rPr>
          <w:rFonts w:eastAsia="Times New Roman"/>
          <w:color w:val="212121"/>
          <w:szCs w:val="24"/>
        </w:rPr>
      </w:pPr>
      <w:r w:rsidRPr="002D52AF">
        <w:rPr>
          <w:rFonts w:eastAsia="Times New Roman"/>
          <w:color w:val="212121"/>
          <w:szCs w:val="24"/>
        </w:rPr>
        <w:t>Έτσι</w:t>
      </w:r>
      <w:r>
        <w:rPr>
          <w:rFonts w:eastAsia="Times New Roman"/>
          <w:color w:val="212121"/>
          <w:szCs w:val="24"/>
        </w:rPr>
        <w:t>,</w:t>
      </w:r>
      <w:r w:rsidRPr="002D52AF">
        <w:rPr>
          <w:rFonts w:eastAsia="Times New Roman"/>
          <w:color w:val="212121"/>
          <w:szCs w:val="24"/>
        </w:rPr>
        <w:t xml:space="preserve"> λοιπόν</w:t>
      </w:r>
      <w:r>
        <w:rPr>
          <w:rFonts w:eastAsia="Times New Roman"/>
          <w:color w:val="212121"/>
          <w:szCs w:val="24"/>
        </w:rPr>
        <w:t xml:space="preserve">, με </w:t>
      </w:r>
      <w:r w:rsidRPr="002D52AF">
        <w:rPr>
          <w:rFonts w:eastAsia="Times New Roman"/>
          <w:color w:val="212121"/>
          <w:szCs w:val="24"/>
        </w:rPr>
        <w:t xml:space="preserve">αυτή </w:t>
      </w:r>
      <w:r>
        <w:rPr>
          <w:rFonts w:eastAsia="Times New Roman"/>
          <w:color w:val="212121"/>
          <w:szCs w:val="24"/>
        </w:rPr>
        <w:t xml:space="preserve">τη </w:t>
      </w:r>
      <w:r>
        <w:rPr>
          <w:rFonts w:eastAsia="Times New Roman"/>
          <w:color w:val="212121"/>
          <w:szCs w:val="24"/>
        </w:rPr>
        <w:t>σ</w:t>
      </w:r>
      <w:r w:rsidRPr="002D52AF">
        <w:rPr>
          <w:rFonts w:eastAsia="Times New Roman"/>
          <w:color w:val="212121"/>
          <w:szCs w:val="24"/>
        </w:rPr>
        <w:t xml:space="preserve">υμφωνία </w:t>
      </w:r>
      <w:r>
        <w:rPr>
          <w:rFonts w:eastAsia="Times New Roman"/>
          <w:color w:val="212121"/>
          <w:szCs w:val="24"/>
        </w:rPr>
        <w:t>η Κ</w:t>
      </w:r>
      <w:r w:rsidRPr="002D52AF">
        <w:rPr>
          <w:rFonts w:eastAsia="Times New Roman"/>
          <w:color w:val="212121"/>
          <w:szCs w:val="24"/>
        </w:rPr>
        <w:t>υβέρνηση του ΣΥΡΙΖΑ ανοίγει δρόμους μέσα στην ιστορία και στρώνει πάνω σε αυτούς το χ</w:t>
      </w:r>
      <w:r>
        <w:rPr>
          <w:rFonts w:eastAsia="Times New Roman"/>
          <w:color w:val="212121"/>
          <w:szCs w:val="24"/>
        </w:rPr>
        <w:t>αλί</w:t>
      </w:r>
      <w:r w:rsidRPr="002D52AF">
        <w:rPr>
          <w:rFonts w:eastAsia="Times New Roman"/>
          <w:color w:val="212121"/>
          <w:szCs w:val="24"/>
        </w:rPr>
        <w:t xml:space="preserve"> της ειρήνης</w:t>
      </w:r>
      <w:r>
        <w:rPr>
          <w:rFonts w:eastAsia="Times New Roman"/>
          <w:color w:val="212121"/>
          <w:szCs w:val="24"/>
        </w:rPr>
        <w:t>,</w:t>
      </w:r>
      <w:r w:rsidRPr="002D52AF">
        <w:rPr>
          <w:rFonts w:eastAsia="Times New Roman"/>
          <w:color w:val="212121"/>
          <w:szCs w:val="24"/>
        </w:rPr>
        <w:t xml:space="preserve"> που θα ξ</w:t>
      </w:r>
      <w:r w:rsidRPr="002D52AF">
        <w:rPr>
          <w:rFonts w:eastAsia="Times New Roman"/>
          <w:color w:val="212121"/>
          <w:szCs w:val="24"/>
        </w:rPr>
        <w:t>εκινάει από τη Θεσσαλονίκη και θα ενώνει όλε</w:t>
      </w:r>
      <w:r>
        <w:rPr>
          <w:rFonts w:eastAsia="Times New Roman"/>
          <w:color w:val="212121"/>
          <w:szCs w:val="24"/>
        </w:rPr>
        <w:t>ς τις βαλκανικές χώρες μέχρι τη</w:t>
      </w:r>
      <w:r w:rsidRPr="002D52AF">
        <w:rPr>
          <w:rFonts w:eastAsia="Times New Roman"/>
          <w:color w:val="212121"/>
          <w:szCs w:val="24"/>
        </w:rPr>
        <w:t xml:space="preserve"> Μαύρη Θάλασσα</w:t>
      </w:r>
      <w:r>
        <w:rPr>
          <w:rFonts w:eastAsia="Times New Roman"/>
          <w:color w:val="212121"/>
          <w:szCs w:val="24"/>
        </w:rPr>
        <w:t>. Α</w:t>
      </w:r>
      <w:r w:rsidRPr="002D52AF">
        <w:rPr>
          <w:rFonts w:eastAsia="Times New Roman"/>
          <w:color w:val="212121"/>
          <w:szCs w:val="24"/>
        </w:rPr>
        <w:t>υτό ήταν και το όραμα του Ρήγα Φεραίου</w:t>
      </w:r>
      <w:r>
        <w:rPr>
          <w:rFonts w:eastAsia="Times New Roman"/>
          <w:color w:val="212121"/>
          <w:szCs w:val="24"/>
        </w:rPr>
        <w:t>. Α</w:t>
      </w:r>
      <w:r w:rsidRPr="002D52AF">
        <w:rPr>
          <w:rFonts w:eastAsia="Times New Roman"/>
          <w:color w:val="212121"/>
          <w:szCs w:val="24"/>
        </w:rPr>
        <w:t>υτό εί</w:t>
      </w:r>
      <w:r>
        <w:rPr>
          <w:rFonts w:eastAsia="Times New Roman"/>
          <w:color w:val="212121"/>
          <w:szCs w:val="24"/>
        </w:rPr>
        <w:t>ναι και το όραμα της αριστερής Κ</w:t>
      </w:r>
      <w:r w:rsidRPr="002D52AF">
        <w:rPr>
          <w:rFonts w:eastAsia="Times New Roman"/>
          <w:color w:val="212121"/>
          <w:szCs w:val="24"/>
        </w:rPr>
        <w:t>υβέρνησης του ΣΥΡΙΖΑ</w:t>
      </w:r>
      <w:r>
        <w:rPr>
          <w:rFonts w:eastAsia="Times New Roman"/>
          <w:color w:val="212121"/>
          <w:szCs w:val="24"/>
        </w:rPr>
        <w:t>. Δηλαδή, θέλουμε ε</w:t>
      </w:r>
      <w:r w:rsidRPr="002D52AF">
        <w:rPr>
          <w:rFonts w:eastAsia="Times New Roman"/>
          <w:color w:val="212121"/>
          <w:szCs w:val="24"/>
        </w:rPr>
        <w:t>ιρήνη</w:t>
      </w:r>
      <w:r>
        <w:rPr>
          <w:rFonts w:eastAsia="Times New Roman"/>
          <w:color w:val="212121"/>
          <w:szCs w:val="24"/>
        </w:rPr>
        <w:t>,</w:t>
      </w:r>
      <w:r w:rsidRPr="002D52AF">
        <w:rPr>
          <w:rFonts w:eastAsia="Times New Roman"/>
          <w:color w:val="212121"/>
          <w:szCs w:val="24"/>
        </w:rPr>
        <w:t xml:space="preserve"> ειρην</w:t>
      </w:r>
      <w:r>
        <w:rPr>
          <w:rFonts w:eastAsia="Times New Roman"/>
          <w:color w:val="212121"/>
          <w:szCs w:val="24"/>
        </w:rPr>
        <w:t xml:space="preserve">ική συνύπαρξη των λαών και όχι πολέμους, </w:t>
      </w:r>
      <w:r w:rsidRPr="002D52AF">
        <w:rPr>
          <w:rFonts w:eastAsia="Times New Roman"/>
          <w:color w:val="212121"/>
          <w:szCs w:val="24"/>
        </w:rPr>
        <w:t>προστριβέ</w:t>
      </w:r>
      <w:r>
        <w:rPr>
          <w:rFonts w:eastAsia="Times New Roman"/>
          <w:color w:val="212121"/>
          <w:szCs w:val="24"/>
        </w:rPr>
        <w:t>ς και εθνικισμού</w:t>
      </w:r>
      <w:r w:rsidRPr="002D52AF">
        <w:rPr>
          <w:rFonts w:eastAsia="Times New Roman"/>
          <w:color w:val="212121"/>
          <w:szCs w:val="24"/>
        </w:rPr>
        <w:t>ς</w:t>
      </w:r>
      <w:r>
        <w:rPr>
          <w:rFonts w:eastAsia="Times New Roman"/>
          <w:color w:val="212121"/>
          <w:szCs w:val="24"/>
        </w:rPr>
        <w:t>.</w:t>
      </w:r>
      <w:r w:rsidRPr="002D52AF">
        <w:rPr>
          <w:rFonts w:eastAsia="Times New Roman"/>
          <w:color w:val="212121"/>
          <w:szCs w:val="24"/>
        </w:rPr>
        <w:t xml:space="preserve"> Αυτό είναι το πιστεύω </w:t>
      </w:r>
      <w:r>
        <w:rPr>
          <w:rFonts w:eastAsia="Times New Roman"/>
          <w:color w:val="212121"/>
          <w:szCs w:val="24"/>
        </w:rPr>
        <w:t>μας,</w:t>
      </w:r>
      <w:r w:rsidRPr="002D52AF">
        <w:rPr>
          <w:rFonts w:eastAsia="Times New Roman"/>
          <w:color w:val="212121"/>
          <w:szCs w:val="24"/>
        </w:rPr>
        <w:t xml:space="preserve"> αυτή είναι η </w:t>
      </w:r>
      <w:r>
        <w:rPr>
          <w:rFonts w:eastAsia="Times New Roman"/>
          <w:color w:val="212121"/>
          <w:szCs w:val="24"/>
        </w:rPr>
        <w:t>ιδεολογία</w:t>
      </w:r>
      <w:r w:rsidRPr="002D52AF">
        <w:rPr>
          <w:rFonts w:eastAsia="Times New Roman"/>
          <w:color w:val="212121"/>
          <w:szCs w:val="24"/>
        </w:rPr>
        <w:t xml:space="preserve"> </w:t>
      </w:r>
      <w:r>
        <w:rPr>
          <w:rFonts w:eastAsia="Times New Roman"/>
          <w:color w:val="212121"/>
          <w:szCs w:val="24"/>
        </w:rPr>
        <w:t>μας. Στην ε</w:t>
      </w:r>
      <w:r w:rsidRPr="002D52AF">
        <w:rPr>
          <w:rFonts w:eastAsia="Times New Roman"/>
          <w:color w:val="212121"/>
          <w:szCs w:val="24"/>
        </w:rPr>
        <w:t xml:space="preserve">ιρήνη λέμε </w:t>
      </w:r>
      <w:r>
        <w:rPr>
          <w:rFonts w:eastAsia="Times New Roman"/>
          <w:color w:val="212121"/>
          <w:szCs w:val="24"/>
        </w:rPr>
        <w:t>«</w:t>
      </w:r>
      <w:r w:rsidRPr="002D52AF">
        <w:rPr>
          <w:rFonts w:eastAsia="Times New Roman"/>
          <w:color w:val="212121"/>
          <w:szCs w:val="24"/>
        </w:rPr>
        <w:t>ναι</w:t>
      </w:r>
      <w:r>
        <w:rPr>
          <w:rFonts w:eastAsia="Times New Roman"/>
          <w:color w:val="212121"/>
          <w:szCs w:val="24"/>
        </w:rPr>
        <w:t>», «όχι» λέμε σ</w:t>
      </w:r>
      <w:r w:rsidRPr="002D52AF">
        <w:rPr>
          <w:rFonts w:eastAsia="Times New Roman"/>
          <w:color w:val="212121"/>
          <w:szCs w:val="24"/>
        </w:rPr>
        <w:t xml:space="preserve">τους </w:t>
      </w:r>
      <w:r>
        <w:rPr>
          <w:rFonts w:eastAsia="Times New Roman"/>
          <w:color w:val="212121"/>
          <w:szCs w:val="24"/>
        </w:rPr>
        <w:t>κάφρους, «</w:t>
      </w:r>
      <w:r w:rsidRPr="002D52AF">
        <w:rPr>
          <w:rFonts w:eastAsia="Times New Roman"/>
          <w:color w:val="212121"/>
          <w:szCs w:val="24"/>
        </w:rPr>
        <w:t>όχι</w:t>
      </w:r>
      <w:r>
        <w:rPr>
          <w:rFonts w:eastAsia="Times New Roman"/>
          <w:color w:val="212121"/>
          <w:szCs w:val="24"/>
        </w:rPr>
        <w:t>»</w:t>
      </w:r>
      <w:r w:rsidRPr="002D52AF">
        <w:rPr>
          <w:rFonts w:eastAsia="Times New Roman"/>
          <w:color w:val="212121"/>
          <w:szCs w:val="24"/>
        </w:rPr>
        <w:t xml:space="preserve"> στους </w:t>
      </w:r>
      <w:r>
        <w:rPr>
          <w:rFonts w:eastAsia="Times New Roman"/>
          <w:color w:val="212121"/>
          <w:szCs w:val="24"/>
        </w:rPr>
        <w:t>πατριδοκάπηλου</w:t>
      </w:r>
      <w:r w:rsidRPr="002D52AF">
        <w:rPr>
          <w:rFonts w:eastAsia="Times New Roman"/>
          <w:color w:val="212121"/>
          <w:szCs w:val="24"/>
        </w:rPr>
        <w:t>ς</w:t>
      </w:r>
      <w:r>
        <w:rPr>
          <w:rFonts w:eastAsia="Times New Roman"/>
          <w:color w:val="212121"/>
          <w:szCs w:val="24"/>
        </w:rPr>
        <w:t>,</w:t>
      </w:r>
      <w:r w:rsidRPr="002D52AF">
        <w:rPr>
          <w:rFonts w:eastAsia="Times New Roman"/>
          <w:color w:val="212121"/>
          <w:szCs w:val="24"/>
        </w:rPr>
        <w:t xml:space="preserve"> </w:t>
      </w:r>
      <w:r>
        <w:rPr>
          <w:rFonts w:eastAsia="Times New Roman"/>
          <w:color w:val="212121"/>
          <w:szCs w:val="24"/>
        </w:rPr>
        <w:t>«</w:t>
      </w:r>
      <w:r w:rsidRPr="002D52AF">
        <w:rPr>
          <w:rFonts w:eastAsia="Times New Roman"/>
          <w:color w:val="212121"/>
          <w:szCs w:val="24"/>
        </w:rPr>
        <w:t>όχι</w:t>
      </w:r>
      <w:r>
        <w:rPr>
          <w:rFonts w:eastAsia="Times New Roman"/>
          <w:color w:val="212121"/>
          <w:szCs w:val="24"/>
        </w:rPr>
        <w:t>»</w:t>
      </w:r>
      <w:r w:rsidRPr="002D52AF">
        <w:rPr>
          <w:rFonts w:eastAsia="Times New Roman"/>
          <w:color w:val="212121"/>
          <w:szCs w:val="24"/>
        </w:rPr>
        <w:t xml:space="preserve"> στους </w:t>
      </w:r>
      <w:r>
        <w:rPr>
          <w:rFonts w:eastAsia="Times New Roman"/>
          <w:color w:val="212121"/>
          <w:szCs w:val="24"/>
        </w:rPr>
        <w:t xml:space="preserve">«χιτλερίσκους» και </w:t>
      </w:r>
      <w:r w:rsidRPr="002D52AF">
        <w:rPr>
          <w:rFonts w:eastAsia="Times New Roman"/>
          <w:color w:val="212121"/>
          <w:szCs w:val="24"/>
        </w:rPr>
        <w:t xml:space="preserve">στους </w:t>
      </w:r>
      <w:r>
        <w:rPr>
          <w:rFonts w:eastAsia="Times New Roman"/>
          <w:color w:val="212121"/>
          <w:szCs w:val="24"/>
        </w:rPr>
        <w:t xml:space="preserve">εμπόρους </w:t>
      </w:r>
      <w:r w:rsidRPr="002D52AF">
        <w:rPr>
          <w:rFonts w:eastAsia="Times New Roman"/>
          <w:color w:val="212121"/>
          <w:szCs w:val="24"/>
        </w:rPr>
        <w:t>του εθν</w:t>
      </w:r>
      <w:r w:rsidRPr="002D52AF">
        <w:rPr>
          <w:rFonts w:eastAsia="Times New Roman"/>
          <w:color w:val="212121"/>
          <w:szCs w:val="24"/>
        </w:rPr>
        <w:t>ικισμού</w:t>
      </w:r>
      <w:r>
        <w:rPr>
          <w:rFonts w:eastAsia="Times New Roman"/>
          <w:color w:val="212121"/>
          <w:szCs w:val="24"/>
        </w:rPr>
        <w:t>, όπως θα έλεγε και θα τραγουδούσε ο Λουκιανός Κ</w:t>
      </w:r>
      <w:r>
        <w:rPr>
          <w:rFonts w:eastAsia="Times New Roman"/>
          <w:color w:val="212121"/>
          <w:szCs w:val="24"/>
        </w:rPr>
        <w:t>η</w:t>
      </w:r>
      <w:r w:rsidRPr="002D52AF">
        <w:rPr>
          <w:rFonts w:eastAsia="Times New Roman"/>
          <w:color w:val="212121"/>
          <w:szCs w:val="24"/>
        </w:rPr>
        <w:t>λαηδόνης</w:t>
      </w:r>
      <w:r>
        <w:rPr>
          <w:rFonts w:eastAsia="Times New Roman"/>
          <w:color w:val="212121"/>
          <w:szCs w:val="24"/>
        </w:rPr>
        <w:t xml:space="preserve">. </w:t>
      </w:r>
    </w:p>
    <w:p w14:paraId="2ED8B65D"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Κ</w:t>
      </w:r>
      <w:r w:rsidRPr="002D52AF">
        <w:rPr>
          <w:rFonts w:eastAsia="Times New Roman"/>
          <w:color w:val="212121"/>
          <w:szCs w:val="24"/>
        </w:rPr>
        <w:t>αι θα π</w:t>
      </w:r>
      <w:r>
        <w:rPr>
          <w:rFonts w:eastAsia="Times New Roman"/>
          <w:color w:val="212121"/>
          <w:szCs w:val="24"/>
        </w:rPr>
        <w:t>ω, τελειώνοντας, κάτι που έχει λεχθεί ξανά</w:t>
      </w:r>
      <w:r w:rsidRPr="002D52AF">
        <w:rPr>
          <w:rFonts w:eastAsia="Times New Roman"/>
          <w:color w:val="212121"/>
          <w:szCs w:val="24"/>
        </w:rPr>
        <w:t xml:space="preserve"> </w:t>
      </w:r>
      <w:r>
        <w:rPr>
          <w:rFonts w:eastAsia="Times New Roman"/>
          <w:color w:val="212121"/>
          <w:szCs w:val="24"/>
        </w:rPr>
        <w:t>ως αραβική παροιμία σε αυτή την Α</w:t>
      </w:r>
      <w:r w:rsidRPr="002D52AF">
        <w:rPr>
          <w:rFonts w:eastAsia="Times New Roman"/>
          <w:color w:val="212121"/>
          <w:szCs w:val="24"/>
        </w:rPr>
        <w:t>ίθουσα</w:t>
      </w:r>
      <w:r>
        <w:rPr>
          <w:rFonts w:eastAsia="Times New Roman"/>
          <w:color w:val="212121"/>
          <w:szCs w:val="24"/>
        </w:rPr>
        <w:t>: Τ</w:t>
      </w:r>
      <w:r w:rsidRPr="002D52AF">
        <w:rPr>
          <w:rFonts w:eastAsia="Times New Roman"/>
          <w:color w:val="212121"/>
          <w:szCs w:val="24"/>
        </w:rPr>
        <w:t>α σκυλιά αλυχτούν</w:t>
      </w:r>
      <w:r>
        <w:rPr>
          <w:rFonts w:eastAsia="Times New Roman"/>
          <w:color w:val="212121"/>
          <w:szCs w:val="24"/>
        </w:rPr>
        <w:t xml:space="preserve">, </w:t>
      </w:r>
      <w:r w:rsidRPr="002D52AF">
        <w:rPr>
          <w:rFonts w:eastAsia="Times New Roman"/>
          <w:color w:val="212121"/>
          <w:szCs w:val="24"/>
        </w:rPr>
        <w:t>αλλά το καραβάνι προχωρά</w:t>
      </w:r>
      <w:r>
        <w:rPr>
          <w:rFonts w:eastAsia="Times New Roman"/>
          <w:color w:val="212121"/>
          <w:szCs w:val="24"/>
        </w:rPr>
        <w:t>.</w:t>
      </w:r>
    </w:p>
    <w:p w14:paraId="2ED8B65E"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Ε</w:t>
      </w:r>
      <w:r w:rsidRPr="002D52AF">
        <w:rPr>
          <w:rFonts w:eastAsia="Times New Roman"/>
          <w:color w:val="212121"/>
          <w:szCs w:val="24"/>
        </w:rPr>
        <w:t>υχαριστώ</w:t>
      </w:r>
      <w:r>
        <w:rPr>
          <w:rFonts w:eastAsia="Times New Roman"/>
          <w:color w:val="212121"/>
          <w:szCs w:val="24"/>
        </w:rPr>
        <w:t>.</w:t>
      </w:r>
    </w:p>
    <w:p w14:paraId="2ED8B65F" w14:textId="77777777" w:rsidR="00C647AD" w:rsidRDefault="00D506E1">
      <w:pPr>
        <w:spacing w:after="0" w:line="600" w:lineRule="auto"/>
        <w:ind w:firstLine="709"/>
        <w:jc w:val="center"/>
        <w:rPr>
          <w:rFonts w:eastAsia="Times New Roman" w:cs="Times New Roman"/>
          <w:szCs w:val="24"/>
        </w:rPr>
      </w:pPr>
      <w:r w:rsidRPr="00B819E1">
        <w:rPr>
          <w:rFonts w:eastAsia="Times New Roman" w:cs="Times New Roman"/>
          <w:szCs w:val="24"/>
        </w:rPr>
        <w:lastRenderedPageBreak/>
        <w:t>(Χειροκροτήματα από την πτέρυγα του ΣΥΡΙ</w:t>
      </w:r>
      <w:r w:rsidRPr="00B819E1">
        <w:rPr>
          <w:rFonts w:eastAsia="Times New Roman" w:cs="Times New Roman"/>
          <w:szCs w:val="24"/>
        </w:rPr>
        <w:t>ΖΑ)</w:t>
      </w:r>
    </w:p>
    <w:p w14:paraId="2ED8B660" w14:textId="77777777" w:rsidR="00C647AD" w:rsidRDefault="00D506E1">
      <w:pPr>
        <w:spacing w:after="0" w:line="600" w:lineRule="auto"/>
        <w:ind w:firstLine="720"/>
        <w:jc w:val="both"/>
        <w:rPr>
          <w:rFonts w:eastAsia="Times New Roman" w:cs="Times New Roman"/>
        </w:rPr>
      </w:pPr>
      <w:r w:rsidRPr="00E80698">
        <w:rPr>
          <w:rFonts w:eastAsia="Times New Roman" w:cs="Times New Roman"/>
          <w:b/>
          <w:szCs w:val="24"/>
        </w:rPr>
        <w:t>ΠΡΟΕΔΡΕΥΩΝ (Νικήτας Κακλαμάνης):</w:t>
      </w:r>
      <w:r>
        <w:rPr>
          <w:rFonts w:eastAsia="Times New Roman" w:cs="Times New Roman"/>
          <w:b/>
          <w:szCs w:val="24"/>
        </w:rPr>
        <w:t xml:space="preserve"> </w:t>
      </w:r>
      <w:r w:rsidRPr="00732844">
        <w:rPr>
          <w:rFonts w:eastAsia="Times New Roman" w:cs="Times New Roman"/>
        </w:rPr>
        <w:t>Κυρίες και κύριοι συνάδελφοι, έχω την τιμή να ανακοινώσω στο Σώμα ότι τη συνεδρίασή μας παρακολου</w:t>
      </w:r>
      <w:r>
        <w:rPr>
          <w:rFonts w:eastAsia="Times New Roman" w:cs="Times New Roman"/>
        </w:rPr>
        <w:t xml:space="preserve">θούν από τα άνω δυτικά θεωρεία σαράντα πέντε </w:t>
      </w:r>
      <w:r>
        <w:rPr>
          <w:rFonts w:eastAsia="Times New Roman" w:cs="Times New Roman"/>
        </w:rPr>
        <w:t xml:space="preserve">μαθητές </w:t>
      </w:r>
      <w:r>
        <w:rPr>
          <w:rFonts w:eastAsia="Times New Roman" w:cs="Times New Roman"/>
        </w:rPr>
        <w:t xml:space="preserve">και </w:t>
      </w:r>
      <w:r>
        <w:rPr>
          <w:rFonts w:eastAsia="Times New Roman" w:cs="Times New Roman"/>
        </w:rPr>
        <w:t>μαθήτριες</w:t>
      </w:r>
      <w:r>
        <w:rPr>
          <w:rFonts w:eastAsia="Times New Roman" w:cs="Times New Roman"/>
        </w:rPr>
        <w:t xml:space="preserve"> και πέντε </w:t>
      </w:r>
      <w:r w:rsidRPr="00732844">
        <w:rPr>
          <w:rFonts w:eastAsia="Times New Roman" w:cs="Times New Roman"/>
        </w:rPr>
        <w:t xml:space="preserve">εκπαιδευτικοί </w:t>
      </w:r>
      <w:r>
        <w:rPr>
          <w:rFonts w:eastAsia="Times New Roman" w:cs="Times New Roman"/>
        </w:rPr>
        <w:t>συνοδοί τους από το 24</w:t>
      </w:r>
      <w:r w:rsidRPr="005F32BD">
        <w:rPr>
          <w:rFonts w:eastAsia="Times New Roman" w:cs="Times New Roman"/>
          <w:vertAlign w:val="superscript"/>
        </w:rPr>
        <w:t>ο</w:t>
      </w:r>
      <w:r>
        <w:rPr>
          <w:rFonts w:eastAsia="Times New Roman" w:cs="Times New Roman"/>
        </w:rPr>
        <w:t xml:space="preserve"> Δημοτικό </w:t>
      </w:r>
      <w:r w:rsidRPr="00732844">
        <w:rPr>
          <w:rFonts w:eastAsia="Times New Roman" w:cs="Times New Roman"/>
        </w:rPr>
        <w:t>Σχολείο</w:t>
      </w:r>
      <w:r>
        <w:rPr>
          <w:rFonts w:eastAsia="Times New Roman" w:cs="Times New Roman"/>
        </w:rPr>
        <w:t xml:space="preserve"> Ιλίου</w:t>
      </w:r>
      <w:r w:rsidRPr="00732844">
        <w:rPr>
          <w:rFonts w:eastAsia="Times New Roman" w:cs="Times New Roman"/>
        </w:rPr>
        <w:t xml:space="preserve">. </w:t>
      </w:r>
    </w:p>
    <w:p w14:paraId="2ED8B661" w14:textId="77777777" w:rsidR="00C647AD" w:rsidRDefault="00D506E1">
      <w:pPr>
        <w:spacing w:after="0" w:line="600" w:lineRule="auto"/>
        <w:ind w:firstLine="720"/>
        <w:jc w:val="both"/>
        <w:rPr>
          <w:rFonts w:eastAsia="Times New Roman" w:cs="Times New Roman"/>
        </w:rPr>
      </w:pPr>
      <w:r>
        <w:rPr>
          <w:rFonts w:eastAsia="Times New Roman" w:cs="Times New Roman"/>
        </w:rPr>
        <w:t>Η Βουλή σά</w:t>
      </w:r>
      <w:r w:rsidRPr="00732844">
        <w:rPr>
          <w:rFonts w:eastAsia="Times New Roman" w:cs="Times New Roman"/>
        </w:rPr>
        <w:t xml:space="preserve">ς καλωσορίζει. </w:t>
      </w:r>
    </w:p>
    <w:p w14:paraId="2ED8B662" w14:textId="77777777" w:rsidR="00C647AD" w:rsidRDefault="00D506E1">
      <w:pPr>
        <w:spacing w:after="0" w:line="600" w:lineRule="auto"/>
        <w:ind w:firstLine="709"/>
        <w:jc w:val="center"/>
        <w:rPr>
          <w:rFonts w:eastAsia="Times New Roman" w:cs="Times New Roman"/>
        </w:rPr>
      </w:pPr>
      <w:r w:rsidRPr="00732844">
        <w:rPr>
          <w:rFonts w:eastAsia="Times New Roman" w:cs="Times New Roman"/>
        </w:rPr>
        <w:t>(Χειροκροτήματα απ</w:t>
      </w:r>
      <w:r w:rsidRPr="00DA1F03">
        <w:rPr>
          <w:rFonts w:eastAsia="Times New Roman" w:cs="Times New Roman"/>
        </w:rPr>
        <w:t>’</w:t>
      </w:r>
      <w:r w:rsidRPr="00732844">
        <w:rPr>
          <w:rFonts w:eastAsia="Times New Roman" w:cs="Times New Roman"/>
        </w:rPr>
        <w:t xml:space="preserve"> όλες τις πτέρυγες της Βουλής)</w:t>
      </w:r>
    </w:p>
    <w:p w14:paraId="2ED8B663" w14:textId="77777777" w:rsidR="00C647AD" w:rsidRDefault="00D506E1">
      <w:pPr>
        <w:spacing w:after="0" w:line="600" w:lineRule="auto"/>
        <w:ind w:firstLine="720"/>
        <w:jc w:val="both"/>
        <w:rPr>
          <w:rFonts w:eastAsia="Times New Roman" w:cs="Times New Roman"/>
        </w:rPr>
      </w:pPr>
      <w:r>
        <w:rPr>
          <w:rFonts w:eastAsia="Times New Roman" w:cs="Times New Roman"/>
        </w:rPr>
        <w:t>Προχωράμε με την κ</w:t>
      </w:r>
      <w:r>
        <w:rPr>
          <w:rFonts w:eastAsia="Times New Roman" w:cs="Times New Roman"/>
        </w:rPr>
        <w:t>.</w:t>
      </w:r>
      <w:r>
        <w:rPr>
          <w:rFonts w:eastAsia="Times New Roman" w:cs="Times New Roman"/>
        </w:rPr>
        <w:t xml:space="preserve"> Καρακώστα. </w:t>
      </w:r>
    </w:p>
    <w:p w14:paraId="2ED8B664" w14:textId="77777777" w:rsidR="00C647AD" w:rsidRDefault="00D506E1">
      <w:pPr>
        <w:spacing w:after="0" w:line="600" w:lineRule="auto"/>
        <w:ind w:firstLine="720"/>
        <w:jc w:val="both"/>
        <w:rPr>
          <w:rFonts w:eastAsia="Times New Roman" w:cs="Times New Roman"/>
        </w:rPr>
      </w:pPr>
      <w:r>
        <w:rPr>
          <w:rFonts w:eastAsia="Times New Roman" w:cs="Times New Roman"/>
        </w:rPr>
        <w:t xml:space="preserve">Ορίστε, κυρία συνάδελφε, έχετε τον λόγο. </w:t>
      </w:r>
    </w:p>
    <w:p w14:paraId="2ED8B665" w14:textId="77777777" w:rsidR="00C647AD" w:rsidRDefault="00D506E1">
      <w:pPr>
        <w:spacing w:after="0" w:line="600" w:lineRule="auto"/>
        <w:ind w:firstLine="720"/>
        <w:jc w:val="both"/>
        <w:rPr>
          <w:rFonts w:eastAsia="Times New Roman" w:cs="Times New Roman"/>
        </w:rPr>
      </w:pPr>
      <w:r>
        <w:rPr>
          <w:rFonts w:eastAsia="Times New Roman" w:cs="Times New Roman"/>
          <w:b/>
        </w:rPr>
        <w:t xml:space="preserve">ΕΥΑΓΓΕΛΙΑ </w:t>
      </w:r>
      <w:r>
        <w:rPr>
          <w:rFonts w:eastAsia="Times New Roman" w:cs="Times New Roman"/>
          <w:b/>
        </w:rPr>
        <w:t xml:space="preserve">(ΕΥΗ) </w:t>
      </w:r>
      <w:r>
        <w:rPr>
          <w:rFonts w:eastAsia="Times New Roman" w:cs="Times New Roman"/>
          <w:b/>
        </w:rPr>
        <w:t xml:space="preserve">ΚΑΡΑΚΩΣΤΑ: </w:t>
      </w:r>
      <w:r>
        <w:rPr>
          <w:rFonts w:eastAsia="Times New Roman" w:cs="Times New Roman"/>
        </w:rPr>
        <w:t>Καλημέρα στις συναδέλφισσες και στους συναδέλφους που</w:t>
      </w:r>
      <w:r>
        <w:rPr>
          <w:rFonts w:eastAsia="Times New Roman" w:cs="Times New Roman"/>
        </w:rPr>
        <w:t xml:space="preserve"> είμαστε σήμερα εδώ. </w:t>
      </w:r>
    </w:p>
    <w:p w14:paraId="2ED8B666" w14:textId="77777777" w:rsidR="00C647AD" w:rsidRDefault="00D506E1">
      <w:pPr>
        <w:spacing w:after="0" w:line="600" w:lineRule="auto"/>
        <w:ind w:firstLine="720"/>
        <w:jc w:val="both"/>
        <w:rPr>
          <w:rFonts w:eastAsia="Times New Roman" w:cs="Times New Roman"/>
        </w:rPr>
      </w:pPr>
      <w:r>
        <w:rPr>
          <w:rFonts w:eastAsia="Times New Roman" w:cs="Times New Roman"/>
        </w:rPr>
        <w:t>Συζητάμε -όπως όλοι έχουμε αναφέρει- ένα εξαιρετικά σοβαρό ζήτημα -ίσως ένα από τα σοβαρότερα ζητήματα που έχουμε συζητήσει σε αυτή την Αίθουσα- μιας και πρόκειται για ένα πραγματικά εθνικό ζήτημα. Και αυτό είναι η κύρωση της Συμφωνία</w:t>
      </w:r>
      <w:r>
        <w:rPr>
          <w:rFonts w:eastAsia="Times New Roman" w:cs="Times New Roman"/>
        </w:rPr>
        <w:t xml:space="preserve">ς των Πρεσπών. Σήμερα, δηλαδή, καλούμαστε να επιλύσουμε -κατά τη δική μας άποψη- ένα σημαντικό εθνικό ζήτημα, το οποίο παραμένει άλυτο επί είκοσι πέντε ολόκληρα χρόνια -για </w:t>
      </w:r>
      <w:r>
        <w:rPr>
          <w:rFonts w:eastAsia="Times New Roman" w:cs="Times New Roman"/>
        </w:rPr>
        <w:lastRenderedPageBreak/>
        <w:t xml:space="preserve">να μην πω και πολύ περισσότερα, αν πάω στο παρελθόν- και δημιουργεί προβλήματα στη </w:t>
      </w:r>
      <w:r>
        <w:rPr>
          <w:rFonts w:eastAsia="Times New Roman" w:cs="Times New Roman"/>
        </w:rPr>
        <w:t xml:space="preserve">χώρα μας. Και την ίδια στιγμή, την ίδια χρονική περίοδο πάνω από εκατόν σαράντα χώρες έχουν αναγνωρίσει τη γειτονική χώρα με το όνομα «Μακεδονία». </w:t>
      </w:r>
    </w:p>
    <w:p w14:paraId="2ED8B667" w14:textId="77777777" w:rsidR="00C647AD" w:rsidRDefault="00D506E1">
      <w:pPr>
        <w:spacing w:after="0" w:line="600" w:lineRule="auto"/>
        <w:ind w:firstLine="720"/>
        <w:jc w:val="both"/>
        <w:rPr>
          <w:rFonts w:eastAsia="Times New Roman" w:cs="Times New Roman"/>
        </w:rPr>
      </w:pPr>
      <w:r>
        <w:rPr>
          <w:rFonts w:eastAsia="Times New Roman" w:cs="Times New Roman"/>
        </w:rPr>
        <w:t>Θα χρειαζόμουν πάρα πολλές ώρες για να αναφέρω τις δηλώσεις των ηγετών και ηγετικών στελεχών της Αντιπολίτευ</w:t>
      </w:r>
      <w:r>
        <w:rPr>
          <w:rFonts w:eastAsia="Times New Roman" w:cs="Times New Roman"/>
        </w:rPr>
        <w:t xml:space="preserve">σης, ακόμη και πριν έναν χρόνο, σχετικά με την ονομασία της γειτονικής χώρας. </w:t>
      </w:r>
    </w:p>
    <w:p w14:paraId="2ED8B668" w14:textId="77777777" w:rsidR="00C647AD" w:rsidRDefault="00D506E1">
      <w:pPr>
        <w:spacing w:after="0" w:line="600" w:lineRule="auto"/>
        <w:ind w:firstLine="720"/>
        <w:jc w:val="both"/>
        <w:rPr>
          <w:rFonts w:eastAsia="Times New Roman" w:cs="Times New Roman"/>
        </w:rPr>
      </w:pPr>
      <w:r>
        <w:rPr>
          <w:rFonts w:eastAsia="Times New Roman" w:cs="Times New Roman"/>
        </w:rPr>
        <w:t>Και επειδή πολλά έχουν αναφερθεί, θα αναφερθώ ενδεικτικά στη δήλωση του κ. Μητσοτάκη στη Βουλή στις 11-7-2017: «Υπάρχει επίσημη θέση της ελληνικής κυβέρνησης επικυρωμένη δις από</w:t>
      </w:r>
      <w:r>
        <w:rPr>
          <w:rFonts w:eastAsia="Times New Roman" w:cs="Times New Roman"/>
        </w:rPr>
        <w:t xml:space="preserve"> την Εθνική Αντιπροσωπεία για σύνθετη ονομασία με γεωγραφικό προσδιορισμό για όλες τις χρήσεις». </w:t>
      </w:r>
    </w:p>
    <w:p w14:paraId="2ED8B669" w14:textId="77777777" w:rsidR="00C647AD" w:rsidRDefault="00D506E1">
      <w:pPr>
        <w:spacing w:after="0" w:line="600" w:lineRule="auto"/>
        <w:ind w:firstLine="720"/>
        <w:jc w:val="both"/>
        <w:rPr>
          <w:rFonts w:eastAsia="Times New Roman"/>
          <w:color w:val="212121"/>
          <w:szCs w:val="24"/>
        </w:rPr>
      </w:pPr>
      <w:r>
        <w:rPr>
          <w:rFonts w:eastAsia="Times New Roman" w:cs="Times New Roman"/>
        </w:rPr>
        <w:t>Αυτή η επίσημη θέση αποτυπώθηκε, επίσης, στις προγραμματικές δηλώσεις της κ</w:t>
      </w:r>
      <w:r w:rsidRPr="002D52AF">
        <w:rPr>
          <w:rFonts w:eastAsia="Times New Roman"/>
          <w:color w:val="212121"/>
          <w:szCs w:val="24"/>
        </w:rPr>
        <w:t>υβέρνηση</w:t>
      </w:r>
      <w:r>
        <w:rPr>
          <w:rFonts w:eastAsia="Times New Roman"/>
          <w:color w:val="212121"/>
          <w:szCs w:val="24"/>
        </w:rPr>
        <w:t>ς</w:t>
      </w:r>
      <w:r w:rsidRPr="002D52AF">
        <w:rPr>
          <w:rFonts w:eastAsia="Times New Roman"/>
          <w:color w:val="212121"/>
          <w:szCs w:val="24"/>
        </w:rPr>
        <w:t xml:space="preserve"> Καραμανλή το 2007 και επικυρώθηκε για άλλη μία φορά στο Βουκουρέστι</w:t>
      </w:r>
      <w:r>
        <w:rPr>
          <w:rFonts w:eastAsia="Times New Roman"/>
          <w:color w:val="212121"/>
          <w:szCs w:val="24"/>
        </w:rPr>
        <w:t>.</w:t>
      </w:r>
    </w:p>
    <w:p w14:paraId="2ED8B66A"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Δήλωση του κ.</w:t>
      </w:r>
      <w:r w:rsidRPr="002D52AF">
        <w:rPr>
          <w:rFonts w:eastAsia="Times New Roman"/>
          <w:color w:val="212121"/>
          <w:szCs w:val="24"/>
        </w:rPr>
        <w:t xml:space="preserve"> Βενιζέλου</w:t>
      </w:r>
      <w:r>
        <w:rPr>
          <w:rFonts w:eastAsia="Times New Roman"/>
          <w:color w:val="212121"/>
          <w:szCs w:val="24"/>
        </w:rPr>
        <w:t>, Α</w:t>
      </w:r>
      <w:r w:rsidRPr="002D52AF">
        <w:rPr>
          <w:rFonts w:eastAsia="Times New Roman"/>
          <w:color w:val="212121"/>
          <w:szCs w:val="24"/>
        </w:rPr>
        <w:t>ντιπροέδρου της κυβέρνησης Σαμαρά</w:t>
      </w:r>
      <w:r>
        <w:rPr>
          <w:rFonts w:eastAsia="Times New Roman"/>
          <w:color w:val="212121"/>
          <w:szCs w:val="24"/>
        </w:rPr>
        <w:t>, το 2014 στη Γενική Σ</w:t>
      </w:r>
      <w:r w:rsidRPr="002D52AF">
        <w:rPr>
          <w:rFonts w:eastAsia="Times New Roman"/>
          <w:color w:val="212121"/>
          <w:szCs w:val="24"/>
        </w:rPr>
        <w:t>υνέλευση του ΟΗΕ</w:t>
      </w:r>
      <w:r>
        <w:rPr>
          <w:rFonts w:eastAsia="Times New Roman"/>
          <w:color w:val="212121"/>
          <w:szCs w:val="24"/>
        </w:rPr>
        <w:t>: «Π</w:t>
      </w:r>
      <w:r w:rsidRPr="002D52AF">
        <w:rPr>
          <w:rFonts w:eastAsia="Times New Roman"/>
          <w:color w:val="212121"/>
          <w:szCs w:val="24"/>
        </w:rPr>
        <w:t xml:space="preserve">ροτείνουμε </w:t>
      </w:r>
      <w:r w:rsidRPr="002D52AF">
        <w:rPr>
          <w:rFonts w:eastAsia="Times New Roman"/>
          <w:color w:val="212121"/>
          <w:szCs w:val="24"/>
        </w:rPr>
        <w:lastRenderedPageBreak/>
        <w:t xml:space="preserve">μία αμοιβαία αποδεκτή σύνθετη ονομασία με γεωγραφικό προσδιορισμό πριν από τη λέξη </w:t>
      </w:r>
      <w:r>
        <w:rPr>
          <w:rFonts w:eastAsia="Times New Roman"/>
          <w:color w:val="212121"/>
          <w:szCs w:val="24"/>
        </w:rPr>
        <w:t>«</w:t>
      </w:r>
      <w:r w:rsidRPr="002D52AF">
        <w:rPr>
          <w:rFonts w:eastAsia="Times New Roman"/>
          <w:color w:val="212121"/>
          <w:szCs w:val="24"/>
        </w:rPr>
        <w:t>Μακεδονία</w:t>
      </w:r>
      <w:r>
        <w:rPr>
          <w:rFonts w:eastAsia="Times New Roman"/>
          <w:color w:val="212121"/>
          <w:szCs w:val="24"/>
        </w:rPr>
        <w:t>»</w:t>
      </w:r>
      <w:r w:rsidRPr="002D52AF">
        <w:rPr>
          <w:rFonts w:eastAsia="Times New Roman"/>
          <w:color w:val="212121"/>
          <w:szCs w:val="24"/>
        </w:rPr>
        <w:t xml:space="preserve"> για κάθε χρήση</w:t>
      </w:r>
      <w:r>
        <w:rPr>
          <w:rFonts w:eastAsia="Times New Roman"/>
          <w:color w:val="212121"/>
          <w:szCs w:val="24"/>
        </w:rPr>
        <w:t>,</w:t>
      </w:r>
      <w:r w:rsidRPr="002D52AF">
        <w:rPr>
          <w:rFonts w:eastAsia="Times New Roman"/>
          <w:color w:val="212121"/>
          <w:szCs w:val="24"/>
        </w:rPr>
        <w:t xml:space="preserve"> μέσα και έξω από τη χώρα</w:t>
      </w:r>
      <w:r>
        <w:rPr>
          <w:rFonts w:eastAsia="Times New Roman"/>
          <w:color w:val="212121"/>
          <w:szCs w:val="24"/>
        </w:rPr>
        <w:t>».</w:t>
      </w:r>
    </w:p>
    <w:p w14:paraId="2ED8B66B"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 xml:space="preserve">Ας </w:t>
      </w:r>
      <w:r>
        <w:rPr>
          <w:rFonts w:eastAsia="Times New Roman"/>
          <w:color w:val="212121"/>
          <w:szCs w:val="24"/>
        </w:rPr>
        <w:t>σημειωθεί ότι η Συμφωνία των Πρεσπών, που συζητάμε εμείς τώρα, δ</w:t>
      </w:r>
      <w:r w:rsidRPr="002D52AF">
        <w:rPr>
          <w:rFonts w:eastAsia="Times New Roman"/>
          <w:color w:val="212121"/>
          <w:szCs w:val="24"/>
        </w:rPr>
        <w:t xml:space="preserve">εν </w:t>
      </w:r>
      <w:r>
        <w:rPr>
          <w:rFonts w:eastAsia="Times New Roman"/>
          <w:color w:val="212121"/>
          <w:szCs w:val="24"/>
        </w:rPr>
        <w:t xml:space="preserve">έμεινε </w:t>
      </w:r>
      <w:r w:rsidRPr="002D52AF">
        <w:rPr>
          <w:rFonts w:eastAsia="Times New Roman"/>
          <w:color w:val="212121"/>
          <w:szCs w:val="24"/>
        </w:rPr>
        <w:t>μόνο ε</w:t>
      </w:r>
      <w:r>
        <w:rPr>
          <w:rFonts w:eastAsia="Times New Roman"/>
          <w:color w:val="212121"/>
          <w:szCs w:val="24"/>
        </w:rPr>
        <w:t xml:space="preserve">ντός </w:t>
      </w:r>
      <w:r w:rsidRPr="002D52AF">
        <w:rPr>
          <w:rFonts w:eastAsia="Times New Roman"/>
          <w:color w:val="212121"/>
          <w:szCs w:val="24"/>
        </w:rPr>
        <w:t>της εθνικής γραμμής</w:t>
      </w:r>
      <w:r>
        <w:rPr>
          <w:rFonts w:eastAsia="Times New Roman"/>
          <w:color w:val="212121"/>
          <w:szCs w:val="24"/>
        </w:rPr>
        <w:t>,</w:t>
      </w:r>
      <w:r w:rsidRPr="002D52AF">
        <w:rPr>
          <w:rFonts w:eastAsia="Times New Roman"/>
          <w:color w:val="212121"/>
          <w:szCs w:val="24"/>
        </w:rPr>
        <w:t xml:space="preserve"> αλλά προχώρησε ακόμα περισσότερο</w:t>
      </w:r>
      <w:r>
        <w:rPr>
          <w:rFonts w:eastAsia="Times New Roman"/>
          <w:color w:val="212121"/>
          <w:szCs w:val="24"/>
        </w:rPr>
        <w:t>, α</w:t>
      </w:r>
      <w:r w:rsidRPr="002D52AF">
        <w:rPr>
          <w:rFonts w:eastAsia="Times New Roman"/>
          <w:color w:val="212121"/>
          <w:szCs w:val="24"/>
        </w:rPr>
        <w:t xml:space="preserve">φού η γειτονική </w:t>
      </w:r>
      <w:r>
        <w:rPr>
          <w:rFonts w:eastAsia="Times New Roman"/>
          <w:color w:val="212121"/>
          <w:szCs w:val="24"/>
        </w:rPr>
        <w:t xml:space="preserve">χώρα προχώρησε στην αλλαγή του </w:t>
      </w:r>
      <w:r>
        <w:rPr>
          <w:rFonts w:eastAsia="Times New Roman"/>
          <w:color w:val="212121"/>
          <w:szCs w:val="24"/>
        </w:rPr>
        <w:t>σ</w:t>
      </w:r>
      <w:r>
        <w:rPr>
          <w:rFonts w:eastAsia="Times New Roman"/>
          <w:color w:val="212121"/>
          <w:szCs w:val="24"/>
        </w:rPr>
        <w:t xml:space="preserve">υντάγματός της, στη συνταγματική αναθεώρηση, </w:t>
      </w:r>
      <w:r w:rsidRPr="002D52AF">
        <w:rPr>
          <w:rFonts w:eastAsia="Times New Roman"/>
          <w:color w:val="212121"/>
          <w:szCs w:val="24"/>
        </w:rPr>
        <w:t>κάτι το οποίο δεν τέθη</w:t>
      </w:r>
      <w:r w:rsidRPr="002D52AF">
        <w:rPr>
          <w:rFonts w:eastAsia="Times New Roman"/>
          <w:color w:val="212121"/>
          <w:szCs w:val="24"/>
        </w:rPr>
        <w:t>κε ποτέ στις διαπραγματεύσεις από τις προηγούμενες κυβερνήσεις</w:t>
      </w:r>
      <w:r>
        <w:rPr>
          <w:rFonts w:eastAsia="Times New Roman"/>
          <w:color w:val="212121"/>
          <w:szCs w:val="24"/>
        </w:rPr>
        <w:t xml:space="preserve">. </w:t>
      </w:r>
    </w:p>
    <w:p w14:paraId="2ED8B66C"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 xml:space="preserve">Μετά την κύρωση της </w:t>
      </w:r>
      <w:r>
        <w:rPr>
          <w:rFonts w:eastAsia="Times New Roman"/>
          <w:color w:val="212121"/>
          <w:szCs w:val="24"/>
        </w:rPr>
        <w:t>σ</w:t>
      </w:r>
      <w:r w:rsidRPr="002D52AF">
        <w:rPr>
          <w:rFonts w:eastAsia="Times New Roman"/>
          <w:color w:val="212121"/>
          <w:szCs w:val="24"/>
        </w:rPr>
        <w:t xml:space="preserve">υμφωνίας η γειτονική χώρα θα ονομάζεται </w:t>
      </w:r>
      <w:r>
        <w:rPr>
          <w:rFonts w:eastAsia="Times New Roman"/>
          <w:color w:val="212121"/>
          <w:szCs w:val="24"/>
        </w:rPr>
        <w:t>«Δ</w:t>
      </w:r>
      <w:r w:rsidRPr="002D52AF">
        <w:rPr>
          <w:rFonts w:eastAsia="Times New Roman"/>
          <w:color w:val="212121"/>
          <w:szCs w:val="24"/>
        </w:rPr>
        <w:t>ημοκρατία της Βόρειας Μακεδονίας</w:t>
      </w:r>
      <w:r>
        <w:rPr>
          <w:rFonts w:eastAsia="Times New Roman"/>
          <w:color w:val="212121"/>
          <w:szCs w:val="24"/>
        </w:rPr>
        <w:t>»</w:t>
      </w:r>
      <w:r w:rsidRPr="002D52AF">
        <w:rPr>
          <w:rFonts w:eastAsia="Times New Roman"/>
          <w:color w:val="212121"/>
          <w:szCs w:val="24"/>
        </w:rPr>
        <w:t xml:space="preserve"> για όλες τις </w:t>
      </w:r>
      <w:r>
        <w:rPr>
          <w:rFonts w:eastAsia="Times New Roman"/>
          <w:color w:val="212121"/>
          <w:szCs w:val="24"/>
        </w:rPr>
        <w:t>χρήσεις.</w:t>
      </w:r>
    </w:p>
    <w:p w14:paraId="2ED8B66D"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Π</w:t>
      </w:r>
      <w:r w:rsidRPr="002D52AF">
        <w:rPr>
          <w:rFonts w:eastAsia="Times New Roman"/>
          <w:color w:val="212121"/>
          <w:szCs w:val="24"/>
        </w:rPr>
        <w:t>αρ</w:t>
      </w:r>
      <w:r>
        <w:rPr>
          <w:rFonts w:eastAsia="Times New Roman"/>
          <w:color w:val="212121"/>
          <w:szCs w:val="24"/>
        </w:rPr>
        <w:t xml:space="preserve">’ </w:t>
      </w:r>
      <w:r w:rsidRPr="002D52AF">
        <w:rPr>
          <w:rFonts w:eastAsia="Times New Roman"/>
          <w:color w:val="212121"/>
          <w:szCs w:val="24"/>
        </w:rPr>
        <w:t>όλα αυτά</w:t>
      </w:r>
      <w:r>
        <w:rPr>
          <w:rFonts w:eastAsia="Times New Roman"/>
          <w:color w:val="212121"/>
          <w:szCs w:val="24"/>
        </w:rPr>
        <w:t>, μετά την υπογραφή της Σ</w:t>
      </w:r>
      <w:r w:rsidRPr="002D52AF">
        <w:rPr>
          <w:rFonts w:eastAsia="Times New Roman"/>
          <w:color w:val="212121"/>
          <w:szCs w:val="24"/>
        </w:rPr>
        <w:t>υμφωνίας των Πρεσπών</w:t>
      </w:r>
      <w:r>
        <w:rPr>
          <w:rFonts w:eastAsia="Times New Roman"/>
          <w:color w:val="212121"/>
          <w:szCs w:val="24"/>
        </w:rPr>
        <w:t>, η</w:t>
      </w:r>
      <w:r w:rsidRPr="002D52AF">
        <w:rPr>
          <w:rFonts w:eastAsia="Times New Roman"/>
          <w:color w:val="212121"/>
          <w:szCs w:val="24"/>
        </w:rPr>
        <w:t xml:space="preserve"> Νέα Δημοκρ</w:t>
      </w:r>
      <w:r w:rsidRPr="002D52AF">
        <w:rPr>
          <w:rFonts w:eastAsia="Times New Roman"/>
          <w:color w:val="212121"/>
          <w:szCs w:val="24"/>
        </w:rPr>
        <w:t xml:space="preserve">ατία και το ΠΑΣΟΚ </w:t>
      </w:r>
      <w:r>
        <w:rPr>
          <w:rFonts w:eastAsia="Times New Roman"/>
          <w:color w:val="212121"/>
          <w:szCs w:val="24"/>
        </w:rPr>
        <w:t xml:space="preserve">αρνήθηκαν </w:t>
      </w:r>
      <w:r w:rsidRPr="002D52AF">
        <w:rPr>
          <w:rFonts w:eastAsia="Times New Roman"/>
          <w:color w:val="212121"/>
          <w:szCs w:val="24"/>
        </w:rPr>
        <w:t>να την υποστηρίξουν</w:t>
      </w:r>
      <w:r>
        <w:rPr>
          <w:rFonts w:eastAsia="Times New Roman"/>
          <w:color w:val="212121"/>
          <w:szCs w:val="24"/>
        </w:rPr>
        <w:t>,</w:t>
      </w:r>
      <w:r w:rsidRPr="002D52AF">
        <w:rPr>
          <w:rFonts w:eastAsia="Times New Roman"/>
          <w:color w:val="212121"/>
          <w:szCs w:val="24"/>
        </w:rPr>
        <w:t xml:space="preserve"> επε</w:t>
      </w:r>
      <w:r>
        <w:rPr>
          <w:rFonts w:eastAsia="Times New Roman"/>
          <w:color w:val="212121"/>
          <w:szCs w:val="24"/>
        </w:rPr>
        <w:t>ιδή δήθε</w:t>
      </w:r>
      <w:r w:rsidRPr="002D52AF">
        <w:rPr>
          <w:rFonts w:eastAsia="Times New Roman"/>
          <w:color w:val="212121"/>
          <w:szCs w:val="24"/>
        </w:rPr>
        <w:t>ν αναγνωρίζουμε τη μακεδονική γλώσσα και τη μακεδονική εθνότητα</w:t>
      </w:r>
      <w:r>
        <w:rPr>
          <w:rFonts w:eastAsia="Times New Roman"/>
          <w:color w:val="212121"/>
          <w:szCs w:val="24"/>
        </w:rPr>
        <w:t xml:space="preserve">. </w:t>
      </w:r>
    </w:p>
    <w:p w14:paraId="2ED8B66E"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 xml:space="preserve">Η αναθεώρηση του </w:t>
      </w:r>
      <w:r>
        <w:rPr>
          <w:rFonts w:eastAsia="Times New Roman"/>
          <w:color w:val="212121"/>
          <w:szCs w:val="24"/>
        </w:rPr>
        <w:t>σ</w:t>
      </w:r>
      <w:r w:rsidRPr="002D52AF">
        <w:rPr>
          <w:rFonts w:eastAsia="Times New Roman"/>
          <w:color w:val="212121"/>
          <w:szCs w:val="24"/>
        </w:rPr>
        <w:t>υντάγματος</w:t>
      </w:r>
      <w:r>
        <w:rPr>
          <w:rFonts w:eastAsia="Times New Roman"/>
          <w:color w:val="212121"/>
          <w:szCs w:val="24"/>
        </w:rPr>
        <w:t>,</w:t>
      </w:r>
      <w:r w:rsidRPr="002D52AF">
        <w:rPr>
          <w:rFonts w:eastAsia="Times New Roman"/>
          <w:color w:val="212121"/>
          <w:szCs w:val="24"/>
        </w:rPr>
        <w:t xml:space="preserve"> όπως πολ</w:t>
      </w:r>
      <w:r>
        <w:rPr>
          <w:rFonts w:eastAsia="Times New Roman"/>
          <w:color w:val="212121"/>
          <w:szCs w:val="24"/>
        </w:rPr>
        <w:t>λές φορές ειπώθηκε σε αυτή την Α</w:t>
      </w:r>
      <w:r w:rsidRPr="002D52AF">
        <w:rPr>
          <w:rFonts w:eastAsia="Times New Roman"/>
          <w:color w:val="212121"/>
          <w:szCs w:val="24"/>
        </w:rPr>
        <w:t>ίθουσα</w:t>
      </w:r>
      <w:r>
        <w:rPr>
          <w:rFonts w:eastAsia="Times New Roman"/>
          <w:color w:val="212121"/>
          <w:szCs w:val="24"/>
        </w:rPr>
        <w:t>,</w:t>
      </w:r>
      <w:r w:rsidRPr="002D52AF">
        <w:rPr>
          <w:rFonts w:eastAsia="Times New Roman"/>
          <w:color w:val="212121"/>
          <w:szCs w:val="24"/>
        </w:rPr>
        <w:t xml:space="preserve"> καθώς και η ρηματική διακοίνωση </w:t>
      </w:r>
      <w:r>
        <w:rPr>
          <w:rFonts w:eastAsia="Times New Roman"/>
          <w:color w:val="212121"/>
          <w:szCs w:val="24"/>
        </w:rPr>
        <w:t>που εστάλη στο ε</w:t>
      </w:r>
      <w:r w:rsidRPr="002D52AF">
        <w:rPr>
          <w:rFonts w:eastAsia="Times New Roman"/>
          <w:color w:val="212121"/>
          <w:szCs w:val="24"/>
        </w:rPr>
        <w:t>λλην</w:t>
      </w:r>
      <w:r w:rsidRPr="002D52AF">
        <w:rPr>
          <w:rFonts w:eastAsia="Times New Roman"/>
          <w:color w:val="212121"/>
          <w:szCs w:val="24"/>
        </w:rPr>
        <w:t>ικό Υπουργείο Εξωτερικών</w:t>
      </w:r>
      <w:r>
        <w:rPr>
          <w:rFonts w:eastAsia="Times New Roman"/>
          <w:color w:val="212121"/>
          <w:szCs w:val="24"/>
        </w:rPr>
        <w:t>,</w:t>
      </w:r>
      <w:r w:rsidRPr="002D52AF">
        <w:rPr>
          <w:rFonts w:eastAsia="Times New Roman"/>
          <w:color w:val="212121"/>
          <w:szCs w:val="24"/>
        </w:rPr>
        <w:t xml:space="preserve"> ξεκαθαρίζει </w:t>
      </w:r>
      <w:r w:rsidRPr="002D52AF">
        <w:rPr>
          <w:rFonts w:eastAsia="Times New Roman"/>
          <w:color w:val="212121"/>
          <w:szCs w:val="24"/>
        </w:rPr>
        <w:lastRenderedPageBreak/>
        <w:t xml:space="preserve">ότι η χρήση του όρου </w:t>
      </w:r>
      <w:r>
        <w:rPr>
          <w:rFonts w:eastAsia="Times New Roman"/>
          <w:color w:val="212121"/>
          <w:szCs w:val="24"/>
        </w:rPr>
        <w:t>«</w:t>
      </w:r>
      <w:r>
        <w:rPr>
          <w:rFonts w:eastAsia="Times New Roman"/>
          <w:color w:val="212121"/>
          <w:szCs w:val="24"/>
          <w:lang w:val="en-US"/>
        </w:rPr>
        <w:t>nationality</w:t>
      </w:r>
      <w:r>
        <w:rPr>
          <w:rFonts w:eastAsia="Times New Roman"/>
          <w:color w:val="212121"/>
          <w:szCs w:val="24"/>
        </w:rPr>
        <w:t xml:space="preserve">» </w:t>
      </w:r>
      <w:r w:rsidRPr="002D52AF">
        <w:rPr>
          <w:rFonts w:eastAsia="Times New Roman"/>
          <w:color w:val="212121"/>
          <w:szCs w:val="24"/>
        </w:rPr>
        <w:t xml:space="preserve">χρησιμοποιείται μόνο </w:t>
      </w:r>
      <w:r>
        <w:rPr>
          <w:rFonts w:eastAsia="Times New Roman"/>
          <w:color w:val="212121"/>
          <w:szCs w:val="24"/>
        </w:rPr>
        <w:t>ως «ιθαγένεια»</w:t>
      </w:r>
      <w:r w:rsidRPr="002D52AF">
        <w:rPr>
          <w:rFonts w:eastAsia="Times New Roman"/>
          <w:color w:val="212121"/>
          <w:szCs w:val="24"/>
        </w:rPr>
        <w:t xml:space="preserve"> και όχι ως </w:t>
      </w:r>
      <w:r>
        <w:rPr>
          <w:rFonts w:eastAsia="Times New Roman"/>
          <w:color w:val="212121"/>
          <w:szCs w:val="24"/>
        </w:rPr>
        <w:t>«</w:t>
      </w:r>
      <w:r w:rsidRPr="002D52AF">
        <w:rPr>
          <w:rFonts w:eastAsia="Times New Roman"/>
          <w:color w:val="212121"/>
          <w:szCs w:val="24"/>
        </w:rPr>
        <w:t>εθνότητα</w:t>
      </w:r>
      <w:r>
        <w:rPr>
          <w:rFonts w:eastAsia="Times New Roman"/>
          <w:color w:val="212121"/>
          <w:szCs w:val="24"/>
        </w:rPr>
        <w:t xml:space="preserve">», </w:t>
      </w:r>
      <w:r w:rsidRPr="002D52AF">
        <w:rPr>
          <w:rFonts w:eastAsia="Times New Roman"/>
          <w:color w:val="212121"/>
          <w:szCs w:val="24"/>
        </w:rPr>
        <w:t xml:space="preserve">όπως αναφέρεται από </w:t>
      </w:r>
      <w:r>
        <w:rPr>
          <w:rFonts w:eastAsia="Times New Roman"/>
          <w:color w:val="212121"/>
          <w:szCs w:val="24"/>
        </w:rPr>
        <w:t>την Α</w:t>
      </w:r>
      <w:r w:rsidRPr="002D52AF">
        <w:rPr>
          <w:rFonts w:eastAsia="Times New Roman"/>
          <w:color w:val="212121"/>
          <w:szCs w:val="24"/>
        </w:rPr>
        <w:t>ντιπολίτευση</w:t>
      </w:r>
      <w:r>
        <w:rPr>
          <w:rFonts w:eastAsia="Times New Roman"/>
          <w:color w:val="212121"/>
          <w:szCs w:val="24"/>
        </w:rPr>
        <w:t>.</w:t>
      </w:r>
    </w:p>
    <w:p w14:paraId="2ED8B66F"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Η συγκεκριμένη τροπολογία του Σ</w:t>
      </w:r>
      <w:r w:rsidRPr="002D52AF">
        <w:rPr>
          <w:rFonts w:eastAsia="Times New Roman"/>
          <w:color w:val="212121"/>
          <w:szCs w:val="24"/>
        </w:rPr>
        <w:t xml:space="preserve">υντάγματος διευκρινίζει ότι </w:t>
      </w:r>
      <w:r>
        <w:rPr>
          <w:rFonts w:eastAsia="Times New Roman"/>
          <w:color w:val="212121"/>
          <w:szCs w:val="24"/>
        </w:rPr>
        <w:t>η «ιθαγένεια»</w:t>
      </w:r>
      <w:r w:rsidRPr="002D52AF">
        <w:rPr>
          <w:rFonts w:eastAsia="Times New Roman"/>
          <w:color w:val="212121"/>
          <w:szCs w:val="24"/>
        </w:rPr>
        <w:t xml:space="preserve"> δεν προσδιορ</w:t>
      </w:r>
      <w:r w:rsidRPr="002D52AF">
        <w:rPr>
          <w:rFonts w:eastAsia="Times New Roman"/>
          <w:color w:val="212121"/>
          <w:szCs w:val="24"/>
        </w:rPr>
        <w:t>ίζει ούτε καθορίζει την εθνότητα των πολιτών της γειτονικής χώρας</w:t>
      </w:r>
      <w:r>
        <w:rPr>
          <w:rFonts w:eastAsia="Times New Roman"/>
          <w:color w:val="212121"/>
          <w:szCs w:val="24"/>
        </w:rPr>
        <w:t>.</w:t>
      </w:r>
    </w:p>
    <w:p w14:paraId="2ED8B670"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 xml:space="preserve">Μετά την κύρωση της </w:t>
      </w:r>
      <w:r>
        <w:rPr>
          <w:rFonts w:eastAsia="Times New Roman"/>
          <w:color w:val="212121"/>
          <w:szCs w:val="24"/>
        </w:rPr>
        <w:t>σ</w:t>
      </w:r>
      <w:r w:rsidRPr="002D52AF">
        <w:rPr>
          <w:rFonts w:eastAsia="Times New Roman"/>
          <w:color w:val="212121"/>
          <w:szCs w:val="24"/>
        </w:rPr>
        <w:t xml:space="preserve">υμφωνίας σε όλα τα ταξιδιωτικά έγγραφα θα αναγράφεται στον όρο </w:t>
      </w:r>
      <w:r>
        <w:rPr>
          <w:rFonts w:eastAsia="Times New Roman"/>
          <w:color w:val="212121"/>
          <w:szCs w:val="24"/>
        </w:rPr>
        <w:t>«</w:t>
      </w:r>
      <w:r w:rsidRPr="002D52AF">
        <w:rPr>
          <w:rFonts w:eastAsia="Times New Roman"/>
          <w:color w:val="212121"/>
          <w:szCs w:val="24"/>
        </w:rPr>
        <w:t>ιθαγένεια</w:t>
      </w:r>
      <w:r>
        <w:rPr>
          <w:rFonts w:eastAsia="Times New Roman"/>
          <w:color w:val="212121"/>
          <w:szCs w:val="24"/>
        </w:rPr>
        <w:t>», «</w:t>
      </w:r>
      <w:r w:rsidRPr="002D52AF">
        <w:rPr>
          <w:rFonts w:eastAsia="Times New Roman"/>
          <w:color w:val="212121"/>
          <w:szCs w:val="24"/>
        </w:rPr>
        <w:t>πολίτης της Βόρειας Μακεδονίας</w:t>
      </w:r>
      <w:r>
        <w:rPr>
          <w:rFonts w:eastAsia="Times New Roman"/>
          <w:color w:val="212121"/>
          <w:szCs w:val="24"/>
        </w:rPr>
        <w:t>»</w:t>
      </w:r>
      <w:r w:rsidRPr="002D52AF">
        <w:rPr>
          <w:rFonts w:eastAsia="Times New Roman"/>
          <w:color w:val="212121"/>
          <w:szCs w:val="24"/>
        </w:rPr>
        <w:t xml:space="preserve"> και όχι </w:t>
      </w:r>
      <w:r>
        <w:rPr>
          <w:rFonts w:eastAsia="Times New Roman"/>
          <w:color w:val="212121"/>
          <w:szCs w:val="24"/>
        </w:rPr>
        <w:t>«</w:t>
      </w:r>
      <w:r w:rsidRPr="002D52AF">
        <w:rPr>
          <w:rFonts w:eastAsia="Times New Roman"/>
          <w:color w:val="212121"/>
          <w:szCs w:val="24"/>
        </w:rPr>
        <w:t>ιθαγένεια μακεδονική</w:t>
      </w:r>
      <w:r>
        <w:rPr>
          <w:rFonts w:eastAsia="Times New Roman"/>
          <w:color w:val="212121"/>
          <w:szCs w:val="24"/>
        </w:rPr>
        <w:t xml:space="preserve">», </w:t>
      </w:r>
      <w:r w:rsidRPr="002D52AF">
        <w:rPr>
          <w:rFonts w:eastAsia="Times New Roman"/>
          <w:color w:val="212121"/>
          <w:szCs w:val="24"/>
        </w:rPr>
        <w:t xml:space="preserve">όπως αναγραφόταν εδώ και </w:t>
      </w:r>
      <w:r>
        <w:rPr>
          <w:rFonts w:eastAsia="Times New Roman"/>
          <w:color w:val="212121"/>
          <w:szCs w:val="24"/>
        </w:rPr>
        <w:t xml:space="preserve">είκοσι πέντε </w:t>
      </w:r>
      <w:r w:rsidRPr="002D52AF">
        <w:rPr>
          <w:rFonts w:eastAsia="Times New Roman"/>
          <w:color w:val="212121"/>
          <w:szCs w:val="24"/>
        </w:rPr>
        <w:t>χρόνια</w:t>
      </w:r>
      <w:r>
        <w:rPr>
          <w:rFonts w:eastAsia="Times New Roman"/>
          <w:color w:val="212121"/>
          <w:szCs w:val="24"/>
        </w:rPr>
        <w:t>.</w:t>
      </w:r>
    </w:p>
    <w:p w14:paraId="2ED8B671"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Ω</w:t>
      </w:r>
      <w:r w:rsidRPr="002D52AF">
        <w:rPr>
          <w:rFonts w:eastAsia="Times New Roman"/>
          <w:color w:val="212121"/>
          <w:szCs w:val="24"/>
        </w:rPr>
        <w:t>ς προς τη γλώσσα</w:t>
      </w:r>
      <w:r>
        <w:rPr>
          <w:rFonts w:eastAsia="Times New Roman"/>
          <w:color w:val="212121"/>
          <w:szCs w:val="24"/>
        </w:rPr>
        <w:t>,</w:t>
      </w:r>
      <w:r w:rsidRPr="002D52AF">
        <w:rPr>
          <w:rFonts w:eastAsia="Times New Roman"/>
          <w:color w:val="212121"/>
          <w:szCs w:val="24"/>
        </w:rPr>
        <w:t xml:space="preserve"> η οποία έχει αναγνωριστεί ως </w:t>
      </w:r>
      <w:r>
        <w:rPr>
          <w:rFonts w:eastAsia="Times New Roman"/>
          <w:color w:val="212121"/>
          <w:szCs w:val="24"/>
        </w:rPr>
        <w:t>«</w:t>
      </w:r>
      <w:r w:rsidRPr="002D52AF">
        <w:rPr>
          <w:rFonts w:eastAsia="Times New Roman"/>
          <w:color w:val="212121"/>
          <w:szCs w:val="24"/>
        </w:rPr>
        <w:t>μακεδονική</w:t>
      </w:r>
      <w:r>
        <w:rPr>
          <w:rFonts w:eastAsia="Times New Roman"/>
          <w:color w:val="212121"/>
          <w:szCs w:val="24"/>
        </w:rPr>
        <w:t>» στη Γ</w:t>
      </w:r>
      <w:r>
        <w:rPr>
          <w:rFonts w:eastAsia="Times New Roman"/>
          <w:color w:val="212121"/>
          <w:szCs w:val="24"/>
        </w:rPr>
        <w:t xml:space="preserve">΄ </w:t>
      </w:r>
      <w:r>
        <w:rPr>
          <w:rFonts w:eastAsia="Times New Roman"/>
          <w:color w:val="212121"/>
          <w:szCs w:val="24"/>
        </w:rPr>
        <w:t>Σ</w:t>
      </w:r>
      <w:r w:rsidRPr="002D52AF">
        <w:rPr>
          <w:rFonts w:eastAsia="Times New Roman"/>
          <w:color w:val="212121"/>
          <w:szCs w:val="24"/>
        </w:rPr>
        <w:t>υνδιάσκεψη του ΟΗΕ στην Αθήνα το 1977</w:t>
      </w:r>
      <w:r>
        <w:rPr>
          <w:rFonts w:eastAsia="Times New Roman"/>
          <w:color w:val="212121"/>
          <w:szCs w:val="24"/>
        </w:rPr>
        <w:t xml:space="preserve">, η </w:t>
      </w:r>
      <w:r>
        <w:rPr>
          <w:rFonts w:eastAsia="Times New Roman"/>
          <w:color w:val="212121"/>
          <w:szCs w:val="24"/>
        </w:rPr>
        <w:t>σ</w:t>
      </w:r>
      <w:r w:rsidRPr="002D52AF">
        <w:rPr>
          <w:rFonts w:eastAsia="Times New Roman"/>
          <w:color w:val="212121"/>
          <w:szCs w:val="24"/>
        </w:rPr>
        <w:t xml:space="preserve">υμφωνία αναφέρει ρητά </w:t>
      </w:r>
      <w:r>
        <w:rPr>
          <w:rFonts w:eastAsia="Times New Roman"/>
          <w:color w:val="212121"/>
          <w:szCs w:val="24"/>
        </w:rPr>
        <w:t xml:space="preserve">ότι η </w:t>
      </w:r>
      <w:r w:rsidRPr="002D52AF">
        <w:rPr>
          <w:rFonts w:eastAsia="Times New Roman"/>
          <w:color w:val="212121"/>
          <w:szCs w:val="24"/>
        </w:rPr>
        <w:t xml:space="preserve">επίσημη γλώσσα της </w:t>
      </w:r>
      <w:r>
        <w:rPr>
          <w:rFonts w:eastAsia="Times New Roman"/>
          <w:color w:val="212121"/>
          <w:szCs w:val="24"/>
        </w:rPr>
        <w:t>«</w:t>
      </w:r>
      <w:r w:rsidRPr="002D52AF">
        <w:rPr>
          <w:rFonts w:eastAsia="Times New Roman"/>
          <w:color w:val="212121"/>
          <w:szCs w:val="24"/>
        </w:rPr>
        <w:t>Βόρειας Μακεδονίας</w:t>
      </w:r>
      <w:r>
        <w:rPr>
          <w:rFonts w:eastAsia="Times New Roman"/>
          <w:color w:val="212121"/>
          <w:szCs w:val="24"/>
        </w:rPr>
        <w:t>»</w:t>
      </w:r>
      <w:r w:rsidRPr="002D52AF">
        <w:rPr>
          <w:rFonts w:eastAsia="Times New Roman"/>
          <w:color w:val="212121"/>
          <w:szCs w:val="24"/>
        </w:rPr>
        <w:t xml:space="preserve"> ανήκει στις νότιες σλαβικές γλώσσες και δεν έχει σχέση μ</w:t>
      </w:r>
      <w:r w:rsidRPr="002D52AF">
        <w:rPr>
          <w:rFonts w:eastAsia="Times New Roman"/>
          <w:color w:val="212121"/>
          <w:szCs w:val="24"/>
        </w:rPr>
        <w:t>ε τον αρχαίο ελληνικό πολιτισμό και την ιστορία της ελληνικής Μακεδονίας</w:t>
      </w:r>
      <w:r>
        <w:rPr>
          <w:rFonts w:eastAsia="Times New Roman"/>
          <w:color w:val="212121"/>
          <w:szCs w:val="24"/>
        </w:rPr>
        <w:t>.</w:t>
      </w:r>
    </w:p>
    <w:p w14:paraId="2ED8B672"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lang w:val="en-US"/>
        </w:rPr>
        <w:t>K</w:t>
      </w:r>
      <w:r>
        <w:rPr>
          <w:rFonts w:eastAsia="Times New Roman"/>
          <w:color w:val="212121"/>
          <w:szCs w:val="24"/>
        </w:rPr>
        <w:t xml:space="preserve">αι </w:t>
      </w:r>
      <w:r w:rsidRPr="00993CFB">
        <w:rPr>
          <w:rFonts w:eastAsia="Times New Roman"/>
          <w:color w:val="212121"/>
          <w:szCs w:val="24"/>
        </w:rPr>
        <w:t>να θυμηθούμε δηλώσεις του Ευάγγελου Αβέρωφ από το 1959</w:t>
      </w:r>
      <w:r w:rsidRPr="007938F5">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«Ε</w:t>
      </w:r>
      <w:r w:rsidRPr="00993CFB">
        <w:rPr>
          <w:rFonts w:eastAsia="Times New Roman"/>
          <w:color w:val="212121"/>
          <w:szCs w:val="24"/>
        </w:rPr>
        <w:t>ις την ελληνικήν Μακεδονία δε</w:t>
      </w:r>
      <w:r>
        <w:rPr>
          <w:rFonts w:eastAsia="Times New Roman"/>
          <w:color w:val="212121"/>
          <w:szCs w:val="24"/>
        </w:rPr>
        <w:t>ν ομιλείται η μακεδο</w:t>
      </w:r>
      <w:r>
        <w:rPr>
          <w:rFonts w:eastAsia="Times New Roman"/>
          <w:color w:val="212121"/>
          <w:szCs w:val="24"/>
        </w:rPr>
        <w:lastRenderedPageBreak/>
        <w:t xml:space="preserve">νική γλώσσα, η οποία ομιλείται εις </w:t>
      </w:r>
      <w:r w:rsidRPr="00993CFB">
        <w:rPr>
          <w:rFonts w:eastAsia="Times New Roman"/>
          <w:color w:val="212121"/>
          <w:szCs w:val="24"/>
        </w:rPr>
        <w:t>τα Σκόπια και έχει και γραμματική κα</w:t>
      </w:r>
      <w:r w:rsidRPr="00993CFB">
        <w:rPr>
          <w:rFonts w:eastAsia="Times New Roman"/>
          <w:color w:val="212121"/>
          <w:szCs w:val="24"/>
        </w:rPr>
        <w:t>ι συντακτικό</w:t>
      </w:r>
      <w:r>
        <w:rPr>
          <w:rFonts w:eastAsia="Times New Roman"/>
          <w:color w:val="212121"/>
          <w:szCs w:val="24"/>
        </w:rPr>
        <w:t>». Ακόμα, αφαιρείται ο Ή</w:t>
      </w:r>
      <w:r w:rsidRPr="00993CFB">
        <w:rPr>
          <w:rFonts w:eastAsia="Times New Roman"/>
          <w:color w:val="212121"/>
          <w:szCs w:val="24"/>
        </w:rPr>
        <w:t>λιος της Βεργίνας από τη σημαία και από όλους τους δημόσιους χώρους και αποδομείται οτιδήποτε αναφέρεται στην αρχαία</w:t>
      </w:r>
      <w:r>
        <w:rPr>
          <w:rFonts w:eastAsia="Times New Roman"/>
          <w:color w:val="212121"/>
          <w:szCs w:val="24"/>
        </w:rPr>
        <w:t xml:space="preserve"> ελληνική ιστορία και στον αρχαίο ελληνικό πολιτισμό,</w:t>
      </w:r>
      <w:r w:rsidRPr="00993CFB">
        <w:rPr>
          <w:rFonts w:eastAsia="Times New Roman"/>
          <w:color w:val="212121"/>
          <w:szCs w:val="24"/>
        </w:rPr>
        <w:t xml:space="preserve"> σε χώρους</w:t>
      </w:r>
      <w:r>
        <w:rPr>
          <w:rFonts w:eastAsia="Times New Roman"/>
          <w:color w:val="212121"/>
          <w:szCs w:val="24"/>
        </w:rPr>
        <w:t>, κτήρια και μνημεία.</w:t>
      </w:r>
    </w:p>
    <w:p w14:paraId="2ED8B673"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Η </w:t>
      </w:r>
      <w:r>
        <w:rPr>
          <w:rFonts w:eastAsia="Times New Roman"/>
          <w:color w:val="212121"/>
          <w:szCs w:val="24"/>
        </w:rPr>
        <w:t>σ</w:t>
      </w:r>
      <w:r w:rsidRPr="00993CFB">
        <w:rPr>
          <w:rFonts w:eastAsia="Times New Roman"/>
          <w:color w:val="212121"/>
          <w:szCs w:val="24"/>
        </w:rPr>
        <w:t>υμφωνία αυτή και</w:t>
      </w:r>
      <w:r w:rsidRPr="00993CFB">
        <w:rPr>
          <w:rFonts w:eastAsia="Times New Roman"/>
          <w:color w:val="212121"/>
          <w:szCs w:val="24"/>
        </w:rPr>
        <w:t xml:space="preserve"> η τρο</w:t>
      </w:r>
      <w:r>
        <w:rPr>
          <w:rFonts w:eastAsia="Times New Roman"/>
          <w:color w:val="212121"/>
          <w:szCs w:val="24"/>
        </w:rPr>
        <w:t xml:space="preserve">ποποίηση του </w:t>
      </w:r>
      <w:r>
        <w:rPr>
          <w:rFonts w:eastAsia="Times New Roman"/>
          <w:color w:val="212121"/>
          <w:szCs w:val="24"/>
        </w:rPr>
        <w:t>σ</w:t>
      </w:r>
      <w:r>
        <w:rPr>
          <w:rFonts w:eastAsia="Times New Roman"/>
          <w:color w:val="212121"/>
          <w:szCs w:val="24"/>
        </w:rPr>
        <w:t>υντάγματος εξαλείφει</w:t>
      </w:r>
      <w:r w:rsidRPr="00993CFB">
        <w:rPr>
          <w:rFonts w:eastAsia="Times New Roman"/>
          <w:color w:val="212121"/>
          <w:szCs w:val="24"/>
        </w:rPr>
        <w:t xml:space="preserve"> κάθε μορφή αλυτρωτισμού</w:t>
      </w:r>
      <w:r>
        <w:rPr>
          <w:rFonts w:eastAsia="Times New Roman"/>
          <w:color w:val="212121"/>
          <w:szCs w:val="24"/>
        </w:rPr>
        <w:t>,</w:t>
      </w:r>
      <w:r w:rsidRPr="00993CFB">
        <w:rPr>
          <w:rFonts w:eastAsia="Times New Roman"/>
          <w:color w:val="212121"/>
          <w:szCs w:val="24"/>
        </w:rPr>
        <w:t xml:space="preserve"> με σεβασμό στην κυριαρχία και την </w:t>
      </w:r>
      <w:r>
        <w:rPr>
          <w:rFonts w:eastAsia="Times New Roman"/>
          <w:color w:val="212121"/>
          <w:szCs w:val="24"/>
        </w:rPr>
        <w:t>εδαφική</w:t>
      </w:r>
      <w:r w:rsidRPr="00993CFB">
        <w:rPr>
          <w:rFonts w:eastAsia="Times New Roman"/>
          <w:color w:val="212121"/>
          <w:szCs w:val="24"/>
        </w:rPr>
        <w:t xml:space="preserve"> ακεραιότητα της Ελλάδας</w:t>
      </w:r>
      <w:r>
        <w:rPr>
          <w:rFonts w:eastAsia="Times New Roman"/>
          <w:color w:val="212121"/>
          <w:szCs w:val="24"/>
        </w:rPr>
        <w:t>.</w:t>
      </w:r>
    </w:p>
    <w:p w14:paraId="2ED8B674"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Συγκροτείται</w:t>
      </w:r>
      <w:r w:rsidRPr="00993CFB">
        <w:rPr>
          <w:rFonts w:eastAsia="Times New Roman"/>
          <w:color w:val="212121"/>
          <w:szCs w:val="24"/>
        </w:rPr>
        <w:t xml:space="preserve"> </w:t>
      </w:r>
      <w:r>
        <w:rPr>
          <w:rFonts w:eastAsia="Times New Roman"/>
          <w:color w:val="212121"/>
          <w:szCs w:val="24"/>
        </w:rPr>
        <w:t xml:space="preserve">μεικτή </w:t>
      </w:r>
      <w:r w:rsidRPr="00993CFB">
        <w:rPr>
          <w:rFonts w:eastAsia="Times New Roman"/>
          <w:color w:val="212121"/>
          <w:szCs w:val="24"/>
        </w:rPr>
        <w:t>διεπιστημονική επιτροπή εμπειρογνωμόνων για ιστορικά και εκπαιδευτικά θέματα</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 xml:space="preserve">η οποία θα φροντίσει </w:t>
      </w:r>
      <w:r w:rsidRPr="00993CFB">
        <w:rPr>
          <w:rFonts w:eastAsia="Times New Roman"/>
          <w:color w:val="212121"/>
          <w:szCs w:val="24"/>
        </w:rPr>
        <w:t xml:space="preserve">να </w:t>
      </w:r>
      <w:r w:rsidRPr="00993CFB">
        <w:rPr>
          <w:rFonts w:eastAsia="Times New Roman"/>
          <w:color w:val="212121"/>
          <w:szCs w:val="24"/>
        </w:rPr>
        <w:t>απαλειφθούν αλυτρωτικές αναφορές από χάρτες</w:t>
      </w:r>
      <w:r>
        <w:rPr>
          <w:rFonts w:eastAsia="Times New Roman"/>
          <w:color w:val="212121"/>
          <w:szCs w:val="24"/>
        </w:rPr>
        <w:t>,</w:t>
      </w:r>
      <w:r w:rsidRPr="00993CFB">
        <w:rPr>
          <w:rFonts w:eastAsia="Times New Roman"/>
          <w:color w:val="212121"/>
          <w:szCs w:val="24"/>
        </w:rPr>
        <w:t xml:space="preserve"> βιβλία</w:t>
      </w:r>
      <w:r>
        <w:rPr>
          <w:rFonts w:eastAsia="Times New Roman"/>
          <w:color w:val="212121"/>
          <w:szCs w:val="24"/>
        </w:rPr>
        <w:t>,</w:t>
      </w:r>
      <w:r w:rsidRPr="00993CFB">
        <w:rPr>
          <w:rFonts w:eastAsia="Times New Roman"/>
          <w:color w:val="212121"/>
          <w:szCs w:val="24"/>
        </w:rPr>
        <w:t xml:space="preserve"> σχολικά εγχειρίδια</w:t>
      </w:r>
      <w:r>
        <w:rPr>
          <w:rFonts w:eastAsia="Times New Roman"/>
          <w:color w:val="212121"/>
          <w:szCs w:val="24"/>
        </w:rPr>
        <w:t xml:space="preserve">. </w:t>
      </w:r>
    </w:p>
    <w:p w14:paraId="2ED8B675"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Δ</w:t>
      </w:r>
      <w:r w:rsidRPr="00993CFB">
        <w:rPr>
          <w:rFonts w:eastAsia="Times New Roman"/>
          <w:color w:val="212121"/>
          <w:szCs w:val="24"/>
        </w:rPr>
        <w:t>εν υπάρχει δυνατότητα διεκδίκησης δικαιωμάτων για δήθεν μειονότητα στ</w:t>
      </w:r>
      <w:r>
        <w:rPr>
          <w:rFonts w:eastAsia="Times New Roman"/>
          <w:color w:val="212121"/>
          <w:szCs w:val="24"/>
        </w:rPr>
        <w:t>ην Ελλάδα. Η «Β</w:t>
      </w:r>
      <w:r w:rsidRPr="00993CFB">
        <w:rPr>
          <w:rFonts w:eastAsia="Times New Roman"/>
          <w:color w:val="212121"/>
          <w:szCs w:val="24"/>
        </w:rPr>
        <w:t>όρεια Μ</w:t>
      </w:r>
      <w:r>
        <w:rPr>
          <w:rFonts w:eastAsia="Times New Roman"/>
          <w:color w:val="212121"/>
          <w:szCs w:val="24"/>
        </w:rPr>
        <w:t xml:space="preserve">ακεδονία» δεσμεύεται ότι τίποτα στο Σύνταγμά της </w:t>
      </w:r>
      <w:r w:rsidRPr="00993CFB">
        <w:rPr>
          <w:rFonts w:eastAsia="Times New Roman"/>
          <w:color w:val="212121"/>
          <w:szCs w:val="24"/>
        </w:rPr>
        <w:t xml:space="preserve">σήμερα </w:t>
      </w:r>
      <w:r>
        <w:rPr>
          <w:rFonts w:eastAsia="Times New Roman"/>
          <w:color w:val="212121"/>
          <w:szCs w:val="24"/>
        </w:rPr>
        <w:t>ή και στο μέλλον, α</w:t>
      </w:r>
      <w:r w:rsidRPr="00993CFB">
        <w:rPr>
          <w:rFonts w:eastAsia="Times New Roman"/>
          <w:color w:val="212121"/>
          <w:szCs w:val="24"/>
        </w:rPr>
        <w:t>ν αυτό τροποποι</w:t>
      </w:r>
      <w:r w:rsidRPr="00993CFB">
        <w:rPr>
          <w:rFonts w:eastAsia="Times New Roman"/>
          <w:color w:val="212121"/>
          <w:szCs w:val="24"/>
        </w:rPr>
        <w:t>ηθεί</w:t>
      </w:r>
      <w:r>
        <w:rPr>
          <w:rFonts w:eastAsia="Times New Roman"/>
          <w:color w:val="212121"/>
          <w:szCs w:val="24"/>
        </w:rPr>
        <w:t xml:space="preserve">, </w:t>
      </w:r>
      <w:r w:rsidRPr="00993CFB">
        <w:rPr>
          <w:rFonts w:eastAsia="Times New Roman"/>
          <w:color w:val="212121"/>
          <w:szCs w:val="24"/>
        </w:rPr>
        <w:t>δεν θα αποτελεί τη βάση για παρέμβαση στις υποθέσεις Ελλάδας</w:t>
      </w:r>
      <w:r>
        <w:rPr>
          <w:rFonts w:eastAsia="Times New Roman"/>
          <w:color w:val="212121"/>
          <w:szCs w:val="24"/>
        </w:rPr>
        <w:t>,</w:t>
      </w:r>
      <w:r w:rsidRPr="00993CFB">
        <w:rPr>
          <w:rFonts w:eastAsia="Times New Roman"/>
          <w:color w:val="212121"/>
          <w:szCs w:val="24"/>
        </w:rPr>
        <w:t xml:space="preserve"> περιλ</w:t>
      </w:r>
      <w:r>
        <w:rPr>
          <w:rFonts w:eastAsia="Times New Roman"/>
          <w:color w:val="212121"/>
          <w:szCs w:val="24"/>
        </w:rPr>
        <w:t>αμβανομένης της προστασίας οποιο</w:t>
      </w:r>
      <w:r w:rsidRPr="00993CFB">
        <w:rPr>
          <w:rFonts w:eastAsia="Times New Roman"/>
          <w:color w:val="212121"/>
          <w:szCs w:val="24"/>
        </w:rPr>
        <w:t>νδήποτε προσώπων δεν είναι πολίτες</w:t>
      </w:r>
      <w:r>
        <w:rPr>
          <w:rFonts w:eastAsia="Times New Roman"/>
          <w:color w:val="212121"/>
          <w:szCs w:val="24"/>
        </w:rPr>
        <w:t xml:space="preserve"> της.</w:t>
      </w:r>
    </w:p>
    <w:p w14:paraId="2ED8B676"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Επίσης,</w:t>
      </w:r>
      <w:r w:rsidRPr="00993CFB">
        <w:rPr>
          <w:rFonts w:eastAsia="Times New Roman"/>
          <w:color w:val="212121"/>
          <w:szCs w:val="24"/>
        </w:rPr>
        <w:t xml:space="preserve"> συγκεκρ</w:t>
      </w:r>
      <w:r>
        <w:rPr>
          <w:rFonts w:eastAsia="Times New Roman"/>
          <w:color w:val="212121"/>
          <w:szCs w:val="24"/>
        </w:rPr>
        <w:t>ιμένη τροποποίηση του Συντάγματό</w:t>
      </w:r>
      <w:r w:rsidRPr="00993CFB">
        <w:rPr>
          <w:rFonts w:eastAsia="Times New Roman"/>
          <w:color w:val="212121"/>
          <w:szCs w:val="24"/>
        </w:rPr>
        <w:t xml:space="preserve">ς </w:t>
      </w:r>
      <w:r>
        <w:rPr>
          <w:rFonts w:eastAsia="Times New Roman"/>
          <w:color w:val="212121"/>
          <w:szCs w:val="24"/>
        </w:rPr>
        <w:t>της, εξασφαλίζει τη στήριξη στη διασπορά και όχι στο μ</w:t>
      </w:r>
      <w:r w:rsidRPr="00993CFB">
        <w:rPr>
          <w:rFonts w:eastAsia="Times New Roman"/>
          <w:color w:val="212121"/>
          <w:szCs w:val="24"/>
        </w:rPr>
        <w:t>ακεδονικ</w:t>
      </w:r>
      <w:r w:rsidRPr="00993CFB">
        <w:rPr>
          <w:rFonts w:eastAsia="Times New Roman"/>
          <w:color w:val="212121"/>
          <w:szCs w:val="24"/>
        </w:rPr>
        <w:t>ό λαό στις γειτονικές χώρες</w:t>
      </w:r>
      <w:r>
        <w:rPr>
          <w:rFonts w:eastAsia="Times New Roman"/>
          <w:color w:val="212121"/>
          <w:szCs w:val="24"/>
        </w:rPr>
        <w:t>.</w:t>
      </w:r>
    </w:p>
    <w:p w14:paraId="2ED8B677"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Η Συμφωνία των Πρεσπών</w:t>
      </w:r>
      <w:r w:rsidRPr="00993CFB">
        <w:rPr>
          <w:rFonts w:eastAsia="Times New Roman"/>
          <w:color w:val="212121"/>
          <w:szCs w:val="24"/>
        </w:rPr>
        <w:t xml:space="preserve"> είναι τελική</w:t>
      </w:r>
      <w:r>
        <w:rPr>
          <w:rFonts w:eastAsia="Times New Roman"/>
          <w:color w:val="212121"/>
          <w:szCs w:val="24"/>
        </w:rPr>
        <w:t xml:space="preserve">, αμετάκλητη και </w:t>
      </w:r>
      <w:r w:rsidRPr="00993CFB">
        <w:rPr>
          <w:rFonts w:eastAsia="Times New Roman"/>
          <w:color w:val="212121"/>
          <w:szCs w:val="24"/>
        </w:rPr>
        <w:t>απαγορεύεται να τροποποιηθεί</w:t>
      </w:r>
      <w:r>
        <w:rPr>
          <w:rFonts w:eastAsia="Times New Roman"/>
          <w:color w:val="212121"/>
          <w:szCs w:val="24"/>
        </w:rPr>
        <w:t>, ενώ</w:t>
      </w:r>
      <w:r w:rsidRPr="00993CFB">
        <w:rPr>
          <w:rFonts w:eastAsia="Times New Roman"/>
          <w:color w:val="212121"/>
          <w:szCs w:val="24"/>
        </w:rPr>
        <w:t xml:space="preserve"> αναγνωρίζ</w:t>
      </w:r>
      <w:r>
        <w:rPr>
          <w:rFonts w:eastAsia="Times New Roman"/>
          <w:color w:val="212121"/>
          <w:szCs w:val="24"/>
        </w:rPr>
        <w:t>εται ως δεσμευτική από τον ΟΗΕ. Τυχόν παραβίασή</w:t>
      </w:r>
      <w:r w:rsidRPr="00993CFB">
        <w:rPr>
          <w:rFonts w:eastAsia="Times New Roman"/>
          <w:color w:val="212121"/>
          <w:szCs w:val="24"/>
        </w:rPr>
        <w:t xml:space="preserve"> </w:t>
      </w:r>
      <w:r>
        <w:rPr>
          <w:rFonts w:eastAsia="Times New Roman"/>
          <w:color w:val="212121"/>
          <w:szCs w:val="24"/>
        </w:rPr>
        <w:t>της,</w:t>
      </w:r>
      <w:r w:rsidRPr="00993CFB">
        <w:rPr>
          <w:rFonts w:eastAsia="Times New Roman"/>
          <w:color w:val="212121"/>
          <w:szCs w:val="24"/>
        </w:rPr>
        <w:t xml:space="preserve"> θα ενεργοποιήσει το δικαίωμα προσφυγής της Ελλάδας</w:t>
      </w:r>
      <w:r>
        <w:rPr>
          <w:rFonts w:eastAsia="Times New Roman"/>
          <w:color w:val="212121"/>
          <w:szCs w:val="24"/>
        </w:rPr>
        <w:t xml:space="preserve"> στον ΟΗΕ και στη συνέχεια στ</w:t>
      </w:r>
      <w:r>
        <w:rPr>
          <w:rFonts w:eastAsia="Times New Roman"/>
          <w:color w:val="212121"/>
          <w:szCs w:val="24"/>
        </w:rPr>
        <w:t xml:space="preserve">ο Διεθνές Δικαστήριο της Χάγης. Το ότι </w:t>
      </w:r>
      <w:r w:rsidRPr="00993CFB">
        <w:rPr>
          <w:rFonts w:eastAsia="Times New Roman"/>
          <w:color w:val="212121"/>
          <w:szCs w:val="24"/>
        </w:rPr>
        <w:t>είναι αμετάβλητη</w:t>
      </w:r>
      <w:r>
        <w:rPr>
          <w:rFonts w:eastAsia="Times New Roman"/>
          <w:color w:val="212121"/>
          <w:szCs w:val="24"/>
        </w:rPr>
        <w:t>,</w:t>
      </w:r>
      <w:r w:rsidRPr="00993CFB">
        <w:rPr>
          <w:rFonts w:eastAsia="Times New Roman"/>
          <w:color w:val="212121"/>
          <w:szCs w:val="24"/>
        </w:rPr>
        <w:t xml:space="preserve"> βοηθάει εμάς</w:t>
      </w:r>
      <w:r>
        <w:rPr>
          <w:rFonts w:eastAsia="Times New Roman"/>
          <w:color w:val="212121"/>
          <w:szCs w:val="24"/>
        </w:rPr>
        <w:t xml:space="preserve">. </w:t>
      </w:r>
    </w:p>
    <w:p w14:paraId="2ED8B678" w14:textId="77777777" w:rsidR="00C647AD" w:rsidRDefault="00D506E1">
      <w:pPr>
        <w:shd w:val="clear" w:color="auto" w:fill="FFFFFF"/>
        <w:spacing w:after="0" w:line="600" w:lineRule="auto"/>
        <w:ind w:firstLine="720"/>
        <w:jc w:val="both"/>
        <w:rPr>
          <w:rFonts w:eastAsia="Times New Roman"/>
          <w:b/>
          <w:color w:val="212121"/>
          <w:szCs w:val="24"/>
        </w:rPr>
      </w:pPr>
      <w:r>
        <w:rPr>
          <w:rFonts w:eastAsia="Times New Roman"/>
          <w:color w:val="212121"/>
          <w:szCs w:val="24"/>
        </w:rPr>
        <w:t>Τι θα σήμαινε η μη κύρωση της Σ</w:t>
      </w:r>
      <w:r w:rsidRPr="00993CFB">
        <w:rPr>
          <w:rFonts w:eastAsia="Times New Roman"/>
          <w:color w:val="212121"/>
          <w:szCs w:val="24"/>
        </w:rPr>
        <w:t>υμφωνίας των Πρεσπών</w:t>
      </w:r>
      <w:r>
        <w:rPr>
          <w:rFonts w:eastAsia="Times New Roman"/>
          <w:color w:val="212121"/>
          <w:szCs w:val="24"/>
        </w:rPr>
        <w:t>; Θ</w:t>
      </w:r>
      <w:r w:rsidRPr="00993CFB">
        <w:rPr>
          <w:rFonts w:eastAsia="Times New Roman"/>
          <w:color w:val="212121"/>
          <w:szCs w:val="24"/>
        </w:rPr>
        <w:t xml:space="preserve">α αποδυναμώσει </w:t>
      </w:r>
      <w:r>
        <w:rPr>
          <w:rFonts w:eastAsia="Times New Roman"/>
          <w:color w:val="212121"/>
          <w:szCs w:val="24"/>
        </w:rPr>
        <w:t>τον ρόλο της Ελλάδας διεθνώς, α</w:t>
      </w:r>
      <w:r w:rsidRPr="00993CFB">
        <w:rPr>
          <w:rFonts w:eastAsia="Times New Roman"/>
          <w:color w:val="212121"/>
          <w:szCs w:val="24"/>
        </w:rPr>
        <w:t>φού η χώρα μας θα είναι</w:t>
      </w:r>
      <w:r>
        <w:rPr>
          <w:rFonts w:eastAsia="Times New Roman"/>
          <w:color w:val="212121"/>
          <w:szCs w:val="24"/>
        </w:rPr>
        <w:t xml:space="preserve"> υπόλογη</w:t>
      </w:r>
      <w:r w:rsidRPr="00993CFB">
        <w:rPr>
          <w:rFonts w:eastAsia="Times New Roman"/>
          <w:color w:val="212121"/>
          <w:szCs w:val="24"/>
        </w:rPr>
        <w:t xml:space="preserve"> για την </w:t>
      </w:r>
      <w:r>
        <w:rPr>
          <w:rFonts w:eastAsia="Times New Roman"/>
          <w:color w:val="212121"/>
          <w:szCs w:val="24"/>
        </w:rPr>
        <w:t xml:space="preserve">αποτυχία αυτής της </w:t>
      </w:r>
      <w:r>
        <w:rPr>
          <w:rFonts w:eastAsia="Times New Roman"/>
          <w:color w:val="212121"/>
          <w:szCs w:val="24"/>
        </w:rPr>
        <w:t>σ</w:t>
      </w:r>
      <w:r>
        <w:rPr>
          <w:rFonts w:eastAsia="Times New Roman"/>
          <w:color w:val="212121"/>
          <w:szCs w:val="24"/>
        </w:rPr>
        <w:t xml:space="preserve">υμφωνίας, καθώς η </w:t>
      </w:r>
      <w:r w:rsidRPr="00993CFB">
        <w:rPr>
          <w:rFonts w:eastAsia="Times New Roman"/>
          <w:color w:val="212121"/>
          <w:szCs w:val="24"/>
        </w:rPr>
        <w:t>γειτ</w:t>
      </w:r>
      <w:r>
        <w:rPr>
          <w:rFonts w:eastAsia="Times New Roman"/>
          <w:color w:val="212121"/>
          <w:szCs w:val="24"/>
        </w:rPr>
        <w:t>ον</w:t>
      </w:r>
      <w:r>
        <w:rPr>
          <w:rFonts w:eastAsia="Times New Roman"/>
          <w:color w:val="212121"/>
          <w:szCs w:val="24"/>
        </w:rPr>
        <w:t xml:space="preserve">ική χώρα έχει ήδη κυρώσει τη </w:t>
      </w:r>
      <w:r>
        <w:rPr>
          <w:rFonts w:eastAsia="Times New Roman"/>
          <w:color w:val="212121"/>
          <w:szCs w:val="24"/>
        </w:rPr>
        <w:t>σ</w:t>
      </w:r>
      <w:r w:rsidRPr="00993CFB">
        <w:rPr>
          <w:rFonts w:eastAsia="Times New Roman"/>
          <w:color w:val="212121"/>
          <w:szCs w:val="24"/>
        </w:rPr>
        <w:t>υμφωνία</w:t>
      </w:r>
      <w:r>
        <w:rPr>
          <w:rFonts w:eastAsia="Times New Roman"/>
          <w:color w:val="212121"/>
          <w:szCs w:val="24"/>
        </w:rPr>
        <w:t xml:space="preserve"> και έχει προβεί σε συνταγματική αναθεώρηση και ακόμα περισσότερες χώρες θ</w:t>
      </w:r>
      <w:r w:rsidRPr="00993CFB">
        <w:rPr>
          <w:rFonts w:eastAsia="Times New Roman"/>
          <w:color w:val="212121"/>
          <w:szCs w:val="24"/>
        </w:rPr>
        <w:t>α την α</w:t>
      </w:r>
      <w:r>
        <w:rPr>
          <w:rFonts w:eastAsia="Times New Roman"/>
          <w:color w:val="212121"/>
          <w:szCs w:val="24"/>
        </w:rPr>
        <w:t>ναγνωρίσουν ως σκέτο «Μακεδονία». Τ</w:t>
      </w:r>
      <w:r w:rsidRPr="00993CFB">
        <w:rPr>
          <w:rFonts w:eastAsia="Times New Roman"/>
          <w:color w:val="212121"/>
          <w:szCs w:val="24"/>
        </w:rPr>
        <w:t>ο σπουδαιότερο</w:t>
      </w:r>
      <w:r>
        <w:rPr>
          <w:rFonts w:eastAsia="Times New Roman"/>
          <w:color w:val="212121"/>
          <w:szCs w:val="24"/>
        </w:rPr>
        <w:t>, όμως,</w:t>
      </w:r>
      <w:r w:rsidRPr="00993CFB">
        <w:rPr>
          <w:rFonts w:eastAsia="Times New Roman"/>
          <w:color w:val="212121"/>
          <w:szCs w:val="24"/>
        </w:rPr>
        <w:t xml:space="preserve"> είναι η ενδυνάμωση του επιθετικού εθν</w:t>
      </w:r>
      <w:r>
        <w:rPr>
          <w:rFonts w:eastAsia="Times New Roman"/>
          <w:color w:val="212121"/>
          <w:szCs w:val="24"/>
        </w:rPr>
        <w:t>ικισμού. Θα</w:t>
      </w:r>
      <w:r w:rsidRPr="00993CFB">
        <w:rPr>
          <w:rFonts w:eastAsia="Times New Roman"/>
          <w:color w:val="212121"/>
          <w:szCs w:val="24"/>
        </w:rPr>
        <w:t xml:space="preserve"> επέλθει αστάθεια στην περιοχή τω</w:t>
      </w:r>
      <w:r w:rsidRPr="00993CFB">
        <w:rPr>
          <w:rFonts w:eastAsia="Times New Roman"/>
          <w:color w:val="212121"/>
          <w:szCs w:val="24"/>
        </w:rPr>
        <w:t xml:space="preserve">ν Βαλκανίων και θα ενισχυθεί ο κίνδυνος επιρροής τρίτων χωρών </w:t>
      </w:r>
      <w:r>
        <w:rPr>
          <w:rFonts w:eastAsia="Times New Roman"/>
          <w:color w:val="212121"/>
          <w:szCs w:val="24"/>
        </w:rPr>
        <w:t>-</w:t>
      </w:r>
      <w:r w:rsidRPr="00993CFB">
        <w:rPr>
          <w:rFonts w:eastAsia="Times New Roman"/>
          <w:color w:val="212121"/>
          <w:szCs w:val="24"/>
        </w:rPr>
        <w:t>Τουρκίας</w:t>
      </w:r>
      <w:r>
        <w:rPr>
          <w:rFonts w:eastAsia="Times New Roman"/>
          <w:color w:val="212121"/>
          <w:szCs w:val="24"/>
        </w:rPr>
        <w:t>,</w:t>
      </w:r>
      <w:r w:rsidRPr="00993CFB">
        <w:rPr>
          <w:rFonts w:eastAsia="Times New Roman"/>
          <w:color w:val="212121"/>
          <w:szCs w:val="24"/>
        </w:rPr>
        <w:t xml:space="preserve"> </w:t>
      </w:r>
      <w:r w:rsidRPr="00993CFB">
        <w:rPr>
          <w:rFonts w:eastAsia="Times New Roman"/>
          <w:color w:val="212121"/>
          <w:szCs w:val="24"/>
        </w:rPr>
        <w:lastRenderedPageBreak/>
        <w:t>Αλβανίας</w:t>
      </w:r>
      <w:r>
        <w:rPr>
          <w:rFonts w:eastAsia="Times New Roman"/>
          <w:color w:val="212121"/>
          <w:szCs w:val="24"/>
        </w:rPr>
        <w:t>-</w:t>
      </w:r>
      <w:r w:rsidRPr="00993CFB">
        <w:rPr>
          <w:rFonts w:eastAsia="Times New Roman"/>
          <w:color w:val="212121"/>
          <w:szCs w:val="24"/>
        </w:rPr>
        <w:t xml:space="preserve"> στα βόρεια σύνορά </w:t>
      </w:r>
      <w:r>
        <w:rPr>
          <w:rFonts w:eastAsia="Times New Roman"/>
          <w:color w:val="212121"/>
          <w:szCs w:val="24"/>
        </w:rPr>
        <w:t xml:space="preserve">μας. </w:t>
      </w:r>
      <w:r w:rsidRPr="006E5303">
        <w:rPr>
          <w:rFonts w:eastAsia="Times New Roman"/>
          <w:color w:val="212121"/>
          <w:szCs w:val="24"/>
        </w:rPr>
        <w:t>Και θα επανέλθω λίγο στην ενδυνάμωση του επιθετικού εθνικισμού.</w:t>
      </w:r>
    </w:p>
    <w:p w14:paraId="2ED8B679"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της κυρίας Βουλευτού)</w:t>
      </w:r>
    </w:p>
    <w:p w14:paraId="2ED8B67A"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Μισό λεπτό, κύριε Πρόεδρε.</w:t>
      </w:r>
    </w:p>
    <w:p w14:paraId="2ED8B67B"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Το σπουδαιότερο από όλα αυτά </w:t>
      </w:r>
      <w:r w:rsidRPr="00993CFB">
        <w:rPr>
          <w:rFonts w:eastAsia="Times New Roman"/>
          <w:color w:val="212121"/>
          <w:szCs w:val="24"/>
        </w:rPr>
        <w:t>είναι ο διαχωρισμός μας από τα φασιστικά μορφώματα που αναπτύ</w:t>
      </w:r>
      <w:r>
        <w:rPr>
          <w:rFonts w:eastAsia="Times New Roman"/>
          <w:color w:val="212121"/>
          <w:szCs w:val="24"/>
        </w:rPr>
        <w:t>σσονται σε ολόκληρη την Ευρώπη. Ε</w:t>
      </w:r>
      <w:r w:rsidRPr="00993CFB">
        <w:rPr>
          <w:rFonts w:eastAsia="Times New Roman"/>
          <w:color w:val="212121"/>
          <w:szCs w:val="24"/>
        </w:rPr>
        <w:t xml:space="preserve">ίναι εξαιρετικά σημαντικό να καταδικάσουμε όλους </w:t>
      </w:r>
      <w:r>
        <w:rPr>
          <w:rFonts w:eastAsia="Times New Roman"/>
          <w:color w:val="212121"/>
          <w:szCs w:val="24"/>
        </w:rPr>
        <w:t>όσους</w:t>
      </w:r>
      <w:r w:rsidRPr="00993CFB">
        <w:rPr>
          <w:rFonts w:eastAsia="Times New Roman"/>
          <w:color w:val="212121"/>
          <w:szCs w:val="24"/>
        </w:rPr>
        <w:t xml:space="preserve"> ενισχύουν και χρηματοδοτούν κ</w:t>
      </w:r>
      <w:r>
        <w:rPr>
          <w:rFonts w:eastAsia="Times New Roman"/>
          <w:color w:val="212121"/>
          <w:szCs w:val="24"/>
        </w:rPr>
        <w:t>ινήσεις εκφοβισμού απέ</w:t>
      </w:r>
      <w:r>
        <w:rPr>
          <w:rFonts w:eastAsia="Times New Roman"/>
          <w:color w:val="212121"/>
          <w:szCs w:val="24"/>
        </w:rPr>
        <w:t>ναντι σε Β</w:t>
      </w:r>
      <w:r w:rsidRPr="00993CFB">
        <w:rPr>
          <w:rFonts w:eastAsia="Times New Roman"/>
          <w:color w:val="212121"/>
          <w:szCs w:val="24"/>
        </w:rPr>
        <w:t>ουλευτές</w:t>
      </w:r>
      <w:r>
        <w:rPr>
          <w:rFonts w:eastAsia="Times New Roman"/>
          <w:color w:val="212121"/>
          <w:szCs w:val="24"/>
        </w:rPr>
        <w:t>. Στο σημείο αυτό</w:t>
      </w:r>
      <w:r w:rsidRPr="00993CFB">
        <w:rPr>
          <w:rFonts w:eastAsia="Times New Roman"/>
          <w:color w:val="212121"/>
          <w:szCs w:val="24"/>
        </w:rPr>
        <w:t xml:space="preserve"> </w:t>
      </w:r>
      <w:r>
        <w:rPr>
          <w:rFonts w:eastAsia="Times New Roman"/>
          <w:color w:val="212121"/>
          <w:szCs w:val="24"/>
        </w:rPr>
        <w:t xml:space="preserve">να σημειώσω </w:t>
      </w:r>
      <w:r w:rsidRPr="00993CFB">
        <w:rPr>
          <w:rFonts w:eastAsia="Times New Roman"/>
          <w:color w:val="212121"/>
          <w:szCs w:val="24"/>
        </w:rPr>
        <w:t>τ</w:t>
      </w:r>
      <w:r>
        <w:rPr>
          <w:rFonts w:eastAsia="Times New Roman"/>
          <w:color w:val="212121"/>
          <w:szCs w:val="24"/>
        </w:rPr>
        <w:t>η θετική στάση του κ.</w:t>
      </w:r>
      <w:r w:rsidRPr="00993CFB">
        <w:rPr>
          <w:rFonts w:eastAsia="Times New Roman"/>
          <w:color w:val="212121"/>
          <w:szCs w:val="24"/>
        </w:rPr>
        <w:t xml:space="preserve"> Δένδια εχθές απένα</w:t>
      </w:r>
      <w:r>
        <w:rPr>
          <w:rFonts w:eastAsia="Times New Roman"/>
          <w:color w:val="212121"/>
          <w:szCs w:val="24"/>
        </w:rPr>
        <w:t>ντι στη Χρυσή Αυγή, σε αυτή την Αίθουσα. Π</w:t>
      </w:r>
      <w:r w:rsidRPr="00993CFB">
        <w:rPr>
          <w:rFonts w:eastAsia="Times New Roman"/>
          <w:color w:val="212121"/>
          <w:szCs w:val="24"/>
        </w:rPr>
        <w:t>αρακαλώ</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επίσης, να</w:t>
      </w:r>
      <w:r w:rsidRPr="00993CFB">
        <w:rPr>
          <w:rFonts w:eastAsia="Times New Roman"/>
          <w:color w:val="212121"/>
          <w:szCs w:val="24"/>
        </w:rPr>
        <w:t xml:space="preserve"> εκτιμηθεί το χειροκρότημα που πήρε από την πλευρά </w:t>
      </w:r>
      <w:r>
        <w:rPr>
          <w:rFonts w:eastAsia="Times New Roman"/>
          <w:color w:val="212121"/>
          <w:szCs w:val="24"/>
        </w:rPr>
        <w:t>μας,</w:t>
      </w:r>
      <w:r w:rsidRPr="00993CFB">
        <w:rPr>
          <w:rFonts w:eastAsia="Times New Roman"/>
          <w:color w:val="212121"/>
          <w:szCs w:val="24"/>
        </w:rPr>
        <w:t xml:space="preserve"> γιατί αυτό είναι το στοίχημα</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πέρα από όλες τις δι</w:t>
      </w:r>
      <w:r>
        <w:rPr>
          <w:rFonts w:eastAsia="Times New Roman"/>
          <w:color w:val="212121"/>
          <w:szCs w:val="24"/>
        </w:rPr>
        <w:t>αφορές μας τ</w:t>
      </w:r>
      <w:r w:rsidRPr="00993CFB">
        <w:rPr>
          <w:rFonts w:eastAsia="Times New Roman"/>
          <w:color w:val="212121"/>
          <w:szCs w:val="24"/>
        </w:rPr>
        <w:t>ίποτα δεν πρέπει να δίνει χώρο στο</w:t>
      </w:r>
      <w:r>
        <w:rPr>
          <w:rFonts w:eastAsia="Times New Roman"/>
          <w:color w:val="212121"/>
          <w:szCs w:val="24"/>
        </w:rPr>
        <w:t>ν</w:t>
      </w:r>
      <w:r w:rsidRPr="00993CFB">
        <w:rPr>
          <w:rFonts w:eastAsia="Times New Roman"/>
          <w:color w:val="212121"/>
          <w:szCs w:val="24"/>
        </w:rPr>
        <w:t xml:space="preserve"> φασισμό</w:t>
      </w:r>
      <w:r>
        <w:rPr>
          <w:rFonts w:eastAsia="Times New Roman"/>
          <w:color w:val="212121"/>
          <w:szCs w:val="24"/>
        </w:rPr>
        <w:t>.</w:t>
      </w:r>
    </w:p>
    <w:p w14:paraId="2ED8B67C"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Ε</w:t>
      </w:r>
      <w:r w:rsidRPr="00993CFB">
        <w:rPr>
          <w:rFonts w:eastAsia="Times New Roman"/>
          <w:color w:val="212121"/>
          <w:szCs w:val="24"/>
        </w:rPr>
        <w:t>υχαριστώ πολύ</w:t>
      </w:r>
      <w:r>
        <w:rPr>
          <w:rFonts w:eastAsia="Times New Roman"/>
          <w:color w:val="212121"/>
          <w:szCs w:val="24"/>
        </w:rPr>
        <w:t>.</w:t>
      </w:r>
    </w:p>
    <w:p w14:paraId="2ED8B67D" w14:textId="77777777" w:rsidR="00C647AD" w:rsidRDefault="00D506E1">
      <w:pPr>
        <w:shd w:val="clear" w:color="auto" w:fill="FFFFFF"/>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2ED8B67E" w14:textId="77777777" w:rsidR="00C647AD" w:rsidRDefault="00D506E1">
      <w:pPr>
        <w:shd w:val="clear" w:color="auto" w:fill="FFFFFF"/>
        <w:spacing w:after="0" w:line="600" w:lineRule="auto"/>
        <w:ind w:firstLine="720"/>
        <w:jc w:val="both"/>
        <w:rPr>
          <w:rFonts w:eastAsia="Times New Roman"/>
          <w:color w:val="212121"/>
          <w:szCs w:val="24"/>
        </w:rPr>
      </w:pPr>
      <w:r w:rsidRPr="007938F5">
        <w:rPr>
          <w:rFonts w:eastAsia="Times New Roman"/>
          <w:b/>
          <w:color w:val="212121"/>
          <w:szCs w:val="24"/>
        </w:rPr>
        <w:t>ΠΡΟΕΔΡΕΥΩΝ (Νικήτας Κακλαμάνης):</w:t>
      </w:r>
      <w:r>
        <w:rPr>
          <w:rFonts w:eastAsia="Times New Roman"/>
          <w:color w:val="212121"/>
          <w:szCs w:val="24"/>
        </w:rPr>
        <w:t xml:space="preserve"> Προχωράμε με τον κ. Πρατσόλη Αναστάσιο.</w:t>
      </w:r>
    </w:p>
    <w:p w14:paraId="2ED8B67F" w14:textId="77777777" w:rsidR="00C647AD" w:rsidRDefault="00D506E1">
      <w:pPr>
        <w:shd w:val="clear" w:color="auto" w:fill="FFFFFF"/>
        <w:spacing w:after="0" w:line="600" w:lineRule="auto"/>
        <w:ind w:firstLine="720"/>
        <w:jc w:val="both"/>
        <w:rPr>
          <w:rFonts w:eastAsia="Times New Roman"/>
          <w:color w:val="212121"/>
          <w:szCs w:val="24"/>
        </w:rPr>
      </w:pPr>
      <w:r w:rsidRPr="007938F5">
        <w:rPr>
          <w:rFonts w:eastAsia="Times New Roman"/>
          <w:b/>
          <w:color w:val="212121"/>
          <w:szCs w:val="24"/>
        </w:rPr>
        <w:lastRenderedPageBreak/>
        <w:t>ΑΝΑΣΤΑΣΙΟΣ</w:t>
      </w:r>
      <w:r w:rsidRPr="00993CFB">
        <w:rPr>
          <w:rFonts w:eastAsia="Times New Roman"/>
          <w:b/>
          <w:color w:val="212121"/>
          <w:szCs w:val="24"/>
        </w:rPr>
        <w:t xml:space="preserve"> </w:t>
      </w:r>
      <w:r>
        <w:rPr>
          <w:rFonts w:eastAsia="Times New Roman"/>
          <w:b/>
          <w:color w:val="212121"/>
          <w:szCs w:val="24"/>
        </w:rPr>
        <w:t>(</w:t>
      </w:r>
      <w:r>
        <w:rPr>
          <w:rFonts w:eastAsia="Times New Roman"/>
          <w:b/>
          <w:color w:val="212121"/>
          <w:szCs w:val="24"/>
        </w:rPr>
        <w:t>ΤΑΣΟΣ</w:t>
      </w:r>
      <w:r>
        <w:rPr>
          <w:rFonts w:eastAsia="Times New Roman"/>
          <w:b/>
          <w:color w:val="212121"/>
          <w:szCs w:val="24"/>
        </w:rPr>
        <w:t xml:space="preserve">) </w:t>
      </w:r>
      <w:r w:rsidRPr="007938F5">
        <w:rPr>
          <w:rFonts w:eastAsia="Times New Roman"/>
          <w:b/>
          <w:color w:val="212121"/>
          <w:szCs w:val="24"/>
        </w:rPr>
        <w:t>ΠΡΑΤΣΟΛΗΣ:</w:t>
      </w:r>
      <w:r>
        <w:rPr>
          <w:rFonts w:eastAsia="Times New Roman"/>
          <w:color w:val="212121"/>
          <w:szCs w:val="24"/>
        </w:rPr>
        <w:t xml:space="preserve"> Ευχαριστώ κύριε Π</w:t>
      </w:r>
      <w:r w:rsidRPr="00993CFB">
        <w:rPr>
          <w:rFonts w:eastAsia="Times New Roman"/>
          <w:color w:val="212121"/>
          <w:szCs w:val="24"/>
        </w:rPr>
        <w:t>ρόεδρε</w:t>
      </w:r>
      <w:r>
        <w:rPr>
          <w:rFonts w:eastAsia="Times New Roman"/>
          <w:color w:val="212121"/>
          <w:szCs w:val="24"/>
        </w:rPr>
        <w:t>.</w:t>
      </w:r>
    </w:p>
    <w:p w14:paraId="2ED8B680"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Κυρίες και κύριοι συνάδελφοι, </w:t>
      </w:r>
      <w:r w:rsidRPr="00993CFB">
        <w:rPr>
          <w:rFonts w:eastAsia="Times New Roman"/>
          <w:color w:val="212121"/>
          <w:szCs w:val="24"/>
        </w:rPr>
        <w:t>τα Βαλκάν</w:t>
      </w:r>
      <w:r>
        <w:rPr>
          <w:rFonts w:eastAsia="Times New Roman"/>
          <w:color w:val="212121"/>
          <w:szCs w:val="24"/>
        </w:rPr>
        <w:t>ια υπήρξαν από παλιά πεδίο έντονων σ</w:t>
      </w:r>
      <w:r w:rsidRPr="00993CFB">
        <w:rPr>
          <w:rFonts w:eastAsia="Times New Roman"/>
          <w:color w:val="212121"/>
          <w:szCs w:val="24"/>
        </w:rPr>
        <w:t>υγκρούσεων και κουβαλάνε στρώματα φορτίσεων και εντάσεων διαχρονικά</w:t>
      </w:r>
      <w:r>
        <w:rPr>
          <w:rFonts w:eastAsia="Times New Roman"/>
          <w:color w:val="212121"/>
          <w:szCs w:val="24"/>
        </w:rPr>
        <w:t>,</w:t>
      </w:r>
      <w:r w:rsidRPr="00993CFB">
        <w:rPr>
          <w:rFonts w:eastAsia="Times New Roman"/>
          <w:color w:val="212121"/>
          <w:szCs w:val="24"/>
        </w:rPr>
        <w:t xml:space="preserve"> όχι μόνο λόγ</w:t>
      </w:r>
      <w:r>
        <w:rPr>
          <w:rFonts w:eastAsia="Times New Roman"/>
          <w:color w:val="212121"/>
          <w:szCs w:val="24"/>
        </w:rPr>
        <w:t>ω των διαφορών μεταξύ των λαών, α</w:t>
      </w:r>
      <w:r w:rsidRPr="00993CFB">
        <w:rPr>
          <w:rFonts w:eastAsia="Times New Roman"/>
          <w:color w:val="212121"/>
          <w:szCs w:val="24"/>
        </w:rPr>
        <w:t>λλά κυρίως γιατί ιστορικά αποτέλεσαν το μήλο</w:t>
      </w:r>
      <w:r>
        <w:rPr>
          <w:rFonts w:eastAsia="Times New Roman"/>
          <w:color w:val="212121"/>
          <w:szCs w:val="24"/>
        </w:rPr>
        <w:t xml:space="preserve"> της Έριδο</w:t>
      </w:r>
      <w:r w:rsidRPr="00993CFB">
        <w:rPr>
          <w:rFonts w:eastAsia="Times New Roman"/>
          <w:color w:val="212121"/>
          <w:szCs w:val="24"/>
        </w:rPr>
        <w:t>ς των μεγάλων</w:t>
      </w:r>
      <w:r w:rsidRPr="00993CFB">
        <w:rPr>
          <w:rFonts w:eastAsia="Times New Roman"/>
          <w:color w:val="212121"/>
          <w:szCs w:val="24"/>
        </w:rPr>
        <w:t xml:space="preserve"> δυνάμεων </w:t>
      </w:r>
      <w:r>
        <w:rPr>
          <w:rFonts w:eastAsia="Times New Roman"/>
          <w:color w:val="212121"/>
          <w:szCs w:val="24"/>
        </w:rPr>
        <w:t>για</w:t>
      </w:r>
      <w:r w:rsidRPr="00993CFB">
        <w:rPr>
          <w:rFonts w:eastAsia="Times New Roman"/>
          <w:color w:val="212121"/>
          <w:szCs w:val="24"/>
        </w:rPr>
        <w:t xml:space="preserve"> άσκηση </w:t>
      </w:r>
      <w:r>
        <w:rPr>
          <w:rFonts w:eastAsia="Times New Roman"/>
          <w:color w:val="212121"/>
          <w:szCs w:val="24"/>
        </w:rPr>
        <w:t>κυριαρχίας στην</w:t>
      </w:r>
      <w:r w:rsidRPr="00993CFB">
        <w:rPr>
          <w:rFonts w:eastAsia="Times New Roman"/>
          <w:color w:val="212121"/>
          <w:szCs w:val="24"/>
        </w:rPr>
        <w:t xml:space="preserve"> περιοχή</w:t>
      </w:r>
      <w:r>
        <w:rPr>
          <w:rFonts w:eastAsia="Times New Roman"/>
          <w:color w:val="212121"/>
          <w:szCs w:val="24"/>
        </w:rPr>
        <w:t>.</w:t>
      </w:r>
    </w:p>
    <w:p w14:paraId="2ED8B681"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Μετά τη λήξη του Β΄ Βαλκανικού Πολέμου και τη Συνθήκη του Βουκουρεστίου</w:t>
      </w:r>
      <w:r w:rsidRPr="00993CFB">
        <w:rPr>
          <w:rFonts w:eastAsia="Times New Roman"/>
          <w:color w:val="212121"/>
          <w:szCs w:val="24"/>
        </w:rPr>
        <w:t xml:space="preserve"> το 1913</w:t>
      </w:r>
      <w:r>
        <w:rPr>
          <w:rFonts w:eastAsia="Times New Roman"/>
          <w:color w:val="212121"/>
          <w:szCs w:val="24"/>
        </w:rPr>
        <w:t>,</w:t>
      </w:r>
      <w:r w:rsidRPr="00993CFB">
        <w:rPr>
          <w:rFonts w:eastAsia="Times New Roman"/>
          <w:color w:val="212121"/>
          <w:szCs w:val="24"/>
        </w:rPr>
        <w:t xml:space="preserve"> καθορίστηκαν τελεσίδικα τα </w:t>
      </w:r>
      <w:r>
        <w:rPr>
          <w:rFonts w:eastAsia="Times New Roman"/>
          <w:color w:val="212121"/>
          <w:szCs w:val="24"/>
        </w:rPr>
        <w:t>σύνορα</w:t>
      </w:r>
      <w:r w:rsidRPr="00993CFB">
        <w:rPr>
          <w:rFonts w:eastAsia="Times New Roman"/>
          <w:color w:val="212121"/>
          <w:szCs w:val="24"/>
        </w:rPr>
        <w:t xml:space="preserve"> των βαλκανικών χωρών</w:t>
      </w:r>
      <w:r>
        <w:rPr>
          <w:rFonts w:eastAsia="Times New Roman"/>
          <w:color w:val="212121"/>
          <w:szCs w:val="24"/>
        </w:rPr>
        <w:t>. Από το γεωγραφικό χώρο της Μακεδονίας</w:t>
      </w:r>
      <w:r w:rsidRPr="00993CFB">
        <w:rPr>
          <w:rFonts w:eastAsia="Times New Roman"/>
          <w:color w:val="212121"/>
          <w:szCs w:val="24"/>
        </w:rPr>
        <w:t xml:space="preserve"> η Ελλάδα πήρε το 51,</w:t>
      </w:r>
      <w:r>
        <w:rPr>
          <w:rFonts w:eastAsia="Times New Roman"/>
          <w:color w:val="212121"/>
          <w:szCs w:val="24"/>
        </w:rPr>
        <w:t>57%, η Σερβία τ</w:t>
      </w:r>
      <w:r>
        <w:rPr>
          <w:rFonts w:eastAsia="Times New Roman"/>
          <w:color w:val="212121"/>
          <w:szCs w:val="24"/>
        </w:rPr>
        <w:t xml:space="preserve">ο 38,32% </w:t>
      </w:r>
      <w:r w:rsidRPr="00993CFB">
        <w:rPr>
          <w:rFonts w:eastAsia="Times New Roman"/>
          <w:color w:val="212121"/>
          <w:szCs w:val="24"/>
        </w:rPr>
        <w:t xml:space="preserve">και </w:t>
      </w:r>
      <w:r>
        <w:rPr>
          <w:rFonts w:eastAsia="Times New Roman"/>
          <w:color w:val="212121"/>
          <w:szCs w:val="24"/>
        </w:rPr>
        <w:t xml:space="preserve">η </w:t>
      </w:r>
      <w:r w:rsidRPr="00993CFB">
        <w:rPr>
          <w:rFonts w:eastAsia="Times New Roman"/>
          <w:color w:val="212121"/>
          <w:szCs w:val="24"/>
        </w:rPr>
        <w:t xml:space="preserve">Βουλγαρία </w:t>
      </w:r>
      <w:r>
        <w:rPr>
          <w:rFonts w:eastAsia="Times New Roman"/>
          <w:color w:val="212121"/>
          <w:szCs w:val="24"/>
        </w:rPr>
        <w:t>το 10,11%. Η</w:t>
      </w:r>
      <w:r w:rsidRPr="00993CFB">
        <w:rPr>
          <w:rFonts w:eastAsia="Times New Roman"/>
          <w:color w:val="212121"/>
          <w:szCs w:val="24"/>
        </w:rPr>
        <w:t xml:space="preserve"> νότια π</w:t>
      </w:r>
      <w:r>
        <w:rPr>
          <w:rFonts w:eastAsia="Times New Roman"/>
          <w:color w:val="212121"/>
          <w:szCs w:val="24"/>
        </w:rPr>
        <w:t xml:space="preserve">εριοχή που περιήλθε στην Ελλάδα, </w:t>
      </w:r>
      <w:r w:rsidRPr="00993CFB">
        <w:rPr>
          <w:rFonts w:eastAsia="Times New Roman"/>
          <w:color w:val="212121"/>
          <w:szCs w:val="24"/>
        </w:rPr>
        <w:t xml:space="preserve">ταυτιζόταν περίπου με τα όρια της ιστορικής </w:t>
      </w:r>
      <w:r>
        <w:rPr>
          <w:rFonts w:eastAsia="Times New Roman"/>
          <w:color w:val="212121"/>
          <w:szCs w:val="24"/>
        </w:rPr>
        <w:t>Μακεδονίας των κλασικών χρόνων.</w:t>
      </w:r>
    </w:p>
    <w:p w14:paraId="2ED8B682"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Επί Τίτο οι Γιουγκοσλάβοι προώθησαν την ιδέα να χαρακτηρίσουν</w:t>
      </w:r>
      <w:r w:rsidRPr="00993CFB">
        <w:rPr>
          <w:rFonts w:eastAsia="Times New Roman"/>
          <w:color w:val="212121"/>
          <w:szCs w:val="24"/>
        </w:rPr>
        <w:t xml:space="preserve"> τους κατοίκους </w:t>
      </w:r>
      <w:r>
        <w:rPr>
          <w:rFonts w:eastAsia="Times New Roman"/>
          <w:color w:val="212121"/>
          <w:szCs w:val="24"/>
        </w:rPr>
        <w:t>του γεωγραφικού χώρου της</w:t>
      </w:r>
      <w:r>
        <w:rPr>
          <w:rFonts w:eastAsia="Times New Roman"/>
          <w:color w:val="212121"/>
          <w:szCs w:val="24"/>
        </w:rPr>
        <w:t xml:space="preserve"> Μακεδονίας χωριστή </w:t>
      </w:r>
      <w:r w:rsidRPr="00993CFB">
        <w:rPr>
          <w:rFonts w:eastAsia="Times New Roman"/>
          <w:color w:val="212121"/>
          <w:szCs w:val="24"/>
        </w:rPr>
        <w:t>μακεδονική εθνότητα και συγκρότησαν το αντίστοιχο ομόσπονδο κρατίδιο</w:t>
      </w:r>
      <w:r>
        <w:rPr>
          <w:rFonts w:eastAsia="Times New Roman"/>
          <w:color w:val="212121"/>
          <w:szCs w:val="24"/>
        </w:rPr>
        <w:t>,</w:t>
      </w:r>
      <w:r w:rsidRPr="00993CFB">
        <w:rPr>
          <w:rFonts w:eastAsia="Times New Roman"/>
          <w:color w:val="212121"/>
          <w:szCs w:val="24"/>
        </w:rPr>
        <w:t xml:space="preserve"> μαζί με την αναδρομική ερμηνεία </w:t>
      </w:r>
      <w:r w:rsidRPr="00993CFB">
        <w:rPr>
          <w:rFonts w:eastAsia="Times New Roman"/>
          <w:color w:val="212121"/>
          <w:szCs w:val="24"/>
        </w:rPr>
        <w:lastRenderedPageBreak/>
        <w:t>όλης της ιστορίας τ</w:t>
      </w:r>
      <w:r>
        <w:rPr>
          <w:rFonts w:eastAsia="Times New Roman"/>
          <w:color w:val="212121"/>
          <w:szCs w:val="24"/>
        </w:rPr>
        <w:t>ου μ</w:t>
      </w:r>
      <w:r w:rsidRPr="00993CFB">
        <w:rPr>
          <w:rFonts w:eastAsia="Times New Roman"/>
          <w:color w:val="212121"/>
          <w:szCs w:val="24"/>
        </w:rPr>
        <w:t>ακεδονικού χώρου γ</w:t>
      </w:r>
      <w:r>
        <w:rPr>
          <w:rFonts w:eastAsia="Times New Roman"/>
          <w:color w:val="212121"/>
          <w:szCs w:val="24"/>
        </w:rPr>
        <w:t xml:space="preserve">ια να στηρίξουν </w:t>
      </w:r>
      <w:r>
        <w:rPr>
          <w:rFonts w:eastAsia="Times New Roman"/>
          <w:color w:val="212121"/>
          <w:szCs w:val="24"/>
        </w:rPr>
        <w:t xml:space="preserve">τη </w:t>
      </w:r>
      <w:r>
        <w:rPr>
          <w:rFonts w:eastAsia="Times New Roman"/>
          <w:color w:val="212121"/>
          <w:szCs w:val="24"/>
        </w:rPr>
        <w:t xml:space="preserve">θεωρία τους. Την </w:t>
      </w:r>
      <w:r w:rsidRPr="00993CFB">
        <w:rPr>
          <w:rFonts w:eastAsia="Times New Roman"/>
          <w:color w:val="212121"/>
          <w:szCs w:val="24"/>
        </w:rPr>
        <w:t xml:space="preserve">πολιτική του </w:t>
      </w:r>
      <w:r>
        <w:rPr>
          <w:rFonts w:eastAsia="Times New Roman"/>
          <w:color w:val="212121"/>
          <w:szCs w:val="24"/>
        </w:rPr>
        <w:t>Τίτο την ανέχτηκαν οι μετεμφυλιακές ελληνικέ</w:t>
      </w:r>
      <w:r>
        <w:rPr>
          <w:rFonts w:eastAsia="Times New Roman"/>
          <w:color w:val="212121"/>
          <w:szCs w:val="24"/>
        </w:rPr>
        <w:t>ς κυβερνήσεις. Α</w:t>
      </w:r>
      <w:r w:rsidRPr="00993CFB">
        <w:rPr>
          <w:rFonts w:eastAsia="Times New Roman"/>
          <w:color w:val="212121"/>
          <w:szCs w:val="24"/>
        </w:rPr>
        <w:t>κόμα χειρότερα</w:t>
      </w:r>
      <w:r>
        <w:rPr>
          <w:rFonts w:eastAsia="Times New Roman"/>
          <w:color w:val="212121"/>
          <w:szCs w:val="24"/>
        </w:rPr>
        <w:t>,</w:t>
      </w:r>
      <w:r w:rsidRPr="00993CFB">
        <w:rPr>
          <w:rFonts w:eastAsia="Times New Roman"/>
          <w:color w:val="212121"/>
          <w:szCs w:val="24"/>
        </w:rPr>
        <w:t xml:space="preserve"> η πολιτική των διώξεων και των διακρίσεων που ακολ</w:t>
      </w:r>
      <w:r>
        <w:rPr>
          <w:rFonts w:eastAsia="Times New Roman"/>
          <w:color w:val="212121"/>
          <w:szCs w:val="24"/>
        </w:rPr>
        <w:t xml:space="preserve">ούθησε η άρχουσα τάξη μετά τον </w:t>
      </w:r>
      <w:r>
        <w:rPr>
          <w:rFonts w:eastAsia="Times New Roman"/>
          <w:color w:val="212121"/>
          <w:szCs w:val="24"/>
        </w:rPr>
        <w:t>ε</w:t>
      </w:r>
      <w:r w:rsidRPr="00993CFB">
        <w:rPr>
          <w:rFonts w:eastAsia="Times New Roman"/>
          <w:color w:val="212121"/>
          <w:szCs w:val="24"/>
        </w:rPr>
        <w:t>μφύλιο απέναντι στους σλαβόφωνους Έλληνες</w:t>
      </w:r>
      <w:r>
        <w:rPr>
          <w:rFonts w:eastAsia="Times New Roman"/>
          <w:color w:val="212121"/>
          <w:szCs w:val="24"/>
        </w:rPr>
        <w:t>,</w:t>
      </w:r>
      <w:r w:rsidRPr="00993CFB">
        <w:rPr>
          <w:rFonts w:eastAsia="Times New Roman"/>
          <w:color w:val="212121"/>
          <w:szCs w:val="24"/>
        </w:rPr>
        <w:t xml:space="preserve"> δεν τους βοήθησε να </w:t>
      </w:r>
      <w:r>
        <w:rPr>
          <w:rFonts w:eastAsia="Times New Roman"/>
          <w:color w:val="212121"/>
          <w:szCs w:val="24"/>
        </w:rPr>
        <w:t>νιώσουν</w:t>
      </w:r>
      <w:r w:rsidRPr="00993CFB">
        <w:rPr>
          <w:rFonts w:eastAsia="Times New Roman"/>
          <w:color w:val="212121"/>
          <w:szCs w:val="24"/>
        </w:rPr>
        <w:t xml:space="preserve"> ισότιμοι πολίτες με τον υπόλοιπο πληθυσμό</w:t>
      </w:r>
      <w:r>
        <w:rPr>
          <w:rFonts w:eastAsia="Times New Roman"/>
          <w:color w:val="212121"/>
          <w:szCs w:val="24"/>
        </w:rPr>
        <w:t>.</w:t>
      </w:r>
    </w:p>
    <w:p w14:paraId="2ED8B683"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Επίσης,</w:t>
      </w:r>
      <w:r w:rsidRPr="00993CFB">
        <w:rPr>
          <w:rFonts w:eastAsia="Times New Roman"/>
          <w:color w:val="212121"/>
          <w:szCs w:val="24"/>
        </w:rPr>
        <w:t xml:space="preserve"> το πρόβλημα των πολι</w:t>
      </w:r>
      <w:r w:rsidRPr="00993CFB">
        <w:rPr>
          <w:rFonts w:eastAsia="Times New Roman"/>
          <w:color w:val="212121"/>
          <w:szCs w:val="24"/>
        </w:rPr>
        <w:t>τικών προσφύγων</w:t>
      </w:r>
      <w:r>
        <w:rPr>
          <w:rFonts w:eastAsia="Times New Roman"/>
          <w:color w:val="212121"/>
          <w:szCs w:val="24"/>
        </w:rPr>
        <w:t>,</w:t>
      </w:r>
      <w:r w:rsidRPr="00993CFB">
        <w:rPr>
          <w:rFonts w:eastAsia="Times New Roman"/>
          <w:color w:val="212121"/>
          <w:szCs w:val="24"/>
        </w:rPr>
        <w:t xml:space="preserve"> οι οποίοι ως </w:t>
      </w:r>
      <w:r>
        <w:rPr>
          <w:rFonts w:eastAsia="Times New Roman"/>
          <w:color w:val="212121"/>
          <w:szCs w:val="24"/>
        </w:rPr>
        <w:t>«</w:t>
      </w:r>
      <w:r w:rsidRPr="00993CFB">
        <w:rPr>
          <w:rFonts w:eastAsia="Times New Roman"/>
          <w:color w:val="212121"/>
          <w:szCs w:val="24"/>
        </w:rPr>
        <w:t>μη Έλληνες το γένος</w:t>
      </w:r>
      <w:r>
        <w:rPr>
          <w:rFonts w:eastAsia="Times New Roman"/>
          <w:color w:val="212121"/>
          <w:szCs w:val="24"/>
        </w:rPr>
        <w:t>»</w:t>
      </w:r>
      <w:r w:rsidRPr="00993CFB">
        <w:rPr>
          <w:rFonts w:eastAsia="Times New Roman"/>
          <w:color w:val="212121"/>
          <w:szCs w:val="24"/>
        </w:rPr>
        <w:t xml:space="preserve"> δεν είχα</w:t>
      </w:r>
      <w:r>
        <w:rPr>
          <w:rFonts w:eastAsia="Times New Roman"/>
          <w:color w:val="212121"/>
          <w:szCs w:val="24"/>
        </w:rPr>
        <w:t>ν</w:t>
      </w:r>
      <w:r w:rsidRPr="00993CFB">
        <w:rPr>
          <w:rFonts w:eastAsia="Times New Roman"/>
          <w:color w:val="212121"/>
          <w:szCs w:val="24"/>
        </w:rPr>
        <w:t xml:space="preserve"> το δικαίωμα </w:t>
      </w:r>
      <w:r>
        <w:rPr>
          <w:rFonts w:eastAsia="Times New Roman"/>
          <w:color w:val="212121"/>
          <w:szCs w:val="24"/>
        </w:rPr>
        <w:t>-</w:t>
      </w:r>
      <w:r w:rsidRPr="00993CFB">
        <w:rPr>
          <w:rFonts w:eastAsia="Times New Roman"/>
          <w:color w:val="212121"/>
          <w:szCs w:val="24"/>
        </w:rPr>
        <w:t>και δεν το έχουν ακόμη</w:t>
      </w:r>
      <w:r>
        <w:rPr>
          <w:rFonts w:eastAsia="Times New Roman"/>
          <w:color w:val="212121"/>
          <w:szCs w:val="24"/>
        </w:rPr>
        <w:t>-</w:t>
      </w:r>
      <w:r w:rsidRPr="00993CFB">
        <w:rPr>
          <w:rFonts w:eastAsia="Times New Roman"/>
          <w:color w:val="212121"/>
          <w:szCs w:val="24"/>
        </w:rPr>
        <w:t xml:space="preserve"> όχι μόνο του επαναπατρισμού αλλά και των απλών επισκέψεων</w:t>
      </w:r>
      <w:r>
        <w:rPr>
          <w:rFonts w:eastAsia="Times New Roman"/>
          <w:color w:val="212121"/>
          <w:szCs w:val="24"/>
        </w:rPr>
        <w:t xml:space="preserve">, επιδείνωσε την κατάσταση. </w:t>
      </w:r>
    </w:p>
    <w:p w14:paraId="2ED8B684"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Α</w:t>
      </w:r>
      <w:r w:rsidRPr="00993CFB">
        <w:rPr>
          <w:rFonts w:eastAsia="Times New Roman"/>
          <w:color w:val="212121"/>
          <w:szCs w:val="24"/>
        </w:rPr>
        <w:t>διάψευστος μάρτυρας της αδιαφορίας όλων των κυβερνήσεων</w:t>
      </w:r>
      <w:r>
        <w:rPr>
          <w:rFonts w:eastAsia="Times New Roman"/>
          <w:color w:val="212121"/>
          <w:szCs w:val="24"/>
        </w:rPr>
        <w:t xml:space="preserve"> ήταν τα βιβλία</w:t>
      </w:r>
      <w:r>
        <w:rPr>
          <w:rFonts w:eastAsia="Times New Roman"/>
          <w:color w:val="212121"/>
          <w:szCs w:val="24"/>
        </w:rPr>
        <w:t xml:space="preserve"> της Γεωγραφίας, α</w:t>
      </w:r>
      <w:r w:rsidRPr="00993CFB">
        <w:rPr>
          <w:rFonts w:eastAsia="Times New Roman"/>
          <w:color w:val="212121"/>
          <w:szCs w:val="24"/>
        </w:rPr>
        <w:t xml:space="preserve">λλά και οι χάρτες που διδαχτήκαμε και ανέφεραν ότι μία από τις δημοκρατίες της </w:t>
      </w:r>
      <w:r>
        <w:rPr>
          <w:rFonts w:eastAsia="Times New Roman"/>
          <w:color w:val="212121"/>
          <w:szCs w:val="24"/>
        </w:rPr>
        <w:t>ομόσπονδης Γιουγκοσλαβίας</w:t>
      </w:r>
      <w:r w:rsidRPr="00993CFB">
        <w:rPr>
          <w:rFonts w:eastAsia="Times New Roman"/>
          <w:color w:val="212121"/>
          <w:szCs w:val="24"/>
        </w:rPr>
        <w:t xml:space="preserve"> </w:t>
      </w:r>
      <w:r>
        <w:rPr>
          <w:rFonts w:eastAsia="Times New Roman"/>
          <w:color w:val="212121"/>
          <w:szCs w:val="24"/>
        </w:rPr>
        <w:t>είναι η Σοσιαλιστική Δ</w:t>
      </w:r>
      <w:r w:rsidRPr="00993CFB">
        <w:rPr>
          <w:rFonts w:eastAsia="Times New Roman"/>
          <w:color w:val="212121"/>
          <w:szCs w:val="24"/>
        </w:rPr>
        <w:t>ημοκρατία της Μακεδονίας</w:t>
      </w:r>
      <w:r>
        <w:rPr>
          <w:rFonts w:eastAsia="Times New Roman"/>
          <w:color w:val="212121"/>
          <w:szCs w:val="24"/>
        </w:rPr>
        <w:t xml:space="preserve">. </w:t>
      </w:r>
    </w:p>
    <w:p w14:paraId="2ED8B685"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Φτάσαμε στο σήμερα, μετά από μία σειρά από αποτυχημένες</w:t>
      </w:r>
      <w:r w:rsidRPr="00993CFB">
        <w:rPr>
          <w:rFonts w:eastAsia="Times New Roman"/>
          <w:color w:val="212121"/>
          <w:szCs w:val="24"/>
        </w:rPr>
        <w:t xml:space="preserve"> απόπειρες να λυθεί το </w:t>
      </w:r>
      <w:r>
        <w:rPr>
          <w:rFonts w:eastAsia="Times New Roman"/>
          <w:color w:val="212121"/>
          <w:szCs w:val="24"/>
        </w:rPr>
        <w:t>ονοματολογικό</w:t>
      </w:r>
      <w:r w:rsidRPr="00993CFB">
        <w:rPr>
          <w:rFonts w:eastAsia="Times New Roman"/>
          <w:color w:val="212121"/>
          <w:szCs w:val="24"/>
        </w:rPr>
        <w:t xml:space="preserve"> του γειτονικού κράτους και </w:t>
      </w:r>
      <w:r>
        <w:rPr>
          <w:rFonts w:eastAsia="Times New Roman"/>
          <w:color w:val="212121"/>
          <w:szCs w:val="24"/>
        </w:rPr>
        <w:t>ενώ ήδη εκατόν σαράντα</w:t>
      </w:r>
      <w:r w:rsidRPr="00993CFB">
        <w:rPr>
          <w:rFonts w:eastAsia="Times New Roman"/>
          <w:color w:val="212121"/>
          <w:szCs w:val="24"/>
        </w:rPr>
        <w:t xml:space="preserve"> </w:t>
      </w:r>
      <w:r>
        <w:rPr>
          <w:rFonts w:eastAsia="Times New Roman"/>
          <w:color w:val="212121"/>
          <w:szCs w:val="24"/>
        </w:rPr>
        <w:t>-</w:t>
      </w:r>
      <w:r w:rsidRPr="00993CFB">
        <w:rPr>
          <w:rFonts w:eastAsia="Times New Roman"/>
          <w:color w:val="212121"/>
          <w:szCs w:val="24"/>
        </w:rPr>
        <w:t>και πλέον</w:t>
      </w:r>
      <w:r>
        <w:rPr>
          <w:rFonts w:eastAsia="Times New Roman"/>
          <w:color w:val="212121"/>
          <w:szCs w:val="24"/>
        </w:rPr>
        <w:t>-</w:t>
      </w:r>
      <w:r w:rsidRPr="00993CFB">
        <w:rPr>
          <w:rFonts w:eastAsia="Times New Roman"/>
          <w:color w:val="212121"/>
          <w:szCs w:val="24"/>
        </w:rPr>
        <w:t xml:space="preserve"> χώρες </w:t>
      </w:r>
      <w:r>
        <w:rPr>
          <w:rFonts w:eastAsia="Times New Roman"/>
          <w:color w:val="212121"/>
          <w:szCs w:val="24"/>
        </w:rPr>
        <w:t xml:space="preserve">το </w:t>
      </w:r>
      <w:r w:rsidRPr="00993CFB">
        <w:rPr>
          <w:rFonts w:eastAsia="Times New Roman"/>
          <w:color w:val="212121"/>
          <w:szCs w:val="24"/>
        </w:rPr>
        <w:t xml:space="preserve">έχουν </w:t>
      </w:r>
      <w:r w:rsidRPr="00993CFB">
        <w:rPr>
          <w:rFonts w:eastAsia="Times New Roman"/>
          <w:color w:val="212121"/>
          <w:szCs w:val="24"/>
        </w:rPr>
        <w:lastRenderedPageBreak/>
        <w:t xml:space="preserve">αναγνωρίσει με τη </w:t>
      </w:r>
      <w:r>
        <w:rPr>
          <w:rFonts w:eastAsia="Times New Roman"/>
          <w:color w:val="212121"/>
          <w:szCs w:val="24"/>
        </w:rPr>
        <w:t>συνταγματική του</w:t>
      </w:r>
      <w:r w:rsidRPr="00993CFB">
        <w:rPr>
          <w:rFonts w:eastAsia="Times New Roman"/>
          <w:color w:val="212121"/>
          <w:szCs w:val="24"/>
        </w:rPr>
        <w:t xml:space="preserve"> ονομασία</w:t>
      </w:r>
      <w:r>
        <w:rPr>
          <w:rFonts w:eastAsia="Times New Roman"/>
          <w:color w:val="212121"/>
          <w:szCs w:val="24"/>
        </w:rPr>
        <w:t>,</w:t>
      </w:r>
      <w:r w:rsidRPr="00993CFB">
        <w:rPr>
          <w:rFonts w:eastAsia="Times New Roman"/>
          <w:color w:val="212121"/>
          <w:szCs w:val="24"/>
        </w:rPr>
        <w:t xml:space="preserve"> δηλαδή </w:t>
      </w:r>
      <w:r>
        <w:rPr>
          <w:rFonts w:eastAsia="Times New Roman"/>
          <w:color w:val="212121"/>
          <w:szCs w:val="24"/>
        </w:rPr>
        <w:t>«Δημοκρατία της Μακεδονίας».</w:t>
      </w:r>
    </w:p>
    <w:p w14:paraId="2ED8B686"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Ε</w:t>
      </w:r>
      <w:r w:rsidRPr="00993CFB">
        <w:rPr>
          <w:rFonts w:eastAsia="Times New Roman"/>
          <w:color w:val="212121"/>
          <w:szCs w:val="24"/>
        </w:rPr>
        <w:t>πειδή</w:t>
      </w:r>
      <w:r>
        <w:rPr>
          <w:rFonts w:eastAsia="Times New Roman"/>
          <w:color w:val="212121"/>
          <w:szCs w:val="24"/>
        </w:rPr>
        <w:t>,</w:t>
      </w:r>
      <w:r w:rsidRPr="00993CFB">
        <w:rPr>
          <w:rFonts w:eastAsia="Times New Roman"/>
          <w:color w:val="212121"/>
          <w:szCs w:val="24"/>
        </w:rPr>
        <w:t xml:space="preserve"> λοιπόν</w:t>
      </w:r>
      <w:r>
        <w:rPr>
          <w:rFonts w:eastAsia="Times New Roman"/>
          <w:color w:val="212121"/>
          <w:szCs w:val="24"/>
        </w:rPr>
        <w:t>,</w:t>
      </w:r>
      <w:r w:rsidRPr="00993CFB">
        <w:rPr>
          <w:rFonts w:eastAsia="Times New Roman"/>
          <w:color w:val="212121"/>
          <w:szCs w:val="24"/>
        </w:rPr>
        <w:t xml:space="preserve"> απέναντι σε αυτή την ιστο</w:t>
      </w:r>
      <w:r>
        <w:rPr>
          <w:rFonts w:eastAsia="Times New Roman"/>
          <w:color w:val="212121"/>
          <w:szCs w:val="24"/>
        </w:rPr>
        <w:t xml:space="preserve">ρική </w:t>
      </w:r>
      <w:r>
        <w:rPr>
          <w:rFonts w:eastAsia="Times New Roman"/>
          <w:color w:val="212121"/>
          <w:szCs w:val="24"/>
        </w:rPr>
        <w:t>σ</w:t>
      </w:r>
      <w:r>
        <w:rPr>
          <w:rFonts w:eastAsia="Times New Roman"/>
          <w:color w:val="212121"/>
          <w:szCs w:val="24"/>
        </w:rPr>
        <w:t xml:space="preserve">υμφωνία, που πρόκειται να </w:t>
      </w:r>
      <w:r w:rsidRPr="00993CFB">
        <w:rPr>
          <w:rFonts w:eastAsia="Times New Roman"/>
          <w:color w:val="212121"/>
          <w:szCs w:val="24"/>
        </w:rPr>
        <w:t>κυρώσει το</w:t>
      </w:r>
      <w:r>
        <w:rPr>
          <w:rFonts w:eastAsia="Times New Roman"/>
          <w:color w:val="212121"/>
          <w:szCs w:val="24"/>
        </w:rPr>
        <w:t xml:space="preserve"> </w:t>
      </w:r>
      <w:r>
        <w:rPr>
          <w:rFonts w:eastAsia="Times New Roman"/>
          <w:color w:val="212121"/>
          <w:szCs w:val="24"/>
        </w:rPr>
        <w:t>ε</w:t>
      </w:r>
      <w:r>
        <w:rPr>
          <w:rFonts w:eastAsia="Times New Roman"/>
          <w:color w:val="212121"/>
          <w:szCs w:val="24"/>
        </w:rPr>
        <w:t>λληνικό Κ</w:t>
      </w:r>
      <w:r w:rsidRPr="00993CFB">
        <w:rPr>
          <w:rFonts w:eastAsia="Times New Roman"/>
          <w:color w:val="212121"/>
          <w:szCs w:val="24"/>
        </w:rPr>
        <w:t>οινοβούλιο μετά την ολοκλήρωση των προβλεπόμ</w:t>
      </w:r>
      <w:r>
        <w:rPr>
          <w:rFonts w:eastAsia="Times New Roman"/>
          <w:color w:val="212121"/>
          <w:szCs w:val="24"/>
        </w:rPr>
        <w:t>ενων διαδικασιών στη γειτονική χ</w:t>
      </w:r>
      <w:r w:rsidRPr="00993CFB">
        <w:rPr>
          <w:rFonts w:eastAsia="Times New Roman"/>
          <w:color w:val="212121"/>
          <w:szCs w:val="24"/>
        </w:rPr>
        <w:t>ώρα</w:t>
      </w:r>
      <w:r>
        <w:rPr>
          <w:rFonts w:eastAsia="Times New Roman"/>
          <w:color w:val="212121"/>
          <w:szCs w:val="24"/>
        </w:rPr>
        <w:t>,</w:t>
      </w:r>
      <w:r w:rsidRPr="00993CFB">
        <w:rPr>
          <w:rFonts w:eastAsia="Times New Roman"/>
          <w:color w:val="212121"/>
          <w:szCs w:val="24"/>
        </w:rPr>
        <w:t xml:space="preserve"> πρέπει να σταθούμε με αίσθημα ευθύνης</w:t>
      </w:r>
      <w:r>
        <w:rPr>
          <w:rFonts w:eastAsia="Times New Roman"/>
          <w:color w:val="212121"/>
          <w:szCs w:val="24"/>
        </w:rPr>
        <w:t xml:space="preserve"> αλλά και γνήσιου πατριωτισμού, θ</w:t>
      </w:r>
      <w:r w:rsidRPr="00993CFB">
        <w:rPr>
          <w:rFonts w:eastAsia="Times New Roman"/>
          <w:color w:val="212121"/>
          <w:szCs w:val="24"/>
        </w:rPr>
        <w:t>α μου επιτρέψετ</w:t>
      </w:r>
      <w:r>
        <w:rPr>
          <w:rFonts w:eastAsia="Times New Roman"/>
          <w:color w:val="212121"/>
          <w:szCs w:val="24"/>
        </w:rPr>
        <w:t>ε να αναφερθώ στη φράση του Όργουελ: «Όσο οι άνθρωποι μαθαίνουν να σ</w:t>
      </w:r>
      <w:r w:rsidRPr="00993CFB">
        <w:rPr>
          <w:rFonts w:eastAsia="Times New Roman"/>
          <w:color w:val="212121"/>
          <w:szCs w:val="24"/>
        </w:rPr>
        <w:t>κέπτονται</w:t>
      </w:r>
      <w:r>
        <w:rPr>
          <w:rFonts w:eastAsia="Times New Roman"/>
          <w:color w:val="212121"/>
          <w:szCs w:val="24"/>
        </w:rPr>
        <w:t xml:space="preserve"> με</w:t>
      </w:r>
      <w:r w:rsidRPr="00993CFB">
        <w:rPr>
          <w:rFonts w:eastAsia="Times New Roman"/>
          <w:color w:val="212121"/>
          <w:szCs w:val="24"/>
        </w:rPr>
        <w:t xml:space="preserve"> συνθήματα</w:t>
      </w:r>
      <w:r>
        <w:rPr>
          <w:rFonts w:eastAsia="Times New Roman"/>
          <w:color w:val="212121"/>
          <w:szCs w:val="24"/>
        </w:rPr>
        <w:t>, είναι πάντοτε έτοιμοι να μιλήσουν με πυροβολισμούς».</w:t>
      </w:r>
    </w:p>
    <w:p w14:paraId="2ED8B687"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Και εννοώ το εξής: Α</w:t>
      </w:r>
      <w:r w:rsidRPr="00993CFB">
        <w:rPr>
          <w:rFonts w:eastAsia="Times New Roman"/>
          <w:color w:val="212121"/>
          <w:szCs w:val="24"/>
        </w:rPr>
        <w:t>υτή είναι μακράν η καλύτερη συμφωνία που θα μπορούσα</w:t>
      </w:r>
      <w:r>
        <w:rPr>
          <w:rFonts w:eastAsia="Times New Roman"/>
          <w:color w:val="212121"/>
          <w:szCs w:val="24"/>
        </w:rPr>
        <w:t>με να πετύχουμε, δεδομένων των συνθηκών. Ε</w:t>
      </w:r>
      <w:r w:rsidRPr="00993CFB">
        <w:rPr>
          <w:rFonts w:eastAsia="Times New Roman"/>
          <w:color w:val="212121"/>
          <w:szCs w:val="24"/>
        </w:rPr>
        <w:t xml:space="preserve">ίναι πολύ καλύτερη από όσα πέτυχαν </w:t>
      </w:r>
      <w:r>
        <w:rPr>
          <w:rFonts w:eastAsia="Times New Roman"/>
          <w:color w:val="212121"/>
          <w:szCs w:val="24"/>
        </w:rPr>
        <w:t>σε αυτό</w:t>
      </w:r>
      <w:r w:rsidRPr="00993CFB">
        <w:rPr>
          <w:rFonts w:eastAsia="Times New Roman"/>
          <w:color w:val="212121"/>
          <w:szCs w:val="24"/>
        </w:rPr>
        <w:t xml:space="preserve"> το θέμα όλες οι </w:t>
      </w:r>
      <w:r>
        <w:rPr>
          <w:rFonts w:eastAsia="Times New Roman"/>
          <w:color w:val="212121"/>
          <w:szCs w:val="24"/>
        </w:rPr>
        <w:t>προηγούμενες κυβερ</w:t>
      </w:r>
      <w:r>
        <w:rPr>
          <w:rFonts w:eastAsia="Times New Roman"/>
          <w:color w:val="212121"/>
          <w:szCs w:val="24"/>
        </w:rPr>
        <w:t>νήσεις. Κινείται αμιγώς στην ε</w:t>
      </w:r>
      <w:r w:rsidRPr="00993CFB">
        <w:rPr>
          <w:rFonts w:eastAsia="Times New Roman"/>
          <w:color w:val="212121"/>
          <w:szCs w:val="24"/>
        </w:rPr>
        <w:t>θνική γραμμή</w:t>
      </w:r>
      <w:r>
        <w:rPr>
          <w:rFonts w:eastAsia="Times New Roman"/>
          <w:color w:val="212121"/>
          <w:szCs w:val="24"/>
        </w:rPr>
        <w:t>,</w:t>
      </w:r>
      <w:r w:rsidRPr="00993CFB">
        <w:rPr>
          <w:rFonts w:eastAsia="Times New Roman"/>
          <w:color w:val="212121"/>
          <w:szCs w:val="24"/>
        </w:rPr>
        <w:t xml:space="preserve"> καθώς καταλήξαμε σε σύνθετη ονομασία με γεωγραφικό προσδιορισμό </w:t>
      </w:r>
      <w:r>
        <w:rPr>
          <w:rFonts w:eastAsia="Times New Roman"/>
          <w:color w:val="212121"/>
          <w:szCs w:val="24"/>
          <w:lang w:val="en-US"/>
        </w:rPr>
        <w:t>erga</w:t>
      </w:r>
      <w:r w:rsidRPr="00BA7721">
        <w:rPr>
          <w:rFonts w:eastAsia="Times New Roman"/>
          <w:color w:val="212121"/>
          <w:szCs w:val="24"/>
        </w:rPr>
        <w:t xml:space="preserve"> </w:t>
      </w:r>
      <w:r>
        <w:rPr>
          <w:rFonts w:eastAsia="Times New Roman"/>
          <w:color w:val="212121"/>
          <w:szCs w:val="24"/>
          <w:lang w:val="en-US"/>
        </w:rPr>
        <w:t>omnes</w:t>
      </w:r>
      <w:r w:rsidRPr="00BA7721">
        <w:rPr>
          <w:rFonts w:eastAsia="Times New Roman"/>
          <w:color w:val="212121"/>
          <w:szCs w:val="24"/>
        </w:rPr>
        <w:t>.</w:t>
      </w:r>
      <w:r>
        <w:rPr>
          <w:rFonts w:eastAsia="Times New Roman"/>
          <w:color w:val="212121"/>
          <w:szCs w:val="24"/>
        </w:rPr>
        <w:t xml:space="preserve"> </w:t>
      </w:r>
    </w:p>
    <w:p w14:paraId="2ED8B688"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Ε</w:t>
      </w:r>
      <w:r w:rsidRPr="00993CFB">
        <w:rPr>
          <w:rFonts w:eastAsia="Times New Roman"/>
          <w:color w:val="212121"/>
          <w:szCs w:val="24"/>
        </w:rPr>
        <w:t>πιπλέον</w:t>
      </w:r>
      <w:r w:rsidRPr="00BA7721">
        <w:rPr>
          <w:rFonts w:eastAsia="Times New Roman"/>
          <w:color w:val="212121"/>
          <w:szCs w:val="24"/>
        </w:rPr>
        <w:t>,</w:t>
      </w:r>
      <w:r w:rsidRPr="00993CFB">
        <w:rPr>
          <w:rFonts w:eastAsia="Times New Roman"/>
          <w:color w:val="212121"/>
          <w:szCs w:val="24"/>
        </w:rPr>
        <w:t xml:space="preserve"> υποχρεώ</w:t>
      </w:r>
      <w:r>
        <w:rPr>
          <w:rFonts w:eastAsia="Times New Roman"/>
          <w:color w:val="212121"/>
          <w:szCs w:val="24"/>
        </w:rPr>
        <w:t xml:space="preserve">θηκε η γειτονική χώρα να αλλάξει το Σύνταγμά της, κάτι που δύσκολα γίνεται, </w:t>
      </w:r>
      <w:r w:rsidRPr="00993CFB">
        <w:rPr>
          <w:rFonts w:eastAsia="Times New Roman"/>
          <w:color w:val="212121"/>
          <w:szCs w:val="24"/>
        </w:rPr>
        <w:t>ακόμα και μετά</w:t>
      </w:r>
      <w:r>
        <w:rPr>
          <w:rFonts w:eastAsia="Times New Roman"/>
          <w:color w:val="212121"/>
          <w:szCs w:val="24"/>
        </w:rPr>
        <w:t xml:space="preserve"> από νι</w:t>
      </w:r>
      <w:r>
        <w:rPr>
          <w:rFonts w:eastAsia="Times New Roman"/>
          <w:color w:val="212121"/>
          <w:szCs w:val="24"/>
        </w:rPr>
        <w:lastRenderedPageBreak/>
        <w:t>κηφόρα πολεμική σύρρα</w:t>
      </w:r>
      <w:r>
        <w:rPr>
          <w:rFonts w:eastAsia="Times New Roman"/>
          <w:color w:val="212121"/>
          <w:szCs w:val="24"/>
        </w:rPr>
        <w:t>ξη. Α</w:t>
      </w:r>
      <w:r w:rsidRPr="00993CFB">
        <w:rPr>
          <w:rFonts w:eastAsia="Times New Roman"/>
          <w:color w:val="212121"/>
          <w:szCs w:val="24"/>
        </w:rPr>
        <w:t xml:space="preserve">ποποιούνται </w:t>
      </w:r>
      <w:r>
        <w:rPr>
          <w:rFonts w:eastAsia="Times New Roman"/>
          <w:color w:val="212121"/>
          <w:szCs w:val="24"/>
        </w:rPr>
        <w:t>ρητά τον ψευδεπίγραφο μύθο τους περί</w:t>
      </w:r>
      <w:r w:rsidRPr="00993CFB">
        <w:rPr>
          <w:rFonts w:eastAsia="Times New Roman"/>
          <w:color w:val="212121"/>
          <w:szCs w:val="24"/>
        </w:rPr>
        <w:t xml:space="preserve"> </w:t>
      </w:r>
      <w:r>
        <w:rPr>
          <w:rFonts w:eastAsia="Times New Roman"/>
          <w:color w:val="212121"/>
          <w:szCs w:val="24"/>
        </w:rPr>
        <w:t>αρχαιοελληνικής</w:t>
      </w:r>
      <w:r w:rsidRPr="00993CFB">
        <w:rPr>
          <w:rFonts w:eastAsia="Times New Roman"/>
          <w:color w:val="212121"/>
          <w:szCs w:val="24"/>
        </w:rPr>
        <w:t xml:space="preserve"> καταγωγής και</w:t>
      </w:r>
      <w:r>
        <w:rPr>
          <w:rFonts w:eastAsia="Times New Roman"/>
          <w:color w:val="212121"/>
          <w:szCs w:val="24"/>
        </w:rPr>
        <w:t xml:space="preserve"> κληρονομιάς. Μέσω της </w:t>
      </w:r>
      <w:r>
        <w:rPr>
          <w:rFonts w:eastAsia="Times New Roman"/>
          <w:color w:val="212121"/>
          <w:szCs w:val="24"/>
        </w:rPr>
        <w:t>σ</w:t>
      </w:r>
      <w:r>
        <w:rPr>
          <w:rFonts w:eastAsia="Times New Roman"/>
          <w:color w:val="212121"/>
          <w:szCs w:val="24"/>
        </w:rPr>
        <w:t xml:space="preserve">υνθήκης είναι </w:t>
      </w:r>
      <w:r w:rsidRPr="00993CFB">
        <w:rPr>
          <w:rFonts w:eastAsia="Times New Roman"/>
          <w:color w:val="212121"/>
          <w:szCs w:val="24"/>
        </w:rPr>
        <w:t xml:space="preserve">απολύτως εγγυημένα τα υφιστάμενα σύνορα και απαλείφεται οριστικά το ψέμα περί μακεδονικής μειονότητας σε άλλες </w:t>
      </w:r>
      <w:r>
        <w:rPr>
          <w:rFonts w:eastAsia="Times New Roman"/>
          <w:color w:val="212121"/>
          <w:szCs w:val="24"/>
        </w:rPr>
        <w:t xml:space="preserve">χώρες. </w:t>
      </w:r>
    </w:p>
    <w:p w14:paraId="2ED8B689"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Μία </w:t>
      </w:r>
      <w:r w:rsidRPr="00993CFB">
        <w:rPr>
          <w:rFonts w:eastAsia="Times New Roman"/>
          <w:color w:val="212121"/>
          <w:szCs w:val="24"/>
        </w:rPr>
        <w:t>συμφωνία</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όμως,</w:t>
      </w:r>
      <w:r w:rsidRPr="00993CFB">
        <w:rPr>
          <w:rFonts w:eastAsia="Times New Roman"/>
          <w:color w:val="212121"/>
          <w:szCs w:val="24"/>
        </w:rPr>
        <w:t xml:space="preserve"> είναι προϊόν διαπραγμάτευσης</w:t>
      </w:r>
      <w:r>
        <w:rPr>
          <w:rFonts w:eastAsia="Times New Roman"/>
          <w:color w:val="212121"/>
          <w:szCs w:val="24"/>
        </w:rPr>
        <w:t>.</w:t>
      </w:r>
      <w:r w:rsidRPr="00993CFB">
        <w:rPr>
          <w:rFonts w:eastAsia="Times New Roman"/>
          <w:color w:val="212121"/>
          <w:szCs w:val="24"/>
        </w:rPr>
        <w:t xml:space="preserve"> Όλοι ξέρουμε ότι </w:t>
      </w:r>
      <w:r>
        <w:rPr>
          <w:rFonts w:eastAsia="Times New Roman"/>
          <w:color w:val="212121"/>
          <w:szCs w:val="24"/>
        </w:rPr>
        <w:t>πρέπει</w:t>
      </w:r>
      <w:r w:rsidRPr="00993CFB">
        <w:rPr>
          <w:rFonts w:eastAsia="Times New Roman"/>
          <w:color w:val="212121"/>
          <w:szCs w:val="24"/>
        </w:rPr>
        <w:t xml:space="preserve"> να γίνονται αμοιβαίες υποχωρήσεις </w:t>
      </w:r>
      <w:r>
        <w:rPr>
          <w:rFonts w:eastAsia="Times New Roman"/>
          <w:color w:val="212121"/>
          <w:szCs w:val="24"/>
        </w:rPr>
        <w:t>για</w:t>
      </w:r>
      <w:r w:rsidRPr="00993CFB">
        <w:rPr>
          <w:rFonts w:eastAsia="Times New Roman"/>
          <w:color w:val="212121"/>
          <w:szCs w:val="24"/>
        </w:rPr>
        <w:t xml:space="preserve"> να επιτευ</w:t>
      </w:r>
      <w:r>
        <w:rPr>
          <w:rFonts w:eastAsia="Times New Roman"/>
          <w:color w:val="212121"/>
          <w:szCs w:val="24"/>
        </w:rPr>
        <w:t>χθεί. Ε</w:t>
      </w:r>
      <w:r w:rsidRPr="00993CFB">
        <w:rPr>
          <w:rFonts w:eastAsia="Times New Roman"/>
          <w:color w:val="212121"/>
          <w:szCs w:val="24"/>
        </w:rPr>
        <w:t>ίναι προφανή</w:t>
      </w:r>
      <w:r>
        <w:rPr>
          <w:rFonts w:eastAsia="Times New Roman"/>
          <w:color w:val="212121"/>
          <w:szCs w:val="24"/>
        </w:rPr>
        <w:t>ς η υποκρισία των κομμάτων της Α</w:t>
      </w:r>
      <w:r w:rsidRPr="00993CFB">
        <w:rPr>
          <w:rFonts w:eastAsia="Times New Roman"/>
          <w:color w:val="212121"/>
          <w:szCs w:val="24"/>
        </w:rPr>
        <w:t xml:space="preserve">ντιπολίτευσης </w:t>
      </w:r>
      <w:r>
        <w:rPr>
          <w:rFonts w:eastAsia="Times New Roman"/>
          <w:color w:val="212121"/>
          <w:szCs w:val="24"/>
        </w:rPr>
        <w:t>κ</w:t>
      </w:r>
      <w:r w:rsidRPr="00993CFB">
        <w:rPr>
          <w:rFonts w:eastAsia="Times New Roman"/>
          <w:color w:val="212121"/>
          <w:szCs w:val="24"/>
        </w:rPr>
        <w:t xml:space="preserve">αι ιδιαίτερα της Νέας Δημοκρατίας και </w:t>
      </w:r>
      <w:r>
        <w:rPr>
          <w:rFonts w:eastAsia="Times New Roman"/>
          <w:color w:val="212121"/>
          <w:szCs w:val="24"/>
        </w:rPr>
        <w:t>του ΚΙΝΑΛ, διότι ε</w:t>
      </w:r>
      <w:r w:rsidRPr="00993CFB">
        <w:rPr>
          <w:rFonts w:eastAsia="Times New Roman"/>
          <w:color w:val="212121"/>
          <w:szCs w:val="24"/>
        </w:rPr>
        <w:t>νώ αυτή η</w:t>
      </w:r>
      <w:r>
        <w:rPr>
          <w:rFonts w:eastAsia="Times New Roman"/>
          <w:color w:val="212121"/>
          <w:szCs w:val="24"/>
        </w:rPr>
        <w:t xml:space="preserve"> </w:t>
      </w:r>
      <w:r>
        <w:rPr>
          <w:rFonts w:eastAsia="Times New Roman"/>
          <w:color w:val="212121"/>
          <w:szCs w:val="24"/>
        </w:rPr>
        <w:t>σ</w:t>
      </w:r>
      <w:r w:rsidRPr="00993CFB">
        <w:rPr>
          <w:rFonts w:eastAsia="Times New Roman"/>
          <w:color w:val="212121"/>
          <w:szCs w:val="24"/>
        </w:rPr>
        <w:t>υμφωνία εξασφαλί</w:t>
      </w:r>
      <w:r w:rsidRPr="00993CFB">
        <w:rPr>
          <w:rFonts w:eastAsia="Times New Roman"/>
          <w:color w:val="212121"/>
          <w:szCs w:val="24"/>
        </w:rPr>
        <w:t xml:space="preserve">ζει πολλά περισσότερα από αυτές που οι δικές </w:t>
      </w:r>
      <w:r>
        <w:rPr>
          <w:rFonts w:eastAsia="Times New Roman"/>
          <w:color w:val="212121"/>
          <w:szCs w:val="24"/>
        </w:rPr>
        <w:t xml:space="preserve">τους κυβερνήσεις </w:t>
      </w:r>
      <w:r w:rsidRPr="00993CFB">
        <w:rPr>
          <w:rFonts w:eastAsia="Times New Roman"/>
          <w:color w:val="212121"/>
          <w:szCs w:val="24"/>
        </w:rPr>
        <w:t>κατάφεραν επί δεκαετίες</w:t>
      </w:r>
      <w:r>
        <w:rPr>
          <w:rFonts w:eastAsia="Times New Roman"/>
          <w:color w:val="212121"/>
          <w:szCs w:val="24"/>
        </w:rPr>
        <w:t>,</w:t>
      </w:r>
      <w:r w:rsidRPr="00993CFB">
        <w:rPr>
          <w:rFonts w:eastAsia="Times New Roman"/>
          <w:color w:val="212121"/>
          <w:szCs w:val="24"/>
        </w:rPr>
        <w:t xml:space="preserve"> που </w:t>
      </w:r>
      <w:r>
        <w:rPr>
          <w:rFonts w:eastAsia="Times New Roman"/>
          <w:color w:val="212121"/>
          <w:szCs w:val="24"/>
        </w:rPr>
        <w:t xml:space="preserve">η </w:t>
      </w:r>
      <w:r w:rsidRPr="00993CFB">
        <w:rPr>
          <w:rFonts w:eastAsia="Times New Roman"/>
          <w:color w:val="212121"/>
          <w:szCs w:val="24"/>
        </w:rPr>
        <w:t>εκκρεμότητα αυτή σέρνεται</w:t>
      </w:r>
      <w:r>
        <w:rPr>
          <w:rFonts w:eastAsia="Times New Roman"/>
          <w:color w:val="212121"/>
          <w:szCs w:val="24"/>
        </w:rPr>
        <w:t xml:space="preserve"> και κακοφορμίζ</w:t>
      </w:r>
      <w:r w:rsidRPr="00993CFB">
        <w:rPr>
          <w:rFonts w:eastAsia="Times New Roman"/>
          <w:color w:val="212121"/>
          <w:szCs w:val="24"/>
        </w:rPr>
        <w:t>ει</w:t>
      </w:r>
      <w:r>
        <w:rPr>
          <w:rFonts w:eastAsia="Times New Roman"/>
          <w:color w:val="212121"/>
          <w:szCs w:val="24"/>
        </w:rPr>
        <w:t>,</w:t>
      </w:r>
      <w:r w:rsidRPr="00993CFB">
        <w:rPr>
          <w:rFonts w:eastAsia="Times New Roman"/>
          <w:color w:val="212121"/>
          <w:szCs w:val="24"/>
        </w:rPr>
        <w:t xml:space="preserve"> επιδίδονται τώρα σε μάχες οπισθοφυλακή</w:t>
      </w:r>
      <w:r>
        <w:rPr>
          <w:rFonts w:eastAsia="Times New Roman"/>
          <w:color w:val="212121"/>
          <w:szCs w:val="24"/>
        </w:rPr>
        <w:t>ς για τα θέματα της γλώσσας και της ταυτότητας. Από τη Γ΄ Συνδι</w:t>
      </w:r>
      <w:r w:rsidRPr="00993CFB">
        <w:rPr>
          <w:rFonts w:eastAsia="Times New Roman"/>
          <w:color w:val="212121"/>
          <w:szCs w:val="24"/>
        </w:rPr>
        <w:t>άσκεψη του ΟΗΕ για</w:t>
      </w:r>
      <w:r w:rsidRPr="00993CFB">
        <w:rPr>
          <w:rFonts w:eastAsia="Times New Roman"/>
          <w:color w:val="212121"/>
          <w:szCs w:val="24"/>
        </w:rPr>
        <w:t xml:space="preserve"> την τυποποίηση των γεωγραφικών ονομάτων</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 xml:space="preserve">που </w:t>
      </w:r>
      <w:r w:rsidRPr="00993CFB">
        <w:rPr>
          <w:rFonts w:eastAsia="Times New Roman"/>
          <w:color w:val="212121"/>
          <w:szCs w:val="24"/>
        </w:rPr>
        <w:t>πραγματοποιήθηκε το 1977 στην Αθήνα</w:t>
      </w:r>
      <w:r>
        <w:rPr>
          <w:rFonts w:eastAsia="Times New Roman"/>
          <w:color w:val="212121"/>
          <w:szCs w:val="24"/>
        </w:rPr>
        <w:t>,</w:t>
      </w:r>
      <w:r w:rsidRPr="00993CFB">
        <w:rPr>
          <w:rFonts w:eastAsia="Times New Roman"/>
          <w:color w:val="212121"/>
          <w:szCs w:val="24"/>
        </w:rPr>
        <w:t xml:space="preserve"> αναγνωρίστηκε</w:t>
      </w:r>
      <w:r>
        <w:rPr>
          <w:rFonts w:eastAsia="Times New Roman"/>
          <w:color w:val="212121"/>
          <w:szCs w:val="24"/>
        </w:rPr>
        <w:t xml:space="preserve"> η μακεδονική ως η επίσημη γλώσσα. Τ</w:t>
      </w:r>
      <w:r w:rsidRPr="00993CFB">
        <w:rPr>
          <w:rFonts w:eastAsia="Times New Roman"/>
          <w:color w:val="212121"/>
          <w:szCs w:val="24"/>
        </w:rPr>
        <w:t>ελεία και παύλα</w:t>
      </w:r>
      <w:r>
        <w:rPr>
          <w:rFonts w:eastAsia="Times New Roman"/>
          <w:color w:val="212121"/>
          <w:szCs w:val="24"/>
        </w:rPr>
        <w:t>.</w:t>
      </w:r>
    </w:p>
    <w:p w14:paraId="2ED8B68A"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Ας αφήσουν, λ</w:t>
      </w:r>
      <w:r w:rsidRPr="00993CFB">
        <w:rPr>
          <w:rFonts w:eastAsia="Times New Roman"/>
          <w:color w:val="212121"/>
          <w:szCs w:val="24"/>
        </w:rPr>
        <w:t>οιπόν</w:t>
      </w:r>
      <w:r>
        <w:rPr>
          <w:rFonts w:eastAsia="Times New Roman"/>
          <w:color w:val="212121"/>
          <w:szCs w:val="24"/>
        </w:rPr>
        <w:t>,</w:t>
      </w:r>
      <w:r w:rsidRPr="00993CFB">
        <w:rPr>
          <w:rFonts w:eastAsia="Times New Roman"/>
          <w:color w:val="212121"/>
          <w:szCs w:val="24"/>
        </w:rPr>
        <w:t xml:space="preserve"> τις υπεκφυγές και ας παραδεχτούν την αλήθεια</w:t>
      </w:r>
      <w:r>
        <w:rPr>
          <w:rFonts w:eastAsia="Times New Roman"/>
          <w:color w:val="212121"/>
          <w:szCs w:val="24"/>
        </w:rPr>
        <w:t xml:space="preserve">. Άλλωστε και ο ίδιος ο Αβέρωφ αναφέρθηκε, </w:t>
      </w:r>
      <w:r>
        <w:rPr>
          <w:rFonts w:eastAsia="Times New Roman"/>
          <w:color w:val="212121"/>
          <w:szCs w:val="24"/>
        </w:rPr>
        <w:t xml:space="preserve">σε ανύποπτο χρόνο, σε μακεδονική γλώσσα. </w:t>
      </w:r>
    </w:p>
    <w:p w14:paraId="2ED8B68B"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Η </w:t>
      </w:r>
      <w:r>
        <w:rPr>
          <w:rFonts w:eastAsia="Times New Roman"/>
          <w:color w:val="212121"/>
          <w:szCs w:val="24"/>
        </w:rPr>
        <w:t>σ</w:t>
      </w:r>
      <w:r>
        <w:rPr>
          <w:rFonts w:eastAsia="Times New Roman"/>
          <w:color w:val="212121"/>
          <w:szCs w:val="24"/>
        </w:rPr>
        <w:t>υμφωνία ορίζει ιθαγένεια και όχι εθνότητα. Επίσης, δεν αναγνωρίζει μακεδονικό έ</w:t>
      </w:r>
      <w:r w:rsidRPr="00993CFB">
        <w:rPr>
          <w:rFonts w:eastAsia="Times New Roman"/>
          <w:color w:val="212121"/>
          <w:szCs w:val="24"/>
        </w:rPr>
        <w:t>θνος</w:t>
      </w:r>
      <w:r>
        <w:rPr>
          <w:rFonts w:eastAsia="Times New Roman"/>
          <w:color w:val="212121"/>
          <w:szCs w:val="24"/>
        </w:rPr>
        <w:t>, καθώς κα</w:t>
      </w:r>
      <w:r>
        <w:rPr>
          <w:rFonts w:eastAsia="Times New Roman"/>
          <w:color w:val="212121"/>
          <w:szCs w:val="24"/>
        </w:rPr>
        <w:t>μ</w:t>
      </w:r>
      <w:r>
        <w:rPr>
          <w:rFonts w:eastAsia="Times New Roman"/>
          <w:color w:val="212121"/>
          <w:szCs w:val="24"/>
        </w:rPr>
        <w:t>μία συμφωνία ως νομικό κείμενο</w:t>
      </w:r>
      <w:r w:rsidRPr="00993CFB">
        <w:rPr>
          <w:rFonts w:eastAsia="Times New Roman"/>
          <w:color w:val="212121"/>
          <w:szCs w:val="24"/>
        </w:rPr>
        <w:t xml:space="preserve"> δεν μπορεί να </w:t>
      </w:r>
      <w:r>
        <w:rPr>
          <w:rFonts w:eastAsia="Times New Roman"/>
          <w:color w:val="212121"/>
          <w:szCs w:val="24"/>
        </w:rPr>
        <w:t>ρυθμίσει τέτοια θέματα. Με</w:t>
      </w:r>
      <w:r w:rsidRPr="00993CFB">
        <w:rPr>
          <w:rFonts w:eastAsia="Times New Roman"/>
          <w:color w:val="212121"/>
          <w:szCs w:val="24"/>
        </w:rPr>
        <w:t xml:space="preserve"> τη ρηματική διακοίνωση τ</w:t>
      </w:r>
      <w:r>
        <w:rPr>
          <w:rFonts w:eastAsia="Times New Roman"/>
          <w:color w:val="212121"/>
          <w:szCs w:val="24"/>
        </w:rPr>
        <w:t>ο θέμα αποσαφηνίζεται</w:t>
      </w:r>
      <w:r>
        <w:rPr>
          <w:rFonts w:eastAsia="Times New Roman"/>
          <w:color w:val="212121"/>
          <w:szCs w:val="24"/>
        </w:rPr>
        <w:t xml:space="preserve"> πλήρως.</w:t>
      </w:r>
    </w:p>
    <w:p w14:paraId="2ED8B68C" w14:textId="77777777" w:rsidR="00C647AD" w:rsidRDefault="00D506E1">
      <w:pPr>
        <w:shd w:val="clear" w:color="auto" w:fill="FFFFFF"/>
        <w:spacing w:after="0" w:line="600" w:lineRule="auto"/>
        <w:ind w:firstLine="720"/>
        <w:jc w:val="both"/>
        <w:rPr>
          <w:rFonts w:eastAsia="Times New Roman"/>
          <w:color w:val="212121"/>
          <w:szCs w:val="24"/>
        </w:rPr>
      </w:pPr>
      <w:r w:rsidRPr="00993CFB">
        <w:rPr>
          <w:rFonts w:eastAsia="Times New Roman"/>
          <w:color w:val="212121"/>
          <w:szCs w:val="24"/>
        </w:rPr>
        <w:t>Δεν μπορώ</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όμως,</w:t>
      </w:r>
      <w:r w:rsidRPr="00993CFB">
        <w:rPr>
          <w:rFonts w:eastAsia="Times New Roman"/>
          <w:color w:val="212121"/>
          <w:szCs w:val="24"/>
        </w:rPr>
        <w:t xml:space="preserve"> εδώ να</w:t>
      </w:r>
      <w:r>
        <w:rPr>
          <w:rFonts w:eastAsia="Times New Roman"/>
          <w:color w:val="212121"/>
          <w:szCs w:val="24"/>
        </w:rPr>
        <w:t xml:space="preserve"> μην</w:t>
      </w:r>
      <w:r w:rsidRPr="00993CFB">
        <w:rPr>
          <w:rFonts w:eastAsia="Times New Roman"/>
          <w:color w:val="212121"/>
          <w:szCs w:val="24"/>
        </w:rPr>
        <w:t xml:space="preserve"> αναφερθώ και σε κάποιου</w:t>
      </w:r>
      <w:r>
        <w:rPr>
          <w:rFonts w:eastAsia="Times New Roman"/>
          <w:color w:val="212121"/>
          <w:szCs w:val="24"/>
        </w:rPr>
        <w:t>ς που μιλούν για μειοδοσία και π</w:t>
      </w:r>
      <w:r w:rsidRPr="00993CFB">
        <w:rPr>
          <w:rFonts w:eastAsia="Times New Roman"/>
          <w:color w:val="212121"/>
          <w:szCs w:val="24"/>
        </w:rPr>
        <w:t>ροδοσία</w:t>
      </w:r>
      <w:r>
        <w:rPr>
          <w:rFonts w:eastAsia="Times New Roman"/>
          <w:color w:val="212121"/>
          <w:szCs w:val="24"/>
        </w:rPr>
        <w:t xml:space="preserve"> και να τους πω τούτο: Κατάγομαι</w:t>
      </w:r>
      <w:r w:rsidRPr="00993CFB">
        <w:rPr>
          <w:rFonts w:eastAsia="Times New Roman"/>
          <w:color w:val="212121"/>
          <w:szCs w:val="24"/>
        </w:rPr>
        <w:t xml:space="preserve"> από τη Νέα Αρτάκη της προσφυγιάς</w:t>
      </w:r>
      <w:r>
        <w:rPr>
          <w:rFonts w:eastAsia="Times New Roman"/>
          <w:color w:val="212121"/>
          <w:szCs w:val="24"/>
        </w:rPr>
        <w:t>,</w:t>
      </w:r>
      <w:r w:rsidRPr="00993CFB">
        <w:rPr>
          <w:rFonts w:eastAsia="Times New Roman"/>
          <w:color w:val="212121"/>
          <w:szCs w:val="24"/>
        </w:rPr>
        <w:t xml:space="preserve"> που</w:t>
      </w:r>
      <w:r>
        <w:rPr>
          <w:rFonts w:eastAsia="Times New Roman"/>
          <w:color w:val="212121"/>
          <w:szCs w:val="24"/>
        </w:rPr>
        <w:t xml:space="preserve"> την</w:t>
      </w:r>
      <w:r w:rsidRPr="00993CFB">
        <w:rPr>
          <w:rFonts w:eastAsia="Times New Roman"/>
          <w:color w:val="212121"/>
          <w:szCs w:val="24"/>
        </w:rPr>
        <w:t xml:space="preserve"> ένιωσαν στο πετσί </w:t>
      </w:r>
      <w:r>
        <w:rPr>
          <w:rFonts w:eastAsia="Times New Roman"/>
          <w:color w:val="212121"/>
          <w:szCs w:val="24"/>
        </w:rPr>
        <w:t>τους,</w:t>
      </w:r>
      <w:r w:rsidRPr="00993CFB">
        <w:rPr>
          <w:rFonts w:eastAsia="Times New Roman"/>
          <w:color w:val="212121"/>
          <w:szCs w:val="24"/>
        </w:rPr>
        <w:t xml:space="preserve"> </w:t>
      </w:r>
      <w:r>
        <w:rPr>
          <w:rFonts w:eastAsia="Times New Roman"/>
          <w:color w:val="212121"/>
          <w:szCs w:val="24"/>
        </w:rPr>
        <w:t>με τη Μικρασιατική Κ</w:t>
      </w:r>
      <w:r w:rsidRPr="00993CFB">
        <w:rPr>
          <w:rFonts w:eastAsia="Times New Roman"/>
          <w:color w:val="212121"/>
          <w:szCs w:val="24"/>
        </w:rPr>
        <w:t>αταστροφή</w:t>
      </w:r>
      <w:r>
        <w:rPr>
          <w:rFonts w:eastAsia="Times New Roman"/>
          <w:color w:val="212121"/>
          <w:szCs w:val="24"/>
        </w:rPr>
        <w:t>,</w:t>
      </w:r>
      <w:r w:rsidRPr="00993CFB">
        <w:rPr>
          <w:rFonts w:eastAsia="Times New Roman"/>
          <w:color w:val="212121"/>
          <w:szCs w:val="24"/>
        </w:rPr>
        <w:t xml:space="preserve"> τόσο οι γονείς μου</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 xml:space="preserve">ως </w:t>
      </w:r>
      <w:r w:rsidRPr="00993CFB">
        <w:rPr>
          <w:rFonts w:eastAsia="Times New Roman"/>
          <w:color w:val="212121"/>
          <w:szCs w:val="24"/>
        </w:rPr>
        <w:t>μικρά παιδιά</w:t>
      </w:r>
      <w:r>
        <w:rPr>
          <w:rFonts w:eastAsia="Times New Roman"/>
          <w:color w:val="212121"/>
          <w:szCs w:val="24"/>
        </w:rPr>
        <w:t>,</w:t>
      </w:r>
      <w:r w:rsidRPr="00993CFB">
        <w:rPr>
          <w:rFonts w:eastAsia="Times New Roman"/>
          <w:color w:val="212121"/>
          <w:szCs w:val="24"/>
        </w:rPr>
        <w:t xml:space="preserve"> όσο και οι παππούδες μου</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 xml:space="preserve">όπως και τον </w:t>
      </w:r>
      <w:r w:rsidRPr="00993CFB">
        <w:rPr>
          <w:rFonts w:eastAsia="Times New Roman"/>
          <w:color w:val="212121"/>
          <w:szCs w:val="24"/>
        </w:rPr>
        <w:t xml:space="preserve">εθνικιστικό </w:t>
      </w:r>
      <w:r>
        <w:rPr>
          <w:rFonts w:eastAsia="Times New Roman"/>
          <w:color w:val="212121"/>
          <w:szCs w:val="24"/>
        </w:rPr>
        <w:t>πατριωτισμό. Εκεί, λ</w:t>
      </w:r>
      <w:r w:rsidRPr="00993CFB">
        <w:rPr>
          <w:rFonts w:eastAsia="Times New Roman"/>
          <w:color w:val="212121"/>
          <w:szCs w:val="24"/>
        </w:rPr>
        <w:t>οιπόν</w:t>
      </w:r>
      <w:r>
        <w:rPr>
          <w:rFonts w:eastAsia="Times New Roman"/>
          <w:color w:val="212121"/>
          <w:szCs w:val="24"/>
        </w:rPr>
        <w:t>,</w:t>
      </w:r>
      <w:r w:rsidRPr="00993CFB">
        <w:rPr>
          <w:rFonts w:eastAsia="Times New Roman"/>
          <w:color w:val="212121"/>
          <w:szCs w:val="24"/>
        </w:rPr>
        <w:t xml:space="preserve"> όταν ο διορισμένος</w:t>
      </w:r>
      <w:r>
        <w:rPr>
          <w:rFonts w:eastAsia="Times New Roman"/>
          <w:color w:val="212121"/>
          <w:szCs w:val="24"/>
        </w:rPr>
        <w:t xml:space="preserve"> από τους Γερμανούς κατακτητές ν</w:t>
      </w:r>
      <w:r w:rsidRPr="00993CFB">
        <w:rPr>
          <w:rFonts w:eastAsia="Times New Roman"/>
          <w:color w:val="212121"/>
          <w:szCs w:val="24"/>
        </w:rPr>
        <w:t xml:space="preserve">ομάρχης έστειλε ειδοποίηση για να καταταγούν </w:t>
      </w:r>
      <w:r>
        <w:rPr>
          <w:rFonts w:eastAsia="Times New Roman"/>
          <w:color w:val="212121"/>
          <w:szCs w:val="24"/>
        </w:rPr>
        <w:t xml:space="preserve">Έλληνες στα </w:t>
      </w:r>
      <w:r>
        <w:rPr>
          <w:rFonts w:eastAsia="Times New Roman"/>
          <w:color w:val="212121"/>
          <w:szCs w:val="24"/>
        </w:rPr>
        <w:t>τ</w:t>
      </w:r>
      <w:r w:rsidRPr="00993CFB">
        <w:rPr>
          <w:rFonts w:eastAsia="Times New Roman"/>
          <w:color w:val="212121"/>
          <w:szCs w:val="24"/>
        </w:rPr>
        <w:t xml:space="preserve">άγματα </w:t>
      </w:r>
      <w:r>
        <w:rPr>
          <w:rFonts w:eastAsia="Times New Roman"/>
          <w:color w:val="212121"/>
          <w:szCs w:val="24"/>
        </w:rPr>
        <w:t>α</w:t>
      </w:r>
      <w:r w:rsidRPr="00993CFB">
        <w:rPr>
          <w:rFonts w:eastAsia="Times New Roman"/>
          <w:color w:val="212121"/>
          <w:szCs w:val="24"/>
        </w:rPr>
        <w:t>σφαλείας</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σ</w:t>
      </w:r>
      <w:r w:rsidRPr="00993CFB">
        <w:rPr>
          <w:rFonts w:eastAsia="Times New Roman"/>
          <w:color w:val="212121"/>
          <w:szCs w:val="24"/>
        </w:rPr>
        <w:t xml:space="preserve">τα αρχεία </w:t>
      </w:r>
      <w:r>
        <w:rPr>
          <w:rFonts w:eastAsia="Times New Roman"/>
          <w:color w:val="212121"/>
          <w:szCs w:val="24"/>
        </w:rPr>
        <w:t>της</w:t>
      </w:r>
      <w:r w:rsidRPr="00993CFB">
        <w:rPr>
          <w:rFonts w:eastAsia="Times New Roman"/>
          <w:color w:val="212121"/>
          <w:szCs w:val="24"/>
        </w:rPr>
        <w:t xml:space="preserve"> </w:t>
      </w:r>
      <w:r>
        <w:rPr>
          <w:rFonts w:eastAsia="Times New Roman"/>
          <w:color w:val="212121"/>
          <w:szCs w:val="24"/>
        </w:rPr>
        <w:t>ν</w:t>
      </w:r>
      <w:r w:rsidRPr="00993CFB">
        <w:rPr>
          <w:rFonts w:eastAsia="Times New Roman"/>
          <w:color w:val="212121"/>
          <w:szCs w:val="24"/>
        </w:rPr>
        <w:t>ομαρχία</w:t>
      </w:r>
      <w:r>
        <w:rPr>
          <w:rFonts w:eastAsia="Times New Roman"/>
          <w:color w:val="212121"/>
          <w:szCs w:val="24"/>
        </w:rPr>
        <w:t>ς</w:t>
      </w:r>
      <w:r w:rsidRPr="00993CFB">
        <w:rPr>
          <w:rFonts w:eastAsia="Times New Roman"/>
          <w:color w:val="212121"/>
          <w:szCs w:val="24"/>
        </w:rPr>
        <w:t xml:space="preserve"> </w:t>
      </w:r>
      <w:r>
        <w:rPr>
          <w:rFonts w:eastAsia="Times New Roman"/>
          <w:color w:val="212121"/>
          <w:szCs w:val="24"/>
        </w:rPr>
        <w:t>έγραψαν: «Α</w:t>
      </w:r>
      <w:r w:rsidRPr="00993CFB">
        <w:rPr>
          <w:rFonts w:eastAsia="Times New Roman"/>
          <w:color w:val="212121"/>
          <w:szCs w:val="24"/>
        </w:rPr>
        <w:t>πό</w:t>
      </w:r>
      <w:r w:rsidRPr="00993CFB">
        <w:rPr>
          <w:rFonts w:eastAsia="Times New Roman"/>
          <w:color w:val="212121"/>
          <w:szCs w:val="24"/>
        </w:rPr>
        <w:t xml:space="preserve"> την Αρτάκη ουδείς προσήλθε</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Α</w:t>
      </w:r>
      <w:r w:rsidRPr="00993CFB">
        <w:rPr>
          <w:rFonts w:eastAsia="Times New Roman"/>
          <w:color w:val="212121"/>
          <w:szCs w:val="24"/>
        </w:rPr>
        <w:t>ντίθετα</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 xml:space="preserve">προσήλθαν </w:t>
      </w:r>
      <w:r w:rsidRPr="00993CFB">
        <w:rPr>
          <w:rFonts w:eastAsia="Times New Roman"/>
          <w:color w:val="212121"/>
          <w:szCs w:val="24"/>
        </w:rPr>
        <w:t xml:space="preserve">στα βουνά για να πολεμήσουν μέσα από τις γραμμές του ΕΑΜ </w:t>
      </w:r>
      <w:r>
        <w:rPr>
          <w:rFonts w:eastAsia="Times New Roman"/>
          <w:color w:val="212121"/>
          <w:szCs w:val="24"/>
        </w:rPr>
        <w:t xml:space="preserve">τον κατακτητή με τον αγκυλωτό </w:t>
      </w:r>
      <w:r>
        <w:rPr>
          <w:rFonts w:eastAsia="Times New Roman"/>
          <w:color w:val="212121"/>
          <w:szCs w:val="24"/>
        </w:rPr>
        <w:lastRenderedPageBreak/>
        <w:t xml:space="preserve">σταυρό, που κάποιοι </w:t>
      </w:r>
      <w:r w:rsidRPr="00993CFB">
        <w:rPr>
          <w:rFonts w:eastAsia="Times New Roman"/>
          <w:color w:val="212121"/>
          <w:szCs w:val="24"/>
        </w:rPr>
        <w:t>σήμερα</w:t>
      </w:r>
      <w:r>
        <w:rPr>
          <w:rFonts w:eastAsia="Times New Roman"/>
          <w:color w:val="212121"/>
          <w:szCs w:val="24"/>
        </w:rPr>
        <w:t xml:space="preserve"> τον</w:t>
      </w:r>
      <w:r w:rsidRPr="00993CFB">
        <w:rPr>
          <w:rFonts w:eastAsia="Times New Roman"/>
          <w:color w:val="212121"/>
          <w:szCs w:val="24"/>
        </w:rPr>
        <w:t xml:space="preserve"> έχουν στα μπράτσα τους και στο κορμί τους και τολμούν να μιλούν για μειοδοσία</w:t>
      </w:r>
      <w:r>
        <w:rPr>
          <w:rFonts w:eastAsia="Times New Roman"/>
          <w:color w:val="212121"/>
          <w:szCs w:val="24"/>
        </w:rPr>
        <w:t xml:space="preserve">. </w:t>
      </w:r>
    </w:p>
    <w:p w14:paraId="2ED8B68D"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Και να π</w:t>
      </w:r>
      <w:r>
        <w:rPr>
          <w:rFonts w:eastAsia="Times New Roman"/>
          <w:color w:val="212121"/>
          <w:szCs w:val="24"/>
        </w:rPr>
        <w:t>ω και τούτο: Η Αριστερά</w:t>
      </w:r>
      <w:r w:rsidRPr="00993CFB">
        <w:rPr>
          <w:rFonts w:eastAsia="Times New Roman"/>
          <w:color w:val="212121"/>
          <w:szCs w:val="24"/>
        </w:rPr>
        <w:t xml:space="preserve"> </w:t>
      </w:r>
      <w:r>
        <w:rPr>
          <w:rFonts w:eastAsia="Times New Roman"/>
          <w:color w:val="212121"/>
          <w:szCs w:val="24"/>
        </w:rPr>
        <w:t>ήταν πάντα</w:t>
      </w:r>
      <w:r w:rsidRPr="00993CFB">
        <w:rPr>
          <w:rFonts w:eastAsia="Times New Roman"/>
          <w:color w:val="212121"/>
          <w:szCs w:val="24"/>
        </w:rPr>
        <w:t xml:space="preserve"> μπροστά </w:t>
      </w:r>
      <w:r>
        <w:rPr>
          <w:rFonts w:eastAsia="Times New Roman"/>
          <w:color w:val="212121"/>
          <w:szCs w:val="24"/>
        </w:rPr>
        <w:t xml:space="preserve">στα δύσκολα, </w:t>
      </w:r>
      <w:r w:rsidRPr="00993CFB">
        <w:rPr>
          <w:rFonts w:eastAsia="Times New Roman"/>
          <w:color w:val="212121"/>
          <w:szCs w:val="24"/>
        </w:rPr>
        <w:t xml:space="preserve">στους αγώνες του λαού μας </w:t>
      </w:r>
      <w:r>
        <w:rPr>
          <w:rFonts w:eastAsia="Times New Roman"/>
          <w:color w:val="212121"/>
          <w:szCs w:val="24"/>
        </w:rPr>
        <w:t>για</w:t>
      </w:r>
      <w:r w:rsidRPr="00993CFB">
        <w:rPr>
          <w:rFonts w:eastAsia="Times New Roman"/>
          <w:color w:val="212121"/>
          <w:szCs w:val="24"/>
        </w:rPr>
        <w:t xml:space="preserve"> εθνική ανεξαρτησία και </w:t>
      </w:r>
      <w:r>
        <w:rPr>
          <w:rFonts w:eastAsia="Times New Roman"/>
          <w:color w:val="212121"/>
          <w:szCs w:val="24"/>
        </w:rPr>
        <w:t>εθνική αξιοπρέπεια. Ποτέ δεν κρύφτηκε. Π</w:t>
      </w:r>
      <w:r w:rsidRPr="00993CFB">
        <w:rPr>
          <w:rFonts w:eastAsia="Times New Roman"/>
          <w:color w:val="212121"/>
          <w:szCs w:val="24"/>
        </w:rPr>
        <w:t>ιστεύω ακράδαντα ότι πρέπει</w:t>
      </w:r>
      <w:r>
        <w:rPr>
          <w:rFonts w:eastAsia="Times New Roman"/>
          <w:color w:val="212121"/>
          <w:szCs w:val="24"/>
        </w:rPr>
        <w:t>,</w:t>
      </w:r>
      <w:r w:rsidRPr="00993CFB">
        <w:rPr>
          <w:rFonts w:eastAsia="Times New Roman"/>
          <w:color w:val="212121"/>
          <w:szCs w:val="24"/>
        </w:rPr>
        <w:t xml:space="preserve"> επιτέλους</w:t>
      </w:r>
      <w:r>
        <w:rPr>
          <w:rFonts w:eastAsia="Times New Roman"/>
          <w:color w:val="212121"/>
          <w:szCs w:val="24"/>
        </w:rPr>
        <w:t>,</w:t>
      </w:r>
      <w:r w:rsidRPr="00993CFB">
        <w:rPr>
          <w:rFonts w:eastAsia="Times New Roman"/>
          <w:color w:val="212121"/>
          <w:szCs w:val="24"/>
        </w:rPr>
        <w:t xml:space="preserve"> να αφήσουμε πίσω μας τις </w:t>
      </w:r>
      <w:r>
        <w:rPr>
          <w:rFonts w:eastAsia="Times New Roman"/>
          <w:color w:val="212121"/>
          <w:szCs w:val="24"/>
        </w:rPr>
        <w:t>γκρίζες</w:t>
      </w:r>
      <w:r w:rsidRPr="00993CFB">
        <w:rPr>
          <w:rFonts w:eastAsia="Times New Roman"/>
          <w:color w:val="212121"/>
          <w:szCs w:val="24"/>
        </w:rPr>
        <w:t xml:space="preserve"> σελίδες και να </w:t>
      </w:r>
      <w:r>
        <w:rPr>
          <w:rFonts w:eastAsia="Times New Roman"/>
          <w:color w:val="212121"/>
          <w:szCs w:val="24"/>
        </w:rPr>
        <w:t>ατενίσουμε</w:t>
      </w:r>
      <w:r w:rsidRPr="00993CFB">
        <w:rPr>
          <w:rFonts w:eastAsia="Times New Roman"/>
          <w:color w:val="212121"/>
          <w:szCs w:val="24"/>
        </w:rPr>
        <w:t xml:space="preserve"> το μέλλον με αισθήματα συναδέλφωσης και καλής γειτονίας</w:t>
      </w:r>
      <w:r>
        <w:rPr>
          <w:rFonts w:eastAsia="Times New Roman"/>
          <w:color w:val="212121"/>
          <w:szCs w:val="24"/>
        </w:rPr>
        <w:t>,</w:t>
      </w:r>
      <w:r w:rsidRPr="00993CFB">
        <w:rPr>
          <w:rFonts w:eastAsia="Times New Roman"/>
          <w:color w:val="212121"/>
          <w:szCs w:val="24"/>
        </w:rPr>
        <w:t xml:space="preserve"> αλλά </w:t>
      </w:r>
      <w:r>
        <w:rPr>
          <w:rFonts w:eastAsia="Times New Roman"/>
          <w:color w:val="212121"/>
          <w:szCs w:val="24"/>
        </w:rPr>
        <w:t xml:space="preserve">και τη γενναιοψυχία που χαρακτηρίζει τους Έλληνες. </w:t>
      </w:r>
    </w:p>
    <w:p w14:paraId="2ED8B68E"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Στην εφαρμογή της </w:t>
      </w:r>
      <w:r>
        <w:rPr>
          <w:rFonts w:eastAsia="Times New Roman"/>
          <w:color w:val="212121"/>
          <w:szCs w:val="24"/>
        </w:rPr>
        <w:t>σ</w:t>
      </w:r>
      <w:r w:rsidRPr="00993CFB">
        <w:rPr>
          <w:rFonts w:eastAsia="Times New Roman"/>
          <w:color w:val="212121"/>
          <w:szCs w:val="24"/>
        </w:rPr>
        <w:t xml:space="preserve">υμφωνίας θα κριθούν πολλά </w:t>
      </w:r>
      <w:r>
        <w:rPr>
          <w:rFonts w:eastAsia="Times New Roman"/>
          <w:color w:val="212121"/>
          <w:szCs w:val="24"/>
        </w:rPr>
        <w:t>και θα έχουμε την ευκαιρία βήμα-</w:t>
      </w:r>
      <w:r w:rsidRPr="00993CFB">
        <w:rPr>
          <w:rFonts w:eastAsia="Times New Roman"/>
          <w:color w:val="212121"/>
          <w:szCs w:val="24"/>
        </w:rPr>
        <w:t>βήμα να παρακολουθούμε την υλοποίηση και να βελτιώνουμε τις σχέσ</w:t>
      </w:r>
      <w:r w:rsidRPr="00993CFB">
        <w:rPr>
          <w:rFonts w:eastAsia="Times New Roman"/>
          <w:color w:val="212121"/>
          <w:szCs w:val="24"/>
        </w:rPr>
        <w:t>εις μας με τους βαλκανικούς λαούς</w:t>
      </w:r>
      <w:r>
        <w:rPr>
          <w:rFonts w:eastAsia="Times New Roman"/>
          <w:color w:val="212121"/>
          <w:szCs w:val="24"/>
        </w:rPr>
        <w:t>,</w:t>
      </w:r>
      <w:r w:rsidRPr="00993CFB">
        <w:rPr>
          <w:rFonts w:eastAsia="Times New Roman"/>
          <w:color w:val="212121"/>
          <w:szCs w:val="24"/>
        </w:rPr>
        <w:t xml:space="preserve"> </w:t>
      </w:r>
      <w:r>
        <w:rPr>
          <w:rFonts w:eastAsia="Times New Roman"/>
          <w:color w:val="212121"/>
          <w:szCs w:val="24"/>
        </w:rPr>
        <w:t>στεριώνοντας έτσι την ε</w:t>
      </w:r>
      <w:r w:rsidRPr="00993CFB">
        <w:rPr>
          <w:rFonts w:eastAsia="Times New Roman"/>
          <w:color w:val="212121"/>
          <w:szCs w:val="24"/>
        </w:rPr>
        <w:t>ιρήνη</w:t>
      </w:r>
      <w:r>
        <w:rPr>
          <w:rFonts w:eastAsia="Times New Roman"/>
          <w:color w:val="212121"/>
          <w:szCs w:val="24"/>
        </w:rPr>
        <w:t>,</w:t>
      </w:r>
      <w:r w:rsidRPr="00993CFB">
        <w:rPr>
          <w:rFonts w:eastAsia="Times New Roman"/>
          <w:color w:val="212121"/>
          <w:szCs w:val="24"/>
        </w:rPr>
        <w:t xml:space="preserve"> τη φιλία</w:t>
      </w:r>
      <w:r>
        <w:rPr>
          <w:rFonts w:eastAsia="Times New Roman"/>
          <w:color w:val="212121"/>
          <w:szCs w:val="24"/>
        </w:rPr>
        <w:t>,</w:t>
      </w:r>
      <w:r w:rsidRPr="00993CFB">
        <w:rPr>
          <w:rFonts w:eastAsia="Times New Roman"/>
          <w:color w:val="212121"/>
          <w:szCs w:val="24"/>
        </w:rPr>
        <w:t xml:space="preserve"> τη συνεργασία </w:t>
      </w:r>
      <w:r>
        <w:rPr>
          <w:rFonts w:eastAsia="Times New Roman"/>
          <w:color w:val="212121"/>
          <w:szCs w:val="24"/>
        </w:rPr>
        <w:t>και τη συνανάπτυξη των λαών μας.</w:t>
      </w:r>
    </w:p>
    <w:p w14:paraId="2ED8B68F"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Ε</w:t>
      </w:r>
      <w:r w:rsidRPr="00993CFB">
        <w:rPr>
          <w:rFonts w:eastAsia="Times New Roman"/>
          <w:color w:val="212121"/>
          <w:szCs w:val="24"/>
        </w:rPr>
        <w:t>υχαριστώ πολύ</w:t>
      </w:r>
      <w:r>
        <w:rPr>
          <w:rFonts w:eastAsia="Times New Roman"/>
          <w:color w:val="212121"/>
          <w:szCs w:val="24"/>
        </w:rPr>
        <w:t>.</w:t>
      </w:r>
    </w:p>
    <w:p w14:paraId="2ED8B690" w14:textId="77777777" w:rsidR="00C647AD" w:rsidRDefault="00D506E1">
      <w:pPr>
        <w:shd w:val="clear" w:color="auto" w:fill="FFFFFF"/>
        <w:spacing w:after="0" w:line="600" w:lineRule="auto"/>
        <w:ind w:firstLine="709"/>
        <w:jc w:val="center"/>
        <w:rPr>
          <w:rFonts w:eastAsia="Times New Roman"/>
          <w:color w:val="212121"/>
          <w:szCs w:val="24"/>
        </w:rPr>
      </w:pPr>
      <w:r>
        <w:rPr>
          <w:rFonts w:eastAsia="Times New Roman"/>
          <w:color w:val="212121"/>
          <w:szCs w:val="24"/>
        </w:rPr>
        <w:t>(Χειροκροτήματα από την πτέρυγα του ΣΥΡΙΖΑ)</w:t>
      </w:r>
    </w:p>
    <w:p w14:paraId="2ED8B691" w14:textId="77777777" w:rsidR="00C647AD" w:rsidRDefault="00D506E1">
      <w:pPr>
        <w:shd w:val="clear" w:color="auto" w:fill="FFFFFF"/>
        <w:spacing w:after="0" w:line="600" w:lineRule="auto"/>
        <w:ind w:firstLine="720"/>
        <w:jc w:val="both"/>
        <w:rPr>
          <w:rFonts w:eastAsia="Times New Roman"/>
          <w:color w:val="212121"/>
          <w:szCs w:val="24"/>
        </w:rPr>
      </w:pPr>
      <w:r w:rsidRPr="00B113D2">
        <w:rPr>
          <w:rFonts w:eastAsia="Times New Roman"/>
          <w:b/>
          <w:color w:val="212121"/>
          <w:szCs w:val="24"/>
        </w:rPr>
        <w:t>ΠΡΟΕΔΡΕΥΩΝ (Νικήτας Κακλαμάνης):</w:t>
      </w:r>
      <w:r>
        <w:rPr>
          <w:rFonts w:eastAsia="Times New Roman"/>
          <w:color w:val="212121"/>
          <w:szCs w:val="24"/>
        </w:rPr>
        <w:t xml:space="preserve"> Εξαιρετικά, κύριε συνάδελφε, απόλυτα στον</w:t>
      </w:r>
      <w:r>
        <w:rPr>
          <w:rFonts w:eastAsia="Times New Roman"/>
          <w:color w:val="212121"/>
          <w:szCs w:val="24"/>
        </w:rPr>
        <w:t xml:space="preserve"> χρόνο σας.</w:t>
      </w:r>
    </w:p>
    <w:p w14:paraId="2ED8B692"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Επόμενος ο ομιλητής είναι ο κ. </w:t>
      </w:r>
      <w:r w:rsidRPr="00993CFB">
        <w:rPr>
          <w:rFonts w:eastAsia="Times New Roman"/>
          <w:color w:val="212121"/>
          <w:szCs w:val="24"/>
        </w:rPr>
        <w:t xml:space="preserve">Θεόδωρος </w:t>
      </w:r>
      <w:r>
        <w:rPr>
          <w:rFonts w:eastAsia="Times New Roman"/>
          <w:color w:val="212121"/>
          <w:szCs w:val="24"/>
        </w:rPr>
        <w:t xml:space="preserve">Φορτσάκης. </w:t>
      </w:r>
    </w:p>
    <w:p w14:paraId="2ED8B693"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Μετά τον Υπουργό, όπως σας είπα</w:t>
      </w:r>
      <w:r w:rsidRPr="00993CFB">
        <w:rPr>
          <w:rFonts w:eastAsia="Times New Roman"/>
          <w:color w:val="212121"/>
          <w:szCs w:val="24"/>
        </w:rPr>
        <w:t xml:space="preserve"> </w:t>
      </w:r>
      <w:r>
        <w:rPr>
          <w:rFonts w:eastAsia="Times New Roman"/>
          <w:color w:val="212121"/>
          <w:szCs w:val="24"/>
        </w:rPr>
        <w:t>-το αναφέρω για να είναι στην Αίθουσα-</w:t>
      </w:r>
      <w:r w:rsidRPr="00993CFB">
        <w:rPr>
          <w:rFonts w:eastAsia="Times New Roman"/>
          <w:color w:val="212121"/>
          <w:szCs w:val="24"/>
        </w:rPr>
        <w:t xml:space="preserve"> </w:t>
      </w:r>
      <w:r>
        <w:rPr>
          <w:rFonts w:eastAsia="Times New Roman"/>
          <w:color w:val="212121"/>
          <w:szCs w:val="24"/>
        </w:rPr>
        <w:t>θα μιλήσουν</w:t>
      </w:r>
      <w:r w:rsidRPr="00993CFB">
        <w:rPr>
          <w:rFonts w:eastAsia="Times New Roman"/>
          <w:color w:val="212121"/>
          <w:szCs w:val="24"/>
        </w:rPr>
        <w:t xml:space="preserve"> </w:t>
      </w:r>
      <w:r>
        <w:rPr>
          <w:rFonts w:eastAsia="Times New Roman"/>
          <w:color w:val="212121"/>
          <w:szCs w:val="24"/>
        </w:rPr>
        <w:t xml:space="preserve">ο κ. Μπγιάλας, ο κ. Αποστόλου, ο </w:t>
      </w:r>
      <w:r w:rsidRPr="00993CFB">
        <w:rPr>
          <w:rFonts w:eastAsia="Times New Roman"/>
          <w:color w:val="212121"/>
          <w:szCs w:val="24"/>
        </w:rPr>
        <w:t>κ</w:t>
      </w:r>
      <w:r>
        <w:rPr>
          <w:rFonts w:eastAsia="Times New Roman"/>
          <w:color w:val="212121"/>
          <w:szCs w:val="24"/>
        </w:rPr>
        <w:t xml:space="preserve">. Μπαξεβανάκης και ο κ. Σκρέκας. </w:t>
      </w:r>
    </w:p>
    <w:p w14:paraId="2ED8B694" w14:textId="77777777" w:rsidR="00C647AD" w:rsidRDefault="00D506E1">
      <w:pPr>
        <w:shd w:val="clear" w:color="auto" w:fill="FFFFFF"/>
        <w:spacing w:after="0" w:line="600" w:lineRule="auto"/>
        <w:ind w:firstLine="720"/>
        <w:jc w:val="both"/>
        <w:rPr>
          <w:rFonts w:eastAsia="Times New Roman"/>
          <w:color w:val="212121"/>
          <w:szCs w:val="24"/>
        </w:rPr>
      </w:pPr>
      <w:r w:rsidRPr="00993CFB">
        <w:rPr>
          <w:rFonts w:eastAsia="Times New Roman"/>
          <w:color w:val="212121"/>
          <w:szCs w:val="24"/>
        </w:rPr>
        <w:t>Ορίστε</w:t>
      </w:r>
      <w:r>
        <w:rPr>
          <w:rFonts w:eastAsia="Times New Roman"/>
          <w:color w:val="212121"/>
          <w:szCs w:val="24"/>
        </w:rPr>
        <w:t>, κύριε Φορτσάκη, έχετε τον λόγο.</w:t>
      </w:r>
    </w:p>
    <w:p w14:paraId="2ED8B695" w14:textId="77777777" w:rsidR="00C647AD" w:rsidRDefault="00D506E1">
      <w:pPr>
        <w:shd w:val="clear" w:color="auto" w:fill="FFFFFF"/>
        <w:spacing w:after="0" w:line="600" w:lineRule="auto"/>
        <w:ind w:firstLine="720"/>
        <w:jc w:val="both"/>
        <w:rPr>
          <w:rFonts w:eastAsia="Times New Roman"/>
          <w:color w:val="212121"/>
          <w:szCs w:val="24"/>
        </w:rPr>
      </w:pPr>
      <w:r w:rsidRPr="002C415D">
        <w:rPr>
          <w:rFonts w:eastAsia="Times New Roman"/>
          <w:b/>
          <w:color w:val="212121"/>
          <w:szCs w:val="24"/>
        </w:rPr>
        <w:t>Θ</w:t>
      </w:r>
      <w:r w:rsidRPr="002C415D">
        <w:rPr>
          <w:rFonts w:eastAsia="Times New Roman"/>
          <w:b/>
          <w:color w:val="212121"/>
          <w:szCs w:val="24"/>
        </w:rPr>
        <w:t>ΕΟΔΩΡΟΣ ΦΟΡΤΣΑΚΗΣ:</w:t>
      </w:r>
      <w:r>
        <w:rPr>
          <w:rFonts w:eastAsia="Times New Roman"/>
          <w:color w:val="212121"/>
          <w:szCs w:val="24"/>
        </w:rPr>
        <w:t xml:space="preserve"> Ευχαριστώ πολύ, κύριε Πρόεδρε.</w:t>
      </w:r>
    </w:p>
    <w:p w14:paraId="2ED8B696" w14:textId="77777777" w:rsidR="00C647AD" w:rsidRDefault="00D506E1">
      <w:pPr>
        <w:shd w:val="clear" w:color="auto" w:fill="FFFFFF"/>
        <w:spacing w:after="0" w:line="600" w:lineRule="auto"/>
        <w:ind w:firstLine="720"/>
        <w:jc w:val="both"/>
        <w:rPr>
          <w:rFonts w:eastAsia="Times New Roman"/>
          <w:szCs w:val="24"/>
        </w:rPr>
      </w:pPr>
      <w:r>
        <w:rPr>
          <w:rFonts w:eastAsia="Times New Roman"/>
          <w:color w:val="212121"/>
          <w:szCs w:val="24"/>
        </w:rPr>
        <w:t xml:space="preserve">Κυρίες και κύριοι </w:t>
      </w:r>
      <w:r w:rsidRPr="00993CFB">
        <w:rPr>
          <w:rFonts w:eastAsia="Times New Roman"/>
          <w:color w:val="212121"/>
          <w:szCs w:val="24"/>
        </w:rPr>
        <w:t>συνάδελφοι</w:t>
      </w:r>
      <w:r>
        <w:rPr>
          <w:rFonts w:eastAsia="Times New Roman"/>
          <w:color w:val="212121"/>
          <w:szCs w:val="24"/>
        </w:rPr>
        <w:t>,</w:t>
      </w:r>
      <w:r w:rsidRPr="00993CFB">
        <w:rPr>
          <w:rFonts w:eastAsia="Times New Roman"/>
          <w:color w:val="212121"/>
          <w:szCs w:val="24"/>
        </w:rPr>
        <w:t xml:space="preserve"> το θέμα </w:t>
      </w:r>
      <w:r>
        <w:rPr>
          <w:rFonts w:eastAsia="Times New Roman"/>
          <w:color w:val="212121"/>
          <w:szCs w:val="24"/>
        </w:rPr>
        <w:t xml:space="preserve">της </w:t>
      </w:r>
      <w:r>
        <w:rPr>
          <w:rFonts w:eastAsia="Times New Roman"/>
          <w:color w:val="212121"/>
          <w:szCs w:val="24"/>
        </w:rPr>
        <w:t>σ</w:t>
      </w:r>
      <w:r w:rsidRPr="00993CFB">
        <w:rPr>
          <w:rFonts w:eastAsia="Times New Roman"/>
          <w:color w:val="212121"/>
          <w:szCs w:val="24"/>
        </w:rPr>
        <w:t>υμφωνίας</w:t>
      </w:r>
      <w:r>
        <w:rPr>
          <w:rFonts w:eastAsia="Times New Roman"/>
          <w:color w:val="212121"/>
          <w:szCs w:val="24"/>
        </w:rPr>
        <w:t xml:space="preserve"> που συζητάμε, έχει</w:t>
      </w:r>
      <w:r w:rsidRPr="00993CFB">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επί της ουσίας- </w:t>
      </w:r>
      <w:r w:rsidRPr="00993CFB">
        <w:rPr>
          <w:rFonts w:eastAsia="Times New Roman"/>
          <w:color w:val="212121"/>
          <w:szCs w:val="24"/>
        </w:rPr>
        <w:t xml:space="preserve">αποτελέσει αντικείμενο </w:t>
      </w:r>
      <w:r>
        <w:rPr>
          <w:rFonts w:eastAsia="Times New Roman"/>
          <w:color w:val="212121"/>
          <w:szCs w:val="24"/>
        </w:rPr>
        <w:t xml:space="preserve">εξαντλητικής </w:t>
      </w:r>
      <w:r w:rsidRPr="00993CFB">
        <w:rPr>
          <w:rFonts w:eastAsia="Times New Roman"/>
          <w:color w:val="212121"/>
          <w:szCs w:val="24"/>
        </w:rPr>
        <w:t>ανταλλαγής επιχειρημάτων</w:t>
      </w:r>
      <w:r>
        <w:rPr>
          <w:rFonts w:eastAsia="Times New Roman"/>
          <w:color w:val="212121"/>
          <w:szCs w:val="24"/>
        </w:rPr>
        <w:t>.</w:t>
      </w:r>
      <w:r w:rsidRPr="00993CFB">
        <w:rPr>
          <w:rFonts w:eastAsia="Times New Roman"/>
          <w:color w:val="212121"/>
          <w:szCs w:val="24"/>
        </w:rPr>
        <w:t xml:space="preserve"> </w:t>
      </w:r>
    </w:p>
    <w:p w14:paraId="2ED8B69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Νομίζω ότι υπάρχει το θέμα της ουσίας</w:t>
      </w:r>
      <w:r w:rsidRPr="0070230F">
        <w:rPr>
          <w:rFonts w:eastAsia="Times New Roman" w:cs="Times New Roman"/>
          <w:szCs w:val="24"/>
        </w:rPr>
        <w:t>,</w:t>
      </w:r>
      <w:r>
        <w:rPr>
          <w:rFonts w:eastAsia="Times New Roman" w:cs="Times New Roman"/>
          <w:szCs w:val="24"/>
        </w:rPr>
        <w:t xml:space="preserve"> το οποίο είναι βεβαίως καθοριστικό, αλλά υπάρχει και το θέμα της μεθόδευσης, το θέμα της διαδικασίας που ακολουθείται για να συζητήσουμε και να ψηφίσουμε τη </w:t>
      </w:r>
      <w:r>
        <w:rPr>
          <w:rFonts w:eastAsia="Times New Roman" w:cs="Times New Roman"/>
          <w:szCs w:val="24"/>
        </w:rPr>
        <w:t>σ</w:t>
      </w:r>
      <w:r>
        <w:rPr>
          <w:rFonts w:eastAsia="Times New Roman" w:cs="Times New Roman"/>
          <w:szCs w:val="24"/>
        </w:rPr>
        <w:t>υμφωνία αυτή. Νομίζω ότι αξίζει τον κόπο να δώσουμε προσοχή στο πώς φτάνουμε στη σημερινή συζήτησ</w:t>
      </w:r>
      <w:r>
        <w:rPr>
          <w:rFonts w:eastAsia="Times New Roman" w:cs="Times New Roman"/>
          <w:szCs w:val="24"/>
        </w:rPr>
        <w:t>η και ποια είναι η μέθοδος ή</w:t>
      </w:r>
      <w:r w:rsidRPr="00E67FC2">
        <w:rPr>
          <w:rFonts w:eastAsia="Times New Roman" w:cs="Times New Roman"/>
          <w:szCs w:val="24"/>
        </w:rPr>
        <w:t>,</w:t>
      </w:r>
      <w:r>
        <w:rPr>
          <w:rFonts w:eastAsia="Times New Roman" w:cs="Times New Roman"/>
          <w:szCs w:val="24"/>
        </w:rPr>
        <w:t xml:space="preserve"> ακριβέστερα, η μεθοδολογία που έχει ακολουθηθεί. Νομίζω ότι είναι γενική παραδοχή ότι μια τέτοια </w:t>
      </w:r>
      <w:r>
        <w:rPr>
          <w:rFonts w:eastAsia="Times New Roman" w:cs="Times New Roman"/>
          <w:szCs w:val="24"/>
        </w:rPr>
        <w:t>σ</w:t>
      </w:r>
      <w:r>
        <w:rPr>
          <w:rFonts w:eastAsia="Times New Roman" w:cs="Times New Roman"/>
          <w:szCs w:val="24"/>
        </w:rPr>
        <w:t>υμφωνία</w:t>
      </w:r>
      <w:r w:rsidRPr="00E67FC2">
        <w:rPr>
          <w:rFonts w:eastAsia="Times New Roman" w:cs="Times New Roman"/>
          <w:szCs w:val="24"/>
        </w:rPr>
        <w:t>,</w:t>
      </w:r>
      <w:r>
        <w:rPr>
          <w:rFonts w:eastAsia="Times New Roman" w:cs="Times New Roman"/>
          <w:szCs w:val="24"/>
        </w:rPr>
        <w:t xml:space="preserve"> για να μπορέσει να περάσει</w:t>
      </w:r>
      <w:r w:rsidRPr="00E67FC2">
        <w:rPr>
          <w:rFonts w:eastAsia="Times New Roman" w:cs="Times New Roman"/>
          <w:szCs w:val="24"/>
        </w:rPr>
        <w:t>,</w:t>
      </w:r>
      <w:r>
        <w:rPr>
          <w:rFonts w:eastAsia="Times New Roman" w:cs="Times New Roman"/>
          <w:szCs w:val="24"/>
        </w:rPr>
        <w:t xml:space="preserve"> χρειάζεται να έχει μια γενικότερη αποδοχή, μια συναίνεση, μια συναίνεση τόσο στο σώμα των π</w:t>
      </w:r>
      <w:r>
        <w:rPr>
          <w:rFonts w:eastAsia="Times New Roman" w:cs="Times New Roman"/>
          <w:szCs w:val="24"/>
        </w:rPr>
        <w:t>ολιτών όσο και στο Σώμα της Βουλής.</w:t>
      </w:r>
    </w:p>
    <w:p w14:paraId="2ED8B69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θυμίσω τέσσερα σημεία σύντομα και στη συνέχεια, να πω και για την ουσία της </w:t>
      </w:r>
      <w:r>
        <w:rPr>
          <w:rFonts w:eastAsia="Times New Roman" w:cs="Times New Roman"/>
          <w:szCs w:val="24"/>
        </w:rPr>
        <w:t>σ</w:t>
      </w:r>
      <w:r>
        <w:rPr>
          <w:rFonts w:eastAsia="Times New Roman" w:cs="Times New Roman"/>
          <w:szCs w:val="24"/>
        </w:rPr>
        <w:t xml:space="preserve">υμφωνίας μια πολύ μικρή κουβέντα. Σημείο πρώτο: Ό,τι προηγήθηκε της </w:t>
      </w:r>
      <w:r>
        <w:rPr>
          <w:rFonts w:eastAsia="Times New Roman" w:cs="Times New Roman"/>
          <w:szCs w:val="24"/>
        </w:rPr>
        <w:t>σ</w:t>
      </w:r>
      <w:r>
        <w:rPr>
          <w:rFonts w:eastAsia="Times New Roman" w:cs="Times New Roman"/>
          <w:szCs w:val="24"/>
        </w:rPr>
        <w:t>υμφωνίας. Θυμίζω το αλαλούμ που είχε επικρατήσει επί εποχής Κο</w:t>
      </w:r>
      <w:r>
        <w:rPr>
          <w:rFonts w:eastAsia="Times New Roman" w:cs="Times New Roman"/>
          <w:szCs w:val="24"/>
        </w:rPr>
        <w:t>τζιά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όταν το πανελλήνιο είχε πληροφορηθεί ότι γίνεται μια συζήτηση για τις Πρέσπες, χωρίς να μπορεί να έχει καμμία ενημέρωση επί της ουσίας και φυσικά, η Αντιπολίτευση έχει κρατηθεί σε πλήρες σκοτάδι.</w:t>
      </w:r>
    </w:p>
    <w:p w14:paraId="2ED8B69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Συμφωνία των Πρεσπών διαμορφώθηκε από την</w:t>
      </w:r>
      <w:r>
        <w:rPr>
          <w:rFonts w:eastAsia="Times New Roman" w:cs="Times New Roman"/>
          <w:szCs w:val="24"/>
        </w:rPr>
        <w:t xml:space="preserve"> ελληνική πλευρά μεμονωμένα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χωρίς να έχει προηγηθεί η χάραξη μιας απαραίτητης, ωστόσο, ενιαίας εθνικής γραμμής. Αυτό είναι πρωτοφανές. Ποτέ στο παρελθόν ένα τόσο σημαντικό θέμα δεν είχε οδηγήσει την Κυβέρνηση στο να δράσει </w:t>
      </w:r>
      <w:r>
        <w:rPr>
          <w:rFonts w:eastAsia="Times New Roman" w:cs="Times New Roman"/>
          <w:szCs w:val="24"/>
        </w:rPr>
        <w:t>μόνη της. Προηγείτο πάντοτε Συμβούλιο Πολιτικών Αρχηγών, όπως είχε γίνει για παράδειγμα το 1992 και όπως είχε γίνει και το 2004 για το Κυπριακό. Σε κάθε περίπτωση, υπήρχε πάντοτε συνεννόηση μεταξύ των κυριοτέρων πολιτικών δυνάμεων, ενώ επιπλέον οι συνομιλί</w:t>
      </w:r>
      <w:r>
        <w:rPr>
          <w:rFonts w:eastAsia="Times New Roman" w:cs="Times New Roman"/>
          <w:szCs w:val="24"/>
        </w:rPr>
        <w:t xml:space="preserve">ες ήταν πάντοτε διαφανείς, με την έννοια ότι υπήρχε ενημέρωση της Αντιπολίτευσης, όχι εν </w:t>
      </w:r>
      <w:r>
        <w:rPr>
          <w:rFonts w:eastAsia="Times New Roman" w:cs="Times New Roman"/>
          <w:szCs w:val="24"/>
        </w:rPr>
        <w:lastRenderedPageBreak/>
        <w:t>κρυπτώ διαπραγματεύσεις επί των απόψεων μεμονωμένων προσώπων ή κομμάτων.</w:t>
      </w:r>
    </w:p>
    <w:p w14:paraId="2ED8B69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Αυτή η διχαστική πολιτική, δυστυχώς, ακολουθήθηκε από την Κυβέρνηση για την παρούσα </w:t>
      </w:r>
      <w:r>
        <w:rPr>
          <w:rFonts w:eastAsia="Times New Roman" w:cs="Times New Roman"/>
          <w:szCs w:val="24"/>
        </w:rPr>
        <w:t>σ</w:t>
      </w:r>
      <w:r>
        <w:rPr>
          <w:rFonts w:eastAsia="Times New Roman" w:cs="Times New Roman"/>
          <w:szCs w:val="24"/>
        </w:rPr>
        <w:t>υμφωνία.</w:t>
      </w:r>
    </w:p>
    <w:p w14:paraId="2ED8B69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Σημείο δεύτερο: Αυτά που έγιναν στην Επιτροπή Άμυνας και Εξωτερικών της Βουλής. Εκεί το είδαμε όλοι: Επιστρατεύτηκαν μεθοδεύσεις που δεν έχουν προηγούμενο στον δικό μας χώρο. Ο ΣΥΡΙΖΑ διέθετε είκοσι επτά από τους πενήντα πέντε Βουλευτές της </w:t>
      </w:r>
      <w:r>
        <w:rPr>
          <w:rFonts w:eastAsia="Times New Roman" w:cs="Times New Roman"/>
          <w:szCs w:val="24"/>
        </w:rPr>
        <w:t>ε</w:t>
      </w:r>
      <w:r>
        <w:rPr>
          <w:rFonts w:eastAsia="Times New Roman" w:cs="Times New Roman"/>
          <w:szCs w:val="24"/>
        </w:rPr>
        <w:t>πιτροπής, δηλα</w:t>
      </w:r>
      <w:r>
        <w:rPr>
          <w:rFonts w:eastAsia="Times New Roman" w:cs="Times New Roman"/>
          <w:szCs w:val="24"/>
        </w:rPr>
        <w:t>δή του έλειπε μία ψήφος για να έχει πλειοψηφία. Τι έκανε, λοιπόν; Ο Πρόεδρος στην αρχή αποφάσισε να πληρώσει τη θέση μόνος του ορίζοντας τον κ. Δανέλλη και όταν η Νέα Δημοκρατία κατήγγειλε αυτή την πρωτοφανή κοινοβουλευτική εκτροπή, ο Πρόεδρος έκανε πάλι κ</w:t>
      </w:r>
      <w:r>
        <w:rPr>
          <w:rFonts w:eastAsia="Times New Roman" w:cs="Times New Roman"/>
          <w:szCs w:val="24"/>
        </w:rPr>
        <w:t xml:space="preserve">άτι που δεν είχε προηγούμενο. Έκανε κλήρωση για δύο θέσεις στην οποία συμπεριέλαβε μόνο τρεις ανεξάρτητους Βουλευτές, από τους οποίους οι δύο είχαν τοποθετηθεί υπέρ της </w:t>
      </w:r>
      <w:r>
        <w:rPr>
          <w:rFonts w:eastAsia="Times New Roman" w:cs="Times New Roman"/>
          <w:szCs w:val="24"/>
        </w:rPr>
        <w:t>σ</w:t>
      </w:r>
      <w:r>
        <w:rPr>
          <w:rFonts w:eastAsia="Times New Roman" w:cs="Times New Roman"/>
          <w:szCs w:val="24"/>
        </w:rPr>
        <w:t>υμφωνίας. Άρα</w:t>
      </w:r>
      <w:r>
        <w:rPr>
          <w:rFonts w:eastAsia="Times New Roman" w:cs="Times New Roman"/>
          <w:szCs w:val="24"/>
        </w:rPr>
        <w:t>,</w:t>
      </w:r>
      <w:r>
        <w:rPr>
          <w:rFonts w:eastAsia="Times New Roman" w:cs="Times New Roman"/>
          <w:szCs w:val="24"/>
        </w:rPr>
        <w:t xml:space="preserve"> όποιο και αν ήταν το αποτέλεσμα της κλήρωσης, η Κυβέρνηση έβρισκε έναν </w:t>
      </w:r>
      <w:r>
        <w:rPr>
          <w:rFonts w:eastAsia="Times New Roman" w:cs="Times New Roman"/>
          <w:szCs w:val="24"/>
        </w:rPr>
        <w:t xml:space="preserve">πρόθυμο που της έλειπε και όλα αυτά αντί να </w:t>
      </w:r>
      <w:r>
        <w:rPr>
          <w:rFonts w:eastAsia="Times New Roman" w:cs="Times New Roman"/>
          <w:szCs w:val="24"/>
        </w:rPr>
        <w:lastRenderedPageBreak/>
        <w:t>απευθύνει ανοικτή πρόσκληση, όπως έπρεπε, στους δεκαέξι ανεξάρτητους Βουλευτές, ώστε να δηλώσουν ποιοι επιθυμούν να συμμετάσχουν.</w:t>
      </w:r>
    </w:p>
    <w:p w14:paraId="2ED8B69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Μάλιστα, για να αποφευχθεί αυτή η πρωτοφανής μεθόδευση, παρακάμφθηκε ο κ. Αμυράς, </w:t>
      </w:r>
      <w:r>
        <w:rPr>
          <w:rFonts w:eastAsia="Times New Roman" w:cs="Times New Roman"/>
          <w:szCs w:val="24"/>
        </w:rPr>
        <w:t xml:space="preserve">ο οποίος ρητά δήλωσε με σχετική επιστολή του ότι επιθυμούσε τη συμμετοχή του στην κλήρωση. Γιατί παρακάμφθηκε; Διότι ακριβώς είχε ταχθεί κατά της </w:t>
      </w:r>
      <w:r>
        <w:rPr>
          <w:rFonts w:eastAsia="Times New Roman" w:cs="Times New Roman"/>
          <w:szCs w:val="24"/>
        </w:rPr>
        <w:t>σ</w:t>
      </w:r>
      <w:r>
        <w:rPr>
          <w:rFonts w:eastAsia="Times New Roman" w:cs="Times New Roman"/>
          <w:szCs w:val="24"/>
        </w:rPr>
        <w:t>υμφωνίας.</w:t>
      </w:r>
    </w:p>
    <w:p w14:paraId="2ED8B69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Σημείο τρίτο: Στο πλαίσιο της κύρωσης της </w:t>
      </w:r>
      <w:r>
        <w:rPr>
          <w:rFonts w:eastAsia="Times New Roman" w:cs="Times New Roman"/>
          <w:szCs w:val="24"/>
        </w:rPr>
        <w:t>σ</w:t>
      </w:r>
      <w:r>
        <w:rPr>
          <w:rFonts w:eastAsia="Times New Roman" w:cs="Times New Roman"/>
          <w:szCs w:val="24"/>
        </w:rPr>
        <w:t>υμφωνίας από την ελληνική πλευρά η Κυβέρνηση δεν έχει φέ</w:t>
      </w:r>
      <w:r>
        <w:rPr>
          <w:rFonts w:eastAsia="Times New Roman" w:cs="Times New Roman"/>
          <w:szCs w:val="24"/>
        </w:rPr>
        <w:t xml:space="preserve">ρει στη Βουλή το οριστικό, το αναθεωρημένο και κωδικοποιημένο </w:t>
      </w:r>
      <w:r>
        <w:rPr>
          <w:rFonts w:eastAsia="Times New Roman" w:cs="Times New Roman"/>
          <w:szCs w:val="24"/>
        </w:rPr>
        <w:t>σ</w:t>
      </w:r>
      <w:r>
        <w:rPr>
          <w:rFonts w:eastAsia="Times New Roman" w:cs="Times New Roman"/>
          <w:szCs w:val="24"/>
        </w:rPr>
        <w:t xml:space="preserve">ύνταγμα των Σκοπίων. Οι Βουλευτές καλούνται να τοποθετηθούν μόνο στις σχετικές τροπολογίες. Έχουμε ζητήσει με επιμονή να τεθεί στη διάθεσή μας το πλήρες κείμενο, όπως έχει αναθεωρηθεί, μαζί με </w:t>
      </w:r>
      <w:r>
        <w:rPr>
          <w:rFonts w:eastAsia="Times New Roman" w:cs="Times New Roman"/>
          <w:szCs w:val="24"/>
        </w:rPr>
        <w:t xml:space="preserve">τις τροπολογίες και το προοίμιο. Δυστυχώς, αυτό μέχρι τώρα δεν έχει γίνει και το κείμενο που έχει κατατεθεί είναι το κείμενο του </w:t>
      </w:r>
      <w:r>
        <w:rPr>
          <w:rFonts w:eastAsia="Times New Roman" w:cs="Times New Roman"/>
          <w:szCs w:val="24"/>
        </w:rPr>
        <w:t>σ</w:t>
      </w:r>
      <w:r>
        <w:rPr>
          <w:rFonts w:eastAsia="Times New Roman" w:cs="Times New Roman"/>
          <w:szCs w:val="24"/>
        </w:rPr>
        <w:t xml:space="preserve">υντάγματος, όπως αυτό φαίνεται στο </w:t>
      </w:r>
      <w:r>
        <w:rPr>
          <w:rFonts w:eastAsia="Times New Roman" w:cs="Times New Roman"/>
          <w:szCs w:val="24"/>
          <w:lang w:val="en-US"/>
        </w:rPr>
        <w:t>internet</w:t>
      </w:r>
      <w:r>
        <w:rPr>
          <w:rFonts w:eastAsia="Times New Roman" w:cs="Times New Roman"/>
          <w:szCs w:val="24"/>
        </w:rPr>
        <w:t>, χωρίς να ενσωματώνει τίποτα από αυτά που έπρεπε να συζητούμε σήμερα.</w:t>
      </w:r>
    </w:p>
    <w:p w14:paraId="2ED8B69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Θυμίζω ότι κ</w:t>
      </w:r>
      <w:r>
        <w:rPr>
          <w:rFonts w:eastAsia="Times New Roman" w:cs="Times New Roman"/>
          <w:szCs w:val="24"/>
        </w:rPr>
        <w:t>αι οι τροπολογίες οι οποίες έχουν κατατεθεί και ιδίως η πρώτη δείχνει ότι εκεί μεν υπάρχει μνεία της αλλαγής του ονόματος, αλλά δείχνει ότι στις υπόλοιπες δεν υπάρχει τέτοια αναφορά. Θυμίζω ότι στη ρηματική διακοίνωση που έχει κατατεθεί αναφέρεται «ο μακεδ</w:t>
      </w:r>
      <w:r>
        <w:rPr>
          <w:rFonts w:eastAsia="Times New Roman" w:cs="Times New Roman"/>
          <w:szCs w:val="24"/>
        </w:rPr>
        <w:t>ονικός λαός».</w:t>
      </w:r>
    </w:p>
    <w:p w14:paraId="2ED8B69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Με απλά λόγια, δεν φαίνεται να έχει ολοκληρωθεί μέχρι σήμερα η συνταγματική αναθεώρηση στα Σκόπια, η οποία έπρεπε να έχει τελειώσει, διότι αυτό αποτελεί σημείο της </w:t>
      </w:r>
      <w:r>
        <w:rPr>
          <w:rFonts w:eastAsia="Times New Roman" w:cs="Times New Roman"/>
          <w:szCs w:val="24"/>
        </w:rPr>
        <w:t>σ</w:t>
      </w:r>
      <w:r>
        <w:rPr>
          <w:rFonts w:eastAsia="Times New Roman" w:cs="Times New Roman"/>
          <w:szCs w:val="24"/>
        </w:rPr>
        <w:t xml:space="preserve">υμφωνίας που έχουμε κάνει με την </w:t>
      </w:r>
      <w:r>
        <w:rPr>
          <w:rFonts w:eastAsia="Times New Roman" w:cs="Times New Roman"/>
          <w:szCs w:val="24"/>
        </w:rPr>
        <w:t>κ</w:t>
      </w:r>
      <w:r>
        <w:rPr>
          <w:rFonts w:eastAsia="Times New Roman" w:cs="Times New Roman"/>
          <w:szCs w:val="24"/>
        </w:rPr>
        <w:t>υβέρνηση των Σκοπίων. Επιδιώκεται ουσιαστικ</w:t>
      </w:r>
      <w:r>
        <w:rPr>
          <w:rFonts w:eastAsia="Times New Roman" w:cs="Times New Roman"/>
          <w:szCs w:val="24"/>
        </w:rPr>
        <w:t>ά να ενταχθούν τα Σκόπια στο ΝΑΤΟ χωρίς να έχει ολοκληρωθεί η συνταγματική τροποποίηση, την οποία έχουν αναλάβει ως υποχρέωση να φέρουν σε πέρας.</w:t>
      </w:r>
    </w:p>
    <w:p w14:paraId="2ED8B6A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Είναι πρωτοφανές να συζητάμε στη Βουλή ένα κείμενο το οποίο δεν γνωρίζουμε πώς είναι τελικά διαμορφωμένο. Μιλά</w:t>
      </w:r>
      <w:r>
        <w:rPr>
          <w:rFonts w:eastAsia="Times New Roman" w:cs="Times New Roman"/>
          <w:szCs w:val="24"/>
        </w:rPr>
        <w:t>ω και για το κείμενο και για το προοίμιό του και για τα κείμενα των τροποποιήσεων. Θα ήθελα να υπογραμμίσω ότι αυτή η τακτική δεν είναι άγνωστη στην Κυβέρνηση. Θυμάμαι ότι την είχε ακο</w:t>
      </w:r>
      <w:r>
        <w:rPr>
          <w:rFonts w:eastAsia="Times New Roman" w:cs="Times New Roman"/>
          <w:szCs w:val="24"/>
        </w:rPr>
        <w:lastRenderedPageBreak/>
        <w:t>λουθήσει και στο περίφημο δημοψήφισμα του 2015, όπου κλήθηκε ο ελληνικός</w:t>
      </w:r>
      <w:r>
        <w:rPr>
          <w:rFonts w:eastAsia="Times New Roman" w:cs="Times New Roman"/>
          <w:szCs w:val="24"/>
        </w:rPr>
        <w:t xml:space="preserve"> λαός να αποφασίσει για ένα κείμενο του οποίου δεν είχε γνώση.</w:t>
      </w:r>
    </w:p>
    <w:p w14:paraId="2ED8B6A1" w14:textId="77777777" w:rsidR="00C647AD" w:rsidRDefault="00D506E1">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2ED8B6A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Κλείνω, κύριε Πρόεδρε, σε ένα λεπτό.</w:t>
      </w:r>
    </w:p>
    <w:p w14:paraId="2ED8B6A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Σημείο τέταρτο: Η Κυβέρνηση δεν έχει μέχρι σήμερα διασφαλίσει ότι η </w:t>
      </w:r>
      <w:r>
        <w:rPr>
          <w:rFonts w:eastAsia="Times New Roman" w:cs="Times New Roman"/>
          <w:szCs w:val="24"/>
        </w:rPr>
        <w:t>σ</w:t>
      </w:r>
      <w:r>
        <w:rPr>
          <w:rFonts w:eastAsia="Times New Roman" w:cs="Times New Roman"/>
          <w:szCs w:val="24"/>
        </w:rPr>
        <w:t>υμφ</w:t>
      </w:r>
      <w:r>
        <w:rPr>
          <w:rFonts w:eastAsia="Times New Roman" w:cs="Times New Roman"/>
          <w:szCs w:val="24"/>
        </w:rPr>
        <w:t>ωνία την οποία συζητούμε θα αποτελέσει τελικό κείμενο εφαρμογής στα Σκόπια, γιατί θυμίζω ότι ο Πρόεδρος της χώρας αυτής, για δικούς του λόγους, την έχει χαρακτηρίσει ως κείμενο προδοσίας. Υπάρχει, λοιπόν, μια εκκρεμότητα η οποία επιτείνεται από το ότι τα δ</w:t>
      </w:r>
      <w:r>
        <w:rPr>
          <w:rFonts w:eastAsia="Times New Roman" w:cs="Times New Roman"/>
          <w:szCs w:val="24"/>
        </w:rPr>
        <w:t xml:space="preserve">ικαιοδοτικά όργανα της χώρας αυτής και ιδίως, το </w:t>
      </w:r>
      <w:r>
        <w:rPr>
          <w:rFonts w:eastAsia="Times New Roman" w:cs="Times New Roman"/>
          <w:szCs w:val="24"/>
        </w:rPr>
        <w:t>συνταγματικό δικαστήριό</w:t>
      </w:r>
      <w:r>
        <w:rPr>
          <w:rFonts w:eastAsia="Times New Roman" w:cs="Times New Roman"/>
          <w:szCs w:val="24"/>
        </w:rPr>
        <w:t xml:space="preserve"> της -το οποίο ανά πάσα στιγμή θα μπορούσε να δημιουργήσει προβλήματα ως προς την ισχύ της </w:t>
      </w:r>
      <w:r>
        <w:rPr>
          <w:rFonts w:eastAsia="Times New Roman" w:cs="Times New Roman"/>
          <w:szCs w:val="24"/>
        </w:rPr>
        <w:t>σ</w:t>
      </w:r>
      <w:r>
        <w:rPr>
          <w:rFonts w:eastAsia="Times New Roman" w:cs="Times New Roman"/>
          <w:szCs w:val="24"/>
        </w:rPr>
        <w:t>υμφωνίας αυτής- δεν έχει ακόμα αποφανθεί. Θυμίζω τι συνέβη στην περίπτωση της Αλβανίας.</w:t>
      </w:r>
    </w:p>
    <w:p w14:paraId="2ED8B6A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ότι είναι αδιανόητο την ώρα που γνωρίζουμε ότι τα τρία τέταρτα του ελληνικού λαού είναι κατά της </w:t>
      </w:r>
      <w:r>
        <w:rPr>
          <w:rFonts w:eastAsia="Times New Roman" w:cs="Times New Roman"/>
          <w:szCs w:val="24"/>
        </w:rPr>
        <w:t>σ</w:t>
      </w:r>
      <w:r>
        <w:rPr>
          <w:rFonts w:eastAsia="Times New Roman" w:cs="Times New Roman"/>
          <w:szCs w:val="24"/>
        </w:rPr>
        <w:t xml:space="preserve">υμφωνίας, να επιμένει η Κυβέρνηση να υιοθετήσει αυτό το οποίο </w:t>
      </w:r>
      <w:r>
        <w:rPr>
          <w:rFonts w:eastAsia="Times New Roman" w:cs="Times New Roman"/>
          <w:szCs w:val="24"/>
        </w:rPr>
        <w:lastRenderedPageBreak/>
        <w:t>τόσο μεγάλο κομμάτι του πληθυσμού δεν θέλει. Θα ήταν ευχής έργο αν πολιτικά -μπο</w:t>
      </w:r>
      <w:r>
        <w:rPr>
          <w:rFonts w:eastAsia="Times New Roman" w:cs="Times New Roman"/>
          <w:szCs w:val="24"/>
        </w:rPr>
        <w:t>ρεί νομικά να μην υπάρχει υποχρέωση να υπάρχει αυξημένη πλειοψηφία στη Βουλή- η Κυβέρνηση είχε διασφαλίσει την αυξημένη αυτή πλειοψηφία, ακριβώς όπως γίνεται στις περιπτώσεις όπου το προβλέπει το Σύνταγμα στο άρθρο 28, έστω και αν κατά αυστηρή εφαρμογή του</w:t>
      </w:r>
      <w:r>
        <w:rPr>
          <w:rFonts w:eastAsia="Times New Roman" w:cs="Times New Roman"/>
          <w:szCs w:val="24"/>
        </w:rPr>
        <w:t xml:space="preserve"> κειμένου αυτού, δεν έχουμε νομική υποχρέωση να το κάνουμε.</w:t>
      </w:r>
    </w:p>
    <w:p w14:paraId="2ED8B6A5" w14:textId="77777777" w:rsidR="00C647AD" w:rsidRDefault="00D506E1">
      <w:pPr>
        <w:spacing w:after="0"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Κλείστε, κύριε Φορτσάκη.</w:t>
      </w:r>
    </w:p>
    <w:p w14:paraId="2ED8B6A6"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Κλείνω, κύριε Πρόεδρε, σε ένα δευτερόλεπτο λέγοντας ότι η ουσία είναι </w:t>
      </w:r>
      <w:r>
        <w:rPr>
          <w:rFonts w:eastAsia="Times New Roman" w:cs="Times New Roman"/>
          <w:szCs w:val="24"/>
        </w:rPr>
        <w:t>πως</w:t>
      </w:r>
      <w:r>
        <w:rPr>
          <w:rFonts w:eastAsia="Times New Roman" w:cs="Times New Roman"/>
          <w:szCs w:val="24"/>
        </w:rPr>
        <w:t xml:space="preserve"> από τη μια μεριά έχουμε στη ζυγαριά το καλό,</w:t>
      </w:r>
      <w:r>
        <w:rPr>
          <w:rFonts w:eastAsia="Times New Roman" w:cs="Times New Roman"/>
          <w:szCs w:val="24"/>
        </w:rPr>
        <w:t xml:space="preserve"> που είναι ότι κλείνουμε ένα ζήτημα το οποίο είναι ανοικτό τόσα χρόνια, από την άλλη το κακό είναι ότι ανοίγουμε καινούργια ζητήματα, τα οποία θα είναι μεγαλύτερα. Είμαι βέβαιος ότι, δυστυχώς, το όνομα «Μακεδονία» τελικά θα επιβληθεί ούτως ή άλλως, οπότε π</w:t>
      </w:r>
      <w:r>
        <w:rPr>
          <w:rFonts w:eastAsia="Times New Roman" w:cs="Times New Roman"/>
          <w:szCs w:val="24"/>
        </w:rPr>
        <w:t xml:space="preserve">αραμένει το μεγάλο ερωτηματικό να δούμε τι κερδίζει η χώρα </w:t>
      </w:r>
      <w:r>
        <w:rPr>
          <w:rFonts w:eastAsia="Times New Roman" w:cs="Times New Roman"/>
          <w:szCs w:val="24"/>
        </w:rPr>
        <w:t xml:space="preserve">μας </w:t>
      </w:r>
      <w:r>
        <w:rPr>
          <w:rFonts w:eastAsia="Times New Roman" w:cs="Times New Roman"/>
          <w:szCs w:val="24"/>
        </w:rPr>
        <w:t xml:space="preserve">από τη </w:t>
      </w:r>
      <w:r>
        <w:rPr>
          <w:rFonts w:eastAsia="Times New Roman" w:cs="Times New Roman"/>
          <w:szCs w:val="24"/>
        </w:rPr>
        <w:t>σ</w:t>
      </w:r>
      <w:r>
        <w:rPr>
          <w:rFonts w:eastAsia="Times New Roman" w:cs="Times New Roman"/>
          <w:szCs w:val="24"/>
        </w:rPr>
        <w:t xml:space="preserve">υμφωνία αυτή. Αυτή η μεθόδευση και αυτή η ουσία με οδηγούν στο να καταψηφίσω τη </w:t>
      </w:r>
      <w:r>
        <w:rPr>
          <w:rFonts w:eastAsia="Times New Roman" w:cs="Times New Roman"/>
          <w:szCs w:val="24"/>
        </w:rPr>
        <w:t>σ</w:t>
      </w:r>
      <w:r>
        <w:rPr>
          <w:rFonts w:eastAsia="Times New Roman" w:cs="Times New Roman"/>
          <w:szCs w:val="24"/>
        </w:rPr>
        <w:t>υμφωνία.</w:t>
      </w:r>
    </w:p>
    <w:p w14:paraId="2ED8B6A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2ED8B6A8" w14:textId="77777777" w:rsidR="00C647AD" w:rsidRDefault="00D506E1">
      <w:pPr>
        <w:spacing w:after="0"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2ED8B6A9" w14:textId="77777777" w:rsidR="00C647AD" w:rsidRDefault="00D506E1">
      <w:pPr>
        <w:spacing w:after="0" w:line="600" w:lineRule="auto"/>
        <w:ind w:firstLine="720"/>
        <w:jc w:val="both"/>
        <w:rPr>
          <w:rFonts w:eastAsia="Times New Roman" w:cs="Times New Roman"/>
          <w:szCs w:val="24"/>
        </w:rPr>
      </w:pPr>
      <w:r w:rsidRPr="0072374F">
        <w:rPr>
          <w:rFonts w:eastAsia="Times New Roman" w:cs="Times New Roman"/>
          <w:b/>
          <w:szCs w:val="24"/>
        </w:rPr>
        <w:t>ΠΡΟΕΔΡΕΥΩΝ</w:t>
      </w:r>
      <w:r w:rsidRPr="0072374F">
        <w:rPr>
          <w:rFonts w:eastAsia="Times New Roman" w:cs="Times New Roman"/>
          <w:b/>
          <w:szCs w:val="24"/>
        </w:rPr>
        <w:t xml:space="preserve"> (Νικήτας Κακλαμάνης):</w:t>
      </w:r>
      <w:r w:rsidRPr="0072374F">
        <w:rPr>
          <w:rFonts w:eastAsia="Times New Roman" w:cs="Times New Roman"/>
          <w:szCs w:val="24"/>
        </w:rPr>
        <w:t xml:space="preserve"> </w:t>
      </w:r>
      <w:r>
        <w:rPr>
          <w:rFonts w:eastAsia="Times New Roman" w:cs="Times New Roman"/>
          <w:szCs w:val="24"/>
        </w:rPr>
        <w:t>Τον λόγο έχει ο Υπουργός κ. Βερναδάκης για έξι λεπτά.</w:t>
      </w:r>
    </w:p>
    <w:p w14:paraId="2ED8B6AA" w14:textId="77777777" w:rsidR="00C647AD" w:rsidRDefault="00D506E1">
      <w:pPr>
        <w:spacing w:after="0" w:line="600" w:lineRule="auto"/>
        <w:ind w:firstLine="720"/>
        <w:jc w:val="both"/>
        <w:rPr>
          <w:rFonts w:eastAsia="Times New Roman" w:cs="Times New Roman"/>
          <w:szCs w:val="24"/>
        </w:rPr>
      </w:pPr>
      <w:r w:rsidRPr="00D708BE">
        <w:rPr>
          <w:rFonts w:eastAsia="Times New Roman" w:cs="Times New Roman"/>
          <w:b/>
          <w:szCs w:val="24"/>
        </w:rPr>
        <w:t>ΧΡΙΣΤΟΦΟΡΟΣ ΒΕΡΝΑΡΔΑΚΗΣ (Υπουργός Επικρατείας):</w:t>
      </w:r>
      <w:r w:rsidRPr="00D708BE">
        <w:rPr>
          <w:rFonts w:eastAsia="Times New Roman" w:cs="Times New Roman"/>
          <w:szCs w:val="24"/>
        </w:rPr>
        <w:t xml:space="preserve"> </w:t>
      </w:r>
      <w:r>
        <w:rPr>
          <w:rFonts w:eastAsia="Times New Roman" w:cs="Times New Roman"/>
          <w:szCs w:val="24"/>
        </w:rPr>
        <w:t>Αγαπητές και</w:t>
      </w:r>
      <w:r>
        <w:rPr>
          <w:rFonts w:eastAsia="Times New Roman" w:cs="Times New Roman"/>
          <w:szCs w:val="24"/>
        </w:rPr>
        <w:t xml:space="preserve"> αγαπητοί συνάδελφοι, θα ήθελα και εγώ από τη μεριά μου να δηλώσω την ανάγκη τα πολιτικά κόμματα, που είναι θεσμοί της </w:t>
      </w:r>
      <w:r>
        <w:rPr>
          <w:rFonts w:eastAsia="Times New Roman" w:cs="Times New Roman"/>
          <w:szCs w:val="24"/>
        </w:rPr>
        <w:t>δ</w:t>
      </w:r>
      <w:r>
        <w:rPr>
          <w:rFonts w:eastAsia="Times New Roman" w:cs="Times New Roman"/>
          <w:szCs w:val="24"/>
        </w:rPr>
        <w:t xml:space="preserve">ημοκρατίας, να τοποθετηθούν απέναντι στις προκλήσεις που δέχεται η ίδια η </w:t>
      </w:r>
      <w:r>
        <w:rPr>
          <w:rFonts w:eastAsia="Times New Roman" w:cs="Times New Roman"/>
          <w:szCs w:val="24"/>
        </w:rPr>
        <w:t>δ</w:t>
      </w:r>
      <w:r>
        <w:rPr>
          <w:rFonts w:eastAsia="Times New Roman" w:cs="Times New Roman"/>
          <w:szCs w:val="24"/>
        </w:rPr>
        <w:t>ημοκρατία.</w:t>
      </w:r>
    </w:p>
    <w:p w14:paraId="2ED8B6A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Συμφωνία των Πρεσπών που συζητάμε αυτό το διήμερο έχει επενεργήσει ως καταλύτης στο πολιτικό σύστημα, έχει ανασύρει παλιές ιδέες, παλιά ιστορικά τραύματα, θαμμένες ιστ</w:t>
      </w:r>
      <w:r>
        <w:rPr>
          <w:rFonts w:eastAsia="Times New Roman" w:cs="Times New Roman"/>
          <w:szCs w:val="24"/>
        </w:rPr>
        <w:t xml:space="preserve">ορίες, μεγάλες αντιφάσεις της ίδιας της εθνικής ολοκλήρωσης του ελληνικού κράτους. Ένα τραύμα που έχει ξανανοίξει είναι η κερδοσκοπία της </w:t>
      </w:r>
      <w:r>
        <w:rPr>
          <w:rFonts w:eastAsia="Times New Roman" w:cs="Times New Roman"/>
          <w:szCs w:val="24"/>
        </w:rPr>
        <w:t>α</w:t>
      </w:r>
      <w:r>
        <w:rPr>
          <w:rFonts w:eastAsia="Times New Roman" w:cs="Times New Roman"/>
          <w:szCs w:val="24"/>
        </w:rPr>
        <w:t>κροδεξιάς και των εθνικιστικών ιδεολογημάτων.</w:t>
      </w:r>
    </w:p>
    <w:p w14:paraId="2ED8B6A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Από την άποψη αυτή, έχει ιδιαίτερη πολιτική και συμβολική σημασία η χθε</w:t>
      </w:r>
      <w:r>
        <w:rPr>
          <w:rFonts w:eastAsia="Times New Roman" w:cs="Times New Roman"/>
          <w:szCs w:val="24"/>
        </w:rPr>
        <w:t>σινή τοποθέτηση του Κοινοβουλευτικού Εκπροσώπου της Νέας Δημοκρατίας κ. Δένδια. Έδειξε</w:t>
      </w:r>
      <w:r>
        <w:rPr>
          <w:rFonts w:eastAsia="Times New Roman" w:cs="Times New Roman"/>
          <w:szCs w:val="24"/>
        </w:rPr>
        <w:t>,</w:t>
      </w:r>
      <w:r>
        <w:rPr>
          <w:rFonts w:eastAsia="Times New Roman" w:cs="Times New Roman"/>
          <w:szCs w:val="24"/>
        </w:rPr>
        <w:t xml:space="preserve"> κυρίως </w:t>
      </w:r>
      <w:r>
        <w:rPr>
          <w:rFonts w:eastAsia="Times New Roman" w:cs="Times New Roman"/>
          <w:szCs w:val="24"/>
        </w:rPr>
        <w:lastRenderedPageBreak/>
        <w:t>μετά την κυριακάτικη απόπειρα εκτροπής, ότι υπάρχει ισχυρός δημοκρατικός σφυγμός στο ιστορικό κόμμα της Κεντροδεξιάς, που επιβάλλεται να μη γίνει εργαλείο νομιμο</w:t>
      </w:r>
      <w:r>
        <w:rPr>
          <w:rFonts w:eastAsia="Times New Roman" w:cs="Times New Roman"/>
          <w:szCs w:val="24"/>
        </w:rPr>
        <w:t>ποίησης της κοινωνικής μισαλλοδοξίας στην πολιτική σκηνή.</w:t>
      </w:r>
    </w:p>
    <w:p w14:paraId="2ED8B6A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Αγαπητοί συνάδελφοι, παρακολουθώντας χθες τις ομιλίες, μου έκανε εντύπωση μια πολύ ενδιαφέρουσα και έξυπνη αποστροφή, όμως, ενός εκ των καλυτέρων ομιλητών της Αξιωματικής Αντιπολίτευσης, του κ. Τασο</w:t>
      </w:r>
      <w:r>
        <w:rPr>
          <w:rFonts w:eastAsia="Times New Roman" w:cs="Times New Roman"/>
          <w:szCs w:val="24"/>
        </w:rPr>
        <w:t xml:space="preserve">ύλα. Είπε, μεταξύ άλλων, ένα επιχείρημα το οποίο θέλω να σχολιάσω, ότι στην επιχειρηματολογία μας για τη </w:t>
      </w:r>
      <w:r>
        <w:rPr>
          <w:rFonts w:eastAsia="Times New Roman" w:cs="Times New Roman"/>
          <w:szCs w:val="24"/>
        </w:rPr>
        <w:t>σ</w:t>
      </w:r>
      <w:r>
        <w:rPr>
          <w:rFonts w:eastAsia="Times New Roman" w:cs="Times New Roman"/>
          <w:szCs w:val="24"/>
        </w:rPr>
        <w:t>υμφωνία ανατρέχουμε σε επιχειρήματα της εθνικής γραμμής του Βουκουρεστίου ή σε δηλώσεις επιφανών πολιτικών εκπροσώπων, όπως της κ. Μπακογιάννη ή του Δ</w:t>
      </w:r>
      <w:r>
        <w:rPr>
          <w:rFonts w:eastAsia="Times New Roman" w:cs="Times New Roman"/>
          <w:szCs w:val="24"/>
        </w:rPr>
        <w:t>ημήτρη Αβραμόπουλου, ακόμη και του Αντώνη Σαμαρά. Δεν μπορεί, λέει, το παλιό πολιτικό σύστημα από τη μια, να είναι κακό και από την άλλη, να είναι σωσίβιο της δικής μας επιχειρηματολογίας.</w:t>
      </w:r>
    </w:p>
    <w:p w14:paraId="2ED8B6A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Όμως, το παλιό πολιτικό σύστημα -και εδώ είναι η απάντηση που θέλω </w:t>
      </w:r>
      <w:r>
        <w:rPr>
          <w:rFonts w:eastAsia="Times New Roman" w:cs="Times New Roman"/>
          <w:szCs w:val="24"/>
        </w:rPr>
        <w:t xml:space="preserve">να δώσω σε αυτό το ενδιαφέρον επιχείρημα, το οποίο θέλω να σχολιάσουμε κάπως διεξοδικά- είναι παλιό πριν </w:t>
      </w:r>
      <w:r>
        <w:rPr>
          <w:rFonts w:eastAsia="Times New Roman" w:cs="Times New Roman"/>
          <w:szCs w:val="24"/>
        </w:rPr>
        <w:lastRenderedPageBreak/>
        <w:t>απ’ όλα, γιατί είναι ανακόλουθο. Μπορεί να αλλάξει γνώμη ή να κρύψει γνώμη ανάλογα με το πρόσκαιρο συμφέρον και αυτή είναι μια ουσιαστική κριτική που γ</w:t>
      </w:r>
      <w:r>
        <w:rPr>
          <w:rFonts w:eastAsia="Times New Roman" w:cs="Times New Roman"/>
          <w:szCs w:val="24"/>
        </w:rPr>
        <w:t>ίνεται σε αυτό που αποκαλούμε παλιό πολιτικό σύστημα, όχι με βάση το εθνικό συμφέρον.</w:t>
      </w:r>
    </w:p>
    <w:p w14:paraId="2ED8B6A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σημερινή θέση που εκφράζεται εγείρει πολλές αμφιβολίες για το κατά πόσο είναι στη γραμμή του εθνικού συμφέροντος ή απλώς αποτελεί μία κερδοσκοπία με βάση το κοινωνικό κ</w:t>
      </w:r>
      <w:r>
        <w:rPr>
          <w:rFonts w:eastAsia="Times New Roman" w:cs="Times New Roman"/>
          <w:szCs w:val="24"/>
        </w:rPr>
        <w:t xml:space="preserve">αι το πολιτικό κλίμα, στη λογική άλλων στοχεύσεων, όπως για παράδειγμα είναι η ανατροπή της Κυβέρνησης. </w:t>
      </w:r>
    </w:p>
    <w:p w14:paraId="2ED8B6B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Είναι παλιό, επίσης, το πολιτικό σύστημα </w:t>
      </w:r>
      <w:r>
        <w:rPr>
          <w:rFonts w:eastAsia="Times New Roman" w:cs="Times New Roman"/>
          <w:szCs w:val="24"/>
        </w:rPr>
        <w:t>-</w:t>
      </w:r>
      <w:r>
        <w:rPr>
          <w:rFonts w:eastAsia="Times New Roman" w:cs="Times New Roman"/>
          <w:szCs w:val="24"/>
        </w:rPr>
        <w:t>κι αυτό είναι μία άλλη κριτική- γιατί είναι αναποτελεσματικό. Είχε μπροστά του ένα μεγάλο πρόβλημα και επί το</w:t>
      </w:r>
      <w:r>
        <w:rPr>
          <w:rFonts w:eastAsia="Times New Roman" w:cs="Times New Roman"/>
          <w:szCs w:val="24"/>
        </w:rPr>
        <w:t>υλάχιστον τριάντα χρόνια δεν το έλυσε. Είναι τόσο απλό. Και σαν φάντασμα πλανάται πάνω απ’ αυτή την Αίθουσα το εξής ερώτημα: Οι πολιτικοί αυτοί, οι οποίοι χειρίστηκαν αυτό το θέμα, τι σκεφτόταν άραγε όταν διαπραγματεύονταν αυτή την εθνική θέση για τα ζητήμ</w:t>
      </w:r>
      <w:r>
        <w:rPr>
          <w:rFonts w:eastAsia="Times New Roman" w:cs="Times New Roman"/>
          <w:szCs w:val="24"/>
        </w:rPr>
        <w:t>ατα που δήθεν σήμερα εγείρονται ως προφάσεις, δηλαδή για την εθνότητα ή τη γλώσσα; Πώς σκόπευαν να το διαχειριστούν; Τι είχαν στον φά</w:t>
      </w:r>
      <w:r>
        <w:rPr>
          <w:rFonts w:eastAsia="Times New Roman" w:cs="Times New Roman"/>
          <w:szCs w:val="24"/>
        </w:rPr>
        <w:lastRenderedPageBreak/>
        <w:t>κελό τους; Ποια διπλωματική προετοιμασία είχαν κάνει; Όταν μιλούσαν αυτοί για συμβιβασμό, τι ακριβώς εννοούσαν; Ή απλώς δεν</w:t>
      </w:r>
      <w:r>
        <w:rPr>
          <w:rFonts w:eastAsia="Times New Roman" w:cs="Times New Roman"/>
          <w:szCs w:val="24"/>
        </w:rPr>
        <w:t xml:space="preserve"> είχαν κα</w:t>
      </w:r>
      <w:r>
        <w:rPr>
          <w:rFonts w:eastAsia="Times New Roman" w:cs="Times New Roman"/>
          <w:szCs w:val="24"/>
        </w:rPr>
        <w:t>μ</w:t>
      </w:r>
      <w:r>
        <w:rPr>
          <w:rFonts w:eastAsia="Times New Roman" w:cs="Times New Roman"/>
          <w:szCs w:val="24"/>
        </w:rPr>
        <w:t>μία ιδέα και κα</w:t>
      </w:r>
      <w:r>
        <w:rPr>
          <w:rFonts w:eastAsia="Times New Roman" w:cs="Times New Roman"/>
          <w:szCs w:val="24"/>
        </w:rPr>
        <w:t>μ</w:t>
      </w:r>
      <w:r>
        <w:rPr>
          <w:rFonts w:eastAsia="Times New Roman" w:cs="Times New Roman"/>
          <w:szCs w:val="24"/>
        </w:rPr>
        <w:t xml:space="preserve">μία προετοιμασία και σήμερα απλώς αναμασούν απόψεις που μετατοπιζόμενες σε ένα σπιράλ εθνικισμού κατά κάποιον τρόπο, φτάνουν τελικά στο ύστατο, στο έσχατο επιχείρημα, τον πυρήνα δηλαδή του εθνικισμού, στο «Η Μακεδονία είναι μία </w:t>
      </w:r>
      <w:r>
        <w:rPr>
          <w:rFonts w:eastAsia="Times New Roman" w:cs="Times New Roman"/>
          <w:szCs w:val="24"/>
        </w:rPr>
        <w:t>και είναι ελληνική»;</w:t>
      </w:r>
    </w:p>
    <w:p w14:paraId="2ED8B6B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Είδα, για παράδειγμα, ένα βιντεάκι, όπου ο πρώην Πρωθυπουργός Αντώνης Σαμαράς δηλώνει ότι είναι βέβαιος ότι η γειτονική χώρα δεν πρόκειται ποτέ να αλλάξει τη συνταγματική της ονομασία και βάσει αυτής της εκτίμησης εκπόνησε μία πολιτική στρατηγική. Παρεμπιπ</w:t>
      </w:r>
      <w:r>
        <w:rPr>
          <w:rFonts w:eastAsia="Times New Roman" w:cs="Times New Roman"/>
          <w:szCs w:val="24"/>
        </w:rPr>
        <w:t xml:space="preserve">τόντως, την ίδια ακριβώς εκτίμηση είχε και ο Πάνος Καμμένος, ο οποίος θεωρούσε ότι δεν θα γίνει τίποτα απ' αυτά που έλεγαν, ότι δεν θα περάσει η </w:t>
      </w:r>
      <w:r>
        <w:rPr>
          <w:rFonts w:eastAsia="Times New Roman" w:cs="Times New Roman"/>
          <w:szCs w:val="24"/>
        </w:rPr>
        <w:t>σ</w:t>
      </w:r>
      <w:r>
        <w:rPr>
          <w:rFonts w:eastAsia="Times New Roman" w:cs="Times New Roman"/>
          <w:szCs w:val="24"/>
        </w:rPr>
        <w:t>υμφωνία από το Κοινοβούλιο των Σκοπίων ή οι συνταγματικές αλλαγές. Έλα, όμως, που έγινε αυτό! Επομένως υπάρχει</w:t>
      </w:r>
      <w:r>
        <w:rPr>
          <w:rFonts w:eastAsia="Times New Roman" w:cs="Times New Roman"/>
          <w:szCs w:val="24"/>
        </w:rPr>
        <w:t xml:space="preserve"> ένα ζήτημα το οποίο πρέπει να απαντηθεί.</w:t>
      </w:r>
    </w:p>
    <w:p w14:paraId="2ED8B6B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σταθώ λίγο περισσότερο στην πολιτική τοποθέτηση του ΚΚΕ σε σχέση με τη </w:t>
      </w:r>
      <w:r>
        <w:rPr>
          <w:rFonts w:eastAsia="Times New Roman" w:cs="Times New Roman"/>
          <w:szCs w:val="24"/>
        </w:rPr>
        <w:t>σ</w:t>
      </w:r>
      <w:r>
        <w:rPr>
          <w:rFonts w:eastAsia="Times New Roman" w:cs="Times New Roman"/>
          <w:szCs w:val="24"/>
        </w:rPr>
        <w:t xml:space="preserve">υμφωνία που έχουμε </w:t>
      </w:r>
      <w:r>
        <w:rPr>
          <w:rFonts w:eastAsia="Times New Roman" w:cs="Times New Roman"/>
          <w:szCs w:val="24"/>
        </w:rPr>
        <w:lastRenderedPageBreak/>
        <w:t>μπροστά μας. Θα ήθελα να θέσω υπ’ όψιν των αγορητών του μια σειρά από αντιφάσεις, που γίνονται ακόμα μεγ</w:t>
      </w:r>
      <w:r>
        <w:rPr>
          <w:rFonts w:eastAsia="Times New Roman" w:cs="Times New Roman"/>
          <w:szCs w:val="24"/>
        </w:rPr>
        <w:t>αλύτερες γιατί πράγματι το ΚΚΕ δεν μπορεί να κατηγορηθεί επ’ ουδενί για ιδεολογική σχέση με τον εθνικισμό ή συμπόρευση μαζί του.</w:t>
      </w:r>
    </w:p>
    <w:p w14:paraId="2ED8B6B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1992 ήταν το μόνο κόμμα που είχε αντιδράσει στη λογική των συλλαλητηρίων. Είναι γεγονός. Και τότε κυοφορείτο μία λύση για το</w:t>
      </w:r>
      <w:r>
        <w:rPr>
          <w:rFonts w:eastAsia="Times New Roman" w:cs="Times New Roman"/>
          <w:szCs w:val="24"/>
        </w:rPr>
        <w:t xml:space="preserve"> ονοματολογικό και γύρω απ' αυτό είχε υπάρξει η γνωστή πολιτική κερδοσκοπία των εθνικιστικών κύκλων. Το ερώτημα είναι το εξής: Το ΚΚΕ είχε τότε λανθασμένη πολιτική που στρεφόταν κατά του εθνικισμού; Τότε δεν υπήρχαν ιμπεριαλιστικοί σχεδιασμοί, αλλά αναδύθη</w:t>
      </w:r>
      <w:r>
        <w:rPr>
          <w:rFonts w:eastAsia="Times New Roman" w:cs="Times New Roman"/>
          <w:szCs w:val="24"/>
        </w:rPr>
        <w:t>καν αίφνης σαν την Αθηνά από το κεφάλι του Δία και αυτό έγινε μετά από είκοσι επτά χρόνια; Και σ’ αυτά τα είκοσι επτά χρόνια δεν υπήρχαν αυτοί οι ιμπεριαλιστικοί σχεδιασμοί;</w:t>
      </w:r>
    </w:p>
    <w:p w14:paraId="2ED8B6B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Ως βασική αιτιολογία της σημερινής θέσης προβάλλεται η δηλωμένη επιθυμία για την έ</w:t>
      </w:r>
      <w:r>
        <w:rPr>
          <w:rFonts w:eastAsia="Times New Roman" w:cs="Times New Roman"/>
          <w:szCs w:val="24"/>
        </w:rPr>
        <w:t xml:space="preserve">νταξη του κράτους στο ΝΑΤΟ. Κάτι που παραβλέπεται ωστόσο –και θα ήθελα εδώ μία διευκρίνιση- είναι ότι η ένταξη της Βόρειας Μακεδονίας στην Ευρωπαϊκή Ένωση και στο ΝΑΤΟ είναι επιλογή των πολιτών της γειτονικής </w:t>
      </w:r>
      <w:r>
        <w:rPr>
          <w:rFonts w:eastAsia="Times New Roman" w:cs="Times New Roman"/>
          <w:szCs w:val="24"/>
        </w:rPr>
        <w:lastRenderedPageBreak/>
        <w:t>χώρας με βάση τις κοινοβουλευτικές και κοινωνικ</w:t>
      </w:r>
      <w:r>
        <w:rPr>
          <w:rFonts w:eastAsia="Times New Roman" w:cs="Times New Roman"/>
          <w:szCs w:val="24"/>
        </w:rPr>
        <w:t xml:space="preserve">ές επιλογές που κάνουν. </w:t>
      </w:r>
    </w:p>
    <w:p w14:paraId="2ED8B6B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Επομένως προκύπτει μια σειρά ερωτημάτων που θα ήθελα κάποια στιγμή να απαντηθούν με μια σοβαρότητα από το ΚΚΕ. Πρώτον, αμφισβητείται η γενική βούληση του γειτονικού κράτους προς αυτή την κατεύθυνση; Τι γνώμη έχει το εργατικό κίνημα</w:t>
      </w:r>
      <w:r>
        <w:rPr>
          <w:rFonts w:eastAsia="Times New Roman" w:cs="Times New Roman"/>
          <w:szCs w:val="24"/>
        </w:rPr>
        <w:t xml:space="preserve"> της Βόρειας Μακεδονίας ή τα κόμματα του αριστερού τόξου ή οι κοινωνικές δυνάμεις, απέναντι στους οποίους θα μπορούσαμε εμείς να εκφράσουμε τη διεθνιστική μας αλληλεγγύη; Ακόμα και αν είναι αλήθεια ότι η </w:t>
      </w:r>
      <w:r>
        <w:rPr>
          <w:rFonts w:eastAsia="Times New Roman" w:cs="Times New Roman"/>
          <w:szCs w:val="24"/>
        </w:rPr>
        <w:t>σ</w:t>
      </w:r>
      <w:r>
        <w:rPr>
          <w:rFonts w:eastAsia="Times New Roman" w:cs="Times New Roman"/>
          <w:szCs w:val="24"/>
        </w:rPr>
        <w:t>υμφωνία αυτή εκπορεύεται και εξυπηρετεί τους ιμπερι</w:t>
      </w:r>
      <w:r>
        <w:rPr>
          <w:rFonts w:eastAsia="Times New Roman" w:cs="Times New Roman"/>
          <w:szCs w:val="24"/>
        </w:rPr>
        <w:t xml:space="preserve">αλιστικούς </w:t>
      </w:r>
      <w:r>
        <w:rPr>
          <w:rFonts w:eastAsia="Times New Roman" w:cs="Times New Roman"/>
          <w:szCs w:val="24"/>
        </w:rPr>
        <w:t>ο</w:t>
      </w:r>
      <w:r>
        <w:rPr>
          <w:rFonts w:eastAsia="Times New Roman" w:cs="Times New Roman"/>
          <w:szCs w:val="24"/>
        </w:rPr>
        <w:t xml:space="preserve">ργανισμούς της </w:t>
      </w:r>
      <w:r w:rsidRPr="00780DE8">
        <w:rPr>
          <w:rFonts w:eastAsia="Times New Roman" w:cs="Times New Roman"/>
          <w:szCs w:val="24"/>
        </w:rPr>
        <w:t>Ευρωπαϊκής Ένωσης</w:t>
      </w:r>
      <w:r>
        <w:rPr>
          <w:rFonts w:eastAsia="Times New Roman" w:cs="Times New Roman"/>
          <w:szCs w:val="24"/>
        </w:rPr>
        <w:t xml:space="preserve"> ή του ΝΑΤΟ, ο καταλληλότερος τρόπος για να το εκφράσουμε είναι εμείς που είμαστε μια άλλη χώρα να μην προχωρήσουμε σε μια </w:t>
      </w:r>
      <w:r>
        <w:rPr>
          <w:rFonts w:eastAsia="Times New Roman" w:cs="Times New Roman"/>
          <w:szCs w:val="24"/>
        </w:rPr>
        <w:t>σ</w:t>
      </w:r>
      <w:r>
        <w:rPr>
          <w:rFonts w:eastAsia="Times New Roman" w:cs="Times New Roman"/>
          <w:szCs w:val="24"/>
        </w:rPr>
        <w:t>υμφωνία, αλλά να αφήσουμε τη χώρα αυτή εργαλείο στα χέρια τους;</w:t>
      </w:r>
    </w:p>
    <w:p w14:paraId="2ED8B6B6" w14:textId="77777777" w:rsidR="00C647AD" w:rsidRDefault="00D506E1">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 xml:space="preserve">ς του χρόνου ομιλίας του κυρίου </w:t>
      </w:r>
      <w:r>
        <w:rPr>
          <w:rFonts w:eastAsia="Times New Roman" w:cs="Times New Roman"/>
          <w:szCs w:val="24"/>
        </w:rPr>
        <w:t>Υπουργού</w:t>
      </w:r>
      <w:r w:rsidRPr="003231A5">
        <w:rPr>
          <w:rFonts w:eastAsia="Times New Roman" w:cs="Times New Roman"/>
          <w:szCs w:val="24"/>
        </w:rPr>
        <w:t>)</w:t>
      </w:r>
    </w:p>
    <w:p w14:paraId="2ED8B6B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Πρόεδρε, θα ήθελα δύο λεπτά. Δεν θα σας απασχολήσω περισσότερο.</w:t>
      </w:r>
    </w:p>
    <w:p w14:paraId="2ED8B6B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Εντάξει. Μην αρχίσουν οι Υπουργοί να ζητούν δύο και τρία λεπτά.</w:t>
      </w:r>
    </w:p>
    <w:p w14:paraId="2ED8B6B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ΧΡΙΣΤΟΦΟΡΟΣ ΒΕΡΝΑΡΔΑΚΗΣ (Υπου</w:t>
      </w:r>
      <w:r>
        <w:rPr>
          <w:rFonts w:eastAsia="Times New Roman" w:cs="Times New Roman"/>
          <w:b/>
          <w:szCs w:val="24"/>
        </w:rPr>
        <w:t xml:space="preserve">ργός Επικρατείας): </w:t>
      </w:r>
      <w:r>
        <w:rPr>
          <w:rFonts w:eastAsia="Times New Roman" w:cs="Times New Roman"/>
          <w:szCs w:val="24"/>
        </w:rPr>
        <w:t>Συγγνώμη, έκανα λανθασμένη εκτίμηση.</w:t>
      </w:r>
    </w:p>
    <w:p w14:paraId="2ED8B6B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Επειδή είστε ο πρώτος κάνω την παραχώρηση, αλλά το ξεκαθαρίζω ότι δεν θα υπάρξει.</w:t>
      </w:r>
    </w:p>
    <w:p w14:paraId="2ED8B6B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Συνεχίστε, παρακαλώ.</w:t>
      </w:r>
    </w:p>
    <w:p w14:paraId="2ED8B6B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(Υπουργός Επικρατείας): </w:t>
      </w:r>
      <w:r>
        <w:rPr>
          <w:rFonts w:eastAsia="Times New Roman" w:cs="Times New Roman"/>
          <w:szCs w:val="24"/>
        </w:rPr>
        <w:t>Δεύτερη α</w:t>
      </w:r>
      <w:r>
        <w:rPr>
          <w:rFonts w:eastAsia="Times New Roman" w:cs="Times New Roman"/>
          <w:szCs w:val="24"/>
        </w:rPr>
        <w:t>πορία: Μέχρι σήμερα και στον χώρο της μαρξιστικής και ειδικότερα της λενινιστικής θεωρίας για τον ιμπεριαλισμό, αυτός –ο ιμπεριαλισμός, δηλαδή- στην ουσία του δεν είναι εξωτερική πολιτική, δεν είναι διακρατικές σχέσεις, δεν είναι στρατιωτικές επεμβάσεις. Ο</w:t>
      </w:r>
      <w:r>
        <w:rPr>
          <w:rFonts w:eastAsia="Times New Roman" w:cs="Times New Roman"/>
          <w:szCs w:val="24"/>
        </w:rPr>
        <w:t xml:space="preserve"> όρος «ιμπεριαλισμός» περιγράφεται ως έννοια εξέλιξης του μονοπωλιακού καπιταλισμού και της ηγεμονίας του χρηματιστικού κεφαλαίου. Τα υπόλοιπα ανήκουν στην αστική ιστοριογραφία, που περιγράφει, για παράδειγμα και την Αρχαία Ρώμη ως ιμπεριαλιστικό κράτος. Ο</w:t>
      </w:r>
      <w:r>
        <w:rPr>
          <w:rFonts w:eastAsia="Times New Roman" w:cs="Times New Roman"/>
          <w:szCs w:val="24"/>
        </w:rPr>
        <w:t xml:space="preserve">ι επεμβάσεις και οι </w:t>
      </w:r>
      <w:r>
        <w:rPr>
          <w:rFonts w:eastAsia="Times New Roman" w:cs="Times New Roman"/>
          <w:szCs w:val="24"/>
        </w:rPr>
        <w:lastRenderedPageBreak/>
        <w:t>διακρατικές σχέσεις στον ιμπεριαλισμό προκύπτουν ως αποτέλεσμα και όχι ως αιτία της ιμπεριαλιστικής ανάπτυξης, δηλαδή της καπιταλιστικής ανάπτυξης σε μια δεδομένη ιστορική φάση.</w:t>
      </w:r>
    </w:p>
    <w:p w14:paraId="2ED8B6B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Αν αυτά έχουν δόση αλήθειας και την ασπάζεται το ΚΚΕ, τότε</w:t>
      </w:r>
      <w:r>
        <w:rPr>
          <w:rFonts w:eastAsia="Times New Roman" w:cs="Times New Roman"/>
          <w:szCs w:val="24"/>
        </w:rPr>
        <w:t xml:space="preserve"> γεννάται το ερώτημα: Γιατί αντί να βλέπει τη </w:t>
      </w:r>
      <w:r>
        <w:rPr>
          <w:rFonts w:eastAsia="Times New Roman" w:cs="Times New Roman"/>
          <w:szCs w:val="24"/>
        </w:rPr>
        <w:t>σ</w:t>
      </w:r>
      <w:r>
        <w:rPr>
          <w:rFonts w:eastAsia="Times New Roman" w:cs="Times New Roman"/>
          <w:szCs w:val="24"/>
        </w:rPr>
        <w:t>υμφωνία ως ένα βήμα του ελληνικού μονοπωλιακού καπιταλισμού και του ελληνικού χρηματιστικού κεφαλαίου που θέλει να ποδηγετήσει τον μικρό λαό και τα ταυτοτικά του χαρακτηριστικά, βλέπει αντίθετα τον ιμπεριαλισμ</w:t>
      </w:r>
      <w:r>
        <w:rPr>
          <w:rFonts w:eastAsia="Times New Roman" w:cs="Times New Roman"/>
          <w:szCs w:val="24"/>
        </w:rPr>
        <w:t>ό του μικρού κρατιδίου, το οποίο μάλιστα εμφανίζει και αλυτρωτικές βλέψεις έναντι της Ελλάδας; Παρατηρούμε ότι το σχήμα αυτό κινδυνεύει να οδηγήσει σε μια υπόκλιση στον εθνικισμό; Αντιλαμβανόμαστε ότι υποκαθίσταται η πάλη των τάξεων από την πάλη των κρατών</w:t>
      </w:r>
      <w:r>
        <w:rPr>
          <w:rFonts w:eastAsia="Times New Roman" w:cs="Times New Roman"/>
          <w:szCs w:val="24"/>
        </w:rPr>
        <w:t>;</w:t>
      </w:r>
    </w:p>
    <w:p w14:paraId="2ED8B6B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Τρίτον, σε μια ιμπεριαλιστική αλυσίδα υπάρχουν διαβαθμίσεις, οικονομικοί συσχετισμοί, διαφορετικές σχέσεις ανάπτυξης. Αν αυτές οι θεωρητικές παραδοχές είναι πραγματικές με βάση την έννοια της ιμπεριαλιστικής αλυσίδας, τότε η άποψη ότι η </w:t>
      </w:r>
      <w:r>
        <w:rPr>
          <w:rFonts w:eastAsia="Times New Roman" w:cs="Times New Roman"/>
          <w:szCs w:val="24"/>
        </w:rPr>
        <w:t>σ</w:t>
      </w:r>
      <w:r>
        <w:rPr>
          <w:rFonts w:eastAsia="Times New Roman" w:cs="Times New Roman"/>
          <w:szCs w:val="24"/>
        </w:rPr>
        <w:t>υμφωνία αποτελεί</w:t>
      </w:r>
      <w:r>
        <w:rPr>
          <w:rFonts w:eastAsia="Times New Roman" w:cs="Times New Roman"/>
          <w:szCs w:val="24"/>
        </w:rPr>
        <w:t xml:space="preserve"> επιδίωξη του ΝΑΤΟ ή της Ευρωπαϊκής Ένωσης πρέπει να συνοδευτεί και από μία ανάλυση σχετικά με </w:t>
      </w:r>
      <w:r>
        <w:rPr>
          <w:rFonts w:eastAsia="Times New Roman" w:cs="Times New Roman"/>
          <w:szCs w:val="24"/>
        </w:rPr>
        <w:lastRenderedPageBreak/>
        <w:t>τον ρόλο και τις στρατηγικές επιδιώξεις και των άλλων ιμπεριαλιστικών δυνάμεων, όπως της Ρωσίας, της Τουρκίας ή και της Βουλγαρίας στην περιοχή. Ειδικότερα δε γι</w:t>
      </w:r>
      <w:r>
        <w:rPr>
          <w:rFonts w:eastAsia="Times New Roman" w:cs="Times New Roman"/>
          <w:szCs w:val="24"/>
        </w:rPr>
        <w:t xml:space="preserve">α τη Ρωσία θα έπρεπε να διευκρινιστεί, γιατί ενώ, παραδείγματος χάριν, αντιτίθεται στη </w:t>
      </w:r>
      <w:r>
        <w:rPr>
          <w:rFonts w:eastAsia="Times New Roman" w:cs="Times New Roman"/>
          <w:szCs w:val="24"/>
        </w:rPr>
        <w:t>σ</w:t>
      </w:r>
      <w:r>
        <w:rPr>
          <w:rFonts w:eastAsia="Times New Roman" w:cs="Times New Roman"/>
          <w:szCs w:val="24"/>
        </w:rPr>
        <w:t xml:space="preserve">υμφωνία ως σχέδιο του ΝΑΤΟ, η ίδια έχει σπεύσει να αναγνωρίσει το κράτος ως «Μακεδονία» σκέτο; </w:t>
      </w:r>
    </w:p>
    <w:p w14:paraId="2ED8B6B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τέταρτη και τελευταία αντίφαση είναι ιστορική. </w:t>
      </w:r>
    </w:p>
    <w:p w14:paraId="2ED8B6C0"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 xml:space="preserve">κλαμάνης): </w:t>
      </w:r>
      <w:r>
        <w:rPr>
          <w:rFonts w:eastAsia="Times New Roman" w:cs="Times New Roman"/>
          <w:szCs w:val="24"/>
        </w:rPr>
        <w:t>Κύριε Υπουργέ, περιορίστε την όσο μπορείτε.</w:t>
      </w:r>
    </w:p>
    <w:p w14:paraId="2ED8B6C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(Υπουργός Επικρατείας): </w:t>
      </w:r>
      <w:r>
        <w:rPr>
          <w:rFonts w:eastAsia="Times New Roman" w:cs="Times New Roman"/>
          <w:szCs w:val="24"/>
        </w:rPr>
        <w:t>Το ΚΚΕ από τον Μεσοπόλεμο είχε ξεκάθαρη γραμμή, όπως προκύπτει από τα κείμενά του, πως μακεδονική εθνότητα υπάρχει που μιλά μακεδονίτικα, έχει αλφάβητο κ</w:t>
      </w:r>
      <w:r>
        <w:rPr>
          <w:rFonts w:eastAsia="Times New Roman" w:cs="Times New Roman"/>
          <w:szCs w:val="24"/>
        </w:rPr>
        <w:t xml:space="preserve">αι μάλιστα ο λαός αυτός υποφέρει και καταπιέζεται από τους Βούλγαρους και τους Έλληνες εθνικιστές. Για τη θέση του αυτή το ΚΚΕ διώχτηκε από το ελληνικό αστικό κράτος και πλήρωσε βαρύ τίμημα. </w:t>
      </w:r>
    </w:p>
    <w:p w14:paraId="2ED8B6C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Σήμερα εμφανίζεται μία εκλεκτική συγγένεια με τις θέσεις της Νέα</w:t>
      </w:r>
      <w:r>
        <w:rPr>
          <w:rFonts w:eastAsia="Times New Roman" w:cs="Times New Roman"/>
          <w:szCs w:val="24"/>
        </w:rPr>
        <w:t xml:space="preserve">ς Δημοκρατίας ότι μακεδονική εθνότητα δεν υπήρξε ποτέ </w:t>
      </w:r>
      <w:r>
        <w:rPr>
          <w:rFonts w:eastAsia="Times New Roman" w:cs="Times New Roman"/>
          <w:szCs w:val="24"/>
        </w:rPr>
        <w:lastRenderedPageBreak/>
        <w:t xml:space="preserve">στη Βαλκανική ούτε βέβαια και μακεδονική γλώσσα. Συμφωνούν, επίσης, πως η αναγνώριση της ιθαγένειας για τον προσδιορισμό των κατοίκων ενισχύει τον αλυτρωτισμό και μπορεί να δημιουργήσει προβλήματα, στο </w:t>
      </w:r>
      <w:r>
        <w:rPr>
          <w:rFonts w:eastAsia="Times New Roman" w:cs="Times New Roman"/>
          <w:szCs w:val="24"/>
        </w:rPr>
        <w:t xml:space="preserve">μέλλον βέβαια λέει το ΚΚΕ. </w:t>
      </w:r>
    </w:p>
    <w:p w14:paraId="2ED8B6C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Επομένως προβάλλει ένα σημαντικό ερώτημα που χρήζει διευκρίνισης.</w:t>
      </w:r>
    </w:p>
    <w:p w14:paraId="2ED8B6C4"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ολοκληρώστε.</w:t>
      </w:r>
    </w:p>
    <w:p w14:paraId="2ED8B6C5"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(Υπουργός Επικρατείας): </w:t>
      </w:r>
      <w:r>
        <w:rPr>
          <w:rFonts w:eastAsia="Times New Roman" w:cs="Times New Roman"/>
          <w:szCs w:val="24"/>
        </w:rPr>
        <w:t>Έχει αλλάξει…</w:t>
      </w:r>
    </w:p>
    <w:p w14:paraId="2ED8B6C6"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w:t>
      </w:r>
      <w:r>
        <w:rPr>
          <w:rFonts w:eastAsia="Times New Roman" w:cs="Times New Roman"/>
          <w:szCs w:val="24"/>
        </w:rPr>
        <w:t>ακούτε; Μη με αγνοείτε.</w:t>
      </w:r>
    </w:p>
    <w:p w14:paraId="2ED8B6C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(Υπουργός Επικρατείας): </w:t>
      </w:r>
      <w:r>
        <w:rPr>
          <w:rFonts w:eastAsia="Times New Roman" w:cs="Times New Roman"/>
          <w:szCs w:val="24"/>
        </w:rPr>
        <w:t>Ναι, ναι, κύριε Πρόεδρε. Τελειώνω.</w:t>
      </w:r>
    </w:p>
    <w:p w14:paraId="2ED8B6C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όμως. Είναι η τρίτη φορά που το λέω.</w:t>
      </w:r>
    </w:p>
    <w:p w14:paraId="2ED8B6C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(Υπουργός Επικρατείας): </w:t>
      </w:r>
      <w:r>
        <w:rPr>
          <w:rFonts w:eastAsia="Times New Roman" w:cs="Times New Roman"/>
          <w:szCs w:val="24"/>
        </w:rPr>
        <w:t>Έχει αλλάξει το ΚΚ</w:t>
      </w:r>
      <w:r>
        <w:rPr>
          <w:rFonts w:eastAsia="Times New Roman" w:cs="Times New Roman"/>
          <w:szCs w:val="24"/>
        </w:rPr>
        <w:t xml:space="preserve">Ε τη θέση του; Έχει διαγράψει από την ιστοριογραφία του τις παλιές πολιτικές του θέσεις; Αν το έχει </w:t>
      </w:r>
      <w:r>
        <w:rPr>
          <w:rFonts w:eastAsia="Times New Roman" w:cs="Times New Roman"/>
          <w:szCs w:val="24"/>
        </w:rPr>
        <w:lastRenderedPageBreak/>
        <w:t xml:space="preserve">κάνει </w:t>
      </w:r>
      <w:r>
        <w:rPr>
          <w:rFonts w:eastAsia="Times New Roman" w:cs="Times New Roman"/>
          <w:szCs w:val="24"/>
        </w:rPr>
        <w:t>-</w:t>
      </w:r>
      <w:r>
        <w:rPr>
          <w:rFonts w:eastAsia="Times New Roman" w:cs="Times New Roman"/>
          <w:szCs w:val="24"/>
        </w:rPr>
        <w:t>και χρήζει μιας διευκρίνισης αυτό- η σημερινή στάση της ηγεσίας του συνιστά τεράστια πολιτική και ιστορική αδικία, αν μη τι άλλο, δεδομένου ότι οι αν</w:t>
      </w:r>
      <w:r>
        <w:rPr>
          <w:rFonts w:eastAsia="Times New Roman" w:cs="Times New Roman"/>
          <w:szCs w:val="24"/>
        </w:rPr>
        <w:t>ύπαρκτοι Σλαβομακεδόνες πολέμησαν στις τάξεις του Δημοκρατικού Στρατού, έδωσαν το αίμα τους στη σοσιαλιστική υπόθεση, οι επιζώντες υπέφεραν περισσότερο από τους Έλληνες συντρόφους τους, θεωρούνταν ξένοι στην πατρίδα τους και επιπλέον δεν αποκαταστάθηκαν πο</w:t>
      </w:r>
      <w:r>
        <w:rPr>
          <w:rFonts w:eastAsia="Times New Roman" w:cs="Times New Roman"/>
          <w:szCs w:val="24"/>
        </w:rPr>
        <w:t>τέ.</w:t>
      </w:r>
    </w:p>
    <w:p w14:paraId="2ED8B6CA" w14:textId="77777777" w:rsidR="00C647AD" w:rsidRDefault="00D506E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ED8B6CB"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14:paraId="2ED8B6C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Είναι σίγουρο ότι το Κομμουνιστικό Κόμμα θα σας απαντήσει για όλα όσα είπατε μέσω του Κοινοβουλευτικού του Εκπροσώπου.</w:t>
      </w:r>
    </w:p>
    <w:p w14:paraId="2ED8B6CD"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Καταλλήλως!</w:t>
      </w:r>
    </w:p>
    <w:p w14:paraId="2ED8B6CE"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ED8B6C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Κύριοι συνάδελφοι, σας παρακαλώ! Για ηρεμήστε και οι συνάδελφοι του ΣΥΡΙΖΑ και οι συνάδελφοι από το ΚΚΕ! Αφού είπαμε ότι θα απαντήσει ο κ. Παφίλης. Δεν υπάρχει λόγος να αντιδικείτε και να </w:t>
      </w:r>
      <w:r>
        <w:rPr>
          <w:rFonts w:eastAsia="Times New Roman" w:cs="Times New Roman"/>
          <w:szCs w:val="24"/>
        </w:rPr>
        <w:t>χάνουμε χρόνο.</w:t>
      </w:r>
    </w:p>
    <w:p w14:paraId="2ED8B6D0"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ΤΑΣΟΥΛΑΣ: </w:t>
      </w:r>
      <w:r>
        <w:rPr>
          <w:rFonts w:eastAsia="Times New Roman" w:cs="Times New Roman"/>
          <w:szCs w:val="24"/>
        </w:rPr>
        <w:t>Κύριε Πρόεδρε, θα μπορούσα να έχω τον λόγο;</w:t>
      </w:r>
    </w:p>
    <w:p w14:paraId="2ED8B6D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Με συγχωρείτε για ένα λεπτό, κύριε Τασούλα.</w:t>
      </w:r>
    </w:p>
    <w:p w14:paraId="2ED8B6D2" w14:textId="77777777" w:rsidR="00C647AD" w:rsidRDefault="00D506E1">
      <w:pPr>
        <w:spacing w:after="0" w:line="600" w:lineRule="auto"/>
        <w:ind w:firstLine="720"/>
        <w:jc w:val="both"/>
        <w:rPr>
          <w:rFonts w:eastAsia="Times New Roman" w:cs="Times New Roman"/>
        </w:rPr>
      </w:pPr>
      <w:r w:rsidRPr="00636294">
        <w:rPr>
          <w:rFonts w:eastAsia="Times New Roman" w:cs="Times New Roman"/>
        </w:rPr>
        <w:t>Κυρίες και κύριοι συνάδελφοι, έχω την τιμή να ανακοινώσω στο Σώμα ότι τη συνεδρίασή μας παρακολου</w:t>
      </w:r>
      <w:r w:rsidRPr="00636294">
        <w:rPr>
          <w:rFonts w:eastAsia="Times New Roman" w:cs="Times New Roman"/>
        </w:rPr>
        <w:t xml:space="preserve">θούν από τα άνω δυτικά θεωρεία </w:t>
      </w:r>
      <w:r>
        <w:rPr>
          <w:rFonts w:eastAsia="Times New Roman" w:cs="Times New Roman"/>
        </w:rPr>
        <w:t xml:space="preserve">τριάντα επτά </w:t>
      </w:r>
      <w:r w:rsidRPr="00636294">
        <w:rPr>
          <w:rFonts w:eastAsia="Times New Roman" w:cs="Times New Roman"/>
        </w:rPr>
        <w:t xml:space="preserve">μαθητές </w:t>
      </w:r>
      <w:r w:rsidRPr="00636294">
        <w:rPr>
          <w:rFonts w:eastAsia="Times New Roman" w:cs="Times New Roman"/>
        </w:rPr>
        <w:t xml:space="preserve">και </w:t>
      </w:r>
      <w:r w:rsidRPr="00636294">
        <w:rPr>
          <w:rFonts w:eastAsia="Times New Roman" w:cs="Times New Roman"/>
        </w:rPr>
        <w:t>μαθήτριες</w:t>
      </w:r>
      <w:r w:rsidRPr="00636294" w:rsidDel="005B6ACF">
        <w:rPr>
          <w:rFonts w:eastAsia="Times New Roman" w:cs="Times New Roman"/>
        </w:rPr>
        <w:t xml:space="preserve"> </w:t>
      </w:r>
      <w:r w:rsidRPr="00636294">
        <w:rPr>
          <w:rFonts w:eastAsia="Times New Roman" w:cs="Times New Roman"/>
        </w:rPr>
        <w:t xml:space="preserve">και </w:t>
      </w:r>
      <w:r>
        <w:rPr>
          <w:rFonts w:eastAsia="Times New Roman" w:cs="Times New Roman"/>
        </w:rPr>
        <w:t xml:space="preserve">τρεις </w:t>
      </w:r>
      <w:r w:rsidRPr="00636294">
        <w:rPr>
          <w:rFonts w:eastAsia="Times New Roman" w:cs="Times New Roman"/>
        </w:rPr>
        <w:t xml:space="preserve">εκπαιδευτικοί συνοδοί τους από το </w:t>
      </w:r>
      <w:r>
        <w:rPr>
          <w:rFonts w:eastAsia="Times New Roman" w:cs="Times New Roman"/>
        </w:rPr>
        <w:t>6</w:t>
      </w:r>
      <w:r w:rsidRPr="008B6251">
        <w:rPr>
          <w:rFonts w:eastAsia="Times New Roman" w:cs="Times New Roman"/>
          <w:vertAlign w:val="superscript"/>
        </w:rPr>
        <w:t>ο</w:t>
      </w:r>
      <w:r>
        <w:rPr>
          <w:rFonts w:eastAsia="Times New Roman" w:cs="Times New Roman"/>
        </w:rPr>
        <w:t xml:space="preserve"> Δημοτικό </w:t>
      </w:r>
      <w:r w:rsidRPr="00636294">
        <w:rPr>
          <w:rFonts w:eastAsia="Times New Roman" w:cs="Times New Roman"/>
        </w:rPr>
        <w:t>Σχολείο</w:t>
      </w:r>
      <w:r>
        <w:rPr>
          <w:rFonts w:eastAsia="Times New Roman" w:cs="Times New Roman"/>
        </w:rPr>
        <w:t xml:space="preserve"> Άνω Λιοσίων.</w:t>
      </w:r>
      <w:r w:rsidRPr="00636294">
        <w:rPr>
          <w:rFonts w:eastAsia="Times New Roman" w:cs="Times New Roman"/>
        </w:rPr>
        <w:t xml:space="preserve"> </w:t>
      </w:r>
    </w:p>
    <w:p w14:paraId="2ED8B6D3" w14:textId="77777777" w:rsidR="00C647AD" w:rsidRDefault="00D506E1">
      <w:pPr>
        <w:spacing w:after="0" w:line="600" w:lineRule="auto"/>
        <w:ind w:firstLine="720"/>
        <w:jc w:val="both"/>
        <w:rPr>
          <w:rFonts w:eastAsia="Times New Roman" w:cs="Times New Roman"/>
        </w:rPr>
      </w:pPr>
      <w:r w:rsidRPr="00636294">
        <w:rPr>
          <w:rFonts w:eastAsia="Times New Roman" w:cs="Times New Roman"/>
        </w:rPr>
        <w:t xml:space="preserve">Η Βουλή </w:t>
      </w:r>
      <w:r>
        <w:rPr>
          <w:rFonts w:eastAsia="Times New Roman" w:cs="Times New Roman"/>
        </w:rPr>
        <w:t>σάς</w:t>
      </w:r>
      <w:r w:rsidRPr="00636294">
        <w:rPr>
          <w:rFonts w:eastAsia="Times New Roman" w:cs="Times New Roman"/>
        </w:rPr>
        <w:t xml:space="preserve"> καλωσορίζει. </w:t>
      </w:r>
    </w:p>
    <w:p w14:paraId="2ED8B6D4" w14:textId="77777777" w:rsidR="00C647AD" w:rsidRDefault="00D506E1">
      <w:pPr>
        <w:spacing w:after="0" w:line="600" w:lineRule="auto"/>
        <w:ind w:firstLine="720"/>
        <w:jc w:val="center"/>
        <w:rPr>
          <w:rFonts w:eastAsia="Times New Roman" w:cs="Times New Roman"/>
        </w:rPr>
      </w:pPr>
      <w:r w:rsidRPr="00636294">
        <w:rPr>
          <w:rFonts w:eastAsia="Times New Roman" w:cs="Times New Roman"/>
        </w:rPr>
        <w:t>(Χειροκροτήματα απ</w:t>
      </w:r>
      <w:r>
        <w:rPr>
          <w:rFonts w:eastAsia="Times New Roman" w:cs="Times New Roman"/>
        </w:rPr>
        <w:t>’</w:t>
      </w:r>
      <w:r w:rsidRPr="00636294">
        <w:rPr>
          <w:rFonts w:eastAsia="Times New Roman" w:cs="Times New Roman"/>
        </w:rPr>
        <w:t xml:space="preserve"> όλες τις πτέρυγες της Βουλής)</w:t>
      </w:r>
    </w:p>
    <w:p w14:paraId="2ED8B6D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Παράκληση προς όλους τους ομιλητές </w:t>
      </w:r>
      <w:r>
        <w:rPr>
          <w:rFonts w:eastAsia="Times New Roman" w:cs="Times New Roman"/>
          <w:szCs w:val="24"/>
        </w:rPr>
        <w:t>να μην κάνουν προσωπικές αναφορές, ακόμη κι αν αυτές μπορεί να είναι και ολίγον θετικές προς τα πρόσωπα, γιατί μετά αρχίζουν να ζητούν τον λόγο επί προσωπικού, που η Έδρα δεν μπορεί να μην τον δώσει κι έτσι θα χάνουμε χρόνο.</w:t>
      </w:r>
    </w:p>
    <w:p w14:paraId="2ED8B6D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κ. Τασούλας έχει τον λόγο για</w:t>
      </w:r>
      <w:r>
        <w:rPr>
          <w:rFonts w:eastAsia="Times New Roman" w:cs="Times New Roman"/>
          <w:szCs w:val="24"/>
        </w:rPr>
        <w:t xml:space="preserve"> δύο λεπτά, ούτε ένα δευτερόλεπτο παραπάνω.</w:t>
      </w:r>
    </w:p>
    <w:p w14:paraId="2ED8B6D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ΤΑΣΟΥΛΑΣ: </w:t>
      </w:r>
      <w:r>
        <w:rPr>
          <w:rFonts w:eastAsia="Times New Roman" w:cs="Times New Roman"/>
          <w:szCs w:val="24"/>
        </w:rPr>
        <w:t>Ευχαριστώ, κύριε Πρόεδρε. Θα χρειαστώ λιγότερο χρόνο.</w:t>
      </w:r>
    </w:p>
    <w:p w14:paraId="2ED8B6D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κύριος Υπουργός έκανε χρήση μιας επιχειρηματολογίας μου για την αντίφαση του να χρησιμοποιεί η Κυβέρνηση επιχειρήματα από το λεγόμενο</w:t>
      </w:r>
      <w:r>
        <w:rPr>
          <w:rFonts w:eastAsia="Times New Roman" w:cs="Times New Roman"/>
          <w:szCs w:val="24"/>
        </w:rPr>
        <w:t xml:space="preserve"> «παλαιό πολιτικό σύστημα» και είπε ότι δεν είναι αντίφαση, αλλά ότι εμείς είμαστε εκείνοι οι οποίοι αποκρύπτουμε και συσκοτίζουμε τις παλαιότερες θέσεις μας.</w:t>
      </w:r>
    </w:p>
    <w:p w14:paraId="2ED8B6D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συσκότιση και η παραποίηση είναι, δυστυχώς, θλιβερό προνόμιο της Κυβερνήσεως. Απόδειξη είναι ο </w:t>
      </w:r>
      <w:r>
        <w:rPr>
          <w:rFonts w:eastAsia="Times New Roman" w:cs="Times New Roman"/>
          <w:szCs w:val="24"/>
        </w:rPr>
        <w:t>τρόπος με τον οποίον και ο προηγούμενος ομιλητής του ΣΥΡΙΖΑ χρησιμοποίησε άποψη του αείμνηστου Αβέρωφ. Η Νέα Δημοκρατία το 1977 και ο Ευάγγελος Αβέρωφ το καλοκαίρι του 1959</w:t>
      </w:r>
      <w:r>
        <w:rPr>
          <w:rFonts w:eastAsia="Times New Roman" w:cs="Times New Roman"/>
          <w:szCs w:val="24"/>
        </w:rPr>
        <w:t>,</w:t>
      </w:r>
      <w:r>
        <w:rPr>
          <w:rFonts w:eastAsia="Times New Roman" w:cs="Times New Roman"/>
          <w:szCs w:val="24"/>
        </w:rPr>
        <w:t xml:space="preserve"> όταν συνεζητείτο σ</w:t>
      </w:r>
      <w:r>
        <w:rPr>
          <w:rFonts w:eastAsia="Times New Roman" w:cs="Times New Roman"/>
          <w:szCs w:val="24"/>
        </w:rPr>
        <w:t>’</w:t>
      </w:r>
      <w:r>
        <w:rPr>
          <w:rFonts w:eastAsia="Times New Roman" w:cs="Times New Roman"/>
          <w:szCs w:val="24"/>
        </w:rPr>
        <w:t xml:space="preserve"> αυτή την Αίθουσα διμερής Συμφωνία Ελλάδος και Σοσιαλιστικής Δη</w:t>
      </w:r>
      <w:r>
        <w:rPr>
          <w:rFonts w:eastAsia="Times New Roman" w:cs="Times New Roman"/>
          <w:szCs w:val="24"/>
        </w:rPr>
        <w:t>μοκρατίας της Γιουγκοσλαβίας</w:t>
      </w:r>
      <w:r>
        <w:rPr>
          <w:rFonts w:eastAsia="Times New Roman" w:cs="Times New Roman"/>
          <w:szCs w:val="24"/>
        </w:rPr>
        <w:t>,</w:t>
      </w:r>
      <w:r>
        <w:rPr>
          <w:rFonts w:eastAsia="Times New Roman" w:cs="Times New Roman"/>
          <w:szCs w:val="24"/>
        </w:rPr>
        <w:t xml:space="preserve"> δεν αναγνώρισε μακεδονική γλώσσα. Το έχω πει και το έχω γράψει εκατό φορές.</w:t>
      </w:r>
    </w:p>
    <w:p w14:paraId="2ED8B6D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lang w:val="en-US"/>
        </w:rPr>
        <w:t>O</w:t>
      </w:r>
      <w:r w:rsidRPr="00496EC4">
        <w:rPr>
          <w:rFonts w:eastAsia="Times New Roman" w:cs="Times New Roman"/>
          <w:szCs w:val="24"/>
        </w:rPr>
        <w:t xml:space="preserve"> Αβέρωφ χρησιμοποίησε την έκφραση του </w:t>
      </w:r>
      <w:r>
        <w:rPr>
          <w:rFonts w:eastAsia="Times New Roman"/>
          <w:bCs/>
          <w:szCs w:val="24"/>
          <w:shd w:val="clear" w:color="auto" w:fill="FFFFFF"/>
        </w:rPr>
        <w:t>τ</w:t>
      </w:r>
      <w:r w:rsidRPr="00496EC4">
        <w:rPr>
          <w:rFonts w:eastAsia="Times New Roman"/>
          <w:bCs/>
          <w:szCs w:val="24"/>
          <w:shd w:val="clear" w:color="auto" w:fill="FFFFFF"/>
        </w:rPr>
        <w:t>ιτοϊκ</w:t>
      </w:r>
      <w:r>
        <w:rPr>
          <w:rFonts w:eastAsia="Times New Roman"/>
          <w:bCs/>
          <w:szCs w:val="24"/>
          <w:shd w:val="clear" w:color="auto" w:fill="FFFFFF"/>
        </w:rPr>
        <w:t>ού</w:t>
      </w:r>
      <w:r>
        <w:rPr>
          <w:rFonts w:eastAsia="Times New Roman"/>
          <w:b/>
          <w:bCs/>
          <w:color w:val="6A6A6A"/>
          <w:szCs w:val="24"/>
          <w:shd w:val="clear" w:color="auto" w:fill="FFFFFF"/>
        </w:rPr>
        <w:t xml:space="preserve"> </w:t>
      </w:r>
      <w:r>
        <w:rPr>
          <w:rFonts w:eastAsia="Times New Roman" w:cs="Times New Roman"/>
          <w:szCs w:val="24"/>
        </w:rPr>
        <w:t>σ</w:t>
      </w:r>
      <w:r w:rsidRPr="00496EC4">
        <w:rPr>
          <w:rFonts w:eastAsia="Times New Roman" w:cs="Times New Roman"/>
          <w:szCs w:val="24"/>
        </w:rPr>
        <w:t xml:space="preserve">υντάγματος που </w:t>
      </w:r>
      <w:r>
        <w:rPr>
          <w:rFonts w:eastAsia="Times New Roman" w:cs="Times New Roman"/>
          <w:szCs w:val="24"/>
        </w:rPr>
        <w:t>ο</w:t>
      </w:r>
      <w:r w:rsidRPr="00496EC4">
        <w:rPr>
          <w:rFonts w:eastAsia="Times New Roman" w:cs="Times New Roman"/>
          <w:szCs w:val="24"/>
        </w:rPr>
        <w:t xml:space="preserve">μιλούσε για μακεδονική γλώσσα λέγοντας </w:t>
      </w:r>
      <w:r>
        <w:rPr>
          <w:rFonts w:eastAsia="Times New Roman" w:cs="Times New Roman"/>
          <w:szCs w:val="24"/>
        </w:rPr>
        <w:t>«</w:t>
      </w:r>
      <w:r w:rsidRPr="00496EC4">
        <w:rPr>
          <w:rFonts w:eastAsia="Times New Roman" w:cs="Times New Roman"/>
          <w:szCs w:val="24"/>
        </w:rPr>
        <w:t>η μακεδονική γλώσσα όχι ό</w:t>
      </w:r>
      <w:r>
        <w:rPr>
          <w:rFonts w:eastAsia="Times New Roman" w:cs="Times New Roman"/>
          <w:szCs w:val="24"/>
        </w:rPr>
        <w:t>π</w:t>
      </w:r>
      <w:r w:rsidRPr="00496EC4">
        <w:rPr>
          <w:rFonts w:eastAsia="Times New Roman" w:cs="Times New Roman"/>
          <w:szCs w:val="24"/>
        </w:rPr>
        <w:t>ως την αναγνωρίζω ω</w:t>
      </w:r>
      <w:r w:rsidRPr="00496EC4">
        <w:rPr>
          <w:rFonts w:eastAsia="Times New Roman" w:cs="Times New Roman"/>
          <w:szCs w:val="24"/>
        </w:rPr>
        <w:t xml:space="preserve">ς Αβέρωφ ότι </w:t>
      </w:r>
      <w:r w:rsidRPr="00496EC4">
        <w:rPr>
          <w:rFonts w:eastAsia="Times New Roman" w:cs="Times New Roman"/>
          <w:szCs w:val="24"/>
        </w:rPr>
        <w:lastRenderedPageBreak/>
        <w:t>υπάρχει</w:t>
      </w:r>
      <w:r>
        <w:rPr>
          <w:rFonts w:eastAsia="Times New Roman" w:cs="Times New Roman"/>
          <w:szCs w:val="24"/>
        </w:rPr>
        <w:t>,</w:t>
      </w:r>
      <w:r w:rsidRPr="00496EC4">
        <w:rPr>
          <w:rFonts w:eastAsia="Times New Roman" w:cs="Times New Roman"/>
          <w:szCs w:val="24"/>
        </w:rPr>
        <w:t xml:space="preserve"> αλλά η μακεδονική γλώσσα όπως την </w:t>
      </w:r>
      <w:r>
        <w:rPr>
          <w:rFonts w:eastAsia="Times New Roman" w:cs="Times New Roman"/>
          <w:szCs w:val="24"/>
        </w:rPr>
        <w:t xml:space="preserve">αποκαλεί το </w:t>
      </w:r>
      <w:r>
        <w:rPr>
          <w:rFonts w:eastAsia="Times New Roman" w:cs="Times New Roman"/>
          <w:szCs w:val="24"/>
        </w:rPr>
        <w:t>τ</w:t>
      </w:r>
      <w:r>
        <w:rPr>
          <w:rFonts w:eastAsia="Times New Roman" w:cs="Times New Roman"/>
          <w:szCs w:val="24"/>
        </w:rPr>
        <w:t xml:space="preserve">ιτοϊκό </w:t>
      </w:r>
      <w:r>
        <w:rPr>
          <w:rFonts w:eastAsia="Times New Roman" w:cs="Times New Roman"/>
          <w:szCs w:val="24"/>
        </w:rPr>
        <w:t>σ</w:t>
      </w:r>
      <w:r>
        <w:rPr>
          <w:rFonts w:eastAsia="Times New Roman" w:cs="Times New Roman"/>
          <w:szCs w:val="24"/>
        </w:rPr>
        <w:t>ύνταγμα</w:t>
      </w:r>
      <w:r>
        <w:rPr>
          <w:rFonts w:eastAsia="Times New Roman" w:cs="Times New Roman"/>
          <w:szCs w:val="24"/>
        </w:rPr>
        <w:t>…</w:t>
      </w:r>
      <w:r>
        <w:rPr>
          <w:rFonts w:eastAsia="Times New Roman" w:cs="Times New Roman"/>
          <w:szCs w:val="24"/>
        </w:rPr>
        <w:t>» -αναφορική πρόταση λέγεται αυτό</w:t>
      </w:r>
      <w:r w:rsidRPr="00496EC4">
        <w:rPr>
          <w:rFonts w:eastAsia="Times New Roman" w:cs="Times New Roman"/>
          <w:szCs w:val="24"/>
        </w:rPr>
        <w:t xml:space="preserve"> </w:t>
      </w:r>
      <w:r>
        <w:rPr>
          <w:rFonts w:eastAsia="Times New Roman" w:cs="Times New Roman"/>
          <w:szCs w:val="24"/>
        </w:rPr>
        <w:t>σ</w:t>
      </w:r>
      <w:r w:rsidRPr="00496EC4">
        <w:rPr>
          <w:rFonts w:eastAsia="Times New Roman" w:cs="Times New Roman"/>
          <w:szCs w:val="24"/>
        </w:rPr>
        <w:t>το συντακτικό</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w:t>
      </w:r>
      <w:r>
        <w:rPr>
          <w:rFonts w:eastAsia="Times New Roman" w:cs="Times New Roman"/>
          <w:szCs w:val="24"/>
        </w:rPr>
        <w:t>…</w:t>
      </w:r>
      <w:r w:rsidRPr="00496EC4">
        <w:rPr>
          <w:rFonts w:eastAsia="Times New Roman" w:cs="Times New Roman"/>
          <w:szCs w:val="24"/>
        </w:rPr>
        <w:t>δεν ομιλείται στην Ελλάδα</w:t>
      </w:r>
      <w:r>
        <w:rPr>
          <w:rFonts w:eastAsia="Times New Roman" w:cs="Times New Roman"/>
          <w:szCs w:val="24"/>
        </w:rPr>
        <w:t>». Δ</w:t>
      </w:r>
      <w:r w:rsidRPr="00496EC4">
        <w:rPr>
          <w:rFonts w:eastAsia="Times New Roman" w:cs="Times New Roman"/>
          <w:szCs w:val="24"/>
        </w:rPr>
        <w:t>εν υπάρχει κανείς που να ομιλεί αυτή τη γλώσσα που την ονοματίζ</w:t>
      </w:r>
      <w:r>
        <w:rPr>
          <w:rFonts w:eastAsia="Times New Roman" w:cs="Times New Roman"/>
          <w:szCs w:val="24"/>
        </w:rPr>
        <w:t xml:space="preserve">ει το </w:t>
      </w:r>
      <w:r>
        <w:rPr>
          <w:rFonts w:eastAsia="Times New Roman" w:cs="Times New Roman"/>
          <w:szCs w:val="24"/>
        </w:rPr>
        <w:t xml:space="preserve">τιτοϊκό σύνταγμα </w:t>
      </w:r>
      <w:r>
        <w:rPr>
          <w:rFonts w:eastAsia="Times New Roman" w:cs="Times New Roman"/>
          <w:szCs w:val="24"/>
        </w:rPr>
        <w:t>έτσι. Ά</w:t>
      </w:r>
      <w:r w:rsidRPr="00496EC4">
        <w:rPr>
          <w:rFonts w:eastAsia="Times New Roman" w:cs="Times New Roman"/>
          <w:szCs w:val="24"/>
        </w:rPr>
        <w:t>ρα δεν υπάρχει μειονότητα τέτοια στην Ελλάδα</w:t>
      </w:r>
      <w:r>
        <w:rPr>
          <w:rFonts w:eastAsia="Times New Roman" w:cs="Times New Roman"/>
          <w:szCs w:val="24"/>
        </w:rPr>
        <w:t>. Δ</w:t>
      </w:r>
      <w:r w:rsidRPr="00496EC4">
        <w:rPr>
          <w:rFonts w:eastAsia="Times New Roman" w:cs="Times New Roman"/>
          <w:szCs w:val="24"/>
        </w:rPr>
        <w:t xml:space="preserve">ιότι την εποχή εκείνη το επίδικο ήταν </w:t>
      </w:r>
      <w:r>
        <w:rPr>
          <w:rFonts w:eastAsia="Times New Roman" w:cs="Times New Roman"/>
          <w:szCs w:val="24"/>
        </w:rPr>
        <w:t>η</w:t>
      </w:r>
      <w:r w:rsidRPr="00496EC4">
        <w:rPr>
          <w:rFonts w:eastAsia="Times New Roman" w:cs="Times New Roman"/>
          <w:szCs w:val="24"/>
        </w:rPr>
        <w:t xml:space="preserve"> δήθεν ύπαρξη μειονότητας</w:t>
      </w:r>
      <w:r>
        <w:rPr>
          <w:rFonts w:eastAsia="Times New Roman" w:cs="Times New Roman"/>
          <w:szCs w:val="24"/>
        </w:rPr>
        <w:t xml:space="preserve">. Διότι τότε, </w:t>
      </w:r>
      <w:r w:rsidRPr="00496EC4">
        <w:rPr>
          <w:rFonts w:eastAsia="Times New Roman" w:cs="Times New Roman"/>
          <w:szCs w:val="24"/>
        </w:rPr>
        <w:t>τόσα χρόνια πριν</w:t>
      </w:r>
      <w:r>
        <w:rPr>
          <w:rFonts w:eastAsia="Times New Roman" w:cs="Times New Roman"/>
          <w:szCs w:val="24"/>
        </w:rPr>
        <w:t>,</w:t>
      </w:r>
      <w:r w:rsidRPr="00496EC4">
        <w:rPr>
          <w:rFonts w:eastAsia="Times New Roman" w:cs="Times New Roman"/>
          <w:szCs w:val="24"/>
        </w:rPr>
        <w:t xml:space="preserve"> το πρόβλημα ήταν αλλιώτικο από το σημερινό</w:t>
      </w:r>
      <w:r>
        <w:rPr>
          <w:rFonts w:eastAsia="Times New Roman" w:cs="Times New Roman"/>
          <w:szCs w:val="24"/>
        </w:rPr>
        <w:t>. Η πολιτική</w:t>
      </w:r>
      <w:r w:rsidRPr="00496EC4">
        <w:rPr>
          <w:rFonts w:eastAsia="Times New Roman" w:cs="Times New Roman"/>
          <w:szCs w:val="24"/>
        </w:rPr>
        <w:t xml:space="preserve"> της εξόδου στο Αιγαίο</w:t>
      </w:r>
      <w:r>
        <w:rPr>
          <w:rFonts w:eastAsia="Times New Roman" w:cs="Times New Roman"/>
          <w:szCs w:val="24"/>
        </w:rPr>
        <w:t>,</w:t>
      </w:r>
      <w:r w:rsidRPr="00496EC4">
        <w:rPr>
          <w:rFonts w:eastAsia="Times New Roman" w:cs="Times New Roman"/>
          <w:szCs w:val="24"/>
        </w:rPr>
        <w:t xml:space="preserve"> η πολιτική των </w:t>
      </w:r>
      <w:r>
        <w:rPr>
          <w:rFonts w:eastAsia="Times New Roman" w:cs="Times New Roman"/>
          <w:szCs w:val="24"/>
        </w:rPr>
        <w:t xml:space="preserve">τσάρων… </w:t>
      </w:r>
    </w:p>
    <w:p w14:paraId="2ED8B6DB" w14:textId="77777777" w:rsidR="00C647AD" w:rsidRDefault="00D506E1">
      <w:pPr>
        <w:spacing w:after="0" w:line="600" w:lineRule="auto"/>
        <w:ind w:firstLine="720"/>
        <w:jc w:val="both"/>
        <w:rPr>
          <w:rFonts w:eastAsia="Times New Roman" w:cs="Times New Roman"/>
          <w:b/>
          <w:szCs w:val="24"/>
        </w:rPr>
      </w:pPr>
      <w:r>
        <w:rPr>
          <w:rFonts w:eastAsia="Times New Roman" w:cs="Times New Roman"/>
          <w:b/>
          <w:szCs w:val="24"/>
        </w:rPr>
        <w:t>ΠΡΟΕ</w:t>
      </w:r>
      <w:r>
        <w:rPr>
          <w:rFonts w:eastAsia="Times New Roman" w:cs="Times New Roman"/>
          <w:b/>
          <w:szCs w:val="24"/>
        </w:rPr>
        <w:t xml:space="preserve">ΔΡΕΥΩΝ (Νικήτας Κακλαμάνης): </w:t>
      </w:r>
      <w:r>
        <w:rPr>
          <w:rFonts w:eastAsia="Times New Roman" w:cs="Times New Roman"/>
          <w:szCs w:val="24"/>
        </w:rPr>
        <w:t xml:space="preserve">Ας μην κάνουμε ανάλυση. </w:t>
      </w:r>
    </w:p>
    <w:p w14:paraId="2ED8B6D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και του μαύρου αετού και του ερυθρού αστέρος, και των δύο τσάρων, και του κομμουνισμού και του τσαρικού καθεστώτος, ήταν η ίδια. Όχημα ήταν οι μειονότητες. Και όχημα ήταν…</w:t>
      </w:r>
    </w:p>
    <w:p w14:paraId="2ED8B6DD" w14:textId="77777777" w:rsidR="00C647AD" w:rsidRDefault="00D506E1">
      <w:pPr>
        <w:spacing w:after="0" w:line="600" w:lineRule="auto"/>
        <w:ind w:firstLine="720"/>
        <w:jc w:val="both"/>
        <w:rPr>
          <w:rFonts w:eastAsia="Times New Roman" w:cs="Times New Roman"/>
          <w:szCs w:val="24"/>
        </w:rPr>
      </w:pPr>
      <w:r w:rsidRPr="00D258F4">
        <w:rPr>
          <w:rFonts w:eastAsia="Times New Roman" w:cs="Times New Roman"/>
          <w:szCs w:val="24"/>
        </w:rPr>
        <w:t>(Στ</w:t>
      </w:r>
      <w:r w:rsidRPr="00D258F4">
        <w:rPr>
          <w:rFonts w:eastAsia="Times New Roman" w:cs="Times New Roman"/>
          <w:szCs w:val="24"/>
        </w:rPr>
        <w:t>ο σημείο αυτό κτυπάει το κουδούνι λήξεως του χρόνου ομιλίας του κυρίου Βουλευτή)</w:t>
      </w:r>
    </w:p>
    <w:p w14:paraId="2ED8B6D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Τ</w:t>
      </w:r>
      <w:r w:rsidRPr="00496EC4">
        <w:rPr>
          <w:rFonts w:eastAsia="Times New Roman" w:cs="Times New Roman"/>
          <w:szCs w:val="24"/>
        </w:rPr>
        <w:t>ασούλα</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απαντήσατε σε ό,τι αφορά…</w:t>
      </w:r>
    </w:p>
    <w:p w14:paraId="2ED8B6DF" w14:textId="77777777" w:rsidR="00C647AD" w:rsidRDefault="00D506E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ΚΩΝΣΤΑΝΤΙΝΟΣ ΤΑΣΟΥΛΑΣ: </w:t>
      </w:r>
      <w:r>
        <w:rPr>
          <w:rFonts w:eastAsia="Times New Roman" w:cs="Times New Roman"/>
          <w:szCs w:val="24"/>
        </w:rPr>
        <w:t xml:space="preserve">Αυτό είπε ο Αβέρωφ και δεν αναγνώρισε γλώσσα. </w:t>
      </w:r>
    </w:p>
    <w:p w14:paraId="2ED8B6E0"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Ωραία, απόλυτα κατανοητό. </w:t>
      </w:r>
    </w:p>
    <w:p w14:paraId="2ED8B6E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Αν αναγνωριζόταν η γλώσσα απ’ όλα αυτά που λέτε, γιατί εσείς σήμερα την αναγνωρίζετε ξανά;</w:t>
      </w:r>
    </w:p>
    <w:p w14:paraId="2ED8B6E2" w14:textId="77777777" w:rsidR="00C647AD" w:rsidRDefault="00D506E1">
      <w:pPr>
        <w:spacing w:after="0" w:line="600" w:lineRule="auto"/>
        <w:ind w:firstLine="720"/>
        <w:jc w:val="both"/>
        <w:rPr>
          <w:rFonts w:eastAsia="Times New Roman" w:cs="Times New Roman"/>
          <w:szCs w:val="24"/>
        </w:rPr>
      </w:pPr>
      <w:r w:rsidRPr="00D258F4">
        <w:rPr>
          <w:rFonts w:eastAsia="Times New Roman" w:cs="Times New Roman"/>
          <w:szCs w:val="24"/>
        </w:rPr>
        <w:t xml:space="preserve">(Στο σημείο αυτό κτυπάει </w:t>
      </w:r>
      <w:r>
        <w:rPr>
          <w:rFonts w:eastAsia="Times New Roman" w:cs="Times New Roman"/>
          <w:szCs w:val="24"/>
        </w:rPr>
        <w:t xml:space="preserve">επανειλημμένα </w:t>
      </w:r>
      <w:r w:rsidRPr="00D258F4">
        <w:rPr>
          <w:rFonts w:eastAsia="Times New Roman" w:cs="Times New Roman"/>
          <w:szCs w:val="24"/>
        </w:rPr>
        <w:t>το κουδούνι λήξεως του χρόνου ομιλίας του κυρίου Βουλευτή)</w:t>
      </w:r>
    </w:p>
    <w:p w14:paraId="2ED8B6E3"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(Νικ</w:t>
      </w:r>
      <w:r>
        <w:rPr>
          <w:rFonts w:eastAsia="Times New Roman" w:cs="Times New Roman"/>
          <w:b/>
          <w:szCs w:val="24"/>
        </w:rPr>
        <w:t xml:space="preserve">ήτας Κακλαμάνης): </w:t>
      </w:r>
      <w:r>
        <w:rPr>
          <w:rFonts w:eastAsia="Times New Roman" w:cs="Times New Roman"/>
          <w:szCs w:val="24"/>
        </w:rPr>
        <w:t xml:space="preserve">Κύριε </w:t>
      </w:r>
      <w:r w:rsidRPr="00496EC4">
        <w:rPr>
          <w:rFonts w:eastAsia="Times New Roman" w:cs="Times New Roman"/>
          <w:szCs w:val="24"/>
        </w:rPr>
        <w:t>Τασούλα</w:t>
      </w:r>
      <w:r>
        <w:rPr>
          <w:rFonts w:eastAsia="Times New Roman" w:cs="Times New Roman"/>
          <w:szCs w:val="24"/>
        </w:rPr>
        <w:t>,</w:t>
      </w:r>
      <w:r w:rsidRPr="00496EC4">
        <w:rPr>
          <w:rFonts w:eastAsia="Times New Roman" w:cs="Times New Roman"/>
          <w:szCs w:val="24"/>
        </w:rPr>
        <w:t xml:space="preserve"> παρακαλώ</w:t>
      </w:r>
      <w:r>
        <w:rPr>
          <w:rFonts w:eastAsia="Times New Roman" w:cs="Times New Roman"/>
          <w:szCs w:val="24"/>
        </w:rPr>
        <w:t>!</w:t>
      </w:r>
    </w:p>
    <w:p w14:paraId="2ED8B6E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Ω</w:t>
      </w:r>
      <w:r w:rsidRPr="00496EC4">
        <w:rPr>
          <w:rFonts w:eastAsia="Times New Roman" w:cs="Times New Roman"/>
          <w:szCs w:val="24"/>
        </w:rPr>
        <w:t>ραία</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Ε</w:t>
      </w:r>
      <w:r w:rsidRPr="00496EC4">
        <w:rPr>
          <w:rFonts w:eastAsia="Times New Roman" w:cs="Times New Roman"/>
          <w:szCs w:val="24"/>
        </w:rPr>
        <w:t xml:space="preserve">παναλαμβάνω την επόμενη </w:t>
      </w:r>
      <w:r>
        <w:rPr>
          <w:rFonts w:eastAsia="Times New Roman" w:cs="Times New Roman"/>
          <w:szCs w:val="24"/>
        </w:rPr>
        <w:t>τετρά</w:t>
      </w:r>
      <w:r w:rsidRPr="00496EC4">
        <w:rPr>
          <w:rFonts w:eastAsia="Times New Roman" w:cs="Times New Roman"/>
          <w:szCs w:val="24"/>
        </w:rPr>
        <w:t>δα συναδέλφων</w:t>
      </w:r>
      <w:r>
        <w:rPr>
          <w:rFonts w:eastAsia="Times New Roman" w:cs="Times New Roman"/>
          <w:szCs w:val="24"/>
        </w:rPr>
        <w:t xml:space="preserve">, γιατί </w:t>
      </w:r>
      <w:r w:rsidRPr="00496EC4">
        <w:rPr>
          <w:rFonts w:eastAsia="Times New Roman" w:cs="Times New Roman"/>
          <w:szCs w:val="24"/>
        </w:rPr>
        <w:t>γίνονται αλλαγές επί αλλαγών</w:t>
      </w:r>
      <w:r>
        <w:rPr>
          <w:rFonts w:eastAsia="Times New Roman" w:cs="Times New Roman"/>
          <w:szCs w:val="24"/>
        </w:rPr>
        <w:t>.</w:t>
      </w:r>
      <w:r w:rsidRPr="00496EC4">
        <w:rPr>
          <w:rFonts w:eastAsia="Times New Roman" w:cs="Times New Roman"/>
          <w:szCs w:val="24"/>
        </w:rPr>
        <w:t xml:space="preserve"> Νομίζω ότι είναι ο </w:t>
      </w:r>
      <w:r>
        <w:rPr>
          <w:rFonts w:eastAsia="Times New Roman" w:cs="Times New Roman"/>
          <w:szCs w:val="24"/>
        </w:rPr>
        <w:t>κ. Μπγιάλας,</w:t>
      </w:r>
      <w:r w:rsidRPr="00496EC4">
        <w:rPr>
          <w:rFonts w:eastAsia="Times New Roman" w:cs="Times New Roman"/>
          <w:szCs w:val="24"/>
        </w:rPr>
        <w:t xml:space="preserve"> </w:t>
      </w:r>
      <w:r>
        <w:rPr>
          <w:rFonts w:eastAsia="Times New Roman" w:cs="Times New Roman"/>
          <w:szCs w:val="24"/>
        </w:rPr>
        <w:t>ο</w:t>
      </w:r>
      <w:r w:rsidRPr="00496EC4">
        <w:rPr>
          <w:rFonts w:eastAsia="Times New Roman" w:cs="Times New Roman"/>
          <w:szCs w:val="24"/>
        </w:rPr>
        <w:t xml:space="preserve"> </w:t>
      </w:r>
      <w:r>
        <w:rPr>
          <w:rFonts w:eastAsia="Times New Roman" w:cs="Times New Roman"/>
          <w:szCs w:val="24"/>
        </w:rPr>
        <w:t>κ.</w:t>
      </w:r>
      <w:r w:rsidRPr="00496EC4">
        <w:rPr>
          <w:rFonts w:eastAsia="Times New Roman" w:cs="Times New Roman"/>
          <w:szCs w:val="24"/>
        </w:rPr>
        <w:t xml:space="preserve"> Αποστόλου</w:t>
      </w:r>
      <w:r>
        <w:rPr>
          <w:rFonts w:eastAsia="Times New Roman" w:cs="Times New Roman"/>
          <w:szCs w:val="24"/>
        </w:rPr>
        <w:t>,</w:t>
      </w:r>
      <w:r w:rsidRPr="00496EC4">
        <w:rPr>
          <w:rFonts w:eastAsia="Times New Roman" w:cs="Times New Roman"/>
          <w:szCs w:val="24"/>
        </w:rPr>
        <w:t xml:space="preserve"> ο κ</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Μπ</w:t>
      </w:r>
      <w:r w:rsidRPr="00496EC4">
        <w:rPr>
          <w:rFonts w:eastAsia="Times New Roman" w:cs="Times New Roman"/>
          <w:szCs w:val="24"/>
        </w:rPr>
        <w:t>αξεβανάκης και ο κ</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Σκ</w:t>
      </w:r>
      <w:r w:rsidRPr="00496EC4">
        <w:rPr>
          <w:rFonts w:eastAsia="Times New Roman" w:cs="Times New Roman"/>
          <w:szCs w:val="24"/>
        </w:rPr>
        <w:t>ρέκας</w:t>
      </w:r>
      <w:r>
        <w:rPr>
          <w:rFonts w:eastAsia="Times New Roman" w:cs="Times New Roman"/>
          <w:szCs w:val="24"/>
        </w:rPr>
        <w:t>.</w:t>
      </w:r>
    </w:p>
    <w:p w14:paraId="2ED8B6E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Μπγιάλα, έχετε τον λόγο. </w:t>
      </w:r>
    </w:p>
    <w:p w14:paraId="2ED8B6E6"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Ε</w:t>
      </w:r>
      <w:r w:rsidRPr="00496EC4">
        <w:rPr>
          <w:rFonts w:eastAsia="Times New Roman" w:cs="Times New Roman"/>
          <w:szCs w:val="24"/>
        </w:rPr>
        <w:t>υχαριστώ</w:t>
      </w:r>
      <w:r>
        <w:rPr>
          <w:rFonts w:eastAsia="Times New Roman" w:cs="Times New Roman"/>
          <w:szCs w:val="24"/>
        </w:rPr>
        <w:t>,</w:t>
      </w:r>
      <w:r w:rsidRPr="00496EC4">
        <w:rPr>
          <w:rFonts w:eastAsia="Times New Roman" w:cs="Times New Roman"/>
          <w:szCs w:val="24"/>
        </w:rPr>
        <w:t xml:space="preserve"> κύριε </w:t>
      </w:r>
      <w:r>
        <w:rPr>
          <w:rFonts w:eastAsia="Times New Roman" w:cs="Times New Roman"/>
          <w:szCs w:val="24"/>
        </w:rPr>
        <w:t>Π</w:t>
      </w:r>
      <w:r w:rsidRPr="00496EC4">
        <w:rPr>
          <w:rFonts w:eastAsia="Times New Roman" w:cs="Times New Roman"/>
          <w:szCs w:val="24"/>
        </w:rPr>
        <w:t>ρόεδρε</w:t>
      </w:r>
      <w:r>
        <w:rPr>
          <w:rFonts w:eastAsia="Times New Roman" w:cs="Times New Roman"/>
          <w:szCs w:val="24"/>
        </w:rPr>
        <w:t>.</w:t>
      </w:r>
    </w:p>
    <w:p w14:paraId="2ED8B6E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496EC4">
        <w:rPr>
          <w:rFonts w:eastAsia="Times New Roman" w:cs="Times New Roman"/>
          <w:szCs w:val="24"/>
        </w:rPr>
        <w:t>υρίες και κύριοι συνάδελφοι</w:t>
      </w:r>
      <w:r>
        <w:rPr>
          <w:rFonts w:eastAsia="Times New Roman" w:cs="Times New Roman"/>
          <w:szCs w:val="24"/>
        </w:rPr>
        <w:t>,</w:t>
      </w:r>
      <w:r w:rsidRPr="00496EC4">
        <w:rPr>
          <w:rFonts w:eastAsia="Times New Roman" w:cs="Times New Roman"/>
          <w:szCs w:val="24"/>
        </w:rPr>
        <w:t xml:space="preserve"> βλέπουμε εναγωνίως </w:t>
      </w:r>
      <w:r>
        <w:rPr>
          <w:rFonts w:eastAsia="Times New Roman" w:cs="Times New Roman"/>
          <w:szCs w:val="24"/>
        </w:rPr>
        <w:t xml:space="preserve">-ακούσαμε </w:t>
      </w:r>
      <w:r w:rsidRPr="00496EC4">
        <w:rPr>
          <w:rFonts w:eastAsia="Times New Roman" w:cs="Times New Roman"/>
          <w:szCs w:val="24"/>
        </w:rPr>
        <w:t xml:space="preserve">προηγουμένως την πολλοστή επισήμανση του </w:t>
      </w:r>
      <w:r>
        <w:rPr>
          <w:rFonts w:eastAsia="Times New Roman" w:cs="Times New Roman"/>
          <w:szCs w:val="24"/>
        </w:rPr>
        <w:t xml:space="preserve">αγαπητού </w:t>
      </w:r>
      <w:r w:rsidRPr="00496EC4">
        <w:rPr>
          <w:rFonts w:eastAsia="Times New Roman" w:cs="Times New Roman"/>
          <w:szCs w:val="24"/>
        </w:rPr>
        <w:t>κ</w:t>
      </w:r>
      <w:r>
        <w:rPr>
          <w:rFonts w:eastAsia="Times New Roman" w:cs="Times New Roman"/>
          <w:szCs w:val="24"/>
        </w:rPr>
        <w:t>.</w:t>
      </w:r>
      <w:r w:rsidRPr="00496EC4">
        <w:rPr>
          <w:rFonts w:eastAsia="Times New Roman" w:cs="Times New Roman"/>
          <w:szCs w:val="24"/>
        </w:rPr>
        <w:t xml:space="preserve"> Τασούλα</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 xml:space="preserve">να προσπαθούν </w:t>
      </w:r>
      <w:r w:rsidRPr="00496EC4">
        <w:rPr>
          <w:rFonts w:eastAsia="Times New Roman" w:cs="Times New Roman"/>
          <w:szCs w:val="24"/>
        </w:rPr>
        <w:t>να διαστρεβλώσουν πάλι την αλήθεια</w:t>
      </w:r>
      <w:r>
        <w:rPr>
          <w:rFonts w:eastAsia="Times New Roman" w:cs="Times New Roman"/>
          <w:szCs w:val="24"/>
        </w:rPr>
        <w:t>, μ</w:t>
      </w:r>
      <w:r w:rsidRPr="00496EC4">
        <w:rPr>
          <w:rFonts w:eastAsia="Times New Roman" w:cs="Times New Roman"/>
          <w:szCs w:val="24"/>
        </w:rPr>
        <w:t>ιας και</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σύμφωνα με τ</w:t>
      </w:r>
      <w:r w:rsidRPr="00496EC4">
        <w:rPr>
          <w:rFonts w:eastAsia="Times New Roman" w:cs="Times New Roman"/>
          <w:szCs w:val="24"/>
        </w:rPr>
        <w:t xml:space="preserve">α </w:t>
      </w:r>
      <w:r>
        <w:rPr>
          <w:rFonts w:eastAsia="Times New Roman" w:cs="Times New Roman"/>
          <w:szCs w:val="24"/>
        </w:rPr>
        <w:t>Π</w:t>
      </w:r>
      <w:r w:rsidRPr="00496EC4">
        <w:rPr>
          <w:rFonts w:eastAsia="Times New Roman" w:cs="Times New Roman"/>
          <w:szCs w:val="24"/>
        </w:rPr>
        <w:t>ρακτικά της Βουλ</w:t>
      </w:r>
      <w:r w:rsidRPr="00496EC4">
        <w:rPr>
          <w:rFonts w:eastAsia="Times New Roman" w:cs="Times New Roman"/>
          <w:szCs w:val="24"/>
        </w:rPr>
        <w:t>ής της εποχής</w:t>
      </w:r>
      <w:r>
        <w:rPr>
          <w:rFonts w:eastAsia="Times New Roman" w:cs="Times New Roman"/>
          <w:szCs w:val="24"/>
        </w:rPr>
        <w:t xml:space="preserve">, ο </w:t>
      </w:r>
      <w:r w:rsidRPr="00496EC4">
        <w:rPr>
          <w:rFonts w:eastAsia="Times New Roman" w:cs="Times New Roman"/>
          <w:szCs w:val="24"/>
        </w:rPr>
        <w:t>κ</w:t>
      </w:r>
      <w:r>
        <w:rPr>
          <w:rFonts w:eastAsia="Times New Roman" w:cs="Times New Roman"/>
          <w:szCs w:val="24"/>
        </w:rPr>
        <w:t>.</w:t>
      </w:r>
      <w:r w:rsidRPr="00496EC4">
        <w:rPr>
          <w:rFonts w:eastAsia="Times New Roman" w:cs="Times New Roman"/>
          <w:szCs w:val="24"/>
        </w:rPr>
        <w:t xml:space="preserve"> Αβέρωφ </w:t>
      </w:r>
      <w:r>
        <w:rPr>
          <w:rFonts w:eastAsia="Times New Roman" w:cs="Times New Roman"/>
          <w:szCs w:val="24"/>
        </w:rPr>
        <w:t>τότε αναφερόμενος στη</w:t>
      </w:r>
      <w:r w:rsidRPr="00496EC4">
        <w:rPr>
          <w:rFonts w:eastAsia="Times New Roman" w:cs="Times New Roman"/>
          <w:szCs w:val="24"/>
        </w:rPr>
        <w:t xml:space="preserve"> γλώσσα και στην ντοπιολαλιά που υπάρχει στα βόρεια σύνορα της χώρας μας είπε ότι αυτό δεν είναι ίδια γλώσσα με τη μακεδονική που </w:t>
      </w:r>
      <w:r>
        <w:rPr>
          <w:rFonts w:eastAsia="Times New Roman" w:cs="Times New Roman"/>
          <w:szCs w:val="24"/>
        </w:rPr>
        <w:t>ομιλούν</w:t>
      </w:r>
      <w:r w:rsidRPr="00496EC4">
        <w:rPr>
          <w:rFonts w:eastAsia="Times New Roman" w:cs="Times New Roman"/>
          <w:szCs w:val="24"/>
        </w:rPr>
        <w:t xml:space="preserve"> στα Σκόπια</w:t>
      </w:r>
      <w:r>
        <w:rPr>
          <w:rFonts w:eastAsia="Times New Roman" w:cs="Times New Roman"/>
          <w:szCs w:val="24"/>
        </w:rPr>
        <w:t>. Ή</w:t>
      </w:r>
      <w:r w:rsidRPr="00496EC4">
        <w:rPr>
          <w:rFonts w:eastAsia="Times New Roman" w:cs="Times New Roman"/>
          <w:szCs w:val="24"/>
        </w:rPr>
        <w:t>ταν ξεκάθαρ</w:t>
      </w:r>
      <w:r>
        <w:rPr>
          <w:rFonts w:eastAsia="Times New Roman" w:cs="Times New Roman"/>
          <w:szCs w:val="24"/>
        </w:rPr>
        <w:t xml:space="preserve">ο αυτό. Αυτό που βλέπουμε </w:t>
      </w:r>
      <w:r w:rsidRPr="00496EC4">
        <w:rPr>
          <w:rFonts w:eastAsia="Times New Roman" w:cs="Times New Roman"/>
          <w:szCs w:val="24"/>
        </w:rPr>
        <w:t>είναι η συνέχεια μια</w:t>
      </w:r>
      <w:r w:rsidRPr="00496EC4">
        <w:rPr>
          <w:rFonts w:eastAsia="Times New Roman" w:cs="Times New Roman"/>
          <w:szCs w:val="24"/>
        </w:rPr>
        <w:t>ς προσπάθειας ενός χρόνου τώρα</w:t>
      </w:r>
      <w:r>
        <w:rPr>
          <w:rFonts w:eastAsia="Times New Roman" w:cs="Times New Roman"/>
          <w:szCs w:val="24"/>
        </w:rPr>
        <w:t xml:space="preserve"> διαστρέβλωσης της</w:t>
      </w:r>
      <w:r w:rsidRPr="00496EC4">
        <w:rPr>
          <w:rFonts w:eastAsia="Times New Roman" w:cs="Times New Roman"/>
          <w:szCs w:val="24"/>
        </w:rPr>
        <w:t xml:space="preserve"> πραγματικότητας</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 xml:space="preserve">της αλήθειας, δημιουργίας καταστάσεων λήθης, λες και το ζήτημα της ονοματολογίας, το ζήτημα </w:t>
      </w:r>
      <w:r w:rsidRPr="00496EC4">
        <w:rPr>
          <w:rFonts w:eastAsia="Times New Roman" w:cs="Times New Roman"/>
          <w:szCs w:val="24"/>
        </w:rPr>
        <w:t xml:space="preserve">το μακεδονικό ξεκίνησε το </w:t>
      </w:r>
      <w:r>
        <w:rPr>
          <w:rFonts w:eastAsia="Times New Roman" w:cs="Times New Roman"/>
          <w:szCs w:val="24"/>
        </w:rPr>
        <w:t>20</w:t>
      </w:r>
      <w:r w:rsidRPr="00496EC4">
        <w:rPr>
          <w:rFonts w:eastAsia="Times New Roman" w:cs="Times New Roman"/>
          <w:szCs w:val="24"/>
        </w:rPr>
        <w:t>18</w:t>
      </w:r>
      <w:r>
        <w:rPr>
          <w:rFonts w:eastAsia="Times New Roman" w:cs="Times New Roman"/>
          <w:szCs w:val="24"/>
        </w:rPr>
        <w:t>.</w:t>
      </w:r>
    </w:p>
    <w:p w14:paraId="2ED8B6E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sidRPr="00496EC4">
        <w:rPr>
          <w:rFonts w:eastAsia="Times New Roman" w:cs="Times New Roman"/>
          <w:szCs w:val="24"/>
        </w:rPr>
        <w:t xml:space="preserve"> συνάδελφοι</w:t>
      </w:r>
      <w:r>
        <w:rPr>
          <w:rFonts w:eastAsia="Times New Roman" w:cs="Times New Roman"/>
          <w:szCs w:val="24"/>
        </w:rPr>
        <w:t>,</w:t>
      </w:r>
      <w:r w:rsidRPr="00496EC4">
        <w:rPr>
          <w:rFonts w:eastAsia="Times New Roman" w:cs="Times New Roman"/>
          <w:szCs w:val="24"/>
        </w:rPr>
        <w:t xml:space="preserve"> όσο κι αν θέλετε αυτό να το μετατρέψ</w:t>
      </w:r>
      <w:r w:rsidRPr="00496EC4">
        <w:rPr>
          <w:rFonts w:eastAsia="Times New Roman" w:cs="Times New Roman"/>
          <w:szCs w:val="24"/>
        </w:rPr>
        <w:t>ετε</w:t>
      </w:r>
      <w:r>
        <w:rPr>
          <w:rFonts w:eastAsia="Times New Roman" w:cs="Times New Roman"/>
          <w:szCs w:val="24"/>
        </w:rPr>
        <w:t>,</w:t>
      </w:r>
      <w:r w:rsidRPr="00496EC4">
        <w:rPr>
          <w:rFonts w:eastAsia="Times New Roman" w:cs="Times New Roman"/>
          <w:szCs w:val="24"/>
        </w:rPr>
        <w:t xml:space="preserve"> ο ελληνικός λαός και όλοι γνωρίζουν ότι είναι ένα ζήτημα δεκαετιών και αιώνων</w:t>
      </w:r>
      <w:r>
        <w:rPr>
          <w:rFonts w:eastAsia="Times New Roman" w:cs="Times New Roman"/>
          <w:szCs w:val="24"/>
        </w:rPr>
        <w:t>.</w:t>
      </w:r>
    </w:p>
    <w:p w14:paraId="2ED8B6E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Εγώ στην ομιλία μου δεν θέλω να μπω σε αυτή την αντιπαράθεση. Τ</w:t>
      </w:r>
      <w:r w:rsidRPr="00496EC4">
        <w:rPr>
          <w:rFonts w:eastAsia="Times New Roman" w:cs="Times New Roman"/>
          <w:szCs w:val="24"/>
        </w:rPr>
        <w:t>α έχουμε πει πολλές φορές εδώ κα</w:t>
      </w:r>
      <w:r>
        <w:rPr>
          <w:rFonts w:eastAsia="Times New Roman" w:cs="Times New Roman"/>
          <w:szCs w:val="24"/>
        </w:rPr>
        <w:t xml:space="preserve">ι με αφορμή τη συζήτηση για παροχή ψήφου </w:t>
      </w:r>
      <w:r w:rsidRPr="00496EC4">
        <w:rPr>
          <w:rFonts w:eastAsia="Times New Roman" w:cs="Times New Roman"/>
          <w:szCs w:val="24"/>
        </w:rPr>
        <w:t>εμπιστοσύνης</w:t>
      </w:r>
      <w:r>
        <w:rPr>
          <w:rFonts w:eastAsia="Times New Roman" w:cs="Times New Roman"/>
          <w:szCs w:val="24"/>
        </w:rPr>
        <w:t xml:space="preserve">, όπου τέθηκαν όλα τα ζητήματα, αλλά  και </w:t>
      </w:r>
      <w:r w:rsidRPr="00496EC4">
        <w:rPr>
          <w:rFonts w:eastAsia="Times New Roman" w:cs="Times New Roman"/>
          <w:szCs w:val="24"/>
        </w:rPr>
        <w:t>στο</w:t>
      </w:r>
      <w:r>
        <w:rPr>
          <w:rFonts w:eastAsia="Times New Roman" w:cs="Times New Roman"/>
          <w:szCs w:val="24"/>
        </w:rPr>
        <w:t>ν</w:t>
      </w:r>
      <w:r w:rsidRPr="00496EC4">
        <w:rPr>
          <w:rFonts w:eastAsia="Times New Roman" w:cs="Times New Roman"/>
          <w:szCs w:val="24"/>
        </w:rPr>
        <w:t xml:space="preserve"> δημόσιο διάλογο</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Δ</w:t>
      </w:r>
      <w:r w:rsidRPr="00496EC4">
        <w:rPr>
          <w:rFonts w:eastAsia="Times New Roman" w:cs="Times New Roman"/>
          <w:szCs w:val="24"/>
        </w:rPr>
        <w:t>εν θέλω</w:t>
      </w:r>
      <w:r>
        <w:rPr>
          <w:rFonts w:eastAsia="Times New Roman" w:cs="Times New Roman"/>
          <w:szCs w:val="24"/>
        </w:rPr>
        <w:t>, λοιπόν,</w:t>
      </w:r>
      <w:r w:rsidRPr="00496EC4">
        <w:rPr>
          <w:rFonts w:eastAsia="Times New Roman" w:cs="Times New Roman"/>
          <w:szCs w:val="24"/>
        </w:rPr>
        <w:t xml:space="preserve"> </w:t>
      </w:r>
      <w:r w:rsidRPr="00496EC4">
        <w:rPr>
          <w:rFonts w:eastAsia="Times New Roman" w:cs="Times New Roman"/>
          <w:szCs w:val="24"/>
        </w:rPr>
        <w:lastRenderedPageBreak/>
        <w:t>να μπω στην αντιπαράθεση αυτή</w:t>
      </w:r>
      <w:r>
        <w:rPr>
          <w:rFonts w:eastAsia="Times New Roman" w:cs="Times New Roman"/>
          <w:szCs w:val="24"/>
        </w:rPr>
        <w:t>.</w:t>
      </w:r>
      <w:r w:rsidRPr="00496EC4">
        <w:rPr>
          <w:rFonts w:eastAsia="Times New Roman" w:cs="Times New Roman"/>
          <w:szCs w:val="24"/>
        </w:rPr>
        <w:t xml:space="preserve"> Θέλω</w:t>
      </w:r>
      <w:r>
        <w:rPr>
          <w:rFonts w:eastAsia="Times New Roman" w:cs="Times New Roman"/>
          <w:szCs w:val="24"/>
        </w:rPr>
        <w:t>, όμως,</w:t>
      </w:r>
      <w:r w:rsidRPr="00496EC4">
        <w:rPr>
          <w:rFonts w:eastAsia="Times New Roman" w:cs="Times New Roman"/>
          <w:szCs w:val="24"/>
        </w:rPr>
        <w:t xml:space="preserve"> να βάλω ένα σκεπτικό</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Ε</w:t>
      </w:r>
      <w:r w:rsidRPr="00496EC4">
        <w:rPr>
          <w:rFonts w:eastAsia="Times New Roman" w:cs="Times New Roman"/>
          <w:szCs w:val="24"/>
        </w:rPr>
        <w:t xml:space="preserve">άν αναλογιστούμε </w:t>
      </w:r>
      <w:r>
        <w:rPr>
          <w:rFonts w:eastAsia="Times New Roman" w:cs="Times New Roman"/>
          <w:szCs w:val="24"/>
        </w:rPr>
        <w:t>ως</w:t>
      </w:r>
      <w:r w:rsidRPr="00496EC4">
        <w:rPr>
          <w:rFonts w:eastAsia="Times New Roman" w:cs="Times New Roman"/>
          <w:szCs w:val="24"/>
        </w:rPr>
        <w:t xml:space="preserve"> κινηματογραφική </w:t>
      </w:r>
      <w:r>
        <w:rPr>
          <w:rFonts w:eastAsia="Times New Roman" w:cs="Times New Roman"/>
          <w:szCs w:val="24"/>
        </w:rPr>
        <w:t>την</w:t>
      </w:r>
      <w:r w:rsidRPr="00496EC4">
        <w:rPr>
          <w:rFonts w:eastAsia="Times New Roman" w:cs="Times New Roman"/>
          <w:szCs w:val="24"/>
        </w:rPr>
        <w:t xml:space="preserve"> εξέλιξη της όλης κατάστασης από το 19</w:t>
      </w:r>
      <w:r>
        <w:rPr>
          <w:rFonts w:eastAsia="Times New Roman" w:cs="Times New Roman"/>
          <w:szCs w:val="24"/>
        </w:rPr>
        <w:t xml:space="preserve">00 ή και </w:t>
      </w:r>
      <w:r w:rsidRPr="00496EC4">
        <w:rPr>
          <w:rFonts w:eastAsia="Times New Roman" w:cs="Times New Roman"/>
          <w:szCs w:val="24"/>
        </w:rPr>
        <w:t>πιο πριν</w:t>
      </w:r>
      <w:r>
        <w:rPr>
          <w:rFonts w:eastAsia="Times New Roman" w:cs="Times New Roman"/>
          <w:szCs w:val="24"/>
        </w:rPr>
        <w:t>, αν θέλετε -</w:t>
      </w:r>
      <w:r w:rsidRPr="00496EC4">
        <w:rPr>
          <w:rFonts w:eastAsia="Times New Roman" w:cs="Times New Roman"/>
          <w:szCs w:val="24"/>
        </w:rPr>
        <w:t>ο</w:t>
      </w:r>
      <w:r w:rsidRPr="00496EC4">
        <w:rPr>
          <w:rFonts w:eastAsia="Times New Roman" w:cs="Times New Roman"/>
          <w:szCs w:val="24"/>
        </w:rPr>
        <w:t>ι ιστορικοί τα ξέρουν καλύτερα</w:t>
      </w:r>
      <w:r>
        <w:rPr>
          <w:rFonts w:eastAsia="Times New Roman" w:cs="Times New Roman"/>
          <w:szCs w:val="24"/>
        </w:rPr>
        <w:t>-</w:t>
      </w:r>
      <w:r w:rsidRPr="00496EC4">
        <w:rPr>
          <w:rFonts w:eastAsia="Times New Roman" w:cs="Times New Roman"/>
          <w:szCs w:val="24"/>
        </w:rPr>
        <w:t xml:space="preserve"> πώς </w:t>
      </w:r>
      <w:r>
        <w:rPr>
          <w:rFonts w:eastAsia="Times New Roman" w:cs="Times New Roman"/>
          <w:szCs w:val="24"/>
        </w:rPr>
        <w:t xml:space="preserve">δηλαδή </w:t>
      </w:r>
      <w:r w:rsidRPr="00496EC4">
        <w:rPr>
          <w:rFonts w:eastAsia="Times New Roman" w:cs="Times New Roman"/>
          <w:szCs w:val="24"/>
        </w:rPr>
        <w:t xml:space="preserve">εξελίχθηκε </w:t>
      </w:r>
      <w:r>
        <w:rPr>
          <w:rFonts w:eastAsia="Times New Roman" w:cs="Times New Roman"/>
          <w:szCs w:val="24"/>
        </w:rPr>
        <w:t>α</w:t>
      </w:r>
      <w:r w:rsidRPr="00496EC4">
        <w:rPr>
          <w:rFonts w:eastAsia="Times New Roman" w:cs="Times New Roman"/>
          <w:szCs w:val="24"/>
        </w:rPr>
        <w:t xml:space="preserve">υτή η ιστορία που ονομάζεται </w:t>
      </w:r>
      <w:r>
        <w:rPr>
          <w:rFonts w:eastAsia="Times New Roman" w:cs="Times New Roman"/>
          <w:szCs w:val="24"/>
        </w:rPr>
        <w:t>μακεδονικό ζήτημα</w:t>
      </w:r>
      <w:r w:rsidRPr="00496EC4">
        <w:rPr>
          <w:rFonts w:eastAsia="Times New Roman" w:cs="Times New Roman"/>
          <w:szCs w:val="24"/>
        </w:rPr>
        <w:t xml:space="preserve"> και πώς πήρε τ</w:t>
      </w:r>
      <w:r>
        <w:rPr>
          <w:rFonts w:eastAsia="Times New Roman" w:cs="Times New Roman"/>
          <w:szCs w:val="24"/>
        </w:rPr>
        <w:t>α</w:t>
      </w:r>
      <w:r w:rsidRPr="00496EC4">
        <w:rPr>
          <w:rFonts w:eastAsia="Times New Roman" w:cs="Times New Roman"/>
          <w:szCs w:val="24"/>
        </w:rPr>
        <w:t xml:space="preserve"> χαρακτηριστικά </w:t>
      </w:r>
      <w:r>
        <w:rPr>
          <w:rFonts w:eastAsia="Times New Roman" w:cs="Times New Roman"/>
          <w:szCs w:val="24"/>
        </w:rPr>
        <w:t>-</w:t>
      </w:r>
      <w:r w:rsidRPr="00496EC4">
        <w:rPr>
          <w:rFonts w:eastAsia="Times New Roman" w:cs="Times New Roman"/>
          <w:szCs w:val="24"/>
        </w:rPr>
        <w:t>ο καθένας</w:t>
      </w:r>
      <w:r>
        <w:rPr>
          <w:rFonts w:eastAsia="Times New Roman" w:cs="Times New Roman"/>
          <w:szCs w:val="24"/>
        </w:rPr>
        <w:t>, βέβαια,</w:t>
      </w:r>
      <w:r w:rsidRPr="00496EC4">
        <w:rPr>
          <w:rFonts w:eastAsia="Times New Roman" w:cs="Times New Roman"/>
          <w:szCs w:val="24"/>
        </w:rPr>
        <w:t xml:space="preserve"> θα πρέπει να τα δει και </w:t>
      </w:r>
      <w:r>
        <w:rPr>
          <w:rFonts w:eastAsia="Times New Roman" w:cs="Times New Roman"/>
          <w:szCs w:val="24"/>
        </w:rPr>
        <w:t xml:space="preserve">με </w:t>
      </w:r>
      <w:r w:rsidRPr="00496EC4">
        <w:rPr>
          <w:rFonts w:eastAsia="Times New Roman" w:cs="Times New Roman"/>
          <w:szCs w:val="24"/>
        </w:rPr>
        <w:t>κριτική ματιά</w:t>
      </w:r>
      <w:r>
        <w:rPr>
          <w:rFonts w:eastAsia="Times New Roman" w:cs="Times New Roman"/>
          <w:szCs w:val="24"/>
        </w:rPr>
        <w:t>-, γ</w:t>
      </w:r>
      <w:r w:rsidRPr="00496EC4">
        <w:rPr>
          <w:rFonts w:eastAsia="Times New Roman" w:cs="Times New Roman"/>
          <w:szCs w:val="24"/>
        </w:rPr>
        <w:t xml:space="preserve">ιατί η χώρα μας σε όλη αυτή τη διαδρομή των </w:t>
      </w:r>
      <w:r>
        <w:rPr>
          <w:rFonts w:eastAsia="Times New Roman" w:cs="Times New Roman"/>
          <w:szCs w:val="24"/>
        </w:rPr>
        <w:t>εκατό και πλέον</w:t>
      </w:r>
      <w:r w:rsidRPr="00496EC4">
        <w:rPr>
          <w:rFonts w:eastAsia="Times New Roman" w:cs="Times New Roman"/>
          <w:szCs w:val="24"/>
        </w:rPr>
        <w:t xml:space="preserve"> ετών δεν </w:t>
      </w:r>
      <w:r>
        <w:rPr>
          <w:rFonts w:eastAsia="Times New Roman" w:cs="Times New Roman"/>
          <w:szCs w:val="24"/>
        </w:rPr>
        <w:t>αντ</w:t>
      </w:r>
      <w:r w:rsidRPr="00496EC4">
        <w:rPr>
          <w:rFonts w:eastAsia="Times New Roman" w:cs="Times New Roman"/>
          <w:szCs w:val="24"/>
        </w:rPr>
        <w:t>έστρεψε κάποιες καταστάσεις</w:t>
      </w:r>
      <w:r>
        <w:rPr>
          <w:rFonts w:eastAsia="Times New Roman" w:cs="Times New Roman"/>
          <w:szCs w:val="24"/>
        </w:rPr>
        <w:t>;</w:t>
      </w:r>
    </w:p>
    <w:p w14:paraId="2ED8B6E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w:t>
      </w:r>
      <w:r w:rsidRPr="00496EC4">
        <w:rPr>
          <w:rFonts w:eastAsia="Times New Roman" w:cs="Times New Roman"/>
          <w:szCs w:val="24"/>
        </w:rPr>
        <w:t>ταν ο Παύλος Μελάς</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τον οποίο κάλεσε</w:t>
      </w:r>
      <w:r w:rsidRPr="00496EC4">
        <w:rPr>
          <w:rFonts w:eastAsia="Times New Roman" w:cs="Times New Roman"/>
          <w:szCs w:val="24"/>
        </w:rPr>
        <w:t xml:space="preserve"> ο Κώ</w:t>
      </w:r>
      <w:r>
        <w:rPr>
          <w:rFonts w:eastAsia="Times New Roman" w:cs="Times New Roman"/>
          <w:szCs w:val="24"/>
        </w:rPr>
        <w:t>τ</w:t>
      </w:r>
      <w:r w:rsidRPr="00496EC4">
        <w:rPr>
          <w:rFonts w:eastAsia="Times New Roman" w:cs="Times New Roman"/>
          <w:szCs w:val="24"/>
        </w:rPr>
        <w:t>τας</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αναφέρει ότι ο Κώττας μιλούσε τ</w:t>
      </w:r>
      <w:r w:rsidRPr="00496EC4">
        <w:rPr>
          <w:rFonts w:eastAsia="Times New Roman" w:cs="Times New Roman"/>
          <w:szCs w:val="24"/>
        </w:rPr>
        <w:t>η μακεδονική</w:t>
      </w:r>
      <w:r>
        <w:rPr>
          <w:rFonts w:eastAsia="Times New Roman" w:cs="Times New Roman"/>
          <w:szCs w:val="24"/>
        </w:rPr>
        <w:t>,</w:t>
      </w:r>
      <w:r w:rsidRPr="00496EC4">
        <w:rPr>
          <w:rFonts w:eastAsia="Times New Roman" w:cs="Times New Roman"/>
          <w:szCs w:val="24"/>
        </w:rPr>
        <w:t xml:space="preserve"> τα μακεδονίτικα</w:t>
      </w:r>
      <w:r>
        <w:rPr>
          <w:rFonts w:eastAsia="Times New Roman" w:cs="Times New Roman"/>
          <w:szCs w:val="24"/>
        </w:rPr>
        <w:t>,</w:t>
      </w:r>
      <w:r w:rsidRPr="00496EC4">
        <w:rPr>
          <w:rFonts w:eastAsia="Times New Roman" w:cs="Times New Roman"/>
          <w:szCs w:val="24"/>
        </w:rPr>
        <w:t xml:space="preserve"> είναι μία πρώτη αναφορά</w:t>
      </w:r>
      <w:r>
        <w:rPr>
          <w:rFonts w:eastAsia="Times New Roman" w:cs="Times New Roman"/>
          <w:szCs w:val="24"/>
        </w:rPr>
        <w:t xml:space="preserve">. Όμως, </w:t>
      </w:r>
      <w:r w:rsidRPr="00496EC4">
        <w:rPr>
          <w:rFonts w:eastAsia="Times New Roman" w:cs="Times New Roman"/>
          <w:szCs w:val="24"/>
        </w:rPr>
        <w:t>κάτι μιλούν και αυτοί οι άνθρωποι</w:t>
      </w:r>
      <w:r>
        <w:rPr>
          <w:rFonts w:eastAsia="Times New Roman" w:cs="Times New Roman"/>
          <w:szCs w:val="24"/>
        </w:rPr>
        <w:t xml:space="preserve"> εκεί. Έτσι; Μιλούν μια γλώσσα που κάπως</w:t>
      </w:r>
      <w:r>
        <w:rPr>
          <w:rFonts w:eastAsia="Times New Roman" w:cs="Times New Roman"/>
          <w:szCs w:val="24"/>
        </w:rPr>
        <w:t xml:space="preserve"> ονομάζεται. Και έχουμε σειρά ανθρώπων που έδωσαν </w:t>
      </w:r>
      <w:r w:rsidRPr="00496EC4">
        <w:rPr>
          <w:rFonts w:eastAsia="Times New Roman" w:cs="Times New Roman"/>
          <w:szCs w:val="24"/>
        </w:rPr>
        <w:t>τη ζωή τους για να απελευθερωθεί η Μακεδονία</w:t>
      </w:r>
      <w:r>
        <w:rPr>
          <w:rFonts w:eastAsia="Times New Roman" w:cs="Times New Roman"/>
          <w:szCs w:val="24"/>
        </w:rPr>
        <w:t>. Μ</w:t>
      </w:r>
      <w:r w:rsidRPr="00496EC4">
        <w:rPr>
          <w:rFonts w:eastAsia="Times New Roman" w:cs="Times New Roman"/>
          <w:szCs w:val="24"/>
        </w:rPr>
        <w:t>έσα σε αυτούς ήταν και ο προπάππους μου</w:t>
      </w:r>
      <w:r>
        <w:rPr>
          <w:rFonts w:eastAsia="Times New Roman" w:cs="Times New Roman"/>
          <w:szCs w:val="24"/>
        </w:rPr>
        <w:t>, ο οποίος άφησε</w:t>
      </w:r>
      <w:r w:rsidRPr="00496EC4">
        <w:rPr>
          <w:rFonts w:eastAsia="Times New Roman" w:cs="Times New Roman"/>
          <w:szCs w:val="24"/>
        </w:rPr>
        <w:t xml:space="preserve"> </w:t>
      </w:r>
      <w:r>
        <w:rPr>
          <w:rFonts w:eastAsia="Times New Roman" w:cs="Times New Roman"/>
          <w:szCs w:val="24"/>
        </w:rPr>
        <w:t>τ</w:t>
      </w:r>
      <w:r w:rsidRPr="00496EC4">
        <w:rPr>
          <w:rFonts w:eastAsia="Times New Roman" w:cs="Times New Roman"/>
          <w:szCs w:val="24"/>
        </w:rPr>
        <w:t>η</w:t>
      </w:r>
      <w:r>
        <w:rPr>
          <w:rFonts w:eastAsia="Times New Roman" w:cs="Times New Roman"/>
          <w:szCs w:val="24"/>
        </w:rPr>
        <w:t>ν ψυχή του και τα κόκαλά του στη</w:t>
      </w:r>
      <w:r w:rsidRPr="00496EC4">
        <w:rPr>
          <w:rFonts w:eastAsia="Times New Roman" w:cs="Times New Roman"/>
          <w:szCs w:val="24"/>
        </w:rPr>
        <w:t xml:space="preserve"> Θεσσαλονίκη το </w:t>
      </w:r>
      <w:r>
        <w:rPr>
          <w:rFonts w:eastAsia="Times New Roman" w:cs="Times New Roman"/>
          <w:szCs w:val="24"/>
        </w:rPr>
        <w:t>19</w:t>
      </w:r>
      <w:r w:rsidRPr="00496EC4">
        <w:rPr>
          <w:rFonts w:eastAsia="Times New Roman" w:cs="Times New Roman"/>
          <w:szCs w:val="24"/>
        </w:rPr>
        <w:t>12</w:t>
      </w:r>
      <w:r>
        <w:rPr>
          <w:rFonts w:eastAsia="Times New Roman" w:cs="Times New Roman"/>
          <w:szCs w:val="24"/>
        </w:rPr>
        <w:t>,</w:t>
      </w:r>
      <w:r w:rsidRPr="00496EC4">
        <w:rPr>
          <w:rFonts w:eastAsia="Times New Roman" w:cs="Times New Roman"/>
          <w:szCs w:val="24"/>
        </w:rPr>
        <w:t xml:space="preserve"> αφήνοντας ορφανά τα δύο παιδιά</w:t>
      </w:r>
      <w:r>
        <w:rPr>
          <w:rFonts w:eastAsia="Times New Roman" w:cs="Times New Roman"/>
          <w:szCs w:val="24"/>
        </w:rPr>
        <w:t xml:space="preserve"> του,</w:t>
      </w:r>
      <w:r w:rsidRPr="00496EC4">
        <w:rPr>
          <w:rFonts w:eastAsia="Times New Roman" w:cs="Times New Roman"/>
          <w:szCs w:val="24"/>
        </w:rPr>
        <w:t xml:space="preserve"> τεσσάρων και έξι ετών</w:t>
      </w:r>
      <w:r>
        <w:rPr>
          <w:rFonts w:eastAsia="Times New Roman" w:cs="Times New Roman"/>
          <w:szCs w:val="24"/>
        </w:rPr>
        <w:t>. Αυτοί</w:t>
      </w:r>
      <w:r w:rsidRPr="00496EC4">
        <w:rPr>
          <w:rFonts w:eastAsia="Times New Roman" w:cs="Times New Roman"/>
          <w:szCs w:val="24"/>
        </w:rPr>
        <w:t xml:space="preserve"> που αγωνίστηκ</w:t>
      </w:r>
      <w:r>
        <w:rPr>
          <w:rFonts w:eastAsia="Times New Roman" w:cs="Times New Roman"/>
          <w:szCs w:val="24"/>
        </w:rPr>
        <w:t>αν</w:t>
      </w:r>
      <w:r w:rsidRPr="00496EC4">
        <w:rPr>
          <w:rFonts w:eastAsia="Times New Roman" w:cs="Times New Roman"/>
          <w:szCs w:val="24"/>
        </w:rPr>
        <w:t xml:space="preserve"> για την απελευθέρωση αυτής της Μακεδονίας </w:t>
      </w:r>
      <w:r>
        <w:rPr>
          <w:rFonts w:eastAsia="Times New Roman" w:cs="Times New Roman"/>
          <w:szCs w:val="24"/>
        </w:rPr>
        <w:t>-</w:t>
      </w:r>
      <w:r w:rsidRPr="00496EC4">
        <w:rPr>
          <w:rFonts w:eastAsia="Times New Roman" w:cs="Times New Roman"/>
          <w:szCs w:val="24"/>
        </w:rPr>
        <w:t xml:space="preserve">και πολύ ενδεικτικά </w:t>
      </w:r>
      <w:r>
        <w:rPr>
          <w:rFonts w:eastAsia="Times New Roman" w:cs="Times New Roman"/>
          <w:szCs w:val="24"/>
        </w:rPr>
        <w:t xml:space="preserve">η εισηγήτριά </w:t>
      </w:r>
      <w:r>
        <w:rPr>
          <w:rFonts w:eastAsia="Times New Roman" w:cs="Times New Roman"/>
          <w:szCs w:val="24"/>
        </w:rPr>
        <w:lastRenderedPageBreak/>
        <w:t xml:space="preserve">μας το </w:t>
      </w:r>
      <w:r w:rsidRPr="00496EC4">
        <w:rPr>
          <w:rFonts w:eastAsia="Times New Roman" w:cs="Times New Roman"/>
          <w:szCs w:val="24"/>
        </w:rPr>
        <w:t xml:space="preserve">ανέφερε </w:t>
      </w:r>
      <w:r>
        <w:rPr>
          <w:rFonts w:eastAsia="Times New Roman" w:cs="Times New Roman"/>
          <w:szCs w:val="24"/>
        </w:rPr>
        <w:t>χ</w:t>
      </w:r>
      <w:r w:rsidRPr="00496EC4">
        <w:rPr>
          <w:rFonts w:eastAsia="Times New Roman" w:cs="Times New Roman"/>
          <w:szCs w:val="24"/>
        </w:rPr>
        <w:t>θες</w:t>
      </w:r>
      <w:r>
        <w:rPr>
          <w:rFonts w:eastAsia="Times New Roman" w:cs="Times New Roman"/>
          <w:szCs w:val="24"/>
        </w:rPr>
        <w:t>-</w:t>
      </w:r>
      <w:r w:rsidRPr="00496EC4">
        <w:rPr>
          <w:rFonts w:eastAsia="Times New Roman" w:cs="Times New Roman"/>
          <w:szCs w:val="24"/>
        </w:rPr>
        <w:t xml:space="preserve"> δεν είχαν στο μυαλό τους ότι θα δημιουργηθεί ένα ζήτημα τέτοιο που σήμερα</w:t>
      </w:r>
      <w:r>
        <w:rPr>
          <w:rFonts w:eastAsia="Times New Roman" w:cs="Times New Roman"/>
          <w:szCs w:val="24"/>
        </w:rPr>
        <w:t>,</w:t>
      </w:r>
      <w:r w:rsidRPr="00496EC4">
        <w:rPr>
          <w:rFonts w:eastAsia="Times New Roman" w:cs="Times New Roman"/>
          <w:szCs w:val="24"/>
        </w:rPr>
        <w:t xml:space="preserve"> ενώ πάει να κλείσει μία δεκαετιών </w:t>
      </w:r>
      <w:r>
        <w:rPr>
          <w:rFonts w:eastAsia="Times New Roman" w:cs="Times New Roman"/>
          <w:szCs w:val="24"/>
        </w:rPr>
        <w:t xml:space="preserve">ή </w:t>
      </w:r>
      <w:r w:rsidRPr="00496EC4">
        <w:rPr>
          <w:rFonts w:eastAsia="Times New Roman" w:cs="Times New Roman"/>
          <w:szCs w:val="24"/>
        </w:rPr>
        <w:t>μά</w:t>
      </w:r>
      <w:r w:rsidRPr="00496EC4">
        <w:rPr>
          <w:rFonts w:eastAsia="Times New Roman" w:cs="Times New Roman"/>
          <w:szCs w:val="24"/>
        </w:rPr>
        <w:t xml:space="preserve">λλον </w:t>
      </w:r>
      <w:r>
        <w:rPr>
          <w:rFonts w:eastAsia="Times New Roman" w:cs="Times New Roman"/>
          <w:szCs w:val="24"/>
        </w:rPr>
        <w:t xml:space="preserve">αιώνων διαμάχη στα Βαλκάνια, </w:t>
      </w:r>
      <w:r w:rsidRPr="00496EC4">
        <w:rPr>
          <w:rFonts w:eastAsia="Times New Roman" w:cs="Times New Roman"/>
          <w:szCs w:val="24"/>
        </w:rPr>
        <w:t>να είμαστε η πυριτιδαποθήκη της περιοχής των Βαλκανίων</w:t>
      </w:r>
      <w:r>
        <w:rPr>
          <w:rFonts w:eastAsia="Times New Roman" w:cs="Times New Roman"/>
          <w:szCs w:val="24"/>
        </w:rPr>
        <w:t xml:space="preserve"> και</w:t>
      </w:r>
      <w:r w:rsidRPr="00496EC4">
        <w:rPr>
          <w:rFonts w:eastAsia="Times New Roman" w:cs="Times New Roman"/>
          <w:szCs w:val="24"/>
        </w:rPr>
        <w:t xml:space="preserve"> της Ευρώπης</w:t>
      </w:r>
      <w:r>
        <w:rPr>
          <w:rFonts w:eastAsia="Times New Roman" w:cs="Times New Roman"/>
          <w:szCs w:val="24"/>
        </w:rPr>
        <w:t>, και</w:t>
      </w:r>
      <w:r w:rsidRPr="00496EC4">
        <w:rPr>
          <w:rFonts w:eastAsia="Times New Roman" w:cs="Times New Roman"/>
          <w:szCs w:val="24"/>
        </w:rPr>
        <w:t xml:space="preserve"> </w:t>
      </w:r>
      <w:r>
        <w:rPr>
          <w:rFonts w:eastAsia="Times New Roman" w:cs="Times New Roman"/>
          <w:szCs w:val="24"/>
        </w:rPr>
        <w:t>ενώ πάμε</w:t>
      </w:r>
      <w:r w:rsidRPr="00496EC4">
        <w:rPr>
          <w:rFonts w:eastAsia="Times New Roman" w:cs="Times New Roman"/>
          <w:szCs w:val="24"/>
        </w:rPr>
        <w:t xml:space="preserve"> να το σταματήσουμε</w:t>
      </w:r>
      <w:r>
        <w:rPr>
          <w:rFonts w:eastAsia="Times New Roman" w:cs="Times New Roman"/>
          <w:szCs w:val="24"/>
        </w:rPr>
        <w:t>,</w:t>
      </w:r>
      <w:r w:rsidRPr="00496EC4">
        <w:rPr>
          <w:rFonts w:eastAsia="Times New Roman" w:cs="Times New Roman"/>
          <w:szCs w:val="24"/>
        </w:rPr>
        <w:t xml:space="preserve"> εσείς συνεχίζετε να διαιωνίζετ</w:t>
      </w:r>
      <w:r>
        <w:rPr>
          <w:rFonts w:eastAsia="Times New Roman" w:cs="Times New Roman"/>
          <w:szCs w:val="24"/>
        </w:rPr>
        <w:t xml:space="preserve">ε </w:t>
      </w:r>
      <w:r w:rsidRPr="00496EC4">
        <w:rPr>
          <w:rFonts w:eastAsia="Times New Roman" w:cs="Times New Roman"/>
          <w:szCs w:val="24"/>
        </w:rPr>
        <w:t>αυτ</w:t>
      </w:r>
      <w:r>
        <w:rPr>
          <w:rFonts w:eastAsia="Times New Roman" w:cs="Times New Roman"/>
          <w:szCs w:val="24"/>
        </w:rPr>
        <w:t>έ</w:t>
      </w:r>
      <w:r w:rsidRPr="00496EC4">
        <w:rPr>
          <w:rFonts w:eastAsia="Times New Roman" w:cs="Times New Roman"/>
          <w:szCs w:val="24"/>
        </w:rPr>
        <w:t>ς τ</w:t>
      </w:r>
      <w:r>
        <w:rPr>
          <w:rFonts w:eastAsia="Times New Roman" w:cs="Times New Roman"/>
          <w:szCs w:val="24"/>
        </w:rPr>
        <w:t>ι</w:t>
      </w:r>
      <w:r w:rsidRPr="00496EC4">
        <w:rPr>
          <w:rFonts w:eastAsia="Times New Roman" w:cs="Times New Roman"/>
          <w:szCs w:val="24"/>
        </w:rPr>
        <w:t xml:space="preserve">ς </w:t>
      </w:r>
      <w:r>
        <w:rPr>
          <w:rFonts w:eastAsia="Times New Roman" w:cs="Times New Roman"/>
          <w:szCs w:val="24"/>
        </w:rPr>
        <w:t xml:space="preserve">συγκρούσεις. </w:t>
      </w:r>
    </w:p>
    <w:p w14:paraId="2ED8B6E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Πώς να σταθούμε με κριτική ματιά, όταν και το 19</w:t>
      </w:r>
      <w:r w:rsidRPr="00496EC4">
        <w:rPr>
          <w:rFonts w:eastAsia="Times New Roman" w:cs="Times New Roman"/>
          <w:szCs w:val="24"/>
        </w:rPr>
        <w:t xml:space="preserve">59 </w:t>
      </w:r>
      <w:r>
        <w:rPr>
          <w:rFonts w:eastAsia="Times New Roman" w:cs="Times New Roman"/>
          <w:szCs w:val="24"/>
        </w:rPr>
        <w:t>υπεγράφη σ</w:t>
      </w:r>
      <w:r>
        <w:rPr>
          <w:rFonts w:eastAsia="Times New Roman" w:cs="Times New Roman"/>
          <w:szCs w:val="24"/>
        </w:rPr>
        <w:t xml:space="preserve">υμφωνία για </w:t>
      </w:r>
      <w:r w:rsidRPr="00496EC4">
        <w:rPr>
          <w:rFonts w:eastAsia="Times New Roman" w:cs="Times New Roman"/>
          <w:szCs w:val="24"/>
        </w:rPr>
        <w:t>εμπορικές σχέσεις της χώρας με τη γειτονική χώρα</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 xml:space="preserve">Πώς να σταθούμε με κριτική ματιά </w:t>
      </w:r>
      <w:r w:rsidRPr="00496EC4">
        <w:rPr>
          <w:rFonts w:eastAsia="Times New Roman" w:cs="Times New Roman"/>
          <w:szCs w:val="24"/>
        </w:rPr>
        <w:t xml:space="preserve">και </w:t>
      </w:r>
      <w:r>
        <w:rPr>
          <w:rFonts w:eastAsia="Times New Roman" w:cs="Times New Roman"/>
          <w:szCs w:val="24"/>
        </w:rPr>
        <w:t>λένε κάποιοι</w:t>
      </w:r>
      <w:r w:rsidRPr="00496EC4">
        <w:rPr>
          <w:rFonts w:eastAsia="Times New Roman" w:cs="Times New Roman"/>
          <w:szCs w:val="24"/>
        </w:rPr>
        <w:t xml:space="preserve"> ότι δεν αντιδράσαμε ή </w:t>
      </w:r>
      <w:r>
        <w:rPr>
          <w:rFonts w:eastAsia="Times New Roman" w:cs="Times New Roman"/>
          <w:szCs w:val="24"/>
        </w:rPr>
        <w:t xml:space="preserve">ότι </w:t>
      </w:r>
      <w:r w:rsidRPr="00496EC4">
        <w:rPr>
          <w:rFonts w:eastAsia="Times New Roman" w:cs="Times New Roman"/>
          <w:szCs w:val="24"/>
        </w:rPr>
        <w:t xml:space="preserve">δεν εφάρμοσαν κάποιες συμφωνίες όπως την </w:t>
      </w:r>
      <w:r>
        <w:rPr>
          <w:rFonts w:eastAsia="Times New Roman" w:cs="Times New Roman"/>
          <w:szCs w:val="24"/>
        </w:rPr>
        <w:t>ε</w:t>
      </w:r>
      <w:r w:rsidRPr="00496EC4">
        <w:rPr>
          <w:rFonts w:eastAsia="Times New Roman" w:cs="Times New Roman"/>
          <w:szCs w:val="24"/>
        </w:rPr>
        <w:t xml:space="preserve">νδιάμεση </w:t>
      </w:r>
      <w:r>
        <w:rPr>
          <w:rFonts w:eastAsia="Times New Roman" w:cs="Times New Roman"/>
          <w:szCs w:val="24"/>
        </w:rPr>
        <w:t>σ</w:t>
      </w:r>
      <w:r w:rsidRPr="00496EC4">
        <w:rPr>
          <w:rFonts w:eastAsia="Times New Roman" w:cs="Times New Roman"/>
          <w:szCs w:val="24"/>
        </w:rPr>
        <w:t>υμφωνία</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Ε</w:t>
      </w:r>
      <w:r w:rsidRPr="00496EC4">
        <w:rPr>
          <w:rFonts w:eastAsia="Times New Roman" w:cs="Times New Roman"/>
          <w:szCs w:val="24"/>
        </w:rPr>
        <w:t xml:space="preserve">μείς δεν αντιδράσαμε στην εφαρμογή </w:t>
      </w:r>
      <w:r>
        <w:rPr>
          <w:rFonts w:eastAsia="Times New Roman" w:cs="Times New Roman"/>
          <w:szCs w:val="24"/>
        </w:rPr>
        <w:t xml:space="preserve">της </w:t>
      </w:r>
      <w:r>
        <w:rPr>
          <w:rFonts w:eastAsia="Times New Roman" w:cs="Times New Roman"/>
          <w:szCs w:val="24"/>
        </w:rPr>
        <w:t>ε</w:t>
      </w:r>
      <w:r w:rsidRPr="00496EC4">
        <w:rPr>
          <w:rFonts w:eastAsia="Times New Roman" w:cs="Times New Roman"/>
          <w:szCs w:val="24"/>
        </w:rPr>
        <w:t>νδιάμεση</w:t>
      </w:r>
      <w:r>
        <w:rPr>
          <w:rFonts w:eastAsia="Times New Roman" w:cs="Times New Roman"/>
          <w:szCs w:val="24"/>
        </w:rPr>
        <w:t>ς</w:t>
      </w:r>
      <w:r w:rsidRPr="00496EC4">
        <w:rPr>
          <w:rFonts w:eastAsia="Times New Roman" w:cs="Times New Roman"/>
          <w:szCs w:val="24"/>
        </w:rPr>
        <w:t xml:space="preserve"> </w:t>
      </w:r>
      <w:r>
        <w:rPr>
          <w:rFonts w:eastAsia="Times New Roman" w:cs="Times New Roman"/>
          <w:szCs w:val="24"/>
        </w:rPr>
        <w:t>συμφων</w:t>
      </w:r>
      <w:r>
        <w:rPr>
          <w:rFonts w:eastAsia="Times New Roman" w:cs="Times New Roman"/>
          <w:szCs w:val="24"/>
        </w:rPr>
        <w:t>ίας</w:t>
      </w:r>
      <w:r>
        <w:rPr>
          <w:rFonts w:eastAsia="Times New Roman" w:cs="Times New Roman"/>
          <w:szCs w:val="24"/>
        </w:rPr>
        <w:t xml:space="preserve">. Όμως, η </w:t>
      </w:r>
      <w:r>
        <w:rPr>
          <w:rFonts w:eastAsia="Times New Roman" w:cs="Times New Roman"/>
          <w:szCs w:val="24"/>
        </w:rPr>
        <w:t>ε</w:t>
      </w:r>
      <w:r w:rsidRPr="00496EC4">
        <w:rPr>
          <w:rFonts w:eastAsia="Times New Roman" w:cs="Times New Roman"/>
          <w:szCs w:val="24"/>
        </w:rPr>
        <w:t xml:space="preserve">νδιάμεση </w:t>
      </w:r>
      <w:r>
        <w:rPr>
          <w:rFonts w:eastAsia="Times New Roman" w:cs="Times New Roman"/>
          <w:szCs w:val="24"/>
        </w:rPr>
        <w:t>σ</w:t>
      </w:r>
      <w:r w:rsidRPr="00496EC4">
        <w:rPr>
          <w:rFonts w:eastAsia="Times New Roman" w:cs="Times New Roman"/>
          <w:szCs w:val="24"/>
        </w:rPr>
        <w:t>υμφωνία</w:t>
      </w:r>
      <w:r w:rsidRPr="00496EC4">
        <w:rPr>
          <w:rFonts w:eastAsia="Times New Roman" w:cs="Times New Roman"/>
          <w:szCs w:val="24"/>
        </w:rPr>
        <w:t xml:space="preserve"> που δεν τ</w:t>
      </w:r>
      <w:r>
        <w:rPr>
          <w:rFonts w:eastAsia="Times New Roman" w:cs="Times New Roman"/>
          <w:szCs w:val="24"/>
        </w:rPr>
        <w:t>ην</w:t>
      </w:r>
      <w:r w:rsidRPr="00496EC4">
        <w:rPr>
          <w:rFonts w:eastAsia="Times New Roman" w:cs="Times New Roman"/>
          <w:szCs w:val="24"/>
        </w:rPr>
        <w:t xml:space="preserve"> λαμβάνετ</w:t>
      </w:r>
      <w:r>
        <w:rPr>
          <w:rFonts w:eastAsia="Times New Roman" w:cs="Times New Roman"/>
          <w:szCs w:val="24"/>
        </w:rPr>
        <w:t>ε</w:t>
      </w:r>
      <w:r w:rsidRPr="00496EC4">
        <w:rPr>
          <w:rFonts w:eastAsia="Times New Roman" w:cs="Times New Roman"/>
          <w:szCs w:val="24"/>
        </w:rPr>
        <w:t xml:space="preserve"> υπ</w:t>
      </w:r>
      <w:r>
        <w:rPr>
          <w:rFonts w:eastAsia="Times New Roman" w:cs="Times New Roman"/>
          <w:szCs w:val="24"/>
        </w:rPr>
        <w:t xml:space="preserve">’ </w:t>
      </w:r>
      <w:r w:rsidRPr="00496EC4">
        <w:rPr>
          <w:rFonts w:eastAsia="Times New Roman" w:cs="Times New Roman"/>
          <w:szCs w:val="24"/>
        </w:rPr>
        <w:t>όψ</w:t>
      </w:r>
      <w:r>
        <w:rPr>
          <w:rFonts w:eastAsia="Times New Roman" w:cs="Times New Roman"/>
          <w:szCs w:val="24"/>
        </w:rPr>
        <w:t>ιν</w:t>
      </w:r>
      <w:r w:rsidRPr="00496EC4">
        <w:rPr>
          <w:rFonts w:eastAsia="Times New Roman" w:cs="Times New Roman"/>
          <w:szCs w:val="24"/>
        </w:rPr>
        <w:t xml:space="preserve"> ήρθε μετά από εκβιασμό της </w:t>
      </w:r>
      <w:r>
        <w:rPr>
          <w:rFonts w:eastAsia="Times New Roman" w:cs="Times New Roman"/>
          <w:szCs w:val="24"/>
        </w:rPr>
        <w:t>ε</w:t>
      </w:r>
      <w:r w:rsidRPr="00496EC4">
        <w:rPr>
          <w:rFonts w:eastAsia="Times New Roman" w:cs="Times New Roman"/>
          <w:szCs w:val="24"/>
        </w:rPr>
        <w:t xml:space="preserve">λληνικής </w:t>
      </w:r>
      <w:r>
        <w:rPr>
          <w:rFonts w:eastAsia="Times New Roman" w:cs="Times New Roman"/>
          <w:szCs w:val="24"/>
        </w:rPr>
        <w:t>κ</w:t>
      </w:r>
      <w:r w:rsidRPr="00496EC4">
        <w:rPr>
          <w:rFonts w:eastAsia="Times New Roman" w:cs="Times New Roman"/>
          <w:szCs w:val="24"/>
        </w:rPr>
        <w:t xml:space="preserve">υβέρνησης </w:t>
      </w:r>
      <w:r>
        <w:rPr>
          <w:rFonts w:eastAsia="Times New Roman" w:cs="Times New Roman"/>
          <w:szCs w:val="24"/>
        </w:rPr>
        <w:t>με το πλήρες εμπάργκο. Δ</w:t>
      </w:r>
      <w:r w:rsidRPr="00496EC4">
        <w:rPr>
          <w:rFonts w:eastAsia="Times New Roman" w:cs="Times New Roman"/>
          <w:szCs w:val="24"/>
        </w:rPr>
        <w:t>εν την εφάρμοσαν</w:t>
      </w:r>
      <w:r>
        <w:rPr>
          <w:rFonts w:eastAsia="Times New Roman" w:cs="Times New Roman"/>
          <w:szCs w:val="24"/>
        </w:rPr>
        <w:t>. Α</w:t>
      </w:r>
      <w:r w:rsidRPr="00496EC4">
        <w:rPr>
          <w:rFonts w:eastAsia="Times New Roman" w:cs="Times New Roman"/>
          <w:szCs w:val="24"/>
        </w:rPr>
        <w:t>υτό μας λέει κάτι</w:t>
      </w:r>
      <w:r>
        <w:rPr>
          <w:rFonts w:eastAsia="Times New Roman" w:cs="Times New Roman"/>
          <w:szCs w:val="24"/>
        </w:rPr>
        <w:t>;</w:t>
      </w:r>
      <w:r w:rsidRPr="00496EC4">
        <w:rPr>
          <w:rFonts w:eastAsia="Times New Roman" w:cs="Times New Roman"/>
          <w:szCs w:val="24"/>
        </w:rPr>
        <w:t xml:space="preserve"> </w:t>
      </w:r>
    </w:p>
    <w:p w14:paraId="2ED8B6E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Εμείς αναρωτηθήκαμε </w:t>
      </w:r>
      <w:r w:rsidRPr="00496EC4">
        <w:rPr>
          <w:rFonts w:eastAsia="Times New Roman" w:cs="Times New Roman"/>
          <w:szCs w:val="24"/>
        </w:rPr>
        <w:t xml:space="preserve">γιατί </w:t>
      </w:r>
      <w:r>
        <w:rPr>
          <w:rFonts w:eastAsia="Times New Roman" w:cs="Times New Roman"/>
          <w:szCs w:val="24"/>
        </w:rPr>
        <w:t xml:space="preserve">μέχρι </w:t>
      </w:r>
      <w:r w:rsidRPr="00496EC4">
        <w:rPr>
          <w:rFonts w:eastAsia="Times New Roman" w:cs="Times New Roman"/>
          <w:szCs w:val="24"/>
        </w:rPr>
        <w:t xml:space="preserve">τη δεκαετία του </w:t>
      </w:r>
      <w:r>
        <w:rPr>
          <w:rFonts w:eastAsia="Times New Roman" w:cs="Times New Roman"/>
          <w:szCs w:val="24"/>
        </w:rPr>
        <w:t>’</w:t>
      </w:r>
      <w:r w:rsidRPr="00496EC4">
        <w:rPr>
          <w:rFonts w:eastAsia="Times New Roman" w:cs="Times New Roman"/>
          <w:szCs w:val="24"/>
        </w:rPr>
        <w:t xml:space="preserve">80 </w:t>
      </w:r>
      <w:r>
        <w:rPr>
          <w:rFonts w:eastAsia="Times New Roman" w:cs="Times New Roman"/>
          <w:szCs w:val="24"/>
        </w:rPr>
        <w:t>λέγαμε Υ</w:t>
      </w:r>
      <w:r w:rsidRPr="00496EC4">
        <w:rPr>
          <w:rFonts w:eastAsia="Times New Roman" w:cs="Times New Roman"/>
          <w:szCs w:val="24"/>
        </w:rPr>
        <w:t xml:space="preserve">πουργείο Βόρειας </w:t>
      </w:r>
      <w:r w:rsidRPr="00496EC4">
        <w:rPr>
          <w:rFonts w:eastAsia="Times New Roman" w:cs="Times New Roman"/>
          <w:szCs w:val="24"/>
        </w:rPr>
        <w:t>Ελλάδος</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Θυμάστε; Πότε εμείς το ονομάσαμε Υ</w:t>
      </w:r>
      <w:r w:rsidRPr="00496EC4">
        <w:rPr>
          <w:rFonts w:eastAsia="Times New Roman" w:cs="Times New Roman"/>
          <w:szCs w:val="24"/>
        </w:rPr>
        <w:t xml:space="preserve">πουργείο Μακεδονίας </w:t>
      </w:r>
      <w:r>
        <w:rPr>
          <w:rFonts w:eastAsia="Times New Roman" w:cs="Times New Roman"/>
          <w:szCs w:val="24"/>
        </w:rPr>
        <w:t>Θ</w:t>
      </w:r>
      <w:r w:rsidRPr="00496EC4">
        <w:rPr>
          <w:rFonts w:eastAsia="Times New Roman" w:cs="Times New Roman"/>
          <w:szCs w:val="24"/>
        </w:rPr>
        <w:t>ράκης</w:t>
      </w:r>
      <w:r>
        <w:rPr>
          <w:rFonts w:eastAsia="Times New Roman" w:cs="Times New Roman"/>
          <w:szCs w:val="24"/>
        </w:rPr>
        <w:t>; Μήπως η λήθη η δική μας</w:t>
      </w:r>
      <w:r w:rsidRPr="00496EC4">
        <w:rPr>
          <w:rFonts w:eastAsia="Times New Roman" w:cs="Times New Roman"/>
          <w:szCs w:val="24"/>
        </w:rPr>
        <w:t xml:space="preserve"> ότι ήμασταν διασφαλισμέν</w:t>
      </w:r>
      <w:r>
        <w:rPr>
          <w:rFonts w:eastAsia="Times New Roman" w:cs="Times New Roman"/>
          <w:szCs w:val="24"/>
        </w:rPr>
        <w:t xml:space="preserve">οι και με </w:t>
      </w:r>
      <w:r w:rsidRPr="00496EC4">
        <w:rPr>
          <w:rFonts w:eastAsia="Times New Roman" w:cs="Times New Roman"/>
          <w:szCs w:val="24"/>
        </w:rPr>
        <w:t xml:space="preserve">το </w:t>
      </w:r>
      <w:r>
        <w:rPr>
          <w:rFonts w:eastAsia="Times New Roman" w:cs="Times New Roman"/>
          <w:szCs w:val="24"/>
        </w:rPr>
        <w:t>ψυχροπολεμικό</w:t>
      </w:r>
      <w:r w:rsidRPr="00496EC4">
        <w:rPr>
          <w:rFonts w:eastAsia="Times New Roman" w:cs="Times New Roman"/>
          <w:szCs w:val="24"/>
        </w:rPr>
        <w:t xml:space="preserve"> κλίμα </w:t>
      </w:r>
      <w:r w:rsidRPr="00496EC4">
        <w:rPr>
          <w:rFonts w:eastAsia="Times New Roman" w:cs="Times New Roman"/>
          <w:szCs w:val="24"/>
        </w:rPr>
        <w:lastRenderedPageBreak/>
        <w:t xml:space="preserve">που υπήρχε στην Ευρώπη </w:t>
      </w:r>
      <w:r>
        <w:rPr>
          <w:rFonts w:eastAsia="Times New Roman" w:cs="Times New Roman"/>
          <w:szCs w:val="24"/>
        </w:rPr>
        <w:t>έλεγαν</w:t>
      </w:r>
      <w:r>
        <w:rPr>
          <w:rFonts w:eastAsia="Times New Roman" w:cs="Times New Roman"/>
          <w:szCs w:val="24"/>
        </w:rPr>
        <w:t>:</w:t>
      </w:r>
      <w:r>
        <w:rPr>
          <w:rFonts w:eastAsia="Times New Roman" w:cs="Times New Roman"/>
          <w:szCs w:val="24"/>
        </w:rPr>
        <w:t xml:space="preserve"> «</w:t>
      </w:r>
      <w:r w:rsidRPr="00496EC4">
        <w:rPr>
          <w:rFonts w:eastAsia="Times New Roman" w:cs="Times New Roman"/>
          <w:szCs w:val="24"/>
        </w:rPr>
        <w:t>Εντάξει</w:t>
      </w:r>
      <w:r>
        <w:rPr>
          <w:rFonts w:eastAsia="Times New Roman" w:cs="Times New Roman"/>
          <w:szCs w:val="24"/>
        </w:rPr>
        <w:t>,</w:t>
      </w:r>
      <w:r w:rsidRPr="00496EC4">
        <w:rPr>
          <w:rFonts w:eastAsia="Times New Roman" w:cs="Times New Roman"/>
          <w:szCs w:val="24"/>
        </w:rPr>
        <w:t xml:space="preserve"> δεν πειράζει</w:t>
      </w:r>
      <w:r>
        <w:rPr>
          <w:rFonts w:eastAsia="Times New Roman" w:cs="Times New Roman"/>
          <w:szCs w:val="24"/>
        </w:rPr>
        <w:t>, ας</w:t>
      </w:r>
      <w:r w:rsidRPr="00496EC4">
        <w:rPr>
          <w:rFonts w:eastAsia="Times New Roman" w:cs="Times New Roman"/>
          <w:szCs w:val="24"/>
        </w:rPr>
        <w:t xml:space="preserve"> συλλέγονται όπως θέλουν</w:t>
      </w:r>
      <w:r>
        <w:rPr>
          <w:rFonts w:eastAsia="Times New Roman" w:cs="Times New Roman"/>
          <w:szCs w:val="24"/>
        </w:rPr>
        <w:t>»; Ό</w:t>
      </w:r>
      <w:r w:rsidRPr="00496EC4">
        <w:rPr>
          <w:rFonts w:eastAsia="Times New Roman" w:cs="Times New Roman"/>
          <w:szCs w:val="24"/>
        </w:rPr>
        <w:t>λα αυτά δημιούργησα</w:t>
      </w:r>
      <w:r w:rsidRPr="00496EC4">
        <w:rPr>
          <w:rFonts w:eastAsia="Times New Roman" w:cs="Times New Roman"/>
          <w:szCs w:val="24"/>
        </w:rPr>
        <w:t>ν μία κατάσταση</w:t>
      </w:r>
      <w:r>
        <w:rPr>
          <w:rFonts w:eastAsia="Times New Roman" w:cs="Times New Roman"/>
          <w:szCs w:val="24"/>
        </w:rPr>
        <w:t>.</w:t>
      </w:r>
    </w:p>
    <w:p w14:paraId="2ED8B6E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ζήτημα είναι ότι υπάρχει μεγάλη</w:t>
      </w:r>
      <w:r w:rsidRPr="00496EC4">
        <w:rPr>
          <w:rFonts w:eastAsia="Times New Roman" w:cs="Times New Roman"/>
          <w:szCs w:val="24"/>
        </w:rPr>
        <w:t xml:space="preserve"> υποκρισία</w:t>
      </w:r>
      <w:r>
        <w:rPr>
          <w:rFonts w:eastAsia="Times New Roman" w:cs="Times New Roman"/>
          <w:szCs w:val="24"/>
        </w:rPr>
        <w:t xml:space="preserve">, μεγάλη υποκρισία στη διαχείριση </w:t>
      </w:r>
      <w:r w:rsidRPr="00496EC4">
        <w:rPr>
          <w:rFonts w:eastAsia="Times New Roman" w:cs="Times New Roman"/>
          <w:szCs w:val="24"/>
        </w:rPr>
        <w:t xml:space="preserve">του θέματος και είναι καθαρά για </w:t>
      </w:r>
      <w:r>
        <w:rPr>
          <w:rFonts w:eastAsia="Times New Roman" w:cs="Times New Roman"/>
          <w:szCs w:val="24"/>
        </w:rPr>
        <w:t xml:space="preserve">ψηφοθηρικούς </w:t>
      </w:r>
      <w:r w:rsidRPr="00496EC4">
        <w:rPr>
          <w:rFonts w:eastAsia="Times New Roman" w:cs="Times New Roman"/>
          <w:szCs w:val="24"/>
        </w:rPr>
        <w:t>λόγους</w:t>
      </w:r>
      <w:r>
        <w:rPr>
          <w:rFonts w:eastAsia="Times New Roman" w:cs="Times New Roman"/>
          <w:szCs w:val="24"/>
        </w:rPr>
        <w:t>. Δεν γίνεται εδώ μέσα</w:t>
      </w:r>
      <w:r w:rsidRPr="00496EC4">
        <w:rPr>
          <w:rFonts w:eastAsia="Times New Roman" w:cs="Times New Roman"/>
          <w:szCs w:val="24"/>
        </w:rPr>
        <w:t xml:space="preserve"> στη Βουλή </w:t>
      </w:r>
      <w:r>
        <w:rPr>
          <w:rFonts w:eastAsia="Times New Roman" w:cs="Times New Roman"/>
          <w:szCs w:val="24"/>
        </w:rPr>
        <w:t>ο</w:t>
      </w:r>
      <w:r w:rsidRPr="00496EC4">
        <w:rPr>
          <w:rFonts w:eastAsia="Times New Roman" w:cs="Times New Roman"/>
          <w:szCs w:val="24"/>
        </w:rPr>
        <w:t>ι συνάδελφοι</w:t>
      </w:r>
      <w:r>
        <w:rPr>
          <w:rFonts w:eastAsia="Times New Roman" w:cs="Times New Roman"/>
          <w:szCs w:val="24"/>
        </w:rPr>
        <w:t>,</w:t>
      </w:r>
      <w:r w:rsidRPr="00496EC4">
        <w:rPr>
          <w:rFonts w:eastAsia="Times New Roman" w:cs="Times New Roman"/>
          <w:szCs w:val="24"/>
        </w:rPr>
        <w:t xml:space="preserve"> όταν </w:t>
      </w:r>
      <w:r>
        <w:rPr>
          <w:rFonts w:eastAsia="Times New Roman" w:cs="Times New Roman"/>
          <w:szCs w:val="24"/>
        </w:rPr>
        <w:t>βρισκόμαστε στις</w:t>
      </w:r>
      <w:r w:rsidRPr="00496EC4">
        <w:rPr>
          <w:rFonts w:eastAsia="Times New Roman" w:cs="Times New Roman"/>
          <w:szCs w:val="24"/>
        </w:rPr>
        <w:t xml:space="preserve"> μεταξύ μα</w:t>
      </w:r>
      <w:r w:rsidRPr="00496EC4">
        <w:rPr>
          <w:rFonts w:eastAsia="Times New Roman" w:cs="Times New Roman"/>
          <w:szCs w:val="24"/>
        </w:rPr>
        <w:t>ς συζητήσεις</w:t>
      </w:r>
      <w:r>
        <w:rPr>
          <w:rFonts w:eastAsia="Times New Roman" w:cs="Times New Roman"/>
          <w:szCs w:val="24"/>
        </w:rPr>
        <w:t>,</w:t>
      </w:r>
      <w:r w:rsidRPr="00496EC4">
        <w:rPr>
          <w:rFonts w:eastAsia="Times New Roman" w:cs="Times New Roman"/>
          <w:szCs w:val="24"/>
        </w:rPr>
        <w:t xml:space="preserve"> οι συζητήσεις μας και οι αναφορές </w:t>
      </w:r>
      <w:r>
        <w:rPr>
          <w:rFonts w:eastAsia="Times New Roman" w:cs="Times New Roman"/>
          <w:szCs w:val="24"/>
        </w:rPr>
        <w:t>-</w:t>
      </w:r>
      <w:r>
        <w:rPr>
          <w:rFonts w:eastAsia="Times New Roman" w:cs="Times New Roman"/>
          <w:szCs w:val="24"/>
        </w:rPr>
        <w:t xml:space="preserve">και δικές σας πάρα πολλών- αγαπητοί συνάδελφοι, να λένε «καλή η </w:t>
      </w:r>
      <w:r>
        <w:rPr>
          <w:rFonts w:eastAsia="Times New Roman" w:cs="Times New Roman"/>
          <w:szCs w:val="24"/>
        </w:rPr>
        <w:t>σ</w:t>
      </w:r>
      <w:r>
        <w:rPr>
          <w:rFonts w:eastAsia="Times New Roman" w:cs="Times New Roman"/>
          <w:szCs w:val="24"/>
        </w:rPr>
        <w:t xml:space="preserve">υμφωνία» αλλά από το Βήμα να μην τολμάτε να το πείτε. </w:t>
      </w:r>
    </w:p>
    <w:p w14:paraId="2ED8B6E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Τι ψέματα είναι αυτά; Άλλα λέμε μέσα και άλλα έξω; Τι είμαστε; ΣΥΡΙΖΑ;</w:t>
      </w:r>
    </w:p>
    <w:p w14:paraId="2ED8B6E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Δεν αναφέρθηκα προσωπικά. Προσωπικές μου εκτιμήσεις είναι. </w:t>
      </w:r>
    </w:p>
    <w:p w14:paraId="2ED8B6F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Δεν είναι δυνατόν…</w:t>
      </w:r>
    </w:p>
    <w:p w14:paraId="2ED8B6F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Καραμανλή, δεν έκανε προσωπική αναφορά</w:t>
      </w:r>
      <w:r>
        <w:rPr>
          <w:rFonts w:eastAsia="Times New Roman" w:cs="Times New Roman"/>
          <w:szCs w:val="24"/>
        </w:rPr>
        <w:t>.</w:t>
      </w:r>
    </w:p>
    <w:p w14:paraId="2ED8B6F2" w14:textId="77777777" w:rsidR="00C647AD" w:rsidRDefault="00D506E1">
      <w:pPr>
        <w:spacing w:after="0" w:line="600" w:lineRule="auto"/>
        <w:ind w:firstLine="720"/>
        <w:jc w:val="both"/>
        <w:rPr>
          <w:rFonts w:eastAsia="Times New Roman" w:cs="Times New Roman"/>
          <w:szCs w:val="24"/>
        </w:rPr>
      </w:pPr>
      <w:r w:rsidRPr="0042712E">
        <w:rPr>
          <w:rFonts w:eastAsia="Times New Roman" w:cs="Times New Roman"/>
          <w:b/>
          <w:szCs w:val="24"/>
        </w:rPr>
        <w:lastRenderedPageBreak/>
        <w:t>ΧΡΗΣΤΟΣ ΜΠΓΙΑΛΑΣ:</w:t>
      </w:r>
      <w:r>
        <w:rPr>
          <w:rFonts w:eastAsia="Times New Roman" w:cs="Times New Roman"/>
          <w:b/>
          <w:szCs w:val="24"/>
        </w:rPr>
        <w:t xml:space="preserve"> </w:t>
      </w:r>
      <w:r>
        <w:rPr>
          <w:rFonts w:eastAsia="Times New Roman" w:cs="Times New Roman"/>
          <w:szCs w:val="24"/>
        </w:rPr>
        <w:t>Δεν ε</w:t>
      </w:r>
      <w:r w:rsidRPr="00496EC4">
        <w:rPr>
          <w:rFonts w:eastAsia="Times New Roman" w:cs="Times New Roman"/>
          <w:szCs w:val="24"/>
        </w:rPr>
        <w:t xml:space="preserve">ίναι δυνατόν να ακούμε </w:t>
      </w:r>
      <w:r>
        <w:rPr>
          <w:rFonts w:eastAsia="Times New Roman" w:cs="Times New Roman"/>
          <w:szCs w:val="24"/>
        </w:rPr>
        <w:t xml:space="preserve">εδώ </w:t>
      </w:r>
      <w:r w:rsidRPr="00496EC4">
        <w:rPr>
          <w:rFonts w:eastAsia="Times New Roman" w:cs="Times New Roman"/>
          <w:szCs w:val="24"/>
        </w:rPr>
        <w:t xml:space="preserve">δύο γραμμές </w:t>
      </w:r>
      <w:r>
        <w:rPr>
          <w:rFonts w:eastAsia="Times New Roman" w:cs="Times New Roman"/>
          <w:szCs w:val="24"/>
        </w:rPr>
        <w:t>από τη Νέα Δημοκρα</w:t>
      </w:r>
      <w:r>
        <w:rPr>
          <w:rFonts w:eastAsia="Times New Roman" w:cs="Times New Roman"/>
          <w:szCs w:val="24"/>
        </w:rPr>
        <w:t xml:space="preserve">τία, </w:t>
      </w:r>
      <w:r w:rsidRPr="00496EC4">
        <w:rPr>
          <w:rFonts w:eastAsia="Times New Roman" w:cs="Times New Roman"/>
          <w:szCs w:val="24"/>
        </w:rPr>
        <w:t>μία η οποία δίνει περισσότερη βαρύτητα στο</w:t>
      </w:r>
      <w:r>
        <w:rPr>
          <w:rFonts w:eastAsia="Times New Roman" w:cs="Times New Roman"/>
          <w:szCs w:val="24"/>
        </w:rPr>
        <w:t>ν</w:t>
      </w:r>
      <w:r w:rsidRPr="00496EC4">
        <w:rPr>
          <w:rFonts w:eastAsia="Times New Roman" w:cs="Times New Roman"/>
          <w:szCs w:val="24"/>
        </w:rPr>
        <w:t xml:space="preserve"> χειρισμό και μία η οποία έχει τα αυτιά της κλεισμέ</w:t>
      </w:r>
      <w:r>
        <w:rPr>
          <w:rFonts w:eastAsia="Times New Roman" w:cs="Times New Roman"/>
          <w:szCs w:val="24"/>
        </w:rPr>
        <w:t xml:space="preserve">να, </w:t>
      </w:r>
      <w:r w:rsidRPr="00496EC4">
        <w:rPr>
          <w:rFonts w:eastAsia="Times New Roman" w:cs="Times New Roman"/>
          <w:szCs w:val="24"/>
        </w:rPr>
        <w:t xml:space="preserve">τα μάτια με παρωπίδες και λέει </w:t>
      </w:r>
      <w:r>
        <w:rPr>
          <w:rFonts w:eastAsia="Times New Roman" w:cs="Times New Roman"/>
          <w:szCs w:val="24"/>
        </w:rPr>
        <w:t>«</w:t>
      </w:r>
      <w:r w:rsidRPr="00496EC4">
        <w:rPr>
          <w:rFonts w:eastAsia="Times New Roman" w:cs="Times New Roman"/>
          <w:szCs w:val="24"/>
        </w:rPr>
        <w:t>δεν δεχόμαστε τίποτα</w:t>
      </w:r>
      <w:r>
        <w:rPr>
          <w:rFonts w:eastAsia="Times New Roman" w:cs="Times New Roman"/>
          <w:szCs w:val="24"/>
        </w:rPr>
        <w:t>». Α</w:t>
      </w:r>
      <w:r w:rsidRPr="00496EC4">
        <w:rPr>
          <w:rFonts w:eastAsia="Times New Roman" w:cs="Times New Roman"/>
          <w:szCs w:val="24"/>
        </w:rPr>
        <w:t>υτοί οι οποίοι βάζουν ιδιαίτερη βαρύτητα στους χειρισμούς</w:t>
      </w:r>
      <w:r>
        <w:rPr>
          <w:rFonts w:eastAsia="Times New Roman" w:cs="Times New Roman"/>
          <w:szCs w:val="24"/>
        </w:rPr>
        <w:t>,</w:t>
      </w:r>
      <w:r w:rsidRPr="00496EC4">
        <w:rPr>
          <w:rFonts w:eastAsia="Times New Roman" w:cs="Times New Roman"/>
          <w:szCs w:val="24"/>
        </w:rPr>
        <w:t xml:space="preserve"> εάν δηλαδή οι χειρισμοί </w:t>
      </w:r>
      <w:r>
        <w:rPr>
          <w:rFonts w:eastAsia="Times New Roman" w:cs="Times New Roman"/>
          <w:szCs w:val="24"/>
        </w:rPr>
        <w:t xml:space="preserve">ήταν κάπως διαφορετικοί, άρα θα ήταν </w:t>
      </w:r>
      <w:r w:rsidRPr="00496EC4">
        <w:rPr>
          <w:rFonts w:eastAsia="Times New Roman" w:cs="Times New Roman"/>
          <w:szCs w:val="24"/>
        </w:rPr>
        <w:t xml:space="preserve">καλή </w:t>
      </w:r>
      <w:r>
        <w:rPr>
          <w:rFonts w:eastAsia="Times New Roman" w:cs="Times New Roman"/>
          <w:szCs w:val="24"/>
        </w:rPr>
        <w:t xml:space="preserve">η </w:t>
      </w:r>
      <w:r>
        <w:rPr>
          <w:rFonts w:eastAsia="Times New Roman" w:cs="Times New Roman"/>
          <w:szCs w:val="24"/>
        </w:rPr>
        <w:t>σ</w:t>
      </w:r>
      <w:r w:rsidRPr="00496EC4">
        <w:rPr>
          <w:rFonts w:eastAsia="Times New Roman" w:cs="Times New Roman"/>
          <w:szCs w:val="24"/>
        </w:rPr>
        <w:t>υμφωνία</w:t>
      </w:r>
      <w:r>
        <w:rPr>
          <w:rFonts w:eastAsia="Times New Roman" w:cs="Times New Roman"/>
          <w:szCs w:val="24"/>
        </w:rPr>
        <w:t>.</w:t>
      </w:r>
    </w:p>
    <w:p w14:paraId="2ED8B6F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επειδή ο χρόνος</w:t>
      </w:r>
      <w:r w:rsidRPr="00496EC4">
        <w:rPr>
          <w:rFonts w:eastAsia="Times New Roman" w:cs="Times New Roman"/>
          <w:szCs w:val="24"/>
        </w:rPr>
        <w:t xml:space="preserve"> είναι πολύ λίγος και θέλω να κλείσω</w:t>
      </w:r>
      <w:r>
        <w:rPr>
          <w:rFonts w:eastAsia="Times New Roman" w:cs="Times New Roman"/>
          <w:szCs w:val="24"/>
        </w:rPr>
        <w:t>, να επισημάνω κάτι.</w:t>
      </w:r>
      <w:r w:rsidRPr="00496EC4">
        <w:rPr>
          <w:rFonts w:eastAsia="Times New Roman" w:cs="Times New Roman"/>
          <w:szCs w:val="24"/>
        </w:rPr>
        <w:t xml:space="preserve"> </w:t>
      </w:r>
      <w:r>
        <w:rPr>
          <w:rFonts w:eastAsia="Times New Roman" w:cs="Times New Roman"/>
          <w:szCs w:val="24"/>
        </w:rPr>
        <w:t>Χ</w:t>
      </w:r>
      <w:r w:rsidRPr="00496EC4">
        <w:rPr>
          <w:rFonts w:eastAsia="Times New Roman" w:cs="Times New Roman"/>
          <w:szCs w:val="24"/>
        </w:rPr>
        <w:t xml:space="preserve">θες στην ομιλία του εισηγητή σας ήταν λιγότεροι από τους μισούς </w:t>
      </w:r>
      <w:r>
        <w:rPr>
          <w:rFonts w:eastAsia="Times New Roman" w:cs="Times New Roman"/>
          <w:szCs w:val="24"/>
        </w:rPr>
        <w:t>Β</w:t>
      </w:r>
      <w:r w:rsidRPr="00496EC4">
        <w:rPr>
          <w:rFonts w:eastAsia="Times New Roman" w:cs="Times New Roman"/>
          <w:szCs w:val="24"/>
        </w:rPr>
        <w:t xml:space="preserve">ουλευτές </w:t>
      </w:r>
      <w:r>
        <w:rPr>
          <w:rFonts w:eastAsia="Times New Roman" w:cs="Times New Roman"/>
          <w:szCs w:val="24"/>
        </w:rPr>
        <w:t xml:space="preserve">της </w:t>
      </w:r>
      <w:r w:rsidRPr="00496EC4">
        <w:rPr>
          <w:rFonts w:eastAsia="Times New Roman" w:cs="Times New Roman"/>
          <w:szCs w:val="24"/>
        </w:rPr>
        <w:t>Νέας Δημοκρατίας</w:t>
      </w:r>
      <w:r>
        <w:rPr>
          <w:rFonts w:eastAsia="Times New Roman" w:cs="Times New Roman"/>
          <w:szCs w:val="24"/>
        </w:rPr>
        <w:t>. Εμένα μου έκανε ιδιαίτερη εντ</w:t>
      </w:r>
      <w:r>
        <w:rPr>
          <w:rFonts w:eastAsia="Times New Roman" w:cs="Times New Roman"/>
          <w:szCs w:val="24"/>
        </w:rPr>
        <w:t>ύπωση και ήθελα να το αναφέρω.</w:t>
      </w:r>
    </w:p>
    <w:p w14:paraId="2ED8B6F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496EC4">
        <w:rPr>
          <w:rFonts w:eastAsia="Times New Roman" w:cs="Times New Roman"/>
          <w:szCs w:val="24"/>
        </w:rPr>
        <w:t>υρίες και κύριοι συνάδελφοι</w:t>
      </w:r>
      <w:r>
        <w:rPr>
          <w:rFonts w:eastAsia="Times New Roman" w:cs="Times New Roman"/>
          <w:szCs w:val="24"/>
        </w:rPr>
        <w:t xml:space="preserve">, δύο λέξεις για τη γλώσσα. Λέτε </w:t>
      </w:r>
      <w:r w:rsidRPr="00496EC4">
        <w:rPr>
          <w:rFonts w:eastAsia="Times New Roman" w:cs="Times New Roman"/>
          <w:szCs w:val="24"/>
        </w:rPr>
        <w:t>ότι παραχωρούμε τη γλώσσα</w:t>
      </w:r>
      <w:r>
        <w:rPr>
          <w:rFonts w:eastAsia="Times New Roman" w:cs="Times New Roman"/>
          <w:szCs w:val="24"/>
        </w:rPr>
        <w:t>,</w:t>
      </w:r>
      <w:r w:rsidRPr="00496EC4">
        <w:rPr>
          <w:rFonts w:eastAsia="Times New Roman" w:cs="Times New Roman"/>
          <w:szCs w:val="24"/>
        </w:rPr>
        <w:t xml:space="preserve"> δηλαδή </w:t>
      </w:r>
      <w:r>
        <w:rPr>
          <w:rFonts w:eastAsia="Times New Roman" w:cs="Times New Roman"/>
          <w:szCs w:val="24"/>
        </w:rPr>
        <w:t>τ</w:t>
      </w:r>
      <w:r w:rsidRPr="00496EC4">
        <w:rPr>
          <w:rFonts w:eastAsia="Times New Roman" w:cs="Times New Roman"/>
          <w:szCs w:val="24"/>
        </w:rPr>
        <w:t>η γλώσσα που είναι σλαβική</w:t>
      </w:r>
      <w:r>
        <w:rPr>
          <w:rFonts w:eastAsia="Times New Roman" w:cs="Times New Roman"/>
          <w:szCs w:val="24"/>
        </w:rPr>
        <w:t>, τη δική τους. Τ</w:t>
      </w:r>
      <w:r w:rsidRPr="00496EC4">
        <w:rPr>
          <w:rFonts w:eastAsia="Times New Roman" w:cs="Times New Roman"/>
          <w:szCs w:val="24"/>
        </w:rPr>
        <w:t xml:space="preserve">ους </w:t>
      </w:r>
      <w:r>
        <w:rPr>
          <w:rFonts w:eastAsia="Times New Roman" w:cs="Times New Roman"/>
          <w:szCs w:val="24"/>
        </w:rPr>
        <w:t xml:space="preserve">παραχωρούμε </w:t>
      </w:r>
      <w:r w:rsidRPr="00496EC4">
        <w:rPr>
          <w:rFonts w:eastAsia="Times New Roman" w:cs="Times New Roman"/>
          <w:szCs w:val="24"/>
        </w:rPr>
        <w:t>τη σλαβική γλώσσα</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Με αυτό δηλαδή υπονοείτε ότι ο Μέγας Αλέξανδρος και</w:t>
      </w:r>
      <w:r>
        <w:rPr>
          <w:rFonts w:eastAsia="Times New Roman" w:cs="Times New Roman"/>
          <w:szCs w:val="24"/>
        </w:rPr>
        <w:t xml:space="preserve"> οι αρχαίοι </w:t>
      </w:r>
      <w:r w:rsidRPr="00496EC4">
        <w:rPr>
          <w:rFonts w:eastAsia="Times New Roman" w:cs="Times New Roman"/>
          <w:szCs w:val="24"/>
        </w:rPr>
        <w:t>Μακεδόνες μιλούσαν σλαβικά</w:t>
      </w:r>
      <w:r>
        <w:rPr>
          <w:rFonts w:eastAsia="Times New Roman" w:cs="Times New Roman"/>
          <w:szCs w:val="24"/>
        </w:rPr>
        <w:t xml:space="preserve">; </w:t>
      </w:r>
    </w:p>
    <w:p w14:paraId="2ED8B6F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Λέτε ότι</w:t>
      </w:r>
      <w:r w:rsidRPr="00496EC4">
        <w:rPr>
          <w:rFonts w:eastAsia="Times New Roman" w:cs="Times New Roman"/>
          <w:szCs w:val="24"/>
        </w:rPr>
        <w:t xml:space="preserve"> παραχωρούμε </w:t>
      </w:r>
      <w:r>
        <w:rPr>
          <w:rFonts w:eastAsia="Times New Roman" w:cs="Times New Roman"/>
          <w:szCs w:val="24"/>
        </w:rPr>
        <w:t>εθνότητα,</w:t>
      </w:r>
      <w:r w:rsidRPr="00496EC4">
        <w:rPr>
          <w:rFonts w:eastAsia="Times New Roman" w:cs="Times New Roman"/>
          <w:szCs w:val="24"/>
        </w:rPr>
        <w:t xml:space="preserve"> δηλαδή οι αρχαίοι Μακεδόνες δεν ήταν </w:t>
      </w:r>
      <w:r>
        <w:rPr>
          <w:rFonts w:eastAsia="Times New Roman" w:cs="Times New Roman"/>
          <w:szCs w:val="24"/>
        </w:rPr>
        <w:t>εθνικότητος</w:t>
      </w:r>
      <w:r w:rsidRPr="00496EC4">
        <w:rPr>
          <w:rFonts w:eastAsia="Times New Roman" w:cs="Times New Roman"/>
          <w:szCs w:val="24"/>
        </w:rPr>
        <w:t xml:space="preserve"> Έλληνες</w:t>
      </w:r>
      <w:r>
        <w:rPr>
          <w:rFonts w:eastAsia="Times New Roman" w:cs="Times New Roman"/>
          <w:szCs w:val="24"/>
        </w:rPr>
        <w:t>,</w:t>
      </w:r>
      <w:r w:rsidRPr="00496EC4">
        <w:rPr>
          <w:rFonts w:eastAsia="Times New Roman" w:cs="Times New Roman"/>
          <w:szCs w:val="24"/>
        </w:rPr>
        <w:t xml:space="preserve"> όπως οι </w:t>
      </w:r>
      <w:r>
        <w:rPr>
          <w:rFonts w:eastAsia="Times New Roman" w:cs="Times New Roman"/>
          <w:szCs w:val="24"/>
        </w:rPr>
        <w:t>Θ</w:t>
      </w:r>
      <w:r w:rsidRPr="00496EC4">
        <w:rPr>
          <w:rFonts w:eastAsia="Times New Roman" w:cs="Times New Roman"/>
          <w:szCs w:val="24"/>
        </w:rPr>
        <w:t>εσσαλοί</w:t>
      </w:r>
      <w:r>
        <w:rPr>
          <w:rFonts w:eastAsia="Times New Roman" w:cs="Times New Roman"/>
          <w:szCs w:val="24"/>
        </w:rPr>
        <w:t>,</w:t>
      </w:r>
      <w:r w:rsidRPr="00496EC4">
        <w:rPr>
          <w:rFonts w:eastAsia="Times New Roman" w:cs="Times New Roman"/>
          <w:szCs w:val="24"/>
        </w:rPr>
        <w:t xml:space="preserve"> όπως οι Ηπειρώτες</w:t>
      </w:r>
      <w:r>
        <w:rPr>
          <w:rFonts w:eastAsia="Times New Roman" w:cs="Times New Roman"/>
          <w:szCs w:val="24"/>
        </w:rPr>
        <w:t xml:space="preserve">, όπως οι Πελοποννήσιοι; Τι ήταν Σλάβοι; Με </w:t>
      </w:r>
      <w:r>
        <w:rPr>
          <w:rFonts w:eastAsia="Times New Roman" w:cs="Times New Roman"/>
          <w:szCs w:val="24"/>
        </w:rPr>
        <w:lastRenderedPageBreak/>
        <w:t xml:space="preserve">αυτό το θέμα αυτοαναιρείσθε, διότι λέτε ότι </w:t>
      </w:r>
      <w:r w:rsidRPr="00496EC4">
        <w:rPr>
          <w:rFonts w:eastAsia="Times New Roman" w:cs="Times New Roman"/>
          <w:szCs w:val="24"/>
        </w:rPr>
        <w:t>παρ</w:t>
      </w:r>
      <w:r w:rsidRPr="00496EC4">
        <w:rPr>
          <w:rFonts w:eastAsia="Times New Roman" w:cs="Times New Roman"/>
          <w:szCs w:val="24"/>
        </w:rPr>
        <w:t xml:space="preserve">αχωρούμε κάτι το οποίο η </w:t>
      </w:r>
      <w:r>
        <w:rPr>
          <w:rFonts w:eastAsia="Times New Roman" w:cs="Times New Roman"/>
          <w:szCs w:val="24"/>
        </w:rPr>
        <w:t>σ</w:t>
      </w:r>
      <w:r w:rsidRPr="00496EC4">
        <w:rPr>
          <w:rFonts w:eastAsia="Times New Roman" w:cs="Times New Roman"/>
          <w:szCs w:val="24"/>
        </w:rPr>
        <w:t xml:space="preserve">υμφωνία </w:t>
      </w:r>
      <w:r>
        <w:rPr>
          <w:rFonts w:eastAsia="Times New Roman" w:cs="Times New Roman"/>
          <w:szCs w:val="24"/>
        </w:rPr>
        <w:t>λέει ότι</w:t>
      </w:r>
      <w:r w:rsidRPr="00496EC4">
        <w:rPr>
          <w:rFonts w:eastAsia="Times New Roman" w:cs="Times New Roman"/>
          <w:szCs w:val="24"/>
        </w:rPr>
        <w:t xml:space="preserve"> είναι σλαβικό και </w:t>
      </w:r>
      <w:r>
        <w:rPr>
          <w:rFonts w:eastAsia="Times New Roman" w:cs="Times New Roman"/>
          <w:szCs w:val="24"/>
        </w:rPr>
        <w:t>εσείς λέτε ότι τους</w:t>
      </w:r>
      <w:r w:rsidRPr="00496EC4">
        <w:rPr>
          <w:rFonts w:eastAsia="Times New Roman" w:cs="Times New Roman"/>
          <w:szCs w:val="24"/>
        </w:rPr>
        <w:t xml:space="preserve"> το δίνουμε</w:t>
      </w:r>
      <w:r>
        <w:rPr>
          <w:rFonts w:eastAsia="Times New Roman" w:cs="Times New Roman"/>
          <w:szCs w:val="24"/>
        </w:rPr>
        <w:t>. Σ</w:t>
      </w:r>
      <w:r w:rsidRPr="00496EC4">
        <w:rPr>
          <w:rFonts w:eastAsia="Times New Roman" w:cs="Times New Roman"/>
          <w:szCs w:val="24"/>
        </w:rPr>
        <w:t>λαβική γλώσσα μιλούσαν οι αρχαίοι Μακεδόνες</w:t>
      </w:r>
      <w:r>
        <w:rPr>
          <w:rFonts w:eastAsia="Times New Roman" w:cs="Times New Roman"/>
          <w:szCs w:val="24"/>
        </w:rPr>
        <w:t>;</w:t>
      </w:r>
      <w:r w:rsidRPr="00496EC4">
        <w:rPr>
          <w:rFonts w:eastAsia="Times New Roman" w:cs="Times New Roman"/>
          <w:szCs w:val="24"/>
        </w:rPr>
        <w:t xml:space="preserve"> </w:t>
      </w:r>
    </w:p>
    <w:p w14:paraId="2ED8B6F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ξεκινάει μια νέα </w:t>
      </w:r>
      <w:r w:rsidRPr="00496EC4">
        <w:rPr>
          <w:rFonts w:eastAsia="Times New Roman" w:cs="Times New Roman"/>
          <w:szCs w:val="24"/>
        </w:rPr>
        <w:t>εποχή στα Βαλκάνια</w:t>
      </w:r>
      <w:r>
        <w:rPr>
          <w:rFonts w:eastAsia="Times New Roman" w:cs="Times New Roman"/>
          <w:szCs w:val="24"/>
        </w:rPr>
        <w:t>. Π</w:t>
      </w:r>
      <w:r w:rsidRPr="00496EC4">
        <w:rPr>
          <w:rFonts w:eastAsia="Times New Roman" w:cs="Times New Roman"/>
          <w:szCs w:val="24"/>
        </w:rPr>
        <w:t xml:space="preserve">ρέπει να δώσουμε τις δυνάμεις </w:t>
      </w:r>
      <w:r>
        <w:rPr>
          <w:rFonts w:eastAsia="Times New Roman" w:cs="Times New Roman"/>
          <w:szCs w:val="24"/>
        </w:rPr>
        <w:t>μας,</w:t>
      </w:r>
      <w:r w:rsidRPr="00496EC4">
        <w:rPr>
          <w:rFonts w:eastAsia="Times New Roman" w:cs="Times New Roman"/>
          <w:szCs w:val="24"/>
        </w:rPr>
        <w:t xml:space="preserve"> επειδή είναι μία </w:t>
      </w:r>
      <w:r>
        <w:rPr>
          <w:rFonts w:eastAsia="Times New Roman" w:cs="Times New Roman"/>
          <w:szCs w:val="24"/>
        </w:rPr>
        <w:t>σ</w:t>
      </w:r>
      <w:r w:rsidRPr="00496EC4">
        <w:rPr>
          <w:rFonts w:eastAsia="Times New Roman" w:cs="Times New Roman"/>
          <w:szCs w:val="24"/>
        </w:rPr>
        <w:t xml:space="preserve">υμφωνία </w:t>
      </w:r>
      <w:r>
        <w:rPr>
          <w:rFonts w:eastAsia="Times New Roman" w:cs="Times New Roman"/>
          <w:szCs w:val="24"/>
        </w:rPr>
        <w:t>ό</w:t>
      </w:r>
      <w:r w:rsidRPr="00496EC4">
        <w:rPr>
          <w:rFonts w:eastAsia="Times New Roman" w:cs="Times New Roman"/>
          <w:szCs w:val="24"/>
        </w:rPr>
        <w:t>χι κα</w:t>
      </w:r>
      <w:r w:rsidRPr="00496EC4">
        <w:rPr>
          <w:rFonts w:eastAsia="Times New Roman" w:cs="Times New Roman"/>
          <w:szCs w:val="24"/>
        </w:rPr>
        <w:t>ταναγκασμού</w:t>
      </w:r>
      <w:r>
        <w:rPr>
          <w:rFonts w:eastAsia="Times New Roman" w:cs="Times New Roman"/>
          <w:szCs w:val="24"/>
        </w:rPr>
        <w:t xml:space="preserve"> αλλά με θέληση και </w:t>
      </w:r>
      <w:r w:rsidRPr="00496EC4">
        <w:rPr>
          <w:rFonts w:eastAsia="Times New Roman" w:cs="Times New Roman"/>
          <w:szCs w:val="24"/>
        </w:rPr>
        <w:t>των δύο μερών να εφαρμοστεί και να έχει μακροζωία</w:t>
      </w:r>
      <w:r>
        <w:rPr>
          <w:rFonts w:eastAsia="Times New Roman" w:cs="Times New Roman"/>
          <w:szCs w:val="24"/>
        </w:rPr>
        <w:t>,</w:t>
      </w:r>
      <w:r w:rsidRPr="00496EC4">
        <w:rPr>
          <w:rFonts w:eastAsia="Times New Roman" w:cs="Times New Roman"/>
          <w:szCs w:val="24"/>
        </w:rPr>
        <w:t xml:space="preserve"> να λειτουργήσει προς την ειρηνική συνύπαρξη </w:t>
      </w:r>
      <w:r>
        <w:rPr>
          <w:rFonts w:eastAsia="Times New Roman" w:cs="Times New Roman"/>
          <w:szCs w:val="24"/>
        </w:rPr>
        <w:t xml:space="preserve">αυτών </w:t>
      </w:r>
      <w:r w:rsidRPr="00496EC4">
        <w:rPr>
          <w:rFonts w:eastAsia="Times New Roman" w:cs="Times New Roman"/>
          <w:szCs w:val="24"/>
        </w:rPr>
        <w:t>των λαών</w:t>
      </w:r>
      <w:r>
        <w:rPr>
          <w:rFonts w:eastAsia="Times New Roman" w:cs="Times New Roman"/>
          <w:szCs w:val="24"/>
        </w:rPr>
        <w:t>,</w:t>
      </w:r>
      <w:r w:rsidRPr="00496EC4">
        <w:rPr>
          <w:rFonts w:eastAsia="Times New Roman" w:cs="Times New Roman"/>
          <w:szCs w:val="24"/>
        </w:rPr>
        <w:t xml:space="preserve"> </w:t>
      </w:r>
      <w:r>
        <w:rPr>
          <w:rFonts w:eastAsia="Times New Roman" w:cs="Times New Roman"/>
          <w:szCs w:val="24"/>
        </w:rPr>
        <w:t>τη συνανάπτυξη</w:t>
      </w:r>
      <w:r w:rsidRPr="00496EC4">
        <w:rPr>
          <w:rFonts w:eastAsia="Times New Roman" w:cs="Times New Roman"/>
          <w:szCs w:val="24"/>
        </w:rPr>
        <w:t xml:space="preserve"> </w:t>
      </w:r>
      <w:r>
        <w:rPr>
          <w:rFonts w:eastAsia="Times New Roman" w:cs="Times New Roman"/>
          <w:szCs w:val="24"/>
        </w:rPr>
        <w:t>και τη</w:t>
      </w:r>
      <w:r>
        <w:rPr>
          <w:rFonts w:eastAsia="Times New Roman" w:cs="Times New Roman"/>
          <w:szCs w:val="24"/>
        </w:rPr>
        <w:t>ν</w:t>
      </w:r>
      <w:r>
        <w:rPr>
          <w:rFonts w:eastAsia="Times New Roman" w:cs="Times New Roman"/>
          <w:szCs w:val="24"/>
        </w:rPr>
        <w:t xml:space="preserve"> καλή και ειρηνική </w:t>
      </w:r>
      <w:r w:rsidRPr="00496EC4">
        <w:rPr>
          <w:rFonts w:eastAsia="Times New Roman" w:cs="Times New Roman"/>
          <w:szCs w:val="24"/>
        </w:rPr>
        <w:t>διαβίωσ</w:t>
      </w:r>
      <w:r>
        <w:rPr>
          <w:rFonts w:eastAsia="Times New Roman" w:cs="Times New Roman"/>
          <w:szCs w:val="24"/>
        </w:rPr>
        <w:t>η</w:t>
      </w:r>
      <w:r w:rsidRPr="00496EC4">
        <w:rPr>
          <w:rFonts w:eastAsia="Times New Roman" w:cs="Times New Roman"/>
          <w:szCs w:val="24"/>
        </w:rPr>
        <w:t xml:space="preserve"> μεταξύ </w:t>
      </w:r>
      <w:r>
        <w:rPr>
          <w:rFonts w:eastAsia="Times New Roman" w:cs="Times New Roman"/>
          <w:szCs w:val="24"/>
        </w:rPr>
        <w:t>μας.</w:t>
      </w:r>
    </w:p>
    <w:p w14:paraId="2ED8B6F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ED8B6F8"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2ED8B6F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sidRPr="00EB7660">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w:t>
      </w:r>
      <w:r>
        <w:rPr>
          <w:rFonts w:eastAsia="Times New Roman" w:cs="Times New Roman"/>
          <w:szCs w:val="24"/>
        </w:rPr>
        <w:t>ερώθηκαν για την ιστορία του κτη</w:t>
      </w:r>
      <w:r w:rsidRPr="00EB7660">
        <w:rPr>
          <w:rFonts w:eastAsia="Times New Roman" w:cs="Times New Roman"/>
          <w:szCs w:val="24"/>
        </w:rPr>
        <w:t xml:space="preserve">ρίου και τον τρόπο οργάνωσης και λειτουργίας της Βουλής, </w:t>
      </w:r>
      <w:r>
        <w:rPr>
          <w:rFonts w:eastAsia="Times New Roman" w:cs="Times New Roman"/>
          <w:szCs w:val="24"/>
        </w:rPr>
        <w:t>είκοσι έξι</w:t>
      </w:r>
      <w:r w:rsidRPr="00EB7660">
        <w:rPr>
          <w:rFonts w:eastAsia="Times New Roman" w:cs="Times New Roman"/>
          <w:szCs w:val="24"/>
        </w:rPr>
        <w:t xml:space="preserve"> μαθητές και μαθήτριες και </w:t>
      </w:r>
      <w:r>
        <w:rPr>
          <w:rFonts w:eastAsia="Times New Roman" w:cs="Times New Roman"/>
          <w:szCs w:val="24"/>
        </w:rPr>
        <w:t xml:space="preserve">δύο </w:t>
      </w:r>
      <w:r w:rsidRPr="00EB7660">
        <w:rPr>
          <w:rFonts w:eastAsia="Times New Roman" w:cs="Times New Roman"/>
          <w:szCs w:val="24"/>
        </w:rPr>
        <w:t xml:space="preserve">εκπαιδευτικοί </w:t>
      </w:r>
      <w:r w:rsidRPr="00EB7660">
        <w:rPr>
          <w:rFonts w:eastAsia="Times New Roman" w:cs="Times New Roman"/>
          <w:szCs w:val="24"/>
        </w:rPr>
        <w:lastRenderedPageBreak/>
        <w:t xml:space="preserve">συνοδοί τους από το Δημοτικό Σχολείο </w:t>
      </w:r>
      <w:r>
        <w:rPr>
          <w:rFonts w:eastAsia="Times New Roman" w:cs="Times New Roman"/>
          <w:szCs w:val="24"/>
        </w:rPr>
        <w:t>«Χρυσόστομος Σμύρνης»</w:t>
      </w:r>
      <w:r w:rsidRPr="00EB7660">
        <w:rPr>
          <w:rFonts w:eastAsia="Times New Roman" w:cs="Times New Roman"/>
          <w:szCs w:val="24"/>
        </w:rPr>
        <w:t xml:space="preserve">. </w:t>
      </w:r>
    </w:p>
    <w:p w14:paraId="2ED8B6FA" w14:textId="77777777" w:rsidR="00C647AD" w:rsidRDefault="00D506E1">
      <w:pPr>
        <w:spacing w:after="0" w:line="600" w:lineRule="auto"/>
        <w:ind w:firstLine="720"/>
        <w:jc w:val="both"/>
        <w:rPr>
          <w:rFonts w:eastAsia="Times New Roman" w:cs="Times New Roman"/>
          <w:szCs w:val="24"/>
        </w:rPr>
      </w:pPr>
      <w:r w:rsidRPr="00EB7660">
        <w:rPr>
          <w:rFonts w:eastAsia="Times New Roman" w:cs="Times New Roman"/>
          <w:szCs w:val="24"/>
        </w:rPr>
        <w:t xml:space="preserve">Η Βουλή </w:t>
      </w:r>
      <w:r>
        <w:rPr>
          <w:rFonts w:eastAsia="Times New Roman" w:cs="Times New Roman"/>
          <w:szCs w:val="24"/>
        </w:rPr>
        <w:t>σάς</w:t>
      </w:r>
      <w:r w:rsidRPr="00EB7660">
        <w:rPr>
          <w:rFonts w:eastAsia="Times New Roman" w:cs="Times New Roman"/>
          <w:szCs w:val="24"/>
        </w:rPr>
        <w:t xml:space="preserve"> καλωσορίζει. </w:t>
      </w:r>
    </w:p>
    <w:p w14:paraId="2ED8B6FB" w14:textId="77777777" w:rsidR="00C647AD" w:rsidRDefault="00D506E1">
      <w:pPr>
        <w:spacing w:after="0" w:line="600" w:lineRule="auto"/>
        <w:ind w:firstLine="720"/>
        <w:jc w:val="center"/>
        <w:rPr>
          <w:rFonts w:eastAsia="Times New Roman" w:cs="Times New Roman"/>
          <w:szCs w:val="24"/>
        </w:rPr>
      </w:pPr>
      <w:r w:rsidRPr="00EB7660">
        <w:rPr>
          <w:rFonts w:eastAsia="Times New Roman" w:cs="Times New Roman"/>
          <w:szCs w:val="24"/>
        </w:rPr>
        <w:t xml:space="preserve">(Χειροκροτήματα απ’ όλες </w:t>
      </w:r>
      <w:r w:rsidRPr="00EB7660">
        <w:rPr>
          <w:rFonts w:eastAsia="Times New Roman" w:cs="Times New Roman"/>
          <w:szCs w:val="24"/>
        </w:rPr>
        <w:t>τις πτέρυγες της Βουλής)</w:t>
      </w:r>
    </w:p>
    <w:p w14:paraId="2ED8B6F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Συ</w:t>
      </w:r>
      <w:r w:rsidRPr="00496EC4">
        <w:rPr>
          <w:rFonts w:eastAsia="Times New Roman" w:cs="Times New Roman"/>
          <w:szCs w:val="24"/>
        </w:rPr>
        <w:t xml:space="preserve">νεχίζουμε με τον </w:t>
      </w:r>
      <w:r>
        <w:rPr>
          <w:rFonts w:eastAsia="Times New Roman" w:cs="Times New Roman"/>
          <w:szCs w:val="24"/>
        </w:rPr>
        <w:t>κ. Ευάγγελο</w:t>
      </w:r>
      <w:r w:rsidRPr="00496EC4">
        <w:rPr>
          <w:rFonts w:eastAsia="Times New Roman" w:cs="Times New Roman"/>
          <w:szCs w:val="24"/>
        </w:rPr>
        <w:t xml:space="preserve"> Αποστόλου</w:t>
      </w:r>
      <w:r>
        <w:rPr>
          <w:rFonts w:eastAsia="Times New Roman" w:cs="Times New Roman"/>
          <w:szCs w:val="24"/>
        </w:rPr>
        <w:t>.</w:t>
      </w:r>
    </w:p>
    <w:p w14:paraId="2ED8B6FD"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Κύ</w:t>
      </w:r>
      <w:r w:rsidRPr="00496EC4">
        <w:rPr>
          <w:rFonts w:eastAsia="Times New Roman" w:cs="Times New Roman"/>
          <w:szCs w:val="24"/>
        </w:rPr>
        <w:t>ριοι συνάδελφοι της Νέας Δημοκρατίας και του ΠΑΣΟΚ</w:t>
      </w:r>
      <w:r>
        <w:rPr>
          <w:rFonts w:eastAsia="Times New Roman" w:cs="Times New Roman"/>
          <w:szCs w:val="24"/>
        </w:rPr>
        <w:t>, αντιλαμβάνομαι</w:t>
      </w:r>
      <w:r w:rsidRPr="00496EC4">
        <w:rPr>
          <w:rFonts w:eastAsia="Times New Roman" w:cs="Times New Roman"/>
          <w:szCs w:val="24"/>
        </w:rPr>
        <w:t xml:space="preserve"> τις δυσκολίες σας να παραδεχτείτε ότι αυτή η </w:t>
      </w:r>
      <w:r>
        <w:rPr>
          <w:rFonts w:eastAsia="Times New Roman" w:cs="Times New Roman"/>
          <w:szCs w:val="24"/>
        </w:rPr>
        <w:t>Κ</w:t>
      </w:r>
      <w:r w:rsidRPr="00496EC4">
        <w:rPr>
          <w:rFonts w:eastAsia="Times New Roman" w:cs="Times New Roman"/>
          <w:szCs w:val="24"/>
        </w:rPr>
        <w:t xml:space="preserve">υβέρνηση που </w:t>
      </w:r>
      <w:r>
        <w:rPr>
          <w:rFonts w:eastAsia="Times New Roman" w:cs="Times New Roman"/>
          <w:szCs w:val="24"/>
        </w:rPr>
        <w:t>από την πρώτη στιγμή αμφισβητήσα</w:t>
      </w:r>
      <w:r w:rsidRPr="00496EC4">
        <w:rPr>
          <w:rFonts w:eastAsia="Times New Roman" w:cs="Times New Roman"/>
          <w:szCs w:val="24"/>
        </w:rPr>
        <w:t>τε</w:t>
      </w:r>
      <w:r w:rsidRPr="00B466E3">
        <w:rPr>
          <w:rFonts w:eastAsia="Times New Roman" w:cs="Times New Roman"/>
          <w:szCs w:val="24"/>
        </w:rPr>
        <w:t>,</w:t>
      </w:r>
      <w:r w:rsidRPr="00496EC4">
        <w:rPr>
          <w:rFonts w:eastAsia="Times New Roman" w:cs="Times New Roman"/>
          <w:szCs w:val="24"/>
        </w:rPr>
        <w:t xml:space="preserve"> λίγε</w:t>
      </w:r>
      <w:r w:rsidRPr="00496EC4">
        <w:rPr>
          <w:rFonts w:eastAsia="Times New Roman" w:cs="Times New Roman"/>
          <w:szCs w:val="24"/>
        </w:rPr>
        <w:t>ς ημέρες μετά την ψήφο εμπιστοσύνης που πήρε</w:t>
      </w:r>
      <w:r w:rsidRPr="00B466E3">
        <w:rPr>
          <w:rFonts w:eastAsia="Times New Roman" w:cs="Times New Roman"/>
          <w:szCs w:val="24"/>
        </w:rPr>
        <w:t>,</w:t>
      </w:r>
      <w:r w:rsidRPr="00496EC4">
        <w:rPr>
          <w:rFonts w:eastAsia="Times New Roman" w:cs="Times New Roman"/>
          <w:szCs w:val="24"/>
        </w:rPr>
        <w:t xml:space="preserve"> σας ζητάει σήμερα </w:t>
      </w:r>
      <w:r w:rsidRPr="00B466E3">
        <w:rPr>
          <w:rFonts w:eastAsia="Times New Roman" w:cs="Times New Roman"/>
          <w:szCs w:val="24"/>
        </w:rPr>
        <w:t>-</w:t>
      </w:r>
      <w:r w:rsidRPr="00496EC4">
        <w:rPr>
          <w:rFonts w:eastAsia="Times New Roman" w:cs="Times New Roman"/>
          <w:szCs w:val="24"/>
        </w:rPr>
        <w:t>και θα πάρει</w:t>
      </w:r>
      <w:r w:rsidRPr="00B466E3">
        <w:rPr>
          <w:rFonts w:eastAsia="Times New Roman" w:cs="Times New Roman"/>
          <w:szCs w:val="24"/>
        </w:rPr>
        <w:t>-</w:t>
      </w:r>
      <w:r w:rsidRPr="00496EC4">
        <w:rPr>
          <w:rFonts w:eastAsia="Times New Roman" w:cs="Times New Roman"/>
          <w:szCs w:val="24"/>
        </w:rPr>
        <w:t xml:space="preserve"> ψήφο για ένα εθνικό θέμα που εσείς δεν μπορέσατε ούτε καν να το </w:t>
      </w:r>
      <w:r>
        <w:rPr>
          <w:rFonts w:eastAsia="Times New Roman" w:cs="Times New Roman"/>
          <w:szCs w:val="24"/>
        </w:rPr>
        <w:t xml:space="preserve">αγγίξετε. </w:t>
      </w:r>
    </w:p>
    <w:p w14:paraId="2ED8B6FE"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Κυβέρνηση που οδήγησε τη χώρα στην κανονικότητα, που κατόρθωσε να μην εφαρμόσει ακόμη και μνημονιακές υποχρεώσεις όπως αυτή της περικοπής των συντάξεων, που θα προχωρήσει τις επόμενες μέρες και σε νέες ρυθμίσεις ανακούφισης του Έλληνα πολίτη από </w:t>
      </w:r>
      <w:r>
        <w:rPr>
          <w:rFonts w:eastAsia="Times New Roman" w:cs="Times New Roman"/>
          <w:szCs w:val="24"/>
        </w:rPr>
        <w:t xml:space="preserve">τις επιπτώσεις της κρίσης. </w:t>
      </w:r>
    </w:p>
    <w:p w14:paraId="2ED8B6FF"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κατάφερε και με τη Συμφωνία των Πρεσπών να λύσει ένα εθνικό θέμα, που μας ταλάνιζε επί δεκαετίες. </w:t>
      </w:r>
      <w:r>
        <w:rPr>
          <w:rFonts w:eastAsia="Times New Roman" w:cs="Times New Roman"/>
          <w:szCs w:val="24"/>
        </w:rPr>
        <w:lastRenderedPageBreak/>
        <w:t>Εσείς το μόνο που κάνατε τα χρόνια που είχατε την κυβερνητική ευθύνη</w:t>
      </w:r>
      <w:r w:rsidRPr="00A74495">
        <w:rPr>
          <w:rFonts w:eastAsia="Times New Roman" w:cs="Times New Roman"/>
          <w:szCs w:val="24"/>
        </w:rPr>
        <w:t>,</w:t>
      </w:r>
      <w:r>
        <w:rPr>
          <w:rFonts w:eastAsia="Times New Roman" w:cs="Times New Roman"/>
          <w:szCs w:val="24"/>
        </w:rPr>
        <w:t xml:space="preserve"> ήταν είτε να μετράτε πόσες χώρες, η μία μετά την</w:t>
      </w:r>
      <w:r>
        <w:rPr>
          <w:rFonts w:eastAsia="Times New Roman" w:cs="Times New Roman"/>
          <w:szCs w:val="24"/>
        </w:rPr>
        <w:t xml:space="preserve"> άλλη, αναγνώριζαν τη συμβαλλόμενη χώρα με το όνομα «Μακεδονία», είτε να κοιτάτε στα διεθνή </w:t>
      </w:r>
      <w:r>
        <w:rPr>
          <w:rFonts w:eastAsia="Times New Roman" w:cs="Times New Roman"/>
          <w:szCs w:val="24"/>
          <w:lang w:val="en-US"/>
        </w:rPr>
        <w:t>fora</w:t>
      </w:r>
      <w:r>
        <w:rPr>
          <w:rFonts w:eastAsia="Times New Roman" w:cs="Times New Roman"/>
          <w:szCs w:val="24"/>
        </w:rPr>
        <w:t xml:space="preserve"> και τις συναντήσεις αν η ταμπελίτσα μπροστά στον εκπρόσωπο έγραφε «Πρώην Γιουγκοσλαβική Δημοκρατία της Μακεδονίας» ή «Δημοκρατία της Μακεδονίας». </w:t>
      </w:r>
    </w:p>
    <w:p w14:paraId="2ED8B700"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με τη </w:t>
      </w:r>
      <w:r>
        <w:rPr>
          <w:rFonts w:eastAsia="Times New Roman" w:cs="Times New Roman"/>
          <w:szCs w:val="24"/>
        </w:rPr>
        <w:t>σ</w:t>
      </w:r>
      <w:r>
        <w:rPr>
          <w:rFonts w:eastAsia="Times New Roman" w:cs="Times New Roman"/>
          <w:szCs w:val="24"/>
        </w:rPr>
        <w:t>υμφωνία που πετύχαμε δεν πήραμε μόνο τη λεγόμενη εθνική γραμμή της διπλής ονομασίας για όλες τις χρήσεις, που διαμορφώθηκε το 2008 στο Βουκουρέστι και την αποδέχθηκαν όλες οι μετέπειτα δικές σας κυβερνήσεις, αλλά προχωρήσαμε πιο πέρα. Φτάσαμε μέχρι το σημ</w:t>
      </w:r>
      <w:r>
        <w:rPr>
          <w:rFonts w:eastAsia="Times New Roman" w:cs="Times New Roman"/>
          <w:szCs w:val="24"/>
        </w:rPr>
        <w:t xml:space="preserve">είο να υποχρεώσουμε την άλλη πλευρά να κάνει δεκτή αυτή την εθνική μας γραμμή τροποποιώντας το </w:t>
      </w:r>
      <w:r>
        <w:rPr>
          <w:rFonts w:eastAsia="Times New Roman" w:cs="Times New Roman"/>
          <w:szCs w:val="24"/>
        </w:rPr>
        <w:t>σ</w:t>
      </w:r>
      <w:r>
        <w:rPr>
          <w:rFonts w:eastAsia="Times New Roman" w:cs="Times New Roman"/>
          <w:szCs w:val="24"/>
        </w:rPr>
        <w:t>ύνταγμ</w:t>
      </w:r>
      <w:r>
        <w:rPr>
          <w:rFonts w:eastAsia="Times New Roman" w:cs="Times New Roman"/>
          <w:szCs w:val="24"/>
        </w:rPr>
        <w:t>ά</w:t>
      </w:r>
      <w:r>
        <w:rPr>
          <w:rFonts w:eastAsia="Times New Roman" w:cs="Times New Roman"/>
          <w:szCs w:val="24"/>
        </w:rPr>
        <w:t xml:space="preserve"> της. Δεν υπάρχει τέτοιο προηγούμενο στην παγκόσμια ιστορία σε ανάλογες συμφωνίες. </w:t>
      </w:r>
    </w:p>
    <w:p w14:paraId="2ED8B701"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Δεν έχετε επιχειρήματα, κύριοι συνάδελφοι, για να στηρίξετε την άρνησ</w:t>
      </w:r>
      <w:r>
        <w:rPr>
          <w:rFonts w:eastAsia="Times New Roman" w:cs="Times New Roman"/>
          <w:szCs w:val="24"/>
        </w:rPr>
        <w:t xml:space="preserve">η σας. Τροποποιήσαν το </w:t>
      </w:r>
      <w:r>
        <w:rPr>
          <w:rFonts w:eastAsia="Times New Roman" w:cs="Times New Roman"/>
          <w:szCs w:val="24"/>
        </w:rPr>
        <w:t>σ</w:t>
      </w:r>
      <w:r>
        <w:rPr>
          <w:rFonts w:eastAsia="Times New Roman" w:cs="Times New Roman"/>
          <w:szCs w:val="24"/>
        </w:rPr>
        <w:t>ύνταγμ</w:t>
      </w:r>
      <w:r>
        <w:rPr>
          <w:rFonts w:eastAsia="Times New Roman" w:cs="Times New Roman"/>
          <w:szCs w:val="24"/>
        </w:rPr>
        <w:t>ά</w:t>
      </w:r>
      <w:r>
        <w:rPr>
          <w:rFonts w:eastAsia="Times New Roman" w:cs="Times New Roman"/>
          <w:szCs w:val="24"/>
        </w:rPr>
        <w:t xml:space="preserve"> τους και μην έχοντας τίποτε άλλο να πείτε ζητάτε να αλλάξουν και τη διαδικασία ενσωμάτωσης των αλλαγών. </w:t>
      </w:r>
    </w:p>
    <w:p w14:paraId="2ED8B702"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αλλού είναι το πρόβλημά σας. Δεν μπορείτε να χωνέψετε ότι ήρθε σήμερα μια Αριστερά, που δεν της δίνατε περιθώρια </w:t>
      </w:r>
      <w:r>
        <w:rPr>
          <w:rFonts w:eastAsia="Times New Roman" w:cs="Times New Roman"/>
          <w:szCs w:val="24"/>
        </w:rPr>
        <w:t>διακυβέρνησης πέραν του εξαμήνου, όχι μόνο να βγάλει τη χώρα από τα μνημόνια αλλά και να λύσει ένα τόσο σοβαρό εθνικό θέμα, που τόσα χρόνια είχε βαλτώσει. Όλες οι συμφωνίες, ακόμη και αυτές που ακολουθούν τις πολεμικές συρράξεις, εμπεριέχουν κάποιους συμβι</w:t>
      </w:r>
      <w:r>
        <w:rPr>
          <w:rFonts w:eastAsia="Times New Roman" w:cs="Times New Roman"/>
          <w:szCs w:val="24"/>
        </w:rPr>
        <w:t>βασμούς. Εμείς δεν δώσαμε τίποτα. Αντίθετα, πήραμε πολλά, παρ</w:t>
      </w:r>
      <w:r>
        <w:rPr>
          <w:rFonts w:eastAsia="Times New Roman" w:cs="Times New Roman"/>
          <w:szCs w:val="24"/>
        </w:rPr>
        <w:t xml:space="preserve">’ </w:t>
      </w:r>
      <w:r>
        <w:rPr>
          <w:rFonts w:eastAsia="Times New Roman" w:cs="Times New Roman"/>
          <w:szCs w:val="24"/>
        </w:rPr>
        <w:t>ότι βρεθήκαμε μπροστά σε καταστάσεις που οδηγούσαν σε τετελεσμένα, που έφθαναν ακόμη και μέχρι τη μονοπώληση του ονόματος «Μακεδονία». Φαντάζομαι πώς θα νιώσατε την επομένη της απόφασης της Βου</w:t>
      </w:r>
      <w:r>
        <w:rPr>
          <w:rFonts w:eastAsia="Times New Roman" w:cs="Times New Roman"/>
          <w:szCs w:val="24"/>
        </w:rPr>
        <w:t xml:space="preserve">λής των Σκοπίων για αποδοχή της διπλής ονομασίας, όταν είδατε όλα τα διεθνή μέσα ενημέρωσης να έχουν ως τίτλο το «Βόρεια Μακεδονία». </w:t>
      </w:r>
    </w:p>
    <w:p w14:paraId="2ED8B703"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δεν αφήνει κανένα περιθώριο για την ανάπτυξη αλυτρωτικών τάσεων για αποδοχή της διπλής ονομασίας και είδατε ότι</w:t>
      </w:r>
      <w:r>
        <w:rPr>
          <w:rFonts w:eastAsia="Times New Roman" w:cs="Times New Roman"/>
          <w:szCs w:val="24"/>
        </w:rPr>
        <w:t xml:space="preserve"> όχι μόνο δεν επιτρέπει την ανάπτυξη αλυτρωτικών τάσεων και την αναγνώριση της μακεδονικής εθνότητας, αλλά και της σλαβομακεδονικής γλώσσας. Οι γείτον</w:t>
      </w:r>
      <w:r>
        <w:rPr>
          <w:rFonts w:eastAsia="Times New Roman" w:cs="Times New Roman"/>
          <w:szCs w:val="24"/>
        </w:rPr>
        <w:t>έ</w:t>
      </w:r>
      <w:r>
        <w:rPr>
          <w:rFonts w:eastAsia="Times New Roman" w:cs="Times New Roman"/>
          <w:szCs w:val="24"/>
        </w:rPr>
        <w:t xml:space="preserve">ς μας όχι μόνο </w:t>
      </w:r>
      <w:r>
        <w:rPr>
          <w:rFonts w:eastAsia="Times New Roman" w:cs="Times New Roman"/>
          <w:szCs w:val="24"/>
        </w:rPr>
        <w:lastRenderedPageBreak/>
        <w:t>αναγνωρίζουν ότι δεν έχουν κα</w:t>
      </w:r>
      <w:r>
        <w:rPr>
          <w:rFonts w:eastAsia="Times New Roman" w:cs="Times New Roman"/>
          <w:szCs w:val="24"/>
        </w:rPr>
        <w:t>μ</w:t>
      </w:r>
      <w:r>
        <w:rPr>
          <w:rFonts w:eastAsia="Times New Roman" w:cs="Times New Roman"/>
          <w:szCs w:val="24"/>
        </w:rPr>
        <w:t>μία σχέση με την αρχαία ελληνική Μακεδονία αλλά και αποσύρου</w:t>
      </w:r>
      <w:r>
        <w:rPr>
          <w:rFonts w:eastAsia="Times New Roman" w:cs="Times New Roman"/>
          <w:szCs w:val="24"/>
        </w:rPr>
        <w:t>ν κάθε τι που σχετίζεται με την ιστορική κληρονομιά της περιοχής. Ξεκαθαρίζεται επίσης ότι ο όρος «</w:t>
      </w:r>
      <w:r>
        <w:rPr>
          <w:rFonts w:eastAsia="Times New Roman" w:cs="Times New Roman"/>
          <w:szCs w:val="24"/>
          <w:lang w:val="en-US"/>
        </w:rPr>
        <w:t>nationality</w:t>
      </w:r>
      <w:r>
        <w:rPr>
          <w:rFonts w:eastAsia="Times New Roman" w:cs="Times New Roman"/>
          <w:szCs w:val="24"/>
        </w:rPr>
        <w:t>» χρησιμοποιείται ως «ιθαγένεια» και όχι ως «εθνότητα», όπως ισχυρίζεστε. Η ιθαγένεια δεν προσδιορίζει την εθνότητα, στην οποία ανήκουν οι πολίτες</w:t>
      </w:r>
      <w:r>
        <w:rPr>
          <w:rFonts w:eastAsia="Times New Roman" w:cs="Times New Roman"/>
          <w:szCs w:val="24"/>
        </w:rPr>
        <w:t xml:space="preserve"> μιας χώρας. Ως προς τη γλώσσα, είναι ρητή η αναφορά ότι ανήκει στην ομάδα των νοτίων σλαβικών γλωσσών και δεν έχει κα</w:t>
      </w:r>
      <w:r>
        <w:rPr>
          <w:rFonts w:eastAsia="Times New Roman" w:cs="Times New Roman"/>
          <w:szCs w:val="24"/>
        </w:rPr>
        <w:t>μ</w:t>
      </w:r>
      <w:r>
        <w:rPr>
          <w:rFonts w:eastAsia="Times New Roman" w:cs="Times New Roman"/>
          <w:szCs w:val="24"/>
        </w:rPr>
        <w:t>μία σχέση με τον αρχαίο ελληνικό πολιτισμό.</w:t>
      </w:r>
    </w:p>
    <w:p w14:paraId="2ED8B704"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Όμως, πέρα από αυτά, δεν βλέπετε το σημαντικότερο ότι με τη </w:t>
      </w:r>
      <w:r>
        <w:rPr>
          <w:rFonts w:eastAsia="Times New Roman" w:cs="Times New Roman"/>
          <w:szCs w:val="24"/>
        </w:rPr>
        <w:t>σ</w:t>
      </w:r>
      <w:r>
        <w:rPr>
          <w:rFonts w:eastAsia="Times New Roman" w:cs="Times New Roman"/>
          <w:szCs w:val="24"/>
        </w:rPr>
        <w:t>υμφωνία αυτή εξουδετερώνουμε κάθ</w:t>
      </w:r>
      <w:r>
        <w:rPr>
          <w:rFonts w:eastAsia="Times New Roman" w:cs="Times New Roman"/>
          <w:szCs w:val="24"/>
        </w:rPr>
        <w:t xml:space="preserve">ε προσπάθεια επηρεασμού της πορείας της χώρας αυτής, της περιοχής γενικότερα, από την πλευρά της Τουρκίας. Δεν βλέπετε ότι με αυτή τη </w:t>
      </w:r>
      <w:r>
        <w:rPr>
          <w:rFonts w:eastAsia="Times New Roman" w:cs="Times New Roman"/>
          <w:szCs w:val="24"/>
        </w:rPr>
        <w:t>σ</w:t>
      </w:r>
      <w:r>
        <w:rPr>
          <w:rFonts w:eastAsia="Times New Roman" w:cs="Times New Roman"/>
          <w:szCs w:val="24"/>
        </w:rPr>
        <w:t xml:space="preserve">υμφωνία έρχεται η χώρα μας σε ηγεμονική θέση στην ευρύτερη περιοχή των Βαλκανίων. Δεν βλέπετε πόσο αναβαθμίζεται ο ρόλος </w:t>
      </w:r>
      <w:r>
        <w:rPr>
          <w:rFonts w:eastAsia="Times New Roman" w:cs="Times New Roman"/>
          <w:szCs w:val="24"/>
        </w:rPr>
        <w:t xml:space="preserve">της Μακεδονίας και της Θράκης σε περιφερειακό οικονομικό κόμβο, με ό,τι αυτό συνεπάγεται για τις επενδύσεις μας στη γείτονα χώρα, στις εξαγωγές μας και σε όλες τις οικονομικές δραστηριότητες στην ευρύτερη περιοχή. </w:t>
      </w:r>
    </w:p>
    <w:p w14:paraId="2ED8B705"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C86BF5">
        <w:rPr>
          <w:rFonts w:eastAsia="Times New Roman" w:cs="Times New Roman"/>
          <w:szCs w:val="24"/>
        </w:rPr>
        <w:lastRenderedPageBreak/>
        <w:t>(Στο σημείο αυτό κτυπάει το κουδούνι λήξε</w:t>
      </w:r>
      <w:r w:rsidRPr="00C86BF5">
        <w:rPr>
          <w:rFonts w:eastAsia="Times New Roman" w:cs="Times New Roman"/>
          <w:szCs w:val="24"/>
        </w:rPr>
        <w:t>ως του χρόνου ομιλίας του κυρίου Βουλευτή)</w:t>
      </w:r>
    </w:p>
    <w:p w14:paraId="2ED8B706"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Ασφαλώς, το πρόβλημά σας είναι ότι όλα αυτά συμβαίνουν με κυβέρνηση της Αριστεράς. Και το χειρότερο είναι για σας ότι δεν μπορείτε να επικαλεστείτε τον πατριωτισμό σας, γιατί πάνω από όλα αυτή η </w:t>
      </w:r>
      <w:r>
        <w:rPr>
          <w:rFonts w:eastAsia="Times New Roman" w:cs="Times New Roman"/>
          <w:szCs w:val="24"/>
        </w:rPr>
        <w:t>σ</w:t>
      </w:r>
      <w:r>
        <w:rPr>
          <w:rFonts w:eastAsia="Times New Roman" w:cs="Times New Roman"/>
          <w:szCs w:val="24"/>
        </w:rPr>
        <w:t>υμφωνία είναι πρω</w:t>
      </w:r>
      <w:r>
        <w:rPr>
          <w:rFonts w:eastAsia="Times New Roman" w:cs="Times New Roman"/>
          <w:szCs w:val="24"/>
        </w:rPr>
        <w:t>τίστως πατριωτική.</w:t>
      </w:r>
    </w:p>
    <w:p w14:paraId="2ED8B707" w14:textId="77777777" w:rsidR="00C647AD" w:rsidRDefault="00D506E1">
      <w:pPr>
        <w:tabs>
          <w:tab w:val="left" w:pos="1118"/>
        </w:tabs>
        <w:spacing w:after="0" w:line="600" w:lineRule="auto"/>
        <w:ind w:firstLine="709"/>
        <w:contextualSpacing/>
        <w:jc w:val="center"/>
        <w:rPr>
          <w:rFonts w:eastAsia="Times New Roman" w:cs="Times New Roman"/>
          <w:szCs w:val="24"/>
        </w:rPr>
      </w:pPr>
      <w:r w:rsidRPr="00C86BF5">
        <w:rPr>
          <w:rFonts w:eastAsia="Times New Roman" w:cs="Times New Roman"/>
          <w:szCs w:val="24"/>
        </w:rPr>
        <w:t>(Χειροκροτήματα από την πτέρυγα του ΣΥΡΙΖΑ)</w:t>
      </w:r>
    </w:p>
    <w:p w14:paraId="2ED8B708"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προχωρήσουμε ως εξής, για να ετοιμάζονται και οι άλλοι συνάδελφοι: Θα μιλήσουν ο κ. Μπαξεβανάκης, ο κ. Σκρέκας, ο κ. Ηγουμενίδης, η κ. Θεοπεφτάτου, ο κ. Σαλμ</w:t>
      </w:r>
      <w:r>
        <w:rPr>
          <w:rFonts w:eastAsia="Times New Roman" w:cs="Times New Roman"/>
          <w:szCs w:val="24"/>
        </w:rPr>
        <w:t>άς. Μετά θα δώσω τον λόγο στην Υφυπουργό Εσωτερικών κ. Αικατερίνη Νοτοπούλου.</w:t>
      </w:r>
    </w:p>
    <w:p w14:paraId="2ED8B709"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Ορίστε, κύριε Μπαξεβανάκη, έχετε τον λόγο</w:t>
      </w:r>
    </w:p>
    <w:p w14:paraId="2ED8B70A"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C86BF5">
        <w:rPr>
          <w:rFonts w:eastAsia="Times New Roman" w:cs="Times New Roman"/>
          <w:b/>
          <w:szCs w:val="24"/>
        </w:rPr>
        <w:t>ΔΗΜΗΤΡΙΟΣ ΜΠΑΞΕΒΑΝΑΚΗΣ:</w:t>
      </w:r>
      <w:r>
        <w:rPr>
          <w:rFonts w:eastAsia="Times New Roman" w:cs="Times New Roman"/>
          <w:szCs w:val="24"/>
        </w:rPr>
        <w:t xml:space="preserve"> Κυρίες και κύριοι Βουλευτές, η Εθνική Αντιπροσωπεία ζει ιστορικές στιγμές, καθώς καλούμαστε να επιλύσουμε ένα πρ</w:t>
      </w:r>
      <w:r>
        <w:rPr>
          <w:rFonts w:eastAsia="Times New Roman" w:cs="Times New Roman"/>
          <w:szCs w:val="24"/>
        </w:rPr>
        <w:t>όβλημα που ταλανίζει τη χώρα για δεκαετίες.</w:t>
      </w:r>
    </w:p>
    <w:p w14:paraId="2ED8B70B"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Καλύπτει η </w:t>
      </w:r>
      <w:r>
        <w:rPr>
          <w:rFonts w:eastAsia="Times New Roman" w:cs="Times New Roman"/>
          <w:szCs w:val="24"/>
        </w:rPr>
        <w:t>σ</w:t>
      </w:r>
      <w:r>
        <w:rPr>
          <w:rFonts w:eastAsia="Times New Roman" w:cs="Times New Roman"/>
          <w:szCs w:val="24"/>
        </w:rPr>
        <w:t xml:space="preserve">υμφωνία την εθνική γραμμή, που εδώ και πάνω από μία δεκαετία έχει χαραχτεί και την ακολούθησαν πιστά </w:t>
      </w:r>
      <w:r>
        <w:rPr>
          <w:rFonts w:eastAsia="Times New Roman" w:cs="Times New Roman"/>
          <w:szCs w:val="24"/>
        </w:rPr>
        <w:lastRenderedPageBreak/>
        <w:t>όλες οι κυβερνήσεις αυτών των χρόνων; Ποια είναι η εθνική γραμμή; Σύνθετη ονομασία με γεωγραφικό πρ</w:t>
      </w:r>
      <w:r>
        <w:rPr>
          <w:rFonts w:eastAsia="Times New Roman" w:cs="Times New Roman"/>
          <w:szCs w:val="24"/>
        </w:rPr>
        <w:t xml:space="preserve">οσδιορισμό, έναντι όλων. Τα προβλέπει αυτά η </w:t>
      </w:r>
      <w:r>
        <w:rPr>
          <w:rFonts w:eastAsia="Times New Roman" w:cs="Times New Roman"/>
          <w:szCs w:val="24"/>
        </w:rPr>
        <w:t>σ</w:t>
      </w:r>
      <w:r>
        <w:rPr>
          <w:rFonts w:eastAsia="Times New Roman" w:cs="Times New Roman"/>
          <w:szCs w:val="24"/>
        </w:rPr>
        <w:t>υμφωνία; Τα προβλέπει και τα τρία. Επομένως το βασικό ζήτημα που απασχολούσε τον λαό μας, το «Μακεδονία» σκέτο, τελείωσε.</w:t>
      </w:r>
    </w:p>
    <w:p w14:paraId="2ED8B70C"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Αλήθεια, η Νέα Δημοκρατία και η «ουρά» της, το εναπομείναν ΠΑΣΟΚ, εξακολουθούν να είναι </w:t>
      </w:r>
      <w:r>
        <w:rPr>
          <w:rFonts w:eastAsia="Times New Roman" w:cs="Times New Roman"/>
          <w:szCs w:val="24"/>
        </w:rPr>
        <w:t>με την εθνική γραμμή, υποστηρίζουν ακόμη τη σύνθετη ονομασία; Γιατί ο κ. Μητσοτάκης αποφεύγει να το πει αυτό, γιατί αρνήθηκε να προσέλθει σε τηλεοπτικό διάλογο με τον Πρωθυπουργό; Το ότι υποστηρίζετε την εθνική γραμμή το λέτε στα συλλαλητήρια που συμμετέχε</w:t>
      </w:r>
      <w:r>
        <w:rPr>
          <w:rFonts w:eastAsia="Times New Roman" w:cs="Times New Roman"/>
          <w:szCs w:val="24"/>
        </w:rPr>
        <w:t xml:space="preserve">τε; Το λέτε στους ανθρώπους που λένε: «Η Μακεδονία είναι μία και είναι ελληνική»; Είναι μία και είναι ελληνική; Μήπως ζητάτε αναθεώρηση της ιστορίας, αγαπητοί συνάδελφοι; Μήπως ζητάτε αναθεώρηση της Συνθήκης του Βουκουρεστίου; Μήπως ζητάτε επαναχάραξη των </w:t>
      </w:r>
      <w:r>
        <w:rPr>
          <w:rFonts w:eastAsia="Times New Roman" w:cs="Times New Roman"/>
          <w:szCs w:val="24"/>
        </w:rPr>
        <w:t>συνόρων στα Βαλκάνια; Μήπως έχετε αλυτρωτικές βλέψεις; Υπάρχουν Έλληνες Βουλευτές που σκέφτονται έτσι;</w:t>
      </w:r>
    </w:p>
    <w:p w14:paraId="2ED8B70D"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άλλο πέτυχε η </w:t>
      </w:r>
      <w:r>
        <w:rPr>
          <w:rFonts w:eastAsia="Times New Roman" w:cs="Times New Roman"/>
          <w:szCs w:val="24"/>
        </w:rPr>
        <w:t>σ</w:t>
      </w:r>
      <w:r>
        <w:rPr>
          <w:rFonts w:eastAsia="Times New Roman" w:cs="Times New Roman"/>
          <w:szCs w:val="24"/>
        </w:rPr>
        <w:t xml:space="preserve">υμφωνία; Η γειτονική χώρα να αλλάξει το </w:t>
      </w:r>
      <w:r>
        <w:rPr>
          <w:rFonts w:eastAsia="Times New Roman" w:cs="Times New Roman"/>
          <w:szCs w:val="24"/>
        </w:rPr>
        <w:t>σ</w:t>
      </w:r>
      <w:r>
        <w:rPr>
          <w:rFonts w:eastAsia="Times New Roman" w:cs="Times New Roman"/>
          <w:szCs w:val="24"/>
        </w:rPr>
        <w:t>ύνταγμ</w:t>
      </w:r>
      <w:r>
        <w:rPr>
          <w:rFonts w:eastAsia="Times New Roman" w:cs="Times New Roman"/>
          <w:szCs w:val="24"/>
        </w:rPr>
        <w:t>ά</w:t>
      </w:r>
      <w:r>
        <w:rPr>
          <w:rFonts w:eastAsia="Times New Roman" w:cs="Times New Roman"/>
          <w:szCs w:val="24"/>
        </w:rPr>
        <w:t xml:space="preserve"> της. Είναι συνηθισμένο μια γειτονική χώρα να υποχρεώνει μια άλλη για αλλαγή </w:t>
      </w:r>
      <w:r>
        <w:rPr>
          <w:rFonts w:eastAsia="Times New Roman" w:cs="Times New Roman"/>
          <w:szCs w:val="24"/>
        </w:rPr>
        <w:t>σ</w:t>
      </w:r>
      <w:r>
        <w:rPr>
          <w:rFonts w:eastAsia="Times New Roman" w:cs="Times New Roman"/>
          <w:szCs w:val="24"/>
        </w:rPr>
        <w:t xml:space="preserve">υντάγματος και μάλιστα σε καιρό ειρήνης; Για να φανταστούμε το αντίστροφο, δηλαδή η </w:t>
      </w:r>
      <w:r>
        <w:rPr>
          <w:rFonts w:eastAsia="Times New Roman" w:cs="Times New Roman"/>
          <w:szCs w:val="24"/>
        </w:rPr>
        <w:t>σ</w:t>
      </w:r>
      <w:r>
        <w:rPr>
          <w:rFonts w:eastAsia="Times New Roman" w:cs="Times New Roman"/>
          <w:szCs w:val="24"/>
        </w:rPr>
        <w:t xml:space="preserve">υμφωνία να προέβλεπε και να επέβαλε στην Ελλάδα να αλλάξει το </w:t>
      </w:r>
      <w:r>
        <w:rPr>
          <w:rFonts w:eastAsia="Times New Roman" w:cs="Times New Roman"/>
          <w:szCs w:val="24"/>
        </w:rPr>
        <w:t>σ</w:t>
      </w:r>
      <w:r>
        <w:rPr>
          <w:rFonts w:eastAsia="Times New Roman" w:cs="Times New Roman"/>
          <w:szCs w:val="24"/>
        </w:rPr>
        <w:t>ύνταγμ</w:t>
      </w:r>
      <w:r>
        <w:rPr>
          <w:rFonts w:eastAsia="Times New Roman" w:cs="Times New Roman"/>
          <w:szCs w:val="24"/>
        </w:rPr>
        <w:t xml:space="preserve">ά </w:t>
      </w:r>
      <w:r>
        <w:rPr>
          <w:rFonts w:eastAsia="Times New Roman" w:cs="Times New Roman"/>
          <w:szCs w:val="24"/>
        </w:rPr>
        <w:t xml:space="preserve">της. Σκεφθείτε πόσο ταπεινωτικό θα μας φαινόταν αυτό. Δεν το κάνει η Ελλάδα. Εμείς υποχρεώσαμε τους </w:t>
      </w:r>
      <w:r>
        <w:rPr>
          <w:rFonts w:eastAsia="Times New Roman" w:cs="Times New Roman"/>
          <w:szCs w:val="24"/>
        </w:rPr>
        <w:t xml:space="preserve">γείτονες να αλλάξουν το </w:t>
      </w:r>
      <w:r>
        <w:rPr>
          <w:rFonts w:eastAsia="Times New Roman" w:cs="Times New Roman"/>
          <w:szCs w:val="24"/>
        </w:rPr>
        <w:t>σ</w:t>
      </w:r>
      <w:r>
        <w:rPr>
          <w:rFonts w:eastAsia="Times New Roman" w:cs="Times New Roman"/>
          <w:szCs w:val="24"/>
        </w:rPr>
        <w:t>ύνταγμ</w:t>
      </w:r>
      <w:r>
        <w:rPr>
          <w:rFonts w:eastAsia="Times New Roman" w:cs="Times New Roman"/>
          <w:szCs w:val="24"/>
        </w:rPr>
        <w:t>ά</w:t>
      </w:r>
      <w:r>
        <w:rPr>
          <w:rFonts w:eastAsia="Times New Roman" w:cs="Times New Roman"/>
          <w:szCs w:val="24"/>
        </w:rPr>
        <w:t xml:space="preserve"> τους. Άρα, λοιπόν, πετύχαμε όλα όσα προέβλεπε η εθνική γραμμή και πολλά ακόμα.</w:t>
      </w:r>
    </w:p>
    <w:p w14:paraId="2ED8B70E"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Ποια είναι αυτά;</w:t>
      </w:r>
    </w:p>
    <w:p w14:paraId="2ED8B70F"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Άρθρο 3. «Τα υφιστάμενα σύνορα είναι διαρκή και απαραβίαστα». Τέλος, λοιπόν, σε τυχόν επεκτατικές βλέψεις. </w:t>
      </w:r>
    </w:p>
    <w:p w14:paraId="2ED8B710"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Άρθρο 4. «Τα μέρη δ</w:t>
      </w:r>
      <w:r>
        <w:rPr>
          <w:rFonts w:eastAsia="Times New Roman" w:cs="Times New Roman"/>
          <w:szCs w:val="24"/>
        </w:rPr>
        <w:t>εσμεύονται να μην προβαίνουν και να μην επιτρέπουν αλυτρωτικές δηλώσεις». Τέρμα, λοιπόν, σε οποιεσδήποτε προθέσεις αλυτρωτισμού.</w:t>
      </w:r>
    </w:p>
    <w:p w14:paraId="2ED8B711"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Άρθρο 8. «Το γειτονικό κράτος αλλάζει τα ονόματα υποδομών, δρόμων, αεροδρομίων, μνημείων, δημοσίων κτ</w:t>
      </w:r>
      <w:r>
        <w:rPr>
          <w:rFonts w:eastAsia="Times New Roman" w:cs="Times New Roman"/>
          <w:szCs w:val="24"/>
        </w:rPr>
        <w:t>η</w:t>
      </w:r>
      <w:r>
        <w:rPr>
          <w:rFonts w:eastAsia="Times New Roman" w:cs="Times New Roman"/>
          <w:szCs w:val="24"/>
        </w:rPr>
        <w:t xml:space="preserve">ρίων, που τυχόν υπονοούν </w:t>
      </w:r>
      <w:r>
        <w:rPr>
          <w:rFonts w:eastAsia="Times New Roman" w:cs="Times New Roman"/>
          <w:szCs w:val="24"/>
        </w:rPr>
        <w:t>την αρχαία ελληνική ιστορία». Δεν επιτρέ</w:t>
      </w:r>
      <w:r>
        <w:rPr>
          <w:rFonts w:eastAsia="Times New Roman" w:cs="Times New Roman"/>
          <w:szCs w:val="24"/>
        </w:rPr>
        <w:lastRenderedPageBreak/>
        <w:t xml:space="preserve">πετε να χρησιμοποιούν το αστέρι της Βεργίνας. Έχει ήδη συσταθεί </w:t>
      </w:r>
      <w:r>
        <w:rPr>
          <w:rFonts w:eastAsia="Times New Roman" w:cs="Times New Roman"/>
          <w:szCs w:val="24"/>
        </w:rPr>
        <w:t>ε</w:t>
      </w:r>
      <w:r>
        <w:rPr>
          <w:rFonts w:eastAsia="Times New Roman" w:cs="Times New Roman"/>
          <w:szCs w:val="24"/>
        </w:rPr>
        <w:t>πιτροπή που θα εξετάσει τα σχολικά εγχειρίδια και θα αφαιρέσει οποιεσδήποτε υπόνοιες αλυτρωτισμού υπάρχουν μέσα σε αυτά.</w:t>
      </w:r>
    </w:p>
    <w:p w14:paraId="2ED8B712"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Επομένως η </w:t>
      </w:r>
      <w:r>
        <w:rPr>
          <w:rFonts w:eastAsia="Times New Roman" w:cs="Times New Roman"/>
          <w:szCs w:val="24"/>
        </w:rPr>
        <w:t>σ</w:t>
      </w:r>
      <w:r>
        <w:rPr>
          <w:rFonts w:eastAsia="Times New Roman" w:cs="Times New Roman"/>
          <w:szCs w:val="24"/>
        </w:rPr>
        <w:t>υμφωνία πέτυχε όχι</w:t>
      </w:r>
      <w:r>
        <w:rPr>
          <w:rFonts w:eastAsia="Times New Roman" w:cs="Times New Roman"/>
          <w:szCs w:val="24"/>
        </w:rPr>
        <w:t xml:space="preserve"> μόνο την εθνική γραμμή, αλλά πολύ περισσότερα από όσα περιμένατε όλοι σας, απλώς δεν έχετε το θάρρος να πείτε και δημόσια αυτά που πολλοί από σας αναφέρουν στις ιδιωτικές μας συζητήσεις.</w:t>
      </w:r>
    </w:p>
    <w:p w14:paraId="2ED8B713"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Έχει</w:t>
      </w:r>
      <w:r>
        <w:rPr>
          <w:rFonts w:eastAsia="Times New Roman" w:cs="Times New Roman"/>
          <w:szCs w:val="24"/>
        </w:rPr>
        <w:t>,</w:t>
      </w:r>
      <w:r>
        <w:rPr>
          <w:rFonts w:eastAsia="Times New Roman" w:cs="Times New Roman"/>
          <w:szCs w:val="24"/>
        </w:rPr>
        <w:t xml:space="preserve"> όμως, ένα μειονέκτημα αυτή η </w:t>
      </w:r>
      <w:r>
        <w:rPr>
          <w:rFonts w:eastAsia="Times New Roman" w:cs="Times New Roman"/>
          <w:szCs w:val="24"/>
        </w:rPr>
        <w:t>σ</w:t>
      </w:r>
      <w:r>
        <w:rPr>
          <w:rFonts w:eastAsia="Times New Roman" w:cs="Times New Roman"/>
          <w:szCs w:val="24"/>
        </w:rPr>
        <w:t xml:space="preserve">υμφωνία: Την πέτυχε η Αριστερά, </w:t>
      </w:r>
      <w:r>
        <w:rPr>
          <w:rFonts w:eastAsia="Times New Roman" w:cs="Times New Roman"/>
          <w:szCs w:val="24"/>
        </w:rPr>
        <w:t xml:space="preserve">την πέτυχε ο ΣΥΡΙΖΑ, την πέτυχε ο Τσίπρας. Άρα έπρεπε να εφεύρετε προσχήματα για να την αμφισβητήσετε. Και βρήκατε! «Δίνουμε», λέει, «γλώσσα και εθνότητα». Μάλιστα! Τι λέει η </w:t>
      </w:r>
      <w:r>
        <w:rPr>
          <w:rFonts w:eastAsia="Times New Roman" w:cs="Times New Roman"/>
          <w:szCs w:val="24"/>
        </w:rPr>
        <w:t>σ</w:t>
      </w:r>
      <w:r>
        <w:rPr>
          <w:rFonts w:eastAsia="Times New Roman" w:cs="Times New Roman"/>
          <w:szCs w:val="24"/>
        </w:rPr>
        <w:t>υμφωνία για τη γλώσσα; Επαναλαμβάνει τη γλώσσα, όπως αναγνωρίστηκε από την Τρίτη</w:t>
      </w:r>
      <w:r>
        <w:rPr>
          <w:rFonts w:eastAsia="Times New Roman" w:cs="Times New Roman"/>
          <w:szCs w:val="24"/>
        </w:rPr>
        <w:t xml:space="preserve"> Συνδιάσκεψη του ΟΗΕ, που -τι ειρωνεία της ιστορίας!- αυτή η </w:t>
      </w:r>
      <w:r>
        <w:rPr>
          <w:rFonts w:eastAsia="Times New Roman" w:cs="Times New Roman"/>
          <w:szCs w:val="24"/>
        </w:rPr>
        <w:t>σ</w:t>
      </w:r>
      <w:r>
        <w:rPr>
          <w:rFonts w:eastAsia="Times New Roman" w:cs="Times New Roman"/>
          <w:szCs w:val="24"/>
        </w:rPr>
        <w:t>υνδιάσκεψη έλαβε χώρα στην Αθήνα το 1977. Μήπως θυμάστε ποιος ήταν Πρωθυπουργός της Ελλάδας τότε; Ο αείμνηστος Κωνσταντίνος Καραμανλής. Μήπως έχετε να προσάψε</w:t>
      </w:r>
      <w:r>
        <w:rPr>
          <w:rFonts w:eastAsia="Times New Roman" w:cs="Times New Roman"/>
          <w:szCs w:val="24"/>
        </w:rPr>
        <w:t>τε</w:t>
      </w:r>
      <w:r>
        <w:rPr>
          <w:rFonts w:eastAsia="Times New Roman" w:cs="Times New Roman"/>
          <w:szCs w:val="24"/>
        </w:rPr>
        <w:t xml:space="preserve"> κάτι στον τότε Πρωθυπουργό; </w:t>
      </w:r>
    </w:p>
    <w:p w14:paraId="2ED8B714"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σ</w:t>
      </w:r>
      <w:r>
        <w:rPr>
          <w:rFonts w:eastAsia="Times New Roman" w:cs="Times New Roman"/>
          <w:szCs w:val="24"/>
        </w:rPr>
        <w:t>υ</w:t>
      </w:r>
      <w:r>
        <w:rPr>
          <w:rFonts w:eastAsia="Times New Roman" w:cs="Times New Roman"/>
          <w:szCs w:val="24"/>
        </w:rPr>
        <w:t>μφωνία, λοιπόν επαναλαμβάνει ό,τι αποφασίστηκε το 1977 στον ΟΗΕ, αλλά προσθέτει ορισμένα πράγματα, δηλαδή ότι αυτή η γλώσσα ανήκει στις νότιες σλαβικές γλώσσες, είναι σλαβική επομένως και δεν έχει σχέση με τον αρχαίο ελληνικό πολιτισμό, την ιστορία, την κο</w:t>
      </w:r>
      <w:r>
        <w:rPr>
          <w:rFonts w:eastAsia="Times New Roman" w:cs="Times New Roman"/>
          <w:szCs w:val="24"/>
        </w:rPr>
        <w:t xml:space="preserve">υλτούρα και την κληρονομιά της αρχαίας ελληνικής Μακεδονίας. Είναι καλύτερο, λοιπόν, αυτό που ισχύει σήμερα ή αυτό που προβλέπει η </w:t>
      </w:r>
      <w:r>
        <w:rPr>
          <w:rFonts w:eastAsia="Times New Roman" w:cs="Times New Roman"/>
          <w:szCs w:val="24"/>
        </w:rPr>
        <w:t>σ</w:t>
      </w:r>
      <w:r>
        <w:rPr>
          <w:rFonts w:eastAsia="Times New Roman" w:cs="Times New Roman"/>
          <w:szCs w:val="24"/>
        </w:rPr>
        <w:t>υμφωνία; Ας κρίνουν οι πολίτες.</w:t>
      </w:r>
    </w:p>
    <w:p w14:paraId="2ED8B715"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Το δεύτερο πρόσχημά σας είναι ότι δίνουμε εθνότητα. Βεβαίως, κα</w:t>
      </w:r>
      <w:r>
        <w:rPr>
          <w:rFonts w:eastAsia="Times New Roman" w:cs="Times New Roman"/>
          <w:szCs w:val="24"/>
        </w:rPr>
        <w:t>μ</w:t>
      </w:r>
      <w:r>
        <w:rPr>
          <w:rFonts w:eastAsia="Times New Roman" w:cs="Times New Roman"/>
          <w:szCs w:val="24"/>
        </w:rPr>
        <w:t>μία διεθνής συμφωνία δεν καθ</w:t>
      </w:r>
      <w:r>
        <w:rPr>
          <w:rFonts w:eastAsia="Times New Roman" w:cs="Times New Roman"/>
          <w:szCs w:val="24"/>
        </w:rPr>
        <w:t xml:space="preserve">ορίζει εθνότητα. Η εθνότητα είναι ζήτημα αυτοπροσδιορισμού του πολίτη. Κανένας δεν θα πει στον άλλον σε ποια εθνότητα ανήκει, θα το καθορίσει μόνος του. Η </w:t>
      </w:r>
      <w:r>
        <w:rPr>
          <w:rFonts w:eastAsia="Times New Roman" w:cs="Times New Roman"/>
          <w:szCs w:val="24"/>
        </w:rPr>
        <w:t>σ</w:t>
      </w:r>
      <w:r>
        <w:rPr>
          <w:rFonts w:eastAsia="Times New Roman" w:cs="Times New Roman"/>
          <w:szCs w:val="24"/>
        </w:rPr>
        <w:t>υμφωνία καθορίζει ιθαγένεια, όπως επί λέξει αναφέρεται στη ρηματική διακοίνωση του γειτονικού κράτου</w:t>
      </w:r>
      <w:r>
        <w:rPr>
          <w:rFonts w:eastAsia="Times New Roman" w:cs="Times New Roman"/>
          <w:szCs w:val="24"/>
        </w:rPr>
        <w:t>ς προς το ελληνικό Υπουργείο Εξωτερικών, που αναφέρει επί λέξει ότι η λέξη «nationality» αναφέρεται αποκλειστικά στην ιθαγένεια και δεν προσδιορίζει την εθνότητα. Και τα δύο σας προσχήματα έχουν καταρρεύσει εδώ και καιρό.</w:t>
      </w:r>
    </w:p>
    <w:p w14:paraId="2ED8B716"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Τα δώσαμε όλα, λοιπόν. Ξεπουλήσαμε</w:t>
      </w:r>
      <w:r>
        <w:rPr>
          <w:rFonts w:eastAsia="Times New Roman" w:cs="Times New Roman"/>
          <w:szCs w:val="24"/>
        </w:rPr>
        <w:t xml:space="preserve"> τη Μακεδονία. Μάλιστα. Ανακοίνωση του </w:t>
      </w:r>
      <w:r>
        <w:rPr>
          <w:rFonts w:eastAsia="Times New Roman" w:cs="Times New Roman"/>
          <w:szCs w:val="24"/>
          <w:lang w:val="en-US"/>
        </w:rPr>
        <w:t>VMRO</w:t>
      </w:r>
      <w:r>
        <w:rPr>
          <w:rFonts w:eastAsia="Times New Roman" w:cs="Times New Roman"/>
          <w:szCs w:val="24"/>
        </w:rPr>
        <w:t>, του εθνικιστικού κόμματος που κυβερνούσε μέχρι πρόπερσι στην από δω και πέρα Βόρεια Μακεδονία και εξαιτίας του οποίου δεν μπορούσε να επιτευχθεί συμφωνία, το αντίστοιχο, δηλαδή, κόμμα</w:t>
      </w:r>
      <w:r w:rsidRPr="005C2766">
        <w:rPr>
          <w:rFonts w:eastAsia="Times New Roman" w:cs="Times New Roman"/>
          <w:szCs w:val="24"/>
        </w:rPr>
        <w:t>,</w:t>
      </w:r>
      <w:r>
        <w:rPr>
          <w:rFonts w:eastAsia="Times New Roman" w:cs="Times New Roman"/>
          <w:szCs w:val="24"/>
        </w:rPr>
        <w:t xml:space="preserve"> το συγγενές της Νέας Δημοκ</w:t>
      </w:r>
      <w:r>
        <w:rPr>
          <w:rFonts w:eastAsia="Times New Roman" w:cs="Times New Roman"/>
          <w:szCs w:val="24"/>
        </w:rPr>
        <w:t xml:space="preserve">ρατίας, οι εθνικιστές εκεί και οι εθνικιστές εδώ. </w:t>
      </w:r>
    </w:p>
    <w:p w14:paraId="2ED8B717"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Τι λέει, λοιπόν, το </w:t>
      </w:r>
      <w:r>
        <w:rPr>
          <w:rFonts w:eastAsia="Times New Roman" w:cs="Times New Roman"/>
          <w:szCs w:val="24"/>
          <w:lang w:val="en-US"/>
        </w:rPr>
        <w:t>VMRO</w:t>
      </w:r>
      <w:r w:rsidRPr="007E754B">
        <w:rPr>
          <w:rFonts w:eastAsia="Times New Roman" w:cs="Times New Roman"/>
          <w:szCs w:val="24"/>
        </w:rPr>
        <w:t xml:space="preserve"> </w:t>
      </w:r>
      <w:r>
        <w:rPr>
          <w:rFonts w:eastAsia="Times New Roman" w:cs="Times New Roman"/>
          <w:szCs w:val="24"/>
        </w:rPr>
        <w:t xml:space="preserve">για τη </w:t>
      </w:r>
      <w:r>
        <w:rPr>
          <w:rFonts w:eastAsia="Times New Roman" w:cs="Times New Roman"/>
          <w:szCs w:val="24"/>
        </w:rPr>
        <w:t>σ</w:t>
      </w:r>
      <w:r>
        <w:rPr>
          <w:rFonts w:eastAsia="Times New Roman" w:cs="Times New Roman"/>
          <w:szCs w:val="24"/>
        </w:rPr>
        <w:t xml:space="preserve">υμφωνία; «Η Συμφωνία των Πρεσπών, όχι μόνο αλλάζει το συνταγματικό όνομα της Μακεδονίας, αλλά αλλάζει τη μακεδονική μας ταυτότητα, διαγράφει τη γλώσσα μας, την ιστορία μας </w:t>
      </w:r>
      <w:r>
        <w:rPr>
          <w:rFonts w:eastAsia="Times New Roman" w:cs="Times New Roman"/>
          <w:szCs w:val="24"/>
        </w:rPr>
        <w:t>και τον πολιτισμό μας. Ο Ζάεφ και ο Ντιμιτρόφ απαρνήθηκαν κάθε τι μακεδονικό. Η Μακεδονία είναι ταπεινωμέν</w:t>
      </w:r>
      <w:r>
        <w:rPr>
          <w:rFonts w:eastAsia="Times New Roman" w:cs="Times New Roman"/>
          <w:szCs w:val="24"/>
        </w:rPr>
        <w:t>η</w:t>
      </w:r>
      <w:r>
        <w:rPr>
          <w:rFonts w:eastAsia="Times New Roman" w:cs="Times New Roman"/>
          <w:szCs w:val="24"/>
        </w:rPr>
        <w:t xml:space="preserve"> και γονατισμένη. Ξεπουλιούνται τα κρατικά και τα εθνικά συμφέροντα». Συμπέρασμα: Οι εθνικιστές είναι το ίδιο γελοίοι και εδώ και εκεί.</w:t>
      </w:r>
    </w:p>
    <w:p w14:paraId="2ED8B718" w14:textId="77777777" w:rsidR="00C647AD" w:rsidRDefault="00D506E1">
      <w:pPr>
        <w:tabs>
          <w:tab w:val="left" w:pos="1118"/>
        </w:tabs>
        <w:spacing w:after="0" w:line="600" w:lineRule="auto"/>
        <w:ind w:firstLine="720"/>
        <w:contextualSpacing/>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τα από την πτέρυγα του ΣΥΡΙΖΑ)</w:t>
      </w:r>
    </w:p>
    <w:p w14:paraId="2ED8B719"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Σ</w:t>
      </w:r>
      <w:r>
        <w:rPr>
          <w:rFonts w:eastAsia="Times New Roman" w:cs="Times New Roman"/>
          <w:szCs w:val="24"/>
        </w:rPr>
        <w:t>υνεχίζουμε, όπως είπα, με τον κ. Σκρέκα.</w:t>
      </w:r>
    </w:p>
    <w:p w14:paraId="2ED8B71A"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Κύριε Σκρέκα, έχετε τον λόγο.</w:t>
      </w:r>
    </w:p>
    <w:p w14:paraId="2ED8B71B"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366114">
        <w:rPr>
          <w:rFonts w:eastAsia="Times New Roman" w:cs="Times New Roman"/>
          <w:b/>
          <w:szCs w:val="24"/>
        </w:rPr>
        <w:lastRenderedPageBreak/>
        <w:t xml:space="preserve">ΚΩΝΣΤΑΝΤΙΝΟΣ ΣΚΡΕΚΑΣ: </w:t>
      </w:r>
      <w:r>
        <w:rPr>
          <w:rFonts w:eastAsia="Times New Roman" w:cs="Times New Roman"/>
          <w:szCs w:val="24"/>
        </w:rPr>
        <w:t xml:space="preserve">Πρέπει να σας χαίρονται στην Αριστερά, κυρίες και κύριοι Βουλευτές, αυτοί που σας ακούνε. Εγώ δεν </w:t>
      </w:r>
      <w:r>
        <w:rPr>
          <w:rFonts w:eastAsia="Times New Roman" w:cs="Times New Roman"/>
          <w:szCs w:val="24"/>
        </w:rPr>
        <w:t>έχω τίποτα προσωπικά μαζί σας, ούτε προσωπικά με την ηγεσία του ΣΥΡΙΖΑ και φυσικά με την Αριστερά, αλλά αυτό το οποίο εκπροσωπεί σήμερα η πολιτική ηγεσία του ΣΥΡΙΖΑ και πολλοί από εσάς, δεν εκφράζει την Αριστερά, είναι ντροπή για την Αριστερά. Δηλαδή είναι</w:t>
      </w:r>
      <w:r>
        <w:rPr>
          <w:rFonts w:eastAsia="Times New Roman" w:cs="Times New Roman"/>
          <w:szCs w:val="24"/>
        </w:rPr>
        <w:t xml:space="preserve"> τόσο αντιδημοκρατική η συμπεριφορά σας, που οποιοσδήποτε διαφωνεί μαζί σας, είναι εθνικιστής και πατριδοκάπηλος. Είναι ακραίος. Όσοι συμφωνούν μαζί σας είναι σωστοί, προοδευτικοί. Όσοι διαφωνούν μαζί σας, είναι φασίστες. Μπράβο! Πολύ δημοκράτες είστε εσεί</w:t>
      </w:r>
      <w:r>
        <w:rPr>
          <w:rFonts w:eastAsia="Times New Roman" w:cs="Times New Roman"/>
          <w:szCs w:val="24"/>
        </w:rPr>
        <w:t>ς στην Αριστερά</w:t>
      </w:r>
      <w:r>
        <w:rPr>
          <w:rFonts w:eastAsia="Times New Roman" w:cs="Times New Roman"/>
          <w:szCs w:val="24"/>
        </w:rPr>
        <w:t>!</w:t>
      </w:r>
    </w:p>
    <w:p w14:paraId="2ED8B71C" w14:textId="77777777" w:rsidR="00C647AD" w:rsidRDefault="00D506E1">
      <w:pPr>
        <w:tabs>
          <w:tab w:val="left" w:pos="1118"/>
        </w:tabs>
        <w:spacing w:after="0" w:line="600" w:lineRule="auto"/>
        <w:ind w:firstLine="709"/>
        <w:contextualSpacing/>
        <w:jc w:val="center"/>
        <w:rPr>
          <w:rFonts w:eastAsia="Times New Roman" w:cs="Times New Roman"/>
          <w:szCs w:val="24"/>
        </w:rPr>
      </w:pPr>
      <w:r>
        <w:rPr>
          <w:rFonts w:eastAsia="Times New Roman" w:cs="Times New Roman"/>
          <w:szCs w:val="24"/>
        </w:rPr>
        <w:t>(Διαμαρτυρίες από την πτέρυγα του ΣΥΡΙΖΑ)</w:t>
      </w:r>
    </w:p>
    <w:p w14:paraId="2ED8B71D"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Υπάρχουν στιγμές, κυρίες και κύριοι Βουλευτές, που ένας Βουλευτής, ένας πολιτικός αναμετράται με την ιστορία. Είναι στιγμές που έρχεται στη Βουλή όχι για να ψηφίσει ένα νομοσχέδιο που αφορά την καθ</w:t>
      </w:r>
      <w:r>
        <w:rPr>
          <w:rFonts w:eastAsia="Times New Roman" w:cs="Times New Roman"/>
          <w:szCs w:val="24"/>
        </w:rPr>
        <w:t xml:space="preserve">ημερινότητα του πολίτη ή ένα οικονομικό γεγονός, αλλά που με την ψήφο του εδώ θα προδιαγράψει το </w:t>
      </w:r>
      <w:r>
        <w:rPr>
          <w:rFonts w:eastAsia="Times New Roman" w:cs="Times New Roman"/>
          <w:szCs w:val="24"/>
        </w:rPr>
        <w:lastRenderedPageBreak/>
        <w:t xml:space="preserve">μέλλον των επόμενων γενιών. Μία τέτοια στιγμή είναι και η σημερινή. Κι όταν έρχεται αυτή η ώρα, το μόνο που πρέπει να έχει </w:t>
      </w:r>
      <w:r>
        <w:rPr>
          <w:rFonts w:eastAsia="Times New Roman" w:cs="Times New Roman"/>
          <w:szCs w:val="24"/>
        </w:rPr>
        <w:t>ως</w:t>
      </w:r>
      <w:r>
        <w:rPr>
          <w:rFonts w:eastAsia="Times New Roman" w:cs="Times New Roman"/>
          <w:szCs w:val="24"/>
        </w:rPr>
        <w:t xml:space="preserve"> σύμβουλο, είναι τη συνείδησή του </w:t>
      </w:r>
      <w:r>
        <w:rPr>
          <w:rFonts w:eastAsia="Times New Roman" w:cs="Times New Roman"/>
          <w:szCs w:val="24"/>
        </w:rPr>
        <w:t xml:space="preserve">και βέβαια το δημόσιο συμφέρον. </w:t>
      </w:r>
    </w:p>
    <w:p w14:paraId="2ED8B71E"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Εδώ όλα τα κόμματα της Αντιπολίτευσης, κυρίες και κύριοι Βουλευτές του ΣΥΡΙΖΑ και κύριοι Υπουργοί, όλοι οι Βουλευτές της Αντιπολίτευσης, σας λένε ότι αυτή είναι μία εθνικά επιζήμια, μία καταστροφική συμφωνία, αλλά εσείς δεν</w:t>
      </w:r>
      <w:r>
        <w:rPr>
          <w:rFonts w:eastAsia="Times New Roman" w:cs="Times New Roman"/>
          <w:szCs w:val="24"/>
        </w:rPr>
        <w:t xml:space="preserve"> το παραδέχεστε. </w:t>
      </w:r>
    </w:p>
    <w:p w14:paraId="2ED8B71F"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Επιτρέψτε μου πολύ ήρεμα να σας πω τρία γεγονότα που αποδεικνύουν αυτό το οποίο πολλοί Βουλευτές της Αντιπολίτευσης λένε.</w:t>
      </w:r>
    </w:p>
    <w:p w14:paraId="2ED8B720"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Πρώτον, έχουμε το άρθρο 1, παράγραφος 3, αυτή την επίμαχη διάταξη. Τι λέει εκεί; Ότι αναγνωρίζετε τη μακεδονική ταυτ</w:t>
      </w:r>
      <w:r>
        <w:rPr>
          <w:rFonts w:eastAsia="Times New Roman" w:cs="Times New Roman"/>
          <w:szCs w:val="24"/>
        </w:rPr>
        <w:t xml:space="preserve">ότητα, τη μακεδονική ιθαγένεια αλλά και τη μακεδονική γλώσσα στους κατοίκους των Σκοπίων. </w:t>
      </w:r>
    </w:p>
    <w:p w14:paraId="2ED8B721"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Και σας ρωτάω το εξής: Επειδή εδώ έρχεστε και λέτε ότι δεν αναγνωρίζετε κα</w:t>
      </w:r>
      <w:r>
        <w:rPr>
          <w:rFonts w:eastAsia="Times New Roman" w:cs="Times New Roman"/>
          <w:szCs w:val="24"/>
        </w:rPr>
        <w:t>μ</w:t>
      </w:r>
      <w:r>
        <w:rPr>
          <w:rFonts w:eastAsia="Times New Roman" w:cs="Times New Roman"/>
          <w:szCs w:val="24"/>
        </w:rPr>
        <w:t>μία εθνότητα, τι σημαίνει έθνος, κύριε Υπουργέ των Εξωτερικών; Δεν είναι έθνος ένας λαός ο</w:t>
      </w:r>
      <w:r>
        <w:rPr>
          <w:rFonts w:eastAsia="Times New Roman" w:cs="Times New Roman"/>
          <w:szCs w:val="24"/>
        </w:rPr>
        <w:t xml:space="preserve"> οποίος </w:t>
      </w:r>
      <w:r>
        <w:rPr>
          <w:rFonts w:eastAsia="Times New Roman" w:cs="Times New Roman"/>
          <w:szCs w:val="24"/>
        </w:rPr>
        <w:lastRenderedPageBreak/>
        <w:t xml:space="preserve">έχει κοινή γλώσσα, κοινή γεωγραφική καταγωγή και κοινό πολιτισμό; Δεν τα αναγνωρίζετε αυτά μέσα στη </w:t>
      </w:r>
      <w:r>
        <w:rPr>
          <w:rFonts w:eastAsia="Times New Roman" w:cs="Times New Roman"/>
          <w:szCs w:val="24"/>
        </w:rPr>
        <w:t>σ</w:t>
      </w:r>
      <w:r>
        <w:rPr>
          <w:rFonts w:eastAsia="Times New Roman" w:cs="Times New Roman"/>
          <w:szCs w:val="24"/>
        </w:rPr>
        <w:t xml:space="preserve">υμφωνία που μας φέρατε; Άρα </w:t>
      </w:r>
      <w:r>
        <w:rPr>
          <w:rFonts w:eastAsia="Times New Roman" w:cs="Times New Roman"/>
          <w:szCs w:val="24"/>
          <w:lang w:val="en-US"/>
        </w:rPr>
        <w:t>de</w:t>
      </w:r>
      <w:r w:rsidRPr="00D4544E">
        <w:rPr>
          <w:rFonts w:eastAsia="Times New Roman" w:cs="Times New Roman"/>
          <w:szCs w:val="24"/>
        </w:rPr>
        <w:t xml:space="preserve"> </w:t>
      </w:r>
      <w:r>
        <w:rPr>
          <w:rFonts w:eastAsia="Times New Roman" w:cs="Times New Roman"/>
          <w:szCs w:val="24"/>
          <w:lang w:val="en-US"/>
        </w:rPr>
        <w:t>facto</w:t>
      </w:r>
      <w:r w:rsidRPr="00D4544E">
        <w:rPr>
          <w:rFonts w:eastAsia="Times New Roman" w:cs="Times New Roman"/>
          <w:szCs w:val="24"/>
        </w:rPr>
        <w:t xml:space="preserve"> </w:t>
      </w:r>
      <w:r>
        <w:rPr>
          <w:rFonts w:eastAsia="Times New Roman" w:cs="Times New Roman"/>
          <w:szCs w:val="24"/>
        </w:rPr>
        <w:t>κοινωνιολογικά δεν αναγνωρίζετε ότι εκεί διαβι</w:t>
      </w:r>
      <w:r>
        <w:rPr>
          <w:rFonts w:eastAsia="Times New Roman" w:cs="Times New Roman"/>
          <w:szCs w:val="24"/>
        </w:rPr>
        <w:t>ο</w:t>
      </w:r>
      <w:r>
        <w:rPr>
          <w:rFonts w:eastAsia="Times New Roman" w:cs="Times New Roman"/>
          <w:szCs w:val="24"/>
        </w:rPr>
        <w:t>ί και κατοικεί ένα έθνος το οποίο, όπως αναφέρεται στη ρηματική</w:t>
      </w:r>
      <w:r>
        <w:rPr>
          <w:rFonts w:eastAsia="Times New Roman" w:cs="Times New Roman"/>
          <w:szCs w:val="24"/>
        </w:rPr>
        <w:t xml:space="preserve"> διακοίνωση, αναφέρεται και ως μακεδονικός λαός; Άρα γιατί δεν λέτε την αλήθεια στον κόσμο και στους Βουλευτές σας ότι </w:t>
      </w:r>
      <w:r>
        <w:rPr>
          <w:rFonts w:eastAsia="Times New Roman" w:cs="Times New Roman"/>
          <w:szCs w:val="24"/>
          <w:lang w:val="en-US"/>
        </w:rPr>
        <w:t>de</w:t>
      </w:r>
      <w:r w:rsidRPr="00D4544E">
        <w:rPr>
          <w:rFonts w:eastAsia="Times New Roman" w:cs="Times New Roman"/>
          <w:szCs w:val="24"/>
        </w:rPr>
        <w:t xml:space="preserve"> </w:t>
      </w:r>
      <w:r>
        <w:rPr>
          <w:rFonts w:eastAsia="Times New Roman" w:cs="Times New Roman"/>
          <w:szCs w:val="24"/>
          <w:lang w:val="en-US"/>
        </w:rPr>
        <w:t>facto</w:t>
      </w:r>
      <w:r w:rsidRPr="00D4544E">
        <w:rPr>
          <w:rFonts w:eastAsia="Times New Roman" w:cs="Times New Roman"/>
          <w:szCs w:val="24"/>
        </w:rPr>
        <w:t xml:space="preserve"> </w:t>
      </w:r>
      <w:r>
        <w:rPr>
          <w:rFonts w:eastAsia="Times New Roman" w:cs="Times New Roman"/>
          <w:szCs w:val="24"/>
        </w:rPr>
        <w:t>αναγνωρίζετε ένα έθνος και δεν έχετε κανένα πρόβλημα με αυτό;</w:t>
      </w:r>
    </w:p>
    <w:p w14:paraId="2ED8B722"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στο δεύτερο σημείο. Αναφέρεται στο άρθρο 8, παράγραφος 5 ότι </w:t>
      </w:r>
      <w:r>
        <w:rPr>
          <w:rFonts w:eastAsia="Times New Roman" w:cs="Times New Roman"/>
          <w:szCs w:val="24"/>
        </w:rPr>
        <w:t>θα δημιουργήσετε διεπιστημονική επιτροπή, που θα περιλαμβάνει και Σκοπιανούς, δήθεν</w:t>
      </w:r>
      <w:r>
        <w:rPr>
          <w:rFonts w:eastAsia="Times New Roman" w:cs="Times New Roman"/>
          <w:szCs w:val="24"/>
        </w:rPr>
        <w:t>,</w:t>
      </w:r>
      <w:r>
        <w:rPr>
          <w:rFonts w:eastAsia="Times New Roman" w:cs="Times New Roman"/>
          <w:szCs w:val="24"/>
        </w:rPr>
        <w:t xml:space="preserve"> ειδικούς ιστορικούς, για να εξετάσουν, μεταξύ άλλων, τα ελληνικά βιβλία, να δουν τις αναφορές που έχουν τα ελληνικά βιβλία της Ιστορίας και εφόσον ενοχλούνται οι Σκοπιανοί</w:t>
      </w:r>
      <w:r>
        <w:rPr>
          <w:rFonts w:eastAsia="Times New Roman" w:cs="Times New Roman"/>
          <w:szCs w:val="24"/>
        </w:rPr>
        <w:t xml:space="preserve"> ειδικοί, να τα αλλάξετε. </w:t>
      </w:r>
    </w:p>
    <w:p w14:paraId="2ED8B723"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Και ρωτάω, κύριε Υπουργέ των Εξωτερικών: Γιατί δεν μας λέτε από τώρα εδώ στη Βουλή ποια είναι αυτά τα δήθεν ανακριβή ιστορικά στοιχεία, αλυτρωτικά στοιχεία, τα οποία περιλαμβάνονται στα ελληνικά βιβλία που διδαχτήκαμε επί δεκαετί</w:t>
      </w:r>
      <w:r>
        <w:rPr>
          <w:rFonts w:eastAsia="Times New Roman" w:cs="Times New Roman"/>
          <w:szCs w:val="24"/>
        </w:rPr>
        <w:t xml:space="preserve">ες και διδάσκονται τα </w:t>
      </w:r>
      <w:r>
        <w:rPr>
          <w:rFonts w:eastAsia="Times New Roman" w:cs="Times New Roman"/>
          <w:szCs w:val="24"/>
        </w:rPr>
        <w:t>Ε</w:t>
      </w:r>
      <w:r>
        <w:rPr>
          <w:rFonts w:eastAsia="Times New Roman" w:cs="Times New Roman"/>
          <w:szCs w:val="24"/>
        </w:rPr>
        <w:t xml:space="preserve">λληνόπουλα στα ελληνικά σχολεία, τα οποία θα </w:t>
      </w:r>
      <w:r>
        <w:rPr>
          <w:rFonts w:eastAsia="Times New Roman" w:cs="Times New Roman"/>
          <w:szCs w:val="24"/>
        </w:rPr>
        <w:lastRenderedPageBreak/>
        <w:t>πρέπει να τα αλλάξετε; Δηλαδή, έρχεστε εδώ και συνομολογείτε να παραχαράξετε και να ξαναγράψετε την ελληνική ιστορία, έτσι όπως αυτή αναφέρεται στα ελληνικά βιβλία, με τη βοήθεια Σκοπιανών</w:t>
      </w:r>
      <w:r>
        <w:rPr>
          <w:rFonts w:eastAsia="Times New Roman" w:cs="Times New Roman"/>
          <w:szCs w:val="24"/>
        </w:rPr>
        <w:t xml:space="preserve"> ειδικών και πανηγυρίζετε;</w:t>
      </w:r>
    </w:p>
    <w:p w14:paraId="2ED8B724"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Τρίτο σημείο. Έστω ότι είναι όλα αυτά καλά. Όλοι σας λένε ότι είναι καταστρεπτικά για την Ελλάδα και την πατρίδα μας. Υπάρχει το άρθρο 1, παράγραφος 4 που αναφέρονται κάποια πολύ συγκεκριμένα βήματα που πρέπει να γίνουν, πριν έρθ</w:t>
      </w:r>
      <w:r>
        <w:rPr>
          <w:rFonts w:eastAsia="Times New Roman" w:cs="Times New Roman"/>
          <w:szCs w:val="24"/>
        </w:rPr>
        <w:t xml:space="preserve">ει προς κύρωση αυτή η </w:t>
      </w:r>
      <w:r>
        <w:rPr>
          <w:rFonts w:eastAsia="Times New Roman" w:cs="Times New Roman"/>
          <w:szCs w:val="24"/>
        </w:rPr>
        <w:t>σ</w:t>
      </w:r>
      <w:r>
        <w:rPr>
          <w:rFonts w:eastAsia="Times New Roman" w:cs="Times New Roman"/>
          <w:szCs w:val="24"/>
        </w:rPr>
        <w:t xml:space="preserve">υμφωνία από την ελληνική Βουλή. </w:t>
      </w:r>
    </w:p>
    <w:p w14:paraId="2ED8B725"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Έχετε διαβάσει, κυρίες και κύριοι Βουλευτές του ΣΥΡΙΖΑ, τι λέει το άρθρο 1, παράγραφος 4; Λέει ότι το δεύτερο μέρος, δηλαδή τα Σκόπια, θα καταθέσουν τη </w:t>
      </w:r>
      <w:r>
        <w:rPr>
          <w:rFonts w:eastAsia="Times New Roman" w:cs="Times New Roman"/>
          <w:szCs w:val="24"/>
        </w:rPr>
        <w:t>σ</w:t>
      </w:r>
      <w:r>
        <w:rPr>
          <w:rFonts w:eastAsia="Times New Roman" w:cs="Times New Roman"/>
          <w:szCs w:val="24"/>
        </w:rPr>
        <w:t xml:space="preserve">υμφωνία στο δικό τους </w:t>
      </w:r>
      <w:r>
        <w:rPr>
          <w:rFonts w:eastAsia="Times New Roman" w:cs="Times New Roman"/>
          <w:szCs w:val="24"/>
        </w:rPr>
        <w:t>κ</w:t>
      </w:r>
      <w:r>
        <w:rPr>
          <w:rFonts w:eastAsia="Times New Roman" w:cs="Times New Roman"/>
          <w:szCs w:val="24"/>
        </w:rPr>
        <w:t>οινοβούλιο για κύρωση. Σ</w:t>
      </w:r>
      <w:r>
        <w:rPr>
          <w:rFonts w:eastAsia="Times New Roman" w:cs="Times New Roman"/>
          <w:szCs w:val="24"/>
        </w:rPr>
        <w:t xml:space="preserve">τη συνέχεια, θα πρέπει να κυρώσουν τη </w:t>
      </w:r>
      <w:r>
        <w:rPr>
          <w:rFonts w:eastAsia="Times New Roman" w:cs="Times New Roman"/>
          <w:szCs w:val="24"/>
        </w:rPr>
        <w:t>σ</w:t>
      </w:r>
      <w:r>
        <w:rPr>
          <w:rFonts w:eastAsia="Times New Roman" w:cs="Times New Roman"/>
          <w:szCs w:val="24"/>
        </w:rPr>
        <w:t xml:space="preserve">υμφωνία στο </w:t>
      </w:r>
      <w:r>
        <w:rPr>
          <w:rFonts w:eastAsia="Times New Roman" w:cs="Times New Roman"/>
          <w:szCs w:val="24"/>
        </w:rPr>
        <w:t>κ</w:t>
      </w:r>
      <w:r>
        <w:rPr>
          <w:rFonts w:eastAsia="Times New Roman" w:cs="Times New Roman"/>
          <w:szCs w:val="24"/>
        </w:rPr>
        <w:t>οινοβούλι</w:t>
      </w:r>
      <w:r>
        <w:rPr>
          <w:rFonts w:eastAsia="Times New Roman" w:cs="Times New Roman"/>
          <w:szCs w:val="24"/>
        </w:rPr>
        <w:t>ό</w:t>
      </w:r>
      <w:r>
        <w:rPr>
          <w:rFonts w:eastAsia="Times New Roman" w:cs="Times New Roman"/>
          <w:szCs w:val="24"/>
        </w:rPr>
        <w:t xml:space="preserve"> τους. Στη συνέχεια, εφόσον το αποφασίσει το δεύτερο μέρος, δηλαδή τα Σκόπια, θα πρέπει να προχωρήσει στο δημοψήφισμα, αν το αποφασίσει. Στη συνέχεια θα πρέπει να προχωρήσουν στη διαδικασία των </w:t>
      </w:r>
      <w:r>
        <w:rPr>
          <w:rFonts w:eastAsia="Times New Roman" w:cs="Times New Roman"/>
          <w:szCs w:val="24"/>
        </w:rPr>
        <w:t xml:space="preserve">συνταγματικών τροποποιήσεων, όπως προβλέπει η παρούσα </w:t>
      </w:r>
      <w:r>
        <w:rPr>
          <w:rFonts w:eastAsia="Times New Roman" w:cs="Times New Roman"/>
          <w:szCs w:val="24"/>
        </w:rPr>
        <w:t>σ</w:t>
      </w:r>
      <w:r>
        <w:rPr>
          <w:rFonts w:eastAsia="Times New Roman" w:cs="Times New Roman"/>
          <w:szCs w:val="24"/>
        </w:rPr>
        <w:t xml:space="preserve">υμφωνία, λένε οι Σκοπιανοί. Στη συνέχεια το επόμενο βήμα λέει ότι τα Σκόπια </w:t>
      </w:r>
      <w:r>
        <w:rPr>
          <w:rFonts w:eastAsia="Times New Roman" w:cs="Times New Roman"/>
          <w:szCs w:val="24"/>
        </w:rPr>
        <w:lastRenderedPageBreak/>
        <w:t>θα πρέπει να ολοκληρώσουν in t</w:t>
      </w:r>
      <w:r>
        <w:rPr>
          <w:rFonts w:eastAsia="Times New Roman" w:cs="Times New Roman"/>
          <w:szCs w:val="24"/>
          <w:lang w:val="en-US"/>
        </w:rPr>
        <w:t>ot</w:t>
      </w:r>
      <w:r>
        <w:rPr>
          <w:rFonts w:eastAsia="Times New Roman" w:cs="Times New Roman"/>
          <w:szCs w:val="24"/>
        </w:rPr>
        <w:t xml:space="preserve">o τις συνταγματικές τροποποιήσεις ως το τέλος του ’18. </w:t>
      </w:r>
    </w:p>
    <w:p w14:paraId="2ED8B726"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Δηλαδή, τι σημαίνει </w:t>
      </w:r>
      <w:r>
        <w:rPr>
          <w:rFonts w:eastAsia="Times New Roman" w:cs="Times New Roman"/>
          <w:szCs w:val="24"/>
          <w:lang w:val="en-US"/>
        </w:rPr>
        <w:t>in</w:t>
      </w:r>
      <w:r w:rsidRPr="00BE6021">
        <w:rPr>
          <w:rFonts w:eastAsia="Times New Roman" w:cs="Times New Roman"/>
          <w:szCs w:val="24"/>
        </w:rPr>
        <w:t xml:space="preserve"> </w:t>
      </w:r>
      <w:r>
        <w:rPr>
          <w:rFonts w:eastAsia="Times New Roman" w:cs="Times New Roman"/>
          <w:szCs w:val="24"/>
          <w:lang w:val="en-US"/>
        </w:rPr>
        <w:t>toto</w:t>
      </w:r>
      <w:r>
        <w:rPr>
          <w:rFonts w:eastAsia="Times New Roman" w:cs="Times New Roman"/>
          <w:szCs w:val="24"/>
        </w:rPr>
        <w:t xml:space="preserve">, κύριε Υπουργέ; Ολοκληρωτικά, πλήρως, θα πρέπει να ολοκληρώσουν τις συνταγματικές τροποποιήσεις. Και όταν το δεύτερο μέρος -λέει η </w:t>
      </w:r>
      <w:r>
        <w:rPr>
          <w:rFonts w:eastAsia="Times New Roman" w:cs="Times New Roman"/>
          <w:szCs w:val="24"/>
        </w:rPr>
        <w:t>σ</w:t>
      </w:r>
      <w:r>
        <w:rPr>
          <w:rFonts w:eastAsia="Times New Roman" w:cs="Times New Roman"/>
          <w:szCs w:val="24"/>
        </w:rPr>
        <w:t>υμφωνία που εσείς μας έχετε φέρει- γνωστοποιήσει την ολοκλήρωση των προαναφερόμενων συνταγματικών τροποποιήσεων και όλων τω</w:t>
      </w:r>
      <w:r>
        <w:rPr>
          <w:rFonts w:eastAsia="Times New Roman" w:cs="Times New Roman"/>
          <w:szCs w:val="24"/>
        </w:rPr>
        <w:t xml:space="preserve">ν εσωτερικών νομικών διαδικασιών -τις εσωτερικές διαδικασίες των Σκοπίων- προκειμένου να τεθεί σε ισχύ η παρούσα </w:t>
      </w:r>
      <w:r>
        <w:rPr>
          <w:rFonts w:eastAsia="Times New Roman" w:cs="Times New Roman"/>
          <w:szCs w:val="24"/>
        </w:rPr>
        <w:t>σ</w:t>
      </w:r>
      <w:r>
        <w:rPr>
          <w:rFonts w:eastAsia="Times New Roman" w:cs="Times New Roman"/>
          <w:szCs w:val="24"/>
        </w:rPr>
        <w:t>υμφωνία, τότε θα πρέπει να έρθει προς κύρωση από την ελληνική Βουλή.</w:t>
      </w:r>
    </w:p>
    <w:p w14:paraId="2ED8B727"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Σας ρωτάμε εδώ και μέρες πού είναι το τροποποιημένο </w:t>
      </w:r>
      <w:r>
        <w:rPr>
          <w:rFonts w:eastAsia="Times New Roman" w:cs="Times New Roman"/>
          <w:szCs w:val="24"/>
        </w:rPr>
        <w:t>σ</w:t>
      </w:r>
      <w:r>
        <w:rPr>
          <w:rFonts w:eastAsia="Times New Roman" w:cs="Times New Roman"/>
          <w:szCs w:val="24"/>
        </w:rPr>
        <w:t>ύνταγμα των Σκοπίων,</w:t>
      </w:r>
      <w:r>
        <w:rPr>
          <w:rFonts w:eastAsia="Times New Roman" w:cs="Times New Roman"/>
          <w:szCs w:val="24"/>
        </w:rPr>
        <w:t xml:space="preserve"> πού είναι εκείνες οι εσωτερικές νομικές διαδικασίες σε αυτή τη </w:t>
      </w:r>
      <w:r>
        <w:rPr>
          <w:rFonts w:eastAsia="Times New Roman" w:cs="Times New Roman"/>
          <w:szCs w:val="24"/>
        </w:rPr>
        <w:t>σ</w:t>
      </w:r>
      <w:r>
        <w:rPr>
          <w:rFonts w:eastAsia="Times New Roman" w:cs="Times New Roman"/>
          <w:szCs w:val="24"/>
        </w:rPr>
        <w:t xml:space="preserve">υμφωνία, που εμείς ούτως ή άλλως δεν αποδεχόμαστε, αλλά εσείς λέτε ότι είναι καλή, που έκαναν τα Σκόπια, ώστε να τεθεί σε ισχύ. Πουθενά. Έρχεστε εδώ, άρον-άρον, και φέρνετε μία </w:t>
      </w:r>
      <w:r>
        <w:rPr>
          <w:rFonts w:eastAsia="Times New Roman" w:cs="Times New Roman"/>
          <w:szCs w:val="24"/>
        </w:rPr>
        <w:t>σ</w:t>
      </w:r>
      <w:r>
        <w:rPr>
          <w:rFonts w:eastAsia="Times New Roman" w:cs="Times New Roman"/>
          <w:szCs w:val="24"/>
        </w:rPr>
        <w:t>υμφωνία που α</w:t>
      </w:r>
      <w:r>
        <w:rPr>
          <w:rFonts w:eastAsia="Times New Roman" w:cs="Times New Roman"/>
          <w:szCs w:val="24"/>
        </w:rPr>
        <w:t>πό την αρχή έχει προβλήματα. Είναι προβληματική, δεν ισχύει. Παραβιάζουν συμβατικές υποχρεώσεις και πανηγυρίζετε;</w:t>
      </w:r>
    </w:p>
    <w:p w14:paraId="2ED8B728"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Βουλευτές του ΣΥΡΙΖΑ, θα το ψηφίσετε; Είναι η δική σας η </w:t>
      </w:r>
      <w:r>
        <w:rPr>
          <w:rFonts w:eastAsia="Times New Roman" w:cs="Times New Roman"/>
          <w:szCs w:val="24"/>
        </w:rPr>
        <w:t>σ</w:t>
      </w:r>
      <w:r>
        <w:rPr>
          <w:rFonts w:eastAsia="Times New Roman" w:cs="Times New Roman"/>
          <w:szCs w:val="24"/>
        </w:rPr>
        <w:t>υμφωνία, δεν έχει τεθεί σε ισχύ. Δεν έχει ολοκληρωθεί η διαδικασία, δεν την έ</w:t>
      </w:r>
      <w:r>
        <w:rPr>
          <w:rFonts w:eastAsia="Times New Roman" w:cs="Times New Roman"/>
          <w:szCs w:val="24"/>
        </w:rPr>
        <w:t xml:space="preserve">χει τηρήσει το κράτος των Σκοπίων. Γιατί να την ψηφίσετε εσείς; Τι βιάζεστε; Για ποιον λόγο προχωράτε άρον-άρον στην κύρωση αυτής της ημιτελούς </w:t>
      </w:r>
      <w:r>
        <w:rPr>
          <w:rFonts w:eastAsia="Times New Roman" w:cs="Times New Roman"/>
          <w:szCs w:val="24"/>
        </w:rPr>
        <w:t>σ</w:t>
      </w:r>
      <w:r>
        <w:rPr>
          <w:rFonts w:eastAsia="Times New Roman" w:cs="Times New Roman"/>
          <w:szCs w:val="24"/>
        </w:rPr>
        <w:t>υμφωνίας και λέτε ότι αυτό το πράγμα διασφαλίζει τα ελληνικά συμφέροντα, όταν από την αρχή της είναι προβληματι</w:t>
      </w:r>
      <w:r>
        <w:rPr>
          <w:rFonts w:eastAsia="Times New Roman" w:cs="Times New Roman"/>
          <w:szCs w:val="24"/>
        </w:rPr>
        <w:t>κή;</w:t>
      </w:r>
    </w:p>
    <w:p w14:paraId="2ED8B729"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Στη Μαύρη Βίβλο, κυρίες και κύριοι Βουλευτές, της διακυβέρνησής του κ. Τσίπρα, το κεφάλαιο «Παράδοση της Μακεδονίας άνευ όρων εν καιρώ ειρήνης» θα έχει περίοπτη θέση και θα είναι πολύ σκοτεινό. Θα πρέπει να λογοδοτήσετε για αυτό στο μέλλον και στις επό</w:t>
      </w:r>
      <w:r>
        <w:rPr>
          <w:rFonts w:eastAsia="Times New Roman" w:cs="Times New Roman"/>
          <w:szCs w:val="24"/>
        </w:rPr>
        <w:t>μενες γενιές. Πραγματικά το ερώτημα είναι για ποιον λόγο το κάνατε αυτό. Για ποιον λόγο προχωρήσατε σε αυτή την εθνική υποχώρηση; Για δύο καλές κουβέντες από τους ξένους; Για δύο χαϊδέματα στην πλάτη; Για να μείνετε μερικές εβδομάδες παραπάνω στην εξουσία;</w:t>
      </w:r>
      <w:r>
        <w:rPr>
          <w:rFonts w:eastAsia="Times New Roman" w:cs="Times New Roman"/>
          <w:szCs w:val="24"/>
        </w:rPr>
        <w:t xml:space="preserve"> Και για αυτό πανηγυρίζετε;</w:t>
      </w:r>
    </w:p>
    <w:p w14:paraId="2ED8B72A"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Δεν την ψηφίζουμε αυτή την κατάπτυστη </w:t>
      </w:r>
      <w:r>
        <w:rPr>
          <w:rFonts w:eastAsia="Times New Roman" w:cs="Times New Roman"/>
          <w:szCs w:val="24"/>
        </w:rPr>
        <w:t>σ</w:t>
      </w:r>
      <w:r>
        <w:rPr>
          <w:rFonts w:eastAsia="Times New Roman" w:cs="Times New Roman"/>
          <w:szCs w:val="24"/>
        </w:rPr>
        <w:t xml:space="preserve">υμφωνία και θα κάνουμε το παν για να μην κυρωθεί από τη σημερινή Βουλή. </w:t>
      </w:r>
      <w:r>
        <w:rPr>
          <w:rFonts w:eastAsia="Times New Roman" w:cs="Times New Roman"/>
          <w:szCs w:val="24"/>
        </w:rPr>
        <w:lastRenderedPageBreak/>
        <w:t>Παρακαλώ και σας, κυρίες και κύριοι Βουλευτές, να αναλογιστείτε την ευθύνη που έχετε απέναντι στην ιστορία και να μην</w:t>
      </w:r>
      <w:r>
        <w:rPr>
          <w:rFonts w:eastAsia="Times New Roman" w:cs="Times New Roman"/>
          <w:szCs w:val="24"/>
        </w:rPr>
        <w:t xml:space="preserve"> ψηφίσετε αυτή την εθνικά επιζήμια </w:t>
      </w:r>
      <w:r>
        <w:rPr>
          <w:rFonts w:eastAsia="Times New Roman" w:cs="Times New Roman"/>
          <w:szCs w:val="24"/>
        </w:rPr>
        <w:t>σ</w:t>
      </w:r>
      <w:r>
        <w:rPr>
          <w:rFonts w:eastAsia="Times New Roman" w:cs="Times New Roman"/>
          <w:szCs w:val="24"/>
        </w:rPr>
        <w:t>υμφωνία.</w:t>
      </w:r>
    </w:p>
    <w:p w14:paraId="2ED8B72B"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D8B72C" w14:textId="77777777" w:rsidR="00C647AD" w:rsidRDefault="00D506E1">
      <w:pPr>
        <w:tabs>
          <w:tab w:val="left" w:pos="1118"/>
        </w:tabs>
        <w:spacing w:after="0"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72D"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B75E35">
        <w:rPr>
          <w:rFonts w:eastAsia="Times New Roman" w:cs="Times New Roman"/>
          <w:b/>
          <w:szCs w:val="24"/>
        </w:rPr>
        <w:t>ΠΡΟΕΔΡΕΥΩΝ (Νικήτας Κακλαμάνης):</w:t>
      </w:r>
      <w:r w:rsidRPr="00B75E35">
        <w:rPr>
          <w:rFonts w:eastAsia="Times New Roman" w:cs="Times New Roman"/>
          <w:szCs w:val="24"/>
        </w:rPr>
        <w:t xml:space="preserve"> </w:t>
      </w:r>
      <w:r>
        <w:rPr>
          <w:rFonts w:eastAsia="Times New Roman" w:cs="Times New Roman"/>
          <w:szCs w:val="24"/>
        </w:rPr>
        <w:t>Ο κ. Ηγουμενίδης έχει τον λόγο.</w:t>
      </w:r>
    </w:p>
    <w:p w14:paraId="2ED8B72E"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5B5584">
        <w:rPr>
          <w:rFonts w:eastAsia="Times New Roman" w:cs="Times New Roman"/>
          <w:b/>
          <w:szCs w:val="24"/>
        </w:rPr>
        <w:t>ΝΙΚΟΛΑΟΣ ΗΓΟΥΜΕΝΙΔΗΣ:</w:t>
      </w:r>
      <w:r>
        <w:rPr>
          <w:rFonts w:eastAsia="Times New Roman" w:cs="Times New Roman"/>
          <w:b/>
          <w:szCs w:val="24"/>
        </w:rPr>
        <w:t xml:space="preserve"> </w:t>
      </w:r>
      <w:r>
        <w:rPr>
          <w:rFonts w:eastAsia="Times New Roman" w:cs="Times New Roman"/>
          <w:szCs w:val="24"/>
        </w:rPr>
        <w:t>Ευχαριστώ, κύριε Πρόεδρε.</w:t>
      </w:r>
    </w:p>
    <w:p w14:paraId="2ED8B72F"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κύριοι συνάδελφοι, «οι εξελίξεις των τελευταίων ωρών δείχνουν ότι η συμφωνία για τις συνταγματικές αλλαγές που έχουν να κάνουν οι γείτονές μας προχωράει. Εφόσον με τις αλλαγές αυτές ξεκαθαρίζεται το αυτονόητο, πως η σλαβική γλώσσα κ</w:t>
      </w:r>
      <w:r>
        <w:rPr>
          <w:rFonts w:eastAsia="Times New Roman" w:cs="Times New Roman"/>
          <w:szCs w:val="24"/>
        </w:rPr>
        <w:t>αι ο σλαβικός λαός δεν έχ</w:t>
      </w:r>
      <w:r>
        <w:rPr>
          <w:rFonts w:eastAsia="Times New Roman" w:cs="Times New Roman"/>
          <w:szCs w:val="24"/>
        </w:rPr>
        <w:t>ουν</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σχέση με την ελληνική ιστορία και τον Μέγα Αλέξανδρο, πράγματι η συμφωνία είναι προς το συμφέρον της χώρας και θα μπορούσα να την ψηφίσω». </w:t>
      </w:r>
    </w:p>
    <w:p w14:paraId="2ED8B730"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Αυτά τα είπε ο κ. Θεοχάρης στις 20 Οκτωβρίου του 2018 στο Αθηναϊκό Πρακτορείο Ει</w:t>
      </w:r>
      <w:r>
        <w:rPr>
          <w:rFonts w:eastAsia="Times New Roman"/>
          <w:szCs w:val="24"/>
        </w:rPr>
        <w:t xml:space="preserve">δήσεων. Δύο παραγράφους παρακάτω ο κ. Θεοχάρης ξεκαθαρίζει </w:t>
      </w:r>
      <w:r>
        <w:rPr>
          <w:rFonts w:eastAsia="Times New Roman"/>
          <w:szCs w:val="24"/>
        </w:rPr>
        <w:t>-</w:t>
      </w:r>
      <w:r>
        <w:rPr>
          <w:rFonts w:eastAsia="Times New Roman"/>
          <w:szCs w:val="24"/>
        </w:rPr>
        <w:t>θα επανέλθω σ’ αυτό αργότερα στην ομιλία μου- ότι δεν έχει καμμία συζήτηση με τον ΣΥΡΙΖΑ για το ενδεχόμενο συνεργασίας τους. Τον Οκτώβριο του 2018 καλούνταν να αποδείξει ότι δεν είναι ελέφαντας. Τ</w:t>
      </w:r>
      <w:r>
        <w:rPr>
          <w:rFonts w:eastAsia="Times New Roman"/>
          <w:szCs w:val="24"/>
        </w:rPr>
        <w:t>ο καταθέτω για τα Πρακτικά.</w:t>
      </w:r>
    </w:p>
    <w:p w14:paraId="2ED8B73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(Στο σημείο αυτό ο Βουλευτής κ. Νικόλαος Ηγουμενίδης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Στενογραφίας της Διεύθυνσης Στενογραφίας και Πρακτικών της Βουλής)</w:t>
      </w:r>
    </w:p>
    <w:p w14:paraId="2ED8B732"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Κυρίες και κύριοι συνάδελφοι, νομίζω ότι η </w:t>
      </w:r>
      <w:r>
        <w:rPr>
          <w:rFonts w:eastAsia="Times New Roman"/>
          <w:szCs w:val="24"/>
        </w:rPr>
        <w:t>σ</w:t>
      </w:r>
      <w:r>
        <w:rPr>
          <w:rFonts w:eastAsia="Times New Roman"/>
          <w:szCs w:val="24"/>
        </w:rPr>
        <w:t>υμφωνία είναι καρπός και καθρέ</w:t>
      </w:r>
      <w:r>
        <w:rPr>
          <w:rFonts w:eastAsia="Times New Roman"/>
          <w:szCs w:val="24"/>
        </w:rPr>
        <w:t>φτ</w:t>
      </w:r>
      <w:r>
        <w:rPr>
          <w:rFonts w:eastAsia="Times New Roman"/>
          <w:szCs w:val="24"/>
        </w:rPr>
        <w:t xml:space="preserve">ης του </w:t>
      </w:r>
      <w:r>
        <w:rPr>
          <w:rFonts w:eastAsia="Times New Roman"/>
          <w:szCs w:val="24"/>
        </w:rPr>
        <w:t>Δ</w:t>
      </w:r>
      <w:r>
        <w:rPr>
          <w:rFonts w:eastAsia="Times New Roman"/>
          <w:szCs w:val="24"/>
        </w:rPr>
        <w:t xml:space="preserve">ιεθνούς </w:t>
      </w:r>
      <w:r>
        <w:rPr>
          <w:rFonts w:eastAsia="Times New Roman"/>
          <w:szCs w:val="24"/>
        </w:rPr>
        <w:t>Δ</w:t>
      </w:r>
      <w:r>
        <w:rPr>
          <w:rFonts w:eastAsia="Times New Roman"/>
          <w:szCs w:val="24"/>
        </w:rPr>
        <w:t xml:space="preserve">ικαίου. Κατά τη γνώμη μου βασίζεται στην εθνική γραμμή, την οποία και ξεπερνά. Πάει μακρύτερα απ’ όσο φαντάζονταν και αυτοί που χειρίστηκαν το θέμα. </w:t>
      </w:r>
    </w:p>
    <w:p w14:paraId="2ED8B733" w14:textId="77777777" w:rsidR="00C647AD" w:rsidRDefault="00D506E1">
      <w:pPr>
        <w:tabs>
          <w:tab w:val="left" w:pos="709"/>
          <w:tab w:val="center" w:pos="4753"/>
        </w:tabs>
        <w:spacing w:after="0" w:line="600" w:lineRule="auto"/>
        <w:ind w:firstLine="709"/>
        <w:contextualSpacing/>
        <w:jc w:val="both"/>
        <w:rPr>
          <w:rFonts w:eastAsia="Times New Roman"/>
          <w:color w:val="000000" w:themeColor="text1"/>
          <w:szCs w:val="24"/>
        </w:rPr>
      </w:pPr>
      <w:r>
        <w:rPr>
          <w:rFonts w:eastAsia="Times New Roman"/>
          <w:szCs w:val="24"/>
        </w:rPr>
        <w:tab/>
      </w:r>
      <w:r w:rsidRPr="007F2E67">
        <w:rPr>
          <w:rFonts w:eastAsia="Times New Roman"/>
          <w:color w:val="000000" w:themeColor="text1"/>
          <w:szCs w:val="24"/>
        </w:rPr>
        <w:t>Θα ήθελα απ’</w:t>
      </w:r>
      <w:r w:rsidRPr="007F2E67">
        <w:rPr>
          <w:rFonts w:eastAsia="Times New Roman"/>
          <w:color w:val="000000" w:themeColor="text1"/>
          <w:szCs w:val="24"/>
        </w:rPr>
        <w:t xml:space="preserve"> αυτό το Βήμα όντως να καλέσω όλους αυτούς που χειρίστηκαν το θέμα όχι απλά να σταματήσουν αυτή την εκκωφαντική αλλαγή τους, αλλά να μιλήσουν και μάλιστα να </w:t>
      </w:r>
      <w:r w:rsidRPr="007F2E67">
        <w:rPr>
          <w:rFonts w:eastAsia="Times New Roman"/>
          <w:color w:val="000000" w:themeColor="text1"/>
          <w:szCs w:val="24"/>
        </w:rPr>
        <w:lastRenderedPageBreak/>
        <w:t>μιλήσουν κάτω από το βάρος της ιστορικής ευθύνης που έχουν και όχι για μικροκομματικές σκοπιμότητες</w:t>
      </w:r>
      <w:r w:rsidRPr="007F2E67">
        <w:rPr>
          <w:rFonts w:eastAsia="Times New Roman"/>
          <w:color w:val="000000" w:themeColor="text1"/>
          <w:szCs w:val="24"/>
        </w:rPr>
        <w:t>.</w:t>
      </w:r>
    </w:p>
    <w:p w14:paraId="2ED8B734" w14:textId="77777777" w:rsidR="00C647AD" w:rsidRDefault="00D506E1">
      <w:pPr>
        <w:tabs>
          <w:tab w:val="left" w:pos="709"/>
          <w:tab w:val="center" w:pos="4753"/>
        </w:tabs>
        <w:spacing w:after="0" w:line="600" w:lineRule="auto"/>
        <w:ind w:firstLine="709"/>
        <w:contextualSpacing/>
        <w:jc w:val="both"/>
        <w:rPr>
          <w:rFonts w:eastAsia="Times New Roman"/>
          <w:color w:val="000000" w:themeColor="text1"/>
          <w:szCs w:val="24"/>
        </w:rPr>
      </w:pPr>
      <w:r w:rsidRPr="007F2E67">
        <w:rPr>
          <w:rFonts w:eastAsia="Times New Roman"/>
          <w:color w:val="000000" w:themeColor="text1"/>
          <w:szCs w:val="24"/>
        </w:rPr>
        <w:t xml:space="preserve">Έθεσα κάποια θέματα στην </w:t>
      </w:r>
      <w:r w:rsidRPr="007F2E67">
        <w:rPr>
          <w:rFonts w:eastAsia="Times New Roman"/>
          <w:color w:val="000000" w:themeColor="text1"/>
          <w:szCs w:val="24"/>
        </w:rPr>
        <w:t>ε</w:t>
      </w:r>
      <w:r w:rsidRPr="007F2E67">
        <w:rPr>
          <w:rFonts w:eastAsia="Times New Roman"/>
          <w:color w:val="000000" w:themeColor="text1"/>
          <w:szCs w:val="24"/>
        </w:rPr>
        <w:t xml:space="preserve">πιτροπή, όταν συζητήθηκε το θέμα. Θα επανέλθω σε δύο θέματα, για τα οποία δυστυχώς δεν άκουσα καμμία απάντηση. </w:t>
      </w:r>
    </w:p>
    <w:p w14:paraId="2ED8B735"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A67B9D">
        <w:rPr>
          <w:rFonts w:eastAsia="Times New Roman"/>
          <w:szCs w:val="24"/>
        </w:rPr>
        <w:t>Πρώτον: «Τα δώσατε όλα, δεν πήρατε τίποτα». Μα ένα κομμάτι αυτών που ισχυρίζονται αυτό το πράγμα, ουσιαστικά είναι ο</w:t>
      </w:r>
      <w:r w:rsidRPr="00A67B9D">
        <w:rPr>
          <w:rFonts w:eastAsia="Times New Roman"/>
          <w:szCs w:val="24"/>
        </w:rPr>
        <w:t xml:space="preserve">ι ίδιοι που ισχυρίζονταν ότι για να περάσει η </w:t>
      </w:r>
      <w:r w:rsidRPr="00A67B9D">
        <w:rPr>
          <w:rFonts w:eastAsia="Times New Roman"/>
          <w:szCs w:val="24"/>
        </w:rPr>
        <w:t>σ</w:t>
      </w:r>
      <w:r w:rsidRPr="00A67B9D">
        <w:rPr>
          <w:rFonts w:eastAsia="Times New Roman"/>
          <w:szCs w:val="24"/>
        </w:rPr>
        <w:t xml:space="preserve">υμφωνία από τα Σκόπια πιέστηκαν, εκβιάστηκαν, εξαγοράστηκαν οι </w:t>
      </w:r>
      <w:r w:rsidRPr="00A67B9D">
        <w:rPr>
          <w:rFonts w:eastAsia="Times New Roman"/>
          <w:szCs w:val="24"/>
        </w:rPr>
        <w:t>β</w:t>
      </w:r>
      <w:r w:rsidRPr="00A67B9D">
        <w:rPr>
          <w:rFonts w:eastAsia="Times New Roman"/>
          <w:szCs w:val="24"/>
        </w:rPr>
        <w:t xml:space="preserve">ουλευτές του </w:t>
      </w:r>
      <w:r w:rsidRPr="00A67B9D">
        <w:rPr>
          <w:rFonts w:eastAsia="Times New Roman"/>
          <w:szCs w:val="24"/>
        </w:rPr>
        <w:t>κ</w:t>
      </w:r>
      <w:r w:rsidRPr="00A67B9D">
        <w:rPr>
          <w:rFonts w:eastAsia="Times New Roman"/>
          <w:szCs w:val="24"/>
        </w:rPr>
        <w:t xml:space="preserve">οινοβουλίου της γείτονος χώρας, ότι αλλιώς </w:t>
      </w:r>
      <w:r>
        <w:rPr>
          <w:rFonts w:eastAsia="Times New Roman"/>
          <w:szCs w:val="24"/>
        </w:rPr>
        <w:t xml:space="preserve">δεν θα περνούσε αυτή η </w:t>
      </w:r>
      <w:r>
        <w:rPr>
          <w:rFonts w:eastAsia="Times New Roman"/>
          <w:szCs w:val="24"/>
        </w:rPr>
        <w:t>σ</w:t>
      </w:r>
      <w:r>
        <w:rPr>
          <w:rFonts w:eastAsia="Times New Roman"/>
          <w:szCs w:val="24"/>
        </w:rPr>
        <w:t xml:space="preserve">υμφωνία. Μα για το τίποτα δεν θα περνούσε αυτή η </w:t>
      </w:r>
      <w:r>
        <w:rPr>
          <w:rFonts w:eastAsia="Times New Roman"/>
          <w:szCs w:val="24"/>
        </w:rPr>
        <w:t>σ</w:t>
      </w:r>
      <w:r>
        <w:rPr>
          <w:rFonts w:eastAsia="Times New Roman"/>
          <w:szCs w:val="24"/>
        </w:rPr>
        <w:t>υμφωνία; Για τ</w:t>
      </w:r>
      <w:r>
        <w:rPr>
          <w:rFonts w:eastAsia="Times New Roman"/>
          <w:szCs w:val="24"/>
        </w:rPr>
        <w:t xml:space="preserve">ο τίποτα εξαγοράστηκαν; Για το τίποτα εκβιάστηκαν οι </w:t>
      </w:r>
      <w:r>
        <w:rPr>
          <w:rFonts w:eastAsia="Times New Roman"/>
          <w:szCs w:val="24"/>
        </w:rPr>
        <w:t>β</w:t>
      </w:r>
      <w:r>
        <w:rPr>
          <w:rFonts w:eastAsia="Times New Roman"/>
          <w:szCs w:val="24"/>
        </w:rPr>
        <w:t xml:space="preserve">ουλευτές της γείτονος χώρας; </w:t>
      </w:r>
    </w:p>
    <w:p w14:paraId="2ED8B73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Δεύτερον και απευθύνομαι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στους συναδέλφους της Αξιωματικής Αντιπολίτευσης</w:t>
      </w:r>
      <w:r>
        <w:rPr>
          <w:rFonts w:eastAsia="Times New Roman"/>
          <w:szCs w:val="24"/>
        </w:rPr>
        <w:t>.</w:t>
      </w:r>
      <w:r>
        <w:rPr>
          <w:rFonts w:eastAsia="Times New Roman"/>
          <w:szCs w:val="24"/>
        </w:rPr>
        <w:t xml:space="preserve"> Εσείς, κυρίες και κύριοι συνάδελφοι της Αξιωματικής Αντιπολίτευσης, σοβαρά δεν βλέπετε ό</w:t>
      </w:r>
      <w:r>
        <w:rPr>
          <w:rFonts w:eastAsia="Times New Roman"/>
          <w:szCs w:val="24"/>
        </w:rPr>
        <w:t xml:space="preserve">τι μ’ αυτή τη στασιμότητα που υπήρχε στο θέμα μέρα τη μέρα, χρόνο τον χρόνο, δεκαετία τη δεκαετία, δεν έμενε στάσιμη η κατάσταση; Υπήρχε υποχώρηση της Ελλάδας και των θέσεών της </w:t>
      </w:r>
      <w:r>
        <w:rPr>
          <w:rFonts w:eastAsia="Times New Roman"/>
          <w:szCs w:val="24"/>
        </w:rPr>
        <w:lastRenderedPageBreak/>
        <w:t>σε σχέση με το συγκεκριμένο ζήτημα. Αυτό δεν το βλέπετε; Δεν το αντιμετωπίζετε</w:t>
      </w:r>
      <w:r>
        <w:rPr>
          <w:rFonts w:eastAsia="Times New Roman"/>
          <w:szCs w:val="24"/>
        </w:rPr>
        <w:t xml:space="preserve"> σαν πρόβλημα; Τι θα κάνουμε για τη λύση του; Ή απλά να το κρύψουμε κάτω από το χαλί της απραξίας; </w:t>
      </w:r>
    </w:p>
    <w:p w14:paraId="2ED8B73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Μια μεγάλη συζήτηση έγινε</w:t>
      </w:r>
      <w:r w:rsidRPr="00406C53">
        <w:rPr>
          <w:rFonts w:eastAsia="Times New Roman"/>
          <w:szCs w:val="24"/>
        </w:rPr>
        <w:t xml:space="preserve"> </w:t>
      </w:r>
      <w:r>
        <w:rPr>
          <w:rFonts w:eastAsia="Times New Roman"/>
          <w:szCs w:val="24"/>
        </w:rPr>
        <w:t xml:space="preserve">αυτές τις μέρες, κυρίες και κύριοι συνάδελφοι, για το θέμα αυτής της πολιτικής ρευστότητας, της αλλαγής θέσεων διαφόρων Βουλευτών </w:t>
      </w:r>
      <w:r>
        <w:rPr>
          <w:rFonts w:eastAsia="Times New Roman"/>
          <w:szCs w:val="24"/>
        </w:rPr>
        <w:t>ή κομμάτων και πολιτικών σχηματισμών. Νομίζω ότι η φασαρία και η συζήτηση αυτή δεν γίνεται με πολιτικούς όρους. Γίνεται μια συζήτηση</w:t>
      </w:r>
      <w:r>
        <w:rPr>
          <w:rFonts w:eastAsia="Times New Roman"/>
          <w:szCs w:val="24"/>
        </w:rPr>
        <w:t>,</w:t>
      </w:r>
      <w:r>
        <w:rPr>
          <w:rFonts w:eastAsia="Times New Roman"/>
          <w:szCs w:val="24"/>
        </w:rPr>
        <w:t xml:space="preserve"> που απευθύνεται στο θυμικό και το συναίσθημα του λαού μας, ο οποίος ξέρουμε όλοι πολύ καλά ότι απεχθάνεται, απορρίπτει, σι</w:t>
      </w:r>
      <w:r>
        <w:rPr>
          <w:rFonts w:eastAsia="Times New Roman"/>
          <w:szCs w:val="24"/>
        </w:rPr>
        <w:t>χαίνεται –ίσως αυτή είναι η καλύτερη λέξη- αυτό το πολιτικό αλισβερίσι, που σε τελική ανάλυση στοχεύει στην αλλαγή του συσχετισμού των δυνάμεων που επέλεξε ο λαός μας με την ψήφο του. Σ’ αυτό στοχεύει αυτή η συζήτηση. Ανεμομαζώματα που εύχεστε για το εθνικ</w:t>
      </w:r>
      <w:r>
        <w:rPr>
          <w:rFonts w:eastAsia="Times New Roman"/>
          <w:szCs w:val="24"/>
        </w:rPr>
        <w:t>ό συμφέρον να μη γίνουν διαβολοσκορπίσματα, πλειοψηφίες του ενός, όπως είπε κάποια συνάδελφος.</w:t>
      </w:r>
    </w:p>
    <w:p w14:paraId="2ED8B738"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Παρακολουθώ δημοσιογράφους</w:t>
      </w:r>
      <w:r w:rsidRPr="00406C53">
        <w:rPr>
          <w:rFonts w:eastAsia="Times New Roman"/>
          <w:szCs w:val="24"/>
        </w:rPr>
        <w:t>:</w:t>
      </w:r>
      <w:r>
        <w:rPr>
          <w:rFonts w:eastAsia="Times New Roman"/>
          <w:szCs w:val="24"/>
        </w:rPr>
        <w:t xml:space="preserve"> «Κυρία Γεννηματά, υποσχεθήκατε στον κ. Θεοχαρόπουλο θέση στο ψηφοδέλτιο Επικρατείας, αρκεί να μην ψηφίσει τη </w:t>
      </w:r>
      <w:r>
        <w:rPr>
          <w:rFonts w:eastAsia="Times New Roman"/>
          <w:szCs w:val="24"/>
        </w:rPr>
        <w:t>σ</w:t>
      </w:r>
      <w:r>
        <w:rPr>
          <w:rFonts w:eastAsia="Times New Roman"/>
          <w:szCs w:val="24"/>
        </w:rPr>
        <w:t>υμφωνία;». Απάντηση</w:t>
      </w:r>
      <w:r w:rsidRPr="00144605">
        <w:rPr>
          <w:rFonts w:eastAsia="Times New Roman"/>
          <w:szCs w:val="24"/>
        </w:rPr>
        <w:t>:</w:t>
      </w:r>
      <w:r>
        <w:rPr>
          <w:rFonts w:eastAsia="Times New Roman"/>
          <w:szCs w:val="24"/>
        </w:rPr>
        <w:t xml:space="preserve"> «Ε</w:t>
      </w:r>
      <w:r>
        <w:rPr>
          <w:rFonts w:eastAsia="Times New Roman"/>
          <w:szCs w:val="24"/>
        </w:rPr>
        <w:t xml:space="preserve">γώ δεν είμαι Τσίπρας». </w:t>
      </w:r>
    </w:p>
    <w:p w14:paraId="2ED8B73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Κατά τη γνώμη μου,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ας μην ανησυχεί η αξιότιμη Πρόεδρος του Κινήματος Αλλαγής. Πιστεύω ότι το πολιτικό ανάστημα και το πολιτικό διαμέτρημα των δύο πολιτικών Αρχηγών</w:t>
      </w:r>
      <w:r>
        <w:rPr>
          <w:rFonts w:eastAsia="Times New Roman"/>
          <w:szCs w:val="24"/>
        </w:rPr>
        <w:t>,</w:t>
      </w:r>
      <w:r>
        <w:rPr>
          <w:rFonts w:eastAsia="Times New Roman"/>
          <w:szCs w:val="24"/>
        </w:rPr>
        <w:t xml:space="preserve"> είναι τέτοιο που δεν υπάρχει καμμία περίπτωση να μπερδέψει κανείς την Αρχηγό του ΚΙΝΑΛ με τον Αρχηγό του ΣΥΡΙΖΑ και Πρωθυπουργό. </w:t>
      </w:r>
    </w:p>
    <w:p w14:paraId="2ED8B73A"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Όμως για να μην αναφερθώ στα θέματα ένα-ένα, αυτό που λέγεται για όσους επιλέγουν να ψηφίσουν ΣΥΡΙΖΑ</w:t>
      </w:r>
      <w:r>
        <w:rPr>
          <w:rFonts w:eastAsia="Times New Roman"/>
          <w:szCs w:val="24"/>
        </w:rPr>
        <w:t>,</w:t>
      </w:r>
      <w:r>
        <w:rPr>
          <w:rFonts w:eastAsia="Times New Roman"/>
          <w:szCs w:val="24"/>
        </w:rPr>
        <w:t xml:space="preserve"> είναι ότι η επιλογή του</w:t>
      </w:r>
      <w:r>
        <w:rPr>
          <w:rFonts w:eastAsia="Times New Roman"/>
          <w:szCs w:val="24"/>
        </w:rPr>
        <w:t xml:space="preserve">ς είναι αποτέλεσμα συναλλαγής, είναι προϊόν διαφθοράς, ενώ για όσους επιλέγουν να ψηφίσουν οποιοδήποτε άλλο κόμμα ή κάποιες προτάσεις του, οι επιλογές τους είναι αποτέλεσμα ώριμης σκέψης, προϊόν νηφάλιου, άδολου και αγνού προβληματισμού. </w:t>
      </w:r>
    </w:p>
    <w:p w14:paraId="2ED8B73B"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Είπε ο κ. Σκρέκας</w:t>
      </w:r>
      <w:r>
        <w:rPr>
          <w:rFonts w:eastAsia="Times New Roman"/>
          <w:szCs w:val="24"/>
        </w:rPr>
        <w:t xml:space="preserve"> πριν</w:t>
      </w:r>
      <w:r w:rsidRPr="00144605">
        <w:rPr>
          <w:rFonts w:eastAsia="Times New Roman"/>
          <w:szCs w:val="24"/>
        </w:rPr>
        <w:t>:</w:t>
      </w:r>
      <w:r>
        <w:rPr>
          <w:rFonts w:eastAsia="Times New Roman"/>
          <w:szCs w:val="24"/>
        </w:rPr>
        <w:t xml:space="preserve"> «Όλη η Αντιπολίτευση σάς λέει ότι η </w:t>
      </w:r>
      <w:r>
        <w:rPr>
          <w:rFonts w:eastAsia="Times New Roman"/>
          <w:szCs w:val="24"/>
        </w:rPr>
        <w:t>σ</w:t>
      </w:r>
      <w:r>
        <w:rPr>
          <w:rFonts w:eastAsia="Times New Roman"/>
          <w:szCs w:val="24"/>
        </w:rPr>
        <w:t xml:space="preserve">υμφωνία που φέρνετε δεν είναι καλή». Όλη; Η ΔΗΜΑΡ </w:t>
      </w:r>
      <w:r>
        <w:rPr>
          <w:rFonts w:eastAsia="Times New Roman"/>
          <w:szCs w:val="24"/>
        </w:rPr>
        <w:lastRenderedPageBreak/>
        <w:t>δεν μετράει στους πολιτικούς σχηματισμούς που συμφωνούν ή μήπως εξαγοράστηκε; Γιατί δεν τη μετράτε; Οι Βουλευτές που ανήκαν στο Ποτάμι δεν είναι κομμάτι της Αντιπ</w:t>
      </w:r>
      <w:r>
        <w:rPr>
          <w:rFonts w:eastAsia="Times New Roman"/>
          <w:szCs w:val="24"/>
        </w:rPr>
        <w:t>ολίτευσης; Ο πρώην Πρωθυπουργός ο μόνος που μίλησε, εξαγοράστηκε κι αυτός; Εγώ θα σας έλεγα να μη δηλητηριάζετε την πολιτική ζωή του τόπου.</w:t>
      </w:r>
    </w:p>
    <w:p w14:paraId="2ED8B73C"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ED8B73D"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406C53">
        <w:rPr>
          <w:rFonts w:eastAsia="Times New Roman"/>
          <w:b/>
          <w:szCs w:val="24"/>
        </w:rPr>
        <w:t>ΠΡΟΕΔΡΕΥΩΝ (Νικήτας Κακλαμάνης):</w:t>
      </w:r>
      <w:r>
        <w:rPr>
          <w:rFonts w:eastAsia="Times New Roman"/>
          <w:szCs w:val="24"/>
        </w:rPr>
        <w:t xml:space="preserve"> Ολοκληρώστε, κύριε συνάδελφε.</w:t>
      </w:r>
    </w:p>
    <w:p w14:paraId="2ED8B73E"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406C53">
        <w:rPr>
          <w:rFonts w:eastAsia="Times New Roman"/>
          <w:b/>
          <w:szCs w:val="24"/>
        </w:rPr>
        <w:t>ΝΙΚΟΛΑΟΣ ΗΓΟΥΜΕΝΙΔΗΣ:</w:t>
      </w:r>
      <w:r>
        <w:rPr>
          <w:rFonts w:eastAsia="Times New Roman"/>
          <w:szCs w:val="24"/>
        </w:rPr>
        <w:t xml:space="preserve"> Ολοκληρώνω, κύριε Πρόεδρε.</w:t>
      </w:r>
    </w:p>
    <w:p w14:paraId="2ED8B73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Κυρίες και κύριοι συνάδελφοι, πιστεύω ότι το πρόβλημα που καλούμαστε να συζητήσουμε σήμερα</w:t>
      </w:r>
      <w:r>
        <w:rPr>
          <w:rFonts w:eastAsia="Times New Roman"/>
          <w:szCs w:val="24"/>
        </w:rPr>
        <w:t>,</w:t>
      </w:r>
      <w:r>
        <w:rPr>
          <w:rFonts w:eastAsia="Times New Roman"/>
          <w:szCs w:val="24"/>
        </w:rPr>
        <w:t xml:space="preserve"> είναι ένα δύσκολο πρόβλημα που ξεπερνά τις διμερείς σχέσεις. Αφορά μια ασταθή οικονο</w:t>
      </w:r>
      <w:r>
        <w:rPr>
          <w:rFonts w:eastAsia="Times New Roman"/>
          <w:szCs w:val="24"/>
        </w:rPr>
        <w:t xml:space="preserve">μικά, πολιτικά και γεωστρατηγικά περιοχή. Αφορά μια περιοχή που συγκρούονται αντιτιθέμενα συμφέροντα των μεγάλων δυνάμεων, που διαχρονικά είχαν τις δικές τους επιδιώξεις, τους δικούς τους σκοπούς. </w:t>
      </w:r>
    </w:p>
    <w:p w14:paraId="2ED8B740"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Μέσα σ’ αυτό το περιβάλλον συγκρούεται η πολιτική της δεξι</w:t>
      </w:r>
      <w:r>
        <w:rPr>
          <w:rFonts w:eastAsia="Times New Roman"/>
          <w:szCs w:val="24"/>
        </w:rPr>
        <w:t xml:space="preserve">άς παράταξης, η πρόταση προς τους Έλληνες της δεξιάς παράταξης, η πρόταση της σιωπής, της αδράνειας </w:t>
      </w:r>
      <w:r>
        <w:rPr>
          <w:rFonts w:eastAsia="Times New Roman"/>
          <w:szCs w:val="24"/>
        </w:rPr>
        <w:t>-</w:t>
      </w:r>
      <w:r>
        <w:rPr>
          <w:rFonts w:eastAsia="Times New Roman"/>
          <w:szCs w:val="24"/>
        </w:rPr>
        <w:t>για να περάσουν αυτά</w:t>
      </w:r>
      <w:r>
        <w:rPr>
          <w:rFonts w:eastAsia="Times New Roman"/>
          <w:szCs w:val="24"/>
        </w:rPr>
        <w:t>-</w:t>
      </w:r>
      <w:r>
        <w:rPr>
          <w:rFonts w:eastAsia="Times New Roman"/>
          <w:szCs w:val="24"/>
        </w:rPr>
        <w:t xml:space="preserve"> και του άκρατου λαϊκισμού, με την πρόταση της πολιτικής της Αριστεράς, της ενεργητικής εξωτερικής πολιτικής στη βάση του αμοιβαίου οφ</w:t>
      </w:r>
      <w:r>
        <w:rPr>
          <w:rFonts w:eastAsia="Times New Roman"/>
          <w:szCs w:val="24"/>
        </w:rPr>
        <w:t>έλους, του αμοιβαίου σεβασμού και της ειρηνικής συνύπαρξης των λαών. Αυτή η σύγκρουση είναι που προκαλεί αναταράξεις στο πολιτικό προσωπικό της χώρας. Γι’ αυτόν ακριβώς τον λόγο έχουμε αυτές τις αλλαγές. Εδώ είναι η βαθύτερη αιτία της πολιτικής ρευστότητας</w:t>
      </w:r>
      <w:r>
        <w:rPr>
          <w:rFonts w:eastAsia="Times New Roman"/>
          <w:szCs w:val="24"/>
        </w:rPr>
        <w:t xml:space="preserve"> που επιχειρείται. </w:t>
      </w:r>
    </w:p>
    <w:p w14:paraId="2ED8B74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Γι’ αυτό, κυρίες και κύριοι συνάδελφοι, μη δηλητηριάζετε την πολιτική ζωή του τόπου.</w:t>
      </w:r>
    </w:p>
    <w:p w14:paraId="2ED8B742"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2ED8B743"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406C53">
        <w:rPr>
          <w:rFonts w:eastAsia="Times New Roman"/>
          <w:b/>
          <w:szCs w:val="24"/>
        </w:rPr>
        <w:t>ΠΡΟΕΔΡΕΥΩΝ (Νικήτας Κακλαμάνης):</w:t>
      </w:r>
      <w:r>
        <w:rPr>
          <w:rFonts w:eastAsia="Times New Roman"/>
          <w:szCs w:val="24"/>
        </w:rPr>
        <w:t xml:space="preserve"> Ευχαριστούμε τον κύριο συνάδελφο.</w:t>
      </w:r>
    </w:p>
    <w:p w14:paraId="2ED8B744"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Αφροδίτη Θεοπεφτάτου, Βουλευτής ΣΥΡΙΖΑ. Θα λέω πλέον και τα ονόματα ολόκληρα</w:t>
      </w:r>
      <w:r>
        <w:rPr>
          <w:rFonts w:eastAsia="Times New Roman"/>
          <w:szCs w:val="24"/>
        </w:rPr>
        <w:t>,</w:t>
      </w:r>
      <w:r>
        <w:rPr>
          <w:rFonts w:eastAsia="Times New Roman"/>
          <w:szCs w:val="24"/>
        </w:rPr>
        <w:t xml:space="preserve"> μετά από παράκληση τηλεθεατών που έχουν προβλήματα όρασης, ώστε να </w:t>
      </w:r>
      <w:r>
        <w:rPr>
          <w:rFonts w:eastAsia="Times New Roman"/>
          <w:szCs w:val="24"/>
        </w:rPr>
        <w:lastRenderedPageBreak/>
        <w:t>ακούνε το πού ανήκει ο κάθε Βουλευτής που μιλάει. Νομίζω ότι είναι σωστό να το λέμε.</w:t>
      </w:r>
    </w:p>
    <w:p w14:paraId="2ED8B74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Ορίστε, κυρία συνάδελφε.</w:t>
      </w:r>
    </w:p>
    <w:p w14:paraId="2ED8B746"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406C53">
        <w:rPr>
          <w:rFonts w:eastAsia="Times New Roman"/>
          <w:b/>
          <w:szCs w:val="24"/>
        </w:rPr>
        <w:t xml:space="preserve">ΑΦΡΟΔΙΤΗ ΘΕΟΠΕΦΤΑΤΟΥ: </w:t>
      </w:r>
      <w:r>
        <w:rPr>
          <w:rFonts w:eastAsia="Times New Roman"/>
          <w:szCs w:val="24"/>
        </w:rPr>
        <w:t>Ευχαριστώ, κύριε Πρόεδρε.</w:t>
      </w:r>
    </w:p>
    <w:p w14:paraId="2ED8B74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Κυρίες</w:t>
      </w:r>
      <w:r>
        <w:rPr>
          <w:rFonts w:eastAsia="Times New Roman"/>
          <w:szCs w:val="24"/>
        </w:rPr>
        <w:t xml:space="preserve"> και κύριοι συνάδελφοι, η Ελλάδα, η χώρα μας, βρίσκεται σε μια εξαιρετικά ευαίσθητη και κρίσιμη γεωπολιτικά θέση, οπότε η εξωτερική της πολιτική</w:t>
      </w:r>
      <w:r>
        <w:rPr>
          <w:rFonts w:eastAsia="Times New Roman"/>
          <w:szCs w:val="24"/>
        </w:rPr>
        <w:t>,</w:t>
      </w:r>
      <w:r>
        <w:rPr>
          <w:rFonts w:eastAsia="Times New Roman"/>
          <w:szCs w:val="24"/>
        </w:rPr>
        <w:t xml:space="preserve"> κατά τη γνώμη μου</w:t>
      </w:r>
      <w:r>
        <w:rPr>
          <w:rFonts w:eastAsia="Times New Roman"/>
          <w:szCs w:val="24"/>
        </w:rPr>
        <w:t>,</w:t>
      </w:r>
      <w:r>
        <w:rPr>
          <w:rFonts w:eastAsia="Times New Roman"/>
          <w:szCs w:val="24"/>
        </w:rPr>
        <w:t xml:space="preserve"> οφείλει να έχει όραμα, πολιτική τόλμη</w:t>
      </w:r>
      <w:r>
        <w:rPr>
          <w:rFonts w:eastAsia="Times New Roman"/>
          <w:szCs w:val="24"/>
        </w:rPr>
        <w:t xml:space="preserve"> και να αξιοποιεί τις ευνοϊκές συγκυρίες όταν και όπου παρουσιάζονται. </w:t>
      </w:r>
    </w:p>
    <w:p w14:paraId="2ED8B748"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Όταν ο Κωνσταντίνος Καραμανλής αποφάσισε να εντάξει την Ελλάδα στην Ευρωπαϊκή Ένωση μετά τη Μεταπολίτευση, οι αντιδράσεις υπήρξαν σφοδρές, τα επιχειρήματα κατά της ένταξης πολλά και σο</w:t>
      </w:r>
      <w:r>
        <w:rPr>
          <w:rFonts w:eastAsia="Times New Roman"/>
          <w:szCs w:val="24"/>
        </w:rPr>
        <w:t xml:space="preserve">βαρά, οι φόβοι και οι αμφιβολίες βάσιμες και σημαντικές, το πολιτικό διακύβευμα κρίσιμο. Παρά ταύτα, τα αποτελέσματα δικαίωσαν την επιλογή του. </w:t>
      </w:r>
    </w:p>
    <w:p w14:paraId="2ED8B74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 Ανδρέας Παπανδρέου παρ</w:t>
      </w:r>
      <w:r>
        <w:rPr>
          <w:rFonts w:eastAsia="Times New Roman"/>
          <w:szCs w:val="24"/>
        </w:rPr>
        <w:t xml:space="preserve">’ </w:t>
      </w:r>
      <w:r>
        <w:rPr>
          <w:rFonts w:eastAsia="Times New Roman"/>
          <w:szCs w:val="24"/>
        </w:rPr>
        <w:t>ότι ως αντιπολίτευση αντιτέθηκε στην ένταξη, ως κυβέρνηση στήριξε και βελτίωσε σε πολ</w:t>
      </w:r>
      <w:r>
        <w:rPr>
          <w:rFonts w:eastAsia="Times New Roman"/>
          <w:szCs w:val="24"/>
        </w:rPr>
        <w:t xml:space="preserve">λά σημεία τη θέση της χώρας στην ευρωπαϊκή οικογένεια, </w:t>
      </w:r>
      <w:r>
        <w:rPr>
          <w:rFonts w:eastAsia="Times New Roman"/>
          <w:szCs w:val="24"/>
        </w:rPr>
        <w:lastRenderedPageBreak/>
        <w:t>εφαρμόζοντας στην πράξη το ότι πολιτική είναι η τέχνη του εφικτού. Ταυτόχρονα έβαλε την Ελλάδα στο κέντρο των περιφερειακών πολιτικών πρωτοβουλιών</w:t>
      </w:r>
      <w:r>
        <w:rPr>
          <w:rFonts w:eastAsia="Times New Roman"/>
          <w:szCs w:val="24"/>
        </w:rPr>
        <w:t>,</w:t>
      </w:r>
      <w:r>
        <w:rPr>
          <w:rFonts w:eastAsia="Times New Roman"/>
          <w:szCs w:val="24"/>
        </w:rPr>
        <w:t xml:space="preserve"> αφ</w:t>
      </w:r>
      <w:r>
        <w:rPr>
          <w:rFonts w:eastAsia="Times New Roman"/>
          <w:szCs w:val="24"/>
        </w:rPr>
        <w:t xml:space="preserve">’ </w:t>
      </w:r>
      <w:r>
        <w:rPr>
          <w:rFonts w:eastAsia="Times New Roman"/>
          <w:szCs w:val="24"/>
        </w:rPr>
        <w:t>ενός εγκαινιάζοντας τη διαβαλκανική συνεργασία</w:t>
      </w:r>
      <w:r>
        <w:rPr>
          <w:rFonts w:eastAsia="Times New Roman"/>
          <w:szCs w:val="24"/>
        </w:rPr>
        <w:t>,</w:t>
      </w:r>
      <w:r>
        <w:rPr>
          <w:rFonts w:eastAsia="Times New Roman"/>
          <w:szCs w:val="24"/>
        </w:rPr>
        <w:t xml:space="preserve"> σ</w:t>
      </w:r>
      <w:r>
        <w:rPr>
          <w:rFonts w:eastAsia="Times New Roman"/>
          <w:szCs w:val="24"/>
        </w:rPr>
        <w:t>ε μια εποχή θυμίζω για τους παλιότερους- όπου οι διμερείς σχέσεις μεταξύ των βαλκανικών κρατών χαρακτηρίζονταν από επικίνδυνες εντάσεις, αφ</w:t>
      </w:r>
      <w:r>
        <w:rPr>
          <w:rFonts w:eastAsia="Times New Roman"/>
          <w:szCs w:val="24"/>
        </w:rPr>
        <w:t xml:space="preserve">’ </w:t>
      </w:r>
      <w:r>
        <w:rPr>
          <w:rFonts w:eastAsia="Times New Roman"/>
          <w:szCs w:val="24"/>
        </w:rPr>
        <w:t xml:space="preserve">ετέρου ενδυναμώνοντας τις σχέσεις της χώρας μας με τις αραβικές χώρες και το Κίνημα των Αδεσμεύτων, προκειμένου να </w:t>
      </w:r>
      <w:r>
        <w:rPr>
          <w:rFonts w:eastAsia="Times New Roman"/>
          <w:szCs w:val="24"/>
        </w:rPr>
        <w:t xml:space="preserve">διασφαλίσει τη σταθερότητα και την ειρήνη στην ευρύτερη περιοχή της </w:t>
      </w:r>
      <w:r>
        <w:rPr>
          <w:rFonts w:eastAsia="Times New Roman"/>
          <w:szCs w:val="24"/>
        </w:rPr>
        <w:t>Α</w:t>
      </w:r>
      <w:r>
        <w:rPr>
          <w:rFonts w:eastAsia="Times New Roman"/>
          <w:szCs w:val="24"/>
        </w:rPr>
        <w:t xml:space="preserve">νατολικής Μεσογείου. Οι αντιδράσεις σ’ όλες αυτές τις κινήσεις και τις πρωτοβουλίες ήταν πολλές και σφοδρές. </w:t>
      </w:r>
    </w:p>
    <w:p w14:paraId="2ED8B74A"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Στην παρούσα συγκυρία η Ελλάδα βγαίνει από μια μακροχρόνια οικονομική κρίση</w:t>
      </w:r>
      <w:r>
        <w:rPr>
          <w:rFonts w:eastAsia="Times New Roman"/>
          <w:szCs w:val="24"/>
        </w:rPr>
        <w:t>,</w:t>
      </w:r>
      <w:r>
        <w:rPr>
          <w:rFonts w:eastAsia="Times New Roman"/>
          <w:szCs w:val="24"/>
        </w:rPr>
        <w:t xml:space="preserve"> </w:t>
      </w:r>
      <w:r>
        <w:rPr>
          <w:rFonts w:eastAsia="Times New Roman"/>
          <w:szCs w:val="24"/>
        </w:rPr>
        <w:t>έχοντας κερδίσει με τις θυσίες και την υπομονή των πολιτών της την εκτίμηση και τον σεβασμό των εταίρων της. Η κατάσταση στην ευρύτερη περιοχή είναι εξαιρετικά κρίσιμη, με την Τουρκία ιδιαίτερα μετά το πραξικόπημα να εκτοξεύει απειλές προς κάθε κατεύθυνση,</w:t>
      </w:r>
      <w:r>
        <w:rPr>
          <w:rFonts w:eastAsia="Times New Roman"/>
          <w:szCs w:val="24"/>
        </w:rPr>
        <w:t xml:space="preserve"> τις χώρες της Μέσης Ανατολής να μαστίζονται από πολιτική αστάθεια και εμφύλιες έ</w:t>
      </w:r>
      <w:r>
        <w:rPr>
          <w:rFonts w:eastAsia="Times New Roman"/>
          <w:szCs w:val="24"/>
        </w:rPr>
        <w:lastRenderedPageBreak/>
        <w:t xml:space="preserve">ριδες, τον </w:t>
      </w:r>
      <w:r>
        <w:rPr>
          <w:rFonts w:eastAsia="Times New Roman"/>
          <w:szCs w:val="24"/>
          <w:lang w:val="en-US"/>
        </w:rPr>
        <w:t>ISIS</w:t>
      </w:r>
      <w:r>
        <w:rPr>
          <w:rFonts w:eastAsia="Times New Roman"/>
          <w:szCs w:val="24"/>
        </w:rPr>
        <w:t xml:space="preserve"> ανεξέλεγκτο να εξαπολύει πολεμικές και τρομοκρατικές επιθέσεις, τα κύματα των προσφύγων και των ανέστιων να αυξάνονται σταθερά και την ακροδεξιά να προελαύνει </w:t>
      </w:r>
      <w:r>
        <w:rPr>
          <w:rFonts w:eastAsia="Times New Roman"/>
          <w:szCs w:val="24"/>
        </w:rPr>
        <w:t xml:space="preserve">στις περισσότερες ευρωπαϊκές χώρες, αξιοποιώντας την αδυναμία των ευρωπαϊκών θεσμών να δώσουν ένα νέο όραμα στους πολίτες τους. </w:t>
      </w:r>
    </w:p>
    <w:p w14:paraId="2ED8B74B"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Σ’ αυτό το ευαίσθητο και ασταθές περιβάλλον, από την πλευρά της Κυβέρνησής μας γίνονται προσπάθειες για αλλαγή των πολιτικών </w:t>
      </w:r>
      <w:r>
        <w:rPr>
          <w:rFonts w:eastAsia="Times New Roman"/>
          <w:szCs w:val="24"/>
        </w:rPr>
        <w:t>συσχετισμών</w:t>
      </w:r>
      <w:r>
        <w:rPr>
          <w:rFonts w:eastAsia="Times New Roman"/>
          <w:szCs w:val="24"/>
        </w:rPr>
        <w:t>,</w:t>
      </w:r>
      <w:r>
        <w:rPr>
          <w:rFonts w:eastAsia="Times New Roman"/>
          <w:szCs w:val="24"/>
        </w:rPr>
        <w:t xml:space="preserve"> σε μια Ευρώπη που μπορεί και πρέπει να αλλάξει και σε μια ευαίσθητη ευρύτερη μεσογειακή γειτονιά με διεύρυνση των συμμαχιών και με σπουδαίες πρωτοβουλίες σε διεθνές επίπεδο.</w:t>
      </w:r>
    </w:p>
    <w:p w14:paraId="2ED8B74C" w14:textId="77777777" w:rsidR="00C647AD" w:rsidRDefault="00D506E1">
      <w:pPr>
        <w:spacing w:after="0" w:line="600" w:lineRule="auto"/>
        <w:ind w:firstLine="720"/>
        <w:jc w:val="both"/>
        <w:rPr>
          <w:rFonts w:eastAsia="Times New Roman"/>
          <w:szCs w:val="24"/>
        </w:rPr>
      </w:pPr>
      <w:r w:rsidRPr="007A01E4">
        <w:rPr>
          <w:rFonts w:eastAsia="Times New Roman"/>
          <w:szCs w:val="24"/>
        </w:rPr>
        <w:t>Χαρακτηριστικά θα αναφέρω, αφ</w:t>
      </w:r>
      <w:r>
        <w:rPr>
          <w:rFonts w:eastAsia="Times New Roman"/>
          <w:szCs w:val="24"/>
        </w:rPr>
        <w:t xml:space="preserve">’ </w:t>
      </w:r>
      <w:r w:rsidRPr="007A01E4">
        <w:rPr>
          <w:rFonts w:eastAsia="Times New Roman"/>
          <w:szCs w:val="24"/>
        </w:rPr>
        <w:t xml:space="preserve">ενός τη Σύνοδο των </w:t>
      </w:r>
      <w:r>
        <w:rPr>
          <w:rFonts w:eastAsia="Times New Roman"/>
          <w:szCs w:val="24"/>
        </w:rPr>
        <w:t>χ</w:t>
      </w:r>
      <w:r w:rsidRPr="007A01E4">
        <w:rPr>
          <w:rFonts w:eastAsia="Times New Roman"/>
          <w:szCs w:val="24"/>
        </w:rPr>
        <w:t xml:space="preserve">ωρών του </w:t>
      </w:r>
      <w:r>
        <w:rPr>
          <w:rFonts w:eastAsia="Times New Roman"/>
          <w:szCs w:val="24"/>
        </w:rPr>
        <w:t>μ</w:t>
      </w:r>
      <w:r w:rsidRPr="007A01E4">
        <w:rPr>
          <w:rFonts w:eastAsia="Times New Roman"/>
          <w:szCs w:val="24"/>
        </w:rPr>
        <w:t>εσογειακ</w:t>
      </w:r>
      <w:r w:rsidRPr="007A01E4">
        <w:rPr>
          <w:rFonts w:eastAsia="Times New Roman"/>
          <w:szCs w:val="24"/>
        </w:rPr>
        <w:t xml:space="preserve">ού </w:t>
      </w:r>
      <w:r>
        <w:rPr>
          <w:rFonts w:eastAsia="Times New Roman"/>
          <w:szCs w:val="24"/>
        </w:rPr>
        <w:t>Ν</w:t>
      </w:r>
      <w:r w:rsidRPr="007A01E4">
        <w:rPr>
          <w:rFonts w:eastAsia="Times New Roman"/>
          <w:szCs w:val="24"/>
        </w:rPr>
        <w:t>ότου</w:t>
      </w:r>
      <w:r>
        <w:rPr>
          <w:rFonts w:eastAsia="Times New Roman"/>
          <w:szCs w:val="24"/>
        </w:rPr>
        <w:t xml:space="preserve"> μ</w:t>
      </w:r>
      <w:r w:rsidRPr="007A01E4">
        <w:rPr>
          <w:rFonts w:eastAsia="Times New Roman"/>
          <w:szCs w:val="24"/>
        </w:rPr>
        <w:t>ε πρωτοβουλία του Πρωθυπουργού Αλέξη Τσίπρα</w:t>
      </w:r>
      <w:r>
        <w:rPr>
          <w:rFonts w:eastAsia="Times New Roman"/>
          <w:szCs w:val="24"/>
        </w:rPr>
        <w:t>.</w:t>
      </w:r>
      <w:r w:rsidRPr="007A01E4">
        <w:rPr>
          <w:rFonts w:eastAsia="Times New Roman"/>
          <w:szCs w:val="24"/>
        </w:rPr>
        <w:t xml:space="preserve"> </w:t>
      </w:r>
      <w:r>
        <w:rPr>
          <w:rFonts w:eastAsia="Times New Roman"/>
          <w:szCs w:val="24"/>
        </w:rPr>
        <w:t>Ξ</w:t>
      </w:r>
      <w:r w:rsidRPr="007A01E4">
        <w:rPr>
          <w:rFonts w:eastAsia="Times New Roman"/>
          <w:szCs w:val="24"/>
        </w:rPr>
        <w:t>εκίνησε από την Αθήνα</w:t>
      </w:r>
      <w:r>
        <w:rPr>
          <w:rFonts w:eastAsia="Times New Roman"/>
          <w:szCs w:val="24"/>
        </w:rPr>
        <w:t>,</w:t>
      </w:r>
      <w:r w:rsidRPr="007A01E4">
        <w:rPr>
          <w:rFonts w:eastAsia="Times New Roman"/>
          <w:szCs w:val="24"/>
        </w:rPr>
        <w:t xml:space="preserve"> συνεχίστηκε στη Λισαβόνα και τη Μαδρίτη</w:t>
      </w:r>
      <w:r>
        <w:rPr>
          <w:rFonts w:eastAsia="Times New Roman"/>
          <w:szCs w:val="24"/>
        </w:rPr>
        <w:t>,</w:t>
      </w:r>
      <w:r w:rsidRPr="007A01E4">
        <w:rPr>
          <w:rFonts w:eastAsia="Times New Roman"/>
          <w:szCs w:val="24"/>
        </w:rPr>
        <w:t xml:space="preserve"> με στόχο να μετατοπιστούν </w:t>
      </w:r>
      <w:r>
        <w:rPr>
          <w:rFonts w:eastAsia="Times New Roman"/>
          <w:szCs w:val="24"/>
        </w:rPr>
        <w:t xml:space="preserve">οι </w:t>
      </w:r>
      <w:r w:rsidRPr="007A01E4">
        <w:rPr>
          <w:rFonts w:eastAsia="Times New Roman"/>
          <w:szCs w:val="24"/>
        </w:rPr>
        <w:t>ισορροπίες στους συσχετισμούς των ισχυρών της Ευρώπης</w:t>
      </w:r>
      <w:r>
        <w:rPr>
          <w:rFonts w:eastAsia="Times New Roman"/>
          <w:szCs w:val="24"/>
        </w:rPr>
        <w:t>,</w:t>
      </w:r>
      <w:r w:rsidRPr="007A01E4">
        <w:rPr>
          <w:rFonts w:eastAsia="Times New Roman"/>
          <w:szCs w:val="24"/>
        </w:rPr>
        <w:t xml:space="preserve"> και να δημιουργηθούν οι προϋποθέσεις </w:t>
      </w:r>
      <w:r>
        <w:rPr>
          <w:rFonts w:eastAsia="Times New Roman"/>
          <w:szCs w:val="24"/>
        </w:rPr>
        <w:t xml:space="preserve">σύγκλισης πάνω </w:t>
      </w:r>
      <w:r>
        <w:rPr>
          <w:rFonts w:eastAsia="Times New Roman"/>
          <w:szCs w:val="24"/>
        </w:rPr>
        <w:t>σε κοι</w:t>
      </w:r>
      <w:r w:rsidRPr="007A01E4">
        <w:rPr>
          <w:rFonts w:eastAsia="Times New Roman"/>
          <w:szCs w:val="24"/>
        </w:rPr>
        <w:t xml:space="preserve">νές θέσεις </w:t>
      </w:r>
      <w:r>
        <w:rPr>
          <w:rFonts w:eastAsia="Times New Roman"/>
          <w:szCs w:val="24"/>
        </w:rPr>
        <w:lastRenderedPageBreak/>
        <w:t xml:space="preserve">και </w:t>
      </w:r>
      <w:r w:rsidRPr="007A01E4">
        <w:rPr>
          <w:rFonts w:eastAsia="Times New Roman"/>
          <w:szCs w:val="24"/>
        </w:rPr>
        <w:t>σε κοινά προβλήματα των χωρών του Νότου στην κατεύθυνση της κοινωνικής Ευρώπης</w:t>
      </w:r>
      <w:r>
        <w:rPr>
          <w:rFonts w:eastAsia="Times New Roman"/>
          <w:szCs w:val="24"/>
        </w:rPr>
        <w:t>.</w:t>
      </w:r>
      <w:r w:rsidRPr="007A01E4">
        <w:rPr>
          <w:rFonts w:eastAsia="Times New Roman"/>
          <w:szCs w:val="24"/>
        </w:rPr>
        <w:t xml:space="preserve"> </w:t>
      </w:r>
    </w:p>
    <w:p w14:paraId="2ED8B74D" w14:textId="77777777" w:rsidR="00C647AD" w:rsidRDefault="00D506E1">
      <w:pPr>
        <w:spacing w:after="0" w:line="600" w:lineRule="auto"/>
        <w:ind w:firstLine="720"/>
        <w:jc w:val="both"/>
        <w:rPr>
          <w:rFonts w:eastAsia="Times New Roman"/>
          <w:szCs w:val="24"/>
        </w:rPr>
      </w:pPr>
      <w:r w:rsidRPr="007A01E4">
        <w:rPr>
          <w:rFonts w:eastAsia="Times New Roman"/>
          <w:szCs w:val="24"/>
        </w:rPr>
        <w:t>Μία άλλη πρωτοβουλία που έγινε με επικεφαλής τον τότε Υπουργό Εξωτερικών Νίκο Κοτζιά</w:t>
      </w:r>
      <w:r>
        <w:rPr>
          <w:rFonts w:eastAsia="Times New Roman"/>
          <w:szCs w:val="24"/>
        </w:rPr>
        <w:t>, είναι</w:t>
      </w:r>
      <w:r w:rsidRPr="007A01E4">
        <w:rPr>
          <w:rFonts w:eastAsia="Times New Roman"/>
          <w:szCs w:val="24"/>
        </w:rPr>
        <w:t xml:space="preserve"> η Διάσκεψη της Ρόδου </w:t>
      </w:r>
      <w:r>
        <w:rPr>
          <w:rFonts w:eastAsia="Times New Roman"/>
          <w:szCs w:val="24"/>
        </w:rPr>
        <w:t>-</w:t>
      </w:r>
      <w:r w:rsidRPr="007A01E4">
        <w:rPr>
          <w:rFonts w:eastAsia="Times New Roman"/>
          <w:szCs w:val="24"/>
        </w:rPr>
        <w:t xml:space="preserve">στο νησί </w:t>
      </w:r>
      <w:r>
        <w:rPr>
          <w:rFonts w:eastAsia="Times New Roman"/>
          <w:szCs w:val="24"/>
        </w:rPr>
        <w:t xml:space="preserve">μας, </w:t>
      </w:r>
      <w:r w:rsidRPr="007A01E4">
        <w:rPr>
          <w:rFonts w:eastAsia="Times New Roman"/>
          <w:szCs w:val="24"/>
        </w:rPr>
        <w:t>τη Ρόδο</w:t>
      </w:r>
      <w:r>
        <w:rPr>
          <w:rFonts w:eastAsia="Times New Roman"/>
          <w:szCs w:val="24"/>
        </w:rPr>
        <w:t>-</w:t>
      </w:r>
      <w:r w:rsidRPr="007A01E4">
        <w:rPr>
          <w:rFonts w:eastAsia="Times New Roman"/>
          <w:szCs w:val="24"/>
        </w:rPr>
        <w:t xml:space="preserve"> για την ασφάλεια </w:t>
      </w:r>
      <w:r w:rsidRPr="007A01E4">
        <w:rPr>
          <w:rFonts w:eastAsia="Times New Roman"/>
          <w:szCs w:val="24"/>
        </w:rPr>
        <w:t>και τη σταθερότητα στην ευαίσθητη περιοχή της Ανατολικής Μεσογείου</w:t>
      </w:r>
      <w:r>
        <w:rPr>
          <w:rFonts w:eastAsia="Times New Roman"/>
          <w:szCs w:val="24"/>
        </w:rPr>
        <w:t>,</w:t>
      </w:r>
      <w:r w:rsidRPr="007A01E4">
        <w:rPr>
          <w:rFonts w:eastAsia="Times New Roman"/>
          <w:szCs w:val="24"/>
        </w:rPr>
        <w:t xml:space="preserve"> από τα Βαλκάνια</w:t>
      </w:r>
      <w:r>
        <w:rPr>
          <w:rFonts w:eastAsia="Times New Roman"/>
          <w:szCs w:val="24"/>
        </w:rPr>
        <w:t>,</w:t>
      </w:r>
      <w:r w:rsidRPr="007A01E4">
        <w:rPr>
          <w:rFonts w:eastAsia="Times New Roman"/>
          <w:szCs w:val="24"/>
        </w:rPr>
        <w:t xml:space="preserve"> από τη Μέση Ανατολή</w:t>
      </w:r>
      <w:r>
        <w:rPr>
          <w:rFonts w:eastAsia="Times New Roman"/>
          <w:szCs w:val="24"/>
        </w:rPr>
        <w:t>,</w:t>
      </w:r>
      <w:r w:rsidRPr="007A01E4">
        <w:rPr>
          <w:rFonts w:eastAsia="Times New Roman"/>
          <w:szCs w:val="24"/>
        </w:rPr>
        <w:t xml:space="preserve"> από τα αραβικά κράτη</w:t>
      </w:r>
      <w:r>
        <w:rPr>
          <w:rFonts w:eastAsia="Times New Roman"/>
          <w:szCs w:val="24"/>
        </w:rPr>
        <w:t>,</w:t>
      </w:r>
      <w:r w:rsidRPr="007A01E4">
        <w:rPr>
          <w:rFonts w:eastAsia="Times New Roman"/>
          <w:szCs w:val="24"/>
        </w:rPr>
        <w:t xml:space="preserve"> από τη Βόρεια Αφρική</w:t>
      </w:r>
      <w:r>
        <w:rPr>
          <w:rFonts w:eastAsia="Times New Roman"/>
          <w:szCs w:val="24"/>
        </w:rPr>
        <w:t>,</w:t>
      </w:r>
      <w:r w:rsidRPr="007A01E4">
        <w:rPr>
          <w:rFonts w:eastAsia="Times New Roman"/>
          <w:szCs w:val="24"/>
        </w:rPr>
        <w:t xml:space="preserve"> προκειμένου να οικοδομηθεί η συμβίωση και η συνεργασία υπό συνθήκες </w:t>
      </w:r>
      <w:r>
        <w:rPr>
          <w:rFonts w:eastAsia="Times New Roman"/>
          <w:szCs w:val="24"/>
        </w:rPr>
        <w:t>ε</w:t>
      </w:r>
      <w:r w:rsidRPr="007A01E4">
        <w:rPr>
          <w:rFonts w:eastAsia="Times New Roman"/>
          <w:szCs w:val="24"/>
        </w:rPr>
        <w:t>ιρήνης και σταθερότητας και να εμπεδω</w:t>
      </w:r>
      <w:r w:rsidRPr="007A01E4">
        <w:rPr>
          <w:rFonts w:eastAsia="Times New Roman"/>
          <w:szCs w:val="24"/>
        </w:rPr>
        <w:t xml:space="preserve">θεί η ευημερία και </w:t>
      </w:r>
      <w:r>
        <w:rPr>
          <w:rFonts w:eastAsia="Times New Roman"/>
          <w:szCs w:val="24"/>
        </w:rPr>
        <w:t xml:space="preserve">η </w:t>
      </w:r>
      <w:r w:rsidRPr="007A01E4">
        <w:rPr>
          <w:rFonts w:eastAsia="Times New Roman"/>
          <w:szCs w:val="24"/>
        </w:rPr>
        <w:t>δημοκρατία</w:t>
      </w:r>
      <w:r>
        <w:rPr>
          <w:rFonts w:eastAsia="Times New Roman"/>
          <w:szCs w:val="24"/>
        </w:rPr>
        <w:t>.</w:t>
      </w:r>
    </w:p>
    <w:p w14:paraId="2ED8B74E" w14:textId="77777777" w:rsidR="00C647AD" w:rsidRDefault="00D506E1">
      <w:pPr>
        <w:spacing w:after="0" w:line="600" w:lineRule="auto"/>
        <w:ind w:firstLine="720"/>
        <w:jc w:val="both"/>
        <w:rPr>
          <w:rFonts w:eastAsia="Times New Roman"/>
          <w:szCs w:val="24"/>
        </w:rPr>
      </w:pPr>
      <w:r>
        <w:rPr>
          <w:rFonts w:eastAsia="Times New Roman"/>
          <w:szCs w:val="24"/>
        </w:rPr>
        <w:t xml:space="preserve">Αλήθεια, </w:t>
      </w:r>
      <w:r w:rsidRPr="007A01E4">
        <w:rPr>
          <w:rFonts w:eastAsia="Times New Roman"/>
          <w:szCs w:val="24"/>
        </w:rPr>
        <w:t>κυρίες και κύριοι συνάδελφοι</w:t>
      </w:r>
      <w:r>
        <w:rPr>
          <w:rFonts w:eastAsia="Times New Roman"/>
          <w:szCs w:val="24"/>
        </w:rPr>
        <w:t xml:space="preserve">, θυμάται κανείς τη </w:t>
      </w:r>
      <w:r w:rsidRPr="007A01E4">
        <w:rPr>
          <w:rFonts w:eastAsia="Times New Roman"/>
          <w:szCs w:val="24"/>
        </w:rPr>
        <w:t>Διάσκεψη τη</w:t>
      </w:r>
      <w:r>
        <w:rPr>
          <w:rFonts w:eastAsia="Times New Roman"/>
          <w:szCs w:val="24"/>
        </w:rPr>
        <w:t>ς Ρόδου, δύο φορές στη Ρόδο, πόσα</w:t>
      </w:r>
      <w:r w:rsidRPr="007A01E4">
        <w:rPr>
          <w:rFonts w:eastAsia="Times New Roman"/>
          <w:szCs w:val="24"/>
        </w:rPr>
        <w:t xml:space="preserve"> μέσα μ</w:t>
      </w:r>
      <w:r>
        <w:rPr>
          <w:rFonts w:eastAsia="Times New Roman"/>
          <w:szCs w:val="24"/>
        </w:rPr>
        <w:t>αζικής ενημέρωσης την ανέφεραν έ</w:t>
      </w:r>
      <w:r w:rsidRPr="007A01E4">
        <w:rPr>
          <w:rFonts w:eastAsia="Times New Roman"/>
          <w:szCs w:val="24"/>
        </w:rPr>
        <w:t>στω και με μία μικρή αναφορά των δύο γραμμών</w:t>
      </w:r>
      <w:r>
        <w:rPr>
          <w:rFonts w:eastAsia="Times New Roman"/>
          <w:szCs w:val="24"/>
        </w:rPr>
        <w:t>;</w:t>
      </w:r>
      <w:r w:rsidRPr="007A01E4">
        <w:rPr>
          <w:rFonts w:eastAsia="Times New Roman"/>
          <w:szCs w:val="24"/>
        </w:rPr>
        <w:t xml:space="preserve"> </w:t>
      </w:r>
    </w:p>
    <w:p w14:paraId="2ED8B74F" w14:textId="77777777" w:rsidR="00C647AD" w:rsidRDefault="00D506E1">
      <w:pPr>
        <w:spacing w:after="0" w:line="600" w:lineRule="auto"/>
        <w:ind w:firstLine="720"/>
        <w:jc w:val="both"/>
        <w:rPr>
          <w:rFonts w:eastAsia="Times New Roman"/>
          <w:szCs w:val="24"/>
        </w:rPr>
      </w:pPr>
      <w:r>
        <w:rPr>
          <w:rFonts w:eastAsia="Times New Roman"/>
          <w:szCs w:val="24"/>
        </w:rPr>
        <w:t>Θέλουμε αναβάθμιση, λ</w:t>
      </w:r>
      <w:r w:rsidRPr="007A01E4">
        <w:rPr>
          <w:rFonts w:eastAsia="Times New Roman"/>
          <w:szCs w:val="24"/>
        </w:rPr>
        <w:t>οιπόν</w:t>
      </w:r>
      <w:r>
        <w:rPr>
          <w:rFonts w:eastAsia="Times New Roman"/>
          <w:szCs w:val="24"/>
        </w:rPr>
        <w:t>,</w:t>
      </w:r>
      <w:r w:rsidRPr="007A01E4">
        <w:rPr>
          <w:rFonts w:eastAsia="Times New Roman"/>
          <w:szCs w:val="24"/>
        </w:rPr>
        <w:t xml:space="preserve"> του </w:t>
      </w:r>
      <w:r>
        <w:rPr>
          <w:rFonts w:eastAsia="Times New Roman"/>
          <w:szCs w:val="24"/>
        </w:rPr>
        <w:t>δ</w:t>
      </w:r>
      <w:r w:rsidRPr="007A01E4">
        <w:rPr>
          <w:rFonts w:eastAsia="Times New Roman"/>
          <w:szCs w:val="24"/>
        </w:rPr>
        <w:t>ιεθ</w:t>
      </w:r>
      <w:r w:rsidRPr="007A01E4">
        <w:rPr>
          <w:rFonts w:eastAsia="Times New Roman"/>
          <w:szCs w:val="24"/>
        </w:rPr>
        <w:t>νούς ρόλου της χώρας</w:t>
      </w:r>
      <w:r>
        <w:rPr>
          <w:rFonts w:eastAsia="Times New Roman"/>
          <w:szCs w:val="24"/>
        </w:rPr>
        <w:t>,</w:t>
      </w:r>
      <w:r w:rsidRPr="007A01E4">
        <w:rPr>
          <w:rFonts w:eastAsia="Times New Roman"/>
          <w:szCs w:val="24"/>
        </w:rPr>
        <w:t xml:space="preserve"> </w:t>
      </w:r>
      <w:r>
        <w:rPr>
          <w:rFonts w:eastAsia="Times New Roman"/>
          <w:szCs w:val="24"/>
        </w:rPr>
        <w:t>με ό,τι</w:t>
      </w:r>
      <w:r w:rsidRPr="007A01E4">
        <w:rPr>
          <w:rFonts w:eastAsia="Times New Roman"/>
          <w:szCs w:val="24"/>
        </w:rPr>
        <w:t xml:space="preserve"> σημαίνει </w:t>
      </w:r>
      <w:r>
        <w:rPr>
          <w:rFonts w:eastAsia="Times New Roman"/>
          <w:szCs w:val="24"/>
        </w:rPr>
        <w:t>αυτό και</w:t>
      </w:r>
      <w:r w:rsidRPr="007A01E4">
        <w:rPr>
          <w:rFonts w:eastAsia="Times New Roman"/>
          <w:szCs w:val="24"/>
        </w:rPr>
        <w:t xml:space="preserve"> για την οικονομία αλλά όχι μόνο και αυτή</w:t>
      </w:r>
      <w:r>
        <w:rPr>
          <w:rFonts w:eastAsia="Times New Roman"/>
          <w:szCs w:val="24"/>
        </w:rPr>
        <w:t>.</w:t>
      </w:r>
      <w:r w:rsidRPr="007A01E4">
        <w:rPr>
          <w:rFonts w:eastAsia="Times New Roman"/>
          <w:szCs w:val="24"/>
        </w:rPr>
        <w:t xml:space="preserve"> Η Ελλάδα στη νέα εποχή μπορεί και πρέπει να είναι </w:t>
      </w:r>
      <w:r>
        <w:rPr>
          <w:rFonts w:eastAsia="Times New Roman"/>
          <w:szCs w:val="24"/>
        </w:rPr>
        <w:t>κόμβος μεταφορών δ</w:t>
      </w:r>
      <w:r w:rsidRPr="007A01E4">
        <w:rPr>
          <w:rFonts w:eastAsia="Times New Roman"/>
          <w:szCs w:val="24"/>
        </w:rPr>
        <w:t>ιεθνούς εμπορίου</w:t>
      </w:r>
      <w:r>
        <w:rPr>
          <w:rFonts w:eastAsia="Times New Roman"/>
          <w:szCs w:val="24"/>
        </w:rPr>
        <w:t>,</w:t>
      </w:r>
      <w:r w:rsidRPr="007A01E4">
        <w:rPr>
          <w:rFonts w:eastAsia="Times New Roman"/>
          <w:szCs w:val="24"/>
        </w:rPr>
        <w:t xml:space="preserve"> πρωτοπόρος στην ψη</w:t>
      </w:r>
      <w:r w:rsidRPr="007A01E4">
        <w:rPr>
          <w:rFonts w:eastAsia="Times New Roman"/>
          <w:szCs w:val="24"/>
        </w:rPr>
        <w:lastRenderedPageBreak/>
        <w:t>φιακή πολιτική και την ηλεκτρονική διακυβέρνηση</w:t>
      </w:r>
      <w:r>
        <w:rPr>
          <w:rFonts w:eastAsia="Times New Roman"/>
          <w:szCs w:val="24"/>
        </w:rPr>
        <w:t>, διεθνής τουρι</w:t>
      </w:r>
      <w:r>
        <w:rPr>
          <w:rFonts w:eastAsia="Times New Roman"/>
          <w:szCs w:val="24"/>
        </w:rPr>
        <w:t xml:space="preserve">στικός προορισμός. </w:t>
      </w:r>
      <w:r w:rsidRPr="007A01E4">
        <w:rPr>
          <w:rFonts w:eastAsia="Times New Roman"/>
          <w:szCs w:val="24"/>
        </w:rPr>
        <w:t>Αυτοί είναι οι τομείς που έχουν γίνει μικρά ή μεγαλύτερα βήματα την τελευταία περίοδο</w:t>
      </w:r>
      <w:r>
        <w:rPr>
          <w:rFonts w:eastAsia="Times New Roman"/>
          <w:szCs w:val="24"/>
        </w:rPr>
        <w:t>,</w:t>
      </w:r>
      <w:r w:rsidRPr="007A01E4">
        <w:rPr>
          <w:rFonts w:eastAsia="Times New Roman"/>
          <w:szCs w:val="24"/>
        </w:rPr>
        <w:t xml:space="preserve"> αλλά μπορούν να γίνουν άλματα</w:t>
      </w:r>
      <w:r>
        <w:rPr>
          <w:rFonts w:eastAsia="Times New Roman"/>
          <w:szCs w:val="24"/>
        </w:rPr>
        <w:t>,</w:t>
      </w:r>
      <w:r w:rsidRPr="007A01E4">
        <w:rPr>
          <w:rFonts w:eastAsia="Times New Roman"/>
          <w:szCs w:val="24"/>
        </w:rPr>
        <w:t xml:space="preserve"> ώστε να καλυφθεί το χαμένο έδαφος</w:t>
      </w:r>
      <w:r>
        <w:rPr>
          <w:rFonts w:eastAsia="Times New Roman"/>
          <w:szCs w:val="24"/>
        </w:rPr>
        <w:t>.</w:t>
      </w:r>
      <w:r w:rsidRPr="007A01E4">
        <w:rPr>
          <w:rFonts w:eastAsia="Times New Roman"/>
          <w:szCs w:val="24"/>
        </w:rPr>
        <w:t xml:space="preserve"> </w:t>
      </w:r>
    </w:p>
    <w:p w14:paraId="2ED8B750" w14:textId="77777777" w:rsidR="00C647AD" w:rsidRDefault="00D506E1">
      <w:pPr>
        <w:spacing w:after="0" w:line="600" w:lineRule="auto"/>
        <w:ind w:firstLine="720"/>
        <w:jc w:val="both"/>
        <w:rPr>
          <w:rFonts w:eastAsia="Times New Roman"/>
          <w:szCs w:val="24"/>
        </w:rPr>
      </w:pPr>
      <w:r w:rsidRPr="007A01E4">
        <w:rPr>
          <w:rFonts w:eastAsia="Times New Roman"/>
          <w:szCs w:val="24"/>
        </w:rPr>
        <w:t>Η Συμφωνία των Πρεσπών</w:t>
      </w:r>
      <w:r>
        <w:rPr>
          <w:rFonts w:eastAsia="Times New Roman"/>
          <w:szCs w:val="24"/>
        </w:rPr>
        <w:t>,</w:t>
      </w:r>
      <w:r w:rsidRPr="007A01E4">
        <w:rPr>
          <w:rFonts w:eastAsia="Times New Roman"/>
          <w:szCs w:val="24"/>
        </w:rPr>
        <w:t xml:space="preserve"> κυρίες και κύριοι συνάδελφοι</w:t>
      </w:r>
      <w:r>
        <w:rPr>
          <w:rFonts w:eastAsia="Times New Roman"/>
          <w:szCs w:val="24"/>
        </w:rPr>
        <w:t>,</w:t>
      </w:r>
      <w:r w:rsidRPr="007A01E4">
        <w:rPr>
          <w:rFonts w:eastAsia="Times New Roman"/>
          <w:szCs w:val="24"/>
        </w:rPr>
        <w:t xml:space="preserve"> είναι πάνω από ιδεολογίες και κόμματα και δεν έχει σχέση με πολιτικές αντιπαραθέσεις</w:t>
      </w:r>
      <w:r>
        <w:rPr>
          <w:rFonts w:eastAsia="Times New Roman"/>
          <w:szCs w:val="24"/>
        </w:rPr>
        <w:t>,</w:t>
      </w:r>
      <w:r w:rsidRPr="007A01E4">
        <w:rPr>
          <w:rFonts w:eastAsia="Times New Roman"/>
          <w:szCs w:val="24"/>
        </w:rPr>
        <w:t xml:space="preserve"> με εθνικές </w:t>
      </w:r>
      <w:r>
        <w:rPr>
          <w:rFonts w:eastAsia="Times New Roman"/>
          <w:szCs w:val="24"/>
        </w:rPr>
        <w:t>π</w:t>
      </w:r>
      <w:r w:rsidRPr="007A01E4">
        <w:rPr>
          <w:rFonts w:eastAsia="Times New Roman"/>
          <w:szCs w:val="24"/>
        </w:rPr>
        <w:t>ροδοσίες και ξεπουλήματα</w:t>
      </w:r>
      <w:r>
        <w:rPr>
          <w:rFonts w:eastAsia="Times New Roman"/>
          <w:szCs w:val="24"/>
        </w:rPr>
        <w:t>.</w:t>
      </w:r>
      <w:r w:rsidRPr="007A01E4">
        <w:rPr>
          <w:rFonts w:eastAsia="Times New Roman"/>
          <w:szCs w:val="24"/>
        </w:rPr>
        <w:t xml:space="preserve"> Αυτή η διμερής συμφωνία </w:t>
      </w:r>
      <w:r>
        <w:rPr>
          <w:rFonts w:eastAsia="Times New Roman"/>
          <w:szCs w:val="24"/>
        </w:rPr>
        <w:t xml:space="preserve">αποτελεί ένα εφαλτήριο, </w:t>
      </w:r>
      <w:r w:rsidRPr="007A01E4">
        <w:rPr>
          <w:rFonts w:eastAsia="Times New Roman"/>
          <w:szCs w:val="24"/>
        </w:rPr>
        <w:t>ένα ξεκίνημα για την οικοδόμηση σχέσεων εμπιστοσύνης και συνεργασίας όχι μόνο με τη</w:t>
      </w:r>
      <w:r w:rsidRPr="007A01E4">
        <w:rPr>
          <w:rFonts w:eastAsia="Times New Roman"/>
          <w:szCs w:val="24"/>
        </w:rPr>
        <w:t xml:space="preserve"> γειτονική χώρα αλλά και με την ευρύτερη περιοχή των Βαλκανίων</w:t>
      </w:r>
      <w:r>
        <w:rPr>
          <w:rFonts w:eastAsia="Times New Roman"/>
          <w:szCs w:val="24"/>
        </w:rPr>
        <w:t>.</w:t>
      </w:r>
      <w:r w:rsidRPr="007A01E4">
        <w:rPr>
          <w:rFonts w:eastAsia="Times New Roman"/>
          <w:szCs w:val="24"/>
        </w:rPr>
        <w:t xml:space="preserve"> </w:t>
      </w:r>
    </w:p>
    <w:p w14:paraId="2ED8B751" w14:textId="77777777" w:rsidR="00C647AD" w:rsidRDefault="00D506E1">
      <w:pPr>
        <w:spacing w:after="0" w:line="600" w:lineRule="auto"/>
        <w:ind w:firstLine="720"/>
        <w:jc w:val="both"/>
        <w:rPr>
          <w:rFonts w:eastAsia="Times New Roman"/>
          <w:szCs w:val="24"/>
        </w:rPr>
      </w:pPr>
      <w:r w:rsidRPr="007A01E4">
        <w:rPr>
          <w:rFonts w:eastAsia="Times New Roman"/>
          <w:szCs w:val="24"/>
        </w:rPr>
        <w:t xml:space="preserve">Ύστερα από </w:t>
      </w:r>
      <w:r>
        <w:rPr>
          <w:rFonts w:eastAsia="Times New Roman"/>
          <w:szCs w:val="24"/>
        </w:rPr>
        <w:t>είκοσι πέντε</w:t>
      </w:r>
      <w:r w:rsidRPr="007A01E4">
        <w:rPr>
          <w:rFonts w:eastAsia="Times New Roman"/>
          <w:szCs w:val="24"/>
        </w:rPr>
        <w:t xml:space="preserve"> περίπου χρόνια χαμένων πολιτικών και διπλωματικών ευκαιριών</w:t>
      </w:r>
      <w:r>
        <w:rPr>
          <w:rFonts w:eastAsia="Times New Roman"/>
          <w:szCs w:val="24"/>
        </w:rPr>
        <w:t>,</w:t>
      </w:r>
      <w:r w:rsidRPr="007A01E4">
        <w:rPr>
          <w:rFonts w:eastAsia="Times New Roman"/>
          <w:szCs w:val="24"/>
        </w:rPr>
        <w:t xml:space="preserve"> δίνεται στις δύο χώρες η ευκαιρία να γίνουν παράδειγμα ειρηνικής συνύπαρξης</w:t>
      </w:r>
      <w:r>
        <w:rPr>
          <w:rFonts w:eastAsia="Times New Roman"/>
          <w:szCs w:val="24"/>
        </w:rPr>
        <w:t>,</w:t>
      </w:r>
      <w:r w:rsidRPr="007A01E4">
        <w:rPr>
          <w:rFonts w:eastAsia="Times New Roman"/>
          <w:szCs w:val="24"/>
        </w:rPr>
        <w:t xml:space="preserve"> οικονομικής ανάπτυξης και δια</w:t>
      </w:r>
      <w:r w:rsidRPr="007A01E4">
        <w:rPr>
          <w:rFonts w:eastAsia="Times New Roman"/>
          <w:szCs w:val="24"/>
        </w:rPr>
        <w:t>κίνησης πολιτών και αγαθών</w:t>
      </w:r>
      <w:r>
        <w:rPr>
          <w:rFonts w:eastAsia="Times New Roman"/>
          <w:szCs w:val="24"/>
        </w:rPr>
        <w:t>,</w:t>
      </w:r>
      <w:r w:rsidRPr="007A01E4">
        <w:rPr>
          <w:rFonts w:eastAsia="Times New Roman"/>
          <w:szCs w:val="24"/>
        </w:rPr>
        <w:t xml:space="preserve"> ξεπερνώντας βήμα-βήμα όλα αυτά που τ</w:t>
      </w:r>
      <w:r>
        <w:rPr>
          <w:rFonts w:eastAsia="Times New Roman"/>
          <w:szCs w:val="24"/>
        </w:rPr>
        <w:t>ις</w:t>
      </w:r>
      <w:r w:rsidRPr="007A01E4">
        <w:rPr>
          <w:rFonts w:eastAsia="Times New Roman"/>
          <w:szCs w:val="24"/>
        </w:rPr>
        <w:t xml:space="preserve"> χώριζαν στο παρελθόν</w:t>
      </w:r>
      <w:r>
        <w:rPr>
          <w:rFonts w:eastAsia="Times New Roman"/>
          <w:szCs w:val="24"/>
        </w:rPr>
        <w:t>.</w:t>
      </w:r>
      <w:r w:rsidRPr="007A01E4">
        <w:rPr>
          <w:rFonts w:eastAsia="Times New Roman"/>
          <w:szCs w:val="24"/>
        </w:rPr>
        <w:t xml:space="preserve"> Δεν θα είναι εύκολο</w:t>
      </w:r>
      <w:r>
        <w:rPr>
          <w:rFonts w:eastAsia="Times New Roman"/>
          <w:szCs w:val="24"/>
        </w:rPr>
        <w:t>,</w:t>
      </w:r>
      <w:r w:rsidRPr="007A01E4">
        <w:rPr>
          <w:rFonts w:eastAsia="Times New Roman"/>
          <w:szCs w:val="24"/>
        </w:rPr>
        <w:t xml:space="preserve"> δεν θα γίνει γρήγορα</w:t>
      </w:r>
      <w:r>
        <w:rPr>
          <w:rFonts w:eastAsia="Times New Roman"/>
          <w:szCs w:val="24"/>
        </w:rPr>
        <w:t>,</w:t>
      </w:r>
      <w:r w:rsidRPr="007A01E4">
        <w:rPr>
          <w:rFonts w:eastAsia="Times New Roman"/>
          <w:szCs w:val="24"/>
        </w:rPr>
        <w:t xml:space="preserve"> θα υπάρξουν σίγουρα πισωγυρίσματα</w:t>
      </w:r>
      <w:r>
        <w:rPr>
          <w:rFonts w:eastAsia="Times New Roman"/>
          <w:szCs w:val="24"/>
        </w:rPr>
        <w:t>,</w:t>
      </w:r>
      <w:r w:rsidRPr="007A01E4">
        <w:rPr>
          <w:rFonts w:eastAsia="Times New Roman"/>
          <w:szCs w:val="24"/>
        </w:rPr>
        <w:t xml:space="preserve"> αλλά οι Έλληνες όλοι οι Έλληνες</w:t>
      </w:r>
      <w:r>
        <w:rPr>
          <w:rFonts w:eastAsia="Times New Roman"/>
          <w:szCs w:val="24"/>
        </w:rPr>
        <w:t>,</w:t>
      </w:r>
      <w:r w:rsidRPr="007A01E4">
        <w:rPr>
          <w:rFonts w:eastAsia="Times New Roman"/>
          <w:szCs w:val="24"/>
        </w:rPr>
        <w:t xml:space="preserve"> οι Μακεδόνες</w:t>
      </w:r>
      <w:r>
        <w:rPr>
          <w:rFonts w:eastAsia="Times New Roman"/>
          <w:szCs w:val="24"/>
        </w:rPr>
        <w:t>,</w:t>
      </w:r>
      <w:r w:rsidRPr="007A01E4">
        <w:rPr>
          <w:rFonts w:eastAsia="Times New Roman"/>
          <w:szCs w:val="24"/>
        </w:rPr>
        <w:t xml:space="preserve"> οι </w:t>
      </w:r>
      <w:r>
        <w:rPr>
          <w:rFonts w:eastAsia="Times New Roman"/>
          <w:szCs w:val="24"/>
        </w:rPr>
        <w:t xml:space="preserve">Επτανήσιοι, </w:t>
      </w:r>
      <w:r w:rsidRPr="007A01E4">
        <w:rPr>
          <w:rFonts w:eastAsia="Times New Roman"/>
          <w:szCs w:val="24"/>
        </w:rPr>
        <w:t xml:space="preserve">οι </w:t>
      </w:r>
      <w:r>
        <w:rPr>
          <w:rFonts w:eastAsia="Times New Roman"/>
          <w:szCs w:val="24"/>
        </w:rPr>
        <w:t xml:space="preserve">Πελοποννήσιοι, οι </w:t>
      </w:r>
      <w:r w:rsidRPr="007A01E4">
        <w:rPr>
          <w:rFonts w:eastAsia="Times New Roman"/>
          <w:szCs w:val="24"/>
        </w:rPr>
        <w:t>Κυκλαδ</w:t>
      </w:r>
      <w:r w:rsidRPr="007A01E4">
        <w:rPr>
          <w:rFonts w:eastAsia="Times New Roman"/>
          <w:szCs w:val="24"/>
        </w:rPr>
        <w:t>ίτες</w:t>
      </w:r>
      <w:r>
        <w:rPr>
          <w:rFonts w:eastAsia="Times New Roman"/>
          <w:szCs w:val="24"/>
        </w:rPr>
        <w:t xml:space="preserve"> ή</w:t>
      </w:r>
      <w:r w:rsidRPr="007A01E4">
        <w:rPr>
          <w:rFonts w:eastAsia="Times New Roman"/>
          <w:szCs w:val="24"/>
        </w:rPr>
        <w:t xml:space="preserve"> οι Θράκες </w:t>
      </w:r>
      <w:r>
        <w:rPr>
          <w:rFonts w:eastAsia="Times New Roman"/>
          <w:szCs w:val="24"/>
        </w:rPr>
        <w:t xml:space="preserve">είναι </w:t>
      </w:r>
      <w:r>
        <w:rPr>
          <w:rFonts w:eastAsia="Times New Roman"/>
          <w:szCs w:val="24"/>
        </w:rPr>
        <w:lastRenderedPageBreak/>
        <w:t>έ</w:t>
      </w:r>
      <w:r w:rsidRPr="007A01E4">
        <w:rPr>
          <w:rFonts w:eastAsia="Times New Roman"/>
          <w:szCs w:val="24"/>
        </w:rPr>
        <w:t>νας λαός</w:t>
      </w:r>
      <w:r>
        <w:rPr>
          <w:rFonts w:eastAsia="Times New Roman"/>
          <w:szCs w:val="24"/>
        </w:rPr>
        <w:t>,</w:t>
      </w:r>
      <w:r w:rsidRPr="007A01E4">
        <w:rPr>
          <w:rFonts w:eastAsia="Times New Roman"/>
          <w:szCs w:val="24"/>
        </w:rPr>
        <w:t xml:space="preserve"> που βλέπει μπροστά και τολμάει</w:t>
      </w:r>
      <w:r>
        <w:rPr>
          <w:rFonts w:eastAsia="Times New Roman"/>
          <w:szCs w:val="24"/>
        </w:rPr>
        <w:t>,</w:t>
      </w:r>
      <w:r w:rsidRPr="007A01E4">
        <w:rPr>
          <w:rFonts w:eastAsia="Times New Roman"/>
          <w:szCs w:val="24"/>
        </w:rPr>
        <w:t xml:space="preserve"> τιμώντας ταυτόχρονα την ιστορία και τις παραδόσεις του</w:t>
      </w:r>
      <w:r>
        <w:rPr>
          <w:rFonts w:eastAsia="Times New Roman"/>
          <w:szCs w:val="24"/>
        </w:rPr>
        <w:t>.</w:t>
      </w:r>
      <w:r w:rsidRPr="007A01E4">
        <w:rPr>
          <w:rFonts w:eastAsia="Times New Roman"/>
          <w:szCs w:val="24"/>
        </w:rPr>
        <w:t xml:space="preserve"> </w:t>
      </w:r>
    </w:p>
    <w:p w14:paraId="2ED8B752" w14:textId="77777777" w:rsidR="00C647AD" w:rsidRDefault="00D506E1">
      <w:pPr>
        <w:spacing w:after="0" w:line="600" w:lineRule="auto"/>
        <w:ind w:firstLine="720"/>
        <w:jc w:val="both"/>
        <w:rPr>
          <w:rFonts w:eastAsia="Times New Roman"/>
          <w:szCs w:val="24"/>
        </w:rPr>
      </w:pPr>
      <w:r w:rsidRPr="007A01E4">
        <w:rPr>
          <w:rFonts w:eastAsia="Times New Roman"/>
          <w:szCs w:val="24"/>
        </w:rPr>
        <w:t>Οι γείτονές μας επέλεξαν να κάνουν σημαντικά και δύσκολα βήματα</w:t>
      </w:r>
      <w:r>
        <w:rPr>
          <w:rFonts w:eastAsia="Times New Roman"/>
          <w:szCs w:val="24"/>
        </w:rPr>
        <w:t>,</w:t>
      </w:r>
      <w:r w:rsidRPr="007A01E4">
        <w:rPr>
          <w:rFonts w:eastAsia="Times New Roman"/>
          <w:szCs w:val="24"/>
        </w:rPr>
        <w:t xml:space="preserve"> για να μας αποδείξουν ότι θέλουν να συμπορευτούν μαζί μας σε αυτό το</w:t>
      </w:r>
      <w:r w:rsidRPr="007A01E4">
        <w:rPr>
          <w:rFonts w:eastAsia="Times New Roman"/>
          <w:szCs w:val="24"/>
        </w:rPr>
        <w:t xml:space="preserve"> δύσκολο μονοπάτι</w:t>
      </w:r>
      <w:r>
        <w:rPr>
          <w:rFonts w:eastAsia="Times New Roman"/>
          <w:szCs w:val="24"/>
        </w:rPr>
        <w:t>. Απομένει</w:t>
      </w:r>
      <w:r w:rsidRPr="007A01E4">
        <w:rPr>
          <w:rFonts w:eastAsia="Times New Roman"/>
          <w:szCs w:val="24"/>
        </w:rPr>
        <w:t xml:space="preserve"> σε </w:t>
      </w:r>
      <w:r>
        <w:rPr>
          <w:rFonts w:eastAsia="Times New Roman"/>
          <w:szCs w:val="24"/>
        </w:rPr>
        <w:t>εμάς,</w:t>
      </w:r>
      <w:r w:rsidRPr="007A01E4">
        <w:rPr>
          <w:rFonts w:eastAsia="Times New Roman"/>
          <w:szCs w:val="24"/>
        </w:rPr>
        <w:t xml:space="preserve"> αξιοποιώντας την ευνοϊκή συγκυρία</w:t>
      </w:r>
      <w:r>
        <w:rPr>
          <w:rFonts w:eastAsia="Times New Roman"/>
          <w:szCs w:val="24"/>
        </w:rPr>
        <w:t>,</w:t>
      </w:r>
      <w:r w:rsidRPr="007A01E4">
        <w:rPr>
          <w:rFonts w:eastAsia="Times New Roman"/>
          <w:szCs w:val="24"/>
        </w:rPr>
        <w:t xml:space="preserve"> να επιδείξουμε πολιτική τόλμη </w:t>
      </w:r>
      <w:r>
        <w:rPr>
          <w:rFonts w:eastAsia="Times New Roman"/>
          <w:szCs w:val="24"/>
        </w:rPr>
        <w:t>και</w:t>
      </w:r>
      <w:r w:rsidRPr="007A01E4">
        <w:rPr>
          <w:rFonts w:eastAsia="Times New Roman"/>
          <w:szCs w:val="24"/>
        </w:rPr>
        <w:t xml:space="preserve"> να αποδείξουμε για άλλη μία φορά ότι οι αρχές κ</w:t>
      </w:r>
      <w:r>
        <w:rPr>
          <w:rFonts w:eastAsia="Times New Roman"/>
          <w:szCs w:val="24"/>
        </w:rPr>
        <w:t>αι οι ιδέες που μεταλαμπαδεύτηκ</w:t>
      </w:r>
      <w:r w:rsidRPr="007A01E4">
        <w:rPr>
          <w:rFonts w:eastAsia="Times New Roman"/>
          <w:szCs w:val="24"/>
        </w:rPr>
        <w:t>αν από την Ελλάδα σε όλο</w:t>
      </w:r>
      <w:r>
        <w:rPr>
          <w:rFonts w:eastAsia="Times New Roman"/>
          <w:szCs w:val="24"/>
        </w:rPr>
        <w:t>ν</w:t>
      </w:r>
      <w:r w:rsidRPr="007A01E4">
        <w:rPr>
          <w:rFonts w:eastAsia="Times New Roman"/>
          <w:szCs w:val="24"/>
        </w:rPr>
        <w:t xml:space="preserve"> τον κόσμο</w:t>
      </w:r>
      <w:r>
        <w:rPr>
          <w:rFonts w:eastAsia="Times New Roman"/>
          <w:szCs w:val="24"/>
        </w:rPr>
        <w:t>,</w:t>
      </w:r>
      <w:r w:rsidRPr="007A01E4">
        <w:rPr>
          <w:rFonts w:eastAsia="Times New Roman"/>
          <w:szCs w:val="24"/>
        </w:rPr>
        <w:t xml:space="preserve"> παραμένουν μέσα μας ζωντανές</w:t>
      </w:r>
      <w:r>
        <w:rPr>
          <w:rFonts w:eastAsia="Times New Roman"/>
          <w:szCs w:val="24"/>
        </w:rPr>
        <w:t>, φάροι</w:t>
      </w:r>
      <w:r>
        <w:rPr>
          <w:rFonts w:eastAsia="Times New Roman"/>
          <w:szCs w:val="24"/>
        </w:rPr>
        <w:t xml:space="preserve"> σταθερότητας, ει</w:t>
      </w:r>
      <w:r w:rsidRPr="007A01E4">
        <w:rPr>
          <w:rFonts w:eastAsia="Times New Roman"/>
          <w:szCs w:val="24"/>
        </w:rPr>
        <w:t>ρήνης και ελπίδας σε ένα</w:t>
      </w:r>
      <w:r>
        <w:rPr>
          <w:rFonts w:eastAsia="Times New Roman"/>
          <w:szCs w:val="24"/>
        </w:rPr>
        <w:t>ν</w:t>
      </w:r>
      <w:r w:rsidRPr="007A01E4">
        <w:rPr>
          <w:rFonts w:eastAsia="Times New Roman"/>
          <w:szCs w:val="24"/>
        </w:rPr>
        <w:t xml:space="preserve"> κόσμο που τον τελευταίο καιρό</w:t>
      </w:r>
      <w:r>
        <w:rPr>
          <w:rFonts w:eastAsia="Times New Roman"/>
          <w:szCs w:val="24"/>
        </w:rPr>
        <w:t>,</w:t>
      </w:r>
      <w:r w:rsidRPr="007A01E4">
        <w:rPr>
          <w:rFonts w:eastAsia="Times New Roman"/>
          <w:szCs w:val="24"/>
        </w:rPr>
        <w:t xml:space="preserve"> κυρίες και κύριοι συνάδελφοι</w:t>
      </w:r>
      <w:r>
        <w:rPr>
          <w:rFonts w:eastAsia="Times New Roman"/>
          <w:szCs w:val="24"/>
        </w:rPr>
        <w:t>,</w:t>
      </w:r>
      <w:r w:rsidRPr="007A01E4">
        <w:rPr>
          <w:rFonts w:eastAsia="Times New Roman"/>
          <w:szCs w:val="24"/>
        </w:rPr>
        <w:t xml:space="preserve"> μοιάζει ολοένα πιο σκοτεινός και απειλητικός</w:t>
      </w:r>
      <w:r>
        <w:rPr>
          <w:rFonts w:eastAsia="Times New Roman"/>
          <w:szCs w:val="24"/>
        </w:rPr>
        <w:t>.</w:t>
      </w:r>
    </w:p>
    <w:p w14:paraId="2ED8B753" w14:textId="77777777" w:rsidR="00C647AD" w:rsidRDefault="00D506E1">
      <w:pPr>
        <w:spacing w:after="0" w:line="600" w:lineRule="auto"/>
        <w:ind w:firstLine="720"/>
        <w:jc w:val="both"/>
        <w:rPr>
          <w:rFonts w:eastAsia="Times New Roman"/>
          <w:szCs w:val="24"/>
        </w:rPr>
      </w:pPr>
      <w:r>
        <w:rPr>
          <w:rFonts w:eastAsia="Times New Roman"/>
          <w:szCs w:val="24"/>
        </w:rPr>
        <w:t>Σας ευχαριστώ.</w:t>
      </w:r>
    </w:p>
    <w:p w14:paraId="2ED8B754" w14:textId="77777777" w:rsidR="00C647AD" w:rsidRDefault="00D506E1">
      <w:pPr>
        <w:spacing w:after="0"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2ED8B755" w14:textId="77777777" w:rsidR="00C647AD" w:rsidRDefault="00D506E1">
      <w:pPr>
        <w:spacing w:after="0"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ΠΡΟΕΔΡΕΥΩΝ (Νικήτας Κακλαμάνης): </w:t>
      </w:r>
      <w:r>
        <w:rPr>
          <w:rFonts w:eastAsia="Times New Roman"/>
          <w:szCs w:val="24"/>
        </w:rPr>
        <w:t xml:space="preserve">Θα προχωρήσουμε όπως έχω προαναγγείλει με τον κ. </w:t>
      </w:r>
      <w:r w:rsidRPr="007A01E4">
        <w:rPr>
          <w:rFonts w:eastAsia="Times New Roman"/>
          <w:szCs w:val="24"/>
        </w:rPr>
        <w:t>Σαλμά</w:t>
      </w:r>
      <w:r>
        <w:rPr>
          <w:rFonts w:eastAsia="Times New Roman"/>
          <w:szCs w:val="24"/>
        </w:rPr>
        <w:t xml:space="preserve"> και </w:t>
      </w:r>
      <w:r w:rsidRPr="007A01E4">
        <w:rPr>
          <w:rFonts w:eastAsia="Times New Roman"/>
          <w:szCs w:val="24"/>
        </w:rPr>
        <w:t xml:space="preserve">μετά με την Υφυπουργό </w:t>
      </w:r>
      <w:r>
        <w:rPr>
          <w:rFonts w:eastAsia="Times New Roman"/>
          <w:szCs w:val="24"/>
        </w:rPr>
        <w:t>κ</w:t>
      </w:r>
      <w:r>
        <w:rPr>
          <w:rFonts w:eastAsia="Times New Roman"/>
          <w:szCs w:val="24"/>
        </w:rPr>
        <w:t>.</w:t>
      </w:r>
      <w:r>
        <w:rPr>
          <w:rFonts w:eastAsia="Times New Roman"/>
          <w:szCs w:val="24"/>
        </w:rPr>
        <w:t xml:space="preserve"> Νοτοπούλου. </w:t>
      </w:r>
      <w:r w:rsidRPr="007A01E4">
        <w:rPr>
          <w:rFonts w:eastAsia="Times New Roman"/>
          <w:szCs w:val="24"/>
        </w:rPr>
        <w:t xml:space="preserve">Διαβάζω </w:t>
      </w:r>
      <w:r>
        <w:rPr>
          <w:rFonts w:eastAsia="Times New Roman"/>
          <w:szCs w:val="24"/>
        </w:rPr>
        <w:t xml:space="preserve">και </w:t>
      </w:r>
      <w:r w:rsidRPr="007A01E4">
        <w:rPr>
          <w:rFonts w:eastAsia="Times New Roman"/>
          <w:szCs w:val="24"/>
        </w:rPr>
        <w:t xml:space="preserve">τα επόμενα </w:t>
      </w:r>
      <w:r>
        <w:rPr>
          <w:rFonts w:eastAsia="Times New Roman"/>
          <w:szCs w:val="24"/>
        </w:rPr>
        <w:t>π</w:t>
      </w:r>
      <w:r w:rsidRPr="007A01E4">
        <w:rPr>
          <w:rFonts w:eastAsia="Times New Roman"/>
          <w:szCs w:val="24"/>
        </w:rPr>
        <w:t>έντε ονόματα</w:t>
      </w:r>
      <w:r>
        <w:rPr>
          <w:rFonts w:eastAsia="Times New Roman"/>
          <w:szCs w:val="24"/>
        </w:rPr>
        <w:t>,</w:t>
      </w:r>
      <w:r w:rsidRPr="007A01E4">
        <w:rPr>
          <w:rFonts w:eastAsia="Times New Roman"/>
          <w:szCs w:val="24"/>
        </w:rPr>
        <w:t xml:space="preserve"> για να ειδοποιηθούν οι Κοινοβουλευτικές Ομ</w:t>
      </w:r>
      <w:r>
        <w:rPr>
          <w:rFonts w:eastAsia="Times New Roman"/>
          <w:szCs w:val="24"/>
        </w:rPr>
        <w:t xml:space="preserve">άδες, όσοι </w:t>
      </w:r>
      <w:r>
        <w:rPr>
          <w:rFonts w:eastAsia="Times New Roman"/>
          <w:szCs w:val="24"/>
        </w:rPr>
        <w:lastRenderedPageBreak/>
        <w:t>συνάδελφοι δεν είναι</w:t>
      </w:r>
      <w:r w:rsidRPr="007A01E4">
        <w:rPr>
          <w:rFonts w:eastAsia="Times New Roman"/>
          <w:szCs w:val="24"/>
        </w:rPr>
        <w:t xml:space="preserve"> στην Αίθουσα να </w:t>
      </w:r>
      <w:r>
        <w:rPr>
          <w:rFonts w:eastAsia="Times New Roman"/>
          <w:szCs w:val="24"/>
        </w:rPr>
        <w:t>έ</w:t>
      </w:r>
      <w:r w:rsidRPr="007A01E4">
        <w:rPr>
          <w:rFonts w:eastAsia="Times New Roman"/>
          <w:szCs w:val="24"/>
        </w:rPr>
        <w:t>ρθουν</w:t>
      </w:r>
      <w:r>
        <w:rPr>
          <w:rFonts w:eastAsia="Times New Roman"/>
          <w:szCs w:val="24"/>
        </w:rPr>
        <w:t>. Είναι ο κ.</w:t>
      </w:r>
      <w:r w:rsidRPr="007A01E4">
        <w:rPr>
          <w:rFonts w:eastAsia="Times New Roman"/>
          <w:szCs w:val="24"/>
        </w:rPr>
        <w:t xml:space="preserve"> Καρράς</w:t>
      </w:r>
      <w:r>
        <w:rPr>
          <w:rFonts w:eastAsia="Times New Roman"/>
          <w:szCs w:val="24"/>
        </w:rPr>
        <w:t xml:space="preserve">, ο κ. </w:t>
      </w:r>
      <w:r>
        <w:rPr>
          <w:rFonts w:eastAsia="Times New Roman"/>
          <w:szCs w:val="24"/>
        </w:rPr>
        <w:t xml:space="preserve">Σαρακιώτης, </w:t>
      </w:r>
      <w:r w:rsidRPr="007A01E4">
        <w:rPr>
          <w:rFonts w:eastAsia="Times New Roman"/>
          <w:szCs w:val="24"/>
        </w:rPr>
        <w:t>η κ</w:t>
      </w:r>
      <w:r>
        <w:rPr>
          <w:rFonts w:eastAsia="Times New Roman"/>
          <w:szCs w:val="24"/>
        </w:rPr>
        <w:t>.</w:t>
      </w:r>
      <w:r w:rsidRPr="007A01E4">
        <w:rPr>
          <w:rFonts w:eastAsia="Times New Roman"/>
          <w:szCs w:val="24"/>
        </w:rPr>
        <w:t xml:space="preserve"> Μανωλάκου και ο κ</w:t>
      </w:r>
      <w:r>
        <w:rPr>
          <w:rFonts w:eastAsia="Times New Roman"/>
          <w:szCs w:val="24"/>
        </w:rPr>
        <w:t>.</w:t>
      </w:r>
      <w:r w:rsidRPr="007A01E4">
        <w:rPr>
          <w:rFonts w:eastAsia="Times New Roman"/>
          <w:szCs w:val="24"/>
        </w:rPr>
        <w:t xml:space="preserve"> Δελής</w:t>
      </w:r>
      <w:r>
        <w:rPr>
          <w:rFonts w:eastAsia="Times New Roman"/>
          <w:szCs w:val="24"/>
        </w:rPr>
        <w:t>.</w:t>
      </w:r>
      <w:r w:rsidRPr="007A01E4">
        <w:rPr>
          <w:rFonts w:eastAsia="Times New Roman"/>
          <w:szCs w:val="24"/>
        </w:rPr>
        <w:t xml:space="preserve"> Μετά θα ακολουθήσει η Υφυπουργός κ</w:t>
      </w:r>
      <w:r>
        <w:rPr>
          <w:rFonts w:eastAsia="Times New Roman"/>
          <w:szCs w:val="24"/>
        </w:rPr>
        <w:t>.</w:t>
      </w:r>
      <w:r w:rsidRPr="007A01E4">
        <w:rPr>
          <w:rFonts w:eastAsia="Times New Roman"/>
          <w:szCs w:val="24"/>
        </w:rPr>
        <w:t xml:space="preserve"> Παπακώστα και με την άδειά </w:t>
      </w:r>
      <w:r>
        <w:rPr>
          <w:rFonts w:eastAsia="Times New Roman"/>
          <w:szCs w:val="24"/>
        </w:rPr>
        <w:t>σας,</w:t>
      </w:r>
      <w:r w:rsidRPr="007A01E4">
        <w:rPr>
          <w:rFonts w:eastAsia="Times New Roman"/>
          <w:szCs w:val="24"/>
        </w:rPr>
        <w:t xml:space="preserve"> επειδή η σειρά περίπου </w:t>
      </w:r>
      <w:r>
        <w:rPr>
          <w:rFonts w:eastAsia="Times New Roman"/>
          <w:szCs w:val="24"/>
        </w:rPr>
        <w:t xml:space="preserve">όταν ήταν </w:t>
      </w:r>
      <w:r w:rsidRPr="007A01E4">
        <w:rPr>
          <w:rFonts w:eastAsia="Times New Roman"/>
          <w:szCs w:val="24"/>
        </w:rPr>
        <w:t xml:space="preserve">να μιλήσει ο </w:t>
      </w:r>
      <w:r>
        <w:rPr>
          <w:rFonts w:eastAsia="Times New Roman"/>
          <w:szCs w:val="24"/>
        </w:rPr>
        <w:t>κ.</w:t>
      </w:r>
      <w:r w:rsidRPr="007A01E4">
        <w:rPr>
          <w:rFonts w:eastAsia="Times New Roman"/>
          <w:szCs w:val="24"/>
        </w:rPr>
        <w:t xml:space="preserve"> Βαρεμένος συμπίπτει με την ώρα που θα πρέπει να είναι στην Έδρα</w:t>
      </w:r>
      <w:r>
        <w:rPr>
          <w:rFonts w:eastAsia="Times New Roman"/>
          <w:szCs w:val="24"/>
        </w:rPr>
        <w:t>, θ</w:t>
      </w:r>
      <w:r w:rsidRPr="007A01E4">
        <w:rPr>
          <w:rFonts w:eastAsia="Times New Roman"/>
          <w:szCs w:val="24"/>
        </w:rPr>
        <w:t xml:space="preserve">α μου επιτρέψετε να τον </w:t>
      </w:r>
      <w:r>
        <w:rPr>
          <w:rFonts w:eastAsia="Times New Roman"/>
          <w:szCs w:val="24"/>
        </w:rPr>
        <w:t>παρεμβ</w:t>
      </w:r>
      <w:r>
        <w:rPr>
          <w:rFonts w:eastAsia="Times New Roman"/>
          <w:szCs w:val="24"/>
        </w:rPr>
        <w:t>ά</w:t>
      </w:r>
      <w:r>
        <w:rPr>
          <w:rFonts w:eastAsia="Times New Roman"/>
          <w:szCs w:val="24"/>
        </w:rPr>
        <w:t>λ</w:t>
      </w:r>
      <w:r>
        <w:rPr>
          <w:rFonts w:eastAsia="Times New Roman"/>
          <w:szCs w:val="24"/>
        </w:rPr>
        <w:t xml:space="preserve">λω, μη </w:t>
      </w:r>
      <w:r w:rsidRPr="007A01E4">
        <w:rPr>
          <w:rFonts w:eastAsia="Times New Roman"/>
          <w:szCs w:val="24"/>
        </w:rPr>
        <w:t>χάσει την ομιλία του</w:t>
      </w:r>
      <w:r>
        <w:rPr>
          <w:rFonts w:eastAsia="Times New Roman"/>
          <w:szCs w:val="24"/>
        </w:rPr>
        <w:t>.</w:t>
      </w:r>
    </w:p>
    <w:p w14:paraId="2ED8B756" w14:textId="77777777" w:rsidR="00C647AD" w:rsidRDefault="00D506E1">
      <w:pPr>
        <w:spacing w:after="0" w:line="600" w:lineRule="auto"/>
        <w:ind w:firstLine="720"/>
        <w:jc w:val="both"/>
        <w:rPr>
          <w:rFonts w:eastAsia="Times New Roman"/>
          <w:szCs w:val="24"/>
        </w:rPr>
      </w:pPr>
      <w:r>
        <w:rPr>
          <w:rFonts w:eastAsia="Times New Roman"/>
          <w:szCs w:val="24"/>
        </w:rPr>
        <w:t>Λοιπόν, ο κ. Σαλμάς έχει τον λόγο.</w:t>
      </w:r>
    </w:p>
    <w:p w14:paraId="2ED8B757" w14:textId="77777777" w:rsidR="00C647AD" w:rsidRDefault="00D506E1">
      <w:pPr>
        <w:spacing w:after="0" w:line="600" w:lineRule="auto"/>
        <w:ind w:firstLine="720"/>
        <w:jc w:val="both"/>
        <w:rPr>
          <w:rFonts w:eastAsia="Times New Roman"/>
          <w:szCs w:val="24"/>
        </w:rPr>
      </w:pPr>
      <w:r>
        <w:rPr>
          <w:rFonts w:eastAsia="Times New Roman"/>
          <w:b/>
          <w:szCs w:val="24"/>
        </w:rPr>
        <w:t xml:space="preserve">ΜΑΡΙΟΣ ΣΑΛΜΑΣ: </w:t>
      </w:r>
      <w:r>
        <w:rPr>
          <w:rFonts w:eastAsia="Times New Roman"/>
          <w:szCs w:val="24"/>
        </w:rPr>
        <w:t xml:space="preserve">Κυρίες και κύριοι συνάδελφοι, δυστυχώς, θα θυμηθώ </w:t>
      </w:r>
      <w:r w:rsidRPr="007A01E4">
        <w:rPr>
          <w:rFonts w:eastAsia="Times New Roman"/>
          <w:szCs w:val="24"/>
        </w:rPr>
        <w:t>τον ισχυρισμό και το απόφθεγμα του Ανιέλι</w:t>
      </w:r>
      <w:r>
        <w:rPr>
          <w:rFonts w:eastAsia="Times New Roman"/>
          <w:szCs w:val="24"/>
        </w:rPr>
        <w:t>,</w:t>
      </w:r>
      <w:r w:rsidRPr="007A01E4">
        <w:rPr>
          <w:rFonts w:eastAsia="Times New Roman"/>
          <w:szCs w:val="24"/>
        </w:rPr>
        <w:t xml:space="preserve"> ενός καπιταλιστή</w:t>
      </w:r>
      <w:r>
        <w:rPr>
          <w:rFonts w:eastAsia="Times New Roman"/>
          <w:szCs w:val="24"/>
        </w:rPr>
        <w:t>, πως</w:t>
      </w:r>
      <w:r w:rsidRPr="007A01E4">
        <w:rPr>
          <w:rFonts w:eastAsia="Times New Roman"/>
          <w:szCs w:val="24"/>
        </w:rPr>
        <w:t xml:space="preserve"> </w:t>
      </w:r>
      <w:r>
        <w:rPr>
          <w:rFonts w:eastAsia="Times New Roman"/>
          <w:szCs w:val="24"/>
        </w:rPr>
        <w:t xml:space="preserve">«ό,τι </w:t>
      </w:r>
      <w:r w:rsidRPr="007A01E4">
        <w:rPr>
          <w:rFonts w:eastAsia="Times New Roman"/>
          <w:szCs w:val="24"/>
        </w:rPr>
        <w:t xml:space="preserve">δεν μπορεί να κάνει </w:t>
      </w:r>
      <w:r>
        <w:rPr>
          <w:rFonts w:eastAsia="Times New Roman"/>
          <w:szCs w:val="24"/>
        </w:rPr>
        <w:t>δ</w:t>
      </w:r>
      <w:r w:rsidRPr="007A01E4">
        <w:rPr>
          <w:rFonts w:eastAsia="Times New Roman"/>
          <w:szCs w:val="24"/>
        </w:rPr>
        <w:t>εξιά</w:t>
      </w:r>
      <w:r>
        <w:rPr>
          <w:rFonts w:eastAsia="Times New Roman"/>
          <w:szCs w:val="24"/>
        </w:rPr>
        <w:t>,</w:t>
      </w:r>
      <w:r w:rsidRPr="007A01E4">
        <w:rPr>
          <w:rFonts w:eastAsia="Times New Roman"/>
          <w:szCs w:val="24"/>
        </w:rPr>
        <w:t xml:space="preserve"> υπάρχει ένα κομμάτι της Αρι</w:t>
      </w:r>
      <w:r w:rsidRPr="007A01E4">
        <w:rPr>
          <w:rFonts w:eastAsia="Times New Roman"/>
          <w:szCs w:val="24"/>
        </w:rPr>
        <w:t xml:space="preserve">στεράς που </w:t>
      </w:r>
      <w:r>
        <w:rPr>
          <w:rFonts w:eastAsia="Times New Roman"/>
          <w:szCs w:val="24"/>
        </w:rPr>
        <w:t xml:space="preserve">προθύμως </w:t>
      </w:r>
      <w:r w:rsidRPr="007A01E4">
        <w:rPr>
          <w:rFonts w:eastAsia="Times New Roman"/>
          <w:szCs w:val="24"/>
        </w:rPr>
        <w:t>το κάνει</w:t>
      </w:r>
      <w:r>
        <w:rPr>
          <w:rFonts w:eastAsia="Times New Roman"/>
          <w:szCs w:val="24"/>
        </w:rPr>
        <w:t>». Δυστυχώς α</w:t>
      </w:r>
      <w:r w:rsidRPr="007A01E4">
        <w:rPr>
          <w:rFonts w:eastAsia="Times New Roman"/>
          <w:szCs w:val="24"/>
        </w:rPr>
        <w:t xml:space="preserve">υτό έχει επιβεβαιωθεί τα τελευταία τέσσερα χρόνια και δυστυχώς επιβεβαιώνεται και σε ένα κρίσιμο θέμα που είναι </w:t>
      </w:r>
      <w:r>
        <w:rPr>
          <w:rFonts w:eastAsia="Times New Roman"/>
          <w:szCs w:val="24"/>
        </w:rPr>
        <w:t>αμετάκλητο.</w:t>
      </w:r>
      <w:r w:rsidRPr="007A01E4">
        <w:rPr>
          <w:rFonts w:eastAsia="Times New Roman"/>
          <w:szCs w:val="24"/>
        </w:rPr>
        <w:t xml:space="preserve"> Αυτή είναι η ιδιαιτ</w:t>
      </w:r>
      <w:r>
        <w:rPr>
          <w:rFonts w:eastAsia="Times New Roman"/>
          <w:szCs w:val="24"/>
        </w:rPr>
        <w:t>ερότητα του θέματος που συζητούμε</w:t>
      </w:r>
      <w:r w:rsidRPr="007A01E4">
        <w:rPr>
          <w:rFonts w:eastAsia="Times New Roman"/>
          <w:szCs w:val="24"/>
        </w:rPr>
        <w:t xml:space="preserve"> σήμερα</w:t>
      </w:r>
      <w:r>
        <w:rPr>
          <w:rFonts w:eastAsia="Times New Roman"/>
          <w:szCs w:val="24"/>
        </w:rPr>
        <w:t>.</w:t>
      </w:r>
      <w:r w:rsidRPr="007A01E4">
        <w:rPr>
          <w:rFonts w:eastAsia="Times New Roman"/>
          <w:szCs w:val="24"/>
        </w:rPr>
        <w:t xml:space="preserve"> </w:t>
      </w:r>
    </w:p>
    <w:p w14:paraId="2ED8B758" w14:textId="77777777" w:rsidR="00C647AD" w:rsidRDefault="00D506E1">
      <w:pPr>
        <w:spacing w:after="0" w:line="600" w:lineRule="auto"/>
        <w:ind w:firstLine="720"/>
        <w:jc w:val="both"/>
        <w:rPr>
          <w:rFonts w:eastAsia="Times New Roman"/>
          <w:szCs w:val="24"/>
        </w:rPr>
      </w:pPr>
      <w:r w:rsidRPr="007A01E4">
        <w:rPr>
          <w:rFonts w:eastAsia="Times New Roman"/>
          <w:szCs w:val="24"/>
        </w:rPr>
        <w:t>Συνήθως ό</w:t>
      </w:r>
      <w:r>
        <w:rPr>
          <w:rFonts w:eastAsia="Times New Roman"/>
          <w:szCs w:val="24"/>
        </w:rPr>
        <w:t>,</w:t>
      </w:r>
      <w:r w:rsidRPr="007A01E4">
        <w:rPr>
          <w:rFonts w:eastAsia="Times New Roman"/>
          <w:szCs w:val="24"/>
        </w:rPr>
        <w:t>τι συζητούμε</w:t>
      </w:r>
      <w:r>
        <w:rPr>
          <w:rFonts w:eastAsia="Times New Roman"/>
          <w:szCs w:val="24"/>
        </w:rPr>
        <w:t>,</w:t>
      </w:r>
      <w:r w:rsidRPr="007A01E4">
        <w:rPr>
          <w:rFonts w:eastAsia="Times New Roman"/>
          <w:szCs w:val="24"/>
        </w:rPr>
        <w:t xml:space="preserve"> κυρίες και κύριοι συνάδελφοι</w:t>
      </w:r>
      <w:r>
        <w:rPr>
          <w:rFonts w:eastAsia="Times New Roman"/>
          <w:szCs w:val="24"/>
        </w:rPr>
        <w:t>,</w:t>
      </w:r>
      <w:r w:rsidRPr="007A01E4">
        <w:rPr>
          <w:rFonts w:eastAsia="Times New Roman"/>
          <w:szCs w:val="24"/>
        </w:rPr>
        <w:t xml:space="preserve"> επιδέχεται να έχουμε αντίθετες απόψεις</w:t>
      </w:r>
      <w:r>
        <w:rPr>
          <w:rFonts w:eastAsia="Times New Roman"/>
          <w:szCs w:val="24"/>
        </w:rPr>
        <w:t xml:space="preserve">. Δεν είναι απαραίτητο να βρίσκουμε </w:t>
      </w:r>
      <w:r w:rsidRPr="007A01E4">
        <w:rPr>
          <w:rFonts w:eastAsia="Times New Roman"/>
          <w:szCs w:val="24"/>
        </w:rPr>
        <w:t>συναίνεση</w:t>
      </w:r>
      <w:r>
        <w:rPr>
          <w:rFonts w:eastAsia="Times New Roman"/>
          <w:szCs w:val="24"/>
        </w:rPr>
        <w:t xml:space="preserve">, γιατί όλα αυτά αλλάζουν. </w:t>
      </w:r>
      <w:r w:rsidRPr="007A01E4">
        <w:rPr>
          <w:rFonts w:eastAsia="Times New Roman"/>
          <w:szCs w:val="24"/>
        </w:rPr>
        <w:t>Αυτό που σήμερα καλούμαστε να αποφασίσουμε</w:t>
      </w:r>
      <w:r>
        <w:rPr>
          <w:rFonts w:eastAsia="Times New Roman"/>
          <w:szCs w:val="24"/>
        </w:rPr>
        <w:t>,</w:t>
      </w:r>
      <w:r>
        <w:rPr>
          <w:rFonts w:eastAsia="Times New Roman"/>
          <w:szCs w:val="24"/>
        </w:rPr>
        <w:t xml:space="preserve"> δεν θα αλλάξει </w:t>
      </w:r>
      <w:r w:rsidRPr="007A01E4">
        <w:rPr>
          <w:rFonts w:eastAsia="Times New Roman"/>
          <w:szCs w:val="24"/>
        </w:rPr>
        <w:t>ποτέ</w:t>
      </w:r>
      <w:r>
        <w:rPr>
          <w:rFonts w:eastAsia="Times New Roman"/>
          <w:szCs w:val="24"/>
        </w:rPr>
        <w:t>,</w:t>
      </w:r>
      <w:r w:rsidRPr="007A01E4">
        <w:rPr>
          <w:rFonts w:eastAsia="Times New Roman"/>
          <w:szCs w:val="24"/>
        </w:rPr>
        <w:t xml:space="preserve"> θα </w:t>
      </w:r>
      <w:r w:rsidRPr="007A01E4">
        <w:rPr>
          <w:rFonts w:eastAsia="Times New Roman"/>
          <w:szCs w:val="24"/>
        </w:rPr>
        <w:lastRenderedPageBreak/>
        <w:t>είναι αμετάκλητο και είναι ένα θέμα</w:t>
      </w:r>
      <w:r>
        <w:rPr>
          <w:rFonts w:eastAsia="Times New Roman"/>
          <w:szCs w:val="24"/>
        </w:rPr>
        <w:t>,</w:t>
      </w:r>
      <w:r w:rsidRPr="007A01E4">
        <w:rPr>
          <w:rFonts w:eastAsia="Times New Roman"/>
          <w:szCs w:val="24"/>
        </w:rPr>
        <w:t xml:space="preserve"> </w:t>
      </w:r>
      <w:r>
        <w:rPr>
          <w:rFonts w:eastAsia="Times New Roman"/>
          <w:szCs w:val="24"/>
        </w:rPr>
        <w:t>σ</w:t>
      </w:r>
      <w:r w:rsidRPr="007A01E4">
        <w:rPr>
          <w:rFonts w:eastAsia="Times New Roman"/>
          <w:szCs w:val="24"/>
        </w:rPr>
        <w:t xml:space="preserve">το οποίο </w:t>
      </w:r>
      <w:r w:rsidRPr="007A01E4">
        <w:rPr>
          <w:rFonts w:eastAsia="Times New Roman"/>
          <w:szCs w:val="24"/>
        </w:rPr>
        <w:t>θα έπρεπε να προσπαθήσουμε όλοι να επιτύχο</w:t>
      </w:r>
      <w:r>
        <w:rPr>
          <w:rFonts w:eastAsia="Times New Roman"/>
          <w:szCs w:val="24"/>
        </w:rPr>
        <w:t xml:space="preserve">υμε τη μέγιστη δυνατή συναίνεση, </w:t>
      </w:r>
      <w:r w:rsidRPr="007A01E4">
        <w:rPr>
          <w:rFonts w:eastAsia="Times New Roman"/>
          <w:szCs w:val="24"/>
        </w:rPr>
        <w:t xml:space="preserve">γιατί κάπου εκεί θα βρίσκαμε </w:t>
      </w:r>
      <w:r>
        <w:rPr>
          <w:rFonts w:eastAsia="Times New Roman"/>
          <w:szCs w:val="24"/>
        </w:rPr>
        <w:t>την πιο σωστή λ</w:t>
      </w:r>
      <w:r w:rsidRPr="007A01E4">
        <w:rPr>
          <w:rFonts w:eastAsia="Times New Roman"/>
          <w:szCs w:val="24"/>
        </w:rPr>
        <w:t xml:space="preserve">ύση για τη χώρα </w:t>
      </w:r>
      <w:r>
        <w:rPr>
          <w:rFonts w:eastAsia="Times New Roman"/>
          <w:szCs w:val="24"/>
        </w:rPr>
        <w:t>μας.</w:t>
      </w:r>
    </w:p>
    <w:p w14:paraId="2ED8B759" w14:textId="77777777" w:rsidR="00C647AD" w:rsidRDefault="00D506E1">
      <w:pPr>
        <w:spacing w:after="0" w:line="600" w:lineRule="auto"/>
        <w:ind w:firstLine="720"/>
        <w:jc w:val="both"/>
        <w:rPr>
          <w:rFonts w:eastAsia="Times New Roman"/>
          <w:szCs w:val="24"/>
        </w:rPr>
      </w:pPr>
      <w:r>
        <w:rPr>
          <w:rFonts w:eastAsia="Times New Roman"/>
          <w:szCs w:val="24"/>
        </w:rPr>
        <w:t>Ας ξεκινήσω, όμως, από</w:t>
      </w:r>
      <w:r w:rsidRPr="007A01E4">
        <w:rPr>
          <w:rFonts w:eastAsia="Times New Roman"/>
          <w:szCs w:val="24"/>
        </w:rPr>
        <w:t xml:space="preserve"> κάτι που συμφωνούμε</w:t>
      </w:r>
      <w:r>
        <w:rPr>
          <w:rFonts w:eastAsia="Times New Roman"/>
          <w:szCs w:val="24"/>
        </w:rPr>
        <w:t>, γιατί το σκοπιανό θέμα δ</w:t>
      </w:r>
      <w:r w:rsidRPr="007A01E4">
        <w:rPr>
          <w:rFonts w:eastAsia="Times New Roman"/>
          <w:szCs w:val="24"/>
        </w:rPr>
        <w:t>εν θα έπρεπ</w:t>
      </w:r>
      <w:r>
        <w:rPr>
          <w:rFonts w:eastAsia="Times New Roman"/>
          <w:szCs w:val="24"/>
        </w:rPr>
        <w:t>ε να είναι ένα θέμα που θα δίχαζε την</w:t>
      </w:r>
      <w:r>
        <w:rPr>
          <w:rFonts w:eastAsia="Times New Roman"/>
          <w:szCs w:val="24"/>
        </w:rPr>
        <w:t xml:space="preserve"> ε</w:t>
      </w:r>
      <w:r w:rsidRPr="007A01E4">
        <w:rPr>
          <w:rFonts w:eastAsia="Times New Roman"/>
          <w:szCs w:val="24"/>
        </w:rPr>
        <w:t>λληνική κοινωνία</w:t>
      </w:r>
      <w:r>
        <w:rPr>
          <w:rFonts w:eastAsia="Times New Roman"/>
          <w:szCs w:val="24"/>
        </w:rPr>
        <w:t>, α</w:t>
      </w:r>
      <w:r w:rsidRPr="007A01E4">
        <w:rPr>
          <w:rFonts w:eastAsia="Times New Roman"/>
          <w:szCs w:val="24"/>
        </w:rPr>
        <w:t>λλά θα έπρεπε να είναι ένα θέμα</w:t>
      </w:r>
      <w:r>
        <w:rPr>
          <w:rFonts w:eastAsia="Times New Roman"/>
          <w:szCs w:val="24"/>
        </w:rPr>
        <w:t>,</w:t>
      </w:r>
      <w:r w:rsidRPr="007A01E4">
        <w:rPr>
          <w:rFonts w:eastAsia="Times New Roman"/>
          <w:szCs w:val="24"/>
        </w:rPr>
        <w:t xml:space="preserve"> που θα ένω</w:t>
      </w:r>
      <w:r>
        <w:rPr>
          <w:rFonts w:eastAsia="Times New Roman"/>
          <w:szCs w:val="24"/>
        </w:rPr>
        <w:t>νε την ελληνική κοινωνία και το</w:t>
      </w:r>
      <w:r w:rsidRPr="007A01E4">
        <w:rPr>
          <w:rFonts w:eastAsia="Times New Roman"/>
          <w:szCs w:val="24"/>
        </w:rPr>
        <w:t xml:space="preserve"> ελληνικό πολιτικό προσωπικό</w:t>
      </w:r>
      <w:r>
        <w:rPr>
          <w:rFonts w:eastAsia="Times New Roman"/>
          <w:szCs w:val="24"/>
        </w:rPr>
        <w:t>.</w:t>
      </w:r>
      <w:r w:rsidRPr="007A01E4">
        <w:rPr>
          <w:rFonts w:eastAsia="Times New Roman"/>
          <w:szCs w:val="24"/>
        </w:rPr>
        <w:t xml:space="preserve"> Είναι αναμφίβολα ένα μεγάλο θέμα που επί δεκαετίες απασχ</w:t>
      </w:r>
      <w:r>
        <w:rPr>
          <w:rFonts w:eastAsia="Times New Roman"/>
          <w:szCs w:val="24"/>
        </w:rPr>
        <w:t xml:space="preserve">ολεί όλους τους Έλληνες πολίτες. </w:t>
      </w:r>
      <w:r w:rsidRPr="007A01E4">
        <w:rPr>
          <w:rFonts w:eastAsia="Times New Roman"/>
          <w:szCs w:val="24"/>
        </w:rPr>
        <w:t>Ως εκ τούτου δεν έπρεπε η ελληνική Κυβέρνη</w:t>
      </w:r>
      <w:r w:rsidRPr="007A01E4">
        <w:rPr>
          <w:rFonts w:eastAsia="Times New Roman"/>
          <w:szCs w:val="24"/>
        </w:rPr>
        <w:t>ση</w:t>
      </w:r>
      <w:r>
        <w:rPr>
          <w:rFonts w:eastAsia="Times New Roman"/>
          <w:szCs w:val="24"/>
        </w:rPr>
        <w:t>,</w:t>
      </w:r>
      <w:r w:rsidRPr="007A01E4">
        <w:rPr>
          <w:rFonts w:eastAsia="Times New Roman"/>
          <w:szCs w:val="24"/>
        </w:rPr>
        <w:t xml:space="preserve"> να προσπαθήσει να κάνει με απόλυτη διαφάνεια όλη τη διαπραγμάτευση με απόλυτο διάλογο στο ανώτατο πολιτικό και θεσμικό επίπεδο με τους Αρχηγούς των κομμάτων και να συμμετέχουν όλα τα κόμματα</w:t>
      </w:r>
      <w:r>
        <w:rPr>
          <w:rFonts w:eastAsia="Times New Roman"/>
          <w:szCs w:val="24"/>
        </w:rPr>
        <w:t>, ώστε να καταλήξουμε με μια συναίνεση;</w:t>
      </w:r>
      <w:r w:rsidRPr="007A01E4">
        <w:rPr>
          <w:rFonts w:eastAsia="Times New Roman"/>
          <w:szCs w:val="24"/>
        </w:rPr>
        <w:t xml:space="preserve"> </w:t>
      </w:r>
    </w:p>
    <w:p w14:paraId="2ED8B75A" w14:textId="77777777" w:rsidR="00C647AD" w:rsidRDefault="00D506E1">
      <w:pPr>
        <w:spacing w:after="0" w:line="600" w:lineRule="auto"/>
        <w:ind w:firstLine="720"/>
        <w:jc w:val="both"/>
        <w:rPr>
          <w:rFonts w:eastAsia="Times New Roman"/>
          <w:szCs w:val="24"/>
        </w:rPr>
      </w:pPr>
      <w:r w:rsidRPr="007A01E4">
        <w:rPr>
          <w:rFonts w:eastAsia="Times New Roman"/>
          <w:szCs w:val="24"/>
        </w:rPr>
        <w:t>Αναμφίβολα αυτό δεν έ</w:t>
      </w:r>
      <w:r w:rsidRPr="007A01E4">
        <w:rPr>
          <w:rFonts w:eastAsia="Times New Roman"/>
          <w:szCs w:val="24"/>
        </w:rPr>
        <w:t>γινε</w:t>
      </w:r>
      <w:r>
        <w:rPr>
          <w:rFonts w:eastAsia="Times New Roman"/>
          <w:szCs w:val="24"/>
        </w:rPr>
        <w:t>.</w:t>
      </w:r>
      <w:r w:rsidRPr="007A01E4">
        <w:rPr>
          <w:rFonts w:eastAsia="Times New Roman"/>
          <w:szCs w:val="24"/>
        </w:rPr>
        <w:t xml:space="preserve"> Η όλη διαδικασία έγινε εν κρυπτώ</w:t>
      </w:r>
      <w:r>
        <w:rPr>
          <w:rFonts w:eastAsia="Times New Roman"/>
          <w:szCs w:val="24"/>
        </w:rPr>
        <w:t>,</w:t>
      </w:r>
      <w:r w:rsidRPr="007A01E4">
        <w:rPr>
          <w:rFonts w:eastAsia="Times New Roman"/>
          <w:szCs w:val="24"/>
        </w:rPr>
        <w:t xml:space="preserve"> με αποτέλεσμα να στερείται σήμερα της συνολικής στήριξης από το πολιτικό σύστημα</w:t>
      </w:r>
      <w:r>
        <w:rPr>
          <w:rFonts w:eastAsia="Times New Roman"/>
          <w:szCs w:val="24"/>
        </w:rPr>
        <w:t xml:space="preserve"> και α</w:t>
      </w:r>
      <w:r w:rsidRPr="007A01E4">
        <w:rPr>
          <w:rFonts w:eastAsia="Times New Roman"/>
          <w:szCs w:val="24"/>
        </w:rPr>
        <w:t xml:space="preserve">ντιθέτως ο ΣΥΡΙΖΑ να είναι </w:t>
      </w:r>
      <w:r w:rsidRPr="007A01E4">
        <w:rPr>
          <w:rFonts w:eastAsia="Times New Roman"/>
          <w:szCs w:val="24"/>
        </w:rPr>
        <w:lastRenderedPageBreak/>
        <w:t>το μόνο κόμμα</w:t>
      </w:r>
      <w:r>
        <w:rPr>
          <w:rFonts w:eastAsia="Times New Roman"/>
          <w:szCs w:val="24"/>
        </w:rPr>
        <w:t>,</w:t>
      </w:r>
      <w:r w:rsidRPr="007A01E4">
        <w:rPr>
          <w:rFonts w:eastAsia="Times New Roman"/>
          <w:szCs w:val="24"/>
        </w:rPr>
        <w:t xml:space="preserve"> που θέλει να στηρίξει και να περάσει αυτή τη </w:t>
      </w:r>
      <w:r>
        <w:rPr>
          <w:rFonts w:eastAsia="Times New Roman"/>
          <w:szCs w:val="24"/>
        </w:rPr>
        <w:t>σ</w:t>
      </w:r>
      <w:r w:rsidRPr="007A01E4">
        <w:rPr>
          <w:rFonts w:eastAsia="Times New Roman"/>
          <w:szCs w:val="24"/>
        </w:rPr>
        <w:t>υμφωνία</w:t>
      </w:r>
      <w:r>
        <w:rPr>
          <w:rFonts w:eastAsia="Times New Roman"/>
          <w:szCs w:val="24"/>
        </w:rPr>
        <w:t>.</w:t>
      </w:r>
      <w:r w:rsidRPr="007A01E4">
        <w:rPr>
          <w:rFonts w:eastAsia="Times New Roman"/>
          <w:szCs w:val="24"/>
        </w:rPr>
        <w:t xml:space="preserve"> </w:t>
      </w:r>
    </w:p>
    <w:p w14:paraId="2ED8B75B" w14:textId="77777777" w:rsidR="00C647AD" w:rsidRDefault="00D506E1">
      <w:pPr>
        <w:spacing w:after="0" w:line="600" w:lineRule="auto"/>
        <w:ind w:firstLine="720"/>
        <w:jc w:val="both"/>
        <w:rPr>
          <w:rFonts w:eastAsia="Times New Roman"/>
          <w:szCs w:val="24"/>
        </w:rPr>
      </w:pPr>
      <w:r>
        <w:rPr>
          <w:rFonts w:eastAsia="Times New Roman"/>
          <w:szCs w:val="24"/>
        </w:rPr>
        <w:t xml:space="preserve">Δεύτερον, </w:t>
      </w:r>
      <w:r w:rsidRPr="007A01E4">
        <w:rPr>
          <w:rFonts w:eastAsia="Times New Roman"/>
          <w:szCs w:val="24"/>
        </w:rPr>
        <w:t>θεωρώ ότι υπάρχει θέμα</w:t>
      </w:r>
      <w:r w:rsidRPr="007A01E4">
        <w:rPr>
          <w:rFonts w:eastAsia="Times New Roman"/>
          <w:szCs w:val="24"/>
        </w:rPr>
        <w:t xml:space="preserve"> </w:t>
      </w:r>
      <w:r>
        <w:rPr>
          <w:rFonts w:eastAsia="Times New Roman"/>
          <w:szCs w:val="24"/>
        </w:rPr>
        <w:t>δημοκρατίας στη</w:t>
      </w:r>
      <w:r w:rsidRPr="007A01E4">
        <w:rPr>
          <w:rFonts w:eastAsia="Times New Roman"/>
          <w:szCs w:val="24"/>
        </w:rPr>
        <w:t xml:space="preserve"> διαδικασία αυτή</w:t>
      </w:r>
      <w:r>
        <w:rPr>
          <w:rFonts w:eastAsia="Times New Roman"/>
          <w:szCs w:val="24"/>
        </w:rPr>
        <w:t>,</w:t>
      </w:r>
      <w:r w:rsidRPr="007A01E4">
        <w:rPr>
          <w:rFonts w:eastAsia="Times New Roman"/>
          <w:szCs w:val="24"/>
        </w:rPr>
        <w:t xml:space="preserve"> ηθικής τάξεως και νομιμοποίησης</w:t>
      </w:r>
      <w:r>
        <w:rPr>
          <w:rFonts w:eastAsia="Times New Roman"/>
          <w:szCs w:val="24"/>
        </w:rPr>
        <w:t xml:space="preserve"> της απόφασης, η οποία προδικάζεται κ</w:t>
      </w:r>
      <w:r w:rsidRPr="007A01E4">
        <w:rPr>
          <w:rFonts w:eastAsia="Times New Roman"/>
          <w:szCs w:val="24"/>
        </w:rPr>
        <w:t>αι φαντάζομαι ότι όπως ισχυρίζεται η Κυβέρνηση</w:t>
      </w:r>
      <w:r>
        <w:rPr>
          <w:rFonts w:eastAsia="Times New Roman"/>
          <w:szCs w:val="24"/>
        </w:rPr>
        <w:t>,</w:t>
      </w:r>
      <w:r w:rsidRPr="007A01E4">
        <w:rPr>
          <w:rFonts w:eastAsia="Times New Roman"/>
          <w:szCs w:val="24"/>
        </w:rPr>
        <w:t xml:space="preserve"> θα περάσει το βράδυ</w:t>
      </w:r>
      <w:r>
        <w:rPr>
          <w:rFonts w:eastAsia="Times New Roman"/>
          <w:szCs w:val="24"/>
        </w:rPr>
        <w:t xml:space="preserve">. </w:t>
      </w:r>
    </w:p>
    <w:p w14:paraId="2ED8B75C" w14:textId="77777777" w:rsidR="00C647AD" w:rsidRDefault="00D506E1">
      <w:pPr>
        <w:spacing w:after="0" w:line="600" w:lineRule="auto"/>
        <w:ind w:firstLine="720"/>
        <w:jc w:val="both"/>
        <w:rPr>
          <w:rFonts w:eastAsia="Times New Roman"/>
          <w:szCs w:val="24"/>
        </w:rPr>
      </w:pPr>
      <w:r>
        <w:rPr>
          <w:rFonts w:eastAsia="Times New Roman"/>
          <w:szCs w:val="24"/>
        </w:rPr>
        <w:t>Π</w:t>
      </w:r>
      <w:r w:rsidRPr="007A01E4">
        <w:rPr>
          <w:rFonts w:eastAsia="Times New Roman"/>
          <w:szCs w:val="24"/>
        </w:rPr>
        <w:t xml:space="preserve">ότε </w:t>
      </w:r>
      <w:r>
        <w:rPr>
          <w:rFonts w:eastAsia="Times New Roman"/>
          <w:szCs w:val="24"/>
        </w:rPr>
        <w:t>γίνεται δημοψήφισμα σε μι</w:t>
      </w:r>
      <w:r w:rsidRPr="007A01E4">
        <w:rPr>
          <w:rFonts w:eastAsia="Times New Roman"/>
          <w:szCs w:val="24"/>
        </w:rPr>
        <w:t xml:space="preserve">α </w:t>
      </w:r>
      <w:r>
        <w:rPr>
          <w:rFonts w:eastAsia="Times New Roman"/>
          <w:szCs w:val="24"/>
        </w:rPr>
        <w:t xml:space="preserve">χώρα; Ο </w:t>
      </w:r>
      <w:r w:rsidRPr="007A01E4">
        <w:rPr>
          <w:rFonts w:eastAsia="Times New Roman"/>
          <w:szCs w:val="24"/>
        </w:rPr>
        <w:t xml:space="preserve">ορισμός του δημοψηφίσματος είναι όταν καλείται το σύνολο του εκλογικού σώματος να τοποθετηθεί σε ένα </w:t>
      </w:r>
      <w:r>
        <w:rPr>
          <w:rFonts w:eastAsia="Times New Roman"/>
          <w:szCs w:val="24"/>
        </w:rPr>
        <w:t>μ</w:t>
      </w:r>
      <w:r w:rsidRPr="007A01E4">
        <w:rPr>
          <w:rFonts w:eastAsia="Times New Roman"/>
          <w:szCs w:val="24"/>
        </w:rPr>
        <w:t>είζονος σημασίας εθνικό θέμα</w:t>
      </w:r>
      <w:r>
        <w:rPr>
          <w:rFonts w:eastAsia="Times New Roman"/>
          <w:szCs w:val="24"/>
        </w:rPr>
        <w:t>. Ακόμη αν δείτε το</w:t>
      </w:r>
      <w:r w:rsidRPr="007A01E4">
        <w:rPr>
          <w:rFonts w:eastAsia="Times New Roman"/>
          <w:szCs w:val="24"/>
        </w:rPr>
        <w:t xml:space="preserve"> </w:t>
      </w:r>
      <w:r w:rsidRPr="007A01E4">
        <w:rPr>
          <w:rFonts w:eastAsia="Times New Roman"/>
          <w:szCs w:val="24"/>
          <w:lang w:val="en"/>
        </w:rPr>
        <w:t>Wikipedia</w:t>
      </w:r>
      <w:r>
        <w:rPr>
          <w:rFonts w:eastAsia="Times New Roman"/>
          <w:szCs w:val="24"/>
        </w:rPr>
        <w:t>, θα πει ως παράδειγμα είναι μι</w:t>
      </w:r>
      <w:r w:rsidRPr="007A01E4">
        <w:rPr>
          <w:rFonts w:eastAsia="Times New Roman"/>
          <w:szCs w:val="24"/>
        </w:rPr>
        <w:t>α αλλαγή του Συντάγματος</w:t>
      </w:r>
      <w:r>
        <w:rPr>
          <w:rFonts w:eastAsia="Times New Roman"/>
          <w:szCs w:val="24"/>
        </w:rPr>
        <w:t xml:space="preserve"> ή</w:t>
      </w:r>
      <w:r w:rsidRPr="007A01E4">
        <w:rPr>
          <w:rFonts w:eastAsia="Times New Roman"/>
          <w:szCs w:val="24"/>
        </w:rPr>
        <w:t xml:space="preserve"> η κύρωση των </w:t>
      </w:r>
      <w:r>
        <w:rPr>
          <w:rFonts w:eastAsia="Times New Roman"/>
          <w:szCs w:val="24"/>
        </w:rPr>
        <w:t>σ</w:t>
      </w:r>
      <w:r w:rsidRPr="007A01E4">
        <w:rPr>
          <w:rFonts w:eastAsia="Times New Roman"/>
          <w:szCs w:val="24"/>
        </w:rPr>
        <w:t>υνθηκών</w:t>
      </w:r>
      <w:r>
        <w:rPr>
          <w:rFonts w:eastAsia="Times New Roman"/>
          <w:szCs w:val="24"/>
        </w:rPr>
        <w:t>.</w:t>
      </w:r>
      <w:r w:rsidRPr="007A01E4">
        <w:rPr>
          <w:rFonts w:eastAsia="Times New Roman"/>
          <w:szCs w:val="24"/>
        </w:rPr>
        <w:t xml:space="preserve"> </w:t>
      </w:r>
    </w:p>
    <w:p w14:paraId="2ED8B75D" w14:textId="77777777" w:rsidR="00C647AD" w:rsidRDefault="00D506E1">
      <w:pPr>
        <w:spacing w:after="0" w:line="600" w:lineRule="auto"/>
        <w:ind w:firstLine="720"/>
        <w:jc w:val="both"/>
        <w:rPr>
          <w:rFonts w:eastAsia="Times New Roman"/>
          <w:szCs w:val="24"/>
        </w:rPr>
      </w:pPr>
      <w:r w:rsidRPr="007A01E4">
        <w:rPr>
          <w:rFonts w:eastAsia="Times New Roman"/>
          <w:szCs w:val="24"/>
        </w:rPr>
        <w:t xml:space="preserve">Και αν ο </w:t>
      </w:r>
      <w:r w:rsidRPr="007A01E4">
        <w:rPr>
          <w:rFonts w:eastAsia="Times New Roman"/>
          <w:szCs w:val="24"/>
        </w:rPr>
        <w:t>Πρωθυπουργός ζήτησε για το Σύνταγμα δημοψήφισμα</w:t>
      </w:r>
      <w:r>
        <w:rPr>
          <w:rFonts w:eastAsia="Times New Roman"/>
          <w:szCs w:val="24"/>
        </w:rPr>
        <w:t>,</w:t>
      </w:r>
      <w:r w:rsidRPr="007A01E4">
        <w:rPr>
          <w:rFonts w:eastAsia="Times New Roman"/>
          <w:szCs w:val="24"/>
        </w:rPr>
        <w:t xml:space="preserve"> που είναι κάτι που αλλάζει κάθε πέντε </w:t>
      </w:r>
      <w:r>
        <w:rPr>
          <w:rFonts w:eastAsia="Times New Roman"/>
          <w:szCs w:val="24"/>
        </w:rPr>
        <w:t xml:space="preserve">ή </w:t>
      </w:r>
      <w:r w:rsidRPr="007A01E4">
        <w:rPr>
          <w:rFonts w:eastAsia="Times New Roman"/>
          <w:szCs w:val="24"/>
        </w:rPr>
        <w:t>κάθε οκτώ χρόνια</w:t>
      </w:r>
      <w:r>
        <w:rPr>
          <w:rFonts w:eastAsia="Times New Roman"/>
          <w:szCs w:val="24"/>
        </w:rPr>
        <w:t>,</w:t>
      </w:r>
      <w:r w:rsidRPr="007A01E4">
        <w:rPr>
          <w:rFonts w:eastAsia="Times New Roman"/>
          <w:szCs w:val="24"/>
        </w:rPr>
        <w:t xml:space="preserve"> τότε τίθεται εύλογα το ερώτημα</w:t>
      </w:r>
      <w:r>
        <w:rPr>
          <w:rFonts w:eastAsia="Times New Roman"/>
          <w:szCs w:val="24"/>
        </w:rPr>
        <w:t>:</w:t>
      </w:r>
      <w:r w:rsidRPr="007A01E4">
        <w:rPr>
          <w:rFonts w:eastAsia="Times New Roman"/>
          <w:szCs w:val="24"/>
        </w:rPr>
        <w:t xml:space="preserve"> Γιατί δεν ζήτησε </w:t>
      </w:r>
      <w:r>
        <w:rPr>
          <w:rFonts w:eastAsia="Times New Roman"/>
          <w:szCs w:val="24"/>
        </w:rPr>
        <w:t>ή</w:t>
      </w:r>
      <w:r w:rsidRPr="007A01E4">
        <w:rPr>
          <w:rFonts w:eastAsia="Times New Roman"/>
          <w:szCs w:val="24"/>
        </w:rPr>
        <w:t xml:space="preserve"> δεν </w:t>
      </w:r>
      <w:r>
        <w:rPr>
          <w:rFonts w:eastAsia="Times New Roman"/>
          <w:szCs w:val="24"/>
        </w:rPr>
        <w:t xml:space="preserve">διενεργεί </w:t>
      </w:r>
      <w:r w:rsidRPr="007A01E4">
        <w:rPr>
          <w:rFonts w:eastAsia="Times New Roman"/>
          <w:szCs w:val="24"/>
        </w:rPr>
        <w:t>δημοψήφισμα</w:t>
      </w:r>
      <w:r>
        <w:rPr>
          <w:rFonts w:eastAsia="Times New Roman"/>
          <w:szCs w:val="24"/>
        </w:rPr>
        <w:t>,</w:t>
      </w:r>
      <w:r w:rsidRPr="007A01E4">
        <w:rPr>
          <w:rFonts w:eastAsia="Times New Roman"/>
          <w:szCs w:val="24"/>
        </w:rPr>
        <w:t xml:space="preserve"> για κ</w:t>
      </w:r>
      <w:r>
        <w:rPr>
          <w:rFonts w:eastAsia="Times New Roman"/>
          <w:szCs w:val="24"/>
        </w:rPr>
        <w:t>άτι το οποίο θα είναι αμετάκλητο σε ό,τι αποφασιστεί;</w:t>
      </w:r>
      <w:r w:rsidRPr="007A01E4">
        <w:rPr>
          <w:rFonts w:eastAsia="Times New Roman"/>
          <w:szCs w:val="24"/>
        </w:rPr>
        <w:t xml:space="preserve"> Άρα</w:t>
      </w:r>
      <w:r>
        <w:rPr>
          <w:rFonts w:eastAsia="Times New Roman"/>
          <w:szCs w:val="24"/>
        </w:rPr>
        <w:t>,</w:t>
      </w:r>
      <w:r w:rsidRPr="007A01E4">
        <w:rPr>
          <w:rFonts w:eastAsia="Times New Roman"/>
          <w:szCs w:val="24"/>
        </w:rPr>
        <w:t xml:space="preserve"> λοιπόν</w:t>
      </w:r>
      <w:r>
        <w:rPr>
          <w:rFonts w:eastAsia="Times New Roman"/>
          <w:szCs w:val="24"/>
        </w:rPr>
        <w:t>,</w:t>
      </w:r>
      <w:r>
        <w:rPr>
          <w:rFonts w:eastAsia="Times New Roman"/>
          <w:szCs w:val="24"/>
        </w:rPr>
        <w:t xml:space="preserve"> στο αίτημα να έχει άποψη</w:t>
      </w:r>
      <w:r w:rsidRPr="007A01E4">
        <w:rPr>
          <w:rFonts w:eastAsia="Times New Roman"/>
          <w:szCs w:val="24"/>
        </w:rPr>
        <w:t xml:space="preserve"> ο ελληνικός λαός για το τι θα συμβεί</w:t>
      </w:r>
      <w:r>
        <w:rPr>
          <w:rFonts w:eastAsia="Times New Roman"/>
          <w:szCs w:val="24"/>
        </w:rPr>
        <w:t>,</w:t>
      </w:r>
      <w:r w:rsidRPr="007A01E4">
        <w:rPr>
          <w:rFonts w:eastAsia="Times New Roman"/>
          <w:szCs w:val="24"/>
        </w:rPr>
        <w:t xml:space="preserve"> η Κυβέρνηση για κάποιον λόγο που δεν μπορώ να την προσδιορίσω </w:t>
      </w:r>
      <w:r>
        <w:rPr>
          <w:rFonts w:eastAsia="Times New Roman"/>
          <w:szCs w:val="24"/>
        </w:rPr>
        <w:t>–</w:t>
      </w:r>
      <w:r w:rsidRPr="007A01E4">
        <w:rPr>
          <w:rFonts w:eastAsia="Times New Roman"/>
          <w:szCs w:val="24"/>
        </w:rPr>
        <w:t>υποθέτω</w:t>
      </w:r>
      <w:r>
        <w:rPr>
          <w:rFonts w:eastAsia="Times New Roman"/>
          <w:szCs w:val="24"/>
        </w:rPr>
        <w:t>,</w:t>
      </w:r>
      <w:r w:rsidRPr="007A01E4">
        <w:rPr>
          <w:rFonts w:eastAsia="Times New Roman"/>
          <w:szCs w:val="24"/>
        </w:rPr>
        <w:t xml:space="preserve"> αλλά δεν </w:t>
      </w:r>
      <w:r w:rsidRPr="007A01E4">
        <w:rPr>
          <w:rFonts w:eastAsia="Times New Roman"/>
          <w:szCs w:val="24"/>
        </w:rPr>
        <w:lastRenderedPageBreak/>
        <w:t>μπορώ να το πω με βεβαιότητα</w:t>
      </w:r>
      <w:r>
        <w:rPr>
          <w:rFonts w:eastAsia="Times New Roman"/>
          <w:szCs w:val="24"/>
        </w:rPr>
        <w:t>-</w:t>
      </w:r>
      <w:r w:rsidRPr="007A01E4">
        <w:rPr>
          <w:rFonts w:eastAsia="Times New Roman"/>
          <w:szCs w:val="24"/>
        </w:rPr>
        <w:t xml:space="preserve"> αρνείται να δώσει τη δυνατότητα στον ελληνικό λαό να αποφανθεί</w:t>
      </w:r>
      <w:r>
        <w:rPr>
          <w:rFonts w:eastAsia="Times New Roman"/>
          <w:szCs w:val="24"/>
        </w:rPr>
        <w:t>.</w:t>
      </w:r>
      <w:r w:rsidRPr="007A01E4">
        <w:rPr>
          <w:rFonts w:eastAsia="Times New Roman"/>
          <w:szCs w:val="24"/>
        </w:rPr>
        <w:t xml:space="preserve"> </w:t>
      </w:r>
    </w:p>
    <w:p w14:paraId="2ED8B75E" w14:textId="77777777" w:rsidR="00C647AD" w:rsidRDefault="00D506E1">
      <w:pPr>
        <w:spacing w:after="0" w:line="600" w:lineRule="auto"/>
        <w:ind w:firstLine="720"/>
        <w:jc w:val="both"/>
        <w:rPr>
          <w:rFonts w:eastAsia="Times New Roman"/>
          <w:szCs w:val="24"/>
        </w:rPr>
      </w:pPr>
      <w:r w:rsidRPr="007A01E4">
        <w:rPr>
          <w:rFonts w:eastAsia="Times New Roman"/>
          <w:szCs w:val="24"/>
        </w:rPr>
        <w:t xml:space="preserve">Και </w:t>
      </w:r>
      <w:r>
        <w:rPr>
          <w:rFonts w:eastAsia="Times New Roman"/>
          <w:szCs w:val="24"/>
        </w:rPr>
        <w:t>π</w:t>
      </w:r>
      <w:r w:rsidRPr="007A01E4">
        <w:rPr>
          <w:rFonts w:eastAsia="Times New Roman"/>
          <w:szCs w:val="24"/>
        </w:rPr>
        <w:t xml:space="preserve">ροσέξτε </w:t>
      </w:r>
      <w:r>
        <w:rPr>
          <w:rFonts w:eastAsia="Times New Roman"/>
          <w:szCs w:val="24"/>
        </w:rPr>
        <w:t>ποι</w:t>
      </w:r>
      <w:r>
        <w:rPr>
          <w:rFonts w:eastAsia="Times New Roman"/>
          <w:szCs w:val="24"/>
        </w:rPr>
        <w:t xml:space="preserve">ο είναι το πρόβλημα τώρα. </w:t>
      </w:r>
      <w:r w:rsidRPr="007A01E4">
        <w:rPr>
          <w:rFonts w:eastAsia="Times New Roman"/>
          <w:szCs w:val="24"/>
        </w:rPr>
        <w:t xml:space="preserve">Το πρόβλημα είναι ότι το μόνο </w:t>
      </w:r>
      <w:r>
        <w:rPr>
          <w:rFonts w:eastAsia="Times New Roman"/>
          <w:szCs w:val="24"/>
        </w:rPr>
        <w:t xml:space="preserve">κόμμα που στηρίζει τη </w:t>
      </w:r>
      <w:r>
        <w:rPr>
          <w:rFonts w:eastAsia="Times New Roman"/>
          <w:szCs w:val="24"/>
        </w:rPr>
        <w:t>σ</w:t>
      </w:r>
      <w:r>
        <w:rPr>
          <w:rFonts w:eastAsia="Times New Roman"/>
          <w:szCs w:val="24"/>
        </w:rPr>
        <w:t xml:space="preserve">υμφωνία ουσιαστικά είναι ο ΣΥΡΙΖΑ, που </w:t>
      </w:r>
      <w:r w:rsidRPr="007A01E4">
        <w:rPr>
          <w:rFonts w:eastAsia="Times New Roman"/>
          <w:szCs w:val="24"/>
        </w:rPr>
        <w:t>είχε πάρει</w:t>
      </w:r>
      <w:r>
        <w:rPr>
          <w:rFonts w:eastAsia="Times New Roman"/>
          <w:szCs w:val="24"/>
        </w:rPr>
        <w:t xml:space="preserve"> στις εκλογές 35%. </w:t>
      </w:r>
      <w:r w:rsidRPr="007A01E4">
        <w:rPr>
          <w:rFonts w:eastAsia="Times New Roman"/>
          <w:szCs w:val="24"/>
        </w:rPr>
        <w:t xml:space="preserve">Δεν μπορούμε να </w:t>
      </w:r>
      <w:r>
        <w:rPr>
          <w:rFonts w:eastAsia="Times New Roman"/>
          <w:szCs w:val="24"/>
        </w:rPr>
        <w:t>αθροίσουμε</w:t>
      </w:r>
      <w:r w:rsidRPr="007A01E4">
        <w:rPr>
          <w:rFonts w:eastAsia="Times New Roman"/>
          <w:szCs w:val="24"/>
        </w:rPr>
        <w:t xml:space="preserve"> άλλο κόμμα</w:t>
      </w:r>
      <w:r>
        <w:rPr>
          <w:rFonts w:eastAsia="Times New Roman"/>
          <w:szCs w:val="24"/>
        </w:rPr>
        <w:t>,</w:t>
      </w:r>
      <w:r w:rsidRPr="007A01E4">
        <w:rPr>
          <w:rFonts w:eastAsia="Times New Roman"/>
          <w:szCs w:val="24"/>
        </w:rPr>
        <w:t xml:space="preserve"> ίσως το </w:t>
      </w:r>
      <w:r>
        <w:rPr>
          <w:rFonts w:eastAsia="Times New Roman"/>
          <w:szCs w:val="24"/>
        </w:rPr>
        <w:t xml:space="preserve">μισό </w:t>
      </w:r>
      <w:r w:rsidRPr="007A01E4">
        <w:rPr>
          <w:rFonts w:eastAsia="Times New Roman"/>
          <w:szCs w:val="24"/>
        </w:rPr>
        <w:t>Ποτάμι το οποίο είναι άλλο 1</w:t>
      </w:r>
      <w:r>
        <w:rPr>
          <w:rFonts w:eastAsia="Times New Roman"/>
          <w:szCs w:val="24"/>
        </w:rPr>
        <w:t>,5</w:t>
      </w:r>
      <w:r w:rsidRPr="007A01E4">
        <w:rPr>
          <w:rFonts w:eastAsia="Times New Roman"/>
          <w:szCs w:val="24"/>
        </w:rPr>
        <w:t>%</w:t>
      </w:r>
      <w:r>
        <w:rPr>
          <w:rFonts w:eastAsia="Times New Roman"/>
          <w:szCs w:val="24"/>
        </w:rPr>
        <w:t xml:space="preserve">. Άρα </w:t>
      </w:r>
      <w:r w:rsidRPr="007A01E4">
        <w:rPr>
          <w:rFonts w:eastAsia="Times New Roman"/>
          <w:szCs w:val="24"/>
        </w:rPr>
        <w:t>είμαστε στο 37%</w:t>
      </w:r>
      <w:r>
        <w:rPr>
          <w:rFonts w:eastAsia="Times New Roman"/>
          <w:szCs w:val="24"/>
        </w:rPr>
        <w:t>.</w:t>
      </w:r>
      <w:r w:rsidRPr="007A01E4">
        <w:rPr>
          <w:rFonts w:eastAsia="Times New Roman"/>
          <w:szCs w:val="24"/>
        </w:rPr>
        <w:t xml:space="preserve"> Οι </w:t>
      </w:r>
      <w:r w:rsidRPr="007A01E4">
        <w:rPr>
          <w:rFonts w:eastAsia="Times New Roman"/>
          <w:szCs w:val="24"/>
        </w:rPr>
        <w:t xml:space="preserve">αποφάσεις για αυτά τα θέματα </w:t>
      </w:r>
      <w:r>
        <w:rPr>
          <w:rFonts w:eastAsia="Times New Roman"/>
          <w:szCs w:val="24"/>
        </w:rPr>
        <w:t xml:space="preserve">παίρνονται </w:t>
      </w:r>
      <w:r w:rsidRPr="007A01E4">
        <w:rPr>
          <w:rFonts w:eastAsia="Times New Roman"/>
          <w:szCs w:val="24"/>
        </w:rPr>
        <w:t>από τα κόμματα</w:t>
      </w:r>
      <w:r>
        <w:rPr>
          <w:rFonts w:eastAsia="Times New Roman"/>
          <w:szCs w:val="24"/>
        </w:rPr>
        <w:t>,</w:t>
      </w:r>
      <w:r w:rsidRPr="007A01E4">
        <w:rPr>
          <w:rFonts w:eastAsia="Times New Roman"/>
          <w:szCs w:val="24"/>
        </w:rPr>
        <w:t xml:space="preserve"> δεν </w:t>
      </w:r>
      <w:r>
        <w:rPr>
          <w:rFonts w:eastAsia="Times New Roman"/>
          <w:szCs w:val="24"/>
        </w:rPr>
        <w:t xml:space="preserve">παίρνονται από τους ανεξάρτητους </w:t>
      </w:r>
      <w:r w:rsidRPr="007A01E4">
        <w:rPr>
          <w:rFonts w:eastAsia="Times New Roman"/>
          <w:szCs w:val="24"/>
        </w:rPr>
        <w:t>Βουλευτές</w:t>
      </w:r>
      <w:r>
        <w:rPr>
          <w:rFonts w:eastAsia="Times New Roman"/>
          <w:szCs w:val="24"/>
        </w:rPr>
        <w:t>, που ο καθένας αν κατέβει</w:t>
      </w:r>
      <w:r w:rsidRPr="007A01E4">
        <w:rPr>
          <w:rFonts w:eastAsia="Times New Roman"/>
          <w:szCs w:val="24"/>
        </w:rPr>
        <w:t xml:space="preserve"> μόνος του</w:t>
      </w:r>
      <w:r>
        <w:rPr>
          <w:rFonts w:eastAsia="Times New Roman"/>
          <w:szCs w:val="24"/>
        </w:rPr>
        <w:t>,</w:t>
      </w:r>
      <w:r w:rsidRPr="007A01E4">
        <w:rPr>
          <w:rFonts w:eastAsia="Times New Roman"/>
          <w:szCs w:val="24"/>
        </w:rPr>
        <w:t xml:space="preserve"> δεν θα πάρει πάνω από </w:t>
      </w:r>
      <w:r>
        <w:rPr>
          <w:rFonts w:eastAsia="Times New Roman"/>
          <w:szCs w:val="24"/>
        </w:rPr>
        <w:t>εκατόν πενήντα</w:t>
      </w:r>
      <w:r w:rsidRPr="007A01E4">
        <w:rPr>
          <w:rFonts w:eastAsia="Times New Roman"/>
          <w:szCs w:val="24"/>
        </w:rPr>
        <w:t xml:space="preserve"> ψήφους</w:t>
      </w:r>
      <w:r>
        <w:rPr>
          <w:rFonts w:eastAsia="Times New Roman"/>
          <w:szCs w:val="24"/>
        </w:rPr>
        <w:t>.</w:t>
      </w:r>
      <w:r w:rsidRPr="007A01E4">
        <w:rPr>
          <w:rFonts w:eastAsia="Times New Roman"/>
          <w:szCs w:val="24"/>
        </w:rPr>
        <w:t xml:space="preserve"> Τα </w:t>
      </w:r>
      <w:r>
        <w:rPr>
          <w:rFonts w:eastAsia="Times New Roman"/>
          <w:szCs w:val="24"/>
        </w:rPr>
        <w:t xml:space="preserve">κόμματα σήμερα, λοιπόν, </w:t>
      </w:r>
      <w:r w:rsidRPr="007A01E4">
        <w:rPr>
          <w:rFonts w:eastAsia="Times New Roman"/>
          <w:szCs w:val="24"/>
        </w:rPr>
        <w:t>μαζεύουν 37%</w:t>
      </w:r>
      <w:r>
        <w:rPr>
          <w:rFonts w:eastAsia="Times New Roman"/>
          <w:szCs w:val="24"/>
        </w:rPr>
        <w:t>.</w:t>
      </w:r>
    </w:p>
    <w:p w14:paraId="2ED8B75F" w14:textId="77777777" w:rsidR="00C647AD" w:rsidRDefault="00D506E1">
      <w:pPr>
        <w:spacing w:after="0" w:line="600" w:lineRule="auto"/>
        <w:ind w:firstLine="720"/>
        <w:jc w:val="both"/>
        <w:rPr>
          <w:rFonts w:eastAsia="Times New Roman"/>
          <w:szCs w:val="24"/>
        </w:rPr>
      </w:pPr>
      <w:r w:rsidRPr="007A01E4">
        <w:rPr>
          <w:rFonts w:eastAsia="Times New Roman"/>
          <w:szCs w:val="24"/>
        </w:rPr>
        <w:t>Πρόσεξε τι θα γίνει τώρα</w:t>
      </w:r>
      <w:r>
        <w:rPr>
          <w:rFonts w:eastAsia="Times New Roman"/>
          <w:szCs w:val="24"/>
        </w:rPr>
        <w:t>.</w:t>
      </w:r>
      <w:r w:rsidRPr="007A01E4">
        <w:rPr>
          <w:rFonts w:eastAsia="Times New Roman"/>
          <w:szCs w:val="24"/>
        </w:rPr>
        <w:t xml:space="preserve"> Κινδ</w:t>
      </w:r>
      <w:r w:rsidRPr="007A01E4">
        <w:rPr>
          <w:rFonts w:eastAsia="Times New Roman"/>
          <w:szCs w:val="24"/>
        </w:rPr>
        <w:t xml:space="preserve">υνεύουμε </w:t>
      </w:r>
      <w:r>
        <w:rPr>
          <w:rFonts w:eastAsia="Times New Roman"/>
          <w:szCs w:val="24"/>
        </w:rPr>
        <w:t>οι μειοψηφίες</w:t>
      </w:r>
      <w:r w:rsidRPr="007A01E4">
        <w:rPr>
          <w:rFonts w:eastAsia="Times New Roman"/>
          <w:szCs w:val="24"/>
        </w:rPr>
        <w:t xml:space="preserve"> να καθορίσουν το μέλλον της περιοχής</w:t>
      </w:r>
      <w:r>
        <w:rPr>
          <w:rFonts w:eastAsia="Times New Roman"/>
          <w:szCs w:val="24"/>
        </w:rPr>
        <w:t>.</w:t>
      </w:r>
      <w:r w:rsidRPr="007A01E4">
        <w:rPr>
          <w:rFonts w:eastAsia="Times New Roman"/>
          <w:szCs w:val="24"/>
        </w:rPr>
        <w:t xml:space="preserve"> Στα Σκόπια </w:t>
      </w:r>
      <w:r>
        <w:rPr>
          <w:rFonts w:eastAsia="Times New Roman"/>
          <w:szCs w:val="24"/>
        </w:rPr>
        <w:t xml:space="preserve">το 30% </w:t>
      </w:r>
      <w:r w:rsidRPr="007A01E4">
        <w:rPr>
          <w:rFonts w:eastAsia="Times New Roman"/>
          <w:szCs w:val="24"/>
        </w:rPr>
        <w:t xml:space="preserve">είπε ότι </w:t>
      </w:r>
      <w:r>
        <w:rPr>
          <w:rFonts w:eastAsia="Times New Roman"/>
          <w:szCs w:val="24"/>
        </w:rPr>
        <w:t>«</w:t>
      </w:r>
      <w:r w:rsidRPr="007A01E4">
        <w:rPr>
          <w:rFonts w:eastAsia="Times New Roman"/>
          <w:szCs w:val="24"/>
        </w:rPr>
        <w:t xml:space="preserve">εμείς θέλουμε την </w:t>
      </w:r>
      <w:r>
        <w:rPr>
          <w:rFonts w:eastAsia="Times New Roman"/>
          <w:szCs w:val="24"/>
        </w:rPr>
        <w:t>σ</w:t>
      </w:r>
      <w:r>
        <w:rPr>
          <w:rFonts w:eastAsia="Times New Roman"/>
          <w:szCs w:val="24"/>
        </w:rPr>
        <w:t>υμφωνία»</w:t>
      </w:r>
      <w:r>
        <w:rPr>
          <w:rFonts w:eastAsia="Times New Roman"/>
          <w:szCs w:val="24"/>
        </w:rPr>
        <w:t>,</w:t>
      </w:r>
      <w:r w:rsidRPr="007A01E4">
        <w:rPr>
          <w:rFonts w:eastAsia="Times New Roman"/>
          <w:szCs w:val="24"/>
        </w:rPr>
        <w:t xml:space="preserve"> και στην Ελλάδα </w:t>
      </w:r>
      <w:r>
        <w:rPr>
          <w:rFonts w:eastAsia="Times New Roman"/>
          <w:szCs w:val="24"/>
        </w:rPr>
        <w:t>από όλες</w:t>
      </w:r>
      <w:r w:rsidRPr="007A01E4">
        <w:rPr>
          <w:rFonts w:eastAsia="Times New Roman"/>
          <w:szCs w:val="24"/>
        </w:rPr>
        <w:t xml:space="preserve"> τις δημοσκοπήσεις το 30% λέει ότι θέλει</w:t>
      </w:r>
      <w:r>
        <w:rPr>
          <w:rFonts w:eastAsia="Times New Roman"/>
          <w:szCs w:val="24"/>
        </w:rPr>
        <w:t>. Άρα, λοιπόν,</w:t>
      </w:r>
      <w:r w:rsidRPr="007A01E4">
        <w:rPr>
          <w:rFonts w:eastAsia="Times New Roman"/>
          <w:szCs w:val="24"/>
        </w:rPr>
        <w:t xml:space="preserve"> κιν</w:t>
      </w:r>
      <w:r>
        <w:rPr>
          <w:rFonts w:eastAsia="Times New Roman"/>
          <w:szCs w:val="24"/>
        </w:rPr>
        <w:t>δυνεύουμε το 30%</w:t>
      </w:r>
      <w:r>
        <w:rPr>
          <w:rFonts w:eastAsia="Times New Roman"/>
          <w:szCs w:val="24"/>
        </w:rPr>
        <w:t>,</w:t>
      </w:r>
      <w:r>
        <w:rPr>
          <w:rFonts w:eastAsia="Times New Roman"/>
          <w:szCs w:val="24"/>
        </w:rPr>
        <w:t xml:space="preserve"> να διαμορφώσει</w:t>
      </w:r>
      <w:r w:rsidRPr="007A01E4">
        <w:rPr>
          <w:rFonts w:eastAsia="Times New Roman"/>
          <w:szCs w:val="24"/>
        </w:rPr>
        <w:t xml:space="preserve"> το μέλλον</w:t>
      </w:r>
      <w:r>
        <w:rPr>
          <w:rFonts w:eastAsia="Times New Roman"/>
          <w:szCs w:val="24"/>
        </w:rPr>
        <w:t>. Δεν σας λέω</w:t>
      </w:r>
      <w:r w:rsidRPr="007A01E4">
        <w:rPr>
          <w:rFonts w:eastAsia="Times New Roman"/>
          <w:szCs w:val="24"/>
        </w:rPr>
        <w:t xml:space="preserve"> ευφυολογήματα</w:t>
      </w:r>
      <w:r>
        <w:rPr>
          <w:rFonts w:eastAsia="Times New Roman"/>
          <w:szCs w:val="24"/>
        </w:rPr>
        <w:t>.</w:t>
      </w:r>
      <w:r w:rsidRPr="007A01E4">
        <w:rPr>
          <w:rFonts w:eastAsia="Times New Roman"/>
          <w:szCs w:val="24"/>
        </w:rPr>
        <w:t xml:space="preserve"> Σας λέω </w:t>
      </w:r>
      <w:r>
        <w:rPr>
          <w:rFonts w:eastAsia="Times New Roman"/>
          <w:szCs w:val="24"/>
        </w:rPr>
        <w:t>κοινή λογική.</w:t>
      </w:r>
    </w:p>
    <w:p w14:paraId="2ED8B760"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ED8B761" w14:textId="77777777" w:rsidR="00C647AD" w:rsidRDefault="00D506E1">
      <w:pPr>
        <w:spacing w:after="0" w:line="600" w:lineRule="auto"/>
        <w:ind w:firstLine="720"/>
        <w:jc w:val="both"/>
        <w:rPr>
          <w:rFonts w:eastAsia="Times New Roman"/>
          <w:szCs w:val="24"/>
        </w:rPr>
      </w:pPr>
      <w:r>
        <w:rPr>
          <w:rFonts w:eastAsia="Times New Roman"/>
          <w:szCs w:val="24"/>
        </w:rPr>
        <w:lastRenderedPageBreak/>
        <w:t xml:space="preserve">Άρα, λοιπόν, </w:t>
      </w:r>
      <w:r w:rsidRPr="007A01E4">
        <w:rPr>
          <w:rFonts w:eastAsia="Times New Roman"/>
          <w:szCs w:val="24"/>
        </w:rPr>
        <w:t>έρχομαι στο τρίτο</w:t>
      </w:r>
      <w:r>
        <w:rPr>
          <w:rFonts w:eastAsia="Times New Roman"/>
          <w:szCs w:val="24"/>
        </w:rPr>
        <w:t>:</w:t>
      </w:r>
      <w:r w:rsidRPr="007A01E4">
        <w:rPr>
          <w:rFonts w:eastAsia="Times New Roman"/>
          <w:szCs w:val="24"/>
        </w:rPr>
        <w:t xml:space="preserve"> Γιατί τόση βιασύνη</w:t>
      </w:r>
      <w:r>
        <w:rPr>
          <w:rFonts w:eastAsia="Times New Roman"/>
          <w:szCs w:val="24"/>
        </w:rPr>
        <w:t>; Άκουσα προηγούμενους συνάδελφους του ΣΥΡΙΖΑ να λένε: «</w:t>
      </w:r>
      <w:r w:rsidRPr="007A01E4">
        <w:rPr>
          <w:rFonts w:eastAsia="Times New Roman"/>
          <w:szCs w:val="24"/>
        </w:rPr>
        <w:t>Τόσα χρόνια έχουμε αυτό το πρόβλημα που μας βασανίζει</w:t>
      </w:r>
      <w:r>
        <w:rPr>
          <w:rFonts w:eastAsia="Times New Roman"/>
          <w:szCs w:val="24"/>
        </w:rPr>
        <w:t xml:space="preserve">». Ποιον </w:t>
      </w:r>
      <w:r w:rsidRPr="007A01E4">
        <w:rPr>
          <w:rFonts w:eastAsia="Times New Roman"/>
          <w:szCs w:val="24"/>
        </w:rPr>
        <w:t>βασάνιζε αυτό</w:t>
      </w:r>
      <w:r w:rsidRPr="007A01E4">
        <w:rPr>
          <w:rFonts w:eastAsia="Times New Roman"/>
          <w:szCs w:val="24"/>
        </w:rPr>
        <w:t xml:space="preserve"> το πρόβλημα</w:t>
      </w:r>
      <w:r>
        <w:rPr>
          <w:rFonts w:eastAsia="Times New Roman"/>
          <w:szCs w:val="24"/>
        </w:rPr>
        <w:t>;</w:t>
      </w:r>
      <w:r w:rsidRPr="007A01E4">
        <w:rPr>
          <w:rFonts w:eastAsia="Times New Roman"/>
          <w:szCs w:val="24"/>
        </w:rPr>
        <w:t xml:space="preserve"> Βασάνιζε κανέναν Έλληνα πολίτη</w:t>
      </w:r>
      <w:r>
        <w:rPr>
          <w:rFonts w:eastAsia="Times New Roman"/>
          <w:szCs w:val="24"/>
        </w:rPr>
        <w:t>;</w:t>
      </w:r>
    </w:p>
    <w:p w14:paraId="2ED8B762" w14:textId="77777777" w:rsidR="00C647AD" w:rsidRDefault="00D506E1">
      <w:pPr>
        <w:spacing w:after="0" w:line="600" w:lineRule="auto"/>
        <w:ind w:firstLine="720"/>
        <w:jc w:val="center"/>
        <w:rPr>
          <w:rFonts w:eastAsia="Times New Roman" w:cs="Times New Roman"/>
          <w:szCs w:val="24"/>
        </w:rPr>
      </w:pPr>
      <w:r w:rsidRPr="00517DAE">
        <w:rPr>
          <w:rFonts w:eastAsia="Times New Roman" w:cs="Times New Roman"/>
          <w:szCs w:val="24"/>
        </w:rPr>
        <w:t>(</w:t>
      </w:r>
      <w:r>
        <w:rPr>
          <w:rFonts w:eastAsia="Times New Roman" w:cs="Times New Roman"/>
          <w:szCs w:val="24"/>
        </w:rPr>
        <w:t xml:space="preserve">Θόρυβος </w:t>
      </w:r>
      <w:r w:rsidRPr="00517DAE">
        <w:rPr>
          <w:rFonts w:eastAsia="Times New Roman" w:cs="Times New Roman"/>
          <w:szCs w:val="24"/>
        </w:rPr>
        <w:t>από την πτέρυγα του ΣΥΡΙΖΑ)</w:t>
      </w:r>
    </w:p>
    <w:p w14:paraId="2ED8B763" w14:textId="77777777" w:rsidR="00C647AD" w:rsidRDefault="00D506E1">
      <w:pPr>
        <w:spacing w:after="0" w:line="600" w:lineRule="auto"/>
        <w:ind w:firstLine="720"/>
        <w:jc w:val="both"/>
        <w:rPr>
          <w:rFonts w:eastAsia="Times New Roman"/>
          <w:szCs w:val="24"/>
        </w:rPr>
      </w:pPr>
      <w:r w:rsidRPr="007A01E4">
        <w:rPr>
          <w:rFonts w:eastAsia="Times New Roman"/>
          <w:szCs w:val="24"/>
        </w:rPr>
        <w:t>Ακούστε</w:t>
      </w:r>
      <w:r>
        <w:rPr>
          <w:rFonts w:eastAsia="Times New Roman"/>
          <w:szCs w:val="24"/>
        </w:rPr>
        <w:t xml:space="preserve">, γιατί διακόπτετε; </w:t>
      </w:r>
    </w:p>
    <w:p w14:paraId="2ED8B764" w14:textId="77777777" w:rsidR="00C647AD" w:rsidRDefault="00D506E1">
      <w:pPr>
        <w:spacing w:after="0" w:line="600" w:lineRule="auto"/>
        <w:ind w:firstLine="720"/>
        <w:jc w:val="both"/>
        <w:rPr>
          <w:rFonts w:eastAsia="Times New Roman"/>
          <w:szCs w:val="24"/>
        </w:rPr>
      </w:pPr>
      <w:r w:rsidRPr="001D162B">
        <w:rPr>
          <w:rFonts w:eastAsia="Times New Roman"/>
          <w:b/>
          <w:szCs w:val="24"/>
        </w:rPr>
        <w:t>ΠΡΟΕΔΡΕΥΩΝ (Νικήτας Κακλαμάνης):</w:t>
      </w:r>
      <w:r>
        <w:rPr>
          <w:rFonts w:eastAsia="Times New Roman"/>
          <w:szCs w:val="24"/>
        </w:rPr>
        <w:t xml:space="preserve"> Μην κάνετε </w:t>
      </w:r>
      <w:r w:rsidRPr="007A01E4">
        <w:rPr>
          <w:rFonts w:eastAsia="Times New Roman"/>
          <w:szCs w:val="24"/>
        </w:rPr>
        <w:t>διάλογο</w:t>
      </w:r>
      <w:r>
        <w:rPr>
          <w:rFonts w:eastAsia="Times New Roman"/>
          <w:szCs w:val="24"/>
        </w:rPr>
        <w:t xml:space="preserve">. </w:t>
      </w:r>
      <w:r w:rsidRPr="007A01E4">
        <w:rPr>
          <w:rFonts w:eastAsia="Times New Roman"/>
          <w:szCs w:val="24"/>
        </w:rPr>
        <w:t xml:space="preserve">Τώρα </w:t>
      </w:r>
      <w:r>
        <w:rPr>
          <w:rFonts w:eastAsia="Times New Roman"/>
          <w:szCs w:val="24"/>
        </w:rPr>
        <w:t xml:space="preserve">πρόκειται να πείσετε τον κ. Σαλμά με το να </w:t>
      </w:r>
      <w:r w:rsidRPr="007A01E4">
        <w:rPr>
          <w:rFonts w:eastAsia="Times New Roman"/>
          <w:szCs w:val="24"/>
        </w:rPr>
        <w:t>του μιλάτε</w:t>
      </w:r>
      <w:r>
        <w:rPr>
          <w:rFonts w:eastAsia="Times New Roman"/>
          <w:szCs w:val="24"/>
        </w:rPr>
        <w:t>; Όχι! Θα</w:t>
      </w:r>
      <w:r w:rsidRPr="007A01E4">
        <w:rPr>
          <w:rFonts w:eastAsia="Times New Roman"/>
          <w:szCs w:val="24"/>
        </w:rPr>
        <w:t xml:space="preserve"> λέει την άποψή του</w:t>
      </w:r>
      <w:r>
        <w:rPr>
          <w:rFonts w:eastAsia="Times New Roman"/>
          <w:szCs w:val="24"/>
        </w:rPr>
        <w:t xml:space="preserve"> και ε</w:t>
      </w:r>
      <w:r>
        <w:rPr>
          <w:rFonts w:eastAsia="Times New Roman"/>
          <w:szCs w:val="24"/>
        </w:rPr>
        <w:t xml:space="preserve">κείνος τα ίδια. </w:t>
      </w:r>
    </w:p>
    <w:p w14:paraId="2ED8B765" w14:textId="77777777" w:rsidR="00C647AD" w:rsidRDefault="00D506E1">
      <w:pPr>
        <w:spacing w:after="0" w:line="600" w:lineRule="auto"/>
        <w:ind w:firstLine="720"/>
        <w:jc w:val="both"/>
        <w:rPr>
          <w:rFonts w:eastAsia="Times New Roman"/>
          <w:szCs w:val="24"/>
        </w:rPr>
      </w:pPr>
      <w:r w:rsidRPr="007A01E4">
        <w:rPr>
          <w:rFonts w:eastAsia="Times New Roman"/>
          <w:szCs w:val="24"/>
        </w:rPr>
        <w:t>Συνεχίστ</w:t>
      </w:r>
      <w:r>
        <w:rPr>
          <w:rFonts w:eastAsia="Times New Roman"/>
          <w:szCs w:val="24"/>
        </w:rPr>
        <w:t>ε, κύριε Σαλμά. Για τις διακοπές έχετε ένα λεπτό.</w:t>
      </w:r>
    </w:p>
    <w:p w14:paraId="2ED8B766" w14:textId="77777777" w:rsidR="00C647AD" w:rsidRDefault="00D506E1">
      <w:pPr>
        <w:spacing w:after="0" w:line="600" w:lineRule="auto"/>
        <w:ind w:firstLine="720"/>
        <w:jc w:val="both"/>
        <w:rPr>
          <w:rFonts w:eastAsia="Times New Roman"/>
          <w:szCs w:val="24"/>
        </w:rPr>
      </w:pPr>
      <w:r>
        <w:rPr>
          <w:rFonts w:eastAsia="Times New Roman"/>
          <w:b/>
          <w:szCs w:val="24"/>
        </w:rPr>
        <w:t xml:space="preserve">ΜΑΡΙΟΣ ΣΑΛΜΑΣ: </w:t>
      </w:r>
      <w:r>
        <w:rPr>
          <w:rFonts w:eastAsia="Times New Roman"/>
          <w:szCs w:val="24"/>
        </w:rPr>
        <w:t xml:space="preserve">Ποιος </w:t>
      </w:r>
      <w:r w:rsidRPr="007A01E4">
        <w:rPr>
          <w:rFonts w:eastAsia="Times New Roman"/>
          <w:szCs w:val="24"/>
        </w:rPr>
        <w:t>είχε το πρόβλημα</w:t>
      </w:r>
      <w:r>
        <w:rPr>
          <w:rFonts w:eastAsia="Times New Roman"/>
          <w:szCs w:val="24"/>
        </w:rPr>
        <w:t>;</w:t>
      </w:r>
      <w:r w:rsidRPr="007A01E4">
        <w:rPr>
          <w:rFonts w:eastAsia="Times New Roman"/>
          <w:szCs w:val="24"/>
        </w:rPr>
        <w:t xml:space="preserve"> </w:t>
      </w:r>
    </w:p>
    <w:p w14:paraId="2ED8B767" w14:textId="77777777" w:rsidR="00C647AD" w:rsidRDefault="00D506E1">
      <w:pPr>
        <w:spacing w:after="0" w:line="600" w:lineRule="auto"/>
        <w:ind w:firstLine="720"/>
        <w:jc w:val="both"/>
        <w:rPr>
          <w:rFonts w:eastAsia="Times New Roman"/>
          <w:szCs w:val="24"/>
        </w:rPr>
      </w:pPr>
      <w:r w:rsidRPr="007A01E4">
        <w:rPr>
          <w:rFonts w:eastAsia="Times New Roman"/>
          <w:szCs w:val="24"/>
        </w:rPr>
        <w:t xml:space="preserve">Έχω </w:t>
      </w:r>
      <w:r>
        <w:rPr>
          <w:rFonts w:eastAsia="Times New Roman"/>
          <w:szCs w:val="24"/>
        </w:rPr>
        <w:t>δίπλα μου μι</w:t>
      </w:r>
      <w:r w:rsidRPr="007A01E4">
        <w:rPr>
          <w:rFonts w:eastAsia="Times New Roman"/>
          <w:szCs w:val="24"/>
        </w:rPr>
        <w:t xml:space="preserve">α χώρα </w:t>
      </w:r>
      <w:r>
        <w:rPr>
          <w:rFonts w:eastAsia="Times New Roman"/>
          <w:szCs w:val="24"/>
        </w:rPr>
        <w:t>δύο</w:t>
      </w:r>
      <w:r w:rsidRPr="007A01E4">
        <w:rPr>
          <w:rFonts w:eastAsia="Times New Roman"/>
          <w:szCs w:val="24"/>
        </w:rPr>
        <w:t xml:space="preserve"> εκατομμυρίων πολιτών</w:t>
      </w:r>
      <w:r>
        <w:rPr>
          <w:rFonts w:eastAsia="Times New Roman"/>
          <w:szCs w:val="24"/>
        </w:rPr>
        <w:t>, πεντακόσιες χιλιάδες</w:t>
      </w:r>
      <w:r w:rsidRPr="007A01E4">
        <w:rPr>
          <w:rFonts w:eastAsia="Times New Roman"/>
          <w:szCs w:val="24"/>
        </w:rPr>
        <w:t xml:space="preserve"> είναι Αλβανοί</w:t>
      </w:r>
      <w:r>
        <w:rPr>
          <w:rFonts w:eastAsia="Times New Roman"/>
          <w:szCs w:val="24"/>
        </w:rPr>
        <w:t>, ένα</w:t>
      </w:r>
      <w:r w:rsidRPr="007A01E4">
        <w:rPr>
          <w:rFonts w:eastAsia="Times New Roman"/>
          <w:szCs w:val="24"/>
        </w:rPr>
        <w:t xml:space="preserve"> εκατομμύριο </w:t>
      </w:r>
      <w:r>
        <w:rPr>
          <w:rFonts w:eastAsia="Times New Roman"/>
          <w:szCs w:val="24"/>
        </w:rPr>
        <w:t xml:space="preserve">είναι </w:t>
      </w:r>
      <w:r w:rsidRPr="007A01E4">
        <w:rPr>
          <w:rFonts w:eastAsia="Times New Roman"/>
          <w:szCs w:val="24"/>
        </w:rPr>
        <w:t xml:space="preserve">Σλαβομακεδόνες και </w:t>
      </w:r>
      <w:r>
        <w:rPr>
          <w:rFonts w:eastAsia="Times New Roman"/>
          <w:szCs w:val="24"/>
        </w:rPr>
        <w:t>οι υπόλοιποι πε</w:t>
      </w:r>
      <w:r>
        <w:rPr>
          <w:rFonts w:eastAsia="Times New Roman"/>
          <w:szCs w:val="24"/>
        </w:rPr>
        <w:t>ντακόσιες χιλιάδες είναι Ρομά</w:t>
      </w:r>
      <w:r w:rsidRPr="007A01E4">
        <w:rPr>
          <w:rFonts w:eastAsia="Times New Roman"/>
          <w:szCs w:val="24"/>
        </w:rPr>
        <w:t xml:space="preserve"> τουρκικής προελεύσεως και σ</w:t>
      </w:r>
      <w:r>
        <w:rPr>
          <w:rFonts w:eastAsia="Times New Roman"/>
          <w:szCs w:val="24"/>
        </w:rPr>
        <w:t>ε</w:t>
      </w:r>
      <w:r w:rsidRPr="007A01E4">
        <w:rPr>
          <w:rFonts w:eastAsia="Times New Roman"/>
          <w:szCs w:val="24"/>
        </w:rPr>
        <w:t>ρβι</w:t>
      </w:r>
      <w:r>
        <w:rPr>
          <w:rFonts w:eastAsia="Times New Roman"/>
          <w:szCs w:val="24"/>
        </w:rPr>
        <w:t>κής</w:t>
      </w:r>
      <w:r w:rsidRPr="007A01E4">
        <w:rPr>
          <w:rFonts w:eastAsia="Times New Roman"/>
          <w:szCs w:val="24"/>
        </w:rPr>
        <w:t xml:space="preserve"> προελεύσεως</w:t>
      </w:r>
      <w:r>
        <w:rPr>
          <w:rFonts w:eastAsia="Times New Roman"/>
          <w:szCs w:val="24"/>
        </w:rPr>
        <w:t>.</w:t>
      </w:r>
      <w:r w:rsidRPr="007A01E4">
        <w:rPr>
          <w:rFonts w:eastAsia="Times New Roman"/>
          <w:szCs w:val="24"/>
        </w:rPr>
        <w:t xml:space="preserve"> </w:t>
      </w:r>
    </w:p>
    <w:p w14:paraId="2ED8B768" w14:textId="77777777" w:rsidR="00C647AD" w:rsidRDefault="00D506E1">
      <w:pPr>
        <w:spacing w:after="0" w:line="600" w:lineRule="auto"/>
        <w:ind w:firstLine="720"/>
        <w:jc w:val="both"/>
        <w:rPr>
          <w:rFonts w:eastAsia="Times New Roman"/>
          <w:szCs w:val="24"/>
        </w:rPr>
      </w:pPr>
      <w:r>
        <w:rPr>
          <w:rFonts w:eastAsia="Times New Roman"/>
          <w:szCs w:val="24"/>
        </w:rPr>
        <w:t xml:space="preserve">Αυτό το μικρό κρατίδιο κινδύνευε να το καταλάβει η Αλβανία, άκουσα ένα επιχείρημα. Ήταν παράγων αστάθειας. Ποιος </w:t>
      </w:r>
      <w:r>
        <w:rPr>
          <w:rFonts w:eastAsia="Times New Roman"/>
          <w:szCs w:val="24"/>
        </w:rPr>
        <w:lastRenderedPageBreak/>
        <w:t>έχει πρόβλημα; Το κρατίδιο που κινδυνεύει να διαλυθεί ή η μεγάλη χώρα δίπλα που είναι μέλος στην Ευρωπαϊκή Ένωση είναι μέλος στο ΝΑΤΟ; Ποιος έχ</w:t>
      </w:r>
      <w:r>
        <w:rPr>
          <w:rFonts w:eastAsia="Times New Roman"/>
          <w:szCs w:val="24"/>
        </w:rPr>
        <w:t>ει πρόβλημα για να έρθει στη διαπραγμάτευση αδύναμος; Αλλά ποια διαπραγμάτευση; Με τον κ. Φίλη που λέει</w:t>
      </w:r>
      <w:r>
        <w:rPr>
          <w:rFonts w:eastAsia="Times New Roman"/>
          <w:szCs w:val="24"/>
        </w:rPr>
        <w:t>:</w:t>
      </w:r>
      <w:r>
        <w:rPr>
          <w:rFonts w:eastAsia="Times New Roman"/>
          <w:szCs w:val="24"/>
        </w:rPr>
        <w:t xml:space="preserve"> «δικαιούστε να λέγεστε Μακεδονία»</w:t>
      </w:r>
      <w:r>
        <w:rPr>
          <w:rFonts w:eastAsia="Times New Roman"/>
          <w:szCs w:val="24"/>
        </w:rPr>
        <w:t>,</w:t>
      </w:r>
      <w:r>
        <w:rPr>
          <w:rFonts w:eastAsia="Times New Roman"/>
          <w:szCs w:val="24"/>
        </w:rPr>
        <w:t xml:space="preserve"> δεν μπορείς να κάνεις διαπραγμάτευση. Άρα το μικρό κρατίδιο που κινδυνεύει με αστάθεια, που κινδυνεύει με παρεμβάσει</w:t>
      </w:r>
      <w:r>
        <w:rPr>
          <w:rFonts w:eastAsia="Times New Roman"/>
          <w:szCs w:val="24"/>
        </w:rPr>
        <w:t>ς από τη Ρωσία, που κινδυνεύει με διάλυση</w:t>
      </w:r>
      <w:r>
        <w:rPr>
          <w:rFonts w:eastAsia="Times New Roman"/>
          <w:szCs w:val="24"/>
        </w:rPr>
        <w:t>,</w:t>
      </w:r>
      <w:r>
        <w:rPr>
          <w:rFonts w:eastAsia="Times New Roman"/>
          <w:szCs w:val="24"/>
        </w:rPr>
        <w:t xml:space="preserve"> έρχεται η σημερινή Κυβέρνηση να το σώσει εις βάρος ποίων; Ξέρω κι εγώ να φωνάζω. </w:t>
      </w:r>
    </w:p>
    <w:p w14:paraId="2ED8B769" w14:textId="77777777" w:rsidR="00C647AD" w:rsidRDefault="00D506E1">
      <w:pPr>
        <w:spacing w:after="0" w:line="600" w:lineRule="auto"/>
        <w:ind w:firstLine="720"/>
        <w:jc w:val="both"/>
        <w:rPr>
          <w:rFonts w:eastAsia="Times New Roman"/>
          <w:szCs w:val="24"/>
        </w:rPr>
      </w:pPr>
      <w:r w:rsidRPr="00A56437">
        <w:rPr>
          <w:rFonts w:eastAsia="Times New Roman"/>
          <w:b/>
          <w:szCs w:val="24"/>
        </w:rPr>
        <w:t>ΚΩΝΣΤΑΝΤΙΝΟΣ ΜΠΑΡΚΑΣ:</w:t>
      </w:r>
      <w:r>
        <w:rPr>
          <w:rFonts w:eastAsia="Times New Roman"/>
          <w:szCs w:val="24"/>
        </w:rPr>
        <w:t xml:space="preserve"> Κράτος είναι.</w:t>
      </w:r>
    </w:p>
    <w:p w14:paraId="2ED8B76A" w14:textId="77777777" w:rsidR="00C647AD" w:rsidRDefault="00D506E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Μπάρκα, μου ήρθατε ορεξάτος. </w:t>
      </w:r>
    </w:p>
    <w:p w14:paraId="2ED8B76B" w14:textId="77777777" w:rsidR="00C647AD" w:rsidRDefault="00D506E1">
      <w:pPr>
        <w:spacing w:after="0" w:line="600" w:lineRule="auto"/>
        <w:ind w:firstLine="720"/>
        <w:jc w:val="both"/>
        <w:rPr>
          <w:rFonts w:eastAsia="Times New Roman"/>
          <w:szCs w:val="24"/>
        </w:rPr>
      </w:pPr>
      <w:r>
        <w:rPr>
          <w:rFonts w:eastAsia="Times New Roman"/>
          <w:b/>
          <w:szCs w:val="24"/>
        </w:rPr>
        <w:t xml:space="preserve">ΜΑΡΙΟΣ ΣΑΛΜΑΣ: </w:t>
      </w:r>
      <w:r>
        <w:rPr>
          <w:rFonts w:eastAsia="Times New Roman"/>
          <w:szCs w:val="24"/>
        </w:rPr>
        <w:t>Εις βάρος τ</w:t>
      </w:r>
      <w:r>
        <w:rPr>
          <w:rFonts w:eastAsia="Times New Roman"/>
          <w:szCs w:val="24"/>
        </w:rPr>
        <w:t xml:space="preserve">ων ελληνικών συμφερόντων. Γιατί τι κέρδισε η χώρα; </w:t>
      </w:r>
    </w:p>
    <w:p w14:paraId="2ED8B76C" w14:textId="77777777" w:rsidR="00C647AD" w:rsidRDefault="00D506E1">
      <w:pPr>
        <w:spacing w:after="0" w:line="600" w:lineRule="auto"/>
        <w:ind w:firstLine="720"/>
        <w:jc w:val="both"/>
        <w:rPr>
          <w:rFonts w:eastAsia="Times New Roman"/>
          <w:szCs w:val="24"/>
        </w:rPr>
      </w:pPr>
      <w:r>
        <w:rPr>
          <w:rFonts w:eastAsia="Times New Roman"/>
          <w:szCs w:val="24"/>
        </w:rPr>
        <w:t>Ρώτησα μια Βουλευτή του ΣΥΡΙΖΑ σε ένα τηλεοπτικό σταθμό την Κυριακή</w:t>
      </w:r>
      <w:r>
        <w:rPr>
          <w:rFonts w:eastAsia="Times New Roman"/>
          <w:szCs w:val="24"/>
        </w:rPr>
        <w:t>,</w:t>
      </w:r>
      <w:r>
        <w:rPr>
          <w:rFonts w:eastAsia="Times New Roman"/>
          <w:szCs w:val="24"/>
        </w:rPr>
        <w:t xml:space="preserve"> τι κέρδισε η χώρα απ’ αυτό. Και μου απάντησε ότι η ανάπτυξή τους θα είναι πιο γρήγορη, οι σιδηρόδρομοι, οι επιχειρήσεις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Μου απάν</w:t>
      </w:r>
      <w:r>
        <w:rPr>
          <w:rFonts w:eastAsia="Times New Roman"/>
          <w:szCs w:val="24"/>
        </w:rPr>
        <w:t xml:space="preserve">τησε με οικονομικούς όρους. </w:t>
      </w:r>
      <w:r>
        <w:rPr>
          <w:rFonts w:eastAsia="Times New Roman"/>
          <w:szCs w:val="24"/>
        </w:rPr>
        <w:lastRenderedPageBreak/>
        <w:t>Αλλά δεν άκουσα κι από κανέναν σας να μου πει</w:t>
      </w:r>
      <w:r>
        <w:rPr>
          <w:rFonts w:eastAsia="Times New Roman"/>
          <w:szCs w:val="24"/>
        </w:rPr>
        <w:t>,</w:t>
      </w:r>
      <w:r>
        <w:rPr>
          <w:rFonts w:eastAsia="Times New Roman"/>
          <w:szCs w:val="24"/>
        </w:rPr>
        <w:t xml:space="preserve"> τι κέρδισε η χώρα.</w:t>
      </w:r>
    </w:p>
    <w:p w14:paraId="2ED8B76D" w14:textId="77777777" w:rsidR="00C647AD" w:rsidRDefault="00D506E1">
      <w:pPr>
        <w:spacing w:after="0" w:line="600" w:lineRule="auto"/>
        <w:ind w:firstLine="720"/>
        <w:jc w:val="both"/>
        <w:rPr>
          <w:rFonts w:eastAsia="Times New Roman"/>
          <w:szCs w:val="24"/>
        </w:rPr>
      </w:pPr>
      <w:r>
        <w:rPr>
          <w:rFonts w:eastAsia="Times New Roman"/>
          <w:szCs w:val="24"/>
        </w:rPr>
        <w:t xml:space="preserve">Δηλαδή ήταν καλή η διαπραγμάτευση; Ποια θα ήταν η χειρότερη διαπραγμάτευση; </w:t>
      </w:r>
    </w:p>
    <w:p w14:paraId="2ED8B76E" w14:textId="77777777" w:rsidR="00C647AD" w:rsidRDefault="00D506E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κλείστε μ’ αυτό, κ</w:t>
      </w:r>
      <w:r>
        <w:rPr>
          <w:rFonts w:eastAsia="Times New Roman"/>
          <w:szCs w:val="24"/>
        </w:rPr>
        <w:t>ύριε</w:t>
      </w:r>
      <w:r>
        <w:rPr>
          <w:rFonts w:eastAsia="Times New Roman"/>
          <w:szCs w:val="24"/>
        </w:rPr>
        <w:t xml:space="preserve"> Σαλμά.</w:t>
      </w:r>
    </w:p>
    <w:p w14:paraId="2ED8B76F" w14:textId="77777777" w:rsidR="00C647AD" w:rsidRDefault="00D506E1">
      <w:pPr>
        <w:spacing w:after="0" w:line="600" w:lineRule="auto"/>
        <w:ind w:firstLine="720"/>
        <w:jc w:val="both"/>
        <w:rPr>
          <w:rFonts w:eastAsia="Times New Roman"/>
          <w:szCs w:val="24"/>
        </w:rPr>
      </w:pPr>
      <w:r>
        <w:rPr>
          <w:rFonts w:eastAsia="Times New Roman"/>
          <w:b/>
          <w:szCs w:val="24"/>
        </w:rPr>
        <w:t>ΜΑΡΙΟΣ ΣΑΛΜΑΣ:</w:t>
      </w:r>
      <w:r>
        <w:rPr>
          <w:rFonts w:eastAsia="Times New Roman"/>
          <w:szCs w:val="24"/>
        </w:rPr>
        <w:t xml:space="preserve"> Με </w:t>
      </w:r>
      <w:r>
        <w:rPr>
          <w:rFonts w:eastAsia="Times New Roman"/>
          <w:szCs w:val="24"/>
        </w:rPr>
        <w:t>το ένα λεπτό που μου στέρησαν…</w:t>
      </w:r>
    </w:p>
    <w:p w14:paraId="2ED8B770" w14:textId="77777777" w:rsidR="00C647AD" w:rsidRDefault="00D506E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Ήδη έχετε φάει το μισό. Κλείστε. </w:t>
      </w:r>
    </w:p>
    <w:p w14:paraId="2ED8B771" w14:textId="77777777" w:rsidR="00C647AD" w:rsidRDefault="00D506E1">
      <w:pPr>
        <w:spacing w:after="0" w:line="600" w:lineRule="auto"/>
        <w:ind w:firstLine="720"/>
        <w:jc w:val="both"/>
        <w:rPr>
          <w:rFonts w:eastAsia="Times New Roman"/>
          <w:szCs w:val="24"/>
        </w:rPr>
      </w:pPr>
      <w:r>
        <w:rPr>
          <w:rFonts w:eastAsia="Times New Roman"/>
          <w:b/>
          <w:szCs w:val="24"/>
        </w:rPr>
        <w:t xml:space="preserve">ΜΑΡΙΟΣ ΣΑΛΜΑΣ: </w:t>
      </w:r>
      <w:r>
        <w:rPr>
          <w:rFonts w:eastAsia="Times New Roman"/>
          <w:szCs w:val="24"/>
        </w:rPr>
        <w:t xml:space="preserve">Γιατί είναι καλή η </w:t>
      </w:r>
      <w:r>
        <w:rPr>
          <w:rFonts w:eastAsia="Times New Roman"/>
          <w:szCs w:val="24"/>
        </w:rPr>
        <w:t>σ</w:t>
      </w:r>
      <w:r>
        <w:rPr>
          <w:rFonts w:eastAsia="Times New Roman"/>
          <w:szCs w:val="24"/>
        </w:rPr>
        <w:t xml:space="preserve">υμφωνία; Ποια θα ήταν χειρότερη </w:t>
      </w:r>
      <w:r>
        <w:rPr>
          <w:rFonts w:eastAsia="Times New Roman"/>
          <w:szCs w:val="24"/>
        </w:rPr>
        <w:t>σ</w:t>
      </w:r>
      <w:r>
        <w:rPr>
          <w:rFonts w:eastAsia="Times New Roman"/>
          <w:szCs w:val="24"/>
        </w:rPr>
        <w:t>υμφωνία; Δεν μπορώ να φανταστώ μια χειρότερη συμφωνία</w:t>
      </w:r>
      <w:r>
        <w:rPr>
          <w:rFonts w:eastAsia="Times New Roman"/>
          <w:szCs w:val="24"/>
        </w:rPr>
        <w:t>,</w:t>
      </w:r>
      <w:r>
        <w:rPr>
          <w:rFonts w:eastAsia="Times New Roman"/>
          <w:szCs w:val="24"/>
        </w:rPr>
        <w:t xml:space="preserve"> απ’ αυτή την οποία πετύχαμε. </w:t>
      </w:r>
    </w:p>
    <w:p w14:paraId="2ED8B772" w14:textId="77777777" w:rsidR="00C647AD" w:rsidRDefault="00D506E1">
      <w:pPr>
        <w:spacing w:after="0" w:line="600" w:lineRule="auto"/>
        <w:ind w:firstLine="720"/>
        <w:jc w:val="both"/>
        <w:rPr>
          <w:rFonts w:eastAsia="Times New Roman"/>
          <w:szCs w:val="24"/>
        </w:rPr>
      </w:pPr>
      <w:r>
        <w:rPr>
          <w:rFonts w:eastAsia="Times New Roman"/>
          <w:szCs w:val="24"/>
        </w:rPr>
        <w:t>Δεν θ</w:t>
      </w:r>
      <w:r>
        <w:rPr>
          <w:rFonts w:eastAsia="Times New Roman"/>
          <w:szCs w:val="24"/>
        </w:rPr>
        <w:t xml:space="preserve">έλω να στερώ τον χρόνο από τους συναδέλφους. Επομένως θεωρώ ότι έχω μπροστά μου μια κακή </w:t>
      </w:r>
      <w:r>
        <w:rPr>
          <w:rFonts w:eastAsia="Times New Roman"/>
          <w:szCs w:val="24"/>
        </w:rPr>
        <w:t>σ</w:t>
      </w:r>
      <w:r>
        <w:rPr>
          <w:rFonts w:eastAsia="Times New Roman"/>
          <w:szCs w:val="24"/>
        </w:rPr>
        <w:t>υμφωνία</w:t>
      </w:r>
      <w:r>
        <w:rPr>
          <w:rFonts w:eastAsia="Times New Roman"/>
          <w:szCs w:val="24"/>
        </w:rPr>
        <w:t>,</w:t>
      </w:r>
      <w:r>
        <w:rPr>
          <w:rFonts w:eastAsia="Times New Roman"/>
          <w:szCs w:val="24"/>
        </w:rPr>
        <w:t xml:space="preserve"> που επισπεύδοντες είναι παράγοντες και χώρες του εξωτερικού. Κανένας λόγος δεν υπήρχε γι’ αυτή την Κυβέρνηση</w:t>
      </w:r>
      <w:r>
        <w:rPr>
          <w:rFonts w:eastAsia="Times New Roman"/>
          <w:szCs w:val="24"/>
        </w:rPr>
        <w:t>,</w:t>
      </w:r>
      <w:r>
        <w:rPr>
          <w:rFonts w:eastAsia="Times New Roman"/>
          <w:szCs w:val="24"/>
        </w:rPr>
        <w:t xml:space="preserve"> να προχωρήσει τόσο βιαστικά σε μια απόφαση αντί</w:t>
      </w:r>
      <w:r>
        <w:rPr>
          <w:rFonts w:eastAsia="Times New Roman"/>
          <w:szCs w:val="24"/>
        </w:rPr>
        <w:t xml:space="preserve">θετη από το θέλω του </w:t>
      </w:r>
      <w:r>
        <w:rPr>
          <w:rFonts w:eastAsia="Times New Roman"/>
          <w:szCs w:val="24"/>
        </w:rPr>
        <w:lastRenderedPageBreak/>
        <w:t>ελληνικού λαού, που τελικά είναι και ο κυρίαρχος να έχει τον τελικό λόγο σε τόσο μεγάλα θέματα που τον αφορούν και είναι αμετάκλητα.</w:t>
      </w:r>
    </w:p>
    <w:p w14:paraId="2ED8B773" w14:textId="77777777" w:rsidR="00C647AD" w:rsidRDefault="00D506E1">
      <w:pPr>
        <w:spacing w:after="0" w:line="600" w:lineRule="auto"/>
        <w:ind w:firstLine="720"/>
        <w:jc w:val="both"/>
        <w:rPr>
          <w:rFonts w:eastAsia="Times New Roman"/>
          <w:szCs w:val="24"/>
        </w:rPr>
      </w:pPr>
      <w:r>
        <w:rPr>
          <w:rFonts w:eastAsia="Times New Roman"/>
          <w:szCs w:val="24"/>
        </w:rPr>
        <w:t>Ευχαριστώ.</w:t>
      </w:r>
    </w:p>
    <w:p w14:paraId="2ED8B774"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B775" w14:textId="77777777" w:rsidR="00C647AD" w:rsidRDefault="00D506E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Θέλω</w:t>
      </w:r>
      <w:r>
        <w:rPr>
          <w:rFonts w:eastAsia="Times New Roman"/>
          <w:szCs w:val="24"/>
        </w:rPr>
        <w:t xml:space="preserve"> να υπενθυμίσω στους συναδέλφους ότι η νέα μικροφωνική εγκατάσταση, όπως ξέρετε, είναι υπερευαίσθητη. Όταν φωνάζουμε δυνατά, δεν ακουγόμαστε καλύτερα. Γίνεται αντήχηση και στην Αίθουσα αλλά και στην τηλεόραση. Θέλει πιο μακριά από το μικρόφωνο και πιο ήπια</w:t>
      </w:r>
      <w:r>
        <w:rPr>
          <w:rFonts w:eastAsia="Times New Roman"/>
          <w:szCs w:val="24"/>
        </w:rPr>
        <w:t>. Δεν ακουγόμαστε καλύτερα. Να το έχετε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σας.</w:t>
      </w:r>
    </w:p>
    <w:p w14:paraId="2ED8B776" w14:textId="77777777" w:rsidR="00C647AD" w:rsidRDefault="00D506E1">
      <w:pPr>
        <w:spacing w:after="0" w:line="600" w:lineRule="auto"/>
        <w:ind w:firstLine="720"/>
        <w:jc w:val="both"/>
        <w:rPr>
          <w:rFonts w:eastAsia="Times New Roman"/>
          <w:szCs w:val="24"/>
        </w:rPr>
      </w:pPr>
      <w:r>
        <w:rPr>
          <w:rFonts w:eastAsia="Times New Roman"/>
          <w:szCs w:val="24"/>
        </w:rPr>
        <w:t>Τον λόγο έχει η Υφυπουργός κ. Νοτοπούλου.</w:t>
      </w:r>
    </w:p>
    <w:p w14:paraId="2ED8B777" w14:textId="77777777" w:rsidR="00C647AD" w:rsidRDefault="00D506E1">
      <w:pPr>
        <w:spacing w:after="0" w:line="600" w:lineRule="auto"/>
        <w:ind w:firstLine="720"/>
        <w:jc w:val="both"/>
        <w:rPr>
          <w:rFonts w:eastAsia="Times New Roman"/>
          <w:szCs w:val="24"/>
        </w:rPr>
      </w:pPr>
      <w:r w:rsidRPr="00A56437">
        <w:rPr>
          <w:rFonts w:eastAsia="Times New Roman"/>
          <w:b/>
          <w:szCs w:val="24"/>
        </w:rPr>
        <w:t>ΑΙΚΑΤΕΡΙΝΗ ΝΟΤΟΠΟΥΛΟΥ (Υφυπουργός Εσωτερικών):</w:t>
      </w:r>
      <w:r>
        <w:rPr>
          <w:rFonts w:eastAsia="Times New Roman"/>
          <w:szCs w:val="24"/>
        </w:rPr>
        <w:t xml:space="preserve"> </w:t>
      </w:r>
      <w:r>
        <w:rPr>
          <w:rFonts w:eastAsia="Times New Roman"/>
          <w:szCs w:val="24"/>
        </w:rPr>
        <w:t xml:space="preserve">Κυρίες και κύριοι Βουλευτές, επικηρύξεις Βουλευτών, αυγοπόλεμοι, τάγματα εφόδου στο Κοινοβούλιο και φτάσαμε χθες σε εμπρησμό στο σπίτι της Θεοδώρας Τζάκρη. Η Αριστερά και </w:t>
      </w:r>
      <w:r>
        <w:rPr>
          <w:rFonts w:eastAsia="Times New Roman"/>
          <w:szCs w:val="24"/>
        </w:rPr>
        <w:lastRenderedPageBreak/>
        <w:t xml:space="preserve">τα στελέχη της είμαστε συνηθισμένοι σε ακροδεξιούς τραμπουκισμούς. Δεν τα φοβόμαστε. </w:t>
      </w:r>
      <w:r>
        <w:rPr>
          <w:rFonts w:eastAsia="Times New Roman"/>
          <w:szCs w:val="24"/>
        </w:rPr>
        <w:t>Εσάς όμως δεν σας προβληματίζει ο συγχρωτισμός σας σε συγκεντρώσεις με τη Χρυσή Αυγή; Νομιμοποιήσατε την παρουσία τους δίπλα σε κόμματα του δημοκρατικού τόξου. Σήμερα οφείλουμε να απομονώσουμε και να καταδικάσουμε κάθε πράξη και φωνή φασιστική. Έχουμε καθή</w:t>
      </w:r>
      <w:r>
        <w:rPr>
          <w:rFonts w:eastAsia="Times New Roman"/>
          <w:szCs w:val="24"/>
        </w:rPr>
        <w:t xml:space="preserve">κον να υπερασπιστούμε τη </w:t>
      </w:r>
      <w:r>
        <w:rPr>
          <w:rFonts w:eastAsia="Times New Roman"/>
          <w:szCs w:val="24"/>
        </w:rPr>
        <w:t>δ</w:t>
      </w:r>
      <w:r>
        <w:rPr>
          <w:rFonts w:eastAsia="Times New Roman"/>
          <w:szCs w:val="24"/>
        </w:rPr>
        <w:t xml:space="preserve">ημοκρατία. </w:t>
      </w:r>
    </w:p>
    <w:p w14:paraId="2ED8B778" w14:textId="77777777" w:rsidR="00C647AD" w:rsidRDefault="00D506E1">
      <w:pPr>
        <w:spacing w:after="0" w:line="600" w:lineRule="auto"/>
        <w:ind w:firstLine="720"/>
        <w:jc w:val="both"/>
        <w:rPr>
          <w:rFonts w:eastAsia="Times New Roman"/>
          <w:szCs w:val="24"/>
        </w:rPr>
      </w:pPr>
      <w:r>
        <w:rPr>
          <w:rFonts w:eastAsia="Times New Roman"/>
          <w:szCs w:val="24"/>
        </w:rPr>
        <w:t xml:space="preserve">Κυρίες και κύριοι Βουλευτές, άκουσα προ δύο ημερών τον Πρόεδρο της Νέας Δημοκρατίας στη Θεσσαλονίκη, την οποία θυμήθηκε για άλλους λόγους, οι οποίοι σχετίζονται με τις δημοτικές εκλογές, πως οι Βουλευτές στη σημερινή </w:t>
      </w:r>
      <w:r>
        <w:rPr>
          <w:rFonts w:eastAsia="Times New Roman"/>
          <w:szCs w:val="24"/>
        </w:rPr>
        <w:t>ψηφοφορία θα βρεθούν αντιμέτωποι με τη συνείδησή τους και θα είναι υπόλογοι στην ιστορία. Αυτό ακριβώς ζητάμε κι εμείς από όλους. Ο κάθε Βουλευτής και η κάθε μία να επιλέξει τον δύσκολο δρόμο. Τον δρόμο της ευθύνης και του μέλλοντος. Να μην επιλέξει την εύ</w:t>
      </w:r>
      <w:r>
        <w:rPr>
          <w:rFonts w:eastAsia="Times New Roman"/>
          <w:szCs w:val="24"/>
        </w:rPr>
        <w:t>κολο δρόμο του λαϊκισμού, τον δρόμο που όλοι ξέρουμε κι ας μην κρυβόμαστε πίσω από το δάχτυλό μας. Ουκ ολίγα στελέχη από την ηγετική ομάδα της Νέας Δημοκρατίας τον αναγνωρίζουν ως σωστό.</w:t>
      </w:r>
    </w:p>
    <w:p w14:paraId="2ED8B779" w14:textId="77777777" w:rsidR="00C647AD" w:rsidRDefault="00D506E1">
      <w:pPr>
        <w:spacing w:after="0" w:line="600" w:lineRule="auto"/>
        <w:ind w:firstLine="720"/>
        <w:jc w:val="both"/>
        <w:rPr>
          <w:rFonts w:eastAsia="Times New Roman"/>
          <w:szCs w:val="24"/>
        </w:rPr>
      </w:pPr>
      <w:r>
        <w:rPr>
          <w:rFonts w:eastAsia="Times New Roman"/>
          <w:szCs w:val="24"/>
        </w:rPr>
        <w:lastRenderedPageBreak/>
        <w:t xml:space="preserve">Θέλετε να θυμηθούμε, κύριοι Βουλευτές της Νέας Δημοκρατίας, τη στάση </w:t>
      </w:r>
      <w:r>
        <w:rPr>
          <w:rFonts w:eastAsia="Times New Roman"/>
          <w:szCs w:val="24"/>
        </w:rPr>
        <w:t xml:space="preserve">του κόμματός σας στις αρχές του 2018, απέναντι στις διαπραγματεύσεις που οδήγησαν στη Συμφωνία των Πρεσπών; Τι μεσολάβησε άραγε κι άλλαξε η ρότα της Νέας Δημοκρατίας; Έπαιξε άραγε τον ρόλο της η στάση του </w:t>
      </w:r>
      <w:r>
        <w:rPr>
          <w:rFonts w:eastAsia="Times New Roman"/>
          <w:szCs w:val="24"/>
        </w:rPr>
        <w:t>Π</w:t>
      </w:r>
      <w:r>
        <w:rPr>
          <w:rFonts w:eastAsia="Times New Roman"/>
          <w:szCs w:val="24"/>
        </w:rPr>
        <w:t>εριφερειάρχη Κεντρικής Μακεδονίας</w:t>
      </w:r>
      <w:r>
        <w:rPr>
          <w:rFonts w:eastAsia="Times New Roman"/>
          <w:szCs w:val="24"/>
        </w:rPr>
        <w:t>,</w:t>
      </w:r>
      <w:r>
        <w:rPr>
          <w:rFonts w:eastAsia="Times New Roman"/>
          <w:szCs w:val="24"/>
        </w:rPr>
        <w:t xml:space="preserve"> που εμφανίζεται</w:t>
      </w:r>
      <w:r>
        <w:rPr>
          <w:rFonts w:eastAsia="Times New Roman"/>
          <w:szCs w:val="24"/>
        </w:rPr>
        <w:t xml:space="preserve"> σήμερα ως νεομακεδονομάχος με λαϊκίστικα, ανιστόρητα και απαράδεκτα συνθήματα; Αλλάξατε θέση από την εθνική γραμμή που ο πρώην Πρωθυπουργός και πρώην Πρόεδρος του δικού σας κόμματος, Κώστας Καραμανλής, χάραξε για ονομασία με γεωγραφικό προσδιορισμό, </w:t>
      </w:r>
      <w:r>
        <w:rPr>
          <w:rFonts w:eastAsia="Times New Roman"/>
          <w:szCs w:val="24"/>
          <w:lang w:val="en-US"/>
        </w:rPr>
        <w:t>erga</w:t>
      </w:r>
      <w:r w:rsidRPr="00A030C3">
        <w:rPr>
          <w:rFonts w:eastAsia="Times New Roman"/>
          <w:szCs w:val="24"/>
        </w:rPr>
        <w:t xml:space="preserve"> </w:t>
      </w:r>
      <w:r>
        <w:rPr>
          <w:rFonts w:eastAsia="Times New Roman"/>
          <w:szCs w:val="24"/>
          <w:lang w:val="en-US"/>
        </w:rPr>
        <w:t>omnes</w:t>
      </w:r>
      <w:r>
        <w:rPr>
          <w:rFonts w:eastAsia="Times New Roman"/>
          <w:szCs w:val="24"/>
        </w:rPr>
        <w:t xml:space="preserve">, για καθαρά εσωτερικούς και ψηφοθηρικούς λόγους. </w:t>
      </w:r>
    </w:p>
    <w:p w14:paraId="2ED8B77A" w14:textId="77777777" w:rsidR="00C647AD" w:rsidRDefault="00D506E1">
      <w:pPr>
        <w:spacing w:after="0" w:line="600" w:lineRule="auto"/>
        <w:ind w:firstLine="720"/>
        <w:jc w:val="both"/>
        <w:rPr>
          <w:rFonts w:eastAsia="Times New Roman"/>
          <w:szCs w:val="24"/>
        </w:rPr>
      </w:pPr>
      <w:r>
        <w:rPr>
          <w:rFonts w:eastAsia="Times New Roman"/>
          <w:szCs w:val="24"/>
        </w:rPr>
        <w:t>Άγεστε από τον νεομακεδονισμό του κ. Τζιτζικώστα και φέρεστε από την ακροδεξιά σας πτέρυγα. Κάνατε την ανάγκη σας φιλότιμο. Είπαμε άλλωστε ότι ο δρόμος του λαϊκισμού είναι πολύ εύκολος. Το ψέμα έχει γ</w:t>
      </w:r>
      <w:r>
        <w:rPr>
          <w:rFonts w:eastAsia="Times New Roman"/>
          <w:szCs w:val="24"/>
        </w:rPr>
        <w:t xml:space="preserve">ίνει ο δεύτερος εαυτός σας. Ο δρόμος της αλήθειας δεν φέρνει πάντοτε εύκολες ψήφους. Για μικροπολιτικούς λόγους φτάσατε να διακυβεύετε το εθνικό συμφέρον τόσο αναφορικά με τη Συμφωνία των Πρεσπών όσο και με </w:t>
      </w:r>
      <w:r>
        <w:rPr>
          <w:rFonts w:eastAsia="Times New Roman"/>
          <w:szCs w:val="24"/>
        </w:rPr>
        <w:lastRenderedPageBreak/>
        <w:t>την έξοδο της χώρας από τα μνημόνια. Ας μην ξεχνά</w:t>
      </w:r>
      <w:r>
        <w:rPr>
          <w:rFonts w:eastAsia="Times New Roman"/>
          <w:szCs w:val="24"/>
        </w:rPr>
        <w:t xml:space="preserve">με ότι το τοπίο, το περιβάλλον, τις συνθήκες στις οποίες αναζητήθηκε η λύση του θέματος της ονομασίας, εσείς το διαμορφώσατε. Όπως εσείς φέρατε την κρίση στη χώρα και τώρα κουνάτε το δάχτυλο σε εμάς που δίνουμε λύσεις ρεαλιστικές. </w:t>
      </w:r>
    </w:p>
    <w:p w14:paraId="2ED8B77B" w14:textId="77777777" w:rsidR="00C647AD" w:rsidRDefault="00D506E1">
      <w:pPr>
        <w:spacing w:after="0" w:line="600" w:lineRule="auto"/>
        <w:ind w:firstLine="720"/>
        <w:jc w:val="both"/>
        <w:rPr>
          <w:rFonts w:eastAsia="Times New Roman"/>
          <w:szCs w:val="24"/>
        </w:rPr>
      </w:pPr>
      <w:r>
        <w:rPr>
          <w:rFonts w:eastAsia="Times New Roman"/>
          <w:szCs w:val="24"/>
        </w:rPr>
        <w:t>Προσπαθήσατε να προκαλέσ</w:t>
      </w:r>
      <w:r>
        <w:rPr>
          <w:rFonts w:eastAsia="Times New Roman"/>
          <w:szCs w:val="24"/>
        </w:rPr>
        <w:t xml:space="preserve">ετε πολιτικό αποπροσανατολισμό. Αυτό είναι ένα φτηνό επικοινωνιακό σχέδιο. Είναι πολιτικά επικίνδυνο και είναι και άρρωστο, ενώ ξέρετε πάρα πολύ καλά, αν και επιμένετε να επενδύετε σε παραπληροφόρηση, πως η </w:t>
      </w:r>
      <w:r>
        <w:rPr>
          <w:rFonts w:eastAsia="Times New Roman"/>
          <w:szCs w:val="24"/>
        </w:rPr>
        <w:t>σ</w:t>
      </w:r>
      <w:r>
        <w:rPr>
          <w:rFonts w:eastAsia="Times New Roman"/>
          <w:szCs w:val="24"/>
        </w:rPr>
        <w:t>υμφωνία όχι μόνο δεν παραβιάζει τις εθνικές γραμ</w:t>
      </w:r>
      <w:r>
        <w:rPr>
          <w:rFonts w:eastAsia="Times New Roman"/>
          <w:szCs w:val="24"/>
        </w:rPr>
        <w:t>μές, αλλά λαμβάνει μέριμνα για όλες τις ελληνικές ευαισθησίες με κορωνίδα αυτή της αρχαίας ελληνικής ιστορίας.</w:t>
      </w:r>
    </w:p>
    <w:p w14:paraId="2ED8B77C" w14:textId="77777777" w:rsidR="00C647AD" w:rsidRDefault="00D506E1">
      <w:pPr>
        <w:spacing w:after="0" w:line="600" w:lineRule="auto"/>
        <w:ind w:firstLine="720"/>
        <w:jc w:val="both"/>
        <w:rPr>
          <w:rFonts w:eastAsia="Times New Roman"/>
          <w:szCs w:val="24"/>
        </w:rPr>
      </w:pPr>
      <w:r>
        <w:rPr>
          <w:rFonts w:eastAsia="Times New Roman"/>
          <w:szCs w:val="24"/>
        </w:rPr>
        <w:t>Εγώ, λοιπόν, σήμερα επιλέγω να τοποθετηθώ για το πραγματικό ζήτημα. Το πραγματικό ζήτημα που είναι η επόμενη μέρα, η δυναμική που αναπτύσσεται κα</w:t>
      </w:r>
      <w:r>
        <w:rPr>
          <w:rFonts w:eastAsia="Times New Roman"/>
          <w:szCs w:val="24"/>
        </w:rPr>
        <w:t>ι οι προοπτικές που ανοίγονται μπροστά μας. Οι διμερείς οικονομικές σχέσεις των δύο χωρών αναπτύσσονται σταθερά. Η Ελλάδα το 2017 ήταν ο τρίτος μεγαλύτερος εμπορικός εταίρος της βόρειας γειτονικής χώρας, ενώ το διμερές εμπόριο παρουσίασε αύξηση της τάξης τ</w:t>
      </w:r>
      <w:r>
        <w:rPr>
          <w:rFonts w:eastAsia="Times New Roman"/>
          <w:szCs w:val="24"/>
        </w:rPr>
        <w:t xml:space="preserve">ου </w:t>
      </w:r>
      <w:r>
        <w:rPr>
          <w:rFonts w:eastAsia="Times New Roman"/>
          <w:szCs w:val="24"/>
        </w:rPr>
        <w:lastRenderedPageBreak/>
        <w:t>22%. Δηλαδή από τα 726 εκατομμύρια ευρώ τα 546 εκατομμύρια ευρώ αφορούσαν εξαγωγές ελληνικών προϊόντων και μόλις τα 180 εκατομμύρια αφορούσαν εισαγωγές από τη γειτονική χώρα. Βλέπετε είναι μία από τις εξαιρετικά σπάνιες περιπτώσεις</w:t>
      </w:r>
      <w:r>
        <w:rPr>
          <w:rFonts w:eastAsia="Times New Roman"/>
          <w:szCs w:val="24"/>
        </w:rPr>
        <w:t>,</w:t>
      </w:r>
      <w:r>
        <w:rPr>
          <w:rFonts w:eastAsia="Times New Roman"/>
          <w:szCs w:val="24"/>
        </w:rPr>
        <w:t xml:space="preserve"> που το εμπορικό ισοζ</w:t>
      </w:r>
      <w:r>
        <w:rPr>
          <w:rFonts w:eastAsia="Times New Roman"/>
          <w:szCs w:val="24"/>
        </w:rPr>
        <w:t>ύγιο είναι πλεονασματικό για τη χώρα μας.</w:t>
      </w:r>
    </w:p>
    <w:p w14:paraId="2ED8B77D" w14:textId="77777777" w:rsidR="00C647AD" w:rsidRDefault="00D506E1">
      <w:pPr>
        <w:spacing w:after="0" w:line="600" w:lineRule="auto"/>
        <w:ind w:firstLine="720"/>
        <w:jc w:val="both"/>
        <w:rPr>
          <w:rFonts w:eastAsia="Times New Roman"/>
          <w:szCs w:val="24"/>
        </w:rPr>
      </w:pPr>
      <w:r>
        <w:rPr>
          <w:rFonts w:eastAsia="Times New Roman"/>
          <w:szCs w:val="24"/>
        </w:rPr>
        <w:t xml:space="preserve">Επιπροσθέτως η Ελλάδα συνιστά ήδη τον νούμερο ένα τουριστικό προορισμό. Πάνω από ένα εκατομμύριο διελεύσεις γειτόνων μας είχαμε πέρυσι που προτιμούν τις ακτές της Μακεδονίας, την Πιερία και τη Χαλκιδική. </w:t>
      </w:r>
    </w:p>
    <w:p w14:paraId="2ED8B77E" w14:textId="77777777" w:rsidR="00C647AD" w:rsidRDefault="00D506E1">
      <w:pPr>
        <w:spacing w:after="0" w:line="600" w:lineRule="auto"/>
        <w:ind w:firstLine="720"/>
        <w:jc w:val="both"/>
        <w:rPr>
          <w:rFonts w:eastAsia="Times New Roman"/>
          <w:szCs w:val="24"/>
        </w:rPr>
      </w:pPr>
      <w:r>
        <w:rPr>
          <w:rFonts w:eastAsia="Times New Roman"/>
          <w:szCs w:val="24"/>
        </w:rPr>
        <w:t>Με δεδομέ</w:t>
      </w:r>
      <w:r>
        <w:rPr>
          <w:rFonts w:eastAsia="Times New Roman"/>
          <w:szCs w:val="24"/>
        </w:rPr>
        <w:t>νο, λοιπόν, κυρίες και κύριοι Βουλευτές, πως οι δομές της οικονομίας των δυο χωρών είναι διαφορετικές, προσφέρονται εξαιρετικές δυνατότητες συνεργειών.</w:t>
      </w:r>
    </w:p>
    <w:p w14:paraId="2ED8B77F" w14:textId="77777777" w:rsidR="00C647AD" w:rsidRDefault="00D506E1">
      <w:pPr>
        <w:spacing w:after="0" w:line="600" w:lineRule="auto"/>
        <w:ind w:firstLine="720"/>
        <w:jc w:val="both"/>
        <w:rPr>
          <w:rFonts w:eastAsia="Times New Roman"/>
          <w:szCs w:val="24"/>
        </w:rPr>
      </w:pPr>
      <w:r>
        <w:rPr>
          <w:rFonts w:eastAsia="Times New Roman"/>
          <w:szCs w:val="24"/>
        </w:rPr>
        <w:t>Επιπρόσθετα η επικύρωση της Συμφωνίας των Πρεσπών θα επιτρέψει την έγκριση χρηματοδότησης από ευρωπαϊκού</w:t>
      </w:r>
      <w:r>
        <w:rPr>
          <w:rFonts w:eastAsia="Times New Roman"/>
          <w:szCs w:val="24"/>
        </w:rPr>
        <w:t xml:space="preserve">ς χρηματοδοτικούς μηχανισμούς για την κατασκευή μιας σειράς από σημαντικά διακρατικά έργα, τα οποία, σε συνδυασμό με όσα έχουν ήδη σχεδιαστεί και υλοποιούνται, καθιστούν τη </w:t>
      </w:r>
      <w:r>
        <w:rPr>
          <w:rFonts w:eastAsia="Times New Roman"/>
          <w:szCs w:val="24"/>
        </w:rPr>
        <w:t>β</w:t>
      </w:r>
      <w:r>
        <w:rPr>
          <w:rFonts w:eastAsia="Times New Roman"/>
          <w:szCs w:val="24"/>
        </w:rPr>
        <w:t xml:space="preserve">όρεια Ελλάδα πολύ σημαντικό διαμετακομιστικό κόμβο. </w:t>
      </w:r>
    </w:p>
    <w:p w14:paraId="2ED8B780" w14:textId="77777777" w:rsidR="00C647AD" w:rsidRDefault="00D506E1">
      <w:pPr>
        <w:spacing w:after="0" w:line="600" w:lineRule="auto"/>
        <w:ind w:firstLine="720"/>
        <w:jc w:val="both"/>
        <w:rPr>
          <w:rFonts w:eastAsia="Times New Roman"/>
          <w:szCs w:val="24"/>
        </w:rPr>
      </w:pPr>
      <w:r>
        <w:rPr>
          <w:rFonts w:eastAsia="Times New Roman"/>
          <w:szCs w:val="24"/>
        </w:rPr>
        <w:lastRenderedPageBreak/>
        <w:t>Για να επιτευχθούν όμως αυτά,</w:t>
      </w:r>
      <w:r>
        <w:rPr>
          <w:rFonts w:eastAsia="Times New Roman"/>
          <w:szCs w:val="24"/>
        </w:rPr>
        <w:t xml:space="preserve"> χρειάζεται αγαστή συνεργασία μεταξύ των ενδιαφερομένων κρατών, βασισμένη σε ειλικρινείς σχέσεις, σε γερά θεμέλια. Δεν χτίζονται ούτε επιπόλαια ούτε τυχοδιωκτικά. Χτίζονται μέσα από εξαιρετικά επίπονες προσπάθειες. Αυτός, λοιπόν, είναι ο βασικός πυλώνας επ</w:t>
      </w:r>
      <w:r>
        <w:rPr>
          <w:rFonts w:eastAsia="Times New Roman"/>
          <w:szCs w:val="24"/>
        </w:rPr>
        <w:t xml:space="preserve">ανατοποθέτησης της χώρας και της </w:t>
      </w:r>
      <w:r>
        <w:rPr>
          <w:rFonts w:eastAsia="Times New Roman"/>
          <w:szCs w:val="24"/>
        </w:rPr>
        <w:t>β</w:t>
      </w:r>
      <w:r>
        <w:rPr>
          <w:rFonts w:eastAsia="Times New Roman"/>
          <w:szCs w:val="24"/>
        </w:rPr>
        <w:t xml:space="preserve">όρειας Ελλάδας συγκεκριμένα στο διεθνές γίγνεσθαι. Με καταλύτη την ιστορική </w:t>
      </w:r>
      <w:r>
        <w:rPr>
          <w:rFonts w:eastAsia="Times New Roman"/>
          <w:szCs w:val="24"/>
        </w:rPr>
        <w:t>Σ</w:t>
      </w:r>
      <w:r>
        <w:rPr>
          <w:rFonts w:eastAsia="Times New Roman"/>
          <w:szCs w:val="24"/>
        </w:rPr>
        <w:t xml:space="preserve">υμφωνία των Πρεσπών η Μακεδονία στρέφει το βλέμμα από την ενδοχώρα προς τα Βαλκάνια και κατ’ επέκταση προς την Ευρώπη. </w:t>
      </w:r>
    </w:p>
    <w:p w14:paraId="2ED8B781" w14:textId="77777777" w:rsidR="00C647AD" w:rsidRDefault="00D506E1">
      <w:pPr>
        <w:spacing w:after="0" w:line="600" w:lineRule="auto"/>
        <w:ind w:firstLine="720"/>
        <w:jc w:val="both"/>
        <w:rPr>
          <w:rFonts w:eastAsia="Times New Roman"/>
          <w:szCs w:val="24"/>
        </w:rPr>
      </w:pPr>
      <w:r>
        <w:rPr>
          <w:rFonts w:eastAsia="Times New Roman"/>
          <w:szCs w:val="24"/>
        </w:rPr>
        <w:t>Το ΥΜΑΘ αυτή τη στιγμή πρ</w:t>
      </w:r>
      <w:r>
        <w:rPr>
          <w:rFonts w:eastAsia="Times New Roman"/>
          <w:szCs w:val="24"/>
        </w:rPr>
        <w:t>οΐσταται της προσπάθειας επιχειρηματικής συνεργασίας. Ακριβώς το ΥΜΑΘ, το απαξιωμένο, που όλο για αναβάθμιση λέγατε και μόνο απαξίωση του επιφυλάσσατε. Εμείς, λοιπόν, από τότε που έχουμε αναλάβει, τρέξαμε τον επενδυτικό νόμο και δόθηκαν πληρωμές επενδυτικώ</w:t>
      </w:r>
      <w:r>
        <w:rPr>
          <w:rFonts w:eastAsia="Times New Roman"/>
          <w:szCs w:val="24"/>
        </w:rPr>
        <w:t xml:space="preserve">ν σχεδίων της τάξης των 16,5 εκατομμυρίων. Έτσι η </w:t>
      </w:r>
      <w:r>
        <w:rPr>
          <w:rFonts w:eastAsia="Times New Roman"/>
          <w:szCs w:val="24"/>
        </w:rPr>
        <w:t>β</w:t>
      </w:r>
      <w:r>
        <w:rPr>
          <w:rFonts w:eastAsia="Times New Roman"/>
          <w:szCs w:val="24"/>
        </w:rPr>
        <w:t xml:space="preserve">όρεια Ελλάδα γίνεται επενδυτικός προορισμός. Με όχημα την Αλεξάνδρεια </w:t>
      </w:r>
      <w:r>
        <w:rPr>
          <w:rFonts w:eastAsia="Times New Roman"/>
          <w:szCs w:val="24"/>
        </w:rPr>
        <w:t>ζ</w:t>
      </w:r>
      <w:r>
        <w:rPr>
          <w:rFonts w:eastAsia="Times New Roman"/>
          <w:szCs w:val="24"/>
        </w:rPr>
        <w:t xml:space="preserve">ώνη </w:t>
      </w:r>
      <w:r>
        <w:rPr>
          <w:rFonts w:eastAsia="Times New Roman"/>
          <w:szCs w:val="24"/>
        </w:rPr>
        <w:t>κ</w:t>
      </w:r>
      <w:r>
        <w:rPr>
          <w:rFonts w:eastAsia="Times New Roman"/>
          <w:szCs w:val="24"/>
        </w:rPr>
        <w:t>αινοτομίας προχωρούμε στη σύσταση ενός τεχνολογικού πάρκου. Ιδρύουμε ταυτόχρονα έναν ευρωπαϊκό όμιλο εδαφικής συνεργασίας</w:t>
      </w:r>
      <w:r>
        <w:rPr>
          <w:rFonts w:eastAsia="Times New Roman"/>
          <w:szCs w:val="24"/>
        </w:rPr>
        <w:t>,</w:t>
      </w:r>
      <w:r>
        <w:rPr>
          <w:rFonts w:eastAsia="Times New Roman"/>
          <w:szCs w:val="24"/>
        </w:rPr>
        <w:t xml:space="preserve"> που θα</w:t>
      </w:r>
      <w:r>
        <w:rPr>
          <w:rFonts w:eastAsia="Times New Roman"/>
          <w:szCs w:val="24"/>
        </w:rPr>
        <w:t xml:space="preserve"> αρχίσει τη λειτουργία του το </w:t>
      </w:r>
      <w:r>
        <w:rPr>
          <w:rFonts w:eastAsia="Times New Roman"/>
          <w:szCs w:val="24"/>
        </w:rPr>
        <w:lastRenderedPageBreak/>
        <w:t xml:space="preserve">πρώτο εξάμηνο του 2019 με έδρα τη Θεσσαλονίκη και φορέα υλοποίησης το ΥΜΑΘ. Τον Μάρτιο υλοποιούμε ένα φόρουμ διαβαλκανικό για τις υποδομές και την επιχειρηματικότητα. </w:t>
      </w:r>
    </w:p>
    <w:p w14:paraId="2ED8B782" w14:textId="77777777" w:rsidR="00C647AD" w:rsidRDefault="00D506E1">
      <w:pPr>
        <w:spacing w:after="0" w:line="600" w:lineRule="auto"/>
        <w:ind w:firstLine="720"/>
        <w:jc w:val="both"/>
        <w:rPr>
          <w:rFonts w:eastAsia="Times New Roman"/>
          <w:szCs w:val="24"/>
        </w:rPr>
      </w:pPr>
      <w:r>
        <w:rPr>
          <w:rFonts w:eastAsia="Times New Roman"/>
          <w:szCs w:val="24"/>
        </w:rPr>
        <w:t xml:space="preserve">Κυρίες και κύριοι Βουλευτές της Νέας Δημοκρατίας, το ΥΜΑΘ </w:t>
      </w:r>
      <w:r>
        <w:rPr>
          <w:rFonts w:eastAsia="Times New Roman"/>
          <w:szCs w:val="24"/>
        </w:rPr>
        <w:t>είχε καταντήσει να είναι το πολιτικό σας μαγαζί. Μοίραζε κα</w:t>
      </w:r>
      <w:r>
        <w:rPr>
          <w:rFonts w:eastAsia="Times New Roman"/>
          <w:szCs w:val="24"/>
        </w:rPr>
        <w:t>μ</w:t>
      </w:r>
      <w:r>
        <w:rPr>
          <w:rFonts w:eastAsia="Times New Roman"/>
          <w:szCs w:val="24"/>
        </w:rPr>
        <w:t xml:space="preserve">μιά χρηματοδότηση δεξιά και αριστερά χωρίς συγκεκριμένη στόχευση, αρκεί που συντηρούσε το αφήγημα της </w:t>
      </w:r>
      <w:r>
        <w:rPr>
          <w:rFonts w:eastAsia="Times New Roman"/>
          <w:szCs w:val="24"/>
        </w:rPr>
        <w:t>β</w:t>
      </w:r>
      <w:r>
        <w:rPr>
          <w:rFonts w:eastAsia="Times New Roman"/>
          <w:szCs w:val="24"/>
        </w:rPr>
        <w:t>όρειας Ελλάδας εν κινδύνω. Σήμερα, όμως, το ΥΜΑΘ ασκεί ενεργητική αναπτυξιακή πολιτική στα Βα</w:t>
      </w:r>
      <w:r>
        <w:rPr>
          <w:rFonts w:eastAsia="Times New Roman"/>
          <w:szCs w:val="24"/>
        </w:rPr>
        <w:t xml:space="preserve">λκάνια. Κι αυτό είναι μια νέα πολύ σημαντική αρμοδιότητα. </w:t>
      </w:r>
    </w:p>
    <w:p w14:paraId="2ED8B783" w14:textId="77777777" w:rsidR="00C647AD" w:rsidRDefault="00D506E1">
      <w:pPr>
        <w:spacing w:after="0" w:line="600" w:lineRule="auto"/>
        <w:ind w:firstLine="720"/>
        <w:jc w:val="both"/>
        <w:rPr>
          <w:rFonts w:eastAsia="Times New Roman"/>
          <w:szCs w:val="24"/>
        </w:rPr>
      </w:pPr>
      <w:r>
        <w:rPr>
          <w:rFonts w:eastAsia="Times New Roman"/>
          <w:szCs w:val="24"/>
        </w:rPr>
        <w:t>Το ερώτημα, λοιπόν, απέναντι σε κάθε πρόκληση που αντιμετωπίζουμε</w:t>
      </w:r>
      <w:r>
        <w:rPr>
          <w:rFonts w:eastAsia="Times New Roman"/>
          <w:szCs w:val="24"/>
        </w:rPr>
        <w:t>,</w:t>
      </w:r>
      <w:r>
        <w:rPr>
          <w:rFonts w:eastAsia="Times New Roman"/>
          <w:szCs w:val="24"/>
        </w:rPr>
        <w:t xml:space="preserve"> είναι αν επιλέγουμε να λειτουργήσουμε παρασιτικά ή αν λειτουργούμε σαν κινητήριες δυνάμεις της προόδου. Σήμερα κάνουμε το μεγάλο ά</w:t>
      </w:r>
      <w:r>
        <w:rPr>
          <w:rFonts w:eastAsia="Times New Roman"/>
          <w:szCs w:val="24"/>
        </w:rPr>
        <w:t>λμα σε μια νέα εποχή, με όρους κοινωνικής συνοχής, ανοιχτής αντίληψης και προοπτικής. Χρειάζεται συστηματική προσπάθεια και στρατηγική θεώρηση. Σας καλούμε να υπερβείτε τις μικροπολιτικές σας σκοπιμότητες, έστω και την τελευταία στιγμή, τον πολιτικό σας συ</w:t>
      </w:r>
      <w:r>
        <w:rPr>
          <w:rFonts w:eastAsia="Times New Roman"/>
          <w:szCs w:val="24"/>
        </w:rPr>
        <w:t>ντηρητισμό που φτάνει στα όρια του σκοταδισμού.</w:t>
      </w:r>
    </w:p>
    <w:p w14:paraId="2ED8B784" w14:textId="77777777" w:rsidR="00C647AD" w:rsidRDefault="00D506E1">
      <w:pPr>
        <w:spacing w:after="0" w:line="600" w:lineRule="auto"/>
        <w:ind w:firstLine="720"/>
        <w:jc w:val="both"/>
        <w:rPr>
          <w:rFonts w:eastAsia="Times New Roman"/>
          <w:szCs w:val="24"/>
        </w:rPr>
      </w:pPr>
      <w:r>
        <w:rPr>
          <w:rFonts w:eastAsia="Times New Roman"/>
          <w:szCs w:val="24"/>
        </w:rPr>
        <w:lastRenderedPageBreak/>
        <w:t xml:space="preserve">Στη Μακεδονία, στη Θεσσαλονίκη είμαστε αποφασισμένοι να αδράξουμε τη δυνατότητα. Τολμάμε να ονειρευτούμε, τολμάμε να σχεδιάσουμε ξανά, να εργαστούμε για το δίκαιο, γιατί αυτό μας αξίζει. Υπερασπιζόμαστε τη </w:t>
      </w:r>
      <w:r>
        <w:rPr>
          <w:rFonts w:eastAsia="Times New Roman"/>
          <w:szCs w:val="24"/>
        </w:rPr>
        <w:t>δ</w:t>
      </w:r>
      <w:r>
        <w:rPr>
          <w:rFonts w:eastAsia="Times New Roman"/>
          <w:szCs w:val="24"/>
        </w:rPr>
        <w:t>η</w:t>
      </w:r>
      <w:r>
        <w:rPr>
          <w:rFonts w:eastAsia="Times New Roman"/>
          <w:szCs w:val="24"/>
        </w:rPr>
        <w:t>μοκρατία.</w:t>
      </w:r>
    </w:p>
    <w:p w14:paraId="2ED8B785" w14:textId="77777777" w:rsidR="00C647AD" w:rsidRDefault="00D506E1">
      <w:pPr>
        <w:spacing w:after="0" w:line="600" w:lineRule="auto"/>
        <w:ind w:firstLine="720"/>
        <w:jc w:val="both"/>
        <w:rPr>
          <w:rFonts w:eastAsia="Times New Roman"/>
          <w:szCs w:val="24"/>
        </w:rPr>
      </w:pPr>
      <w:r>
        <w:rPr>
          <w:rFonts w:eastAsia="Times New Roman"/>
          <w:szCs w:val="24"/>
        </w:rPr>
        <w:t>Σας ευχαριστώ πολύ.</w:t>
      </w:r>
    </w:p>
    <w:p w14:paraId="2ED8B786" w14:textId="77777777" w:rsidR="00C647AD" w:rsidRDefault="00D506E1">
      <w:pPr>
        <w:spacing w:after="0"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2ED8B787" w14:textId="77777777" w:rsidR="00C647AD" w:rsidRDefault="00D506E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 κι εγώ.</w:t>
      </w:r>
    </w:p>
    <w:p w14:paraId="2ED8B788" w14:textId="77777777" w:rsidR="00C647AD" w:rsidRDefault="00D506E1">
      <w:pPr>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w:t>
      </w:r>
      <w:r>
        <w:rPr>
          <w:rFonts w:eastAsia="Times New Roman"/>
          <w:szCs w:val="24"/>
        </w:rPr>
        <w:t xml:space="preserve">τη συνεδρίασή μας παρακολουθούν </w:t>
      </w:r>
      <w:r>
        <w:rPr>
          <w:rFonts w:eastAsia="Times New Roman"/>
          <w:szCs w:val="24"/>
        </w:rPr>
        <w:t>από τα άνω δυτικά θεωρεία, αφ</w:t>
      </w:r>
      <w:r>
        <w:rPr>
          <w:rFonts w:eastAsia="Times New Roman"/>
          <w:szCs w:val="24"/>
        </w:rPr>
        <w:t xml:space="preserve">ού </w:t>
      </w:r>
      <w:r>
        <w:rPr>
          <w:rFonts w:eastAsia="Times New Roman"/>
          <w:szCs w:val="24"/>
        </w:rPr>
        <w:t xml:space="preserve">προηγουμένως </w:t>
      </w:r>
      <w:r>
        <w:rPr>
          <w:rFonts w:eastAsia="Times New Roman"/>
          <w:szCs w:val="24"/>
        </w:rPr>
        <w:t>ενημερώθηκαν για την ιστορία του κτηρίου και τον τρόπο οργάνωσης και λειτουργίας της Βουλής, σαράντα πέντε μαθήτριες και μαθητές και τρεις συνοδοί εκπαιδευτικοί από το 3</w:t>
      </w:r>
      <w:r w:rsidRPr="004621D5">
        <w:rPr>
          <w:rFonts w:eastAsia="Times New Roman"/>
          <w:szCs w:val="24"/>
          <w:vertAlign w:val="superscript"/>
        </w:rPr>
        <w:t>ο</w:t>
      </w:r>
      <w:r>
        <w:rPr>
          <w:rFonts w:eastAsia="Times New Roman"/>
          <w:szCs w:val="24"/>
        </w:rPr>
        <w:t xml:space="preserve"> Γυμνάσιο Υμηττού.</w:t>
      </w:r>
    </w:p>
    <w:p w14:paraId="2ED8B789" w14:textId="77777777" w:rsidR="00C647AD" w:rsidRDefault="00D506E1">
      <w:pPr>
        <w:spacing w:after="0" w:line="600" w:lineRule="auto"/>
        <w:ind w:firstLine="720"/>
        <w:jc w:val="both"/>
        <w:rPr>
          <w:rFonts w:eastAsia="Times New Roman"/>
          <w:szCs w:val="24"/>
        </w:rPr>
      </w:pPr>
      <w:r>
        <w:rPr>
          <w:rFonts w:eastAsia="Times New Roman"/>
          <w:szCs w:val="24"/>
        </w:rPr>
        <w:t xml:space="preserve">Καλώς ήρθατε στη Βουλή. </w:t>
      </w:r>
    </w:p>
    <w:p w14:paraId="2ED8B78A" w14:textId="77777777" w:rsidR="00C647AD" w:rsidRDefault="00D506E1">
      <w:pPr>
        <w:spacing w:after="0" w:line="600" w:lineRule="auto"/>
        <w:ind w:firstLine="709"/>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ED8B78B" w14:textId="77777777" w:rsidR="00C647AD" w:rsidRDefault="00D506E1">
      <w:pPr>
        <w:spacing w:after="0" w:line="600" w:lineRule="auto"/>
        <w:ind w:firstLine="720"/>
        <w:jc w:val="both"/>
        <w:rPr>
          <w:rFonts w:eastAsia="Times New Roman"/>
          <w:szCs w:val="24"/>
        </w:rPr>
      </w:pPr>
      <w:r>
        <w:rPr>
          <w:rFonts w:eastAsia="Times New Roman"/>
          <w:szCs w:val="24"/>
        </w:rPr>
        <w:lastRenderedPageBreak/>
        <w:t xml:space="preserve">Βλέπω ότι έχει έρθει ο κ. Βενιζέλος. Είχε ζητήσει να μιλήσει. Να ξέρετε ότι θα τον παρεμβάλω. Μετά είστε εσείς κ. Βαρεμένε, πριν τον κ. Σαρακιώτη. </w:t>
      </w:r>
    </w:p>
    <w:p w14:paraId="2ED8B78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Κύριε Καρρά, έχετε τον λόγο. Πειθαρχημένος, όπως πάντα, παρακαλώ στον χρόνο. </w:t>
      </w:r>
    </w:p>
    <w:p w14:paraId="2ED8B78D"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ελπίζω ότι δεν τον έχω υπερβεί πολλές φορές.</w:t>
      </w:r>
    </w:p>
    <w:p w14:paraId="2ED8B78E" w14:textId="77777777" w:rsidR="00C647AD" w:rsidRDefault="00D506E1">
      <w:pPr>
        <w:spacing w:after="0"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Γι’ αυτό το είπα, κύριε Καρρά. </w:t>
      </w:r>
    </w:p>
    <w:p w14:paraId="2ED8B78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Ευχαριστώ. </w:t>
      </w:r>
    </w:p>
    <w:p w14:paraId="2ED8B79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Πρόεδρε, κύριοι Υπουργοί, προ εξαμήνου</w:t>
      </w:r>
      <w:r>
        <w:rPr>
          <w:rFonts w:eastAsia="Times New Roman" w:cs="Times New Roman"/>
          <w:szCs w:val="24"/>
        </w:rPr>
        <w:t xml:space="preserve"> όταν ετίθετο θέμα </w:t>
      </w:r>
      <w:r>
        <w:rPr>
          <w:rFonts w:eastAsia="Times New Roman" w:cs="Times New Roman"/>
          <w:szCs w:val="24"/>
        </w:rPr>
        <w:t xml:space="preserve">ψήφου </w:t>
      </w:r>
      <w:r>
        <w:rPr>
          <w:rFonts w:eastAsia="Times New Roman" w:cs="Times New Roman"/>
          <w:szCs w:val="24"/>
        </w:rPr>
        <w:t xml:space="preserve">εμπιστοσύνης προς την Κυβέρνηση, </w:t>
      </w:r>
      <w:r>
        <w:rPr>
          <w:rFonts w:eastAsia="Times New Roman" w:cs="Times New Roman"/>
          <w:szCs w:val="24"/>
        </w:rPr>
        <w:t xml:space="preserve">επειδή </w:t>
      </w:r>
      <w:r>
        <w:rPr>
          <w:rFonts w:eastAsia="Times New Roman" w:cs="Times New Roman"/>
          <w:szCs w:val="24"/>
        </w:rPr>
        <w:t xml:space="preserve">είχε υποβληθεί η σχετική αίτηση </w:t>
      </w:r>
      <w:r>
        <w:rPr>
          <w:rFonts w:eastAsia="Times New Roman" w:cs="Times New Roman"/>
          <w:szCs w:val="24"/>
        </w:rPr>
        <w:t xml:space="preserve">δυσπιστίας </w:t>
      </w:r>
      <w:r>
        <w:rPr>
          <w:rFonts w:eastAsia="Times New Roman" w:cs="Times New Roman"/>
          <w:szCs w:val="24"/>
        </w:rPr>
        <w:t xml:space="preserve">της Αξιωματικής Αντιπολίτευσης και είχε περιστραφεί η συζήτηση περί τη Συμφωνία των Πρεσπών, η οποία επρόκειτο να υπογραφεί την επόμενη ημέρα, είχα </w:t>
      </w:r>
      <w:r>
        <w:rPr>
          <w:rFonts w:eastAsia="Times New Roman" w:cs="Times New Roman"/>
          <w:szCs w:val="24"/>
        </w:rPr>
        <w:t xml:space="preserve">χαρακτηρίσει τη </w:t>
      </w:r>
      <w:r>
        <w:rPr>
          <w:rFonts w:eastAsia="Times New Roman" w:cs="Times New Roman"/>
          <w:szCs w:val="24"/>
        </w:rPr>
        <w:t>σ</w:t>
      </w:r>
      <w:r>
        <w:rPr>
          <w:rFonts w:eastAsia="Times New Roman" w:cs="Times New Roman"/>
          <w:szCs w:val="24"/>
        </w:rPr>
        <w:t xml:space="preserve">υμφωνία αυτή «ταξίδι χωρίς επιστροφή», εννοώντας τούτο: Ότι άπαξ και υπογραφεί, από εκεί και πέρα δεν μπορεί να ελεγχθεί η εφαρμογή της. Παίρνει τον </w:t>
      </w:r>
      <w:r>
        <w:rPr>
          <w:rFonts w:eastAsia="Times New Roman" w:cs="Times New Roman"/>
          <w:szCs w:val="24"/>
        </w:rPr>
        <w:lastRenderedPageBreak/>
        <w:t xml:space="preserve">δρόμο της και ενδεχόμενα προβλήματα, τα οποία θα δημιουργηθούν εκ της υπογραφής, θα είναι </w:t>
      </w:r>
      <w:r>
        <w:rPr>
          <w:rFonts w:eastAsia="Times New Roman" w:cs="Times New Roman"/>
          <w:szCs w:val="24"/>
        </w:rPr>
        <w:t>μόνιμα και πάγια για την ελληνική πραγματικότητα.</w:t>
      </w:r>
    </w:p>
    <w:p w14:paraId="2ED8B79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Είχαμε τότε εντοπίσει τα </w:t>
      </w:r>
      <w:r>
        <w:rPr>
          <w:rFonts w:eastAsia="Times New Roman" w:cs="Times New Roman"/>
          <w:szCs w:val="24"/>
        </w:rPr>
        <w:t>προβλή</w:t>
      </w:r>
      <w:r>
        <w:rPr>
          <w:rFonts w:eastAsia="Times New Roman" w:cs="Times New Roman"/>
          <w:szCs w:val="24"/>
        </w:rPr>
        <w:t>ματα, όπως και όλοι, όχι μόνο της ονομασίας, της μακεδονικής ταυτότητος. Διότι με το πότε είναι εθνότητα, πότε είναι εθνικότητα, πότε είναι ιθαγένεια, πότε είναι υπηκοότητα, κ</w:t>
      </w:r>
      <w:r>
        <w:rPr>
          <w:rFonts w:eastAsia="Times New Roman" w:cs="Times New Roman"/>
          <w:szCs w:val="24"/>
        </w:rPr>
        <w:t>αταλαβαίνουμε ότι δημιουργείται μια σύγχυση ως προς τον όρο αυτό, του οποίου η εφαρμογή θα επικρατήσει, η πλέον εξυπηρετική, η πλέον συμφέρουσα για τους γείτονες και θα μείν</w:t>
      </w:r>
      <w:r>
        <w:rPr>
          <w:rFonts w:eastAsia="Times New Roman" w:cs="Times New Roman"/>
          <w:szCs w:val="24"/>
        </w:rPr>
        <w:t>ουν</w:t>
      </w:r>
      <w:r>
        <w:rPr>
          <w:rFonts w:eastAsia="Times New Roman" w:cs="Times New Roman"/>
          <w:szCs w:val="24"/>
        </w:rPr>
        <w:t xml:space="preserve"> ως μακεδονική ταυτότητα. Αντίστοιχα είχαν τεθεί και τα θέματα της γλώσσας, η οπ</w:t>
      </w:r>
      <w:r>
        <w:rPr>
          <w:rFonts w:eastAsia="Times New Roman" w:cs="Times New Roman"/>
          <w:szCs w:val="24"/>
        </w:rPr>
        <w:t xml:space="preserve">οία γλώσσα αναφέρεται ως μακεδονική. Μπορεί σε όρους και ορισμούς που δίνουν οι διεθνείς συμφωνίες να δίνονται επεξηγήσεις, αλλά οι λαοί δεν διαβάζουν τις συμφωνίες. Οι λαοί μένουν στους όρους που χρησιμοποιούνται. Με την έννοια, λοιπόν, αυτή, επειδή είχα </w:t>
      </w:r>
      <w:r>
        <w:rPr>
          <w:rFonts w:eastAsia="Times New Roman" w:cs="Times New Roman"/>
          <w:szCs w:val="24"/>
        </w:rPr>
        <w:t xml:space="preserve">κι εγώ την άποψη, όπως και όλοι στην Κοινοβουλευτική Ομάδα, ότι η </w:t>
      </w:r>
      <w:r>
        <w:rPr>
          <w:rFonts w:eastAsia="Times New Roman" w:cs="Times New Roman"/>
          <w:szCs w:val="24"/>
        </w:rPr>
        <w:t>σ</w:t>
      </w:r>
      <w:r>
        <w:rPr>
          <w:rFonts w:eastAsia="Times New Roman" w:cs="Times New Roman"/>
          <w:szCs w:val="24"/>
        </w:rPr>
        <w:t>υμφωνία αυτή δεν είναι καλή, καταλήξαμε στο ότι δεν πρέπει να ψηφιστεί.</w:t>
      </w:r>
    </w:p>
    <w:p w14:paraId="2ED8B79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Μιλώντας, λοιπόν, σήμερα στην Ολομέλεια, θέλω να αιτιολογήσω ειδικότερα τους λόγους, για τους οποίους την θεωρώ ταξίδ</w:t>
      </w:r>
      <w:r>
        <w:rPr>
          <w:rFonts w:eastAsia="Times New Roman" w:cs="Times New Roman"/>
          <w:szCs w:val="24"/>
        </w:rPr>
        <w:t>ι χωρίς επιστροφή, καθώς και τους λόγους για τους οποίους θα είναι ταξίδι χωρίς επιστροφή.</w:t>
      </w:r>
    </w:p>
    <w:p w14:paraId="2ED8B79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Διαβάζοντας, λοιπόν, το κείμενο –ψήγματα παίρνω, κύριε Πρόεδρε- μιλάει για οριστικότητα της </w:t>
      </w:r>
      <w:r>
        <w:rPr>
          <w:rFonts w:eastAsia="Times New Roman" w:cs="Times New Roman"/>
          <w:szCs w:val="24"/>
        </w:rPr>
        <w:t>σ</w:t>
      </w:r>
      <w:r>
        <w:rPr>
          <w:rFonts w:eastAsia="Times New Roman" w:cs="Times New Roman"/>
          <w:szCs w:val="24"/>
        </w:rPr>
        <w:t xml:space="preserve">υμφωνίας, μιλάει ότι είναι τελική η </w:t>
      </w:r>
      <w:r>
        <w:rPr>
          <w:rFonts w:eastAsia="Times New Roman" w:cs="Times New Roman"/>
          <w:szCs w:val="24"/>
        </w:rPr>
        <w:t>σ</w:t>
      </w:r>
      <w:r>
        <w:rPr>
          <w:rFonts w:eastAsia="Times New Roman" w:cs="Times New Roman"/>
          <w:szCs w:val="24"/>
        </w:rPr>
        <w:t>υμφωνία –δεν αναφέρομαι τώρα για τη</w:t>
      </w:r>
      <w:r>
        <w:rPr>
          <w:rFonts w:eastAsia="Times New Roman" w:cs="Times New Roman"/>
          <w:szCs w:val="24"/>
        </w:rPr>
        <w:t>ν οικονομία του χρόνου στα άρθρα, στα οποία αναφέρονται τα σημεία αυτά- μιλάει ότι αν υπάρξει ζήτημα, η επίλυση διαφορών θα γίνεται συμβιβαστικά. Και εδώ θέλω να θυμίσω κάτι</w:t>
      </w:r>
      <w:r>
        <w:rPr>
          <w:rFonts w:eastAsia="Times New Roman" w:cs="Times New Roman"/>
          <w:szCs w:val="24"/>
        </w:rPr>
        <w:t>.</w:t>
      </w:r>
      <w:r>
        <w:rPr>
          <w:rFonts w:eastAsia="Times New Roman" w:cs="Times New Roman"/>
          <w:szCs w:val="24"/>
        </w:rPr>
        <w:t xml:space="preserve"> Ότι όταν </w:t>
      </w:r>
      <w:r>
        <w:rPr>
          <w:rFonts w:eastAsia="Times New Roman" w:cs="Times New Roman"/>
          <w:szCs w:val="24"/>
        </w:rPr>
        <w:t xml:space="preserve">πρόκειται για </w:t>
      </w:r>
      <w:r>
        <w:rPr>
          <w:rFonts w:eastAsia="Times New Roman" w:cs="Times New Roman"/>
          <w:szCs w:val="24"/>
        </w:rPr>
        <w:t xml:space="preserve">διεθνείς συμφωνίες, δεν έχουν εξαναγκασμό τελικά. Αν </w:t>
      </w:r>
      <w:r>
        <w:rPr>
          <w:rFonts w:eastAsia="Times New Roman" w:cs="Times New Roman"/>
          <w:szCs w:val="24"/>
        </w:rPr>
        <w:t>θελήσει κάποιο μέρος να την παραβιάσει, δεν</w:t>
      </w:r>
      <w:r>
        <w:rPr>
          <w:rFonts w:eastAsia="Times New Roman" w:cs="Times New Roman"/>
          <w:szCs w:val="24"/>
        </w:rPr>
        <w:t xml:space="preserve"> υπάρχει </w:t>
      </w:r>
      <w:r>
        <w:rPr>
          <w:rFonts w:eastAsia="Times New Roman" w:cs="Times New Roman"/>
          <w:szCs w:val="24"/>
        </w:rPr>
        <w:t>εξαναγκασμό</w:t>
      </w:r>
      <w:r>
        <w:rPr>
          <w:rFonts w:eastAsia="Times New Roman" w:cs="Times New Roman"/>
          <w:szCs w:val="24"/>
        </w:rPr>
        <w:t>ς</w:t>
      </w:r>
      <w:r>
        <w:rPr>
          <w:rFonts w:eastAsia="Times New Roman" w:cs="Times New Roman"/>
          <w:szCs w:val="24"/>
        </w:rPr>
        <w:t xml:space="preserve"> σε συμμόρφωση μόνο πόλεμος.</w:t>
      </w:r>
      <w:r>
        <w:rPr>
          <w:rFonts w:eastAsia="Times New Roman" w:cs="Times New Roman"/>
          <w:szCs w:val="24"/>
        </w:rPr>
        <w:t xml:space="preserve"> Δεν υπάρχει στο Διεθνές Δικαστήριο</w:t>
      </w:r>
      <w:r>
        <w:rPr>
          <w:rFonts w:eastAsia="Times New Roman" w:cs="Times New Roman"/>
          <w:szCs w:val="24"/>
        </w:rPr>
        <w:t xml:space="preserve"> αρμοδιότητα εξαναγκασμού κατά κράτους</w:t>
      </w:r>
      <w:r>
        <w:rPr>
          <w:rFonts w:eastAsia="Times New Roman" w:cs="Times New Roman"/>
          <w:szCs w:val="24"/>
        </w:rPr>
        <w:t xml:space="preserve">. Θα είναι θεωρητική και διδακτική ενδεχόμενα η απόφαση. Δεν θα είναι εξαναγκαστή. Συνεπώς </w:t>
      </w:r>
      <w:r>
        <w:rPr>
          <w:rFonts w:eastAsia="Times New Roman" w:cs="Times New Roman"/>
          <w:szCs w:val="24"/>
        </w:rPr>
        <w:t xml:space="preserve">παραμένουν τα ζητήματα αυτά, τα οποία θίξαμε. </w:t>
      </w:r>
    </w:p>
    <w:p w14:paraId="2ED8B79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Επιπλέον, θέλω να πω και τούτο</w:t>
      </w:r>
      <w:r>
        <w:rPr>
          <w:rFonts w:eastAsia="Times New Roman" w:cs="Times New Roman"/>
          <w:szCs w:val="24"/>
        </w:rPr>
        <w:t>.</w:t>
      </w:r>
      <w:r>
        <w:rPr>
          <w:rFonts w:eastAsia="Times New Roman" w:cs="Times New Roman"/>
          <w:szCs w:val="24"/>
        </w:rPr>
        <w:t xml:space="preserve"> Συμπληρώνεται η </w:t>
      </w:r>
      <w:r>
        <w:rPr>
          <w:rFonts w:eastAsia="Times New Roman" w:cs="Times New Roman"/>
          <w:szCs w:val="24"/>
        </w:rPr>
        <w:t>σ</w:t>
      </w:r>
      <w:r>
        <w:rPr>
          <w:rFonts w:eastAsia="Times New Roman" w:cs="Times New Roman"/>
          <w:szCs w:val="24"/>
        </w:rPr>
        <w:t>υμφωνία αυτή και με κάποιους όρους</w:t>
      </w:r>
      <w:r>
        <w:rPr>
          <w:rFonts w:eastAsia="Times New Roman" w:cs="Times New Roman"/>
          <w:szCs w:val="24"/>
        </w:rPr>
        <w:t>,</w:t>
      </w:r>
      <w:r>
        <w:rPr>
          <w:rFonts w:eastAsia="Times New Roman" w:cs="Times New Roman"/>
          <w:szCs w:val="24"/>
        </w:rPr>
        <w:t xml:space="preserve"> που κατά την άποψή μας θα </w:t>
      </w:r>
      <w:r>
        <w:rPr>
          <w:rFonts w:eastAsia="Times New Roman" w:cs="Times New Roman"/>
          <w:szCs w:val="24"/>
        </w:rPr>
        <w:lastRenderedPageBreak/>
        <w:t>έπρεπε να έχουν επιλυθεί ήδη. Έχει δοθεί ήδη το παράδειγμα του περίκλειστου κράτους. Πράγματι η γε</w:t>
      </w:r>
      <w:r>
        <w:rPr>
          <w:rFonts w:eastAsia="Times New Roman" w:cs="Times New Roman"/>
          <w:szCs w:val="24"/>
        </w:rPr>
        <w:t>ιτονική χώρα είναι περίκλειστη</w:t>
      </w:r>
      <w:r>
        <w:rPr>
          <w:rFonts w:eastAsia="Times New Roman" w:cs="Times New Roman"/>
          <w:szCs w:val="24"/>
        </w:rPr>
        <w:t xml:space="preserve"> δεν έχει πρόσβαση στη θάλασσα.</w:t>
      </w:r>
      <w:r>
        <w:rPr>
          <w:rFonts w:eastAsia="Times New Roman" w:cs="Times New Roman"/>
          <w:szCs w:val="24"/>
        </w:rPr>
        <w:t xml:space="preserve"> Επομένως κάποιος πρέπει να της δώσει δικαιώματα αλιείας. Κάποιος πρέπει να της δώσει δικαιώματα εκμετάλλευσης στον θαλάσσιο χώρο. Ποιος θα είναι αυτός; Εκείνος με τον οποίο κατά το Διεθνές Δίκαι</w:t>
      </w:r>
      <w:r>
        <w:rPr>
          <w:rFonts w:eastAsia="Times New Roman" w:cs="Times New Roman"/>
          <w:szCs w:val="24"/>
        </w:rPr>
        <w:t xml:space="preserve">ο, κατά το Δίκαιο της Θάλασσας, έχει </w:t>
      </w:r>
      <w:r>
        <w:rPr>
          <w:rFonts w:eastAsia="Times New Roman" w:cs="Times New Roman"/>
          <w:szCs w:val="24"/>
        </w:rPr>
        <w:t>σ</w:t>
      </w:r>
      <w:r>
        <w:rPr>
          <w:rFonts w:eastAsia="Times New Roman" w:cs="Times New Roman"/>
          <w:szCs w:val="24"/>
        </w:rPr>
        <w:t xml:space="preserve">υμφωνία. Από όσο ξέρουμε, μόνο με την Ελλάδα υπογράφηκε </w:t>
      </w:r>
      <w:r>
        <w:rPr>
          <w:rFonts w:eastAsia="Times New Roman" w:cs="Times New Roman"/>
          <w:szCs w:val="24"/>
        </w:rPr>
        <w:t>σ</w:t>
      </w:r>
      <w:r>
        <w:rPr>
          <w:rFonts w:eastAsia="Times New Roman" w:cs="Times New Roman"/>
          <w:szCs w:val="24"/>
        </w:rPr>
        <w:t>υμφωνία αυτή τη στιγμή με το άρθρο 13. Συνεπώς τίθεται ερώτημα</w:t>
      </w:r>
      <w:r>
        <w:rPr>
          <w:rFonts w:eastAsia="Times New Roman" w:cs="Times New Roman"/>
          <w:szCs w:val="24"/>
        </w:rPr>
        <w:t>.</w:t>
      </w:r>
      <w:r>
        <w:rPr>
          <w:rFonts w:eastAsia="Times New Roman" w:cs="Times New Roman"/>
          <w:szCs w:val="24"/>
        </w:rPr>
        <w:t xml:space="preserve"> Γιατί προηγουμένως </w:t>
      </w:r>
      <w:r>
        <w:rPr>
          <w:rFonts w:eastAsia="Times New Roman" w:cs="Times New Roman"/>
          <w:szCs w:val="24"/>
        </w:rPr>
        <w:t xml:space="preserve">δεν </w:t>
      </w:r>
      <w:r>
        <w:rPr>
          <w:rFonts w:eastAsia="Times New Roman" w:cs="Times New Roman"/>
          <w:szCs w:val="24"/>
        </w:rPr>
        <w:t xml:space="preserve">κρατηθεί </w:t>
      </w:r>
      <w:r>
        <w:rPr>
          <w:rFonts w:eastAsia="Times New Roman" w:cs="Times New Roman"/>
          <w:szCs w:val="24"/>
        </w:rPr>
        <w:t xml:space="preserve">ως </w:t>
      </w:r>
      <w:r>
        <w:rPr>
          <w:rFonts w:eastAsia="Times New Roman" w:cs="Times New Roman"/>
          <w:szCs w:val="24"/>
        </w:rPr>
        <w:t>μια επιφύλαξη στο σημείο αυτό από ελληνικής πλευράς, ούτως ώστ</w:t>
      </w:r>
      <w:r>
        <w:rPr>
          <w:rFonts w:eastAsia="Times New Roman" w:cs="Times New Roman"/>
          <w:szCs w:val="24"/>
        </w:rPr>
        <w:t>ε να πούμε ότι πρόκειται για υποπεριοχή, αφού δεν υπάρχει αντίστοιχη συμφωνία με τη Βουλγαρία, όπως δεν υπάρχει και αντίστοιχη συμφωνία με τα Δυτικά Βαλκάνια από την πλευρά της θάλασσας; Θα κληθούμε εμείς να δώσουμε το πλεόνασμα του θαλάσσιου πλούτου στη γ</w:t>
      </w:r>
      <w:r>
        <w:rPr>
          <w:rFonts w:eastAsia="Times New Roman" w:cs="Times New Roman"/>
          <w:szCs w:val="24"/>
        </w:rPr>
        <w:t>ειτονική χώρα. Βεβαίως από τυπικής πλευράς δεν μπορώ εγώ</w:t>
      </w:r>
      <w:r>
        <w:rPr>
          <w:rFonts w:eastAsia="Times New Roman" w:cs="Times New Roman"/>
          <w:szCs w:val="24"/>
        </w:rPr>
        <w:t>,</w:t>
      </w:r>
      <w:r>
        <w:rPr>
          <w:rFonts w:eastAsia="Times New Roman" w:cs="Times New Roman"/>
          <w:szCs w:val="24"/>
        </w:rPr>
        <w:t xml:space="preserve"> προσωπικά</w:t>
      </w:r>
      <w:r>
        <w:rPr>
          <w:rFonts w:eastAsia="Times New Roman" w:cs="Times New Roman"/>
          <w:szCs w:val="24"/>
        </w:rPr>
        <w:t>,</w:t>
      </w:r>
      <w:r>
        <w:rPr>
          <w:rFonts w:eastAsia="Times New Roman" w:cs="Times New Roman"/>
          <w:szCs w:val="24"/>
        </w:rPr>
        <w:t xml:space="preserve"> να αμφισβητήσω το δικαίωμα διέλευσης, το οποίο θα έχουν για την πρόσβαση στη θάλασσα, αλλά είναι ένα ανεξάρτητο ζήτημα. </w:t>
      </w:r>
    </w:p>
    <w:p w14:paraId="2ED8B79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Πιστεύουμε, υποστηρίζω ότι αυτά τα ζητήματα θα έπρεπε να έχουν προ</w:t>
      </w:r>
      <w:r>
        <w:rPr>
          <w:rFonts w:eastAsia="Times New Roman" w:cs="Times New Roman"/>
          <w:szCs w:val="24"/>
        </w:rPr>
        <w:t xml:space="preserve">ηγηθεί της υπογραφής της </w:t>
      </w:r>
      <w:r>
        <w:rPr>
          <w:rFonts w:eastAsia="Times New Roman" w:cs="Times New Roman"/>
          <w:szCs w:val="24"/>
        </w:rPr>
        <w:t>σ</w:t>
      </w:r>
      <w:r>
        <w:rPr>
          <w:rFonts w:eastAsia="Times New Roman" w:cs="Times New Roman"/>
          <w:szCs w:val="24"/>
        </w:rPr>
        <w:t xml:space="preserve">υμφωνίας, έστω </w:t>
      </w:r>
      <w:r>
        <w:rPr>
          <w:rFonts w:eastAsia="Times New Roman" w:cs="Times New Roman"/>
          <w:szCs w:val="24"/>
        </w:rPr>
        <w:t xml:space="preserve">σε εφαρμογή της μεταβατικής συμφωνίας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ενδιάμεση</w:t>
      </w:r>
      <w:r>
        <w:rPr>
          <w:rFonts w:eastAsia="Times New Roman" w:cs="Times New Roman"/>
          <w:szCs w:val="24"/>
        </w:rPr>
        <w:t>ς</w:t>
      </w:r>
      <w:r>
        <w:rPr>
          <w:rFonts w:eastAsia="Times New Roman" w:cs="Times New Roman"/>
          <w:szCs w:val="24"/>
        </w:rPr>
        <w:t xml:space="preserve"> για να είχαμε σήμερα τελεσφόρο συμφωνία. Δεν έχουμε στο σημείο αυτό. Και πρέπει να συμπληρώσω και κάτι άλλο</w:t>
      </w:r>
      <w:r>
        <w:rPr>
          <w:rFonts w:eastAsia="Times New Roman" w:cs="Times New Roman"/>
          <w:szCs w:val="24"/>
        </w:rPr>
        <w:t>.</w:t>
      </w:r>
      <w:r>
        <w:rPr>
          <w:rFonts w:eastAsia="Times New Roman" w:cs="Times New Roman"/>
          <w:szCs w:val="24"/>
        </w:rPr>
        <w:t xml:space="preserve"> Μια συμφωνία διεθνής συνήθως έχει το δικαίωμα επιφύλα</w:t>
      </w:r>
      <w:r>
        <w:rPr>
          <w:rFonts w:eastAsia="Times New Roman" w:cs="Times New Roman"/>
          <w:szCs w:val="24"/>
        </w:rPr>
        <w:t xml:space="preserve">ξης. Σε ορισμένα άρθρα τίθενται οι λεγόμενοι αστερίσκοι. Επιπλέον μια διεθνής συμφωνία πολλές φορές </w:t>
      </w:r>
      <w:r>
        <w:rPr>
          <w:rFonts w:eastAsia="Times New Roman" w:cs="Times New Roman"/>
          <w:szCs w:val="24"/>
        </w:rPr>
        <w:t xml:space="preserve">δίνει </w:t>
      </w:r>
      <w:r>
        <w:rPr>
          <w:rFonts w:eastAsia="Times New Roman" w:cs="Times New Roman"/>
          <w:szCs w:val="24"/>
        </w:rPr>
        <w:t>το δικαίωμα εξόδου ή καταγγελίας</w:t>
      </w:r>
      <w:r>
        <w:rPr>
          <w:rFonts w:eastAsia="Times New Roman" w:cs="Times New Roman"/>
          <w:szCs w:val="24"/>
        </w:rPr>
        <w:t xml:space="preserve"> στο ένα μέρος, </w:t>
      </w:r>
      <w:r>
        <w:rPr>
          <w:rFonts w:eastAsia="Times New Roman" w:cs="Times New Roman"/>
          <w:szCs w:val="24"/>
        </w:rPr>
        <w:t>διότι προϋποθέτει –ειδικά η σημερινή</w:t>
      </w:r>
      <w:r>
        <w:rPr>
          <w:rFonts w:eastAsia="Times New Roman" w:cs="Times New Roman"/>
          <w:szCs w:val="24"/>
        </w:rPr>
        <w:t xml:space="preserve"> συμφωνία</w:t>
      </w:r>
      <w:r>
        <w:rPr>
          <w:rFonts w:eastAsia="Times New Roman" w:cs="Times New Roman"/>
          <w:szCs w:val="24"/>
        </w:rPr>
        <w:t>- ότι από την άλλη πλευρά θα εκπληρωθεί μια σειρά όρων, ο</w:t>
      </w:r>
      <w:r>
        <w:rPr>
          <w:rFonts w:eastAsia="Times New Roman" w:cs="Times New Roman"/>
          <w:szCs w:val="24"/>
        </w:rPr>
        <w:t>ι οποίοι, τουλάχιστον</w:t>
      </w:r>
      <w:r>
        <w:rPr>
          <w:rFonts w:eastAsia="Times New Roman" w:cs="Times New Roman"/>
          <w:szCs w:val="24"/>
        </w:rPr>
        <w:t>,</w:t>
      </w:r>
      <w:r>
        <w:rPr>
          <w:rFonts w:eastAsia="Times New Roman" w:cs="Times New Roman"/>
          <w:szCs w:val="24"/>
        </w:rPr>
        <w:t xml:space="preserve"> όσο είμαι στην Αίθουσα και παρακολουθώ τη συζήτηση αλλά και από την ειδησεογραφία, δεν φαίνεται να έχουν εκπληρωθεί επακριβώς με τα συμφωνηθέντα αρχικώς. Φαίνεται, λοιπόν, ότι η άλλη πλευρά προσπαθεί να διατηρήσει διεξόδους διαφυγής </w:t>
      </w:r>
      <w:r>
        <w:rPr>
          <w:rFonts w:eastAsia="Times New Roman" w:cs="Times New Roman"/>
          <w:szCs w:val="24"/>
        </w:rPr>
        <w:t xml:space="preserve">από ενδεχόμενες δεσμεύσεις. Αυτό, όμως, δεν είναι καλό. Και γιατί δεν είναι καλό; Διότι μια διεθνής συμφωνία που δεν </w:t>
      </w:r>
      <w:r>
        <w:rPr>
          <w:rFonts w:eastAsia="Times New Roman" w:cs="Times New Roman"/>
          <w:szCs w:val="24"/>
        </w:rPr>
        <w:t xml:space="preserve">δίνει </w:t>
      </w:r>
      <w:r>
        <w:rPr>
          <w:rFonts w:eastAsia="Times New Roman" w:cs="Times New Roman"/>
          <w:szCs w:val="24"/>
        </w:rPr>
        <w:t>το δικαίωμα καταγγελίας στο ένα κράτος, αν παραβιαστεί μια διεθνής συμφωνία που δεν έχουμε επιφυλαχθεί το δικαίωμα εξόδου, σε τι μένο</w:t>
      </w:r>
      <w:r>
        <w:rPr>
          <w:rFonts w:eastAsia="Times New Roman" w:cs="Times New Roman"/>
          <w:szCs w:val="24"/>
        </w:rPr>
        <w:t xml:space="preserve">υμε; Στις διατάξεις περί του </w:t>
      </w:r>
      <w:r>
        <w:rPr>
          <w:rFonts w:eastAsia="Times New Roman" w:cs="Times New Roman"/>
          <w:szCs w:val="24"/>
        </w:rPr>
        <w:t>δ</w:t>
      </w:r>
      <w:r>
        <w:rPr>
          <w:rFonts w:eastAsia="Times New Roman" w:cs="Times New Roman"/>
          <w:szCs w:val="24"/>
        </w:rPr>
        <w:t xml:space="preserve">ικαίου των </w:t>
      </w:r>
      <w:r>
        <w:rPr>
          <w:rFonts w:eastAsia="Times New Roman" w:cs="Times New Roman"/>
          <w:szCs w:val="24"/>
        </w:rPr>
        <w:lastRenderedPageBreak/>
        <w:t>σ</w:t>
      </w:r>
      <w:r>
        <w:rPr>
          <w:rFonts w:eastAsia="Times New Roman" w:cs="Times New Roman"/>
          <w:szCs w:val="24"/>
        </w:rPr>
        <w:t>υνθηκών. Όμως εδώ δεν αρκούν αυτές. Έπρεπε</w:t>
      </w:r>
      <w:r>
        <w:rPr>
          <w:rFonts w:eastAsia="Times New Roman" w:cs="Times New Roman"/>
          <w:szCs w:val="24"/>
        </w:rPr>
        <w:t>,</w:t>
      </w:r>
      <w:r>
        <w:rPr>
          <w:rFonts w:eastAsia="Times New Roman" w:cs="Times New Roman"/>
          <w:szCs w:val="24"/>
        </w:rPr>
        <w:t xml:space="preserve"> υπήρχε εντονότερη η ανάγκη η Ελλάδα</w:t>
      </w:r>
      <w:r>
        <w:rPr>
          <w:rFonts w:eastAsia="Times New Roman" w:cs="Times New Roman"/>
          <w:szCs w:val="24"/>
        </w:rPr>
        <w:t>,</w:t>
      </w:r>
      <w:r>
        <w:rPr>
          <w:rFonts w:eastAsia="Times New Roman" w:cs="Times New Roman"/>
          <w:szCs w:val="24"/>
        </w:rPr>
        <w:t xml:space="preserve"> να διατηρήσει τα δικαιώματά της.</w:t>
      </w:r>
    </w:p>
    <w:p w14:paraId="2ED8B79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C5CD5">
        <w:rPr>
          <w:rFonts w:eastAsia="Times New Roman" w:cs="Times New Roman"/>
          <w:b/>
          <w:szCs w:val="24"/>
        </w:rPr>
        <w:t>ΔΗΜΗΤΡΙΟΣ ΚΡΕΜΑΣΤΙΝ</w:t>
      </w:r>
      <w:r w:rsidRPr="006C5CD5">
        <w:rPr>
          <w:rFonts w:eastAsia="Times New Roman" w:cs="Times New Roman"/>
          <w:b/>
          <w:szCs w:val="24"/>
        </w:rPr>
        <w:t>ΟΣ</w:t>
      </w:r>
      <w:r>
        <w:rPr>
          <w:rFonts w:eastAsia="Times New Roman" w:cs="Times New Roman"/>
          <w:szCs w:val="24"/>
        </w:rPr>
        <w:t>)</w:t>
      </w:r>
    </w:p>
    <w:p w14:paraId="2ED8B79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Με τις σκέψεις αυτές, κύριε Πρόεδρε, επειδή βλέπω ότι εγγίζει και το εξάλεπτο του περιορισμένου χρόνου, θέλω να πω τούτο</w:t>
      </w:r>
      <w:r>
        <w:rPr>
          <w:rFonts w:eastAsia="Times New Roman" w:cs="Times New Roman"/>
          <w:szCs w:val="24"/>
        </w:rPr>
        <w:t>.</w:t>
      </w:r>
      <w:r>
        <w:rPr>
          <w:rFonts w:eastAsia="Times New Roman" w:cs="Times New Roman"/>
          <w:szCs w:val="24"/>
        </w:rPr>
        <w:t xml:space="preserve"> Σχολίασα τη </w:t>
      </w:r>
      <w:r>
        <w:rPr>
          <w:rFonts w:eastAsia="Times New Roman" w:cs="Times New Roman"/>
          <w:szCs w:val="24"/>
        </w:rPr>
        <w:t>σ</w:t>
      </w:r>
      <w:r>
        <w:rPr>
          <w:rFonts w:eastAsia="Times New Roman" w:cs="Times New Roman"/>
          <w:szCs w:val="24"/>
        </w:rPr>
        <w:t>υμφωνία από πλευράς των επιφυλάξεων για την εθνότητα</w:t>
      </w:r>
      <w:r>
        <w:rPr>
          <w:rFonts w:eastAsia="Times New Roman" w:cs="Times New Roman"/>
          <w:szCs w:val="24"/>
        </w:rPr>
        <w:t>,</w:t>
      </w:r>
      <w:r>
        <w:rPr>
          <w:rFonts w:eastAsia="Times New Roman" w:cs="Times New Roman"/>
          <w:szCs w:val="24"/>
        </w:rPr>
        <w:t xml:space="preserve"> κυρίως, για τη γλώσσα, για το εύρος που δίνει προς την άλλη πλε</w:t>
      </w:r>
      <w:r>
        <w:rPr>
          <w:rFonts w:eastAsia="Times New Roman" w:cs="Times New Roman"/>
          <w:szCs w:val="24"/>
        </w:rPr>
        <w:t>υρά και για τον περιορισμό των δικαιωμάτων της Ελλάδος. Δεν θα μιλήσω για περιορισμό κυριαρχικών δικαιωμάτων αυτή τη στιγμή. Είναι κάτι το οποίο θα τεθεί ενδεχόμενα στο παρελθόν. Όμως προκύπτει κάτι άλλο</w:t>
      </w:r>
      <w:r>
        <w:rPr>
          <w:rFonts w:eastAsia="Times New Roman" w:cs="Times New Roman"/>
          <w:szCs w:val="24"/>
        </w:rPr>
        <w:t>.</w:t>
      </w:r>
      <w:r>
        <w:rPr>
          <w:rFonts w:eastAsia="Times New Roman" w:cs="Times New Roman"/>
          <w:szCs w:val="24"/>
        </w:rPr>
        <w:t xml:space="preserve"> Ότι η δεσμευτικότητα είναι μονομερής. Είναι για εμάς και όχι για τους γείτονες. </w:t>
      </w:r>
    </w:p>
    <w:p w14:paraId="2ED8B79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Με τη σκέψη αυτή δηλώνω και εγώ, κύριε Πρόεδρε, ότι δεν πρόκειται να υπερψηφίσω αυτή τη </w:t>
      </w:r>
      <w:r>
        <w:rPr>
          <w:rFonts w:eastAsia="Times New Roman" w:cs="Times New Roman"/>
          <w:szCs w:val="24"/>
        </w:rPr>
        <w:t>σ</w:t>
      </w:r>
      <w:r>
        <w:rPr>
          <w:rFonts w:eastAsia="Times New Roman" w:cs="Times New Roman"/>
          <w:szCs w:val="24"/>
        </w:rPr>
        <w:t>υμφωνία, όπως και η Κοινοβουλευτική Ομάδα του Κινήματος Αλλαγής.</w:t>
      </w:r>
    </w:p>
    <w:p w14:paraId="2ED8B79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Ευχαριστώ, κύριε Πρό</w:t>
      </w:r>
      <w:r>
        <w:rPr>
          <w:rFonts w:eastAsia="Times New Roman" w:cs="Times New Roman"/>
          <w:szCs w:val="24"/>
        </w:rPr>
        <w:t xml:space="preserve">εδρε. </w:t>
      </w:r>
    </w:p>
    <w:p w14:paraId="2ED8B79A"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r>
        <w:rPr>
          <w:rFonts w:eastAsia="Times New Roman" w:cs="Times New Roman"/>
          <w:szCs w:val="24"/>
        </w:rPr>
        <w:t xml:space="preserve"> </w:t>
      </w:r>
    </w:p>
    <w:p w14:paraId="2ED8B79B"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Τον λόγο έχει τώρα ο Πρόεδρος, κ. Ευάγγελος Βενιζέλος, για δώδεκα λεπτά, σύμφωνα με τον Κανονισμό.</w:t>
      </w:r>
    </w:p>
    <w:p w14:paraId="2ED8B79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Ευχαριστώ, κύριε Πρόεδρε.</w:t>
      </w:r>
    </w:p>
    <w:p w14:paraId="2ED8B79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ίες και κύριοι Βουλευτές, τα Πρακτικά της σημερινής συνεδρίασης της Βουλής των Ελλήνων είναι κρίσιμο τμήμα της κοινοβουλευτικής και διπλωματικής ιστορίας της χώρας. Θα μιλήσω, λοιπόν, έχοντας πλήρη επίγνωση αυτού του γεγονότος.</w:t>
      </w:r>
    </w:p>
    <w:p w14:paraId="2ED8B79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χώρα μας είχε διαμορφώσει,</w:t>
      </w:r>
      <w:r>
        <w:rPr>
          <w:rFonts w:eastAsia="Times New Roman" w:cs="Times New Roman"/>
          <w:szCs w:val="24"/>
        </w:rPr>
        <w:t xml:space="preserve"> μέσα από μια σταδιακή επεξεργασία των θέσεων της εξωτερικής μας πολιτικής, μια ενιαία εθνική γραμμή για το ζήτημα των Σκοπίων</w:t>
      </w:r>
      <w:r>
        <w:rPr>
          <w:rFonts w:eastAsia="Times New Roman" w:cs="Times New Roman"/>
          <w:szCs w:val="24"/>
        </w:rPr>
        <w:t>,</w:t>
      </w:r>
      <w:r>
        <w:rPr>
          <w:rFonts w:eastAsia="Times New Roman" w:cs="Times New Roman"/>
          <w:szCs w:val="24"/>
        </w:rPr>
        <w:t xml:space="preserve"> που συνίστατο στην αποδοχή ως θεμιτής λύσης της σύνθετης ονομασίας με γεωγραφικό προσδιορισμό για κάθε χρήση έναντι πάντων. Για </w:t>
      </w:r>
      <w:r>
        <w:rPr>
          <w:rFonts w:eastAsia="Times New Roman" w:cs="Times New Roman"/>
          <w:szCs w:val="24"/>
        </w:rPr>
        <w:t>κάθε χρήση σημαίνει εσωτερική και εξωτερική, διμερή και πολυμερή, χωρίς κα</w:t>
      </w:r>
      <w:r>
        <w:rPr>
          <w:rFonts w:eastAsia="Times New Roman" w:cs="Times New Roman"/>
          <w:szCs w:val="24"/>
        </w:rPr>
        <w:t>μ</w:t>
      </w:r>
      <w:r>
        <w:rPr>
          <w:rFonts w:eastAsia="Times New Roman" w:cs="Times New Roman"/>
          <w:szCs w:val="24"/>
        </w:rPr>
        <w:t>μία εξαίρεση. Και το «έναντι πάντων» είναι το περιβόητο «</w:t>
      </w:r>
      <w:r>
        <w:rPr>
          <w:rFonts w:eastAsia="Times New Roman" w:cs="Times New Roman"/>
          <w:szCs w:val="24"/>
          <w:lang w:val="en-US"/>
        </w:rPr>
        <w:t>erga</w:t>
      </w:r>
      <w:r w:rsidRPr="00256D77">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όπως το εννοούμε στην προκειμένη περίπτωση.</w:t>
      </w:r>
    </w:p>
    <w:p w14:paraId="2ED8B79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θέση αυτή είχε διαμορφωθεί από τον Απρίλιο του 1993, όταν επί κυβ</w:t>
      </w:r>
      <w:r>
        <w:rPr>
          <w:rFonts w:eastAsia="Times New Roman" w:cs="Times New Roman"/>
          <w:szCs w:val="24"/>
        </w:rPr>
        <w:t>ερνήσεως Κωνσταντίνου Μητσοτάκη</w:t>
      </w:r>
      <w:r>
        <w:rPr>
          <w:rFonts w:eastAsia="Times New Roman" w:cs="Times New Roman"/>
          <w:szCs w:val="24"/>
        </w:rPr>
        <w:t>,</w:t>
      </w:r>
      <w:r>
        <w:rPr>
          <w:rFonts w:eastAsia="Times New Roman" w:cs="Times New Roman"/>
          <w:szCs w:val="24"/>
        </w:rPr>
        <w:t xml:space="preserve"> η γειτονική </w:t>
      </w:r>
      <w:r>
        <w:rPr>
          <w:rFonts w:eastAsia="Times New Roman" w:cs="Times New Roman"/>
          <w:szCs w:val="24"/>
        </w:rPr>
        <w:lastRenderedPageBreak/>
        <w:t xml:space="preserve">χώρα εντάχθηκε με την προσωρινή σύνθετη ονομασία της στον ΟΗΕ μέχρι περίπου το Βουκουρέστι το 2008 επί κυβερνήσεως Κώστα Καραμανλή με ενδιάμεσο κρίσιμο σταθμό το εμπάργκο και την ενδιάμεση </w:t>
      </w:r>
      <w:r>
        <w:rPr>
          <w:rFonts w:eastAsia="Times New Roman" w:cs="Times New Roman"/>
          <w:szCs w:val="24"/>
        </w:rPr>
        <w:t>σ</w:t>
      </w:r>
      <w:r>
        <w:rPr>
          <w:rFonts w:eastAsia="Times New Roman" w:cs="Times New Roman"/>
          <w:szCs w:val="24"/>
        </w:rPr>
        <w:t xml:space="preserve">υμφωνία του 1995 επί </w:t>
      </w:r>
      <w:r>
        <w:rPr>
          <w:rFonts w:eastAsia="Times New Roman" w:cs="Times New Roman"/>
          <w:szCs w:val="24"/>
        </w:rPr>
        <w:t xml:space="preserve">κυβερνήσεως Ανδρέα Παπανδρέου. Αυτό ήταν ένα εξαιρετικά καλό σημείο εκκίνησης για την παρούσα Κυβέρνηση, προκειμένου να επιτευχθεί μια λύση ευρύτατης αποδοχής και συναίνεσης, όταν θα υπήρχε το </w:t>
      </w:r>
      <w:r>
        <w:rPr>
          <w:rFonts w:eastAsia="Times New Roman" w:cs="Times New Roman"/>
          <w:szCs w:val="24"/>
          <w:lang w:val="en-US"/>
        </w:rPr>
        <w:t>momentum</w:t>
      </w:r>
      <w:r w:rsidRPr="0004640B">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momentum</w:t>
      </w:r>
      <w:r w:rsidRPr="008C6156">
        <w:rPr>
          <w:rFonts w:eastAsia="Times New Roman" w:cs="Times New Roman"/>
          <w:szCs w:val="24"/>
        </w:rPr>
        <w:t xml:space="preserve"> </w:t>
      </w:r>
      <w:r>
        <w:rPr>
          <w:rFonts w:eastAsia="Times New Roman" w:cs="Times New Roman"/>
          <w:szCs w:val="24"/>
        </w:rPr>
        <w:t>υπήρξε για πρώτη φορά μετά από δεκαετίες.</w:t>
      </w:r>
      <w:r>
        <w:rPr>
          <w:rFonts w:eastAsia="Times New Roman" w:cs="Times New Roman"/>
          <w:szCs w:val="24"/>
        </w:rPr>
        <w:t xml:space="preserve"> Υπήρξε με την ήττα του κ. Γκρουέφσκι και των αντιλήψεών του με τον σχηματισμό της κυβέρνησης Ζάεφ, με την εντυπωσιακή ενίσχυση του ρόλου και της επιρροής της αλβανικής κοινότητας και των δύο κομμάτων της, κυρίως του μεγαλύτερου, αλλά και του μικρότερου κα</w:t>
      </w:r>
      <w:r>
        <w:rPr>
          <w:rFonts w:eastAsia="Times New Roman" w:cs="Times New Roman"/>
          <w:szCs w:val="24"/>
        </w:rPr>
        <w:t>ι νεότερου. Η συγκυρία αυτή διαμορφώθηκε από τα προβλήματα που προκάλεσε η ένταξη του Μαυροβουνίου στο ΝΑΤΟ, προβλήματα εσωτερικά αλλά κυρίως προβλήματα συνιστάμενα στην έντονη δημόσια κατηγορηματική αντίδραση της Ρωσικής Ομοσπονδίας ως προς την ένταξη του</w:t>
      </w:r>
      <w:r>
        <w:rPr>
          <w:rFonts w:eastAsia="Times New Roman" w:cs="Times New Roman"/>
          <w:szCs w:val="24"/>
        </w:rPr>
        <w:t xml:space="preserve"> Μαυροβουνίου και άλλων χωρών των Δυτικών Βαλκανίων στο </w:t>
      </w:r>
      <w:r>
        <w:rPr>
          <w:rFonts w:eastAsia="Times New Roman" w:cs="Times New Roman"/>
          <w:szCs w:val="24"/>
        </w:rPr>
        <w:lastRenderedPageBreak/>
        <w:t>ΝΑΤΟ, που δεν είναι μέλη. Άρα αναφερόμαστε</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στη γειτονική μας χώρα και τη Σερβία, με δεδομένο ότι η Σερβία δεν επιθυμεί την ένταξή της στο ΝΑΤΟ.</w:t>
      </w:r>
    </w:p>
    <w:p w14:paraId="2ED8B7A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Αυτό είναι το μέτρο του διαρκούς αλλά εντονότατ</w:t>
      </w:r>
      <w:r>
        <w:rPr>
          <w:rFonts w:eastAsia="Times New Roman" w:cs="Times New Roman"/>
          <w:szCs w:val="24"/>
        </w:rPr>
        <w:t xml:space="preserve">ου ενδιαφέροντος Ευρωπαϊκής Ένωσης και κυρίως Ηνωμένων Πολιτειών για την πλήρη ένταξη της γειτονικής μας χώρας στις ευρωπαϊκές και ατλαντικές δομές. </w:t>
      </w:r>
    </w:p>
    <w:p w14:paraId="2ED8B7A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Αυτό το ενδιαφέρον οξύνθηκε και εντάθηκε -λογικά</w:t>
      </w:r>
      <w:r w:rsidRPr="00E14E48">
        <w:rPr>
          <w:rFonts w:eastAsia="Times New Roman" w:cs="Times New Roman"/>
          <w:szCs w:val="24"/>
        </w:rPr>
        <w:t>-</w:t>
      </w:r>
      <w:r>
        <w:rPr>
          <w:rFonts w:eastAsia="Times New Roman" w:cs="Times New Roman"/>
          <w:szCs w:val="24"/>
        </w:rPr>
        <w:t xml:space="preserve"> μετά και την αντίδραση της Ρωσίας που την είδαμε να επαν</w:t>
      </w:r>
      <w:r>
        <w:rPr>
          <w:rFonts w:eastAsia="Times New Roman" w:cs="Times New Roman"/>
          <w:szCs w:val="24"/>
        </w:rPr>
        <w:t xml:space="preserve">αλαμβάνεται πολύ πρόσφατα. Άρα η Ελλάδα κρατούσε -και μέχρι σήμερα εξακολουθεί να κρατά- ένα από τα πολύ σημαντικά κλειδιά της ένταξης της γειτονικής μας χώρας στο ΝΑΤΟ και την Ευρωπαϊκή Ένωση. Αυτό ήταν ένα εξαιρετικό μομέντουμ για τη χώρα μας. </w:t>
      </w:r>
    </w:p>
    <w:p w14:paraId="2ED8B7A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Επιπλέον </w:t>
      </w:r>
      <w:r>
        <w:rPr>
          <w:rFonts w:eastAsia="Times New Roman" w:cs="Times New Roman"/>
          <w:szCs w:val="24"/>
        </w:rPr>
        <w:t>έχουμε μια πολύ ενδιαφέρουσα καμπύλη στις σχέσεις Πρίστινας</w:t>
      </w:r>
      <w:r>
        <w:rPr>
          <w:rFonts w:eastAsia="Times New Roman" w:cs="Times New Roman"/>
          <w:szCs w:val="24"/>
        </w:rPr>
        <w:t xml:space="preserve"> </w:t>
      </w:r>
      <w:r>
        <w:rPr>
          <w:rFonts w:eastAsia="Times New Roman" w:cs="Times New Roman"/>
          <w:szCs w:val="24"/>
        </w:rPr>
        <w:t xml:space="preserve">- Βελιγραδίου με το περιβόητο ζήτημα της ανταλλαγής πληθυσμών και εδαφών και Πρίστινας - Τιράνων όπου έχουμε </w:t>
      </w:r>
      <w:r>
        <w:rPr>
          <w:rFonts w:eastAsia="Times New Roman" w:cs="Times New Roman"/>
          <w:szCs w:val="24"/>
          <w:lang w:val="en-US"/>
        </w:rPr>
        <w:t>de</w:t>
      </w:r>
      <w:r w:rsidRPr="00AE7A64">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ομοσπονδοποίηση και </w:t>
      </w:r>
      <w:r>
        <w:rPr>
          <w:rFonts w:eastAsia="Times New Roman" w:cs="Times New Roman"/>
          <w:szCs w:val="24"/>
          <w:lang w:val="en-US"/>
        </w:rPr>
        <w:t>de</w:t>
      </w:r>
      <w:r w:rsidRPr="00AE7A64">
        <w:rPr>
          <w:rFonts w:eastAsia="Times New Roman" w:cs="Times New Roman"/>
          <w:szCs w:val="24"/>
        </w:rPr>
        <w:t xml:space="preserve"> </w:t>
      </w:r>
      <w:r>
        <w:rPr>
          <w:rFonts w:eastAsia="Times New Roman" w:cs="Times New Roman"/>
          <w:szCs w:val="24"/>
          <w:lang w:val="en-US"/>
        </w:rPr>
        <w:t>facto</w:t>
      </w:r>
      <w:r w:rsidRPr="00AE7A64">
        <w:rPr>
          <w:rFonts w:eastAsia="Times New Roman" w:cs="Times New Roman"/>
          <w:szCs w:val="24"/>
        </w:rPr>
        <w:t xml:space="preserve"> </w:t>
      </w:r>
      <w:r>
        <w:rPr>
          <w:rFonts w:eastAsia="Times New Roman" w:cs="Times New Roman"/>
          <w:szCs w:val="24"/>
        </w:rPr>
        <w:t xml:space="preserve">κατάργηση των συνόρων. </w:t>
      </w:r>
    </w:p>
    <w:p w14:paraId="2ED8B7A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Την εθνική</w:t>
      </w:r>
      <w:r w:rsidRPr="00AE7A64">
        <w:rPr>
          <w:rFonts w:eastAsia="Times New Roman" w:cs="Times New Roman"/>
          <w:szCs w:val="24"/>
        </w:rPr>
        <w:t>,</w:t>
      </w:r>
      <w:r>
        <w:rPr>
          <w:rFonts w:eastAsia="Times New Roman" w:cs="Times New Roman"/>
          <w:szCs w:val="24"/>
        </w:rPr>
        <w:t xml:space="preserve"> όμως</w:t>
      </w:r>
      <w:r w:rsidRPr="00AE7A64">
        <w:rPr>
          <w:rFonts w:eastAsia="Times New Roman" w:cs="Times New Roman"/>
          <w:szCs w:val="24"/>
        </w:rPr>
        <w:t>,</w:t>
      </w:r>
      <w:r>
        <w:rPr>
          <w:rFonts w:eastAsia="Times New Roman" w:cs="Times New Roman"/>
          <w:szCs w:val="24"/>
        </w:rPr>
        <w:t xml:space="preserve"> συναίνεση που ήταν απολύτως εφικτή και απολύτως αναγκαία</w:t>
      </w:r>
      <w:r w:rsidRPr="00AE7A64">
        <w:rPr>
          <w:rFonts w:eastAsia="Times New Roman" w:cs="Times New Roman"/>
          <w:szCs w:val="24"/>
        </w:rPr>
        <w:t>,</w:t>
      </w:r>
      <w:r>
        <w:rPr>
          <w:rFonts w:eastAsia="Times New Roman" w:cs="Times New Roman"/>
          <w:szCs w:val="24"/>
        </w:rPr>
        <w:t xml:space="preserve"> δυστυχώς δεν τη θέλησε και δεν την επεδίωξε ποτέ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2ED8B7A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λέω σήμερα πάλι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παρά την αποχώρηση του κ. Καμμένου, γιατί ο κ. Καμμένος και οι ΑΝΕΛ κράτη</w:t>
      </w:r>
      <w:r>
        <w:rPr>
          <w:rFonts w:eastAsia="Times New Roman" w:cs="Times New Roman"/>
          <w:szCs w:val="24"/>
        </w:rPr>
        <w:t xml:space="preserve">σαν το στυλό με το οποίο υπογράφηκε η </w:t>
      </w:r>
      <w:r>
        <w:rPr>
          <w:rFonts w:eastAsia="Times New Roman" w:cs="Times New Roman"/>
          <w:szCs w:val="24"/>
        </w:rPr>
        <w:t>σ</w:t>
      </w:r>
      <w:r>
        <w:rPr>
          <w:rFonts w:eastAsia="Times New Roman" w:cs="Times New Roman"/>
          <w:szCs w:val="24"/>
        </w:rPr>
        <w:t>υμφωνία αυτή</w:t>
      </w:r>
      <w:r w:rsidRPr="00AE7A64">
        <w:rPr>
          <w:rFonts w:eastAsia="Times New Roman" w:cs="Times New Roman"/>
          <w:szCs w:val="24"/>
        </w:rPr>
        <w:t>,</w:t>
      </w:r>
      <w:r>
        <w:rPr>
          <w:rFonts w:eastAsia="Times New Roman" w:cs="Times New Roman"/>
          <w:szCs w:val="24"/>
        </w:rPr>
        <w:t xml:space="preserve"> που σε πολλά σημεία δεσμεύει τη χώρα από μόνης της υπογραφής της, γιατί εμπεριέχει και μια λανθάνουσα, νέα ενδιάμεση συμφωνία που ίσχυσε από της υπογραφής. </w:t>
      </w:r>
    </w:p>
    <w:p w14:paraId="2ED8B7A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στόχος της Κυβέρνησης δεν ήταν, δυστυχώς, η </w:t>
      </w:r>
      <w:r>
        <w:rPr>
          <w:rFonts w:eastAsia="Times New Roman" w:cs="Times New Roman"/>
          <w:szCs w:val="24"/>
        </w:rPr>
        <w:t>διαχείριση ενός εθνικού θέματος υπεράνω κομματικών αντιθέσεων και σκοπιμοτήτων αλλά η μετατροπή ενός εθνικού θέματος σε μοχλό εσωτερικών πολιτικών εξελίξεων. Ήξερε πάρα πολύ καλά -και ξέρει- ο κ. Τσίπρας και η Κυβέρνησή του, ότι το ζήτημα του ονόματος είνα</w:t>
      </w:r>
      <w:r>
        <w:rPr>
          <w:rFonts w:eastAsia="Times New Roman" w:cs="Times New Roman"/>
          <w:szCs w:val="24"/>
        </w:rPr>
        <w:t xml:space="preserve">ι ζήτημα ταυτοτικό, δηλαδή ένα ζήτημα που κινείται σε ένα πεδίο εξαιρετικά ευαίσθητο για κάθε κοινωνία και ιδίως για μια τραυματισμένη και κουρασμένη κοινωνία λόγω της οικονομικής κρίσης. </w:t>
      </w:r>
    </w:p>
    <w:p w14:paraId="2ED8B7A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Το ήξερε πολύ καλά -και το ξέρει- ο κ. Τσίπρας και η Κυβέρνησή του</w:t>
      </w:r>
      <w:r>
        <w:rPr>
          <w:rFonts w:eastAsia="Times New Roman" w:cs="Times New Roman"/>
          <w:szCs w:val="24"/>
        </w:rPr>
        <w:t>,</w:t>
      </w:r>
      <w:r>
        <w:rPr>
          <w:rFonts w:eastAsia="Times New Roman" w:cs="Times New Roman"/>
          <w:szCs w:val="24"/>
        </w:rPr>
        <w:t xml:space="preserve"> γιατί σε αυτή την ταυτοτική ευαισθησία οικοδόμησε την απλουστευτική, δημαγωγική και εθνικολαϊκιστική πολιτική του από το 2010 και μετά. Έτσι έφτασε στην εξουσία και οδήγησε τη χώρα στη δευτερογενή οικονομική κρίση από το 2015 έως τώρα. Και Κύριος οίδε τι </w:t>
      </w:r>
      <w:r>
        <w:rPr>
          <w:rFonts w:eastAsia="Times New Roman" w:cs="Times New Roman"/>
          <w:szCs w:val="24"/>
        </w:rPr>
        <w:t>θα συμβεί στο πεδίο της οικονομίας μέχρι τις εκλογές.</w:t>
      </w:r>
    </w:p>
    <w:p w14:paraId="2ED8B7A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Ήθελε, λοιπόν, να χρησιμοποιήσει εξαρχής το ζήτημα του ονόματος ως εργαλείο για τη μετατόπισή του από την «αδελφική» συνεργασία με τον κ. Καμμένο, που έγινε, δήθεν σε αντιμνημονιακή βάση, στο πεδίο της </w:t>
      </w:r>
      <w:r>
        <w:rPr>
          <w:rFonts w:eastAsia="Times New Roman" w:cs="Times New Roman"/>
          <w:szCs w:val="24"/>
        </w:rPr>
        <w:t>δήθεν νέας κεντροαριστεράς. Ποιας κεντροαριστεράς και μάλιστα νέας; Της βασισμένης στην ενδοκυβερνητική αποστασία τεσσάρων Βουλευτών των ΑΝΕΛ και στην κ</w:t>
      </w:r>
      <w:r>
        <w:rPr>
          <w:rFonts w:eastAsia="Times New Roman" w:cs="Times New Roman"/>
          <w:szCs w:val="24"/>
        </w:rPr>
        <w:t>.</w:t>
      </w:r>
      <w:r>
        <w:rPr>
          <w:rFonts w:eastAsia="Times New Roman" w:cs="Times New Roman"/>
          <w:szCs w:val="24"/>
        </w:rPr>
        <w:t xml:space="preserve"> Παπακώστα. Αυτά είναι τα κοινοβουλευτικά θεμέλια της νέας κεντροαριστεράς του κ. Τσίπρα.</w:t>
      </w:r>
    </w:p>
    <w:p w14:paraId="2ED8B7A8"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r>
        <w:rPr>
          <w:rFonts w:eastAsia="Times New Roman" w:cs="Times New Roman"/>
          <w:szCs w:val="24"/>
        </w:rPr>
        <w:t xml:space="preserve"> </w:t>
      </w:r>
    </w:p>
    <w:p w14:paraId="2ED8B7A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Δεν τον ενδιέφερε και δεν τον ενδιαφέρει η ταυτότητα της Μακεδονίας, αλλά η ψευδής ταυτότητα της δήθεν νέας κεντροαριστεράς. Ποιας; Υπό την ηγεμονία του ΣΥΡΙΖΑ με πρόθυμες ουρές, πρόθυμους συν</w:t>
      </w:r>
      <w:r>
        <w:rPr>
          <w:rFonts w:eastAsia="Times New Roman" w:cs="Times New Roman"/>
          <w:szCs w:val="24"/>
        </w:rPr>
        <w:t>οδοιπόρους της ύστερης παρακμιακής φάσης της κυβερνητικής του θητείας.</w:t>
      </w:r>
    </w:p>
    <w:p w14:paraId="2ED8B7A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Έχουμε, λοιπόν, ενώπιόν μας την πραγματική στάθμιση των εθνικών συμφερόντων. Έχουμε μια εξωτερική πολιτική</w:t>
      </w:r>
      <w:r>
        <w:rPr>
          <w:rFonts w:eastAsia="Times New Roman" w:cs="Times New Roman"/>
          <w:szCs w:val="24"/>
        </w:rPr>
        <w:t>,</w:t>
      </w:r>
      <w:r>
        <w:rPr>
          <w:rFonts w:eastAsia="Times New Roman" w:cs="Times New Roman"/>
          <w:szCs w:val="24"/>
        </w:rPr>
        <w:t xml:space="preserve"> που ασκείται με όρους μικροκομματικής σκοπιμότητας από τη μια μεριά, χωρίς να</w:t>
      </w:r>
      <w:r>
        <w:rPr>
          <w:rFonts w:eastAsia="Times New Roman" w:cs="Times New Roman"/>
          <w:szCs w:val="24"/>
        </w:rPr>
        <w:t xml:space="preserve"> προστατεύονται προστατεύσιμα συμφέροντα της χώρας</w:t>
      </w:r>
      <w:r>
        <w:rPr>
          <w:rFonts w:eastAsia="Times New Roman" w:cs="Times New Roman"/>
          <w:szCs w:val="24"/>
        </w:rPr>
        <w:t>,</w:t>
      </w:r>
      <w:r>
        <w:rPr>
          <w:rFonts w:eastAsia="Times New Roman" w:cs="Times New Roman"/>
          <w:szCs w:val="24"/>
        </w:rPr>
        <w:t xml:space="preserve"> και από την άλλη έχουμε μείζονα ζητήματα εθνικού συμφέροντος, την προστασία της </w:t>
      </w:r>
      <w:r>
        <w:rPr>
          <w:rFonts w:eastAsia="Times New Roman" w:cs="Times New Roman"/>
          <w:szCs w:val="24"/>
        </w:rPr>
        <w:t>δ</w:t>
      </w:r>
      <w:r>
        <w:rPr>
          <w:rFonts w:eastAsia="Times New Roman" w:cs="Times New Roman"/>
          <w:szCs w:val="24"/>
        </w:rPr>
        <w:t xml:space="preserve">ημοκρατίας, του κράτους δικαίου, της ανεξαρτησίας της </w:t>
      </w:r>
      <w:r>
        <w:rPr>
          <w:rFonts w:eastAsia="Times New Roman" w:cs="Times New Roman"/>
          <w:szCs w:val="24"/>
        </w:rPr>
        <w:t>δ</w:t>
      </w:r>
      <w:r>
        <w:rPr>
          <w:rFonts w:eastAsia="Times New Roman" w:cs="Times New Roman"/>
          <w:szCs w:val="24"/>
        </w:rPr>
        <w:t>ικαιοσύνης, έχουμε το πρόβλημα του ευτελισμού της κοινοβουλευτικής κ</w:t>
      </w:r>
      <w:r>
        <w:rPr>
          <w:rFonts w:eastAsia="Times New Roman" w:cs="Times New Roman"/>
          <w:szCs w:val="24"/>
        </w:rPr>
        <w:t xml:space="preserve">αι δημοκρατικής τάξης. </w:t>
      </w:r>
    </w:p>
    <w:p w14:paraId="2ED8B7A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στάθμιση είναι καθαρή, σαφής και επιβεβλημένη. Πρέπει να προστατεύσουμε τη λειτουργία των θεσμών, τη δημοκρατική και κοινοβουλευτική και δικαιοκρατική υπόσταση της Ελληνικής Δημοκρατίας. </w:t>
      </w:r>
    </w:p>
    <w:p w14:paraId="2ED8B7A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δική μας στάση -και η δική μου προσωπικά</w:t>
      </w:r>
      <w:r>
        <w:rPr>
          <w:rFonts w:eastAsia="Times New Roman" w:cs="Times New Roman"/>
          <w:szCs w:val="24"/>
        </w:rPr>
        <w:t xml:space="preserve">- ενίσχυσε εξαρχής εδώ και μήνες τη διαπραγματευτική θέση της χώρας. Τα </w:t>
      </w:r>
      <w:r>
        <w:rPr>
          <w:rFonts w:eastAsia="Times New Roman" w:cs="Times New Roman"/>
          <w:szCs w:val="24"/>
        </w:rPr>
        <w:lastRenderedPageBreak/>
        <w:t>έχουμε πει σε εκδηλώσεις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σε δημόσια εκδήλωση του Υπουργείου Εξωτερικών από κοινού με τον κ. Κοτζιά στην παρουσίαση του βιβλίου του Νίκου Μέρτζου. </w:t>
      </w:r>
    </w:p>
    <w:p w14:paraId="2ED8B7A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Όμως θυμάστε τι είπα από</w:t>
      </w:r>
      <w:r>
        <w:rPr>
          <w:rFonts w:eastAsia="Times New Roman" w:cs="Times New Roman"/>
          <w:szCs w:val="24"/>
        </w:rPr>
        <w:t xml:space="preserve"> το Βήμα αυτό</w:t>
      </w:r>
      <w:r>
        <w:rPr>
          <w:rFonts w:eastAsia="Times New Roman" w:cs="Times New Roman"/>
          <w:szCs w:val="24"/>
        </w:rPr>
        <w:t>,</w:t>
      </w:r>
      <w:r>
        <w:rPr>
          <w:rFonts w:eastAsia="Times New Roman" w:cs="Times New Roman"/>
          <w:szCs w:val="24"/>
        </w:rPr>
        <w:t xml:space="preserve"> όταν ήρθε στη δημοσιότητα το απίθανο της Μακεδονίας του Ίλιντεν, που ήταν η επιτομή του αλυτρωτισμού. Και θυμάστε ότι την </w:t>
      </w:r>
      <w:r>
        <w:rPr>
          <w:rFonts w:eastAsia="Times New Roman" w:cs="Times New Roman"/>
          <w:szCs w:val="24"/>
        </w:rPr>
        <w:t>Α</w:t>
      </w:r>
      <w:r>
        <w:rPr>
          <w:rFonts w:eastAsia="Times New Roman" w:cs="Times New Roman"/>
          <w:szCs w:val="24"/>
        </w:rPr>
        <w:t xml:space="preserve">ναθεώρηση του Συντάγματος όχι ως υποκατάσταση της ισχύος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ικαίου αλλά ως απόδειξη συμμόρφωσης των γειτόνω</w:t>
      </w:r>
      <w:r>
        <w:rPr>
          <w:rFonts w:eastAsia="Times New Roman" w:cs="Times New Roman"/>
          <w:szCs w:val="24"/>
        </w:rPr>
        <w:t xml:space="preserve">ν στο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ίκαιο, την επέβαλε, επίσης, η </w:t>
      </w:r>
      <w:r>
        <w:rPr>
          <w:rFonts w:eastAsia="Times New Roman" w:cs="Times New Roman"/>
          <w:szCs w:val="24"/>
        </w:rPr>
        <w:t>Α</w:t>
      </w:r>
      <w:r>
        <w:rPr>
          <w:rFonts w:eastAsia="Times New Roman" w:cs="Times New Roman"/>
          <w:szCs w:val="24"/>
        </w:rPr>
        <w:t xml:space="preserve">ντιπολίτευση με νηφάλιες και δημιουργικές φωνές της, γιατί αυτό είχε γίνει και το 1995. Η ενδιάμεση συμφωνία οδήγησε σε σειρά </w:t>
      </w:r>
      <w:r>
        <w:rPr>
          <w:rFonts w:eastAsia="Times New Roman" w:cs="Times New Roman"/>
          <w:szCs w:val="24"/>
        </w:rPr>
        <w:t>α</w:t>
      </w:r>
      <w:r>
        <w:rPr>
          <w:rFonts w:eastAsia="Times New Roman" w:cs="Times New Roman"/>
          <w:szCs w:val="24"/>
        </w:rPr>
        <w:t xml:space="preserve">ναθεωρήσεων του </w:t>
      </w:r>
      <w:r>
        <w:rPr>
          <w:rFonts w:eastAsia="Times New Roman" w:cs="Times New Roman"/>
          <w:szCs w:val="24"/>
        </w:rPr>
        <w:t>σ</w:t>
      </w:r>
      <w:r>
        <w:rPr>
          <w:rFonts w:eastAsia="Times New Roman" w:cs="Times New Roman"/>
          <w:szCs w:val="24"/>
        </w:rPr>
        <w:t xml:space="preserve">υντάγματος της γειτονικής μας χώρας. </w:t>
      </w:r>
    </w:p>
    <w:p w14:paraId="2ED8B7A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Εξακολουθεί το βασικό ζήτημα να είναι η ισχύς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Δ</w:t>
      </w:r>
      <w:r>
        <w:rPr>
          <w:rFonts w:eastAsia="Times New Roman" w:cs="Times New Roman"/>
          <w:szCs w:val="24"/>
        </w:rPr>
        <w:t xml:space="preserve">ικαίου. Και επειδή, πράγματι, από τη ρηματική διακοίνωση προκύπτουν ασάφειες, αμφιβολίες, υπαναχωρήσεις, μη σεβασμός όλων των προϋποθέσεων σχετικά με την αναθεώρηση του </w:t>
      </w:r>
      <w:r>
        <w:rPr>
          <w:rFonts w:eastAsia="Times New Roman" w:cs="Times New Roman"/>
          <w:szCs w:val="24"/>
        </w:rPr>
        <w:t>σ</w:t>
      </w:r>
      <w:r>
        <w:rPr>
          <w:rFonts w:eastAsia="Times New Roman" w:cs="Times New Roman"/>
          <w:szCs w:val="24"/>
        </w:rPr>
        <w:t>υντάγματος</w:t>
      </w:r>
      <w:r>
        <w:rPr>
          <w:rFonts w:eastAsia="Times New Roman" w:cs="Times New Roman"/>
          <w:szCs w:val="24"/>
        </w:rPr>
        <w:t>,</w:t>
      </w:r>
      <w:r>
        <w:rPr>
          <w:rFonts w:eastAsia="Times New Roman" w:cs="Times New Roman"/>
          <w:szCs w:val="24"/>
        </w:rPr>
        <w:t xml:space="preserve"> και επειδή βλέ</w:t>
      </w:r>
      <w:r>
        <w:rPr>
          <w:rFonts w:eastAsia="Times New Roman" w:cs="Times New Roman"/>
          <w:szCs w:val="24"/>
        </w:rPr>
        <w:t xml:space="preserve">πω να συγκεντρώνεται πλειοψηφία για την κύρωση της </w:t>
      </w:r>
      <w:r>
        <w:rPr>
          <w:rFonts w:eastAsia="Times New Roman" w:cs="Times New Roman"/>
          <w:szCs w:val="24"/>
        </w:rPr>
        <w:t>σ</w:t>
      </w:r>
      <w:r>
        <w:rPr>
          <w:rFonts w:eastAsia="Times New Roman" w:cs="Times New Roman"/>
          <w:szCs w:val="24"/>
        </w:rPr>
        <w:t xml:space="preserve">υνθήκης, λέω -για να το ξέρουν οι επόμενες κυβερνήσεις και για να είναι καταγεγραμμένο στα </w:t>
      </w:r>
      <w:r>
        <w:rPr>
          <w:rFonts w:eastAsia="Times New Roman" w:cs="Times New Roman"/>
          <w:szCs w:val="24"/>
        </w:rPr>
        <w:lastRenderedPageBreak/>
        <w:t>Πρακτικά της Βουλής- ότι δεν μπορεί η γειτονική μας χώρα να επικαλεστεί εσωτερικές διατάξεις της, όπως λέει η Συν</w:t>
      </w:r>
      <w:r>
        <w:rPr>
          <w:rFonts w:eastAsia="Times New Roman" w:cs="Times New Roman"/>
          <w:szCs w:val="24"/>
        </w:rPr>
        <w:t xml:space="preserve">θήκη της Βιέννης σχετικά -αυτό είναι ρητή διάταξη του άρθρου 27 της Σύμβασης της Βιέννης για το </w:t>
      </w:r>
      <w:r>
        <w:rPr>
          <w:rFonts w:eastAsia="Times New Roman" w:cs="Times New Roman"/>
          <w:szCs w:val="24"/>
        </w:rPr>
        <w:t>δ</w:t>
      </w:r>
      <w:r>
        <w:rPr>
          <w:rFonts w:eastAsia="Times New Roman" w:cs="Times New Roman"/>
          <w:szCs w:val="24"/>
        </w:rPr>
        <w:t xml:space="preserve">ίκαιο των </w:t>
      </w:r>
      <w:r>
        <w:rPr>
          <w:rFonts w:eastAsia="Times New Roman" w:cs="Times New Roman"/>
          <w:szCs w:val="24"/>
        </w:rPr>
        <w:t>σ</w:t>
      </w:r>
      <w:r>
        <w:rPr>
          <w:rFonts w:eastAsia="Times New Roman" w:cs="Times New Roman"/>
          <w:szCs w:val="24"/>
        </w:rPr>
        <w:t xml:space="preserve">υνθηκών- δεν μπορεί να επικαλεστεί ούτε το εθνικό της </w:t>
      </w:r>
      <w:r>
        <w:rPr>
          <w:rFonts w:eastAsia="Times New Roman" w:cs="Times New Roman"/>
          <w:szCs w:val="24"/>
        </w:rPr>
        <w:t>σ</w:t>
      </w:r>
      <w:r>
        <w:rPr>
          <w:rFonts w:eastAsia="Times New Roman" w:cs="Times New Roman"/>
          <w:szCs w:val="24"/>
        </w:rPr>
        <w:t>ύνταγμα, προκειμένου να απομακρυνθεί από υποχρεώσεις που απορρέουν ρητά από το Διεθνές Δίκαιο</w:t>
      </w:r>
      <w:r>
        <w:rPr>
          <w:rFonts w:eastAsia="Times New Roman" w:cs="Times New Roman"/>
          <w:szCs w:val="24"/>
        </w:rPr>
        <w:t xml:space="preserve">. </w:t>
      </w:r>
    </w:p>
    <w:p w14:paraId="2ED8B7A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Αυτό, όμως, θα μπορούσε να μη μας το αφήσει κανείς ως ένα ανοικτό πρόβλημα, ως μια πληγή στο εθνικό Σώμα, γιατί ήταν, λόγω του μομέντουμ και του συσχετισμού που εξήγησα, απολύτως εφικτό</w:t>
      </w:r>
      <w:r>
        <w:rPr>
          <w:rFonts w:eastAsia="Times New Roman" w:cs="Times New Roman"/>
          <w:szCs w:val="24"/>
        </w:rPr>
        <w:t>,</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υμφωνία να προβλέπει πραγματικά σύνθετη ονομασία για όλες τις χ</w:t>
      </w:r>
      <w:r>
        <w:rPr>
          <w:rFonts w:eastAsia="Times New Roman" w:cs="Times New Roman"/>
          <w:szCs w:val="24"/>
        </w:rPr>
        <w:t>ρήσεις «</w:t>
      </w:r>
      <w:r>
        <w:rPr>
          <w:rFonts w:eastAsia="Times New Roman" w:cs="Times New Roman"/>
          <w:szCs w:val="24"/>
          <w:lang w:val="en-US"/>
        </w:rPr>
        <w:t>erga</w:t>
      </w:r>
      <w:r w:rsidRPr="00AC337B">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και όχι διπλή ονομασία. </w:t>
      </w:r>
    </w:p>
    <w:p w14:paraId="2ED8B7B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Γιατί το άρθρο 7 που είναι η μοιραία διάταξη δίπλα στη σύνθετη ονομασία «Βόρεια Μακεδονία», επιτρέπει τη χρήση των όρων «Μακεδονία», «μακεδονικός» με το αφήγημα και την ιδεολογική χρήση της ιστορίας που θέλει το</w:t>
      </w:r>
      <w:r>
        <w:rPr>
          <w:rFonts w:eastAsia="Times New Roman" w:cs="Times New Roman"/>
          <w:szCs w:val="24"/>
        </w:rPr>
        <w:t xml:space="preserve"> δεύτερο μέρος της </w:t>
      </w:r>
      <w:r>
        <w:rPr>
          <w:rFonts w:eastAsia="Times New Roman" w:cs="Times New Roman"/>
          <w:szCs w:val="24"/>
        </w:rPr>
        <w:t>σ</w:t>
      </w:r>
      <w:r>
        <w:rPr>
          <w:rFonts w:eastAsia="Times New Roman" w:cs="Times New Roman"/>
          <w:szCs w:val="24"/>
        </w:rPr>
        <w:t xml:space="preserve">ύμβασης. Και, βεβαίως, θα μπορούσε -και θα όφειλε, όπως συμβαίνει σε όλες τις χώρες- η ιθαγένεια -εγώ δέχομαι ότι το </w:t>
      </w:r>
      <w:r>
        <w:rPr>
          <w:rFonts w:eastAsia="Times New Roman" w:cs="Times New Roman"/>
          <w:szCs w:val="24"/>
        </w:rPr>
        <w:lastRenderedPageBreak/>
        <w:t>«</w:t>
      </w:r>
      <w:r>
        <w:rPr>
          <w:rFonts w:eastAsia="Times New Roman" w:cs="Times New Roman"/>
          <w:szCs w:val="24"/>
          <w:lang w:val="en-US"/>
        </w:rPr>
        <w:t>nationality</w:t>
      </w:r>
      <w:r>
        <w:rPr>
          <w:rFonts w:eastAsia="Times New Roman" w:cs="Times New Roman"/>
          <w:szCs w:val="24"/>
        </w:rPr>
        <w:t>» είναι ιθαγένεια, η εξωτερική όψη της ιθαγένειας, αυτό το βλέπουμε πάρα πολύ καλά στο Ηνωμένο Βασίλειο που</w:t>
      </w:r>
      <w:r>
        <w:rPr>
          <w:rFonts w:eastAsia="Times New Roman" w:cs="Times New Roman"/>
          <w:szCs w:val="24"/>
        </w:rPr>
        <w:t xml:space="preserve"> έχει μία «</w:t>
      </w:r>
      <w:r>
        <w:rPr>
          <w:rFonts w:eastAsia="Times New Roman" w:cs="Times New Roman"/>
          <w:szCs w:val="24"/>
          <w:lang w:val="en-US"/>
        </w:rPr>
        <w:t>nationality</w:t>
      </w:r>
      <w:r>
        <w:rPr>
          <w:rFonts w:eastAsia="Times New Roman" w:cs="Times New Roman"/>
          <w:szCs w:val="24"/>
        </w:rPr>
        <w:t>» αλλά πολλές μορφές «</w:t>
      </w:r>
      <w:r>
        <w:rPr>
          <w:rFonts w:eastAsia="Times New Roman" w:cs="Times New Roman"/>
          <w:szCs w:val="24"/>
          <w:lang w:val="en-US"/>
        </w:rPr>
        <w:t>citizenship</w:t>
      </w:r>
      <w:r>
        <w:rPr>
          <w:rFonts w:eastAsia="Times New Roman" w:cs="Times New Roman"/>
          <w:szCs w:val="24"/>
        </w:rPr>
        <w:t xml:space="preserve">»- πρέπει να είναι βορειομακεδονική. </w:t>
      </w:r>
    </w:p>
    <w:p w14:paraId="2ED8B7B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τις διευκρινίσεις της ρηματικής διακοίνωσης τις ζήτησαν και τις επέβαλαν οι Αλβανοί, ενώ έπρεπε να τις ζητήσει και να τις επιβάλει η ελληνική Κυβέρνηση. Και το</w:t>
      </w:r>
      <w:r>
        <w:rPr>
          <w:rFonts w:eastAsia="Times New Roman" w:cs="Times New Roman"/>
          <w:szCs w:val="24"/>
        </w:rPr>
        <w:t xml:space="preserve"> ίδιο και για τη γλώσσα γιατί τους ενδιαφέρει τους Αλβανούς η χρήση της αλβανικής γλώσσας. Η άλλη γλώσσα δεν είναι η γλώσσα του κράτους τους, είναι η γλώσσα της σλαβικής κοινότητας, της πλειονότητας. Άρα είναι σλαβομακεδονική ή μακεδονοσλαβική, όπως τη λέγ</w:t>
      </w:r>
      <w:r>
        <w:rPr>
          <w:rFonts w:eastAsia="Times New Roman" w:cs="Times New Roman"/>
          <w:szCs w:val="24"/>
        </w:rPr>
        <w:t xml:space="preserve">αμε σε όλες τις κρίσιμες απογραφές. </w:t>
      </w:r>
    </w:p>
    <w:p w14:paraId="2ED8B7B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Για να μη μιλήσω για τις αφηγήσεις. Εγώ δέχομαι την καλύτερη ερμηνεία του άρθρου 7 ότι παραιτούνται του εξαρχαϊσμού και της διεκδίκησης της αρχαιοελληνικής κληρονομιάς, αλλά παίρνουν την ιστορική αφήγηση των μεσαιωνικών</w:t>
      </w:r>
      <w:r>
        <w:rPr>
          <w:rFonts w:eastAsia="Times New Roman" w:cs="Times New Roman"/>
          <w:szCs w:val="24"/>
        </w:rPr>
        <w:t xml:space="preserve"> και νεότερων χρόνων, που είναι η κρίσιμη, γιατί είναι αυτή που έχει εκβολές μέχρι το σήμερα.</w:t>
      </w:r>
    </w:p>
    <w:p w14:paraId="2ED8B7B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λοιπόν, δεν ήθελε εθνική συναίνεση από τους πολιτικούς αντιπάλους. Ήθελε μόνο υποστηρικτικές, χειροκροτητές και ουρές. Ήθελε να προκαλέσει εσωτερική </w:t>
      </w:r>
      <w:r>
        <w:rPr>
          <w:rFonts w:eastAsia="Times New Roman" w:cs="Times New Roman"/>
          <w:szCs w:val="24"/>
        </w:rPr>
        <w:t>ρήξη στη Νέα Δημοκρατία, υποταγή του ΚΙΝΑΛ δι</w:t>
      </w:r>
      <w:r>
        <w:rPr>
          <w:rFonts w:eastAsia="Times New Roman" w:cs="Times New Roman"/>
          <w:szCs w:val="24"/>
        </w:rPr>
        <w:t>ά</w:t>
      </w:r>
      <w:r>
        <w:rPr>
          <w:rFonts w:eastAsia="Times New Roman" w:cs="Times New Roman"/>
          <w:szCs w:val="24"/>
        </w:rPr>
        <w:t xml:space="preserve"> μέσου πρόθυμων συνοδοιπόρων, εξαέρωση του Ποταμιού. </w:t>
      </w:r>
    </w:p>
    <w:p w14:paraId="2ED8B7B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Μεταχειρίστηκε δε ο κ. Τσίπρας τον κ. Καμμένο όπως αρμόζει σε μια σχέση πολιτικών συνενόχων που αλληλοκαρφώνονται. Η μεταχείριση του κ. Καμμένου είναι πολύ </w:t>
      </w:r>
      <w:r>
        <w:rPr>
          <w:rFonts w:eastAsia="Times New Roman" w:cs="Times New Roman"/>
          <w:szCs w:val="24"/>
        </w:rPr>
        <w:t>διδακτική και προειδοποιητική για τους νέους συνοδοιπόρους.</w:t>
      </w:r>
    </w:p>
    <w:p w14:paraId="2ED8B7B5"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r>
        <w:rPr>
          <w:rFonts w:eastAsia="Times New Roman" w:cs="Times New Roman"/>
          <w:szCs w:val="24"/>
        </w:rPr>
        <w:t xml:space="preserve"> </w:t>
      </w:r>
    </w:p>
    <w:p w14:paraId="2ED8B7B6"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lang w:val="en-US"/>
        </w:rPr>
        <w:t>H</w:t>
      </w:r>
      <w:r>
        <w:rPr>
          <w:rFonts w:eastAsia="Times New Roman"/>
          <w:color w:val="212121"/>
          <w:szCs w:val="24"/>
        </w:rPr>
        <w:t xml:space="preserve"> ισορροπία της </w:t>
      </w:r>
      <w:r>
        <w:rPr>
          <w:rFonts w:eastAsia="Times New Roman"/>
          <w:color w:val="212121"/>
          <w:szCs w:val="24"/>
        </w:rPr>
        <w:t>σ</w:t>
      </w:r>
      <w:r w:rsidRPr="009A58B3">
        <w:rPr>
          <w:rFonts w:eastAsia="Times New Roman"/>
          <w:color w:val="212121"/>
          <w:szCs w:val="24"/>
        </w:rPr>
        <w:t>υμφωνίας είναι</w:t>
      </w:r>
      <w:r w:rsidRPr="00B90976">
        <w:rPr>
          <w:rFonts w:eastAsia="Times New Roman"/>
          <w:color w:val="212121"/>
          <w:szCs w:val="24"/>
        </w:rPr>
        <w:t>,</w:t>
      </w:r>
      <w:r>
        <w:rPr>
          <w:rFonts w:eastAsia="Times New Roman"/>
          <w:color w:val="212121"/>
          <w:szCs w:val="24"/>
        </w:rPr>
        <w:t xml:space="preserve"> </w:t>
      </w:r>
      <w:r w:rsidRPr="009A58B3">
        <w:rPr>
          <w:rFonts w:eastAsia="Times New Roman"/>
          <w:color w:val="212121"/>
          <w:szCs w:val="24"/>
        </w:rPr>
        <w:t>δυστυχώς</w:t>
      </w:r>
      <w:r w:rsidRPr="00B90976">
        <w:rPr>
          <w:rFonts w:eastAsia="Times New Roman"/>
          <w:color w:val="212121"/>
          <w:szCs w:val="24"/>
        </w:rPr>
        <w:t>,</w:t>
      </w:r>
      <w:r w:rsidRPr="009A58B3">
        <w:rPr>
          <w:rFonts w:eastAsia="Times New Roman"/>
          <w:color w:val="212121"/>
          <w:szCs w:val="24"/>
        </w:rPr>
        <w:t xml:space="preserve"> ετεροβαρής</w:t>
      </w:r>
      <w:r>
        <w:rPr>
          <w:rFonts w:eastAsia="Times New Roman"/>
          <w:color w:val="212121"/>
          <w:szCs w:val="24"/>
        </w:rPr>
        <w:t>,</w:t>
      </w:r>
      <w:r w:rsidRPr="009A58B3">
        <w:rPr>
          <w:rFonts w:eastAsia="Times New Roman"/>
          <w:color w:val="212121"/>
          <w:szCs w:val="24"/>
        </w:rPr>
        <w:t xml:space="preserve"> γιατί η Ελλάδα δίνει την ένταξη στο ΝΑΤΟ και την προοπτική ένταξης στην Ευρωπαϊκή Ένωση</w:t>
      </w:r>
      <w:r>
        <w:rPr>
          <w:rFonts w:eastAsia="Times New Roman"/>
          <w:color w:val="212121"/>
          <w:szCs w:val="24"/>
        </w:rPr>
        <w:t>.</w:t>
      </w:r>
      <w:r w:rsidRPr="009A58B3">
        <w:rPr>
          <w:rFonts w:eastAsia="Times New Roman"/>
          <w:color w:val="212121"/>
          <w:szCs w:val="24"/>
        </w:rPr>
        <w:t xml:space="preserve"> Μάλιστα άλλαξε ο συγχρονισμός των ενεργειών</w:t>
      </w:r>
      <w:r>
        <w:rPr>
          <w:rFonts w:eastAsia="Times New Roman"/>
          <w:color w:val="212121"/>
          <w:szCs w:val="24"/>
        </w:rPr>
        <w:t>. Ε</w:t>
      </w:r>
      <w:r w:rsidRPr="009A58B3">
        <w:rPr>
          <w:rFonts w:eastAsia="Times New Roman"/>
          <w:color w:val="212121"/>
          <w:szCs w:val="24"/>
        </w:rPr>
        <w:t>νώ έπρεπε να έχει ολ</w:t>
      </w:r>
      <w:r>
        <w:rPr>
          <w:rFonts w:eastAsia="Times New Roman"/>
          <w:color w:val="212121"/>
          <w:szCs w:val="24"/>
        </w:rPr>
        <w:t>οκληρωθεί η αναθεώρηση, η κύ</w:t>
      </w:r>
      <w:r w:rsidRPr="009A58B3">
        <w:rPr>
          <w:rFonts w:eastAsia="Times New Roman"/>
          <w:color w:val="212121"/>
          <w:szCs w:val="24"/>
        </w:rPr>
        <w:t xml:space="preserve">ρωση και η θέση σε ισχύ </w:t>
      </w:r>
      <w:r>
        <w:rPr>
          <w:rFonts w:eastAsia="Times New Roman"/>
          <w:color w:val="212121"/>
          <w:szCs w:val="24"/>
        </w:rPr>
        <w:t xml:space="preserve">της </w:t>
      </w:r>
      <w:r>
        <w:rPr>
          <w:rFonts w:eastAsia="Times New Roman"/>
          <w:color w:val="212121"/>
          <w:szCs w:val="24"/>
        </w:rPr>
        <w:t>σ</w:t>
      </w:r>
      <w:r w:rsidRPr="009A58B3">
        <w:rPr>
          <w:rFonts w:eastAsia="Times New Roman"/>
          <w:color w:val="212121"/>
          <w:szCs w:val="24"/>
        </w:rPr>
        <w:t xml:space="preserve">υμφωνίας από το </w:t>
      </w:r>
      <w:r>
        <w:rPr>
          <w:rFonts w:eastAsia="Times New Roman"/>
          <w:color w:val="212121"/>
          <w:szCs w:val="24"/>
        </w:rPr>
        <w:t>δεύτερο</w:t>
      </w:r>
      <w:r w:rsidRPr="009A58B3">
        <w:rPr>
          <w:rFonts w:eastAsia="Times New Roman"/>
          <w:color w:val="212121"/>
          <w:szCs w:val="24"/>
        </w:rPr>
        <w:t xml:space="preserve"> μέρος</w:t>
      </w:r>
      <w:r>
        <w:rPr>
          <w:rFonts w:eastAsia="Times New Roman"/>
          <w:color w:val="212121"/>
          <w:szCs w:val="24"/>
        </w:rPr>
        <w:t xml:space="preserve"> που είναι τα </w:t>
      </w:r>
      <w:r>
        <w:rPr>
          <w:rFonts w:eastAsia="Times New Roman"/>
          <w:color w:val="212121"/>
          <w:szCs w:val="24"/>
        </w:rPr>
        <w:t xml:space="preserve">Σκόπια και να ακολουθήσει </w:t>
      </w:r>
      <w:r w:rsidRPr="009A58B3">
        <w:rPr>
          <w:rFonts w:eastAsia="Times New Roman"/>
          <w:color w:val="212121"/>
          <w:szCs w:val="24"/>
        </w:rPr>
        <w:t>η Αθήνα</w:t>
      </w:r>
      <w:r>
        <w:rPr>
          <w:rFonts w:eastAsia="Times New Roman"/>
          <w:color w:val="212121"/>
          <w:szCs w:val="24"/>
        </w:rPr>
        <w:t>,</w:t>
      </w:r>
      <w:r w:rsidRPr="009A58B3">
        <w:rPr>
          <w:rFonts w:eastAsia="Times New Roman"/>
          <w:color w:val="212121"/>
          <w:szCs w:val="24"/>
        </w:rPr>
        <w:t xml:space="preserve"> τώρα </w:t>
      </w:r>
      <w:r>
        <w:rPr>
          <w:rFonts w:eastAsia="Times New Roman"/>
          <w:color w:val="212121"/>
          <w:szCs w:val="24"/>
        </w:rPr>
        <w:t>προηγείται</w:t>
      </w:r>
      <w:r w:rsidRPr="009A58B3">
        <w:rPr>
          <w:rFonts w:eastAsia="Times New Roman"/>
          <w:color w:val="212121"/>
          <w:szCs w:val="24"/>
        </w:rPr>
        <w:t xml:space="preserve"> η Αθήνα σε όλα</w:t>
      </w:r>
      <w:r w:rsidRPr="00B90976">
        <w:rPr>
          <w:rFonts w:eastAsia="Times New Roman"/>
          <w:color w:val="212121"/>
          <w:szCs w:val="24"/>
        </w:rPr>
        <w:t xml:space="preserve"> -</w:t>
      </w:r>
      <w:r w:rsidRPr="009A58B3">
        <w:rPr>
          <w:rFonts w:eastAsia="Times New Roman"/>
          <w:color w:val="212121"/>
          <w:szCs w:val="24"/>
        </w:rPr>
        <w:t xml:space="preserve">και </w:t>
      </w:r>
      <w:r>
        <w:rPr>
          <w:rFonts w:eastAsia="Times New Roman"/>
          <w:color w:val="212121"/>
          <w:szCs w:val="24"/>
        </w:rPr>
        <w:t>στην πλήρη κύρωση</w:t>
      </w:r>
      <w:r w:rsidRPr="009A58B3">
        <w:rPr>
          <w:rFonts w:eastAsia="Times New Roman"/>
          <w:color w:val="212121"/>
          <w:szCs w:val="24"/>
        </w:rPr>
        <w:t xml:space="preserve"> </w:t>
      </w:r>
      <w:r w:rsidRPr="009A58B3">
        <w:rPr>
          <w:rFonts w:eastAsia="Times New Roman"/>
          <w:color w:val="212121"/>
          <w:szCs w:val="24"/>
        </w:rPr>
        <w:lastRenderedPageBreak/>
        <w:t>και στην ένταξη στο ΝΑΤΟ</w:t>
      </w:r>
      <w:r>
        <w:rPr>
          <w:rFonts w:eastAsia="Times New Roman"/>
          <w:color w:val="212121"/>
          <w:szCs w:val="24"/>
        </w:rPr>
        <w:t>-</w:t>
      </w:r>
      <w:r w:rsidRPr="009A58B3">
        <w:rPr>
          <w:rFonts w:eastAsia="Times New Roman"/>
          <w:color w:val="212121"/>
          <w:szCs w:val="24"/>
        </w:rPr>
        <w:t xml:space="preserve"> και</w:t>
      </w:r>
      <w:r>
        <w:rPr>
          <w:rFonts w:eastAsia="Times New Roman"/>
          <w:color w:val="212121"/>
          <w:szCs w:val="24"/>
        </w:rPr>
        <w:t xml:space="preserve"> ακολουθεί η έναρξη ισχύος του </w:t>
      </w:r>
      <w:r>
        <w:rPr>
          <w:rFonts w:eastAsia="Times New Roman"/>
          <w:color w:val="212121"/>
          <w:szCs w:val="24"/>
        </w:rPr>
        <w:t>σ</w:t>
      </w:r>
      <w:r w:rsidRPr="009A58B3">
        <w:rPr>
          <w:rFonts w:eastAsia="Times New Roman"/>
          <w:color w:val="212121"/>
          <w:szCs w:val="24"/>
        </w:rPr>
        <w:t>υντάγματος</w:t>
      </w:r>
      <w:r>
        <w:rPr>
          <w:rFonts w:eastAsia="Times New Roman"/>
          <w:color w:val="212121"/>
          <w:szCs w:val="24"/>
        </w:rPr>
        <w:t>.</w:t>
      </w:r>
    </w:p>
    <w:p w14:paraId="2ED8B7B7"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Όμως τι πήραν; Πήραν </w:t>
      </w:r>
      <w:r w:rsidRPr="009A58B3">
        <w:rPr>
          <w:rFonts w:eastAsia="Times New Roman"/>
          <w:color w:val="212121"/>
          <w:szCs w:val="24"/>
        </w:rPr>
        <w:t>την ιθαγένεια</w:t>
      </w:r>
      <w:r>
        <w:rPr>
          <w:rFonts w:eastAsia="Times New Roman"/>
          <w:color w:val="212121"/>
          <w:szCs w:val="24"/>
        </w:rPr>
        <w:t>,</w:t>
      </w:r>
      <w:r w:rsidRPr="009A58B3">
        <w:rPr>
          <w:rFonts w:eastAsia="Times New Roman"/>
          <w:color w:val="212121"/>
          <w:szCs w:val="24"/>
        </w:rPr>
        <w:t xml:space="preserve"> τη γλώσσα και το </w:t>
      </w:r>
      <w:r>
        <w:rPr>
          <w:rFonts w:eastAsia="Times New Roman"/>
          <w:color w:val="212121"/>
          <w:szCs w:val="24"/>
        </w:rPr>
        <w:t>αφήγημα</w:t>
      </w:r>
      <w:r w:rsidRPr="009A58B3">
        <w:rPr>
          <w:rFonts w:eastAsia="Times New Roman"/>
          <w:color w:val="212121"/>
          <w:szCs w:val="24"/>
        </w:rPr>
        <w:t xml:space="preserve"> του άρθρου 7</w:t>
      </w:r>
      <w:r>
        <w:rPr>
          <w:rFonts w:eastAsia="Times New Roman"/>
          <w:color w:val="212121"/>
          <w:szCs w:val="24"/>
        </w:rPr>
        <w:t>. Κ</w:t>
      </w:r>
      <w:r w:rsidRPr="009A58B3">
        <w:rPr>
          <w:rFonts w:eastAsia="Times New Roman"/>
          <w:color w:val="212121"/>
          <w:szCs w:val="24"/>
        </w:rPr>
        <w:t>αι όπως είπαμε</w:t>
      </w:r>
      <w:r>
        <w:rPr>
          <w:rFonts w:eastAsia="Times New Roman"/>
          <w:color w:val="212121"/>
          <w:szCs w:val="24"/>
        </w:rPr>
        <w:t>,</w:t>
      </w:r>
      <w:r w:rsidRPr="009A58B3">
        <w:rPr>
          <w:rFonts w:eastAsia="Times New Roman"/>
          <w:color w:val="212121"/>
          <w:szCs w:val="24"/>
        </w:rPr>
        <w:t xml:space="preserve"> η </w:t>
      </w:r>
      <w:r w:rsidRPr="009A58B3">
        <w:rPr>
          <w:rFonts w:eastAsia="Times New Roman"/>
          <w:color w:val="212121"/>
          <w:szCs w:val="24"/>
        </w:rPr>
        <w:t xml:space="preserve">σύνθετη ονομασία έχει συνοπτική εκδοχή </w:t>
      </w:r>
      <w:r>
        <w:rPr>
          <w:rFonts w:eastAsia="Times New Roman"/>
          <w:color w:val="212121"/>
          <w:szCs w:val="24"/>
        </w:rPr>
        <w:t>-</w:t>
      </w:r>
      <w:r w:rsidRPr="009A58B3">
        <w:rPr>
          <w:rFonts w:eastAsia="Times New Roman"/>
          <w:color w:val="212121"/>
          <w:szCs w:val="24"/>
        </w:rPr>
        <w:t>μονολεκτική</w:t>
      </w:r>
      <w:r>
        <w:rPr>
          <w:rFonts w:eastAsia="Times New Roman"/>
          <w:color w:val="212121"/>
          <w:szCs w:val="24"/>
        </w:rPr>
        <w:t>- του άρθρου 7, η δε</w:t>
      </w:r>
      <w:r w:rsidRPr="009A58B3">
        <w:rPr>
          <w:rFonts w:eastAsia="Times New Roman"/>
          <w:color w:val="212121"/>
          <w:szCs w:val="24"/>
        </w:rPr>
        <w:t xml:space="preserve"> πλήρης εφαρμογή</w:t>
      </w:r>
      <w:r>
        <w:rPr>
          <w:rFonts w:eastAsia="Times New Roman"/>
          <w:color w:val="212121"/>
          <w:szCs w:val="24"/>
        </w:rPr>
        <w:t xml:space="preserve"> -</w:t>
      </w:r>
      <w:r w:rsidRPr="009A58B3">
        <w:rPr>
          <w:rFonts w:eastAsia="Times New Roman"/>
          <w:color w:val="212121"/>
          <w:szCs w:val="24"/>
        </w:rPr>
        <w:t xml:space="preserve">όπως μας λέει και ο εφαρμοστικός νόμος </w:t>
      </w:r>
      <w:r>
        <w:rPr>
          <w:rFonts w:eastAsia="Times New Roman"/>
          <w:color w:val="212121"/>
          <w:szCs w:val="24"/>
        </w:rPr>
        <w:t xml:space="preserve">της </w:t>
      </w:r>
      <w:r w:rsidRPr="009A58B3">
        <w:rPr>
          <w:rFonts w:eastAsia="Times New Roman"/>
          <w:color w:val="212121"/>
          <w:szCs w:val="24"/>
        </w:rPr>
        <w:t>αναθεώρηση</w:t>
      </w:r>
      <w:r>
        <w:rPr>
          <w:rFonts w:eastAsia="Times New Roman"/>
          <w:color w:val="212121"/>
          <w:szCs w:val="24"/>
        </w:rPr>
        <w:t xml:space="preserve">ς του </w:t>
      </w:r>
      <w:r>
        <w:rPr>
          <w:rFonts w:eastAsia="Times New Roman"/>
          <w:color w:val="212121"/>
          <w:szCs w:val="24"/>
        </w:rPr>
        <w:t>σ</w:t>
      </w:r>
      <w:r w:rsidRPr="009A58B3">
        <w:rPr>
          <w:rFonts w:eastAsia="Times New Roman"/>
          <w:color w:val="212121"/>
          <w:szCs w:val="24"/>
        </w:rPr>
        <w:t>υντάγματος</w:t>
      </w:r>
      <w:r>
        <w:rPr>
          <w:rFonts w:eastAsia="Times New Roman"/>
          <w:color w:val="212121"/>
          <w:szCs w:val="24"/>
        </w:rPr>
        <w:t>- έχει μι</w:t>
      </w:r>
      <w:r w:rsidRPr="009A58B3">
        <w:rPr>
          <w:rFonts w:eastAsia="Times New Roman"/>
          <w:color w:val="212121"/>
          <w:szCs w:val="24"/>
        </w:rPr>
        <w:t>α μεγάλη μεταβατική περίοδο</w:t>
      </w:r>
      <w:r>
        <w:rPr>
          <w:rFonts w:eastAsia="Times New Roman"/>
          <w:color w:val="212121"/>
          <w:szCs w:val="24"/>
        </w:rPr>
        <w:t>,</w:t>
      </w:r>
      <w:r w:rsidRPr="009A58B3">
        <w:rPr>
          <w:rFonts w:eastAsia="Times New Roman"/>
          <w:color w:val="212121"/>
          <w:szCs w:val="24"/>
        </w:rPr>
        <w:t xml:space="preserve"> που για την εσωτερική χρήση συναρτάται με τις διαπραγματεύσ</w:t>
      </w:r>
      <w:r w:rsidRPr="009A58B3">
        <w:rPr>
          <w:rFonts w:eastAsia="Times New Roman"/>
          <w:color w:val="212121"/>
          <w:szCs w:val="24"/>
        </w:rPr>
        <w:t>εις ένταξης στην Ευρωπαϊκή Ένωση</w:t>
      </w:r>
      <w:r>
        <w:rPr>
          <w:rFonts w:eastAsia="Times New Roman"/>
          <w:color w:val="212121"/>
          <w:szCs w:val="24"/>
        </w:rPr>
        <w:t xml:space="preserve"> δ</w:t>
      </w:r>
      <w:r w:rsidRPr="009A58B3">
        <w:rPr>
          <w:rFonts w:eastAsia="Times New Roman"/>
          <w:color w:val="212121"/>
          <w:szCs w:val="24"/>
        </w:rPr>
        <w:t>ηλαδή</w:t>
      </w:r>
      <w:r>
        <w:rPr>
          <w:rFonts w:eastAsia="Times New Roman"/>
          <w:color w:val="212121"/>
          <w:szCs w:val="24"/>
        </w:rPr>
        <w:t xml:space="preserve"> </w:t>
      </w:r>
      <w:r w:rsidRPr="009A58B3">
        <w:rPr>
          <w:rFonts w:eastAsia="Times New Roman"/>
          <w:color w:val="212121"/>
          <w:szCs w:val="24"/>
        </w:rPr>
        <w:t>επ</w:t>
      </w:r>
      <w:r>
        <w:rPr>
          <w:rFonts w:eastAsia="Times New Roman"/>
          <w:color w:val="212121"/>
          <w:szCs w:val="24"/>
        </w:rPr>
        <w:t>’</w:t>
      </w:r>
      <w:r w:rsidRPr="009A58B3">
        <w:rPr>
          <w:rFonts w:eastAsia="Times New Roman"/>
          <w:color w:val="212121"/>
          <w:szCs w:val="24"/>
        </w:rPr>
        <w:t xml:space="preserve"> αόριστον</w:t>
      </w:r>
      <w:r>
        <w:rPr>
          <w:rFonts w:eastAsia="Times New Roman"/>
          <w:color w:val="212121"/>
          <w:szCs w:val="24"/>
        </w:rPr>
        <w:t>.</w:t>
      </w:r>
      <w:r w:rsidRPr="009A58B3">
        <w:rPr>
          <w:rFonts w:eastAsia="Times New Roman"/>
          <w:color w:val="212121"/>
          <w:szCs w:val="24"/>
        </w:rPr>
        <w:t xml:space="preserve"> Μιλάμε τώρα για πολλά χρόνια</w:t>
      </w:r>
      <w:r>
        <w:rPr>
          <w:rFonts w:eastAsia="Times New Roman"/>
          <w:color w:val="212121"/>
          <w:szCs w:val="24"/>
        </w:rPr>
        <w:t xml:space="preserve"> για δεκαετίες. Κ</w:t>
      </w:r>
      <w:r w:rsidRPr="009A58B3">
        <w:rPr>
          <w:rFonts w:eastAsia="Times New Roman"/>
          <w:color w:val="212121"/>
          <w:szCs w:val="24"/>
        </w:rPr>
        <w:t xml:space="preserve">αι δεν μιλάω </w:t>
      </w:r>
      <w:r>
        <w:rPr>
          <w:rFonts w:eastAsia="Times New Roman"/>
          <w:color w:val="212121"/>
          <w:szCs w:val="24"/>
        </w:rPr>
        <w:t xml:space="preserve">για σήματα, ονομασίες </w:t>
      </w:r>
      <w:r w:rsidRPr="009A58B3">
        <w:rPr>
          <w:rFonts w:eastAsia="Times New Roman"/>
          <w:color w:val="212121"/>
          <w:szCs w:val="24"/>
        </w:rPr>
        <w:t>προέλευση</w:t>
      </w:r>
      <w:r>
        <w:rPr>
          <w:rFonts w:eastAsia="Times New Roman"/>
          <w:color w:val="212121"/>
          <w:szCs w:val="24"/>
        </w:rPr>
        <w:t>ς, το Διεθνή Οργανισμό Τ</w:t>
      </w:r>
      <w:r w:rsidRPr="009A58B3">
        <w:rPr>
          <w:rFonts w:eastAsia="Times New Roman"/>
          <w:color w:val="212121"/>
          <w:szCs w:val="24"/>
        </w:rPr>
        <w:t>υποποίησης και όλα τα άλλα</w:t>
      </w:r>
      <w:r>
        <w:rPr>
          <w:rFonts w:eastAsia="Times New Roman"/>
          <w:color w:val="212121"/>
          <w:szCs w:val="24"/>
        </w:rPr>
        <w:t>.</w:t>
      </w:r>
    </w:p>
    <w:p w14:paraId="2ED8B7B8"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 ρηματική διακοίνωση, β</w:t>
      </w:r>
      <w:r w:rsidRPr="009A58B3">
        <w:rPr>
          <w:rFonts w:eastAsia="Times New Roman"/>
          <w:color w:val="212121"/>
          <w:szCs w:val="24"/>
        </w:rPr>
        <w:t>εβαίως</w:t>
      </w:r>
      <w:r>
        <w:rPr>
          <w:rFonts w:eastAsia="Times New Roman"/>
          <w:color w:val="212121"/>
          <w:szCs w:val="24"/>
        </w:rPr>
        <w:t>,</w:t>
      </w:r>
      <w:r w:rsidRPr="009A58B3">
        <w:rPr>
          <w:rFonts w:eastAsia="Times New Roman"/>
          <w:color w:val="212121"/>
          <w:szCs w:val="24"/>
        </w:rPr>
        <w:t xml:space="preserve"> και η αλλαγή του συγχρονισμού των </w:t>
      </w:r>
      <w:r>
        <w:rPr>
          <w:rFonts w:eastAsia="Times New Roman"/>
          <w:color w:val="212121"/>
          <w:szCs w:val="24"/>
        </w:rPr>
        <w:t xml:space="preserve">ενεργειών </w:t>
      </w:r>
      <w:r w:rsidRPr="009A58B3">
        <w:rPr>
          <w:rFonts w:eastAsia="Times New Roman"/>
          <w:color w:val="212121"/>
          <w:szCs w:val="24"/>
        </w:rPr>
        <w:t>δείχν</w:t>
      </w:r>
      <w:r>
        <w:rPr>
          <w:rFonts w:eastAsia="Times New Roman"/>
          <w:color w:val="212121"/>
          <w:szCs w:val="24"/>
        </w:rPr>
        <w:t xml:space="preserve">ει ότι παρά τις επαγγελίες της </w:t>
      </w:r>
      <w:r>
        <w:rPr>
          <w:rFonts w:eastAsia="Times New Roman"/>
          <w:color w:val="212121"/>
          <w:szCs w:val="24"/>
        </w:rPr>
        <w:t>σ</w:t>
      </w:r>
      <w:r>
        <w:rPr>
          <w:rFonts w:eastAsia="Times New Roman"/>
          <w:color w:val="212121"/>
          <w:szCs w:val="24"/>
        </w:rPr>
        <w:t xml:space="preserve">υμφωνίας, η </w:t>
      </w:r>
      <w:r>
        <w:rPr>
          <w:rFonts w:eastAsia="Times New Roman"/>
          <w:color w:val="212121"/>
          <w:szCs w:val="24"/>
        </w:rPr>
        <w:t>σ</w:t>
      </w:r>
      <w:r w:rsidRPr="009A58B3">
        <w:rPr>
          <w:rFonts w:eastAsia="Times New Roman"/>
          <w:color w:val="212121"/>
          <w:szCs w:val="24"/>
        </w:rPr>
        <w:t xml:space="preserve">υμφωνία ήταν και είναι δεκτική βελτιώσεων </w:t>
      </w:r>
      <w:r>
        <w:rPr>
          <w:rFonts w:eastAsia="Times New Roman"/>
          <w:color w:val="212121"/>
          <w:szCs w:val="24"/>
        </w:rPr>
        <w:t>και άρα</w:t>
      </w:r>
      <w:r w:rsidRPr="009A58B3">
        <w:rPr>
          <w:rFonts w:eastAsia="Times New Roman"/>
          <w:color w:val="212121"/>
          <w:szCs w:val="24"/>
        </w:rPr>
        <w:t xml:space="preserve"> και η εφαρμογή </w:t>
      </w:r>
      <w:r>
        <w:rPr>
          <w:rFonts w:eastAsia="Times New Roman"/>
          <w:color w:val="212121"/>
          <w:szCs w:val="24"/>
        </w:rPr>
        <w:t xml:space="preserve">της </w:t>
      </w:r>
      <w:r w:rsidRPr="009A58B3">
        <w:rPr>
          <w:rFonts w:eastAsia="Times New Roman"/>
          <w:color w:val="212121"/>
          <w:szCs w:val="24"/>
        </w:rPr>
        <w:t>μ</w:t>
      </w:r>
      <w:r>
        <w:rPr>
          <w:rFonts w:eastAsia="Times New Roman"/>
          <w:color w:val="212121"/>
          <w:szCs w:val="24"/>
        </w:rPr>
        <w:t>ε βάση το Διεθνές Δίκαιο και τη Σύμβαση της Βιέννης για το Δ</w:t>
      </w:r>
      <w:r w:rsidRPr="009A58B3">
        <w:rPr>
          <w:rFonts w:eastAsia="Times New Roman"/>
          <w:color w:val="212121"/>
          <w:szCs w:val="24"/>
        </w:rPr>
        <w:t xml:space="preserve">ίκαιο των </w:t>
      </w:r>
      <w:r>
        <w:rPr>
          <w:rFonts w:eastAsia="Times New Roman"/>
          <w:color w:val="212121"/>
          <w:szCs w:val="24"/>
        </w:rPr>
        <w:t>Σ</w:t>
      </w:r>
      <w:r w:rsidRPr="009A58B3">
        <w:rPr>
          <w:rFonts w:eastAsia="Times New Roman"/>
          <w:color w:val="212121"/>
          <w:szCs w:val="24"/>
        </w:rPr>
        <w:t>υνθηκών</w:t>
      </w:r>
      <w:r>
        <w:rPr>
          <w:rFonts w:eastAsia="Times New Roman"/>
          <w:color w:val="212121"/>
          <w:szCs w:val="24"/>
        </w:rPr>
        <w:t>.</w:t>
      </w:r>
    </w:p>
    <w:p w14:paraId="2ED8B7B9"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(Στο σημείο</w:t>
      </w:r>
      <w:r w:rsidRPr="00C255F0">
        <w:rPr>
          <w:rFonts w:eastAsia="Times New Roman" w:cs="Times New Roman"/>
          <w:szCs w:val="24"/>
        </w:rPr>
        <w:t xml:space="preserve">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2ED8B7BA"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Τ</w:t>
      </w:r>
      <w:r w:rsidRPr="009A58B3">
        <w:rPr>
          <w:rFonts w:eastAsia="Times New Roman"/>
          <w:color w:val="212121"/>
          <w:szCs w:val="24"/>
        </w:rPr>
        <w:t>ελειώνω σε ένα δευτερόλεπτο</w:t>
      </w:r>
      <w:r>
        <w:rPr>
          <w:rFonts w:eastAsia="Times New Roman"/>
          <w:color w:val="212121"/>
          <w:szCs w:val="24"/>
        </w:rPr>
        <w:t xml:space="preserve">, κύριε Πρόεδρε. </w:t>
      </w:r>
    </w:p>
    <w:p w14:paraId="2ED8B7BB"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Θ</w:t>
      </w:r>
      <w:r w:rsidRPr="009A58B3">
        <w:rPr>
          <w:rFonts w:eastAsia="Times New Roman"/>
          <w:color w:val="212121"/>
          <w:szCs w:val="24"/>
        </w:rPr>
        <w:t>α ήθελα</w:t>
      </w:r>
      <w:r>
        <w:rPr>
          <w:rFonts w:eastAsia="Times New Roman"/>
          <w:color w:val="212121"/>
          <w:szCs w:val="24"/>
        </w:rPr>
        <w:t>, λ</w:t>
      </w:r>
      <w:r w:rsidRPr="009A58B3">
        <w:rPr>
          <w:rFonts w:eastAsia="Times New Roman"/>
          <w:color w:val="212121"/>
          <w:szCs w:val="24"/>
        </w:rPr>
        <w:t>οιπόν</w:t>
      </w:r>
      <w:r>
        <w:rPr>
          <w:rFonts w:eastAsia="Times New Roman"/>
          <w:color w:val="212121"/>
          <w:szCs w:val="24"/>
        </w:rPr>
        <w:t xml:space="preserve">, </w:t>
      </w:r>
      <w:r w:rsidRPr="009A58B3">
        <w:rPr>
          <w:rFonts w:eastAsia="Times New Roman"/>
          <w:color w:val="212121"/>
          <w:szCs w:val="24"/>
        </w:rPr>
        <w:t xml:space="preserve">όσοι απευθύνονται σε εμάς και στον </w:t>
      </w:r>
      <w:r>
        <w:rPr>
          <w:rFonts w:eastAsia="Times New Roman"/>
          <w:color w:val="212121"/>
          <w:szCs w:val="24"/>
        </w:rPr>
        <w:t>ομιλούντα</w:t>
      </w:r>
      <w:r>
        <w:rPr>
          <w:rFonts w:eastAsia="Times New Roman"/>
          <w:color w:val="212121"/>
          <w:szCs w:val="24"/>
        </w:rPr>
        <w:t>,</w:t>
      </w:r>
      <w:r w:rsidRPr="009A58B3">
        <w:rPr>
          <w:rFonts w:eastAsia="Times New Roman"/>
          <w:color w:val="212121"/>
          <w:szCs w:val="24"/>
        </w:rPr>
        <w:t xml:space="preserve"> και θέτουν ζητήματα σύγχρονου πατριωτισμού και ευθύνης</w:t>
      </w:r>
      <w:r>
        <w:rPr>
          <w:rFonts w:eastAsia="Times New Roman"/>
          <w:color w:val="212121"/>
          <w:szCs w:val="24"/>
        </w:rPr>
        <w:t>,</w:t>
      </w:r>
      <w:r w:rsidRPr="009A58B3">
        <w:rPr>
          <w:rFonts w:eastAsia="Times New Roman"/>
          <w:color w:val="212121"/>
          <w:szCs w:val="24"/>
        </w:rPr>
        <w:t xml:space="preserve"> να είναι πάρα πολ</w:t>
      </w:r>
      <w:r w:rsidRPr="009A58B3">
        <w:rPr>
          <w:rFonts w:eastAsia="Times New Roman"/>
          <w:color w:val="212121"/>
          <w:szCs w:val="24"/>
        </w:rPr>
        <w:t>ύ προσεκτικοί</w:t>
      </w:r>
      <w:r>
        <w:rPr>
          <w:rFonts w:eastAsia="Times New Roman"/>
          <w:color w:val="212121"/>
          <w:szCs w:val="24"/>
        </w:rPr>
        <w:t>. Κ</w:t>
      </w:r>
      <w:r w:rsidRPr="009A58B3">
        <w:rPr>
          <w:rFonts w:eastAsia="Times New Roman"/>
          <w:color w:val="212121"/>
          <w:szCs w:val="24"/>
        </w:rPr>
        <w:t>αταδικάζω απερίφραστα τις ύβρεις</w:t>
      </w:r>
      <w:r>
        <w:rPr>
          <w:rFonts w:eastAsia="Times New Roman"/>
          <w:color w:val="212121"/>
          <w:szCs w:val="24"/>
        </w:rPr>
        <w:t>,</w:t>
      </w:r>
      <w:r w:rsidRPr="009A58B3">
        <w:rPr>
          <w:rFonts w:eastAsia="Times New Roman"/>
          <w:color w:val="212121"/>
          <w:szCs w:val="24"/>
        </w:rPr>
        <w:t xml:space="preserve"> τους προπηλακισμούς</w:t>
      </w:r>
      <w:r>
        <w:rPr>
          <w:rFonts w:eastAsia="Times New Roman"/>
          <w:color w:val="212121"/>
          <w:szCs w:val="24"/>
        </w:rPr>
        <w:t>,</w:t>
      </w:r>
      <w:r w:rsidRPr="009A58B3">
        <w:rPr>
          <w:rFonts w:eastAsia="Times New Roman"/>
          <w:color w:val="212121"/>
          <w:szCs w:val="24"/>
        </w:rPr>
        <w:t xml:space="preserve"> τις βόμβες μολότοφ</w:t>
      </w:r>
      <w:r>
        <w:rPr>
          <w:rFonts w:eastAsia="Times New Roman"/>
          <w:color w:val="212121"/>
          <w:szCs w:val="24"/>
        </w:rPr>
        <w:t>,</w:t>
      </w:r>
      <w:r w:rsidRPr="009A58B3">
        <w:rPr>
          <w:rFonts w:eastAsia="Times New Roman"/>
          <w:color w:val="212121"/>
          <w:szCs w:val="24"/>
        </w:rPr>
        <w:t xml:space="preserve"> τις απειλές</w:t>
      </w:r>
      <w:r>
        <w:rPr>
          <w:rFonts w:eastAsia="Times New Roman"/>
          <w:color w:val="212121"/>
          <w:szCs w:val="24"/>
        </w:rPr>
        <w:t>,</w:t>
      </w:r>
      <w:r w:rsidRPr="009A58B3">
        <w:rPr>
          <w:rFonts w:eastAsia="Times New Roman"/>
          <w:color w:val="212121"/>
          <w:szCs w:val="24"/>
        </w:rPr>
        <w:t xml:space="preserve"> τις αφίσες</w:t>
      </w:r>
      <w:r>
        <w:rPr>
          <w:rFonts w:eastAsia="Times New Roman"/>
          <w:color w:val="212121"/>
          <w:szCs w:val="24"/>
        </w:rPr>
        <w:t xml:space="preserve">. </w:t>
      </w:r>
    </w:p>
    <w:p w14:paraId="2ED8B7BC" w14:textId="77777777" w:rsidR="00C647AD" w:rsidRDefault="00D506E1">
      <w:pPr>
        <w:spacing w:after="0" w:line="600" w:lineRule="auto"/>
        <w:ind w:firstLine="709"/>
        <w:jc w:val="center"/>
        <w:rPr>
          <w:rFonts w:eastAsia="Times New Roman" w:cs="Times New Roman"/>
          <w:szCs w:val="24"/>
        </w:rPr>
      </w:pPr>
      <w:r w:rsidRPr="008D4C39">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r w:rsidRPr="008D4C39">
        <w:rPr>
          <w:rFonts w:eastAsia="Times New Roman" w:cs="Times New Roman"/>
          <w:szCs w:val="24"/>
        </w:rPr>
        <w:t xml:space="preserve"> </w:t>
      </w:r>
    </w:p>
    <w:p w14:paraId="2ED8B7BD"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Δ</w:t>
      </w:r>
      <w:r w:rsidRPr="009A58B3">
        <w:rPr>
          <w:rFonts w:eastAsia="Times New Roman"/>
          <w:color w:val="212121"/>
          <w:szCs w:val="24"/>
        </w:rPr>
        <w:t>εν ξεχνώ</w:t>
      </w:r>
      <w:r>
        <w:rPr>
          <w:rFonts w:eastAsia="Times New Roman"/>
          <w:color w:val="212121"/>
          <w:szCs w:val="24"/>
        </w:rPr>
        <w:t>,</w:t>
      </w:r>
      <w:r w:rsidRPr="009A58B3">
        <w:rPr>
          <w:rFonts w:eastAsia="Times New Roman"/>
          <w:color w:val="212121"/>
          <w:szCs w:val="24"/>
        </w:rPr>
        <w:t xml:space="preserve"> </w:t>
      </w:r>
      <w:r>
        <w:rPr>
          <w:rFonts w:eastAsia="Times New Roman"/>
          <w:color w:val="212121"/>
          <w:szCs w:val="24"/>
        </w:rPr>
        <w:t>όμως,</w:t>
      </w:r>
      <w:r w:rsidRPr="009A58B3">
        <w:rPr>
          <w:rFonts w:eastAsia="Times New Roman"/>
          <w:color w:val="212121"/>
          <w:szCs w:val="24"/>
        </w:rPr>
        <w:t xml:space="preserve"> κυρίες</w:t>
      </w:r>
      <w:r>
        <w:rPr>
          <w:rFonts w:eastAsia="Times New Roman"/>
          <w:color w:val="212121"/>
          <w:szCs w:val="24"/>
        </w:rPr>
        <w:t xml:space="preserve"> και κύριοι του ΣΥΡΙΖΑ και των Α</w:t>
      </w:r>
      <w:r w:rsidRPr="009A58B3">
        <w:rPr>
          <w:rFonts w:eastAsia="Times New Roman"/>
          <w:color w:val="212121"/>
          <w:szCs w:val="24"/>
        </w:rPr>
        <w:t>νεξάρτητων Ελλήνων</w:t>
      </w:r>
      <w:r>
        <w:rPr>
          <w:rFonts w:eastAsia="Times New Roman"/>
          <w:color w:val="212121"/>
          <w:szCs w:val="24"/>
        </w:rPr>
        <w:t>,</w:t>
      </w:r>
      <w:r w:rsidRPr="009A58B3">
        <w:rPr>
          <w:rFonts w:eastAsia="Times New Roman"/>
          <w:color w:val="212121"/>
          <w:szCs w:val="24"/>
        </w:rPr>
        <w:t xml:space="preserve"> τις δικές σας </w:t>
      </w:r>
      <w:r>
        <w:rPr>
          <w:rFonts w:eastAsia="Times New Roman"/>
          <w:color w:val="212121"/>
          <w:szCs w:val="24"/>
        </w:rPr>
        <w:t xml:space="preserve">ύβρεις, </w:t>
      </w:r>
      <w:r w:rsidRPr="009A58B3">
        <w:rPr>
          <w:rFonts w:eastAsia="Times New Roman"/>
          <w:color w:val="212121"/>
          <w:szCs w:val="24"/>
        </w:rPr>
        <w:t xml:space="preserve">τους δικούς </w:t>
      </w:r>
      <w:r>
        <w:rPr>
          <w:rFonts w:eastAsia="Times New Roman"/>
          <w:color w:val="212121"/>
          <w:szCs w:val="24"/>
        </w:rPr>
        <w:t xml:space="preserve">σας προπηλακισμούς, </w:t>
      </w:r>
      <w:r w:rsidRPr="009A58B3">
        <w:rPr>
          <w:rFonts w:eastAsia="Times New Roman"/>
          <w:color w:val="212121"/>
          <w:szCs w:val="24"/>
        </w:rPr>
        <w:t xml:space="preserve">τις </w:t>
      </w:r>
      <w:r>
        <w:rPr>
          <w:rFonts w:eastAsia="Times New Roman"/>
          <w:color w:val="212121"/>
          <w:szCs w:val="24"/>
        </w:rPr>
        <w:t xml:space="preserve">απειλές, τις βάρβαρες έως γελοιότητος </w:t>
      </w:r>
      <w:r w:rsidRPr="009A58B3">
        <w:rPr>
          <w:rFonts w:eastAsia="Times New Roman"/>
          <w:color w:val="212121"/>
          <w:szCs w:val="24"/>
        </w:rPr>
        <w:t>απόπειρες δολοφονίας χαρακτήρων</w:t>
      </w:r>
      <w:r>
        <w:rPr>
          <w:rFonts w:eastAsia="Times New Roman"/>
          <w:color w:val="212121"/>
          <w:szCs w:val="24"/>
        </w:rPr>
        <w:t>, που αμετανόητοι συνεχίζετε μ</w:t>
      </w:r>
      <w:r w:rsidRPr="009A58B3">
        <w:rPr>
          <w:rFonts w:eastAsia="Times New Roman"/>
          <w:color w:val="212121"/>
          <w:szCs w:val="24"/>
        </w:rPr>
        <w:t>έχρι σήμερα</w:t>
      </w:r>
      <w:r>
        <w:rPr>
          <w:rFonts w:eastAsia="Times New Roman"/>
          <w:color w:val="212121"/>
          <w:szCs w:val="24"/>
        </w:rPr>
        <w:t>, οδηγώντας σε βιασμό των θ</w:t>
      </w:r>
      <w:r w:rsidRPr="009A58B3">
        <w:rPr>
          <w:rFonts w:eastAsia="Times New Roman"/>
          <w:color w:val="212121"/>
          <w:szCs w:val="24"/>
        </w:rPr>
        <w:t>εσμών</w:t>
      </w:r>
      <w:r>
        <w:rPr>
          <w:rFonts w:eastAsia="Times New Roman"/>
          <w:color w:val="212121"/>
          <w:szCs w:val="24"/>
        </w:rPr>
        <w:t xml:space="preserve">, όπως η ανεξαρτησία της </w:t>
      </w:r>
      <w:r>
        <w:rPr>
          <w:rFonts w:eastAsia="Times New Roman"/>
          <w:color w:val="212121"/>
          <w:szCs w:val="24"/>
        </w:rPr>
        <w:t>δ</w:t>
      </w:r>
      <w:r w:rsidRPr="009A58B3">
        <w:rPr>
          <w:rFonts w:eastAsia="Times New Roman"/>
          <w:color w:val="212121"/>
          <w:szCs w:val="24"/>
        </w:rPr>
        <w:t>ικαιοσύνης</w:t>
      </w:r>
      <w:r>
        <w:rPr>
          <w:rFonts w:eastAsia="Times New Roman"/>
          <w:color w:val="212121"/>
          <w:szCs w:val="24"/>
        </w:rPr>
        <w:t>,</w:t>
      </w:r>
      <w:r w:rsidRPr="009A58B3">
        <w:rPr>
          <w:rFonts w:eastAsia="Times New Roman"/>
          <w:color w:val="212121"/>
          <w:szCs w:val="24"/>
        </w:rPr>
        <w:t xml:space="preserve"> όπου έχουμε</w:t>
      </w:r>
      <w:r>
        <w:rPr>
          <w:rFonts w:eastAsia="Times New Roman"/>
          <w:color w:val="212121"/>
          <w:szCs w:val="24"/>
        </w:rPr>
        <w:t xml:space="preserve"> πρωτο</w:t>
      </w:r>
      <w:r>
        <w:rPr>
          <w:rFonts w:eastAsia="Times New Roman"/>
          <w:color w:val="212121"/>
          <w:szCs w:val="24"/>
        </w:rPr>
        <w:t xml:space="preserve">φανείς καταστάσεις διαδοχικών </w:t>
      </w:r>
      <w:r w:rsidRPr="009A58B3">
        <w:rPr>
          <w:rFonts w:eastAsia="Times New Roman"/>
          <w:color w:val="212121"/>
          <w:szCs w:val="24"/>
        </w:rPr>
        <w:t>καταγγελιών εισαγγελικών λειτουργών</w:t>
      </w:r>
      <w:r>
        <w:rPr>
          <w:rFonts w:eastAsia="Times New Roman"/>
          <w:color w:val="212121"/>
          <w:szCs w:val="24"/>
        </w:rPr>
        <w:t xml:space="preserve"> για πιέσεις. </w:t>
      </w:r>
    </w:p>
    <w:p w14:paraId="2ED8B7BE" w14:textId="77777777" w:rsidR="00C647AD" w:rsidRDefault="00D506E1">
      <w:pPr>
        <w:spacing w:after="0" w:line="600" w:lineRule="auto"/>
        <w:ind w:firstLine="709"/>
        <w:jc w:val="center"/>
        <w:rPr>
          <w:rFonts w:eastAsia="Times New Roman" w:cs="Times New Roman"/>
          <w:szCs w:val="24"/>
        </w:rPr>
      </w:pPr>
      <w:r w:rsidRPr="008D4C39">
        <w:rPr>
          <w:rFonts w:eastAsia="Times New Roman" w:cs="Times New Roman"/>
          <w:szCs w:val="24"/>
        </w:rPr>
        <w:t>(Χειροκροτήματα από την πτέρυγα της Δημοκρατικής Συμπαράταξης</w:t>
      </w:r>
      <w:r>
        <w:rPr>
          <w:rFonts w:eastAsia="Times New Roman" w:cs="Times New Roman"/>
          <w:szCs w:val="24"/>
        </w:rPr>
        <w:t>)</w:t>
      </w:r>
      <w:r w:rsidRPr="008D4C39">
        <w:rPr>
          <w:rFonts w:eastAsia="Times New Roman" w:cs="Times New Roman"/>
          <w:szCs w:val="24"/>
        </w:rPr>
        <w:t xml:space="preserve"> </w:t>
      </w:r>
    </w:p>
    <w:p w14:paraId="2ED8B7BF"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Διχάζετε </w:t>
      </w:r>
      <w:r w:rsidRPr="009A58B3">
        <w:rPr>
          <w:rFonts w:eastAsia="Times New Roman"/>
          <w:color w:val="212121"/>
          <w:szCs w:val="24"/>
        </w:rPr>
        <w:t>την κοινωνία εν ψυχρώ</w:t>
      </w:r>
      <w:r>
        <w:rPr>
          <w:rFonts w:eastAsia="Times New Roman"/>
          <w:color w:val="212121"/>
          <w:szCs w:val="24"/>
        </w:rPr>
        <w:t>. Την κάνετε να νιώθει</w:t>
      </w:r>
      <w:r w:rsidRPr="009A58B3">
        <w:rPr>
          <w:rFonts w:eastAsia="Times New Roman"/>
          <w:color w:val="212121"/>
          <w:szCs w:val="24"/>
        </w:rPr>
        <w:t xml:space="preserve"> αποκομμένη από τους δημοκρατικούς και κοινοβουλευτικούς θεσμούς</w:t>
      </w:r>
      <w:r>
        <w:rPr>
          <w:rFonts w:eastAsia="Times New Roman"/>
          <w:color w:val="212121"/>
          <w:szCs w:val="24"/>
        </w:rPr>
        <w:t>. Εκτρέφετε πάντα τον εθνολαϊκισμό, άλλοτε ως έκφρασή</w:t>
      </w:r>
      <w:r w:rsidRPr="009A58B3">
        <w:rPr>
          <w:rFonts w:eastAsia="Times New Roman"/>
          <w:color w:val="212121"/>
          <w:szCs w:val="24"/>
        </w:rPr>
        <w:t xml:space="preserve"> </w:t>
      </w:r>
      <w:r>
        <w:rPr>
          <w:rFonts w:eastAsia="Times New Roman"/>
          <w:color w:val="212121"/>
          <w:szCs w:val="24"/>
        </w:rPr>
        <w:t>του και άλλοτε ως δήθεν αντίπαλό</w:t>
      </w:r>
      <w:r w:rsidRPr="009A58B3">
        <w:rPr>
          <w:rFonts w:eastAsia="Times New Roman"/>
          <w:color w:val="212121"/>
          <w:szCs w:val="24"/>
        </w:rPr>
        <w:t>ς του</w:t>
      </w:r>
      <w:r>
        <w:rPr>
          <w:rFonts w:eastAsia="Times New Roman"/>
          <w:color w:val="212121"/>
          <w:szCs w:val="24"/>
        </w:rPr>
        <w:t xml:space="preserve">. Εναλλάσσεστε στους ρόλους </w:t>
      </w:r>
      <w:r w:rsidRPr="009A58B3">
        <w:rPr>
          <w:rFonts w:eastAsia="Times New Roman"/>
          <w:color w:val="212121"/>
          <w:szCs w:val="24"/>
        </w:rPr>
        <w:t>με εκπληκτική άνεση</w:t>
      </w:r>
      <w:r>
        <w:rPr>
          <w:rFonts w:eastAsia="Times New Roman"/>
          <w:color w:val="212121"/>
          <w:szCs w:val="24"/>
        </w:rPr>
        <w:t xml:space="preserve">, </w:t>
      </w:r>
      <w:r w:rsidRPr="009A58B3">
        <w:rPr>
          <w:rFonts w:eastAsia="Times New Roman"/>
          <w:color w:val="212121"/>
          <w:szCs w:val="24"/>
        </w:rPr>
        <w:t>την άνεση του κυνικού</w:t>
      </w:r>
      <w:r>
        <w:rPr>
          <w:rFonts w:eastAsia="Times New Roman"/>
          <w:color w:val="212121"/>
          <w:szCs w:val="24"/>
        </w:rPr>
        <w:t xml:space="preserve"> </w:t>
      </w:r>
      <w:r w:rsidRPr="009A58B3">
        <w:rPr>
          <w:rFonts w:eastAsia="Times New Roman"/>
          <w:color w:val="212121"/>
          <w:szCs w:val="24"/>
        </w:rPr>
        <w:t>πολιτικού τυχοδιώκτη</w:t>
      </w:r>
      <w:r>
        <w:rPr>
          <w:rFonts w:eastAsia="Times New Roman"/>
          <w:color w:val="212121"/>
          <w:szCs w:val="24"/>
        </w:rPr>
        <w:t xml:space="preserve">. </w:t>
      </w:r>
    </w:p>
    <w:p w14:paraId="2ED8B7C0"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Όχι, λο</w:t>
      </w:r>
      <w:r>
        <w:rPr>
          <w:rFonts w:eastAsia="Times New Roman"/>
          <w:color w:val="212121"/>
          <w:szCs w:val="24"/>
        </w:rPr>
        <w:t xml:space="preserve">ιπόν, </w:t>
      </w:r>
      <w:r w:rsidRPr="009A58B3">
        <w:rPr>
          <w:rFonts w:eastAsia="Times New Roman"/>
          <w:color w:val="212121"/>
          <w:szCs w:val="24"/>
        </w:rPr>
        <w:t xml:space="preserve">μαθήματα πατριωτισμού και ευθύνης σε εμάς και σε </w:t>
      </w:r>
      <w:r>
        <w:rPr>
          <w:rFonts w:eastAsia="Times New Roman"/>
          <w:color w:val="212121"/>
          <w:szCs w:val="24"/>
        </w:rPr>
        <w:t>ε</w:t>
      </w:r>
      <w:r w:rsidRPr="009A58B3">
        <w:rPr>
          <w:rFonts w:eastAsia="Times New Roman"/>
          <w:color w:val="212121"/>
          <w:szCs w:val="24"/>
        </w:rPr>
        <w:t>μένα προσωπικά</w:t>
      </w:r>
      <w:r>
        <w:rPr>
          <w:rFonts w:eastAsia="Times New Roman"/>
          <w:color w:val="212121"/>
          <w:szCs w:val="24"/>
        </w:rPr>
        <w:t xml:space="preserve">! </w:t>
      </w:r>
    </w:p>
    <w:p w14:paraId="2ED8B7C1" w14:textId="77777777" w:rsidR="00C647AD" w:rsidRDefault="00D506E1">
      <w:pPr>
        <w:spacing w:after="0" w:line="600" w:lineRule="auto"/>
        <w:ind w:left="360" w:firstLine="360"/>
        <w:jc w:val="both"/>
        <w:rPr>
          <w:rFonts w:eastAsia="Times New Roman" w:cs="Times New Roman"/>
          <w:szCs w:val="24"/>
        </w:rPr>
      </w:pPr>
      <w:r>
        <w:rPr>
          <w:rFonts w:eastAsia="Times New Roman" w:cs="Times New Roman"/>
          <w:szCs w:val="24"/>
        </w:rPr>
        <w:t>(Χειροκροτήματα από τις</w:t>
      </w:r>
      <w:r w:rsidRPr="008D4C39">
        <w:rPr>
          <w:rFonts w:eastAsia="Times New Roman" w:cs="Times New Roman"/>
          <w:szCs w:val="24"/>
        </w:rPr>
        <w:t xml:space="preserve"> </w:t>
      </w:r>
      <w:r>
        <w:rPr>
          <w:rFonts w:eastAsia="Times New Roman" w:cs="Times New Roman"/>
          <w:szCs w:val="24"/>
        </w:rPr>
        <w:t>πτέρυγες</w:t>
      </w:r>
      <w:r w:rsidRPr="008D4C39">
        <w:rPr>
          <w:rFonts w:eastAsia="Times New Roman" w:cs="Times New Roman"/>
          <w:szCs w:val="24"/>
        </w:rPr>
        <w:t xml:space="preserve"> της Δημοκρατικής Συμπαράταξης </w:t>
      </w:r>
      <w:r>
        <w:rPr>
          <w:rFonts w:eastAsia="Times New Roman" w:cs="Times New Roman"/>
          <w:szCs w:val="24"/>
        </w:rPr>
        <w:t>και της Νέας Δημοκρατίας</w:t>
      </w:r>
      <w:r w:rsidRPr="008D4C39">
        <w:rPr>
          <w:rFonts w:eastAsia="Times New Roman" w:cs="Times New Roman"/>
          <w:szCs w:val="24"/>
        </w:rPr>
        <w:t>)</w:t>
      </w:r>
    </w:p>
    <w:p w14:paraId="2ED8B7C2"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Ακολουθεί ο κ. Βαρεμένος, Βουλευτής του ΣΥΡΙΖΑ και Αντιπρό</w:t>
      </w:r>
      <w:r w:rsidRPr="009A58B3">
        <w:rPr>
          <w:rFonts w:eastAsia="Times New Roman"/>
          <w:color w:val="212121"/>
          <w:szCs w:val="24"/>
        </w:rPr>
        <w:t xml:space="preserve">εδρος </w:t>
      </w:r>
      <w:r>
        <w:rPr>
          <w:rFonts w:eastAsia="Times New Roman"/>
          <w:color w:val="212121"/>
          <w:szCs w:val="24"/>
        </w:rPr>
        <w:t xml:space="preserve">της </w:t>
      </w:r>
      <w:r w:rsidRPr="009A58B3">
        <w:rPr>
          <w:rFonts w:eastAsia="Times New Roman"/>
          <w:color w:val="212121"/>
          <w:szCs w:val="24"/>
        </w:rPr>
        <w:t>Βουλής</w:t>
      </w:r>
      <w:r>
        <w:rPr>
          <w:rFonts w:eastAsia="Times New Roman"/>
          <w:color w:val="212121"/>
          <w:szCs w:val="24"/>
        </w:rPr>
        <w:t>.</w:t>
      </w:r>
    </w:p>
    <w:p w14:paraId="2ED8B7C3"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Ορίστε, κύριε Βαρεμένο, έχετε τον λόγο. </w:t>
      </w:r>
    </w:p>
    <w:p w14:paraId="2ED8B7C4"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ΓΕΩΡΓΙΟΣ ΒΑΡΕΜΕΝΟΣ (Β΄ Αντιπρόεδρος της Βουλής): </w:t>
      </w:r>
      <w:r>
        <w:rPr>
          <w:rFonts w:eastAsia="Times New Roman"/>
          <w:color w:val="212121"/>
          <w:szCs w:val="24"/>
        </w:rPr>
        <w:t>Κύριε Π</w:t>
      </w:r>
      <w:r w:rsidRPr="009A58B3">
        <w:rPr>
          <w:rFonts w:eastAsia="Times New Roman"/>
          <w:color w:val="212121"/>
          <w:szCs w:val="24"/>
        </w:rPr>
        <w:t>ρόεδρε</w:t>
      </w:r>
      <w:r>
        <w:rPr>
          <w:rFonts w:eastAsia="Times New Roman"/>
          <w:color w:val="212121"/>
          <w:szCs w:val="24"/>
        </w:rPr>
        <w:t>, ο κ. Βενιζέλος που προηγήθηκε σε αυτό το</w:t>
      </w:r>
      <w:r w:rsidRPr="009A58B3">
        <w:rPr>
          <w:rFonts w:eastAsia="Times New Roman"/>
          <w:color w:val="212121"/>
          <w:szCs w:val="24"/>
        </w:rPr>
        <w:t xml:space="preserve"> </w:t>
      </w:r>
      <w:r>
        <w:rPr>
          <w:rFonts w:eastAsia="Times New Roman"/>
          <w:color w:val="212121"/>
          <w:szCs w:val="24"/>
        </w:rPr>
        <w:t>Βήμα και με τον οποίο</w:t>
      </w:r>
      <w:r w:rsidRPr="009A58B3">
        <w:rPr>
          <w:rFonts w:eastAsia="Times New Roman"/>
          <w:color w:val="212121"/>
          <w:szCs w:val="24"/>
        </w:rPr>
        <w:t xml:space="preserve"> έχουμε μία ιστορία ομηρικών </w:t>
      </w:r>
      <w:r>
        <w:rPr>
          <w:rFonts w:eastAsia="Times New Roman"/>
          <w:color w:val="212121"/>
          <w:szCs w:val="24"/>
        </w:rPr>
        <w:t>αντιπαραθέσεων</w:t>
      </w:r>
      <w:r w:rsidRPr="009A58B3">
        <w:rPr>
          <w:rFonts w:eastAsia="Times New Roman"/>
          <w:color w:val="212121"/>
          <w:szCs w:val="24"/>
        </w:rPr>
        <w:t xml:space="preserve"> στο </w:t>
      </w:r>
      <w:r>
        <w:rPr>
          <w:rFonts w:eastAsia="Times New Roman"/>
          <w:color w:val="212121"/>
          <w:szCs w:val="24"/>
          <w:lang w:val="en-US"/>
        </w:rPr>
        <w:t>p</w:t>
      </w:r>
      <w:r w:rsidRPr="009A58B3">
        <w:rPr>
          <w:rFonts w:eastAsia="Times New Roman"/>
          <w:color w:val="212121"/>
          <w:szCs w:val="24"/>
          <w:lang w:val="en"/>
        </w:rPr>
        <w:t>ress</w:t>
      </w:r>
      <w:r w:rsidRPr="009A58B3">
        <w:rPr>
          <w:rFonts w:eastAsia="Times New Roman"/>
          <w:color w:val="212121"/>
          <w:szCs w:val="24"/>
        </w:rPr>
        <w:t xml:space="preserve"> </w:t>
      </w:r>
      <w:r>
        <w:rPr>
          <w:rFonts w:eastAsia="Times New Roman"/>
          <w:color w:val="212121"/>
          <w:szCs w:val="24"/>
          <w:lang w:val="en-US"/>
        </w:rPr>
        <w:t>r</w:t>
      </w:r>
      <w:r w:rsidRPr="009A58B3">
        <w:rPr>
          <w:rFonts w:eastAsia="Times New Roman"/>
          <w:color w:val="212121"/>
          <w:szCs w:val="24"/>
          <w:lang w:val="en"/>
        </w:rPr>
        <w:t>oom</w:t>
      </w:r>
      <w:r w:rsidRPr="009A58B3">
        <w:rPr>
          <w:rFonts w:eastAsia="Times New Roman"/>
          <w:color w:val="212121"/>
          <w:szCs w:val="24"/>
        </w:rPr>
        <w:t xml:space="preserve"> </w:t>
      </w:r>
      <w:r>
        <w:rPr>
          <w:rFonts w:eastAsia="Times New Roman"/>
          <w:color w:val="212121"/>
          <w:szCs w:val="24"/>
        </w:rPr>
        <w:t>-</w:t>
      </w:r>
      <w:r w:rsidRPr="009A58B3">
        <w:rPr>
          <w:rFonts w:eastAsia="Times New Roman"/>
          <w:color w:val="212121"/>
          <w:szCs w:val="24"/>
        </w:rPr>
        <w:t xml:space="preserve">φαντάζομαι </w:t>
      </w:r>
      <w:r w:rsidRPr="009A58B3">
        <w:rPr>
          <w:rFonts w:eastAsia="Times New Roman"/>
          <w:color w:val="212121"/>
          <w:szCs w:val="24"/>
        </w:rPr>
        <w:t>ότι ήταν δημιουργικές τουλάχιστον εκείνες</w:t>
      </w:r>
      <w:r>
        <w:rPr>
          <w:rFonts w:eastAsia="Times New Roman"/>
          <w:color w:val="212121"/>
          <w:szCs w:val="24"/>
        </w:rPr>
        <w:t>-</w:t>
      </w:r>
      <w:r w:rsidRPr="009A58B3">
        <w:rPr>
          <w:rFonts w:eastAsia="Times New Roman"/>
          <w:color w:val="212121"/>
          <w:szCs w:val="24"/>
        </w:rPr>
        <w:t xml:space="preserve"> τα είπε όλα</w:t>
      </w:r>
      <w:r>
        <w:rPr>
          <w:rFonts w:eastAsia="Times New Roman"/>
          <w:color w:val="212121"/>
          <w:szCs w:val="24"/>
        </w:rPr>
        <w:t xml:space="preserve"> εκτός όμως από ένα</w:t>
      </w:r>
      <w:r>
        <w:rPr>
          <w:rFonts w:eastAsia="Times New Roman"/>
          <w:color w:val="212121"/>
          <w:szCs w:val="24"/>
        </w:rPr>
        <w:t>.</w:t>
      </w:r>
      <w:r>
        <w:rPr>
          <w:rFonts w:eastAsia="Times New Roman"/>
          <w:color w:val="212121"/>
          <w:szCs w:val="24"/>
        </w:rPr>
        <w:t xml:space="preserve"> Να έχει </w:t>
      </w:r>
      <w:r>
        <w:rPr>
          <w:rFonts w:eastAsia="Times New Roman"/>
          <w:color w:val="212121"/>
          <w:szCs w:val="24"/>
        </w:rPr>
        <w:lastRenderedPageBreak/>
        <w:t>την τ</w:t>
      </w:r>
      <w:r w:rsidRPr="009A58B3">
        <w:rPr>
          <w:rFonts w:eastAsia="Times New Roman"/>
          <w:color w:val="212121"/>
          <w:szCs w:val="24"/>
        </w:rPr>
        <w:t>όλμη και τ</w:t>
      </w:r>
      <w:r>
        <w:rPr>
          <w:rFonts w:eastAsia="Times New Roman"/>
          <w:color w:val="212121"/>
          <w:szCs w:val="24"/>
        </w:rPr>
        <w:t>ην παρρησία</w:t>
      </w:r>
      <w:r>
        <w:rPr>
          <w:rFonts w:eastAsia="Times New Roman"/>
          <w:color w:val="212121"/>
          <w:szCs w:val="24"/>
        </w:rPr>
        <w:t>,</w:t>
      </w:r>
      <w:r>
        <w:rPr>
          <w:rFonts w:eastAsia="Times New Roman"/>
          <w:color w:val="212121"/>
          <w:szCs w:val="24"/>
        </w:rPr>
        <w:t xml:space="preserve"> να αποφανθεί για </w:t>
      </w:r>
      <w:r w:rsidRPr="009A58B3">
        <w:rPr>
          <w:rFonts w:eastAsia="Times New Roman"/>
          <w:color w:val="212121"/>
          <w:szCs w:val="24"/>
        </w:rPr>
        <w:t>την ιστορική χρησιμότητα αυτή</w:t>
      </w:r>
      <w:r>
        <w:rPr>
          <w:rFonts w:eastAsia="Times New Roman"/>
          <w:color w:val="212121"/>
          <w:szCs w:val="24"/>
        </w:rPr>
        <w:t>ς</w:t>
      </w:r>
      <w:r w:rsidRPr="009A58B3">
        <w:rPr>
          <w:rFonts w:eastAsia="Times New Roman"/>
          <w:color w:val="212121"/>
          <w:szCs w:val="24"/>
        </w:rPr>
        <w:t xml:space="preserve"> τη</w:t>
      </w:r>
      <w:r>
        <w:rPr>
          <w:rFonts w:eastAsia="Times New Roman"/>
          <w:color w:val="212121"/>
          <w:szCs w:val="24"/>
        </w:rPr>
        <w:t xml:space="preserve">ς </w:t>
      </w:r>
      <w:r>
        <w:rPr>
          <w:rFonts w:eastAsia="Times New Roman"/>
          <w:color w:val="212121"/>
          <w:szCs w:val="24"/>
        </w:rPr>
        <w:t>σ</w:t>
      </w:r>
      <w:r w:rsidRPr="009A58B3">
        <w:rPr>
          <w:rFonts w:eastAsia="Times New Roman"/>
          <w:color w:val="212121"/>
          <w:szCs w:val="24"/>
        </w:rPr>
        <w:t>υμφωνία</w:t>
      </w:r>
      <w:r>
        <w:rPr>
          <w:rFonts w:eastAsia="Times New Roman"/>
          <w:color w:val="212121"/>
          <w:szCs w:val="24"/>
        </w:rPr>
        <w:t xml:space="preserve">ς. </w:t>
      </w:r>
    </w:p>
    <w:p w14:paraId="2ED8B7C5"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w:t>
      </w:r>
      <w:r w:rsidRPr="009A58B3">
        <w:rPr>
          <w:rFonts w:eastAsia="Times New Roman"/>
          <w:color w:val="212121"/>
          <w:szCs w:val="24"/>
        </w:rPr>
        <w:t xml:space="preserve">ίναι αλήθεια ότι </w:t>
      </w:r>
      <w:r>
        <w:rPr>
          <w:rFonts w:eastAsia="Times New Roman"/>
          <w:color w:val="212121"/>
          <w:szCs w:val="24"/>
        </w:rPr>
        <w:t xml:space="preserve">υπήρξε </w:t>
      </w:r>
      <w:r w:rsidRPr="009A58B3">
        <w:rPr>
          <w:rFonts w:eastAsia="Times New Roman"/>
          <w:color w:val="212121"/>
          <w:szCs w:val="24"/>
        </w:rPr>
        <w:t>ενδιαφέρουσα νομική συνεισφορά από την αρχή της διαπραγμ</w:t>
      </w:r>
      <w:r w:rsidRPr="009A58B3">
        <w:rPr>
          <w:rFonts w:eastAsia="Times New Roman"/>
          <w:color w:val="212121"/>
          <w:szCs w:val="24"/>
        </w:rPr>
        <w:t xml:space="preserve">άτευσης σε αυτό το θέμα </w:t>
      </w:r>
      <w:r>
        <w:rPr>
          <w:rFonts w:eastAsia="Times New Roman"/>
          <w:color w:val="212121"/>
          <w:szCs w:val="24"/>
        </w:rPr>
        <w:t>από τον κ. Βενιζέλο. Όμως -φευ!-</w:t>
      </w:r>
      <w:r w:rsidRPr="009A58B3">
        <w:rPr>
          <w:rFonts w:eastAsia="Times New Roman"/>
          <w:color w:val="212121"/>
          <w:szCs w:val="24"/>
        </w:rPr>
        <w:t xml:space="preserve"> δεν αποφεύγει το</w:t>
      </w:r>
      <w:r>
        <w:rPr>
          <w:rFonts w:eastAsia="Times New Roman"/>
          <w:color w:val="212121"/>
          <w:szCs w:val="24"/>
        </w:rPr>
        <w:t>ν</w:t>
      </w:r>
      <w:r w:rsidRPr="009A58B3">
        <w:rPr>
          <w:rFonts w:eastAsia="Times New Roman"/>
          <w:color w:val="212121"/>
          <w:szCs w:val="24"/>
        </w:rPr>
        <w:t xml:space="preserve"> μικρό ορίζοντα</w:t>
      </w:r>
      <w:r>
        <w:rPr>
          <w:rFonts w:eastAsia="Times New Roman"/>
          <w:color w:val="212121"/>
          <w:szCs w:val="24"/>
        </w:rPr>
        <w:t xml:space="preserve">. </w:t>
      </w:r>
    </w:p>
    <w:p w14:paraId="2ED8B7C6"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9A58B3">
        <w:rPr>
          <w:rFonts w:eastAsia="Times New Roman"/>
          <w:color w:val="212121"/>
          <w:szCs w:val="24"/>
        </w:rPr>
        <w:t xml:space="preserve">αι θα </w:t>
      </w:r>
      <w:r>
        <w:rPr>
          <w:rFonts w:eastAsia="Times New Roman"/>
          <w:color w:val="212121"/>
          <w:szCs w:val="24"/>
        </w:rPr>
        <w:t>ή</w:t>
      </w:r>
      <w:r w:rsidRPr="009A58B3">
        <w:rPr>
          <w:rFonts w:eastAsia="Times New Roman"/>
          <w:color w:val="212121"/>
          <w:szCs w:val="24"/>
        </w:rPr>
        <w:t>θελα να πω εδώ</w:t>
      </w:r>
      <w:r>
        <w:rPr>
          <w:rFonts w:eastAsia="Times New Roman"/>
          <w:color w:val="212121"/>
          <w:szCs w:val="24"/>
        </w:rPr>
        <w:t xml:space="preserve"> -χωρίς να χαρακτηρίζω με αυτό</w:t>
      </w:r>
      <w:r w:rsidRPr="009A58B3">
        <w:rPr>
          <w:rFonts w:eastAsia="Times New Roman"/>
          <w:color w:val="212121"/>
          <w:szCs w:val="24"/>
        </w:rPr>
        <w:t xml:space="preserve"> </w:t>
      </w:r>
      <w:r>
        <w:rPr>
          <w:rFonts w:eastAsia="Times New Roman"/>
          <w:color w:val="212121"/>
          <w:szCs w:val="24"/>
        </w:rPr>
        <w:t>την</w:t>
      </w:r>
      <w:r w:rsidRPr="009A58B3">
        <w:rPr>
          <w:rFonts w:eastAsia="Times New Roman"/>
          <w:color w:val="212121"/>
          <w:szCs w:val="24"/>
        </w:rPr>
        <w:t xml:space="preserve"> ομιλία του</w:t>
      </w:r>
      <w:r>
        <w:rPr>
          <w:rFonts w:eastAsia="Times New Roman"/>
          <w:color w:val="212121"/>
          <w:szCs w:val="24"/>
        </w:rPr>
        <w:t>-</w:t>
      </w:r>
      <w:r w:rsidRPr="009A58B3">
        <w:rPr>
          <w:rFonts w:eastAsia="Times New Roman"/>
          <w:color w:val="212121"/>
          <w:szCs w:val="24"/>
        </w:rPr>
        <w:t xml:space="preserve"> να μην μπερδεύουμε την ιστορία με την υστερία</w:t>
      </w:r>
      <w:r>
        <w:rPr>
          <w:rFonts w:eastAsia="Times New Roman"/>
          <w:color w:val="212121"/>
          <w:szCs w:val="24"/>
        </w:rPr>
        <w:t xml:space="preserve">. </w:t>
      </w:r>
    </w:p>
    <w:p w14:paraId="2ED8B7C7"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9A58B3">
        <w:rPr>
          <w:rFonts w:eastAsia="Times New Roman"/>
          <w:color w:val="212121"/>
          <w:szCs w:val="24"/>
        </w:rPr>
        <w:t>αι επειδή ο κ</w:t>
      </w:r>
      <w:r>
        <w:rPr>
          <w:rFonts w:eastAsia="Times New Roman"/>
          <w:color w:val="212121"/>
          <w:szCs w:val="24"/>
        </w:rPr>
        <w:t>.</w:t>
      </w:r>
      <w:r w:rsidRPr="009A58B3">
        <w:rPr>
          <w:rFonts w:eastAsia="Times New Roman"/>
          <w:color w:val="212121"/>
          <w:szCs w:val="24"/>
        </w:rPr>
        <w:t xml:space="preserve"> Βενιζέλος έβαλε ένα θέμα ταυτότ</w:t>
      </w:r>
      <w:r w:rsidRPr="009A58B3">
        <w:rPr>
          <w:rFonts w:eastAsia="Times New Roman"/>
          <w:color w:val="212121"/>
          <w:szCs w:val="24"/>
        </w:rPr>
        <w:t xml:space="preserve">ητας </w:t>
      </w:r>
      <w:r>
        <w:rPr>
          <w:rFonts w:eastAsia="Times New Roman"/>
          <w:color w:val="212121"/>
          <w:szCs w:val="24"/>
        </w:rPr>
        <w:t>-</w:t>
      </w:r>
      <w:r w:rsidRPr="009A58B3">
        <w:rPr>
          <w:rFonts w:eastAsia="Times New Roman"/>
          <w:color w:val="212121"/>
          <w:szCs w:val="24"/>
        </w:rPr>
        <w:t>ταυτοτικό</w:t>
      </w:r>
      <w:r>
        <w:rPr>
          <w:rFonts w:eastAsia="Times New Roman"/>
          <w:color w:val="212121"/>
          <w:szCs w:val="24"/>
        </w:rPr>
        <w:t>-, θ</w:t>
      </w:r>
      <w:r w:rsidRPr="009A58B3">
        <w:rPr>
          <w:rFonts w:eastAsia="Times New Roman"/>
          <w:color w:val="212121"/>
          <w:szCs w:val="24"/>
        </w:rPr>
        <w:t xml:space="preserve">έλω να πω ότι προσωπικά για </w:t>
      </w:r>
      <w:r>
        <w:rPr>
          <w:rFonts w:eastAsia="Times New Roman"/>
          <w:color w:val="212121"/>
          <w:szCs w:val="24"/>
        </w:rPr>
        <w:t>ε</w:t>
      </w:r>
      <w:r w:rsidRPr="009A58B3">
        <w:rPr>
          <w:rFonts w:eastAsia="Times New Roman"/>
          <w:color w:val="212121"/>
          <w:szCs w:val="24"/>
        </w:rPr>
        <w:t xml:space="preserve">μένα η ανασύνθεση του πολιτικού σκηνικού έρχεται δεύτερη και </w:t>
      </w:r>
      <w:r>
        <w:rPr>
          <w:rFonts w:eastAsia="Times New Roman"/>
          <w:color w:val="212121"/>
          <w:szCs w:val="24"/>
        </w:rPr>
        <w:t>πρώτη είναι η ιστορική</w:t>
      </w:r>
      <w:r w:rsidRPr="009A58B3">
        <w:rPr>
          <w:rFonts w:eastAsia="Times New Roman"/>
          <w:color w:val="212121"/>
          <w:szCs w:val="24"/>
        </w:rPr>
        <w:t xml:space="preserve"> σημασία </w:t>
      </w:r>
      <w:r>
        <w:rPr>
          <w:rFonts w:eastAsia="Times New Roman"/>
          <w:color w:val="212121"/>
          <w:szCs w:val="24"/>
        </w:rPr>
        <w:t xml:space="preserve">της </w:t>
      </w:r>
      <w:r>
        <w:rPr>
          <w:rFonts w:eastAsia="Times New Roman"/>
          <w:color w:val="212121"/>
          <w:szCs w:val="24"/>
        </w:rPr>
        <w:t>σ</w:t>
      </w:r>
      <w:r w:rsidRPr="009A58B3">
        <w:rPr>
          <w:rFonts w:eastAsia="Times New Roman"/>
          <w:color w:val="212121"/>
          <w:szCs w:val="24"/>
        </w:rPr>
        <w:t>υμφωνία</w:t>
      </w:r>
      <w:r>
        <w:rPr>
          <w:rFonts w:eastAsia="Times New Roman"/>
          <w:color w:val="212121"/>
          <w:szCs w:val="24"/>
        </w:rPr>
        <w:t>ς.</w:t>
      </w:r>
    </w:p>
    <w:p w14:paraId="2ED8B7C8"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Όμως</w:t>
      </w:r>
      <w:r w:rsidRPr="009A58B3">
        <w:rPr>
          <w:rFonts w:eastAsia="Times New Roman"/>
          <w:color w:val="212121"/>
          <w:szCs w:val="24"/>
        </w:rPr>
        <w:t xml:space="preserve"> θέλω να </w:t>
      </w:r>
      <w:r>
        <w:rPr>
          <w:rFonts w:eastAsia="Times New Roman"/>
          <w:color w:val="212121"/>
          <w:szCs w:val="24"/>
        </w:rPr>
        <w:t>πω στον κ. Β</w:t>
      </w:r>
      <w:r w:rsidRPr="009A58B3">
        <w:rPr>
          <w:rFonts w:eastAsia="Times New Roman"/>
          <w:color w:val="212121"/>
          <w:szCs w:val="24"/>
        </w:rPr>
        <w:t>ενιζέλο</w:t>
      </w:r>
      <w:r>
        <w:rPr>
          <w:rFonts w:eastAsia="Times New Roman"/>
          <w:color w:val="212121"/>
          <w:szCs w:val="24"/>
        </w:rPr>
        <w:t>,</w:t>
      </w:r>
      <w:r w:rsidRPr="009A58B3">
        <w:rPr>
          <w:rFonts w:eastAsia="Times New Roman"/>
          <w:color w:val="212121"/>
          <w:szCs w:val="24"/>
        </w:rPr>
        <w:t xml:space="preserve"> ότι το </w:t>
      </w:r>
      <w:r>
        <w:rPr>
          <w:rFonts w:eastAsia="Times New Roman"/>
          <w:color w:val="212121"/>
          <w:szCs w:val="24"/>
        </w:rPr>
        <w:t>ΚΙΝΑΛ</w:t>
      </w:r>
      <w:r w:rsidRPr="009A58B3">
        <w:rPr>
          <w:rFonts w:eastAsia="Times New Roman"/>
          <w:color w:val="212121"/>
          <w:szCs w:val="24"/>
        </w:rPr>
        <w:t xml:space="preserve"> έχασε την ταυτότητά του </w:t>
      </w:r>
      <w:r>
        <w:rPr>
          <w:rFonts w:eastAsia="Times New Roman"/>
          <w:color w:val="212121"/>
          <w:szCs w:val="24"/>
        </w:rPr>
        <w:t xml:space="preserve">πολύ πριν να έρθει η Συμφωνία </w:t>
      </w:r>
      <w:r>
        <w:rPr>
          <w:rFonts w:eastAsia="Times New Roman"/>
          <w:color w:val="212121"/>
          <w:szCs w:val="24"/>
        </w:rPr>
        <w:t>των Πρεσπών στη Β</w:t>
      </w:r>
      <w:r w:rsidRPr="009A58B3">
        <w:rPr>
          <w:rFonts w:eastAsia="Times New Roman"/>
          <w:color w:val="212121"/>
          <w:szCs w:val="24"/>
        </w:rPr>
        <w:t xml:space="preserve">ουλή για συζήτηση και </w:t>
      </w:r>
      <w:r>
        <w:rPr>
          <w:rFonts w:eastAsia="Times New Roman"/>
          <w:color w:val="212121"/>
          <w:szCs w:val="24"/>
        </w:rPr>
        <w:t>κύρωση. Έ</w:t>
      </w:r>
      <w:r w:rsidRPr="009A58B3">
        <w:rPr>
          <w:rFonts w:eastAsia="Times New Roman"/>
          <w:color w:val="212121"/>
          <w:szCs w:val="24"/>
        </w:rPr>
        <w:t>χασε πολύ πιο πρ</w:t>
      </w:r>
      <w:r>
        <w:rPr>
          <w:rFonts w:eastAsia="Times New Roman"/>
          <w:color w:val="212121"/>
          <w:szCs w:val="24"/>
        </w:rPr>
        <w:t xml:space="preserve">ιν την ταυτότητα! </w:t>
      </w:r>
    </w:p>
    <w:p w14:paraId="2ED8B7C9"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θ</w:t>
      </w:r>
      <w:r w:rsidRPr="009A58B3">
        <w:rPr>
          <w:rFonts w:eastAsia="Times New Roman"/>
          <w:color w:val="212121"/>
          <w:szCs w:val="24"/>
        </w:rPr>
        <w:t xml:space="preserve">α </w:t>
      </w:r>
      <w:r>
        <w:rPr>
          <w:rFonts w:eastAsia="Times New Roman"/>
          <w:color w:val="212121"/>
          <w:szCs w:val="24"/>
        </w:rPr>
        <w:t xml:space="preserve">ήθελα να </w:t>
      </w:r>
      <w:r w:rsidRPr="009A58B3">
        <w:rPr>
          <w:rFonts w:eastAsia="Times New Roman"/>
          <w:color w:val="212121"/>
          <w:szCs w:val="24"/>
        </w:rPr>
        <w:t xml:space="preserve">κάνω μία σημείωση </w:t>
      </w:r>
      <w:r>
        <w:rPr>
          <w:rFonts w:eastAsia="Times New Roman"/>
          <w:color w:val="212121"/>
          <w:szCs w:val="24"/>
        </w:rPr>
        <w:t>-</w:t>
      </w:r>
      <w:r w:rsidRPr="009A58B3">
        <w:rPr>
          <w:rFonts w:eastAsia="Times New Roman"/>
          <w:color w:val="212121"/>
          <w:szCs w:val="24"/>
        </w:rPr>
        <w:t>αν θέλετε</w:t>
      </w:r>
      <w:r>
        <w:rPr>
          <w:rFonts w:eastAsia="Times New Roman"/>
          <w:color w:val="212121"/>
          <w:szCs w:val="24"/>
        </w:rPr>
        <w:t>-</w:t>
      </w:r>
      <w:r w:rsidRPr="009A58B3">
        <w:rPr>
          <w:rFonts w:eastAsia="Times New Roman"/>
          <w:color w:val="212121"/>
          <w:szCs w:val="24"/>
        </w:rPr>
        <w:t xml:space="preserve"> εδώ</w:t>
      </w:r>
      <w:r>
        <w:rPr>
          <w:rFonts w:eastAsia="Times New Roman"/>
          <w:color w:val="212121"/>
          <w:szCs w:val="24"/>
        </w:rPr>
        <w:t xml:space="preserve">. Ο </w:t>
      </w:r>
      <w:r w:rsidRPr="009A58B3">
        <w:rPr>
          <w:rFonts w:eastAsia="Times New Roman"/>
          <w:color w:val="212121"/>
          <w:szCs w:val="24"/>
        </w:rPr>
        <w:t>απλός πολίτης δεν θα περιμένει να το</w:t>
      </w:r>
      <w:r>
        <w:rPr>
          <w:rFonts w:eastAsia="Times New Roman"/>
          <w:color w:val="212121"/>
          <w:szCs w:val="24"/>
        </w:rPr>
        <w:t>ν</w:t>
      </w:r>
      <w:r w:rsidRPr="009A58B3">
        <w:rPr>
          <w:rFonts w:eastAsia="Times New Roman"/>
          <w:color w:val="212121"/>
          <w:szCs w:val="24"/>
        </w:rPr>
        <w:t xml:space="preserve"> πάρει από το χέρι </w:t>
      </w:r>
      <w:r>
        <w:rPr>
          <w:rFonts w:eastAsia="Times New Roman"/>
          <w:color w:val="212121"/>
          <w:szCs w:val="24"/>
        </w:rPr>
        <w:t>είτε ο κ.</w:t>
      </w:r>
      <w:r w:rsidRPr="009A58B3">
        <w:rPr>
          <w:rFonts w:eastAsia="Times New Roman"/>
          <w:color w:val="212121"/>
          <w:szCs w:val="24"/>
        </w:rPr>
        <w:t xml:space="preserve"> Βενιζέλος </w:t>
      </w:r>
      <w:r>
        <w:rPr>
          <w:rFonts w:eastAsia="Times New Roman"/>
          <w:color w:val="212121"/>
          <w:szCs w:val="24"/>
        </w:rPr>
        <w:t xml:space="preserve">είτε η </w:t>
      </w:r>
      <w:r w:rsidRPr="009A58B3">
        <w:rPr>
          <w:rFonts w:eastAsia="Times New Roman"/>
          <w:color w:val="212121"/>
          <w:szCs w:val="24"/>
        </w:rPr>
        <w:t>κ</w:t>
      </w:r>
      <w:r>
        <w:rPr>
          <w:rFonts w:eastAsia="Times New Roman"/>
          <w:color w:val="212121"/>
          <w:szCs w:val="24"/>
        </w:rPr>
        <w:t>.</w:t>
      </w:r>
      <w:r w:rsidRPr="009A58B3">
        <w:rPr>
          <w:rFonts w:eastAsia="Times New Roman"/>
          <w:color w:val="212121"/>
          <w:szCs w:val="24"/>
        </w:rPr>
        <w:t xml:space="preserve"> Γεννηματά</w:t>
      </w:r>
      <w:r>
        <w:rPr>
          <w:rFonts w:eastAsia="Times New Roman"/>
          <w:color w:val="212121"/>
          <w:szCs w:val="24"/>
        </w:rPr>
        <w:t>,</w:t>
      </w:r>
      <w:r w:rsidRPr="009A58B3">
        <w:rPr>
          <w:rFonts w:eastAsia="Times New Roman"/>
          <w:color w:val="212121"/>
          <w:szCs w:val="24"/>
        </w:rPr>
        <w:t xml:space="preserve"> για ν</w:t>
      </w:r>
      <w:r>
        <w:rPr>
          <w:rFonts w:eastAsia="Times New Roman"/>
          <w:color w:val="212121"/>
          <w:szCs w:val="24"/>
        </w:rPr>
        <w:t xml:space="preserve">α τον πάει σε μία </w:t>
      </w:r>
      <w:r>
        <w:rPr>
          <w:rFonts w:eastAsia="Times New Roman"/>
          <w:color w:val="212121"/>
          <w:szCs w:val="24"/>
        </w:rPr>
        <w:t xml:space="preserve">συγκεκριμένη </w:t>
      </w:r>
      <w:r>
        <w:rPr>
          <w:rFonts w:eastAsia="Times New Roman"/>
          <w:color w:val="212121"/>
          <w:szCs w:val="24"/>
        </w:rPr>
        <w:t>δ</w:t>
      </w:r>
      <w:r w:rsidRPr="009A58B3">
        <w:rPr>
          <w:rFonts w:eastAsia="Times New Roman"/>
          <w:color w:val="212121"/>
          <w:szCs w:val="24"/>
        </w:rPr>
        <w:t>εξιά</w:t>
      </w:r>
      <w:r>
        <w:rPr>
          <w:rFonts w:eastAsia="Times New Roman"/>
          <w:color w:val="212121"/>
          <w:szCs w:val="24"/>
        </w:rPr>
        <w:t>. Αν θέλει</w:t>
      </w:r>
      <w:r w:rsidRPr="009A58B3">
        <w:rPr>
          <w:rFonts w:eastAsia="Times New Roman"/>
          <w:color w:val="212121"/>
          <w:szCs w:val="24"/>
        </w:rPr>
        <w:t xml:space="preserve"> να το κάνει</w:t>
      </w:r>
      <w:r>
        <w:rPr>
          <w:rFonts w:eastAsia="Times New Roman"/>
          <w:color w:val="212121"/>
          <w:szCs w:val="24"/>
        </w:rPr>
        <w:t>,</w:t>
      </w:r>
      <w:r w:rsidRPr="009A58B3">
        <w:rPr>
          <w:rFonts w:eastAsia="Times New Roman"/>
          <w:color w:val="212121"/>
          <w:szCs w:val="24"/>
        </w:rPr>
        <w:t xml:space="preserve"> θα το κάνει από μόνος</w:t>
      </w:r>
      <w:r>
        <w:rPr>
          <w:rFonts w:eastAsia="Times New Roman"/>
          <w:color w:val="212121"/>
          <w:szCs w:val="24"/>
        </w:rPr>
        <w:t xml:space="preserve"> του. </w:t>
      </w:r>
      <w:r>
        <w:rPr>
          <w:rFonts w:eastAsia="Times New Roman"/>
          <w:color w:val="212121"/>
          <w:szCs w:val="24"/>
        </w:rPr>
        <w:lastRenderedPageBreak/>
        <w:t xml:space="preserve">Οι υπόλοιποι </w:t>
      </w:r>
      <w:r w:rsidRPr="009A58B3">
        <w:rPr>
          <w:rFonts w:eastAsia="Times New Roman"/>
          <w:color w:val="212121"/>
          <w:szCs w:val="24"/>
        </w:rPr>
        <w:t xml:space="preserve">δημοκρατικοί πολίτες θα κληθούν να αποφασίσουν οι </w:t>
      </w:r>
      <w:r>
        <w:rPr>
          <w:rFonts w:eastAsia="Times New Roman"/>
          <w:color w:val="212121"/>
          <w:szCs w:val="24"/>
        </w:rPr>
        <w:t>ίδιοι</w:t>
      </w:r>
      <w:r>
        <w:rPr>
          <w:rFonts w:eastAsia="Times New Roman"/>
          <w:color w:val="212121"/>
          <w:szCs w:val="24"/>
        </w:rPr>
        <w:t>,</w:t>
      </w:r>
      <w:r>
        <w:rPr>
          <w:rFonts w:eastAsia="Times New Roman"/>
          <w:color w:val="212121"/>
          <w:szCs w:val="24"/>
        </w:rPr>
        <w:t xml:space="preserve"> </w:t>
      </w:r>
      <w:r w:rsidRPr="009A58B3">
        <w:rPr>
          <w:rFonts w:eastAsia="Times New Roman"/>
          <w:color w:val="212121"/>
          <w:szCs w:val="24"/>
        </w:rPr>
        <w:t>για το</w:t>
      </w:r>
      <w:r>
        <w:rPr>
          <w:rFonts w:eastAsia="Times New Roman"/>
          <w:color w:val="212121"/>
          <w:szCs w:val="24"/>
        </w:rPr>
        <w:t>ν δρόμ</w:t>
      </w:r>
      <w:r w:rsidRPr="009A58B3">
        <w:rPr>
          <w:rFonts w:eastAsia="Times New Roman"/>
          <w:color w:val="212121"/>
          <w:szCs w:val="24"/>
        </w:rPr>
        <w:t>ο που θέλουν να πάρουν</w:t>
      </w:r>
      <w:r>
        <w:rPr>
          <w:rFonts w:eastAsia="Times New Roman"/>
          <w:color w:val="212121"/>
          <w:szCs w:val="24"/>
        </w:rPr>
        <w:t>.</w:t>
      </w:r>
    </w:p>
    <w:p w14:paraId="2ED8B7CA"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Όμως</w:t>
      </w:r>
      <w:r w:rsidRPr="009A58B3">
        <w:rPr>
          <w:rFonts w:eastAsia="Times New Roman"/>
          <w:color w:val="212121"/>
          <w:szCs w:val="24"/>
        </w:rPr>
        <w:t xml:space="preserve"> επιτρέψτε μου να πω τώρα</w:t>
      </w:r>
      <w:r>
        <w:rPr>
          <w:rFonts w:eastAsia="Times New Roman"/>
          <w:color w:val="212121"/>
          <w:szCs w:val="24"/>
        </w:rPr>
        <w:t xml:space="preserve">, </w:t>
      </w:r>
      <w:r w:rsidRPr="009A58B3">
        <w:rPr>
          <w:rFonts w:eastAsia="Times New Roman"/>
          <w:color w:val="212121"/>
          <w:szCs w:val="24"/>
        </w:rPr>
        <w:t>επειδή έ</w:t>
      </w:r>
      <w:r>
        <w:rPr>
          <w:rFonts w:eastAsia="Times New Roman"/>
          <w:color w:val="212121"/>
          <w:szCs w:val="24"/>
        </w:rPr>
        <w:t>γινε</w:t>
      </w:r>
      <w:r w:rsidRPr="009A58B3">
        <w:rPr>
          <w:rFonts w:eastAsia="Times New Roman"/>
          <w:color w:val="212121"/>
          <w:szCs w:val="24"/>
        </w:rPr>
        <w:t xml:space="preserve"> μία πρόταση για απευθείας σ</w:t>
      </w:r>
      <w:r>
        <w:rPr>
          <w:rFonts w:eastAsia="Times New Roman"/>
          <w:color w:val="212121"/>
          <w:szCs w:val="24"/>
        </w:rPr>
        <w:t>υζήτηση επ</w:t>
      </w:r>
      <w:r>
        <w:rPr>
          <w:rFonts w:eastAsia="Times New Roman"/>
          <w:color w:val="212121"/>
          <w:szCs w:val="24"/>
        </w:rPr>
        <w:t>ιχειρημάτων προς τον Αρχηγό της Αξιωματικής Α</w:t>
      </w:r>
      <w:r w:rsidRPr="009A58B3">
        <w:rPr>
          <w:rFonts w:eastAsia="Times New Roman"/>
          <w:color w:val="212121"/>
          <w:szCs w:val="24"/>
        </w:rPr>
        <w:t>ντιπολίτευσης</w:t>
      </w:r>
      <w:r>
        <w:rPr>
          <w:rFonts w:eastAsia="Times New Roman"/>
          <w:color w:val="212121"/>
          <w:szCs w:val="24"/>
        </w:rPr>
        <w:t>, το εξής</w:t>
      </w:r>
      <w:r>
        <w:rPr>
          <w:rFonts w:eastAsia="Times New Roman"/>
          <w:color w:val="212121"/>
          <w:szCs w:val="24"/>
        </w:rPr>
        <w:t>.</w:t>
      </w:r>
      <w:r>
        <w:rPr>
          <w:rFonts w:eastAsia="Times New Roman"/>
          <w:color w:val="212121"/>
          <w:szCs w:val="24"/>
        </w:rPr>
        <w:t xml:space="preserve"> Θα διάβαζα</w:t>
      </w:r>
      <w:r w:rsidRPr="009A58B3">
        <w:rPr>
          <w:rFonts w:eastAsia="Times New Roman"/>
          <w:color w:val="212121"/>
          <w:szCs w:val="24"/>
        </w:rPr>
        <w:t xml:space="preserve"> βουλωμένο γράμμα</w:t>
      </w:r>
      <w:r>
        <w:rPr>
          <w:rFonts w:eastAsia="Times New Roman"/>
          <w:color w:val="212121"/>
          <w:szCs w:val="24"/>
        </w:rPr>
        <w:t>,</w:t>
      </w:r>
      <w:r w:rsidRPr="009A58B3">
        <w:rPr>
          <w:rFonts w:eastAsia="Times New Roman"/>
          <w:color w:val="212121"/>
          <w:szCs w:val="24"/>
        </w:rPr>
        <w:t xml:space="preserve"> αν έλεγα ότι δεν </w:t>
      </w:r>
      <w:r>
        <w:rPr>
          <w:rFonts w:eastAsia="Times New Roman"/>
          <w:color w:val="212121"/>
          <w:szCs w:val="24"/>
        </w:rPr>
        <w:t>επρόκειτο</w:t>
      </w:r>
      <w:r w:rsidRPr="009A58B3">
        <w:rPr>
          <w:rFonts w:eastAsia="Times New Roman"/>
          <w:color w:val="212121"/>
          <w:szCs w:val="24"/>
        </w:rPr>
        <w:t xml:space="preserve"> ούτε πρόκειται να δεχθεί ο κ</w:t>
      </w:r>
      <w:r>
        <w:rPr>
          <w:rFonts w:eastAsia="Times New Roman"/>
          <w:color w:val="212121"/>
          <w:szCs w:val="24"/>
        </w:rPr>
        <w:t>.</w:t>
      </w:r>
      <w:r w:rsidRPr="009A58B3">
        <w:rPr>
          <w:rFonts w:eastAsia="Times New Roman"/>
          <w:color w:val="212121"/>
          <w:szCs w:val="24"/>
        </w:rPr>
        <w:t xml:space="preserve"> Μητσοτάκης </w:t>
      </w:r>
      <w:r>
        <w:rPr>
          <w:rFonts w:eastAsia="Times New Roman"/>
          <w:color w:val="212121"/>
          <w:szCs w:val="24"/>
        </w:rPr>
        <w:t xml:space="preserve">παρόμοια </w:t>
      </w:r>
      <w:r w:rsidRPr="009A58B3">
        <w:rPr>
          <w:rFonts w:eastAsia="Times New Roman"/>
          <w:color w:val="212121"/>
          <w:szCs w:val="24"/>
        </w:rPr>
        <w:t>πρόταση</w:t>
      </w:r>
      <w:r>
        <w:rPr>
          <w:rFonts w:eastAsia="Times New Roman"/>
          <w:color w:val="212121"/>
          <w:szCs w:val="24"/>
        </w:rPr>
        <w:t>, ακόμα κ</w:t>
      </w:r>
      <w:r w:rsidRPr="009A58B3">
        <w:rPr>
          <w:rFonts w:eastAsia="Times New Roman"/>
          <w:color w:val="212121"/>
          <w:szCs w:val="24"/>
        </w:rPr>
        <w:t xml:space="preserve">ι αν </w:t>
      </w:r>
      <w:r>
        <w:rPr>
          <w:rFonts w:eastAsia="Times New Roman"/>
          <w:color w:val="212121"/>
          <w:szCs w:val="24"/>
        </w:rPr>
        <w:t>η πρόταση περιελάμβανε</w:t>
      </w:r>
      <w:r w:rsidRPr="009A58B3">
        <w:rPr>
          <w:rFonts w:eastAsia="Times New Roman"/>
          <w:color w:val="212121"/>
          <w:szCs w:val="24"/>
        </w:rPr>
        <w:t xml:space="preserve"> να γίνει στο</w:t>
      </w:r>
      <w:r>
        <w:rPr>
          <w:rFonts w:eastAsia="Times New Roman"/>
          <w:color w:val="212121"/>
          <w:szCs w:val="24"/>
        </w:rPr>
        <w:t>ν</w:t>
      </w:r>
      <w:r w:rsidRPr="009A58B3">
        <w:rPr>
          <w:rFonts w:eastAsia="Times New Roman"/>
          <w:color w:val="212121"/>
          <w:szCs w:val="24"/>
        </w:rPr>
        <w:t xml:space="preserve"> </w:t>
      </w:r>
      <w:r>
        <w:rPr>
          <w:rFonts w:eastAsia="Times New Roman"/>
          <w:color w:val="212121"/>
          <w:szCs w:val="24"/>
        </w:rPr>
        <w:t>«</w:t>
      </w:r>
      <w:r>
        <w:rPr>
          <w:rFonts w:eastAsia="Times New Roman"/>
          <w:color w:val="212121"/>
          <w:szCs w:val="24"/>
        </w:rPr>
        <w:t>ΣΚΑΪ</w:t>
      </w:r>
      <w:r>
        <w:rPr>
          <w:rFonts w:eastAsia="Times New Roman"/>
          <w:color w:val="212121"/>
          <w:szCs w:val="24"/>
        </w:rPr>
        <w:t>»</w:t>
      </w:r>
      <w:r w:rsidRPr="009A58B3">
        <w:rPr>
          <w:rFonts w:eastAsia="Times New Roman"/>
          <w:color w:val="212121"/>
          <w:szCs w:val="24"/>
        </w:rPr>
        <w:t xml:space="preserve"> </w:t>
      </w:r>
      <w:r>
        <w:rPr>
          <w:rFonts w:eastAsia="Times New Roman"/>
          <w:color w:val="212121"/>
          <w:szCs w:val="24"/>
        </w:rPr>
        <w:t xml:space="preserve">και να τη </w:t>
      </w:r>
      <w:r>
        <w:rPr>
          <w:rFonts w:eastAsia="Times New Roman"/>
          <w:color w:val="212121"/>
          <w:szCs w:val="24"/>
        </w:rPr>
        <w:t>συντονίζει</w:t>
      </w:r>
      <w:r w:rsidRPr="009A58B3">
        <w:rPr>
          <w:rFonts w:eastAsia="Times New Roman"/>
          <w:color w:val="212121"/>
          <w:szCs w:val="24"/>
        </w:rPr>
        <w:t xml:space="preserve"> </w:t>
      </w:r>
      <w:r>
        <w:rPr>
          <w:rFonts w:eastAsia="Times New Roman"/>
          <w:color w:val="212121"/>
          <w:szCs w:val="24"/>
        </w:rPr>
        <w:t>ένας</w:t>
      </w:r>
      <w:r w:rsidRPr="009A58B3">
        <w:rPr>
          <w:rFonts w:eastAsia="Times New Roman"/>
          <w:color w:val="212121"/>
          <w:szCs w:val="24"/>
        </w:rPr>
        <w:t xml:space="preserve"> από </w:t>
      </w:r>
      <w:r>
        <w:rPr>
          <w:rFonts w:eastAsia="Times New Roman"/>
          <w:color w:val="212121"/>
          <w:szCs w:val="24"/>
        </w:rPr>
        <w:t>εσά</w:t>
      </w:r>
      <w:r w:rsidRPr="009A58B3">
        <w:rPr>
          <w:rFonts w:eastAsia="Times New Roman"/>
          <w:color w:val="212121"/>
          <w:szCs w:val="24"/>
        </w:rPr>
        <w:t>ς</w:t>
      </w:r>
      <w:r>
        <w:rPr>
          <w:rFonts w:eastAsia="Times New Roman"/>
          <w:color w:val="212121"/>
          <w:szCs w:val="24"/>
        </w:rPr>
        <w:t>, ας πούμε η κ</w:t>
      </w:r>
      <w:r>
        <w:rPr>
          <w:rFonts w:eastAsia="Times New Roman"/>
          <w:color w:val="212121"/>
          <w:szCs w:val="24"/>
        </w:rPr>
        <w:t>.</w:t>
      </w:r>
      <w:r>
        <w:rPr>
          <w:rFonts w:eastAsia="Times New Roman"/>
          <w:color w:val="212121"/>
          <w:szCs w:val="24"/>
        </w:rPr>
        <w:t xml:space="preserve"> Βούλτεψη, που είναι δη</w:t>
      </w:r>
      <w:r w:rsidRPr="009A58B3">
        <w:rPr>
          <w:rFonts w:eastAsia="Times New Roman"/>
          <w:color w:val="212121"/>
          <w:szCs w:val="24"/>
        </w:rPr>
        <w:t>μοσιογράφος</w:t>
      </w:r>
      <w:r>
        <w:rPr>
          <w:rFonts w:eastAsia="Times New Roman"/>
          <w:color w:val="212121"/>
          <w:szCs w:val="24"/>
        </w:rPr>
        <w:t>. Κ</w:t>
      </w:r>
      <w:r w:rsidRPr="009A58B3">
        <w:rPr>
          <w:rFonts w:eastAsia="Times New Roman"/>
          <w:color w:val="212121"/>
          <w:szCs w:val="24"/>
        </w:rPr>
        <w:t>αι δεν το κάνει αυτό</w:t>
      </w:r>
      <w:r>
        <w:rPr>
          <w:rFonts w:eastAsia="Times New Roman"/>
          <w:color w:val="212121"/>
          <w:szCs w:val="24"/>
        </w:rPr>
        <w:t>,</w:t>
      </w:r>
      <w:r w:rsidRPr="009A58B3">
        <w:rPr>
          <w:rFonts w:eastAsia="Times New Roman"/>
          <w:color w:val="212121"/>
          <w:szCs w:val="24"/>
        </w:rPr>
        <w:t xml:space="preserve"> όχι για το</w:t>
      </w:r>
      <w:r>
        <w:rPr>
          <w:rFonts w:eastAsia="Times New Roman"/>
          <w:color w:val="212121"/>
          <w:szCs w:val="24"/>
        </w:rPr>
        <w:t>ν</w:t>
      </w:r>
      <w:r w:rsidRPr="009A58B3">
        <w:rPr>
          <w:rFonts w:eastAsia="Times New Roman"/>
          <w:color w:val="212121"/>
          <w:szCs w:val="24"/>
        </w:rPr>
        <w:t xml:space="preserve"> φόβο μόνο απέναντι στον Τσίπρα όπως λέγεται </w:t>
      </w:r>
      <w:r>
        <w:rPr>
          <w:rFonts w:eastAsia="Times New Roman"/>
          <w:color w:val="212121"/>
          <w:szCs w:val="24"/>
        </w:rPr>
        <w:t xml:space="preserve">αλλά </w:t>
      </w:r>
      <w:r w:rsidRPr="009A58B3">
        <w:rPr>
          <w:rFonts w:eastAsia="Times New Roman"/>
          <w:color w:val="212121"/>
          <w:szCs w:val="24"/>
        </w:rPr>
        <w:t>για το</w:t>
      </w:r>
      <w:r>
        <w:rPr>
          <w:rFonts w:eastAsia="Times New Roman"/>
          <w:color w:val="212121"/>
          <w:szCs w:val="24"/>
        </w:rPr>
        <w:t>ν φόβο α</w:t>
      </w:r>
      <w:r w:rsidRPr="009A58B3">
        <w:rPr>
          <w:rFonts w:eastAsia="Times New Roman"/>
          <w:color w:val="212121"/>
          <w:szCs w:val="24"/>
        </w:rPr>
        <w:t>πέναντι στην αλήθεια</w:t>
      </w:r>
      <w:r>
        <w:rPr>
          <w:rFonts w:eastAsia="Times New Roman"/>
          <w:color w:val="212121"/>
          <w:szCs w:val="24"/>
        </w:rPr>
        <w:t xml:space="preserve">. </w:t>
      </w:r>
    </w:p>
    <w:p w14:paraId="2ED8B7CB"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Θ</w:t>
      </w:r>
      <w:r w:rsidRPr="009A58B3">
        <w:rPr>
          <w:rFonts w:eastAsia="Times New Roman"/>
          <w:color w:val="212121"/>
          <w:szCs w:val="24"/>
        </w:rPr>
        <w:t xml:space="preserve">α σας πω ποιος είναι αυτός ο φόβος </w:t>
      </w:r>
      <w:r>
        <w:rPr>
          <w:rFonts w:eastAsia="Times New Roman"/>
          <w:color w:val="212121"/>
          <w:szCs w:val="24"/>
        </w:rPr>
        <w:t>α</w:t>
      </w:r>
      <w:r w:rsidRPr="009A58B3">
        <w:rPr>
          <w:rFonts w:eastAsia="Times New Roman"/>
          <w:color w:val="212121"/>
          <w:szCs w:val="24"/>
        </w:rPr>
        <w:t>πέναντι στην αλήθεια</w:t>
      </w:r>
      <w:r>
        <w:rPr>
          <w:rFonts w:eastAsia="Times New Roman"/>
          <w:color w:val="212121"/>
          <w:szCs w:val="24"/>
        </w:rPr>
        <w:t>,</w:t>
      </w:r>
      <w:r w:rsidRPr="009A58B3">
        <w:rPr>
          <w:rFonts w:eastAsia="Times New Roman"/>
          <w:color w:val="212121"/>
          <w:szCs w:val="24"/>
        </w:rPr>
        <w:t xml:space="preserve"> α</w:t>
      </w:r>
      <w:r w:rsidRPr="009A58B3">
        <w:rPr>
          <w:rFonts w:eastAsia="Times New Roman"/>
          <w:color w:val="212121"/>
          <w:szCs w:val="24"/>
        </w:rPr>
        <w:t xml:space="preserve">φού </w:t>
      </w:r>
      <w:r>
        <w:rPr>
          <w:rFonts w:eastAsia="Times New Roman"/>
          <w:color w:val="212121"/>
          <w:szCs w:val="24"/>
        </w:rPr>
        <w:t xml:space="preserve">παρενθετικά πω </w:t>
      </w:r>
      <w:r w:rsidRPr="009A58B3">
        <w:rPr>
          <w:rFonts w:eastAsia="Times New Roman"/>
          <w:color w:val="212121"/>
          <w:szCs w:val="24"/>
        </w:rPr>
        <w:t xml:space="preserve">ότι τελικά </w:t>
      </w:r>
      <w:r>
        <w:rPr>
          <w:rFonts w:eastAsia="Times New Roman"/>
          <w:color w:val="212121"/>
          <w:szCs w:val="24"/>
        </w:rPr>
        <w:t xml:space="preserve">πήρε πίσω </w:t>
      </w:r>
      <w:r w:rsidRPr="009A58B3">
        <w:rPr>
          <w:rFonts w:eastAsia="Times New Roman"/>
          <w:color w:val="212121"/>
          <w:szCs w:val="24"/>
        </w:rPr>
        <w:t>ο κ</w:t>
      </w:r>
      <w:r>
        <w:rPr>
          <w:rFonts w:eastAsia="Times New Roman"/>
          <w:color w:val="212121"/>
          <w:szCs w:val="24"/>
        </w:rPr>
        <w:t>.</w:t>
      </w:r>
      <w:r w:rsidRPr="009A58B3">
        <w:rPr>
          <w:rFonts w:eastAsia="Times New Roman"/>
          <w:color w:val="212121"/>
          <w:szCs w:val="24"/>
        </w:rPr>
        <w:t xml:space="preserve"> Μητσοτάκης την </w:t>
      </w:r>
      <w:r>
        <w:rPr>
          <w:rFonts w:eastAsia="Times New Roman"/>
          <w:color w:val="212121"/>
          <w:szCs w:val="24"/>
        </w:rPr>
        <w:t>απειλή -λέει- για κατάθεση πρότασης δυσπιστίας. Κ</w:t>
      </w:r>
      <w:r w:rsidRPr="009A58B3">
        <w:rPr>
          <w:rFonts w:eastAsia="Times New Roman"/>
          <w:color w:val="212121"/>
          <w:szCs w:val="24"/>
        </w:rPr>
        <w:t>αι καλά έκανε</w:t>
      </w:r>
      <w:r>
        <w:rPr>
          <w:rFonts w:eastAsia="Times New Roman"/>
          <w:color w:val="212121"/>
          <w:szCs w:val="24"/>
        </w:rPr>
        <w:t>, όχι για τον λ</w:t>
      </w:r>
      <w:r w:rsidRPr="009A58B3">
        <w:rPr>
          <w:rFonts w:eastAsia="Times New Roman"/>
          <w:color w:val="212121"/>
          <w:szCs w:val="24"/>
        </w:rPr>
        <w:t xml:space="preserve">όγο ότι απέφυγε μία </w:t>
      </w:r>
      <w:r>
        <w:rPr>
          <w:rFonts w:eastAsia="Times New Roman"/>
          <w:color w:val="212121"/>
          <w:szCs w:val="24"/>
        </w:rPr>
        <w:t>δεινή</w:t>
      </w:r>
      <w:r w:rsidRPr="009A58B3">
        <w:rPr>
          <w:rFonts w:eastAsia="Times New Roman"/>
          <w:color w:val="212121"/>
          <w:szCs w:val="24"/>
        </w:rPr>
        <w:t xml:space="preserve"> κοινοβουλευτική </w:t>
      </w:r>
      <w:r>
        <w:rPr>
          <w:rFonts w:eastAsia="Times New Roman"/>
          <w:color w:val="212121"/>
          <w:szCs w:val="24"/>
        </w:rPr>
        <w:t xml:space="preserve">ήττα που </w:t>
      </w:r>
      <w:r w:rsidRPr="009A58B3">
        <w:rPr>
          <w:rFonts w:eastAsia="Times New Roman"/>
          <w:color w:val="212121"/>
          <w:szCs w:val="24"/>
        </w:rPr>
        <w:t>ήταν βέβαια</w:t>
      </w:r>
      <w:r>
        <w:rPr>
          <w:rFonts w:eastAsia="Times New Roman"/>
          <w:color w:val="212121"/>
          <w:szCs w:val="24"/>
        </w:rPr>
        <w:t>. Α</w:t>
      </w:r>
      <w:r w:rsidRPr="009A58B3">
        <w:rPr>
          <w:rFonts w:eastAsia="Times New Roman"/>
          <w:color w:val="212121"/>
          <w:szCs w:val="24"/>
        </w:rPr>
        <w:t>υτό ήταν βέβαιο</w:t>
      </w:r>
      <w:r>
        <w:rPr>
          <w:rFonts w:eastAsia="Times New Roman"/>
          <w:color w:val="212121"/>
          <w:szCs w:val="24"/>
        </w:rPr>
        <w:t>. Α</w:t>
      </w:r>
      <w:r w:rsidRPr="009A58B3">
        <w:rPr>
          <w:rFonts w:eastAsia="Times New Roman"/>
          <w:color w:val="212121"/>
          <w:szCs w:val="24"/>
        </w:rPr>
        <w:t>υτό</w:t>
      </w:r>
      <w:r>
        <w:rPr>
          <w:rFonts w:eastAsia="Times New Roman"/>
          <w:color w:val="212121"/>
          <w:szCs w:val="24"/>
        </w:rPr>
        <w:t>,</w:t>
      </w:r>
      <w:r w:rsidRPr="009A58B3">
        <w:rPr>
          <w:rFonts w:eastAsia="Times New Roman"/>
          <w:color w:val="212121"/>
          <w:szCs w:val="24"/>
        </w:rPr>
        <w:t xml:space="preserve"> </w:t>
      </w:r>
      <w:r>
        <w:rPr>
          <w:rFonts w:eastAsia="Times New Roman"/>
          <w:color w:val="212121"/>
          <w:szCs w:val="24"/>
        </w:rPr>
        <w:t>όμως,</w:t>
      </w:r>
      <w:r w:rsidRPr="009A58B3">
        <w:rPr>
          <w:rFonts w:eastAsia="Times New Roman"/>
          <w:color w:val="212121"/>
          <w:szCs w:val="24"/>
        </w:rPr>
        <w:t xml:space="preserve"> που για </w:t>
      </w:r>
      <w:r>
        <w:rPr>
          <w:rFonts w:eastAsia="Times New Roman"/>
          <w:color w:val="212121"/>
          <w:szCs w:val="24"/>
        </w:rPr>
        <w:t>ε</w:t>
      </w:r>
      <w:r w:rsidRPr="009A58B3">
        <w:rPr>
          <w:rFonts w:eastAsia="Times New Roman"/>
          <w:color w:val="212121"/>
          <w:szCs w:val="24"/>
        </w:rPr>
        <w:t>μένα δεν είναι β</w:t>
      </w:r>
      <w:r w:rsidRPr="009A58B3">
        <w:rPr>
          <w:rFonts w:eastAsia="Times New Roman"/>
          <w:color w:val="212121"/>
          <w:szCs w:val="24"/>
        </w:rPr>
        <w:t>έβαιο</w:t>
      </w:r>
      <w:r>
        <w:rPr>
          <w:rFonts w:eastAsia="Times New Roman"/>
          <w:color w:val="212121"/>
          <w:szCs w:val="24"/>
        </w:rPr>
        <w:t>,</w:t>
      </w:r>
      <w:r w:rsidRPr="009A58B3">
        <w:rPr>
          <w:rFonts w:eastAsia="Times New Roman"/>
          <w:color w:val="212121"/>
          <w:szCs w:val="24"/>
        </w:rPr>
        <w:t xml:space="preserve"> είναι ότι αυτή η </w:t>
      </w:r>
      <w:r>
        <w:rPr>
          <w:rFonts w:eastAsia="Times New Roman"/>
          <w:color w:val="212121"/>
          <w:szCs w:val="24"/>
        </w:rPr>
        <w:t xml:space="preserve">κοινοβουλευτική νίκη </w:t>
      </w:r>
      <w:r>
        <w:rPr>
          <w:rFonts w:eastAsia="Times New Roman"/>
          <w:color w:val="212121"/>
          <w:szCs w:val="24"/>
        </w:rPr>
        <w:lastRenderedPageBreak/>
        <w:t>του ΣΥΡΙΖΑ θα ερχόταν μέσα από μι</w:t>
      </w:r>
      <w:r w:rsidRPr="009A58B3">
        <w:rPr>
          <w:rFonts w:eastAsia="Times New Roman"/>
          <w:color w:val="212121"/>
          <w:szCs w:val="24"/>
        </w:rPr>
        <w:t xml:space="preserve">α αντιπαράθεση και </w:t>
      </w:r>
      <w:r>
        <w:rPr>
          <w:rFonts w:eastAsia="Times New Roman"/>
          <w:color w:val="212121"/>
          <w:szCs w:val="24"/>
        </w:rPr>
        <w:t>πόλωση,</w:t>
      </w:r>
      <w:r w:rsidRPr="009A58B3">
        <w:rPr>
          <w:rFonts w:eastAsia="Times New Roman"/>
          <w:color w:val="212121"/>
          <w:szCs w:val="24"/>
        </w:rPr>
        <w:t xml:space="preserve"> που δεν είμαι </w:t>
      </w:r>
      <w:r>
        <w:rPr>
          <w:rFonts w:eastAsia="Times New Roman"/>
          <w:color w:val="212121"/>
          <w:szCs w:val="24"/>
        </w:rPr>
        <w:t>σίγουρος ε</w:t>
      </w:r>
      <w:r w:rsidRPr="009A58B3">
        <w:rPr>
          <w:rFonts w:eastAsia="Times New Roman"/>
          <w:color w:val="212121"/>
          <w:szCs w:val="24"/>
        </w:rPr>
        <w:t xml:space="preserve">άν </w:t>
      </w:r>
      <w:r>
        <w:rPr>
          <w:rFonts w:eastAsia="Times New Roman"/>
          <w:color w:val="212121"/>
          <w:szCs w:val="24"/>
        </w:rPr>
        <w:t>την</w:t>
      </w:r>
      <w:r w:rsidRPr="009A58B3">
        <w:rPr>
          <w:rFonts w:eastAsia="Times New Roman"/>
          <w:color w:val="212121"/>
          <w:szCs w:val="24"/>
        </w:rPr>
        <w:t xml:space="preserve"> αντέχει η ελληνική κοινωνία και η πολιτεία</w:t>
      </w:r>
      <w:r>
        <w:rPr>
          <w:rFonts w:eastAsia="Times New Roman"/>
          <w:color w:val="212121"/>
          <w:szCs w:val="24"/>
        </w:rPr>
        <w:t xml:space="preserve">. </w:t>
      </w:r>
    </w:p>
    <w:p w14:paraId="2ED8B7CC"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έρχομαι στο θέμα της αλήθειας, η οποία δεν μπορεί να αντιστραφεί. Διαβά</w:t>
      </w:r>
      <w:r>
        <w:rPr>
          <w:rFonts w:eastAsia="Times New Roman"/>
          <w:color w:val="212121"/>
          <w:szCs w:val="24"/>
        </w:rPr>
        <w:t xml:space="preserve">ζουμε τα </w:t>
      </w:r>
      <w:r>
        <w:rPr>
          <w:rFonts w:eastAsia="Times New Roman"/>
          <w:color w:val="212121"/>
          <w:szCs w:val="24"/>
          <w:lang w:val="en-US"/>
        </w:rPr>
        <w:t>tweets</w:t>
      </w:r>
      <w:r>
        <w:rPr>
          <w:rFonts w:eastAsia="Times New Roman"/>
          <w:color w:val="212121"/>
          <w:szCs w:val="24"/>
        </w:rPr>
        <w:t xml:space="preserve"> του κ. </w:t>
      </w:r>
      <w:r w:rsidRPr="009A58B3">
        <w:rPr>
          <w:rFonts w:eastAsia="Times New Roman"/>
          <w:color w:val="212121"/>
          <w:szCs w:val="24"/>
        </w:rPr>
        <w:t>Μητσοτάκη</w:t>
      </w:r>
      <w:r>
        <w:rPr>
          <w:rFonts w:eastAsia="Times New Roman"/>
          <w:color w:val="212121"/>
          <w:szCs w:val="24"/>
        </w:rPr>
        <w:t>. Κ</w:t>
      </w:r>
      <w:r w:rsidRPr="009A58B3">
        <w:rPr>
          <w:rFonts w:eastAsia="Times New Roman"/>
          <w:color w:val="212121"/>
          <w:szCs w:val="24"/>
        </w:rPr>
        <w:t xml:space="preserve">αι </w:t>
      </w:r>
      <w:r>
        <w:rPr>
          <w:rFonts w:eastAsia="Times New Roman"/>
          <w:color w:val="212121"/>
          <w:szCs w:val="24"/>
        </w:rPr>
        <w:t>αν τα</w:t>
      </w:r>
      <w:r w:rsidRPr="009A58B3">
        <w:rPr>
          <w:rFonts w:eastAsia="Times New Roman"/>
          <w:color w:val="212121"/>
          <w:szCs w:val="24"/>
        </w:rPr>
        <w:t xml:space="preserve"> πιστέψει κανείς</w:t>
      </w:r>
      <w:r>
        <w:rPr>
          <w:rFonts w:eastAsia="Times New Roman"/>
          <w:color w:val="212121"/>
          <w:szCs w:val="24"/>
        </w:rPr>
        <w:t xml:space="preserve">, αν έρθει από άλλον πλανήτη και επισκεφθεί την Ελλάδα, θα νομίζει ότι εδώ, όλα αυτά τα χρόνια, ήταν τα Σκόπια που προσέφεραν </w:t>
      </w:r>
      <w:r w:rsidRPr="009A58B3">
        <w:rPr>
          <w:rFonts w:eastAsia="Times New Roman"/>
          <w:color w:val="212121"/>
          <w:szCs w:val="24"/>
        </w:rPr>
        <w:t xml:space="preserve">απλόχερα τη σύνθετη ονομασία και </w:t>
      </w:r>
      <w:r>
        <w:rPr>
          <w:rFonts w:eastAsia="Times New Roman"/>
          <w:color w:val="212121"/>
          <w:szCs w:val="24"/>
        </w:rPr>
        <w:t>έξι Π</w:t>
      </w:r>
      <w:r w:rsidRPr="009A58B3">
        <w:rPr>
          <w:rFonts w:eastAsia="Times New Roman"/>
          <w:color w:val="212121"/>
          <w:szCs w:val="24"/>
        </w:rPr>
        <w:t xml:space="preserve">ρωθυπουργοί </w:t>
      </w:r>
      <w:r>
        <w:rPr>
          <w:rFonts w:eastAsia="Times New Roman"/>
          <w:color w:val="212121"/>
          <w:szCs w:val="24"/>
        </w:rPr>
        <w:t xml:space="preserve">-λέει- το αρνούνταν. </w:t>
      </w:r>
      <w:r>
        <w:rPr>
          <w:rFonts w:eastAsia="Times New Roman"/>
          <w:color w:val="212121"/>
          <w:szCs w:val="24"/>
        </w:rPr>
        <w:t>Δεν ήταν ο Γκρούεφσκι στα Σκόπια, ο οποίος τα μετέτρεψε σε μια «</w:t>
      </w:r>
      <w:r>
        <w:rPr>
          <w:rFonts w:eastAsia="Times New Roman"/>
          <w:color w:val="212121"/>
          <w:szCs w:val="24"/>
          <w:lang w:val="en-US"/>
        </w:rPr>
        <w:t>Disneyland</w:t>
      </w:r>
      <w:r>
        <w:rPr>
          <w:rFonts w:eastAsia="Times New Roman"/>
          <w:color w:val="212121"/>
          <w:szCs w:val="24"/>
        </w:rPr>
        <w:t>» του εθνικισμού, που τελικά επέβαλαν τα συμφέροντα μεγάλων δυνάμεων -θα πω εγώ- να τους ονομάσουν «Μακεδονία»; Και όταν έκριναν ότι τα συμφέροντά τους</w:t>
      </w:r>
      <w:r w:rsidRPr="009A58B3">
        <w:rPr>
          <w:rFonts w:eastAsia="Times New Roman"/>
          <w:color w:val="212121"/>
          <w:szCs w:val="24"/>
        </w:rPr>
        <w:t xml:space="preserve"> </w:t>
      </w:r>
      <w:r>
        <w:rPr>
          <w:rFonts w:eastAsia="Times New Roman"/>
          <w:color w:val="212121"/>
          <w:szCs w:val="24"/>
        </w:rPr>
        <w:t>δεν είναι αυτά</w:t>
      </w:r>
      <w:r>
        <w:rPr>
          <w:rFonts w:eastAsia="Times New Roman"/>
          <w:color w:val="212121"/>
          <w:szCs w:val="24"/>
        </w:rPr>
        <w:t>,</w:t>
      </w:r>
      <w:r>
        <w:rPr>
          <w:rFonts w:eastAsia="Times New Roman"/>
          <w:color w:val="212121"/>
          <w:szCs w:val="24"/>
        </w:rPr>
        <w:t xml:space="preserve"> και δημιουργείται μια συγκυρία την οποία πρέπει να αδράξουμε, τι έγινε; </w:t>
      </w:r>
    </w:p>
    <w:p w14:paraId="2ED8B7CD"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Δεν ήταν, λοιπόν, ο πατέρας του κ. Μητσοτάκη που </w:t>
      </w:r>
      <w:r w:rsidRPr="009A58B3">
        <w:rPr>
          <w:rFonts w:eastAsia="Times New Roman"/>
          <w:color w:val="212121"/>
          <w:szCs w:val="24"/>
        </w:rPr>
        <w:t xml:space="preserve">προσπάθησε να </w:t>
      </w:r>
      <w:r>
        <w:rPr>
          <w:rFonts w:eastAsia="Times New Roman"/>
          <w:color w:val="212121"/>
          <w:szCs w:val="24"/>
        </w:rPr>
        <w:t>το λύσει, όταν η χώρα μπορούσε να επιβάλλει λύση από θέση ισχύος, αλλά απετράπη με τον τρόπο που απετράπη από τον κ. Σα</w:t>
      </w:r>
      <w:r>
        <w:rPr>
          <w:rFonts w:eastAsia="Times New Roman"/>
          <w:color w:val="212121"/>
          <w:szCs w:val="24"/>
        </w:rPr>
        <w:t>μαρά και ενέπλεξε την Ελλάδα σ</w:t>
      </w:r>
      <w:r w:rsidRPr="009A58B3">
        <w:rPr>
          <w:rFonts w:eastAsia="Times New Roman"/>
          <w:color w:val="212121"/>
          <w:szCs w:val="24"/>
        </w:rPr>
        <w:t xml:space="preserve">ε μία απίστευτη διπλωματική </w:t>
      </w:r>
      <w:r>
        <w:rPr>
          <w:rFonts w:eastAsia="Times New Roman"/>
          <w:color w:val="212121"/>
          <w:szCs w:val="24"/>
        </w:rPr>
        <w:t>-</w:t>
      </w:r>
      <w:r w:rsidRPr="009A58B3">
        <w:rPr>
          <w:rFonts w:eastAsia="Times New Roman"/>
          <w:color w:val="212121"/>
          <w:szCs w:val="24"/>
        </w:rPr>
        <w:t>και όχι μόνο</w:t>
      </w:r>
      <w:r>
        <w:rPr>
          <w:rFonts w:eastAsia="Times New Roman"/>
          <w:color w:val="212121"/>
          <w:szCs w:val="24"/>
        </w:rPr>
        <w:t>-</w:t>
      </w:r>
      <w:r w:rsidRPr="009A58B3">
        <w:rPr>
          <w:rFonts w:eastAsia="Times New Roman"/>
          <w:color w:val="212121"/>
          <w:szCs w:val="24"/>
        </w:rPr>
        <w:t xml:space="preserve"> περιπέτεια</w:t>
      </w:r>
      <w:r>
        <w:rPr>
          <w:rFonts w:eastAsia="Times New Roman"/>
          <w:color w:val="212121"/>
          <w:szCs w:val="24"/>
        </w:rPr>
        <w:t xml:space="preserve">; </w:t>
      </w:r>
    </w:p>
    <w:p w14:paraId="2ED8B7CE"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Δεν ήταν άλλοι Πρωθυπουργοί, </w:t>
      </w:r>
      <w:r w:rsidRPr="009A58B3">
        <w:rPr>
          <w:rFonts w:eastAsia="Times New Roman"/>
          <w:color w:val="212121"/>
          <w:szCs w:val="24"/>
        </w:rPr>
        <w:t xml:space="preserve">όπως </w:t>
      </w:r>
      <w:r>
        <w:rPr>
          <w:rFonts w:eastAsia="Times New Roman"/>
          <w:color w:val="212121"/>
          <w:szCs w:val="24"/>
        </w:rPr>
        <w:t xml:space="preserve">ο κ. Σημίτης ο οποίος επέμενε ότι πρέπει να υπάρξει λύση; </w:t>
      </w:r>
    </w:p>
    <w:p w14:paraId="2ED8B7CF"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Ο κ. Παπανδρέου στην ουσία -έχει το δικαίωμα, βέβαια, να έχει την άποψή του γ</w:t>
      </w:r>
      <w:r>
        <w:rPr>
          <w:rFonts w:eastAsia="Times New Roman"/>
          <w:color w:val="212121"/>
          <w:szCs w:val="24"/>
        </w:rPr>
        <w:t xml:space="preserve">ια τους χειρισμούς- αν διαβάσει κανείς προσεκτικά αυτά που είπε, θεωρεί χρήσιμη αυτή τη </w:t>
      </w:r>
      <w:r>
        <w:rPr>
          <w:rFonts w:eastAsia="Times New Roman"/>
          <w:color w:val="212121"/>
          <w:szCs w:val="24"/>
        </w:rPr>
        <w:t>σ</w:t>
      </w:r>
      <w:r w:rsidRPr="009A58B3">
        <w:rPr>
          <w:rFonts w:eastAsia="Times New Roman"/>
          <w:color w:val="212121"/>
          <w:szCs w:val="24"/>
        </w:rPr>
        <w:t>υμφωνία</w:t>
      </w:r>
      <w:r>
        <w:rPr>
          <w:rFonts w:eastAsia="Times New Roman"/>
          <w:color w:val="212121"/>
          <w:szCs w:val="24"/>
        </w:rPr>
        <w:t>. Δεν π</w:t>
      </w:r>
      <w:r w:rsidRPr="009A58B3">
        <w:rPr>
          <w:rFonts w:eastAsia="Times New Roman"/>
          <w:color w:val="212121"/>
          <w:szCs w:val="24"/>
        </w:rPr>
        <w:t xml:space="preserve">ήγαμε </w:t>
      </w:r>
      <w:r>
        <w:rPr>
          <w:rFonts w:eastAsia="Times New Roman"/>
          <w:color w:val="212121"/>
          <w:szCs w:val="24"/>
        </w:rPr>
        <w:t>στο Βουκουρέστι για άμυνα, για σκληρή άμυνα; Αυτό κάναμε στο Βουκουρέστι με μια συγκεκριμένη θέση. Και ας μην έρχονται τώρα ορισμένοι σοβαροί άνθρω</w:t>
      </w:r>
      <w:r>
        <w:rPr>
          <w:rFonts w:eastAsia="Times New Roman"/>
          <w:color w:val="212121"/>
          <w:szCs w:val="24"/>
        </w:rPr>
        <w:t>ποι από τη Νέα Δημοκρατία να λένε, «</w:t>
      </w:r>
      <w:r>
        <w:rPr>
          <w:rFonts w:eastAsia="Times New Roman"/>
          <w:color w:val="212121"/>
          <w:szCs w:val="24"/>
        </w:rPr>
        <w:t>ό</w:t>
      </w:r>
      <w:r>
        <w:rPr>
          <w:rFonts w:eastAsia="Times New Roman"/>
          <w:color w:val="212121"/>
          <w:szCs w:val="24"/>
        </w:rPr>
        <w:t xml:space="preserve">χι, η ονομασία είναι τελευταία, να δούμε τι προηγείται αυτής». Με αυτές τις θέσεις πήγαμε. Δεν μπορεί να αναστραφεί η πραγματικότητα. </w:t>
      </w:r>
    </w:p>
    <w:p w14:paraId="2ED8B7D0"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επειδή γίνεται κουβέντα για την ιστορική ευθύνη καθενός, θέλω να απευθυνθώ σε εσ</w:t>
      </w:r>
      <w:r>
        <w:rPr>
          <w:rFonts w:eastAsia="Times New Roman"/>
          <w:color w:val="212121"/>
          <w:szCs w:val="24"/>
        </w:rPr>
        <w:t>άς -που τοποθετήστε αρνητικά- και να σας ρωτήσω το εξής: Έχετε συμβιβαστεί με τη συνέπεια αυτή της ψήφου και αν τελικά αυτή η ψήφος, όπως θέλετε, επικρατήσει; Έχετε συμβιβαστεί; Έχετε συμβιβαστεί με το να επικρατήσει το σκέτο «Μακεδονία» όχι από εκατόν σαρ</w:t>
      </w:r>
      <w:r>
        <w:rPr>
          <w:rFonts w:eastAsia="Times New Roman"/>
          <w:color w:val="212121"/>
          <w:szCs w:val="24"/>
        </w:rPr>
        <w:t>άντα χώ</w:t>
      </w:r>
      <w:r>
        <w:rPr>
          <w:rFonts w:eastAsia="Times New Roman"/>
          <w:color w:val="212121"/>
          <w:szCs w:val="24"/>
        </w:rPr>
        <w:lastRenderedPageBreak/>
        <w:t>ρες, αλλά από διακόσιες είκοσι χώρες και, μάλιστα, με την ευθύνη για το «</w:t>
      </w:r>
      <w:r>
        <w:rPr>
          <w:rFonts w:eastAsia="Times New Roman"/>
          <w:color w:val="212121"/>
          <w:szCs w:val="24"/>
          <w:lang w:val="en-US"/>
        </w:rPr>
        <w:t>blame</w:t>
      </w:r>
      <w:r w:rsidRPr="0037039A">
        <w:rPr>
          <w:rFonts w:eastAsia="Times New Roman"/>
          <w:color w:val="212121"/>
          <w:szCs w:val="24"/>
        </w:rPr>
        <w:t xml:space="preserve"> </w:t>
      </w:r>
      <w:r>
        <w:rPr>
          <w:rFonts w:eastAsia="Times New Roman"/>
          <w:color w:val="212121"/>
          <w:szCs w:val="24"/>
          <w:lang w:val="en-US"/>
        </w:rPr>
        <w:t>game</w:t>
      </w:r>
      <w:r>
        <w:rPr>
          <w:rFonts w:eastAsia="Times New Roman"/>
          <w:color w:val="212121"/>
          <w:szCs w:val="24"/>
        </w:rPr>
        <w:t xml:space="preserve">» να πέφτει στους ώμους της Ελλάδας; Έχετε συμβιβαστεί με αυτό; Το έχετε αποδεχθεί; </w:t>
      </w:r>
    </w:p>
    <w:p w14:paraId="2ED8B7D1"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Κοιτάξτε να δείτε, μ</w:t>
      </w:r>
      <w:r w:rsidRPr="009A58B3">
        <w:rPr>
          <w:rFonts w:eastAsia="Times New Roman"/>
          <w:color w:val="212121"/>
          <w:szCs w:val="24"/>
        </w:rPr>
        <w:t xml:space="preserve">πορούμε να παίξουμε </w:t>
      </w:r>
      <w:r>
        <w:rPr>
          <w:rFonts w:eastAsia="Times New Roman"/>
          <w:color w:val="212121"/>
          <w:szCs w:val="24"/>
        </w:rPr>
        <w:t xml:space="preserve">με το συναίσθημα ενός λαού, αν θέλετε με </w:t>
      </w:r>
      <w:r>
        <w:rPr>
          <w:rFonts w:eastAsia="Times New Roman"/>
          <w:color w:val="212121"/>
          <w:szCs w:val="24"/>
        </w:rPr>
        <w:t xml:space="preserve">την ελλειμματική </w:t>
      </w:r>
      <w:r w:rsidRPr="009A58B3">
        <w:rPr>
          <w:rFonts w:eastAsia="Times New Roman"/>
          <w:color w:val="212121"/>
          <w:szCs w:val="24"/>
        </w:rPr>
        <w:t>εν</w:t>
      </w:r>
      <w:r>
        <w:rPr>
          <w:rFonts w:eastAsia="Times New Roman"/>
          <w:color w:val="212121"/>
          <w:szCs w:val="24"/>
        </w:rPr>
        <w:t>ημέρωσή</w:t>
      </w:r>
      <w:r w:rsidRPr="009A58B3">
        <w:rPr>
          <w:rFonts w:eastAsia="Times New Roman"/>
          <w:color w:val="212121"/>
          <w:szCs w:val="24"/>
        </w:rPr>
        <w:t xml:space="preserve"> του</w:t>
      </w:r>
      <w:r>
        <w:rPr>
          <w:rFonts w:eastAsia="Times New Roman"/>
          <w:color w:val="212121"/>
          <w:szCs w:val="24"/>
        </w:rPr>
        <w:t>,</w:t>
      </w:r>
      <w:r w:rsidRPr="009A58B3">
        <w:rPr>
          <w:rFonts w:eastAsia="Times New Roman"/>
          <w:color w:val="212121"/>
          <w:szCs w:val="24"/>
        </w:rPr>
        <w:t xml:space="preserve"> αν θέλετε με την </w:t>
      </w:r>
      <w:r>
        <w:rPr>
          <w:rFonts w:eastAsia="Times New Roman"/>
          <w:color w:val="212121"/>
          <w:szCs w:val="24"/>
        </w:rPr>
        <w:t xml:space="preserve">υπερευαισθησία του. Και σε αυτό, όμως, </w:t>
      </w:r>
      <w:r w:rsidRPr="009A58B3">
        <w:rPr>
          <w:rFonts w:eastAsia="Times New Roman"/>
          <w:color w:val="212121"/>
          <w:szCs w:val="24"/>
        </w:rPr>
        <w:t>υπάρχει ένα όριο</w:t>
      </w:r>
      <w:r>
        <w:rPr>
          <w:rFonts w:eastAsia="Times New Roman"/>
          <w:color w:val="212121"/>
          <w:szCs w:val="24"/>
        </w:rPr>
        <w:t>. Κ</w:t>
      </w:r>
      <w:r w:rsidRPr="009A58B3">
        <w:rPr>
          <w:rFonts w:eastAsia="Times New Roman"/>
          <w:color w:val="212121"/>
          <w:szCs w:val="24"/>
        </w:rPr>
        <w:t>αι το όριο ποιο είναι</w:t>
      </w:r>
      <w:r>
        <w:rPr>
          <w:rFonts w:eastAsia="Times New Roman"/>
          <w:color w:val="212121"/>
          <w:szCs w:val="24"/>
        </w:rPr>
        <w:t>; Ν</w:t>
      </w:r>
      <w:r w:rsidRPr="009A58B3">
        <w:rPr>
          <w:rFonts w:eastAsia="Times New Roman"/>
          <w:color w:val="212121"/>
          <w:szCs w:val="24"/>
        </w:rPr>
        <w:t>α μη δίνουμε χώρο στη δημιουργία ταγμάτων εφόδου</w:t>
      </w:r>
      <w:r>
        <w:rPr>
          <w:rFonts w:eastAsia="Times New Roman"/>
          <w:color w:val="212121"/>
          <w:szCs w:val="24"/>
        </w:rPr>
        <w:t xml:space="preserve">, να μη δίνουμε χώρο σε αυτούς που καταδίκασε πριν ο κ. </w:t>
      </w:r>
      <w:r w:rsidRPr="009A58B3">
        <w:rPr>
          <w:rFonts w:eastAsia="Times New Roman"/>
          <w:color w:val="212121"/>
          <w:szCs w:val="24"/>
        </w:rPr>
        <w:t>Βενιζέλος</w:t>
      </w:r>
      <w:r>
        <w:rPr>
          <w:rFonts w:eastAsia="Times New Roman"/>
          <w:color w:val="212121"/>
          <w:szCs w:val="24"/>
        </w:rPr>
        <w:t>, ασχέτως αν</w:t>
      </w:r>
      <w:r>
        <w:rPr>
          <w:rFonts w:eastAsia="Times New Roman"/>
          <w:color w:val="212121"/>
          <w:szCs w:val="24"/>
        </w:rPr>
        <w:t xml:space="preserve"> μετά προσπάθησε να βρει συμψηφισμούς κ.λπ..</w:t>
      </w:r>
    </w:p>
    <w:p w14:paraId="2ED8B7D2" w14:textId="77777777" w:rsidR="00C647AD" w:rsidRDefault="00D506E1">
      <w:pPr>
        <w:spacing w:after="0" w:line="600" w:lineRule="auto"/>
        <w:ind w:firstLine="720"/>
        <w:jc w:val="both"/>
        <w:rPr>
          <w:rFonts w:eastAsia="Times New Roman"/>
          <w:color w:val="212121"/>
          <w:szCs w:val="24"/>
        </w:rPr>
      </w:pPr>
      <w:r>
        <w:rPr>
          <w:rFonts w:eastAsia="Times New Roman"/>
          <w:color w:val="212121"/>
          <w:szCs w:val="24"/>
        </w:rPr>
        <w:t xml:space="preserve">Να το </w:t>
      </w:r>
      <w:r w:rsidRPr="009A58B3">
        <w:rPr>
          <w:rFonts w:eastAsia="Times New Roman"/>
          <w:color w:val="212121"/>
          <w:szCs w:val="24"/>
        </w:rPr>
        <w:t>καταδικάσει ανοιχτά ο κ</w:t>
      </w:r>
      <w:r>
        <w:rPr>
          <w:rFonts w:eastAsia="Times New Roman"/>
          <w:color w:val="212121"/>
          <w:szCs w:val="24"/>
        </w:rPr>
        <w:t>. Μητσοτάκης</w:t>
      </w:r>
      <w:r>
        <w:rPr>
          <w:rFonts w:eastAsia="Times New Roman"/>
          <w:color w:val="212121"/>
          <w:szCs w:val="24"/>
        </w:rPr>
        <w:t>,</w:t>
      </w:r>
      <w:r>
        <w:rPr>
          <w:rFonts w:eastAsia="Times New Roman"/>
          <w:color w:val="212121"/>
          <w:szCs w:val="24"/>
        </w:rPr>
        <w:t xml:space="preserve"> μ</w:t>
      </w:r>
      <w:r w:rsidRPr="009A58B3">
        <w:rPr>
          <w:rFonts w:eastAsia="Times New Roman"/>
          <w:color w:val="212121"/>
          <w:szCs w:val="24"/>
        </w:rPr>
        <w:t xml:space="preserve">ε τρόπο που </w:t>
      </w:r>
      <w:r>
        <w:rPr>
          <w:rFonts w:eastAsia="Times New Roman"/>
          <w:color w:val="212121"/>
          <w:szCs w:val="24"/>
        </w:rPr>
        <w:t>να καλύπτει τις ενέργειες εκείνων</w:t>
      </w:r>
      <w:r w:rsidRPr="009A58B3">
        <w:rPr>
          <w:rFonts w:eastAsia="Times New Roman"/>
          <w:color w:val="212121"/>
          <w:szCs w:val="24"/>
        </w:rPr>
        <w:t xml:space="preserve"> που </w:t>
      </w:r>
      <w:r>
        <w:rPr>
          <w:rFonts w:eastAsia="Times New Roman"/>
          <w:color w:val="212121"/>
          <w:szCs w:val="24"/>
        </w:rPr>
        <w:t>θεσμικά είναι υπεύθυνοι να προασπίσουν τη σ</w:t>
      </w:r>
      <w:r w:rsidRPr="009A58B3">
        <w:rPr>
          <w:rFonts w:eastAsia="Times New Roman"/>
          <w:color w:val="212121"/>
          <w:szCs w:val="24"/>
        </w:rPr>
        <w:t xml:space="preserve">υνταγματική </w:t>
      </w:r>
      <w:r>
        <w:rPr>
          <w:rFonts w:eastAsia="Times New Roman"/>
          <w:color w:val="212121"/>
          <w:szCs w:val="24"/>
        </w:rPr>
        <w:t>και</w:t>
      </w:r>
      <w:r w:rsidRPr="009A58B3">
        <w:rPr>
          <w:rFonts w:eastAsia="Times New Roman"/>
          <w:color w:val="212121"/>
          <w:szCs w:val="24"/>
        </w:rPr>
        <w:t xml:space="preserve"> την έννομη τάξη</w:t>
      </w:r>
      <w:r>
        <w:rPr>
          <w:rFonts w:eastAsia="Times New Roman"/>
          <w:color w:val="212121"/>
          <w:szCs w:val="24"/>
        </w:rPr>
        <w:t>,</w:t>
      </w:r>
      <w:r w:rsidRPr="009A58B3">
        <w:rPr>
          <w:rFonts w:eastAsia="Times New Roman"/>
          <w:color w:val="212121"/>
          <w:szCs w:val="24"/>
        </w:rPr>
        <w:t xml:space="preserve"> να το κάνει καθαρά και ξάστερα</w:t>
      </w:r>
      <w:r>
        <w:rPr>
          <w:rFonts w:eastAsia="Times New Roman"/>
          <w:color w:val="212121"/>
          <w:szCs w:val="24"/>
        </w:rPr>
        <w:t>.</w:t>
      </w:r>
    </w:p>
    <w:p w14:paraId="2ED8B7D3" w14:textId="77777777" w:rsidR="00C647AD" w:rsidRDefault="00D506E1">
      <w:pPr>
        <w:tabs>
          <w:tab w:val="left" w:pos="2246"/>
        </w:tabs>
        <w:spacing w:after="0" w:line="600" w:lineRule="auto"/>
        <w:ind w:firstLine="720"/>
        <w:jc w:val="both"/>
        <w:rPr>
          <w:rFonts w:eastAsia="Times New Roman"/>
          <w:color w:val="212121"/>
          <w:szCs w:val="24"/>
        </w:rPr>
      </w:pPr>
      <w:r>
        <w:rPr>
          <w:rFonts w:eastAsia="Times New Roman"/>
          <w:color w:val="212121"/>
          <w:szCs w:val="24"/>
        </w:rPr>
        <w:t xml:space="preserve">Κύριοι συνάδελφοι, θα ήθελα να πω το εξής: Μπορούμε να έρθουμε εδώ και να εκφραζόμαστε με βάση τις επιθυμίες μας, τι θέλει ο καθένας, να επικρατήσει ο βολονταρισμός. </w:t>
      </w:r>
    </w:p>
    <w:p w14:paraId="2ED8B7D4"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Κοιτάξτε να δείτε, έρχεται μετά η ζωή και είναι σκληρή. Και αυτό αφορά όλους μας. Μπορούμ</w:t>
      </w:r>
      <w:r>
        <w:rPr>
          <w:rFonts w:eastAsia="Times New Roman"/>
          <w:color w:val="212121"/>
          <w:szCs w:val="24"/>
        </w:rPr>
        <w:t xml:space="preserve">ε να πάρουμε παραδείγματα </w:t>
      </w:r>
      <w:r>
        <w:rPr>
          <w:rFonts w:eastAsia="Times New Roman"/>
          <w:color w:val="212121"/>
          <w:szCs w:val="24"/>
        </w:rPr>
        <w:lastRenderedPageBreak/>
        <w:t xml:space="preserve">από την πρόσφατη ιστορία μας. </w:t>
      </w:r>
      <w:r w:rsidRPr="000D66FD">
        <w:rPr>
          <w:rFonts w:eastAsia="Times New Roman"/>
          <w:color w:val="212121"/>
          <w:szCs w:val="24"/>
        </w:rPr>
        <w:t>Πολλά μπορεί να θέλω</w:t>
      </w:r>
      <w:r>
        <w:rPr>
          <w:rFonts w:eastAsia="Times New Roman"/>
          <w:color w:val="212121"/>
          <w:szCs w:val="24"/>
        </w:rPr>
        <w:t xml:space="preserve">. Για παράδειγμα ο κ. Τσακαλώτος ήθελε να βγει ραντεβού με τη Σκάρλετ Γιόχανσον και έφαγε τη </w:t>
      </w:r>
      <w:r>
        <w:rPr>
          <w:rFonts w:eastAsia="Times New Roman"/>
          <w:color w:val="212121"/>
          <w:szCs w:val="24"/>
        </w:rPr>
        <w:t>«</w:t>
      </w:r>
      <w:r>
        <w:rPr>
          <w:rFonts w:eastAsia="Times New Roman"/>
          <w:color w:val="212121"/>
          <w:szCs w:val="24"/>
        </w:rPr>
        <w:t>χυλόπιτα</w:t>
      </w:r>
      <w:r>
        <w:rPr>
          <w:rFonts w:eastAsia="Times New Roman"/>
          <w:color w:val="212121"/>
          <w:szCs w:val="24"/>
        </w:rPr>
        <w:t>»</w:t>
      </w:r>
      <w:r>
        <w:rPr>
          <w:rFonts w:eastAsia="Times New Roman"/>
          <w:color w:val="212121"/>
          <w:szCs w:val="24"/>
        </w:rPr>
        <w:t xml:space="preserve"> της ζωής του! Πολλά μπορεί να θέλουμε, αλλά το θέμα </w:t>
      </w:r>
      <w:r w:rsidRPr="000D66FD">
        <w:rPr>
          <w:rFonts w:eastAsia="Times New Roman"/>
          <w:color w:val="212121"/>
          <w:szCs w:val="24"/>
        </w:rPr>
        <w:t xml:space="preserve">είναι </w:t>
      </w:r>
      <w:r>
        <w:rPr>
          <w:rFonts w:eastAsia="Times New Roman"/>
          <w:color w:val="212121"/>
          <w:szCs w:val="24"/>
        </w:rPr>
        <w:t xml:space="preserve">τι είναι </w:t>
      </w:r>
      <w:r w:rsidRPr="000D66FD">
        <w:rPr>
          <w:rFonts w:eastAsia="Times New Roman"/>
          <w:color w:val="212121"/>
          <w:szCs w:val="24"/>
        </w:rPr>
        <w:t xml:space="preserve">αυτό που μπορεί </w:t>
      </w:r>
      <w:r>
        <w:rPr>
          <w:rFonts w:eastAsia="Times New Roman"/>
          <w:color w:val="212121"/>
          <w:szCs w:val="24"/>
        </w:rPr>
        <w:t>η χώρα να αποσπάσει.</w:t>
      </w:r>
    </w:p>
    <w:p w14:paraId="2ED8B7D5"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Και </w:t>
      </w:r>
      <w:r w:rsidRPr="000D66FD">
        <w:rPr>
          <w:rFonts w:eastAsia="Times New Roman"/>
          <w:color w:val="212121"/>
          <w:szCs w:val="24"/>
        </w:rPr>
        <w:t>ξέρετε</w:t>
      </w:r>
      <w:r>
        <w:rPr>
          <w:rFonts w:eastAsia="Times New Roman"/>
          <w:color w:val="212121"/>
          <w:szCs w:val="24"/>
        </w:rPr>
        <w:t>, τελικά, ποια είναι διαφορά σας, τ</w:t>
      </w:r>
      <w:r w:rsidRPr="000D66FD">
        <w:rPr>
          <w:rFonts w:eastAsia="Times New Roman"/>
          <w:color w:val="212121"/>
          <w:szCs w:val="24"/>
        </w:rPr>
        <w:t xml:space="preserve">ουλάχιστον </w:t>
      </w:r>
      <w:r>
        <w:rPr>
          <w:rFonts w:eastAsia="Times New Roman"/>
          <w:color w:val="212121"/>
          <w:szCs w:val="24"/>
        </w:rPr>
        <w:t>όπως το εκλαμβάνω εγώ; Είναι τι χώρα θέλουμε. Ε</w:t>
      </w:r>
      <w:r w:rsidRPr="000D66FD">
        <w:rPr>
          <w:rFonts w:eastAsia="Times New Roman"/>
          <w:color w:val="212121"/>
          <w:szCs w:val="24"/>
        </w:rPr>
        <w:t xml:space="preserve">γώ </w:t>
      </w:r>
      <w:r>
        <w:rPr>
          <w:rFonts w:eastAsia="Times New Roman"/>
          <w:color w:val="212121"/>
          <w:szCs w:val="24"/>
        </w:rPr>
        <w:t xml:space="preserve">προσωπικά </w:t>
      </w:r>
      <w:r w:rsidRPr="000D66FD">
        <w:rPr>
          <w:rFonts w:eastAsia="Times New Roman"/>
          <w:color w:val="212121"/>
          <w:szCs w:val="24"/>
        </w:rPr>
        <w:t>θα σας έλεγα</w:t>
      </w:r>
      <w:r>
        <w:rPr>
          <w:rFonts w:eastAsia="Times New Roman"/>
          <w:color w:val="212121"/>
          <w:szCs w:val="24"/>
        </w:rPr>
        <w:t xml:space="preserve"> ότι οραματίζομαι</w:t>
      </w:r>
      <w:r w:rsidRPr="000D66FD">
        <w:rPr>
          <w:rFonts w:eastAsia="Times New Roman"/>
          <w:color w:val="212121"/>
          <w:szCs w:val="24"/>
        </w:rPr>
        <w:t xml:space="preserve"> μία χώρα</w:t>
      </w:r>
      <w:r>
        <w:rPr>
          <w:rFonts w:eastAsia="Times New Roman"/>
          <w:color w:val="212121"/>
          <w:szCs w:val="24"/>
        </w:rPr>
        <w:t xml:space="preserve">, η οποία να μην είναι περικυκλωμένη </w:t>
      </w:r>
      <w:r w:rsidRPr="000D66FD">
        <w:rPr>
          <w:rFonts w:eastAsia="Times New Roman"/>
          <w:color w:val="212121"/>
          <w:szCs w:val="24"/>
        </w:rPr>
        <w:t xml:space="preserve">από παντού </w:t>
      </w:r>
      <w:r>
        <w:rPr>
          <w:rFonts w:eastAsia="Times New Roman"/>
          <w:color w:val="212121"/>
          <w:szCs w:val="24"/>
        </w:rPr>
        <w:t>από εχθρούς</w:t>
      </w:r>
      <w:r w:rsidRPr="000D66FD">
        <w:rPr>
          <w:rFonts w:eastAsia="Times New Roman"/>
          <w:color w:val="212121"/>
          <w:szCs w:val="24"/>
        </w:rPr>
        <w:t xml:space="preserve"> </w:t>
      </w:r>
      <w:r>
        <w:rPr>
          <w:rFonts w:eastAsia="Times New Roman"/>
          <w:color w:val="212121"/>
          <w:szCs w:val="24"/>
        </w:rPr>
        <w:t>και</w:t>
      </w:r>
      <w:r w:rsidRPr="000D66FD">
        <w:rPr>
          <w:rFonts w:eastAsia="Times New Roman"/>
          <w:color w:val="212121"/>
          <w:szCs w:val="24"/>
        </w:rPr>
        <w:t xml:space="preserve"> ν</w:t>
      </w:r>
      <w:r w:rsidRPr="000D66FD">
        <w:rPr>
          <w:rFonts w:eastAsia="Times New Roman"/>
          <w:color w:val="212121"/>
          <w:szCs w:val="24"/>
        </w:rPr>
        <w:t>α</w:t>
      </w:r>
      <w:r>
        <w:rPr>
          <w:rFonts w:eastAsia="Times New Roman"/>
          <w:color w:val="212121"/>
          <w:szCs w:val="24"/>
        </w:rPr>
        <w:t xml:space="preserve"> κατασκευάζουμε και </w:t>
      </w:r>
      <w:r w:rsidRPr="000D66FD">
        <w:rPr>
          <w:rFonts w:eastAsia="Times New Roman"/>
          <w:color w:val="212121"/>
          <w:szCs w:val="24"/>
        </w:rPr>
        <w:t xml:space="preserve">εχθρούς </w:t>
      </w:r>
      <w:r>
        <w:rPr>
          <w:rFonts w:eastAsia="Times New Roman"/>
          <w:color w:val="212121"/>
          <w:szCs w:val="24"/>
        </w:rPr>
        <w:t>εκείνους που μπορούμε να τους έχουμε φίλους μ</w:t>
      </w:r>
      <w:r w:rsidRPr="000D66FD">
        <w:rPr>
          <w:rFonts w:eastAsia="Times New Roman"/>
          <w:color w:val="212121"/>
          <w:szCs w:val="24"/>
        </w:rPr>
        <w:t xml:space="preserve">ε δημιουργικό </w:t>
      </w:r>
      <w:r>
        <w:rPr>
          <w:rFonts w:eastAsia="Times New Roman"/>
          <w:color w:val="212121"/>
          <w:szCs w:val="24"/>
        </w:rPr>
        <w:t xml:space="preserve">τρόπο. Όποιος το κάνει αυτό -άθελά του θα πω εγώ- </w:t>
      </w:r>
      <w:r w:rsidRPr="000D66FD">
        <w:rPr>
          <w:rFonts w:eastAsia="Times New Roman"/>
          <w:color w:val="212121"/>
          <w:szCs w:val="24"/>
        </w:rPr>
        <w:t>υποβαθμίζει το</w:t>
      </w:r>
      <w:r>
        <w:rPr>
          <w:rFonts w:eastAsia="Times New Roman"/>
          <w:color w:val="212121"/>
          <w:szCs w:val="24"/>
        </w:rPr>
        <w:t>ν</w:t>
      </w:r>
      <w:r w:rsidRPr="000D66FD">
        <w:rPr>
          <w:rFonts w:eastAsia="Times New Roman"/>
          <w:color w:val="212121"/>
          <w:szCs w:val="24"/>
        </w:rPr>
        <w:t xml:space="preserve"> πραγματικό κίνδυνο</w:t>
      </w:r>
      <w:r>
        <w:rPr>
          <w:rFonts w:eastAsia="Times New Roman"/>
          <w:color w:val="212121"/>
          <w:szCs w:val="24"/>
        </w:rPr>
        <w:t>,</w:t>
      </w:r>
      <w:r w:rsidRPr="000D66FD">
        <w:rPr>
          <w:rFonts w:eastAsia="Times New Roman"/>
          <w:color w:val="212121"/>
          <w:szCs w:val="24"/>
        </w:rPr>
        <w:t xml:space="preserve"> που </w:t>
      </w:r>
      <w:r>
        <w:rPr>
          <w:rFonts w:eastAsia="Times New Roman"/>
          <w:color w:val="212121"/>
          <w:szCs w:val="24"/>
        </w:rPr>
        <w:t xml:space="preserve">είναι ένας και τον ξέρουν όλοι: με </w:t>
      </w:r>
      <w:r w:rsidRPr="000D66FD">
        <w:rPr>
          <w:rFonts w:eastAsia="Times New Roman"/>
          <w:color w:val="212121"/>
          <w:szCs w:val="24"/>
        </w:rPr>
        <w:t xml:space="preserve">τον </w:t>
      </w:r>
      <w:r>
        <w:rPr>
          <w:rFonts w:eastAsia="Times New Roman"/>
          <w:color w:val="212121"/>
          <w:szCs w:val="24"/>
        </w:rPr>
        <w:t xml:space="preserve">απρόβλεπτο και δύστροπο </w:t>
      </w:r>
      <w:r w:rsidRPr="000D66FD">
        <w:rPr>
          <w:rFonts w:eastAsia="Times New Roman"/>
          <w:color w:val="212121"/>
          <w:szCs w:val="24"/>
        </w:rPr>
        <w:t xml:space="preserve">γείτονά </w:t>
      </w:r>
      <w:r>
        <w:rPr>
          <w:rFonts w:eastAsia="Times New Roman"/>
          <w:color w:val="212121"/>
          <w:szCs w:val="24"/>
        </w:rPr>
        <w:t>μας προ</w:t>
      </w:r>
      <w:r>
        <w:rPr>
          <w:rFonts w:eastAsia="Times New Roman"/>
          <w:color w:val="212121"/>
          <w:szCs w:val="24"/>
        </w:rPr>
        <w:t>ς ανατολάς. Και υπ</w:t>
      </w:r>
      <w:r w:rsidRPr="000D66FD">
        <w:rPr>
          <w:rFonts w:eastAsia="Times New Roman"/>
          <w:color w:val="212121"/>
          <w:szCs w:val="24"/>
        </w:rPr>
        <w:t xml:space="preserve">οβαθμίζει όχι μόνο </w:t>
      </w:r>
      <w:r>
        <w:rPr>
          <w:rFonts w:eastAsia="Times New Roman"/>
          <w:color w:val="212121"/>
          <w:szCs w:val="24"/>
        </w:rPr>
        <w:t>τη σημασία</w:t>
      </w:r>
      <w:r w:rsidRPr="000D66FD">
        <w:rPr>
          <w:rFonts w:eastAsia="Times New Roman"/>
          <w:color w:val="212121"/>
          <w:szCs w:val="24"/>
        </w:rPr>
        <w:t xml:space="preserve"> του κινδύνου</w:t>
      </w:r>
      <w:r>
        <w:rPr>
          <w:rFonts w:eastAsia="Times New Roman"/>
          <w:color w:val="212121"/>
          <w:szCs w:val="24"/>
        </w:rPr>
        <w:t>,</w:t>
      </w:r>
      <w:r w:rsidRPr="000D66FD">
        <w:rPr>
          <w:rFonts w:eastAsia="Times New Roman"/>
          <w:color w:val="212121"/>
          <w:szCs w:val="24"/>
        </w:rPr>
        <w:t xml:space="preserve"> αλλά και τα μέσα </w:t>
      </w:r>
      <w:r>
        <w:rPr>
          <w:rFonts w:eastAsia="Times New Roman"/>
          <w:color w:val="212121"/>
          <w:szCs w:val="24"/>
        </w:rPr>
        <w:t xml:space="preserve">για να αντεπεξέλθουμε απέναντι σε αυτόν τον κίνδυνο </w:t>
      </w:r>
      <w:r w:rsidRPr="000D66FD">
        <w:rPr>
          <w:rFonts w:eastAsia="Times New Roman"/>
          <w:color w:val="212121"/>
          <w:szCs w:val="24"/>
        </w:rPr>
        <w:t>και να φύγουμε μπροστά</w:t>
      </w:r>
      <w:r>
        <w:rPr>
          <w:rFonts w:eastAsia="Times New Roman"/>
          <w:color w:val="212121"/>
          <w:szCs w:val="24"/>
        </w:rPr>
        <w:t>,</w:t>
      </w:r>
      <w:r w:rsidRPr="000D66FD">
        <w:rPr>
          <w:rFonts w:eastAsia="Times New Roman"/>
          <w:color w:val="212121"/>
          <w:szCs w:val="24"/>
        </w:rPr>
        <w:t xml:space="preserve"> προς το μέλλον</w:t>
      </w:r>
      <w:r>
        <w:rPr>
          <w:rFonts w:eastAsia="Times New Roman"/>
          <w:color w:val="212121"/>
          <w:szCs w:val="24"/>
        </w:rPr>
        <w:t>, με</w:t>
      </w:r>
      <w:r w:rsidRPr="000D66FD">
        <w:rPr>
          <w:rFonts w:eastAsia="Times New Roman"/>
          <w:color w:val="212121"/>
          <w:szCs w:val="24"/>
        </w:rPr>
        <w:t xml:space="preserve"> μία διαφορετική </w:t>
      </w:r>
      <w:r>
        <w:rPr>
          <w:rFonts w:eastAsia="Times New Roman"/>
          <w:color w:val="212121"/>
          <w:szCs w:val="24"/>
        </w:rPr>
        <w:t>προοπτική για τη χώρα.</w:t>
      </w:r>
    </w:p>
    <w:p w14:paraId="2ED8B7D6" w14:textId="77777777" w:rsidR="00C647AD" w:rsidRDefault="00D506E1">
      <w:pPr>
        <w:shd w:val="clear" w:color="auto" w:fill="FFFFFF"/>
        <w:spacing w:after="0" w:line="600" w:lineRule="auto"/>
        <w:ind w:firstLine="720"/>
        <w:jc w:val="both"/>
        <w:rPr>
          <w:rFonts w:eastAsia="Times New Roman"/>
          <w:color w:val="212121"/>
          <w:szCs w:val="24"/>
        </w:rPr>
      </w:pPr>
      <w:r w:rsidRPr="00E56DA5">
        <w:rPr>
          <w:rFonts w:eastAsia="Times New Roman"/>
          <w:b/>
          <w:color w:val="212121"/>
          <w:szCs w:val="24"/>
        </w:rPr>
        <w:t>ΠΡΟΕΔΡΕΥΩΝ (Δημήτριος Κρεμαστινός):</w:t>
      </w:r>
      <w:r>
        <w:rPr>
          <w:rFonts w:eastAsia="Times New Roman"/>
          <w:color w:val="212121"/>
          <w:szCs w:val="24"/>
        </w:rPr>
        <w:t xml:space="preserve"> Κύριε Α</w:t>
      </w:r>
      <w:r>
        <w:rPr>
          <w:rFonts w:eastAsia="Times New Roman"/>
          <w:color w:val="212121"/>
          <w:szCs w:val="24"/>
        </w:rPr>
        <w:t>ντιπρόεδρε, ολοκληρώστε παρακαλώ.</w:t>
      </w:r>
    </w:p>
    <w:p w14:paraId="2ED8B7D7" w14:textId="77777777" w:rsidR="00C647AD" w:rsidRDefault="00D506E1">
      <w:pPr>
        <w:shd w:val="clear" w:color="auto" w:fill="FFFFFF"/>
        <w:spacing w:after="0" w:line="600" w:lineRule="auto"/>
        <w:ind w:firstLine="720"/>
        <w:jc w:val="both"/>
        <w:rPr>
          <w:rFonts w:eastAsia="Times New Roman"/>
          <w:color w:val="212121"/>
          <w:szCs w:val="24"/>
        </w:rPr>
      </w:pPr>
      <w:r w:rsidRPr="00E56DA5">
        <w:rPr>
          <w:rFonts w:eastAsia="Times New Roman"/>
          <w:b/>
          <w:color w:val="212121"/>
          <w:szCs w:val="24"/>
        </w:rPr>
        <w:lastRenderedPageBreak/>
        <w:t>ΓΕΩΡΓΙΟΣ ΒΑΡΕΜΕΝΟΣ (Β΄ Αντιπρόεδρος της Βουλής):</w:t>
      </w:r>
      <w:r>
        <w:rPr>
          <w:rFonts w:eastAsia="Times New Roman"/>
          <w:color w:val="212121"/>
          <w:szCs w:val="24"/>
        </w:rPr>
        <w:t xml:space="preserve"> Τελειώνω, κύριε Π</w:t>
      </w:r>
      <w:r w:rsidRPr="000D66FD">
        <w:rPr>
          <w:rFonts w:eastAsia="Times New Roman"/>
          <w:color w:val="212121"/>
          <w:szCs w:val="24"/>
        </w:rPr>
        <w:t>ρόεδρε</w:t>
      </w:r>
      <w:r>
        <w:rPr>
          <w:rFonts w:eastAsia="Times New Roman"/>
          <w:color w:val="212121"/>
          <w:szCs w:val="24"/>
        </w:rPr>
        <w:t>.</w:t>
      </w:r>
    </w:p>
    <w:p w14:paraId="2ED8B7D8"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Στο σημείο αυτό θα ήθελα να επισημάνω κάτι. Κάποτε ο Πρόεδρος της Κύπρου, ο κ. Αναστασιάδης, μου είπε: «Μ</w:t>
      </w:r>
      <w:r w:rsidRPr="000D66FD">
        <w:rPr>
          <w:rFonts w:eastAsia="Times New Roman"/>
          <w:color w:val="212121"/>
          <w:szCs w:val="24"/>
        </w:rPr>
        <w:t xml:space="preserve">ακάρι να </w:t>
      </w:r>
      <w:r>
        <w:rPr>
          <w:rFonts w:eastAsia="Times New Roman"/>
          <w:color w:val="212121"/>
          <w:szCs w:val="24"/>
        </w:rPr>
        <w:t>ήταν και το Κυπριακό ένα</w:t>
      </w:r>
      <w:r w:rsidRPr="000D66FD">
        <w:rPr>
          <w:rFonts w:eastAsia="Times New Roman"/>
          <w:color w:val="212121"/>
          <w:szCs w:val="24"/>
        </w:rPr>
        <w:t xml:space="preserve"> θέμα ονομ</w:t>
      </w:r>
      <w:r w:rsidRPr="000D66FD">
        <w:rPr>
          <w:rFonts w:eastAsia="Times New Roman"/>
          <w:color w:val="212121"/>
          <w:szCs w:val="24"/>
        </w:rPr>
        <w:t>ασίας</w:t>
      </w:r>
      <w:r>
        <w:rPr>
          <w:rFonts w:eastAsia="Times New Roman"/>
          <w:color w:val="212121"/>
          <w:szCs w:val="24"/>
        </w:rPr>
        <w:t xml:space="preserve">!». Εγώ λέω ότι </w:t>
      </w:r>
      <w:r w:rsidRPr="000D66FD">
        <w:rPr>
          <w:rFonts w:eastAsia="Times New Roman"/>
          <w:color w:val="212121"/>
          <w:szCs w:val="24"/>
        </w:rPr>
        <w:t xml:space="preserve">στην πολιτική αντιπαράθεση </w:t>
      </w:r>
      <w:r>
        <w:rPr>
          <w:rFonts w:eastAsia="Times New Roman"/>
          <w:color w:val="212121"/>
          <w:szCs w:val="24"/>
        </w:rPr>
        <w:t xml:space="preserve">όλα </w:t>
      </w:r>
      <w:r w:rsidRPr="000D66FD">
        <w:rPr>
          <w:rFonts w:eastAsia="Times New Roman"/>
          <w:color w:val="212121"/>
          <w:szCs w:val="24"/>
        </w:rPr>
        <w:t>έχουν ένα όριο</w:t>
      </w:r>
      <w:r>
        <w:rPr>
          <w:rFonts w:eastAsia="Times New Roman"/>
          <w:color w:val="212121"/>
          <w:szCs w:val="24"/>
        </w:rPr>
        <w:t xml:space="preserve">. Δεν θεωρώ ότι </w:t>
      </w:r>
      <w:r w:rsidRPr="000D66FD">
        <w:rPr>
          <w:rFonts w:eastAsia="Times New Roman"/>
          <w:color w:val="212121"/>
          <w:szCs w:val="24"/>
        </w:rPr>
        <w:t>έχει κάποιος τις πλάτες</w:t>
      </w:r>
      <w:r>
        <w:rPr>
          <w:rFonts w:eastAsia="Times New Roman"/>
          <w:color w:val="212121"/>
          <w:szCs w:val="24"/>
        </w:rPr>
        <w:t>,</w:t>
      </w:r>
      <w:r w:rsidRPr="000D66FD">
        <w:rPr>
          <w:rFonts w:eastAsia="Times New Roman"/>
          <w:color w:val="212121"/>
          <w:szCs w:val="24"/>
        </w:rPr>
        <w:t xml:space="preserve"> για να σηκώσει ένα</w:t>
      </w:r>
      <w:r>
        <w:rPr>
          <w:rFonts w:eastAsia="Times New Roman"/>
          <w:color w:val="212121"/>
          <w:szCs w:val="24"/>
        </w:rPr>
        <w:t>ν</w:t>
      </w:r>
      <w:r w:rsidRPr="000D66FD">
        <w:rPr>
          <w:rFonts w:eastAsia="Times New Roman"/>
          <w:color w:val="212121"/>
          <w:szCs w:val="24"/>
        </w:rPr>
        <w:t xml:space="preserve"> εθνικό διχασμό</w:t>
      </w:r>
      <w:r>
        <w:rPr>
          <w:rFonts w:eastAsia="Times New Roman"/>
          <w:color w:val="212121"/>
          <w:szCs w:val="24"/>
        </w:rPr>
        <w:t>. Δ</w:t>
      </w:r>
      <w:r w:rsidRPr="000D66FD">
        <w:rPr>
          <w:rFonts w:eastAsia="Times New Roman"/>
          <w:color w:val="212121"/>
          <w:szCs w:val="24"/>
        </w:rPr>
        <w:t>εν διαπραγματευτήκαμε με τα Σκόπια μετά από ένα</w:t>
      </w:r>
      <w:r>
        <w:rPr>
          <w:rFonts w:eastAsia="Times New Roman"/>
          <w:color w:val="212121"/>
          <w:szCs w:val="24"/>
        </w:rPr>
        <w:t>ν</w:t>
      </w:r>
      <w:r w:rsidRPr="000D66FD">
        <w:rPr>
          <w:rFonts w:eastAsia="Times New Roman"/>
          <w:color w:val="212121"/>
          <w:szCs w:val="24"/>
        </w:rPr>
        <w:t xml:space="preserve"> πόλεμο</w:t>
      </w:r>
      <w:r>
        <w:rPr>
          <w:rFonts w:eastAsia="Times New Roman"/>
          <w:color w:val="212121"/>
          <w:szCs w:val="24"/>
        </w:rPr>
        <w:t>,</w:t>
      </w:r>
      <w:r w:rsidRPr="000D66FD">
        <w:rPr>
          <w:rFonts w:eastAsia="Times New Roman"/>
          <w:color w:val="212121"/>
          <w:szCs w:val="24"/>
        </w:rPr>
        <w:t xml:space="preserve"> ήμα</w:t>
      </w:r>
      <w:r>
        <w:rPr>
          <w:rFonts w:eastAsia="Times New Roman"/>
          <w:color w:val="212121"/>
          <w:szCs w:val="24"/>
        </w:rPr>
        <w:t>σταν οι νικητές και τους επιβάλαμε</w:t>
      </w:r>
      <w:r w:rsidRPr="000D66FD">
        <w:rPr>
          <w:rFonts w:eastAsia="Times New Roman"/>
          <w:color w:val="212121"/>
          <w:szCs w:val="24"/>
        </w:rPr>
        <w:t xml:space="preserve"> τι πρέπει να υπογράψουν</w:t>
      </w:r>
      <w:r>
        <w:rPr>
          <w:rFonts w:eastAsia="Times New Roman"/>
          <w:color w:val="212121"/>
          <w:szCs w:val="24"/>
        </w:rPr>
        <w:t>. Έγινε ένας προωθητικός συμβιβασμός συμφέρων για τη χώρα. Και πιστεύω ότι η ι</w:t>
      </w:r>
      <w:r w:rsidRPr="000D66FD">
        <w:rPr>
          <w:rFonts w:eastAsia="Times New Roman"/>
          <w:color w:val="212121"/>
          <w:szCs w:val="24"/>
        </w:rPr>
        <w:t xml:space="preserve">στορία </w:t>
      </w:r>
      <w:r>
        <w:rPr>
          <w:rFonts w:eastAsia="Times New Roman"/>
          <w:color w:val="212121"/>
          <w:szCs w:val="24"/>
        </w:rPr>
        <w:t>αυτό θα το δ</w:t>
      </w:r>
      <w:r w:rsidRPr="000D66FD">
        <w:rPr>
          <w:rFonts w:eastAsia="Times New Roman"/>
          <w:color w:val="212121"/>
          <w:szCs w:val="24"/>
        </w:rPr>
        <w:t>ικαιώσει νωρίτερα από ό</w:t>
      </w:r>
      <w:r>
        <w:rPr>
          <w:rFonts w:eastAsia="Times New Roman"/>
          <w:color w:val="212121"/>
          <w:szCs w:val="24"/>
        </w:rPr>
        <w:t>,τι πε</w:t>
      </w:r>
      <w:r w:rsidRPr="000D66FD">
        <w:rPr>
          <w:rFonts w:eastAsia="Times New Roman"/>
          <w:color w:val="212121"/>
          <w:szCs w:val="24"/>
        </w:rPr>
        <w:t>ριμένετε</w:t>
      </w:r>
      <w:r>
        <w:rPr>
          <w:rFonts w:eastAsia="Times New Roman"/>
          <w:color w:val="212121"/>
          <w:szCs w:val="24"/>
        </w:rPr>
        <w:t xml:space="preserve"> και όταν θα το</w:t>
      </w:r>
      <w:r w:rsidRPr="000D66FD">
        <w:rPr>
          <w:rFonts w:eastAsia="Times New Roman"/>
          <w:color w:val="212121"/>
          <w:szCs w:val="24"/>
        </w:rPr>
        <w:t xml:space="preserve"> δικαιώσει</w:t>
      </w:r>
      <w:r>
        <w:rPr>
          <w:rFonts w:eastAsia="Times New Roman"/>
          <w:color w:val="212121"/>
          <w:szCs w:val="24"/>
        </w:rPr>
        <w:t>,</w:t>
      </w:r>
      <w:r w:rsidRPr="000D66FD">
        <w:rPr>
          <w:rFonts w:eastAsia="Times New Roman"/>
          <w:color w:val="212121"/>
          <w:szCs w:val="24"/>
        </w:rPr>
        <w:t xml:space="preserve"> θα είναι </w:t>
      </w:r>
      <w:r>
        <w:rPr>
          <w:rFonts w:eastAsia="Times New Roman"/>
          <w:color w:val="212121"/>
          <w:szCs w:val="24"/>
        </w:rPr>
        <w:t>ντάλα</w:t>
      </w:r>
      <w:r w:rsidRPr="000D66FD">
        <w:rPr>
          <w:rFonts w:eastAsia="Times New Roman"/>
          <w:color w:val="212121"/>
          <w:szCs w:val="24"/>
        </w:rPr>
        <w:t xml:space="preserve"> μεσημέρι</w:t>
      </w:r>
      <w:r>
        <w:rPr>
          <w:rFonts w:eastAsia="Times New Roman"/>
          <w:color w:val="212121"/>
          <w:szCs w:val="24"/>
        </w:rPr>
        <w:t>!</w:t>
      </w:r>
    </w:p>
    <w:p w14:paraId="2ED8B7D9" w14:textId="77777777" w:rsidR="00C647AD" w:rsidRDefault="00D506E1">
      <w:pPr>
        <w:shd w:val="clear" w:color="auto" w:fill="FFFFFF"/>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2ED8B7DA" w14:textId="77777777" w:rsidR="00C647AD" w:rsidRDefault="00D506E1">
      <w:pPr>
        <w:shd w:val="clear" w:color="auto" w:fill="FFFFFF"/>
        <w:spacing w:after="0" w:line="600" w:lineRule="auto"/>
        <w:ind w:firstLine="720"/>
        <w:jc w:val="both"/>
        <w:rPr>
          <w:rFonts w:eastAsia="Times New Roman"/>
          <w:color w:val="212121"/>
          <w:szCs w:val="24"/>
        </w:rPr>
      </w:pPr>
      <w:r w:rsidRPr="00E56DA5">
        <w:rPr>
          <w:rFonts w:eastAsia="Times New Roman"/>
          <w:b/>
          <w:color w:val="212121"/>
          <w:szCs w:val="24"/>
        </w:rPr>
        <w:t>ΠΡ</w:t>
      </w:r>
      <w:r w:rsidRPr="00E56DA5">
        <w:rPr>
          <w:rFonts w:eastAsia="Times New Roman"/>
          <w:b/>
          <w:color w:val="212121"/>
          <w:szCs w:val="24"/>
        </w:rPr>
        <w:t>ΟΕΔΡΕΥΩΝ (Δημήτριος Κρεμαστινός):</w:t>
      </w:r>
      <w:r>
        <w:rPr>
          <w:rFonts w:eastAsia="Times New Roman"/>
          <w:color w:val="212121"/>
          <w:szCs w:val="24"/>
        </w:rPr>
        <w:t xml:space="preserve"> Ευχαριστώ πολύ.</w:t>
      </w:r>
    </w:p>
    <w:p w14:paraId="2ED8B7DB"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 xml:space="preserve">Κυρίες και κύριοι συνάδελφοι, παράκληση να εφαρμόσουμε </w:t>
      </w:r>
      <w:r w:rsidRPr="000D66FD">
        <w:rPr>
          <w:rFonts w:eastAsia="Times New Roman"/>
          <w:color w:val="212121"/>
          <w:szCs w:val="24"/>
        </w:rPr>
        <w:t xml:space="preserve">την απόφαση για τα </w:t>
      </w:r>
      <w:r>
        <w:rPr>
          <w:rFonts w:eastAsia="Times New Roman"/>
          <w:color w:val="212121"/>
          <w:szCs w:val="24"/>
        </w:rPr>
        <w:t>έξι</w:t>
      </w:r>
      <w:r w:rsidRPr="000D66FD">
        <w:rPr>
          <w:rFonts w:eastAsia="Times New Roman"/>
          <w:color w:val="212121"/>
          <w:szCs w:val="24"/>
        </w:rPr>
        <w:t xml:space="preserve"> λεπτά</w:t>
      </w:r>
      <w:r>
        <w:rPr>
          <w:rFonts w:eastAsia="Times New Roman"/>
          <w:color w:val="212121"/>
          <w:szCs w:val="24"/>
        </w:rPr>
        <w:t>,</w:t>
      </w:r>
      <w:r w:rsidRPr="000D66FD">
        <w:rPr>
          <w:rFonts w:eastAsia="Times New Roman"/>
          <w:color w:val="212121"/>
          <w:szCs w:val="24"/>
        </w:rPr>
        <w:t xml:space="preserve"> διότι διαφορετικά </w:t>
      </w:r>
      <w:r>
        <w:rPr>
          <w:rFonts w:eastAsia="Times New Roman"/>
          <w:color w:val="212121"/>
          <w:szCs w:val="24"/>
        </w:rPr>
        <w:t>θα περιορίσουμε</w:t>
      </w:r>
      <w:r w:rsidRPr="000D66FD">
        <w:rPr>
          <w:rFonts w:eastAsia="Times New Roman"/>
          <w:color w:val="212121"/>
          <w:szCs w:val="24"/>
        </w:rPr>
        <w:t xml:space="preserve"> ξανά τ</w:t>
      </w:r>
      <w:r>
        <w:rPr>
          <w:rFonts w:eastAsia="Times New Roman"/>
          <w:color w:val="212121"/>
          <w:szCs w:val="24"/>
        </w:rPr>
        <w:t>ον χρόνο για τους Β</w:t>
      </w:r>
      <w:r w:rsidRPr="000D66FD">
        <w:rPr>
          <w:rFonts w:eastAsia="Times New Roman"/>
          <w:color w:val="212121"/>
          <w:szCs w:val="24"/>
        </w:rPr>
        <w:t xml:space="preserve">ουλευτές και </w:t>
      </w:r>
      <w:r>
        <w:rPr>
          <w:rFonts w:eastAsia="Times New Roman"/>
          <w:color w:val="212121"/>
          <w:szCs w:val="24"/>
        </w:rPr>
        <w:t>αυτό δεν είναι σωστό.</w:t>
      </w:r>
    </w:p>
    <w:p w14:paraId="2ED8B7DC"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Τον λόγο έχει ο κ. Σαρακιώτ</w:t>
      </w:r>
      <w:r>
        <w:rPr>
          <w:rFonts w:eastAsia="Times New Roman"/>
          <w:color w:val="212121"/>
          <w:szCs w:val="24"/>
        </w:rPr>
        <w:t>ης, Βουλευτής του ΣΥΡΙΖΑ. Επαναλαμβάνω την παράκληση για τα έξι λεπτά. Αν φτάνουμε τα επτά λεπτά δεν κερδίζουμε τίποτα.</w:t>
      </w:r>
    </w:p>
    <w:p w14:paraId="2ED8B7DD" w14:textId="77777777" w:rsidR="00C647AD" w:rsidRDefault="00D506E1">
      <w:pPr>
        <w:shd w:val="clear" w:color="auto" w:fill="FFFFFF"/>
        <w:spacing w:after="0" w:line="600" w:lineRule="auto"/>
        <w:ind w:firstLine="720"/>
        <w:jc w:val="both"/>
        <w:rPr>
          <w:rFonts w:eastAsia="Times New Roman"/>
          <w:color w:val="212121"/>
          <w:szCs w:val="24"/>
        </w:rPr>
      </w:pPr>
      <w:r w:rsidRPr="00BD0B17">
        <w:rPr>
          <w:rFonts w:eastAsia="Times New Roman"/>
          <w:b/>
          <w:color w:val="212121"/>
          <w:szCs w:val="24"/>
        </w:rPr>
        <w:t>ΙΩΑΝΝΗΣ ΣΑΡΑΚΙΩΤΗΣ:</w:t>
      </w:r>
      <w:r>
        <w:rPr>
          <w:rFonts w:eastAsia="Times New Roman"/>
          <w:color w:val="212121"/>
          <w:szCs w:val="24"/>
        </w:rPr>
        <w:t xml:space="preserve"> Ευχαριστώ κύριε Π</w:t>
      </w:r>
      <w:r w:rsidRPr="000D66FD">
        <w:rPr>
          <w:rFonts w:eastAsia="Times New Roman"/>
          <w:color w:val="212121"/>
          <w:szCs w:val="24"/>
        </w:rPr>
        <w:t>ρόεδρε</w:t>
      </w:r>
      <w:r>
        <w:rPr>
          <w:rFonts w:eastAsia="Times New Roman"/>
          <w:color w:val="212121"/>
          <w:szCs w:val="24"/>
        </w:rPr>
        <w:t>.</w:t>
      </w:r>
    </w:p>
    <w:p w14:paraId="2ED8B7DE"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Κ</w:t>
      </w:r>
      <w:r w:rsidRPr="000D66FD">
        <w:rPr>
          <w:rFonts w:eastAsia="Times New Roman"/>
          <w:color w:val="212121"/>
          <w:szCs w:val="24"/>
        </w:rPr>
        <w:t>υρίες και κύριοι συνάδελφοι</w:t>
      </w:r>
      <w:r>
        <w:rPr>
          <w:rFonts w:eastAsia="Times New Roman"/>
          <w:color w:val="212121"/>
          <w:szCs w:val="24"/>
        </w:rPr>
        <w:t>,</w:t>
      </w:r>
      <w:r w:rsidRPr="000D66FD">
        <w:rPr>
          <w:rFonts w:eastAsia="Times New Roman"/>
          <w:color w:val="212121"/>
          <w:szCs w:val="24"/>
        </w:rPr>
        <w:t xml:space="preserve"> βρισκόμαστε ενώπιον ιστορικών στιγμών</w:t>
      </w:r>
      <w:r>
        <w:rPr>
          <w:rFonts w:eastAsia="Times New Roman"/>
          <w:color w:val="212121"/>
          <w:szCs w:val="24"/>
        </w:rPr>
        <w:t>,</w:t>
      </w:r>
      <w:r w:rsidRPr="000D66FD">
        <w:rPr>
          <w:rFonts w:eastAsia="Times New Roman"/>
          <w:color w:val="212121"/>
          <w:szCs w:val="24"/>
        </w:rPr>
        <w:t xml:space="preserve"> οι οποίες θα καθορίσο</w:t>
      </w:r>
      <w:r w:rsidRPr="000D66FD">
        <w:rPr>
          <w:rFonts w:eastAsia="Times New Roman"/>
          <w:color w:val="212121"/>
          <w:szCs w:val="24"/>
        </w:rPr>
        <w:t xml:space="preserve">υν το μέλλον της χώρας μας ως πυλώνα σταθερότητας και </w:t>
      </w:r>
      <w:r>
        <w:rPr>
          <w:rFonts w:eastAsia="Times New Roman"/>
          <w:color w:val="212121"/>
          <w:szCs w:val="24"/>
        </w:rPr>
        <w:t xml:space="preserve">ειρήνης στη Νοτιοανατολική Ευρώπη. </w:t>
      </w:r>
    </w:p>
    <w:p w14:paraId="2ED8B7DF"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Κ</w:t>
      </w:r>
      <w:r w:rsidRPr="000D66FD">
        <w:rPr>
          <w:rFonts w:eastAsia="Times New Roman"/>
          <w:color w:val="212121"/>
          <w:szCs w:val="24"/>
        </w:rPr>
        <w:t>αλούμασ</w:t>
      </w:r>
      <w:r>
        <w:rPr>
          <w:rFonts w:eastAsia="Times New Roman"/>
          <w:color w:val="212121"/>
          <w:szCs w:val="24"/>
        </w:rPr>
        <w:t>τε σήμερα να επιλέξουμε μεταξύ μ</w:t>
      </w:r>
      <w:r w:rsidRPr="000D66FD">
        <w:rPr>
          <w:rFonts w:eastAsia="Times New Roman"/>
          <w:color w:val="212121"/>
          <w:szCs w:val="24"/>
        </w:rPr>
        <w:t>ιας περιχαρακωμένες και απομονωμένης βαλκανικής επαρχίας και μιας εξωστρεφούς Ελλάδας</w:t>
      </w:r>
      <w:r>
        <w:rPr>
          <w:rFonts w:eastAsia="Times New Roman"/>
          <w:color w:val="212121"/>
          <w:szCs w:val="24"/>
        </w:rPr>
        <w:t>,</w:t>
      </w:r>
      <w:r w:rsidRPr="000D66FD">
        <w:rPr>
          <w:rFonts w:eastAsia="Times New Roman"/>
          <w:color w:val="212121"/>
          <w:szCs w:val="24"/>
        </w:rPr>
        <w:t xml:space="preserve"> η οποία θα κοιτά με δυναμισμό και </w:t>
      </w:r>
      <w:r>
        <w:rPr>
          <w:rFonts w:eastAsia="Times New Roman"/>
          <w:color w:val="212121"/>
          <w:szCs w:val="24"/>
        </w:rPr>
        <w:t>αυτοπ</w:t>
      </w:r>
      <w:r>
        <w:rPr>
          <w:rFonts w:eastAsia="Times New Roman"/>
          <w:color w:val="212121"/>
          <w:szCs w:val="24"/>
        </w:rPr>
        <w:t xml:space="preserve">εποίθηση </w:t>
      </w:r>
      <w:r w:rsidRPr="000D66FD">
        <w:rPr>
          <w:rFonts w:eastAsia="Times New Roman"/>
          <w:color w:val="212121"/>
          <w:szCs w:val="24"/>
        </w:rPr>
        <w:t xml:space="preserve">τη γειτονιά </w:t>
      </w:r>
      <w:r>
        <w:rPr>
          <w:rFonts w:eastAsia="Times New Roman"/>
          <w:color w:val="212121"/>
          <w:szCs w:val="24"/>
        </w:rPr>
        <w:t>της. Η Συ</w:t>
      </w:r>
      <w:r w:rsidRPr="000D66FD">
        <w:rPr>
          <w:rFonts w:eastAsia="Times New Roman"/>
          <w:color w:val="212121"/>
          <w:szCs w:val="24"/>
        </w:rPr>
        <w:t>μφωνία των Πρεσπών συνιστά μέρος μιας συνολικής προσπάθειας επίτευξης του παραπάνω στρατηγικού στόχου</w:t>
      </w:r>
      <w:r>
        <w:rPr>
          <w:rFonts w:eastAsia="Times New Roman"/>
          <w:color w:val="212121"/>
          <w:szCs w:val="24"/>
        </w:rPr>
        <w:t>,</w:t>
      </w:r>
      <w:r w:rsidRPr="000D66FD">
        <w:rPr>
          <w:rFonts w:eastAsia="Times New Roman"/>
          <w:color w:val="212121"/>
          <w:szCs w:val="24"/>
        </w:rPr>
        <w:t xml:space="preserve"> επιλύοντας μία εκκρεμότητα δεκαετιών</w:t>
      </w:r>
      <w:r>
        <w:rPr>
          <w:rFonts w:eastAsia="Times New Roman"/>
          <w:color w:val="212121"/>
          <w:szCs w:val="24"/>
        </w:rPr>
        <w:t>,</w:t>
      </w:r>
      <w:r w:rsidRPr="000D66FD">
        <w:rPr>
          <w:rFonts w:eastAsia="Times New Roman"/>
          <w:color w:val="212121"/>
          <w:szCs w:val="24"/>
        </w:rPr>
        <w:t xml:space="preserve"> η </w:t>
      </w:r>
      <w:r w:rsidRPr="000D66FD">
        <w:rPr>
          <w:rFonts w:eastAsia="Times New Roman"/>
          <w:color w:val="212121"/>
          <w:szCs w:val="24"/>
        </w:rPr>
        <w:lastRenderedPageBreak/>
        <w:t xml:space="preserve">οποία γεννήθηκε και </w:t>
      </w:r>
      <w:r>
        <w:rPr>
          <w:rFonts w:eastAsia="Times New Roman"/>
          <w:color w:val="212121"/>
          <w:szCs w:val="24"/>
        </w:rPr>
        <w:t>γιγαντώθηκε</w:t>
      </w:r>
      <w:r w:rsidRPr="000D66FD">
        <w:rPr>
          <w:rFonts w:eastAsia="Times New Roman"/>
          <w:color w:val="212121"/>
          <w:szCs w:val="24"/>
        </w:rPr>
        <w:t xml:space="preserve"> εξαιτίας της συνεχιζόμενης άρνησης και αδυναμίας των κυβερνήσεων της Νέας Δημοκρατίας και του ΠΑΣΟΚ να αναλάβουν ιστορικές ευθύνες που είχαν</w:t>
      </w:r>
      <w:r>
        <w:rPr>
          <w:rFonts w:eastAsia="Times New Roman"/>
          <w:color w:val="212121"/>
          <w:szCs w:val="24"/>
        </w:rPr>
        <w:t>,</w:t>
      </w:r>
      <w:r w:rsidRPr="000D66FD">
        <w:rPr>
          <w:rFonts w:eastAsia="Times New Roman"/>
          <w:color w:val="212121"/>
          <w:szCs w:val="24"/>
        </w:rPr>
        <w:t xml:space="preserve"> ενδεχομένως με ένα βραχυπρόθεσμο πολιτικό κόστος αλλά πάντοτε με ορίζοντα το </w:t>
      </w:r>
      <w:r>
        <w:rPr>
          <w:rFonts w:eastAsia="Times New Roman"/>
          <w:color w:val="212121"/>
          <w:szCs w:val="24"/>
        </w:rPr>
        <w:t>μακρόπνοο ε</w:t>
      </w:r>
      <w:r w:rsidRPr="000D66FD">
        <w:rPr>
          <w:rFonts w:eastAsia="Times New Roman"/>
          <w:color w:val="212121"/>
          <w:szCs w:val="24"/>
        </w:rPr>
        <w:t>θνικό συμφέρον</w:t>
      </w:r>
      <w:r>
        <w:rPr>
          <w:rFonts w:eastAsia="Times New Roman"/>
          <w:color w:val="212121"/>
          <w:szCs w:val="24"/>
        </w:rPr>
        <w:t>.</w:t>
      </w:r>
    </w:p>
    <w:p w14:paraId="2ED8B7E0"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Πού </w:t>
      </w:r>
      <w:r w:rsidRPr="000D66FD">
        <w:rPr>
          <w:rFonts w:eastAsia="Times New Roman"/>
          <w:color w:val="212121"/>
          <w:szCs w:val="24"/>
        </w:rPr>
        <w:t>οδήγη</w:t>
      </w:r>
      <w:r w:rsidRPr="000D66FD">
        <w:rPr>
          <w:rFonts w:eastAsia="Times New Roman"/>
          <w:color w:val="212121"/>
          <w:szCs w:val="24"/>
        </w:rPr>
        <w:t xml:space="preserve">σε ο επί δεκαετίες στρουθοκαμηλισμός </w:t>
      </w:r>
      <w:r>
        <w:rPr>
          <w:rFonts w:eastAsia="Times New Roman"/>
          <w:color w:val="212121"/>
          <w:szCs w:val="24"/>
        </w:rPr>
        <w:t>σας,</w:t>
      </w:r>
      <w:r w:rsidRPr="000D66FD">
        <w:rPr>
          <w:rFonts w:eastAsia="Times New Roman"/>
          <w:color w:val="212121"/>
          <w:szCs w:val="24"/>
        </w:rPr>
        <w:t xml:space="preserve"> κυρίες κα</w:t>
      </w:r>
      <w:r>
        <w:rPr>
          <w:rFonts w:eastAsia="Times New Roman"/>
          <w:color w:val="212121"/>
          <w:szCs w:val="24"/>
        </w:rPr>
        <w:t>ι κύριοι της Αξιωματικής Α</w:t>
      </w:r>
      <w:r w:rsidRPr="000D66FD">
        <w:rPr>
          <w:rFonts w:eastAsia="Times New Roman"/>
          <w:color w:val="212121"/>
          <w:szCs w:val="24"/>
        </w:rPr>
        <w:t>ντιπολίτευσης</w:t>
      </w:r>
      <w:r>
        <w:rPr>
          <w:rFonts w:eastAsia="Times New Roman"/>
          <w:color w:val="212121"/>
          <w:szCs w:val="24"/>
        </w:rPr>
        <w:t>; Π</w:t>
      </w:r>
      <w:r w:rsidRPr="000D66FD">
        <w:rPr>
          <w:rFonts w:eastAsia="Times New Roman"/>
          <w:color w:val="212121"/>
          <w:szCs w:val="24"/>
        </w:rPr>
        <w:t xml:space="preserve">είτε μας τι κέρδισε η χώρα τα τελευταία </w:t>
      </w:r>
      <w:r>
        <w:rPr>
          <w:rFonts w:eastAsia="Times New Roman"/>
          <w:color w:val="212121"/>
          <w:szCs w:val="24"/>
        </w:rPr>
        <w:t>είκοσι επτά</w:t>
      </w:r>
      <w:r w:rsidRPr="000D66FD">
        <w:rPr>
          <w:rFonts w:eastAsia="Times New Roman"/>
          <w:color w:val="212121"/>
          <w:szCs w:val="24"/>
        </w:rPr>
        <w:t xml:space="preserve"> χρόνια</w:t>
      </w:r>
      <w:r>
        <w:rPr>
          <w:rFonts w:eastAsia="Times New Roman"/>
          <w:color w:val="212121"/>
          <w:szCs w:val="24"/>
        </w:rPr>
        <w:t>. Φ</w:t>
      </w:r>
      <w:r w:rsidRPr="000D66FD">
        <w:rPr>
          <w:rFonts w:eastAsia="Times New Roman"/>
          <w:color w:val="212121"/>
          <w:szCs w:val="24"/>
        </w:rPr>
        <w:t>τάσαμε</w:t>
      </w:r>
      <w:r>
        <w:rPr>
          <w:rFonts w:eastAsia="Times New Roman"/>
          <w:color w:val="212121"/>
          <w:szCs w:val="24"/>
        </w:rPr>
        <w:t>,</w:t>
      </w:r>
      <w:r w:rsidRPr="000D66FD">
        <w:rPr>
          <w:rFonts w:eastAsia="Times New Roman"/>
          <w:color w:val="212121"/>
          <w:szCs w:val="24"/>
        </w:rPr>
        <w:t xml:space="preserve"> με αποκλειστική ευθύνη </w:t>
      </w:r>
      <w:r>
        <w:rPr>
          <w:rFonts w:eastAsia="Times New Roman"/>
          <w:color w:val="212121"/>
          <w:szCs w:val="24"/>
        </w:rPr>
        <w:t>σας,</w:t>
      </w:r>
      <w:r w:rsidRPr="000D66FD">
        <w:rPr>
          <w:rFonts w:eastAsia="Times New Roman"/>
          <w:color w:val="212121"/>
          <w:szCs w:val="24"/>
        </w:rPr>
        <w:t xml:space="preserve"> σε μία κατάσταση κατά την οποία περισσότερα α</w:t>
      </w:r>
      <w:r>
        <w:rPr>
          <w:rFonts w:eastAsia="Times New Roman"/>
          <w:color w:val="212121"/>
          <w:szCs w:val="24"/>
        </w:rPr>
        <w:t xml:space="preserve">πό τα 2/3 των κρατών </w:t>
      </w:r>
      <w:r>
        <w:rPr>
          <w:rFonts w:eastAsia="Times New Roman"/>
          <w:color w:val="212121"/>
          <w:szCs w:val="24"/>
        </w:rPr>
        <w:t>της δ</w:t>
      </w:r>
      <w:r w:rsidRPr="000D66FD">
        <w:rPr>
          <w:rFonts w:eastAsia="Times New Roman"/>
          <w:color w:val="212121"/>
          <w:szCs w:val="24"/>
        </w:rPr>
        <w:t>ιεθνούς κοινότητας αναγνωρίζουν τη γείτονα με τη μέχρ</w:t>
      </w:r>
      <w:r>
        <w:rPr>
          <w:rFonts w:eastAsia="Times New Roman"/>
          <w:color w:val="212121"/>
          <w:szCs w:val="24"/>
        </w:rPr>
        <w:t>ι πρότινος σ</w:t>
      </w:r>
      <w:r w:rsidRPr="000D66FD">
        <w:rPr>
          <w:rFonts w:eastAsia="Times New Roman"/>
          <w:color w:val="212121"/>
          <w:szCs w:val="24"/>
        </w:rPr>
        <w:t xml:space="preserve">υνταγματική ονομασία </w:t>
      </w:r>
      <w:r>
        <w:rPr>
          <w:rFonts w:eastAsia="Times New Roman"/>
          <w:color w:val="212121"/>
          <w:szCs w:val="24"/>
        </w:rPr>
        <w:t>της, ήτοι «Δ</w:t>
      </w:r>
      <w:r w:rsidRPr="000D66FD">
        <w:rPr>
          <w:rFonts w:eastAsia="Times New Roman"/>
          <w:color w:val="212121"/>
          <w:szCs w:val="24"/>
        </w:rPr>
        <w:t>ημοκρατία της Μακεδονίας</w:t>
      </w:r>
      <w:r>
        <w:rPr>
          <w:rFonts w:eastAsia="Times New Roman"/>
          <w:color w:val="212121"/>
          <w:szCs w:val="24"/>
        </w:rPr>
        <w:t xml:space="preserve">» σκέτο, </w:t>
      </w:r>
      <w:r w:rsidRPr="000D66FD">
        <w:rPr>
          <w:rFonts w:eastAsia="Times New Roman"/>
          <w:color w:val="212121"/>
          <w:szCs w:val="24"/>
        </w:rPr>
        <w:t>εγκαταλείποντας</w:t>
      </w:r>
      <w:r>
        <w:rPr>
          <w:rFonts w:eastAsia="Times New Roman"/>
          <w:color w:val="212121"/>
          <w:szCs w:val="24"/>
        </w:rPr>
        <w:t>,</w:t>
      </w:r>
      <w:r w:rsidRPr="000D66FD">
        <w:rPr>
          <w:rFonts w:eastAsia="Times New Roman"/>
          <w:color w:val="212121"/>
          <w:szCs w:val="24"/>
        </w:rPr>
        <w:t xml:space="preserve"> παράλληλα</w:t>
      </w:r>
      <w:r>
        <w:rPr>
          <w:rFonts w:eastAsia="Times New Roman"/>
          <w:color w:val="212121"/>
          <w:szCs w:val="24"/>
        </w:rPr>
        <w:t>,</w:t>
      </w:r>
      <w:r w:rsidRPr="000D66FD">
        <w:rPr>
          <w:rFonts w:eastAsia="Times New Roman"/>
          <w:color w:val="212121"/>
          <w:szCs w:val="24"/>
        </w:rPr>
        <w:t xml:space="preserve"> ένα</w:t>
      </w:r>
      <w:r>
        <w:rPr>
          <w:rFonts w:eastAsia="Times New Roman"/>
          <w:color w:val="212121"/>
          <w:szCs w:val="24"/>
        </w:rPr>
        <w:t>ν</w:t>
      </w:r>
      <w:r w:rsidRPr="000D66FD">
        <w:rPr>
          <w:rFonts w:eastAsia="Times New Roman"/>
          <w:color w:val="212121"/>
          <w:szCs w:val="24"/>
        </w:rPr>
        <w:t xml:space="preserve"> χώρο ιστορικής άνθησης του </w:t>
      </w:r>
      <w:r>
        <w:rPr>
          <w:rFonts w:eastAsia="Times New Roman"/>
          <w:color w:val="212121"/>
          <w:szCs w:val="24"/>
        </w:rPr>
        <w:t>ε</w:t>
      </w:r>
      <w:r w:rsidRPr="000D66FD">
        <w:rPr>
          <w:rFonts w:eastAsia="Times New Roman"/>
          <w:color w:val="212121"/>
          <w:szCs w:val="24"/>
        </w:rPr>
        <w:t xml:space="preserve">λληνισμού στις ορέξεις </w:t>
      </w:r>
      <w:r>
        <w:rPr>
          <w:rFonts w:eastAsia="Times New Roman"/>
          <w:color w:val="212121"/>
          <w:szCs w:val="24"/>
        </w:rPr>
        <w:t>τρίτων</w:t>
      </w:r>
    </w:p>
    <w:p w14:paraId="2ED8B7E1"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Θ</w:t>
      </w:r>
      <w:r w:rsidRPr="000D66FD">
        <w:rPr>
          <w:rFonts w:eastAsia="Times New Roman"/>
          <w:color w:val="212121"/>
          <w:szCs w:val="24"/>
        </w:rPr>
        <w:t>α σας γυρίσω τώρα λίγο πίσω</w:t>
      </w:r>
      <w:r>
        <w:rPr>
          <w:rFonts w:eastAsia="Times New Roman"/>
          <w:color w:val="212121"/>
          <w:szCs w:val="24"/>
        </w:rPr>
        <w:t>,</w:t>
      </w:r>
      <w:r w:rsidRPr="000D66FD">
        <w:rPr>
          <w:rFonts w:eastAsia="Times New Roman"/>
          <w:color w:val="212121"/>
          <w:szCs w:val="24"/>
        </w:rPr>
        <w:t xml:space="preserve"> σε </w:t>
      </w:r>
      <w:r>
        <w:rPr>
          <w:rFonts w:eastAsia="Times New Roman"/>
          <w:color w:val="212121"/>
          <w:szCs w:val="24"/>
        </w:rPr>
        <w:t>«</w:t>
      </w:r>
      <w:r w:rsidRPr="000D66FD">
        <w:rPr>
          <w:rFonts w:eastAsia="Times New Roman"/>
          <w:color w:val="212121"/>
          <w:szCs w:val="24"/>
        </w:rPr>
        <w:t>λαμπρές</w:t>
      </w:r>
      <w:r>
        <w:rPr>
          <w:rFonts w:eastAsia="Times New Roman"/>
          <w:color w:val="212121"/>
          <w:szCs w:val="24"/>
        </w:rPr>
        <w:t>»</w:t>
      </w:r>
      <w:r w:rsidRPr="000D66FD">
        <w:rPr>
          <w:rFonts w:eastAsia="Times New Roman"/>
          <w:color w:val="212121"/>
          <w:szCs w:val="24"/>
        </w:rPr>
        <w:t xml:space="preserve"> στιγμές</w:t>
      </w:r>
      <w:r>
        <w:rPr>
          <w:rFonts w:eastAsia="Times New Roman"/>
          <w:color w:val="212121"/>
          <w:szCs w:val="24"/>
        </w:rPr>
        <w:t>,</w:t>
      </w:r>
      <w:r w:rsidRPr="000D66FD">
        <w:rPr>
          <w:rFonts w:eastAsia="Times New Roman"/>
          <w:color w:val="212121"/>
          <w:szCs w:val="24"/>
        </w:rPr>
        <w:t xml:space="preserve"> όταν η </w:t>
      </w:r>
      <w:r>
        <w:rPr>
          <w:rFonts w:eastAsia="Times New Roman"/>
          <w:color w:val="212121"/>
          <w:szCs w:val="24"/>
        </w:rPr>
        <w:t xml:space="preserve">Νέα Δημοκρατία δίδασκε παγκοσμίως </w:t>
      </w:r>
      <w:r w:rsidRPr="000D66FD">
        <w:rPr>
          <w:rFonts w:eastAsia="Times New Roman"/>
          <w:color w:val="212121"/>
          <w:szCs w:val="24"/>
        </w:rPr>
        <w:t>διπ</w:t>
      </w:r>
      <w:r>
        <w:rPr>
          <w:rFonts w:eastAsia="Times New Roman"/>
          <w:color w:val="212121"/>
          <w:szCs w:val="24"/>
        </w:rPr>
        <w:t>λωματία! Θ</w:t>
      </w:r>
      <w:r w:rsidRPr="000D66FD">
        <w:rPr>
          <w:rFonts w:eastAsia="Times New Roman"/>
          <w:color w:val="212121"/>
          <w:szCs w:val="24"/>
        </w:rPr>
        <w:t xml:space="preserve">α σας θυμίσω </w:t>
      </w:r>
      <w:r>
        <w:rPr>
          <w:rFonts w:eastAsia="Times New Roman"/>
          <w:color w:val="212121"/>
          <w:szCs w:val="24"/>
        </w:rPr>
        <w:t>τι έγραφαν</w:t>
      </w:r>
      <w:r w:rsidRPr="000D66FD">
        <w:rPr>
          <w:rFonts w:eastAsia="Times New Roman"/>
          <w:color w:val="212121"/>
          <w:szCs w:val="24"/>
        </w:rPr>
        <w:t xml:space="preserve"> οι ελληνικές εφημερίδες</w:t>
      </w:r>
      <w:r>
        <w:rPr>
          <w:rFonts w:eastAsia="Times New Roman"/>
          <w:color w:val="212121"/>
          <w:szCs w:val="24"/>
        </w:rPr>
        <w:t>,</w:t>
      </w:r>
      <w:r w:rsidRPr="000D66FD">
        <w:rPr>
          <w:rFonts w:eastAsia="Times New Roman"/>
          <w:color w:val="212121"/>
          <w:szCs w:val="24"/>
        </w:rPr>
        <w:t xml:space="preserve"> όταν η έλλειψη στρατηγικής από μέρους σας οδηγούσε </w:t>
      </w:r>
      <w:r>
        <w:rPr>
          <w:rFonts w:eastAsia="Times New Roman"/>
          <w:color w:val="212121"/>
          <w:szCs w:val="24"/>
        </w:rPr>
        <w:t xml:space="preserve">σε </w:t>
      </w:r>
      <w:r w:rsidRPr="000D66FD">
        <w:rPr>
          <w:rFonts w:eastAsia="Times New Roman"/>
          <w:color w:val="212121"/>
          <w:szCs w:val="24"/>
        </w:rPr>
        <w:t>εθνικές ήττες</w:t>
      </w:r>
      <w:r>
        <w:rPr>
          <w:rFonts w:eastAsia="Times New Roman"/>
          <w:color w:val="212121"/>
          <w:szCs w:val="24"/>
        </w:rPr>
        <w:t>, ό</w:t>
      </w:r>
      <w:r w:rsidRPr="000D66FD">
        <w:rPr>
          <w:rFonts w:eastAsia="Times New Roman"/>
          <w:color w:val="212121"/>
          <w:szCs w:val="24"/>
        </w:rPr>
        <w:t>ταν</w:t>
      </w:r>
      <w:r>
        <w:rPr>
          <w:rFonts w:eastAsia="Times New Roman"/>
          <w:color w:val="212121"/>
          <w:szCs w:val="24"/>
        </w:rPr>
        <w:t>,</w:t>
      </w:r>
      <w:r w:rsidRPr="000D66FD">
        <w:rPr>
          <w:rFonts w:eastAsia="Times New Roman"/>
          <w:color w:val="212121"/>
          <w:szCs w:val="24"/>
        </w:rPr>
        <w:t xml:space="preserve"> για παράδειγμα</w:t>
      </w:r>
      <w:r>
        <w:rPr>
          <w:rFonts w:eastAsia="Times New Roman"/>
          <w:color w:val="212121"/>
          <w:szCs w:val="24"/>
        </w:rPr>
        <w:t>,</w:t>
      </w:r>
      <w:r w:rsidRPr="000D66FD">
        <w:rPr>
          <w:rFonts w:eastAsia="Times New Roman"/>
          <w:color w:val="212121"/>
          <w:szCs w:val="24"/>
        </w:rPr>
        <w:t xml:space="preserve"> το</w:t>
      </w:r>
      <w:r>
        <w:rPr>
          <w:rFonts w:eastAsia="Times New Roman"/>
          <w:color w:val="212121"/>
          <w:szCs w:val="24"/>
        </w:rPr>
        <w:t>ν</w:t>
      </w:r>
      <w:r w:rsidRPr="000D66FD">
        <w:rPr>
          <w:rFonts w:eastAsia="Times New Roman"/>
          <w:color w:val="212121"/>
          <w:szCs w:val="24"/>
        </w:rPr>
        <w:t xml:space="preserve"> Νοέμβριο του 2004 οι Ηνωμένες </w:t>
      </w:r>
      <w:r>
        <w:rPr>
          <w:rFonts w:eastAsia="Times New Roman"/>
          <w:color w:val="212121"/>
          <w:szCs w:val="24"/>
        </w:rPr>
        <w:t>Πολιτ</w:t>
      </w:r>
      <w:r>
        <w:rPr>
          <w:rFonts w:eastAsia="Times New Roman"/>
          <w:color w:val="212121"/>
          <w:szCs w:val="24"/>
        </w:rPr>
        <w:t xml:space="preserve">είες </w:t>
      </w:r>
      <w:r>
        <w:rPr>
          <w:rFonts w:eastAsia="Times New Roman"/>
          <w:color w:val="212121"/>
          <w:szCs w:val="24"/>
        </w:rPr>
        <w:lastRenderedPageBreak/>
        <w:t>της Αμερικής αναγνώριζ</w:t>
      </w:r>
      <w:r w:rsidRPr="000D66FD">
        <w:rPr>
          <w:rFonts w:eastAsia="Times New Roman"/>
          <w:color w:val="212121"/>
          <w:szCs w:val="24"/>
        </w:rPr>
        <w:t xml:space="preserve">αν τη γειτονική χώρα ως </w:t>
      </w:r>
      <w:r>
        <w:rPr>
          <w:rFonts w:eastAsia="Times New Roman"/>
          <w:color w:val="212121"/>
          <w:szCs w:val="24"/>
        </w:rPr>
        <w:t>«</w:t>
      </w:r>
      <w:r w:rsidRPr="000D66FD">
        <w:rPr>
          <w:rFonts w:eastAsia="Times New Roman"/>
          <w:color w:val="212121"/>
          <w:szCs w:val="24"/>
        </w:rPr>
        <w:t>Μακεδονία</w:t>
      </w:r>
      <w:r>
        <w:rPr>
          <w:rFonts w:eastAsia="Times New Roman"/>
          <w:color w:val="212121"/>
          <w:szCs w:val="24"/>
        </w:rPr>
        <w:t>» σκέτο. Τότε, βεβαίως, ζούσατε α</w:t>
      </w:r>
      <w:r w:rsidRPr="000D66FD">
        <w:rPr>
          <w:rFonts w:eastAsia="Times New Roman"/>
          <w:color w:val="212121"/>
          <w:szCs w:val="24"/>
        </w:rPr>
        <w:t>κόμη στον απ</w:t>
      </w:r>
      <w:r>
        <w:rPr>
          <w:rFonts w:eastAsia="Times New Roman"/>
          <w:color w:val="212121"/>
          <w:szCs w:val="24"/>
        </w:rPr>
        <w:t>όηχο των Ολυμπιακών Αγώνων και π</w:t>
      </w:r>
      <w:r w:rsidRPr="000D66FD">
        <w:rPr>
          <w:rFonts w:eastAsia="Times New Roman"/>
          <w:color w:val="212121"/>
          <w:szCs w:val="24"/>
        </w:rPr>
        <w:t xml:space="preserve">ροφανώς δεν είχατε χρόνο να ασχοληθείτε </w:t>
      </w:r>
      <w:r>
        <w:rPr>
          <w:rFonts w:eastAsia="Times New Roman"/>
          <w:color w:val="212121"/>
          <w:szCs w:val="24"/>
        </w:rPr>
        <w:t>με τη Μακεδονία.</w:t>
      </w:r>
    </w:p>
    <w:p w14:paraId="2ED8B7E2" w14:textId="77777777" w:rsidR="00C647AD" w:rsidRDefault="00D506E1">
      <w:pPr>
        <w:shd w:val="clear" w:color="auto" w:fill="FFFFFF"/>
        <w:spacing w:after="0" w:line="600" w:lineRule="auto"/>
        <w:ind w:firstLine="720"/>
        <w:jc w:val="both"/>
        <w:rPr>
          <w:rFonts w:eastAsia="Times New Roman"/>
          <w:color w:val="212121"/>
          <w:szCs w:val="24"/>
        </w:rPr>
      </w:pPr>
      <w:r w:rsidRPr="000D66FD">
        <w:rPr>
          <w:rFonts w:eastAsia="Times New Roman"/>
          <w:color w:val="212121"/>
          <w:szCs w:val="24"/>
        </w:rPr>
        <w:t>Ας θυμηθούμε</w:t>
      </w:r>
      <w:r>
        <w:rPr>
          <w:rFonts w:eastAsia="Times New Roman"/>
          <w:color w:val="212121"/>
          <w:szCs w:val="24"/>
        </w:rPr>
        <w:t>,</w:t>
      </w:r>
      <w:r w:rsidRPr="000D66FD">
        <w:rPr>
          <w:rFonts w:eastAsia="Times New Roman"/>
          <w:color w:val="212121"/>
          <w:szCs w:val="24"/>
        </w:rPr>
        <w:t xml:space="preserve"> </w:t>
      </w:r>
      <w:r>
        <w:rPr>
          <w:rFonts w:eastAsia="Times New Roman"/>
          <w:color w:val="212121"/>
          <w:szCs w:val="24"/>
        </w:rPr>
        <w:t>λοιπόν,</w:t>
      </w:r>
      <w:r w:rsidRPr="000D66FD">
        <w:rPr>
          <w:rFonts w:eastAsia="Times New Roman"/>
          <w:color w:val="212121"/>
          <w:szCs w:val="24"/>
        </w:rPr>
        <w:t xml:space="preserve"> τα</w:t>
      </w:r>
      <w:r>
        <w:rPr>
          <w:rFonts w:eastAsia="Times New Roman"/>
          <w:color w:val="212121"/>
          <w:szCs w:val="24"/>
        </w:rPr>
        <w:t xml:space="preserve"> </w:t>
      </w:r>
      <w:r w:rsidRPr="000D66FD">
        <w:rPr>
          <w:rFonts w:eastAsia="Times New Roman"/>
          <w:color w:val="212121"/>
          <w:szCs w:val="24"/>
        </w:rPr>
        <w:t xml:space="preserve">δημοσιεύματα της </w:t>
      </w:r>
      <w:r>
        <w:rPr>
          <w:rFonts w:eastAsia="Times New Roman"/>
          <w:color w:val="212121"/>
          <w:szCs w:val="24"/>
        </w:rPr>
        <w:t xml:space="preserve">5ης Νοεμβρίου του 2004. </w:t>
      </w:r>
    </w:p>
    <w:p w14:paraId="2ED8B7E3"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Εφημερίδα «</w:t>
      </w:r>
      <w:r>
        <w:rPr>
          <w:rFonts w:eastAsia="Times New Roman"/>
          <w:color w:val="212121"/>
          <w:szCs w:val="24"/>
        </w:rPr>
        <w:t>ΈΘΝΟΣ</w:t>
      </w:r>
      <w:r>
        <w:rPr>
          <w:rFonts w:eastAsia="Times New Roman"/>
          <w:color w:val="212121"/>
          <w:szCs w:val="24"/>
        </w:rPr>
        <w:t>»: «Μαχαιριά από Μπους.</w:t>
      </w:r>
      <w:r w:rsidRPr="000D66FD">
        <w:rPr>
          <w:rFonts w:eastAsia="Times New Roman"/>
          <w:color w:val="212121"/>
          <w:szCs w:val="24"/>
        </w:rPr>
        <w:t xml:space="preserve"> </w:t>
      </w:r>
      <w:r>
        <w:rPr>
          <w:rFonts w:eastAsia="Times New Roman"/>
          <w:color w:val="212121"/>
          <w:szCs w:val="24"/>
        </w:rPr>
        <w:t>Κρύφτηκε</w:t>
      </w:r>
      <w:r w:rsidRPr="000D66FD">
        <w:rPr>
          <w:rFonts w:eastAsia="Times New Roman"/>
          <w:color w:val="212121"/>
          <w:szCs w:val="24"/>
        </w:rPr>
        <w:t xml:space="preserve"> ο Καραμανλής</w:t>
      </w:r>
      <w:r>
        <w:rPr>
          <w:rFonts w:eastAsia="Times New Roman"/>
          <w:color w:val="212121"/>
          <w:szCs w:val="24"/>
        </w:rPr>
        <w:t>. Ήττα. Η</w:t>
      </w:r>
      <w:r w:rsidRPr="000D66FD">
        <w:rPr>
          <w:rFonts w:eastAsia="Times New Roman"/>
          <w:color w:val="212121"/>
          <w:szCs w:val="24"/>
        </w:rPr>
        <w:t xml:space="preserve"> κυβέρνηση αγνόησε τις κινήσεις που έδειχναν τη συνωμοσία Αμερικανών</w:t>
      </w:r>
      <w:r>
        <w:rPr>
          <w:rFonts w:eastAsia="Times New Roman"/>
          <w:color w:val="212121"/>
          <w:szCs w:val="24"/>
        </w:rPr>
        <w:t xml:space="preserve"> - </w:t>
      </w:r>
      <w:r w:rsidRPr="000D66FD">
        <w:rPr>
          <w:rFonts w:eastAsia="Times New Roman"/>
          <w:color w:val="212121"/>
          <w:szCs w:val="24"/>
        </w:rPr>
        <w:t>Σκοπίων</w:t>
      </w:r>
      <w:r>
        <w:rPr>
          <w:rFonts w:eastAsia="Times New Roman"/>
          <w:color w:val="212121"/>
          <w:szCs w:val="24"/>
        </w:rPr>
        <w:t>». Εφημερίδα «</w:t>
      </w:r>
      <w:r>
        <w:rPr>
          <w:rFonts w:eastAsia="Times New Roman"/>
          <w:color w:val="212121"/>
          <w:szCs w:val="24"/>
        </w:rPr>
        <w:t>ΗΜΕΡΗΣΙΑ</w:t>
      </w:r>
      <w:r>
        <w:rPr>
          <w:rFonts w:eastAsia="Times New Roman"/>
          <w:color w:val="212121"/>
          <w:szCs w:val="24"/>
        </w:rPr>
        <w:t>»:</w:t>
      </w:r>
      <w:r w:rsidRPr="000D66FD">
        <w:rPr>
          <w:rFonts w:eastAsia="Times New Roman"/>
          <w:color w:val="212121"/>
          <w:szCs w:val="24"/>
        </w:rPr>
        <w:t xml:space="preserve"> </w:t>
      </w:r>
      <w:r>
        <w:rPr>
          <w:rFonts w:eastAsia="Times New Roman"/>
          <w:color w:val="212121"/>
          <w:szCs w:val="24"/>
        </w:rPr>
        <w:t>«Σοκ μετά την αδράνεια. Ότ</w:t>
      </w:r>
      <w:r w:rsidRPr="000D66FD">
        <w:rPr>
          <w:rFonts w:eastAsia="Times New Roman"/>
          <w:color w:val="212121"/>
          <w:szCs w:val="24"/>
        </w:rPr>
        <w:t xml:space="preserve">αν ο Καραμανλής </w:t>
      </w:r>
      <w:r>
        <w:rPr>
          <w:rFonts w:eastAsia="Times New Roman"/>
          <w:color w:val="212121"/>
          <w:szCs w:val="24"/>
        </w:rPr>
        <w:t>έστελνε συ</w:t>
      </w:r>
      <w:r w:rsidRPr="000D66FD">
        <w:rPr>
          <w:rFonts w:eastAsia="Times New Roman"/>
          <w:color w:val="212121"/>
          <w:szCs w:val="24"/>
        </w:rPr>
        <w:t>γχαρητ</w:t>
      </w:r>
      <w:r w:rsidRPr="000D66FD">
        <w:rPr>
          <w:rFonts w:eastAsia="Times New Roman"/>
          <w:color w:val="212121"/>
          <w:szCs w:val="24"/>
        </w:rPr>
        <w:t>ήρια</w:t>
      </w:r>
      <w:r>
        <w:rPr>
          <w:rFonts w:eastAsia="Times New Roman"/>
          <w:color w:val="212121"/>
          <w:szCs w:val="24"/>
        </w:rPr>
        <w:t>,</w:t>
      </w:r>
      <w:r w:rsidRPr="000D66FD">
        <w:rPr>
          <w:rFonts w:eastAsia="Times New Roman"/>
          <w:color w:val="212121"/>
          <w:szCs w:val="24"/>
        </w:rPr>
        <w:t xml:space="preserve"> </w:t>
      </w:r>
      <w:r>
        <w:rPr>
          <w:rFonts w:eastAsia="Times New Roman"/>
          <w:color w:val="212121"/>
          <w:szCs w:val="24"/>
        </w:rPr>
        <w:t xml:space="preserve">ο Μπους αναγνώριζε τη </w:t>
      </w:r>
      <w:r>
        <w:rPr>
          <w:rFonts w:eastAsia="Times New Roman"/>
          <w:color w:val="212121"/>
          <w:szCs w:val="24"/>
        </w:rPr>
        <w:t>«</w:t>
      </w:r>
      <w:r>
        <w:rPr>
          <w:rFonts w:eastAsia="Times New Roman"/>
          <w:color w:val="212121"/>
          <w:szCs w:val="24"/>
        </w:rPr>
        <w:t>Μακεδονία». Εφημερίδα «</w:t>
      </w:r>
      <w:r w:rsidRPr="000D66FD">
        <w:rPr>
          <w:rFonts w:eastAsia="Times New Roman"/>
          <w:color w:val="212121"/>
          <w:szCs w:val="24"/>
        </w:rPr>
        <w:t>CITY PRESS</w:t>
      </w:r>
      <w:r>
        <w:rPr>
          <w:rFonts w:eastAsia="Times New Roman"/>
          <w:color w:val="212121"/>
          <w:szCs w:val="24"/>
        </w:rPr>
        <w:t>»</w:t>
      </w:r>
      <w:r w:rsidRPr="000D66FD">
        <w:rPr>
          <w:rFonts w:eastAsia="Times New Roman"/>
          <w:color w:val="212121"/>
          <w:szCs w:val="24"/>
        </w:rPr>
        <w:t xml:space="preserve"> του νυν </w:t>
      </w:r>
      <w:r>
        <w:rPr>
          <w:rFonts w:eastAsia="Times New Roman"/>
          <w:color w:val="212121"/>
          <w:szCs w:val="24"/>
        </w:rPr>
        <w:t>Ε</w:t>
      </w:r>
      <w:r w:rsidRPr="000D66FD">
        <w:rPr>
          <w:rFonts w:eastAsia="Times New Roman"/>
          <w:color w:val="212121"/>
          <w:szCs w:val="24"/>
        </w:rPr>
        <w:t xml:space="preserve">υρωβουλευτή σας </w:t>
      </w:r>
      <w:r>
        <w:rPr>
          <w:rFonts w:eastAsia="Times New Roman"/>
          <w:color w:val="212121"/>
          <w:szCs w:val="24"/>
        </w:rPr>
        <w:t>κ. Γιώργου Κύρτσου:</w:t>
      </w:r>
      <w:r w:rsidRPr="000D66FD">
        <w:rPr>
          <w:rFonts w:eastAsia="Times New Roman"/>
          <w:color w:val="212121"/>
          <w:szCs w:val="24"/>
        </w:rPr>
        <w:t xml:space="preserve"> </w:t>
      </w:r>
      <w:r>
        <w:rPr>
          <w:rFonts w:eastAsia="Times New Roman"/>
          <w:color w:val="212121"/>
          <w:szCs w:val="24"/>
        </w:rPr>
        <w:t>«Η αναγνώριση του κ</w:t>
      </w:r>
      <w:r w:rsidRPr="000D66FD">
        <w:rPr>
          <w:rFonts w:eastAsia="Times New Roman"/>
          <w:color w:val="212121"/>
          <w:szCs w:val="24"/>
        </w:rPr>
        <w:t xml:space="preserve">ράτους των Σκοπίων από τις ΗΠΑ με το συνταγματικό τους όνομα </w:t>
      </w:r>
      <w:r w:rsidRPr="00334044">
        <w:rPr>
          <w:rFonts w:eastAsia="Times New Roman"/>
          <w:color w:val="212121"/>
          <w:szCs w:val="24"/>
        </w:rPr>
        <w:t>“</w:t>
      </w:r>
      <w:r w:rsidRPr="000D66FD">
        <w:rPr>
          <w:rFonts w:eastAsia="Times New Roman"/>
          <w:color w:val="212121"/>
          <w:szCs w:val="24"/>
        </w:rPr>
        <w:t>Μακεδονία</w:t>
      </w:r>
      <w:r w:rsidRPr="00334044">
        <w:rPr>
          <w:rFonts w:eastAsia="Times New Roman"/>
          <w:color w:val="212121"/>
          <w:szCs w:val="24"/>
        </w:rPr>
        <w:t>”</w:t>
      </w:r>
      <w:r w:rsidRPr="000D66FD">
        <w:rPr>
          <w:rFonts w:eastAsia="Times New Roman"/>
          <w:color w:val="212121"/>
          <w:szCs w:val="24"/>
        </w:rPr>
        <w:t xml:space="preserve"> έγινε σε συνθήκες που δημιουργούν δικαιολογημένο προβλη</w:t>
      </w:r>
      <w:r w:rsidRPr="000D66FD">
        <w:rPr>
          <w:rFonts w:eastAsia="Times New Roman"/>
          <w:color w:val="212121"/>
          <w:szCs w:val="24"/>
        </w:rPr>
        <w:t>ματισμό για την αποτελεσματικότητα της κυβέρνησης Καραμανλή</w:t>
      </w:r>
      <w:r>
        <w:rPr>
          <w:rFonts w:eastAsia="Times New Roman"/>
          <w:color w:val="212121"/>
          <w:szCs w:val="24"/>
        </w:rPr>
        <w:t>».</w:t>
      </w:r>
    </w:p>
    <w:p w14:paraId="2ED8B7E4"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Τότε προφανώς,</w:t>
      </w:r>
      <w:r w:rsidRPr="000D66FD">
        <w:rPr>
          <w:rFonts w:eastAsia="Times New Roman"/>
          <w:color w:val="212121"/>
          <w:szCs w:val="24"/>
        </w:rPr>
        <w:t xml:space="preserve"> κυρίες </w:t>
      </w:r>
      <w:r>
        <w:rPr>
          <w:rFonts w:eastAsia="Times New Roman"/>
          <w:color w:val="212121"/>
          <w:szCs w:val="24"/>
        </w:rPr>
        <w:t xml:space="preserve">και κύριοι της Νέας Δημοκρατίας, είχατε </w:t>
      </w:r>
      <w:r w:rsidRPr="000D66FD">
        <w:rPr>
          <w:rFonts w:eastAsia="Times New Roman"/>
          <w:color w:val="212121"/>
          <w:szCs w:val="24"/>
        </w:rPr>
        <w:t>ξεχάσει τον Παύλο Μελά και το</w:t>
      </w:r>
      <w:r>
        <w:rPr>
          <w:rFonts w:eastAsia="Times New Roman"/>
          <w:color w:val="212121"/>
          <w:szCs w:val="24"/>
        </w:rPr>
        <w:t>ν</w:t>
      </w:r>
      <w:r w:rsidRPr="000D66FD">
        <w:rPr>
          <w:rFonts w:eastAsia="Times New Roman"/>
          <w:color w:val="212121"/>
          <w:szCs w:val="24"/>
        </w:rPr>
        <w:t xml:space="preserve"> θυμηθήκατε εν έτει 2019</w:t>
      </w:r>
      <w:r>
        <w:rPr>
          <w:rFonts w:eastAsia="Times New Roman"/>
          <w:color w:val="212121"/>
          <w:szCs w:val="24"/>
        </w:rPr>
        <w:t>!</w:t>
      </w:r>
      <w:r w:rsidRPr="000D66FD">
        <w:rPr>
          <w:rFonts w:eastAsia="Times New Roman"/>
          <w:color w:val="212121"/>
          <w:szCs w:val="24"/>
        </w:rPr>
        <w:t xml:space="preserve"> </w:t>
      </w:r>
      <w:r w:rsidRPr="000D66FD">
        <w:rPr>
          <w:rFonts w:eastAsia="Times New Roman"/>
          <w:color w:val="212121"/>
          <w:szCs w:val="24"/>
        </w:rPr>
        <w:lastRenderedPageBreak/>
        <w:t>Προφανώς σας γεμίζ</w:t>
      </w:r>
      <w:r>
        <w:rPr>
          <w:rFonts w:eastAsia="Times New Roman"/>
          <w:color w:val="212121"/>
          <w:szCs w:val="24"/>
        </w:rPr>
        <w:t>ουν εθνική υπερηφάνεια τα ως ά</w:t>
      </w:r>
      <w:r w:rsidRPr="000D66FD">
        <w:rPr>
          <w:rFonts w:eastAsia="Times New Roman"/>
          <w:color w:val="212121"/>
          <w:szCs w:val="24"/>
        </w:rPr>
        <w:t xml:space="preserve">νω επιτεύγματά </w:t>
      </w:r>
      <w:r>
        <w:rPr>
          <w:rFonts w:eastAsia="Times New Roman"/>
          <w:color w:val="212121"/>
          <w:szCs w:val="24"/>
        </w:rPr>
        <w:t>σας. Α</w:t>
      </w:r>
      <w:r w:rsidRPr="000D66FD">
        <w:rPr>
          <w:rFonts w:eastAsia="Times New Roman"/>
          <w:color w:val="212121"/>
          <w:szCs w:val="24"/>
        </w:rPr>
        <w:t xml:space="preserve">πουσία </w:t>
      </w:r>
      <w:r w:rsidRPr="000D66FD">
        <w:rPr>
          <w:rFonts w:eastAsia="Times New Roman"/>
          <w:color w:val="212121"/>
          <w:szCs w:val="24"/>
        </w:rPr>
        <w:t>στρατηγικής</w:t>
      </w:r>
      <w:r>
        <w:rPr>
          <w:rFonts w:eastAsia="Times New Roman"/>
          <w:color w:val="212121"/>
          <w:szCs w:val="24"/>
        </w:rPr>
        <w:t>,</w:t>
      </w:r>
      <w:r w:rsidRPr="000D66FD">
        <w:rPr>
          <w:rFonts w:eastAsia="Times New Roman"/>
          <w:color w:val="212121"/>
          <w:szCs w:val="24"/>
        </w:rPr>
        <w:t xml:space="preserve"> φοβικά σύνδρομα</w:t>
      </w:r>
      <w:r>
        <w:rPr>
          <w:rFonts w:eastAsia="Times New Roman"/>
          <w:color w:val="212121"/>
          <w:szCs w:val="24"/>
        </w:rPr>
        <w:t>,</w:t>
      </w:r>
      <w:r w:rsidRPr="000D66FD">
        <w:rPr>
          <w:rFonts w:eastAsia="Times New Roman"/>
          <w:color w:val="212121"/>
          <w:szCs w:val="24"/>
        </w:rPr>
        <w:t xml:space="preserve"> αποφυγή ανάληψης ευθύνης και εν</w:t>
      </w:r>
      <w:r>
        <w:rPr>
          <w:rFonts w:eastAsia="Times New Roman"/>
          <w:color w:val="212121"/>
          <w:szCs w:val="24"/>
        </w:rPr>
        <w:t xml:space="preserve"> τέλει ανυπαρξία ηγεσίας. Εξέλει</w:t>
      </w:r>
      <w:r w:rsidRPr="000D66FD">
        <w:rPr>
          <w:rFonts w:eastAsia="Times New Roman"/>
          <w:color w:val="212121"/>
          <w:szCs w:val="24"/>
        </w:rPr>
        <w:t>πε</w:t>
      </w:r>
      <w:r>
        <w:rPr>
          <w:rFonts w:eastAsia="Times New Roman"/>
          <w:color w:val="212121"/>
          <w:szCs w:val="24"/>
        </w:rPr>
        <w:t xml:space="preserve"> η</w:t>
      </w:r>
      <w:r w:rsidRPr="000D66FD">
        <w:rPr>
          <w:rFonts w:eastAsia="Times New Roman"/>
          <w:color w:val="212121"/>
          <w:szCs w:val="24"/>
        </w:rPr>
        <w:t xml:space="preserve"> ηγεσία</w:t>
      </w:r>
      <w:r>
        <w:rPr>
          <w:rFonts w:eastAsia="Times New Roman"/>
          <w:color w:val="212121"/>
          <w:szCs w:val="24"/>
        </w:rPr>
        <w:t>,</w:t>
      </w:r>
      <w:r w:rsidRPr="000D66FD">
        <w:rPr>
          <w:rFonts w:eastAsia="Times New Roman"/>
          <w:color w:val="212121"/>
          <w:szCs w:val="24"/>
        </w:rPr>
        <w:t xml:space="preserve"> η οποία δεν θα είχε ως </w:t>
      </w:r>
      <w:r>
        <w:rPr>
          <w:rFonts w:eastAsia="Times New Roman"/>
          <w:color w:val="212121"/>
          <w:szCs w:val="24"/>
        </w:rPr>
        <w:t xml:space="preserve">πρώτιστο </w:t>
      </w:r>
      <w:r w:rsidRPr="000D66FD">
        <w:rPr>
          <w:rFonts w:eastAsia="Times New Roman"/>
          <w:color w:val="212121"/>
          <w:szCs w:val="24"/>
        </w:rPr>
        <w:t xml:space="preserve">μέλημα την κομματική επιβίωση και τη λεγόμενη </w:t>
      </w:r>
      <w:r>
        <w:rPr>
          <w:rFonts w:eastAsia="Times New Roman"/>
          <w:color w:val="212121"/>
          <w:szCs w:val="24"/>
        </w:rPr>
        <w:t xml:space="preserve">«συνοχή της παράταξης» </w:t>
      </w:r>
      <w:r w:rsidRPr="000D66FD">
        <w:rPr>
          <w:rFonts w:eastAsia="Times New Roman"/>
          <w:color w:val="212121"/>
          <w:szCs w:val="24"/>
        </w:rPr>
        <w:t>αλλά</w:t>
      </w:r>
      <w:r>
        <w:rPr>
          <w:rFonts w:eastAsia="Times New Roman"/>
          <w:color w:val="212121"/>
          <w:szCs w:val="24"/>
        </w:rPr>
        <w:t xml:space="preserve"> την κατοχύρωση των δικαίων μας.</w:t>
      </w:r>
    </w:p>
    <w:p w14:paraId="2ED8B7E5"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Μ</w:t>
      </w:r>
      <w:r w:rsidRPr="000D66FD">
        <w:rPr>
          <w:rFonts w:eastAsia="Times New Roman"/>
          <w:color w:val="212121"/>
          <w:szCs w:val="24"/>
        </w:rPr>
        <w:t>ετά από όλα</w:t>
      </w:r>
      <w:r w:rsidRPr="000D66FD">
        <w:rPr>
          <w:rFonts w:eastAsia="Times New Roman"/>
          <w:color w:val="212121"/>
          <w:szCs w:val="24"/>
        </w:rPr>
        <w:t xml:space="preserve"> αυτά έρχεστε σήμερα να μας ασκήσετε κριτική</w:t>
      </w:r>
      <w:r>
        <w:rPr>
          <w:rFonts w:eastAsia="Times New Roman"/>
          <w:color w:val="212121"/>
          <w:szCs w:val="24"/>
        </w:rPr>
        <w:t>,</w:t>
      </w:r>
      <w:r w:rsidRPr="000D66FD">
        <w:rPr>
          <w:rFonts w:eastAsia="Times New Roman"/>
          <w:color w:val="212121"/>
          <w:szCs w:val="24"/>
        </w:rPr>
        <w:t xml:space="preserve"> </w:t>
      </w:r>
      <w:r>
        <w:rPr>
          <w:rFonts w:eastAsia="Times New Roman"/>
          <w:color w:val="212121"/>
          <w:szCs w:val="24"/>
        </w:rPr>
        <w:t>συμπορευόμενοι και ταυτιζόμενοι</w:t>
      </w:r>
      <w:r w:rsidRPr="000D66FD">
        <w:rPr>
          <w:rFonts w:eastAsia="Times New Roman"/>
          <w:color w:val="212121"/>
          <w:szCs w:val="24"/>
        </w:rPr>
        <w:t xml:space="preserve"> με ακροδεξιά στοιχεία</w:t>
      </w:r>
      <w:r>
        <w:rPr>
          <w:rFonts w:eastAsia="Times New Roman"/>
          <w:color w:val="212121"/>
          <w:szCs w:val="24"/>
        </w:rPr>
        <w:t>,</w:t>
      </w:r>
      <w:r w:rsidRPr="000D66FD">
        <w:rPr>
          <w:rFonts w:eastAsia="Times New Roman"/>
          <w:color w:val="212121"/>
          <w:szCs w:val="24"/>
        </w:rPr>
        <w:t xml:space="preserve"> </w:t>
      </w:r>
      <w:r>
        <w:rPr>
          <w:rFonts w:eastAsia="Times New Roman"/>
          <w:color w:val="212121"/>
          <w:szCs w:val="24"/>
        </w:rPr>
        <w:t>που</w:t>
      </w:r>
      <w:r w:rsidRPr="000D66FD">
        <w:rPr>
          <w:rFonts w:eastAsia="Times New Roman"/>
          <w:color w:val="212121"/>
          <w:szCs w:val="24"/>
        </w:rPr>
        <w:t xml:space="preserve"> μόνο να λογ</w:t>
      </w:r>
      <w:r>
        <w:rPr>
          <w:rFonts w:eastAsia="Times New Roman"/>
          <w:color w:val="212121"/>
          <w:szCs w:val="24"/>
        </w:rPr>
        <w:t>οδοτήσουν οφείλουν ενώπιον της ε</w:t>
      </w:r>
      <w:r w:rsidRPr="000D66FD">
        <w:rPr>
          <w:rFonts w:eastAsia="Times New Roman"/>
          <w:color w:val="212121"/>
          <w:szCs w:val="24"/>
        </w:rPr>
        <w:t>λληνικής ιστορίας</w:t>
      </w:r>
      <w:r>
        <w:rPr>
          <w:rFonts w:eastAsia="Times New Roman"/>
          <w:color w:val="212121"/>
          <w:szCs w:val="24"/>
        </w:rPr>
        <w:t>.</w:t>
      </w:r>
    </w:p>
    <w:p w14:paraId="2ED8B7E6"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Κ</w:t>
      </w:r>
      <w:r w:rsidRPr="000D66FD">
        <w:rPr>
          <w:rFonts w:eastAsia="Times New Roman"/>
          <w:color w:val="212121"/>
          <w:szCs w:val="24"/>
        </w:rPr>
        <w:t>υρίες και κύριοι συνάδελφοι</w:t>
      </w:r>
      <w:r>
        <w:rPr>
          <w:rFonts w:eastAsia="Times New Roman"/>
          <w:color w:val="212121"/>
          <w:szCs w:val="24"/>
        </w:rPr>
        <w:t>,</w:t>
      </w:r>
      <w:r w:rsidRPr="000D66FD">
        <w:rPr>
          <w:rFonts w:eastAsia="Times New Roman"/>
          <w:color w:val="212121"/>
          <w:szCs w:val="24"/>
        </w:rPr>
        <w:t xml:space="preserve"> για πρώτη φορά εν κ</w:t>
      </w:r>
      <w:r>
        <w:rPr>
          <w:rFonts w:eastAsia="Times New Roman"/>
          <w:color w:val="212121"/>
          <w:szCs w:val="24"/>
        </w:rPr>
        <w:t>αιρώ ε</w:t>
      </w:r>
      <w:r w:rsidRPr="000D66FD">
        <w:rPr>
          <w:rFonts w:eastAsia="Times New Roman"/>
          <w:color w:val="212121"/>
          <w:szCs w:val="24"/>
        </w:rPr>
        <w:t xml:space="preserve">ιρήνης μία </w:t>
      </w:r>
      <w:r>
        <w:rPr>
          <w:rFonts w:eastAsia="Times New Roman"/>
          <w:color w:val="212121"/>
          <w:szCs w:val="24"/>
        </w:rPr>
        <w:t>χώρα</w:t>
      </w:r>
      <w:r w:rsidRPr="000D66FD">
        <w:rPr>
          <w:rFonts w:eastAsia="Times New Roman"/>
          <w:color w:val="212121"/>
          <w:szCs w:val="24"/>
        </w:rPr>
        <w:t xml:space="preserve"> αναγκάζεται να αλλ</w:t>
      </w:r>
      <w:r w:rsidRPr="000D66FD">
        <w:rPr>
          <w:rFonts w:eastAsia="Times New Roman"/>
          <w:color w:val="212121"/>
          <w:szCs w:val="24"/>
        </w:rPr>
        <w:t xml:space="preserve">άξει το όνομά </w:t>
      </w:r>
      <w:r>
        <w:rPr>
          <w:rFonts w:eastAsia="Times New Roman"/>
          <w:color w:val="212121"/>
          <w:szCs w:val="24"/>
        </w:rPr>
        <w:t>της και διατάξεις του συντάγματό</w:t>
      </w:r>
      <w:r w:rsidRPr="000D66FD">
        <w:rPr>
          <w:rFonts w:eastAsia="Times New Roman"/>
          <w:color w:val="212121"/>
          <w:szCs w:val="24"/>
        </w:rPr>
        <w:t xml:space="preserve">ς της επειδή το επιθυμεί </w:t>
      </w:r>
      <w:r>
        <w:rPr>
          <w:rFonts w:eastAsia="Times New Roman"/>
          <w:color w:val="212121"/>
          <w:szCs w:val="24"/>
        </w:rPr>
        <w:t>και το επιδιώκει μία άλλη χώρα. Ό</w:t>
      </w:r>
      <w:r w:rsidRPr="000D66FD">
        <w:rPr>
          <w:rFonts w:eastAsia="Times New Roman"/>
          <w:color w:val="212121"/>
          <w:szCs w:val="24"/>
        </w:rPr>
        <w:t xml:space="preserve">σο απίθανο κι αν </w:t>
      </w:r>
      <w:r>
        <w:rPr>
          <w:rFonts w:eastAsia="Times New Roman"/>
          <w:color w:val="212121"/>
          <w:szCs w:val="24"/>
        </w:rPr>
        <w:t xml:space="preserve">πίστευε ο κ. </w:t>
      </w:r>
      <w:r w:rsidRPr="000D66FD">
        <w:rPr>
          <w:rFonts w:eastAsia="Times New Roman"/>
          <w:color w:val="212121"/>
          <w:szCs w:val="24"/>
        </w:rPr>
        <w:t>Σαμαράς ότι είναι ένα τέτοιο ενδεχόμενο</w:t>
      </w:r>
      <w:r>
        <w:rPr>
          <w:rFonts w:eastAsia="Times New Roman"/>
          <w:color w:val="212121"/>
          <w:szCs w:val="24"/>
        </w:rPr>
        <w:t xml:space="preserve">, με αυτή τη </w:t>
      </w:r>
      <w:r>
        <w:rPr>
          <w:rFonts w:eastAsia="Times New Roman"/>
          <w:color w:val="212121"/>
          <w:szCs w:val="24"/>
        </w:rPr>
        <w:t>σ</w:t>
      </w:r>
      <w:r w:rsidRPr="000D66FD">
        <w:rPr>
          <w:rFonts w:eastAsia="Times New Roman"/>
          <w:color w:val="212121"/>
          <w:szCs w:val="24"/>
        </w:rPr>
        <w:t xml:space="preserve">υμφωνία πραγματοποιείται και </w:t>
      </w:r>
      <w:r>
        <w:rPr>
          <w:rFonts w:eastAsia="Times New Roman"/>
          <w:color w:val="212121"/>
          <w:szCs w:val="24"/>
        </w:rPr>
        <w:t xml:space="preserve">οφείλετε να το αναγνωρίσετε. Η </w:t>
      </w:r>
      <w:r w:rsidRPr="000D66FD">
        <w:rPr>
          <w:rFonts w:eastAsia="Times New Roman"/>
          <w:color w:val="212121"/>
          <w:szCs w:val="24"/>
        </w:rPr>
        <w:t xml:space="preserve">ονομασία </w:t>
      </w:r>
      <w:r w:rsidRPr="000D66FD">
        <w:rPr>
          <w:rFonts w:eastAsia="Times New Roman"/>
          <w:color w:val="212121"/>
          <w:szCs w:val="24"/>
        </w:rPr>
        <w:t xml:space="preserve">αλλάζει από </w:t>
      </w:r>
      <w:r>
        <w:rPr>
          <w:rFonts w:eastAsia="Times New Roman"/>
          <w:color w:val="212121"/>
          <w:szCs w:val="24"/>
        </w:rPr>
        <w:t>«Μακεδονία» σε «Β</w:t>
      </w:r>
      <w:r w:rsidRPr="000D66FD">
        <w:rPr>
          <w:rFonts w:eastAsia="Times New Roman"/>
          <w:color w:val="212121"/>
          <w:szCs w:val="24"/>
        </w:rPr>
        <w:t>όρεια Μακεδονία</w:t>
      </w:r>
      <w:r>
        <w:rPr>
          <w:rFonts w:eastAsia="Times New Roman"/>
          <w:color w:val="212121"/>
          <w:szCs w:val="24"/>
        </w:rPr>
        <w:t>»</w:t>
      </w:r>
      <w:r w:rsidRPr="000D66FD">
        <w:rPr>
          <w:rFonts w:eastAsia="Times New Roman"/>
          <w:color w:val="212121"/>
          <w:szCs w:val="24"/>
        </w:rPr>
        <w:t xml:space="preserve"> έναντι όλων</w:t>
      </w:r>
      <w:r>
        <w:rPr>
          <w:rFonts w:eastAsia="Times New Roman"/>
          <w:color w:val="212121"/>
          <w:szCs w:val="24"/>
        </w:rPr>
        <w:t>,</w:t>
      </w:r>
      <w:r w:rsidRPr="000D66FD">
        <w:rPr>
          <w:rFonts w:eastAsia="Times New Roman"/>
          <w:color w:val="212121"/>
          <w:szCs w:val="24"/>
        </w:rPr>
        <w:t xml:space="preserve"> όπως ακριβώς </w:t>
      </w:r>
      <w:r>
        <w:rPr>
          <w:rFonts w:eastAsia="Times New Roman"/>
          <w:color w:val="212121"/>
          <w:szCs w:val="24"/>
        </w:rPr>
        <w:t xml:space="preserve">επιτάσσει η εθνική γραμμή. Και </w:t>
      </w:r>
      <w:r w:rsidRPr="000D66FD">
        <w:rPr>
          <w:rFonts w:eastAsia="Times New Roman"/>
          <w:color w:val="212121"/>
          <w:szCs w:val="24"/>
        </w:rPr>
        <w:t>επειδή ακούγονται πολλές δια</w:t>
      </w:r>
      <w:r w:rsidRPr="000D66FD">
        <w:rPr>
          <w:rFonts w:eastAsia="Times New Roman"/>
          <w:color w:val="212121"/>
          <w:szCs w:val="24"/>
        </w:rPr>
        <w:lastRenderedPageBreak/>
        <w:t>φορετικές ερμηνείες περί αυτού</w:t>
      </w:r>
      <w:r>
        <w:rPr>
          <w:rFonts w:eastAsia="Times New Roman"/>
          <w:color w:val="212121"/>
          <w:szCs w:val="24"/>
        </w:rPr>
        <w:t>,</w:t>
      </w:r>
      <w:r w:rsidRPr="000D66FD">
        <w:rPr>
          <w:rFonts w:eastAsia="Times New Roman"/>
          <w:color w:val="212121"/>
          <w:szCs w:val="24"/>
        </w:rPr>
        <w:t xml:space="preserve"> καλώ όσους επιθυμούν να ανατρέξουν στις προγραμματικές δηλώσ</w:t>
      </w:r>
      <w:r>
        <w:rPr>
          <w:rFonts w:eastAsia="Times New Roman"/>
          <w:color w:val="212121"/>
          <w:szCs w:val="24"/>
        </w:rPr>
        <w:t>εις των έξι Π</w:t>
      </w:r>
      <w:r w:rsidRPr="000D66FD">
        <w:rPr>
          <w:rFonts w:eastAsia="Times New Roman"/>
          <w:color w:val="212121"/>
          <w:szCs w:val="24"/>
        </w:rPr>
        <w:t>ρωθυπουργών</w:t>
      </w:r>
      <w:r>
        <w:rPr>
          <w:rFonts w:eastAsia="Times New Roman"/>
          <w:color w:val="212121"/>
          <w:szCs w:val="24"/>
        </w:rPr>
        <w:t>,</w:t>
      </w:r>
      <w:r w:rsidRPr="000D66FD">
        <w:rPr>
          <w:rFonts w:eastAsia="Times New Roman"/>
          <w:color w:val="212121"/>
          <w:szCs w:val="24"/>
        </w:rPr>
        <w:t xml:space="preserve"> </w:t>
      </w:r>
      <w:r>
        <w:rPr>
          <w:rFonts w:eastAsia="Times New Roman"/>
          <w:color w:val="212121"/>
          <w:szCs w:val="24"/>
        </w:rPr>
        <w:t>στις οπ</w:t>
      </w:r>
      <w:r>
        <w:rPr>
          <w:rFonts w:eastAsia="Times New Roman"/>
          <w:color w:val="212121"/>
          <w:szCs w:val="24"/>
        </w:rPr>
        <w:t xml:space="preserve">οίες δημοσίως και διαρκώς </w:t>
      </w:r>
      <w:r w:rsidRPr="000D66FD">
        <w:rPr>
          <w:rFonts w:eastAsia="Times New Roman"/>
          <w:color w:val="212121"/>
          <w:szCs w:val="24"/>
        </w:rPr>
        <w:t>αναφέρεται ο κ</w:t>
      </w:r>
      <w:r>
        <w:rPr>
          <w:rFonts w:eastAsia="Times New Roman"/>
          <w:color w:val="212121"/>
          <w:szCs w:val="24"/>
        </w:rPr>
        <w:t>. Μητσοτάκης.</w:t>
      </w:r>
    </w:p>
    <w:p w14:paraId="2ED8B7E7"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Π</w:t>
      </w:r>
      <w:r w:rsidRPr="000D66FD">
        <w:rPr>
          <w:rFonts w:eastAsia="Times New Roman"/>
          <w:color w:val="212121"/>
          <w:szCs w:val="24"/>
        </w:rPr>
        <w:t>αράλληλα εξαλείφεται κάθε είδος αλυτρωτισ</w:t>
      </w:r>
      <w:r>
        <w:rPr>
          <w:rFonts w:eastAsia="Times New Roman"/>
          <w:color w:val="212121"/>
          <w:szCs w:val="24"/>
        </w:rPr>
        <w:t>μού, όπως αυτός περί προστασίας μακεδονικών μειονοτήτων. Α</w:t>
      </w:r>
      <w:r w:rsidRPr="000D66FD">
        <w:rPr>
          <w:rFonts w:eastAsia="Times New Roman"/>
          <w:color w:val="212121"/>
          <w:szCs w:val="24"/>
        </w:rPr>
        <w:t xml:space="preserve">κολούθως κάθε άγαλμα μνημείο ή </w:t>
      </w:r>
      <w:r>
        <w:rPr>
          <w:rFonts w:eastAsia="Times New Roman"/>
          <w:color w:val="212121"/>
          <w:szCs w:val="24"/>
        </w:rPr>
        <w:t>σύμβολο</w:t>
      </w:r>
      <w:r w:rsidRPr="000D66FD">
        <w:rPr>
          <w:rFonts w:eastAsia="Times New Roman"/>
          <w:color w:val="212121"/>
          <w:szCs w:val="24"/>
        </w:rPr>
        <w:t xml:space="preserve"> που επικαλείται την παράδοση της αρχαίας Μακεδονίας</w:t>
      </w:r>
      <w:r>
        <w:rPr>
          <w:rFonts w:eastAsia="Times New Roman"/>
          <w:color w:val="212121"/>
          <w:szCs w:val="24"/>
        </w:rPr>
        <w:t>,</w:t>
      </w:r>
      <w:r w:rsidRPr="000D66FD">
        <w:rPr>
          <w:rFonts w:eastAsia="Times New Roman"/>
          <w:color w:val="212121"/>
          <w:szCs w:val="24"/>
        </w:rPr>
        <w:t xml:space="preserve"> απ</w:t>
      </w:r>
      <w:r>
        <w:rPr>
          <w:rFonts w:eastAsia="Times New Roman"/>
          <w:color w:val="212121"/>
          <w:szCs w:val="24"/>
        </w:rPr>
        <w:t>οσύρεται</w:t>
      </w:r>
      <w:r>
        <w:rPr>
          <w:rFonts w:eastAsia="Times New Roman"/>
          <w:color w:val="212121"/>
          <w:szCs w:val="24"/>
        </w:rPr>
        <w:t xml:space="preserve"> από τη γειτονική χώρα. </w:t>
      </w:r>
    </w:p>
    <w:p w14:paraId="2ED8B7E8"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Τ</w:t>
      </w:r>
      <w:r w:rsidRPr="000D66FD">
        <w:rPr>
          <w:rFonts w:eastAsia="Times New Roman"/>
          <w:color w:val="212121"/>
          <w:szCs w:val="24"/>
        </w:rPr>
        <w:t xml:space="preserve">έλος με το άρθρο 7 διασαφηνίζεται ότι η γλώσσα των γειτόνων ανήκει στη </w:t>
      </w:r>
      <w:r>
        <w:rPr>
          <w:rFonts w:eastAsia="Times New Roman"/>
          <w:color w:val="212121"/>
          <w:szCs w:val="24"/>
        </w:rPr>
        <w:t>νοτιοσλαβική</w:t>
      </w:r>
      <w:r w:rsidRPr="000D66FD">
        <w:rPr>
          <w:rFonts w:eastAsia="Times New Roman"/>
          <w:color w:val="212121"/>
          <w:szCs w:val="24"/>
        </w:rPr>
        <w:t xml:space="preserve"> ομάδα </w:t>
      </w:r>
      <w:r>
        <w:rPr>
          <w:rFonts w:eastAsia="Times New Roman"/>
          <w:color w:val="212121"/>
          <w:szCs w:val="24"/>
        </w:rPr>
        <w:t xml:space="preserve">γλωσσών. </w:t>
      </w:r>
    </w:p>
    <w:p w14:paraId="2ED8B7E9"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Α</w:t>
      </w:r>
      <w:r w:rsidRPr="000D66FD">
        <w:rPr>
          <w:rFonts w:eastAsia="Times New Roman"/>
          <w:color w:val="212121"/>
          <w:szCs w:val="24"/>
        </w:rPr>
        <w:t xml:space="preserve">ντιτείνουν </w:t>
      </w:r>
      <w:r>
        <w:rPr>
          <w:rFonts w:eastAsia="Times New Roman"/>
          <w:color w:val="212121"/>
          <w:szCs w:val="24"/>
        </w:rPr>
        <w:t>κάποιοι: «Ν</w:t>
      </w:r>
      <w:r w:rsidRPr="000D66FD">
        <w:rPr>
          <w:rFonts w:eastAsia="Times New Roman"/>
          <w:color w:val="212121"/>
          <w:szCs w:val="24"/>
        </w:rPr>
        <w:t>αι αλλά γιατί να ονομάζεται μακεδονική</w:t>
      </w:r>
      <w:r>
        <w:rPr>
          <w:rFonts w:eastAsia="Times New Roman"/>
          <w:color w:val="212121"/>
          <w:szCs w:val="24"/>
        </w:rPr>
        <w:t>;»</w:t>
      </w:r>
      <w:r w:rsidRPr="000D66FD">
        <w:rPr>
          <w:rFonts w:eastAsia="Times New Roman"/>
          <w:color w:val="212121"/>
          <w:szCs w:val="24"/>
        </w:rPr>
        <w:t xml:space="preserve"> Ας αναζητήσουν τις ευθύνες στον ιδεολογικό </w:t>
      </w:r>
      <w:r>
        <w:rPr>
          <w:rFonts w:eastAsia="Times New Roman"/>
          <w:color w:val="212121"/>
          <w:szCs w:val="24"/>
        </w:rPr>
        <w:t>μέντορα</w:t>
      </w:r>
      <w:r w:rsidRPr="000D66FD">
        <w:rPr>
          <w:rFonts w:eastAsia="Times New Roman"/>
          <w:color w:val="212121"/>
          <w:szCs w:val="24"/>
        </w:rPr>
        <w:t xml:space="preserve"> τη</w:t>
      </w:r>
      <w:r>
        <w:rPr>
          <w:rFonts w:eastAsia="Times New Roman"/>
          <w:color w:val="212121"/>
          <w:szCs w:val="24"/>
        </w:rPr>
        <w:t xml:space="preserve">ς Δεξιάς, </w:t>
      </w:r>
      <w:r>
        <w:rPr>
          <w:rFonts w:eastAsia="Times New Roman"/>
          <w:color w:val="212121"/>
          <w:szCs w:val="24"/>
        </w:rPr>
        <w:t>στον Ε</w:t>
      </w:r>
      <w:r w:rsidRPr="000D66FD">
        <w:rPr>
          <w:rFonts w:eastAsia="Times New Roman"/>
          <w:color w:val="212121"/>
          <w:szCs w:val="24"/>
        </w:rPr>
        <w:t>υάγγελο Αβέρωφ</w:t>
      </w:r>
      <w:r>
        <w:rPr>
          <w:rFonts w:eastAsia="Times New Roman"/>
          <w:color w:val="212121"/>
          <w:szCs w:val="24"/>
        </w:rPr>
        <w:t>,</w:t>
      </w:r>
      <w:r w:rsidRPr="000D66FD">
        <w:rPr>
          <w:rFonts w:eastAsia="Times New Roman"/>
          <w:color w:val="212121"/>
          <w:szCs w:val="24"/>
        </w:rPr>
        <w:t xml:space="preserve"> και στις θέσεις του περί </w:t>
      </w:r>
      <w:r>
        <w:rPr>
          <w:rFonts w:eastAsia="Times New Roman"/>
          <w:color w:val="212121"/>
          <w:szCs w:val="24"/>
        </w:rPr>
        <w:t>«</w:t>
      </w:r>
      <w:r w:rsidRPr="000D66FD">
        <w:rPr>
          <w:rFonts w:eastAsia="Times New Roman"/>
          <w:color w:val="212121"/>
          <w:szCs w:val="24"/>
        </w:rPr>
        <w:t>μακεδονικής</w:t>
      </w:r>
      <w:r>
        <w:rPr>
          <w:rFonts w:eastAsia="Times New Roman"/>
          <w:color w:val="212121"/>
          <w:szCs w:val="24"/>
        </w:rPr>
        <w:t>»</w:t>
      </w:r>
      <w:r w:rsidRPr="000D66FD">
        <w:rPr>
          <w:rFonts w:eastAsia="Times New Roman"/>
          <w:color w:val="212121"/>
          <w:szCs w:val="24"/>
        </w:rPr>
        <w:t xml:space="preserve"> γλώσσας το 1959</w:t>
      </w:r>
      <w:r>
        <w:rPr>
          <w:rFonts w:eastAsia="Times New Roman"/>
          <w:color w:val="212121"/>
          <w:szCs w:val="24"/>
        </w:rPr>
        <w:t>,</w:t>
      </w:r>
      <w:r w:rsidRPr="000D66FD">
        <w:rPr>
          <w:rFonts w:eastAsia="Times New Roman"/>
          <w:color w:val="212121"/>
          <w:szCs w:val="24"/>
        </w:rPr>
        <w:t xml:space="preserve"> </w:t>
      </w:r>
      <w:r>
        <w:rPr>
          <w:rFonts w:eastAsia="Times New Roman"/>
          <w:color w:val="212121"/>
          <w:szCs w:val="24"/>
        </w:rPr>
        <w:t>καθώς και στη Δ</w:t>
      </w:r>
      <w:r w:rsidRPr="000D66FD">
        <w:rPr>
          <w:rFonts w:eastAsia="Times New Roman"/>
          <w:color w:val="212121"/>
          <w:szCs w:val="24"/>
        </w:rPr>
        <w:t xml:space="preserve">ιάσκεψη του ΟΗΕ στην Αθήνα </w:t>
      </w:r>
      <w:r>
        <w:rPr>
          <w:rFonts w:eastAsia="Times New Roman"/>
          <w:color w:val="212121"/>
          <w:szCs w:val="24"/>
        </w:rPr>
        <w:t>-</w:t>
      </w:r>
      <w:r w:rsidRPr="000D66FD">
        <w:rPr>
          <w:rFonts w:eastAsia="Times New Roman"/>
          <w:color w:val="212121"/>
          <w:szCs w:val="24"/>
        </w:rPr>
        <w:t>τραγική ειρωνεία</w:t>
      </w:r>
      <w:r>
        <w:rPr>
          <w:rFonts w:eastAsia="Times New Roman"/>
          <w:color w:val="212121"/>
          <w:szCs w:val="24"/>
        </w:rPr>
        <w:t>!-</w:t>
      </w:r>
      <w:r w:rsidRPr="000D66FD">
        <w:rPr>
          <w:rFonts w:eastAsia="Times New Roman"/>
          <w:color w:val="212121"/>
          <w:szCs w:val="24"/>
        </w:rPr>
        <w:t xml:space="preserve"> το 1977 επί κυβερνήσεως εθνάρχη Κωνσταντίνου Καραμανλή</w:t>
      </w:r>
      <w:r>
        <w:rPr>
          <w:rFonts w:eastAsia="Times New Roman"/>
          <w:color w:val="212121"/>
          <w:szCs w:val="24"/>
        </w:rPr>
        <w:t>.</w:t>
      </w:r>
      <w:r w:rsidRPr="000D66FD">
        <w:rPr>
          <w:rFonts w:eastAsia="Times New Roman"/>
          <w:color w:val="212121"/>
          <w:szCs w:val="24"/>
        </w:rPr>
        <w:t xml:space="preserve"> </w:t>
      </w:r>
      <w:r>
        <w:rPr>
          <w:rFonts w:eastAsia="Times New Roman"/>
          <w:color w:val="212121"/>
          <w:szCs w:val="24"/>
        </w:rPr>
        <w:t>Μάλλον προτιμούσατε τις κορό</w:t>
      </w:r>
      <w:r w:rsidRPr="000D66FD">
        <w:rPr>
          <w:rFonts w:eastAsia="Times New Roman"/>
          <w:color w:val="212121"/>
          <w:szCs w:val="24"/>
        </w:rPr>
        <w:t xml:space="preserve">νες περί Μεγάλου Αλεξάνδρου και </w:t>
      </w:r>
      <w:r>
        <w:rPr>
          <w:rFonts w:eastAsia="Times New Roman"/>
          <w:color w:val="212121"/>
          <w:szCs w:val="24"/>
        </w:rPr>
        <w:t>ότι η</w:t>
      </w:r>
      <w:r w:rsidRPr="000D66FD">
        <w:rPr>
          <w:rFonts w:eastAsia="Times New Roman"/>
          <w:color w:val="212121"/>
          <w:szCs w:val="24"/>
        </w:rPr>
        <w:t xml:space="preserve"> γλώσσα τους έχει κατ</w:t>
      </w:r>
      <w:r>
        <w:rPr>
          <w:rFonts w:eastAsia="Times New Roman"/>
          <w:color w:val="212121"/>
          <w:szCs w:val="24"/>
        </w:rPr>
        <w:t xml:space="preserve">αβολές στην αρχαία μακεδονική. Σε αυτά τα τετελεσμένα μάς </w:t>
      </w:r>
      <w:r>
        <w:rPr>
          <w:rFonts w:eastAsia="Times New Roman"/>
          <w:color w:val="212121"/>
          <w:szCs w:val="24"/>
        </w:rPr>
        <w:lastRenderedPageBreak/>
        <w:t>είχατε οδηγήσει με την π</w:t>
      </w:r>
      <w:r w:rsidRPr="000D66FD">
        <w:rPr>
          <w:rFonts w:eastAsia="Times New Roman"/>
          <w:color w:val="212121"/>
          <w:szCs w:val="24"/>
        </w:rPr>
        <w:t>αθητική στάση σας και αυτά καταφέραμε να διορθώσουμε</w:t>
      </w:r>
      <w:r>
        <w:rPr>
          <w:rFonts w:eastAsia="Times New Roman"/>
          <w:color w:val="212121"/>
          <w:szCs w:val="24"/>
        </w:rPr>
        <w:t xml:space="preserve">. </w:t>
      </w:r>
    </w:p>
    <w:p w14:paraId="2ED8B7EA"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Όσον αφορά την ιθαγένεια, π</w:t>
      </w:r>
      <w:r w:rsidRPr="000D66FD">
        <w:rPr>
          <w:rFonts w:eastAsia="Times New Roman"/>
          <w:color w:val="212121"/>
          <w:szCs w:val="24"/>
        </w:rPr>
        <w:t>ροσ</w:t>
      </w:r>
      <w:r>
        <w:rPr>
          <w:rFonts w:eastAsia="Times New Roman"/>
          <w:color w:val="212121"/>
          <w:szCs w:val="24"/>
        </w:rPr>
        <w:t xml:space="preserve">παθήστε να μελετήσετε και μη στοιχίζεστε </w:t>
      </w:r>
      <w:r w:rsidRPr="000D66FD">
        <w:rPr>
          <w:rFonts w:eastAsia="Times New Roman"/>
          <w:color w:val="212121"/>
          <w:szCs w:val="24"/>
        </w:rPr>
        <w:t>πίσω από την ακροδεξιά</w:t>
      </w:r>
      <w:r w:rsidRPr="000D66FD">
        <w:rPr>
          <w:rFonts w:eastAsia="Times New Roman"/>
          <w:color w:val="212121"/>
          <w:szCs w:val="24"/>
        </w:rPr>
        <w:t xml:space="preserve"> </w:t>
      </w:r>
      <w:r>
        <w:rPr>
          <w:rFonts w:eastAsia="Times New Roman"/>
          <w:color w:val="212121"/>
          <w:szCs w:val="24"/>
        </w:rPr>
        <w:t xml:space="preserve">σπέκουλα του καθενός. Τα είπε αναλυτικά ο κ. </w:t>
      </w:r>
      <w:r w:rsidRPr="000D66FD">
        <w:rPr>
          <w:rFonts w:eastAsia="Times New Roman"/>
          <w:color w:val="212121"/>
          <w:szCs w:val="24"/>
        </w:rPr>
        <w:t xml:space="preserve">Κοτζιάς </w:t>
      </w:r>
      <w:r>
        <w:rPr>
          <w:rFonts w:eastAsia="Times New Roman"/>
          <w:color w:val="212121"/>
          <w:szCs w:val="24"/>
        </w:rPr>
        <w:t>από αυτό εδώ το Β</w:t>
      </w:r>
      <w:r w:rsidRPr="000D66FD">
        <w:rPr>
          <w:rFonts w:eastAsia="Times New Roman"/>
          <w:color w:val="212121"/>
          <w:szCs w:val="24"/>
        </w:rPr>
        <w:t>ήμα</w:t>
      </w:r>
      <w:r>
        <w:rPr>
          <w:rFonts w:eastAsia="Times New Roman"/>
          <w:color w:val="212121"/>
          <w:szCs w:val="24"/>
        </w:rPr>
        <w:t>. Παραδείγματος χάριν,</w:t>
      </w:r>
      <w:r w:rsidRPr="000D66FD">
        <w:rPr>
          <w:rFonts w:eastAsia="Times New Roman"/>
          <w:color w:val="212121"/>
          <w:szCs w:val="24"/>
        </w:rPr>
        <w:t xml:space="preserve"> όταν αναφε</w:t>
      </w:r>
      <w:r>
        <w:rPr>
          <w:rFonts w:eastAsia="Times New Roman"/>
          <w:color w:val="212121"/>
          <w:szCs w:val="24"/>
        </w:rPr>
        <w:t>ρόμαστε σε ευρωπαϊκή ιθαγένεια, τι εννοούμε. Α</w:t>
      </w:r>
      <w:r w:rsidRPr="000D66FD">
        <w:rPr>
          <w:rFonts w:eastAsia="Times New Roman"/>
          <w:color w:val="212121"/>
          <w:szCs w:val="24"/>
        </w:rPr>
        <w:t>ντιληφθείτε ότι είναι ένας νομικός όρος</w:t>
      </w:r>
      <w:r>
        <w:rPr>
          <w:rFonts w:eastAsia="Times New Roman"/>
          <w:color w:val="212121"/>
          <w:szCs w:val="24"/>
        </w:rPr>
        <w:t>,</w:t>
      </w:r>
      <w:r w:rsidRPr="000D66FD">
        <w:rPr>
          <w:rFonts w:eastAsia="Times New Roman"/>
          <w:color w:val="212121"/>
          <w:szCs w:val="24"/>
        </w:rPr>
        <w:t xml:space="preserve"> ο οποίος δεν </w:t>
      </w:r>
      <w:r>
        <w:rPr>
          <w:rFonts w:eastAsia="Times New Roman"/>
          <w:color w:val="212121"/>
          <w:szCs w:val="24"/>
        </w:rPr>
        <w:t xml:space="preserve">επικαλύπτει </w:t>
      </w:r>
      <w:r w:rsidRPr="000D66FD">
        <w:rPr>
          <w:rFonts w:eastAsia="Times New Roman"/>
          <w:color w:val="212121"/>
          <w:szCs w:val="24"/>
        </w:rPr>
        <w:t xml:space="preserve">την </w:t>
      </w:r>
      <w:r>
        <w:rPr>
          <w:rFonts w:eastAsia="Times New Roman"/>
          <w:color w:val="212121"/>
          <w:szCs w:val="24"/>
        </w:rPr>
        <w:t>ταυτοτική</w:t>
      </w:r>
      <w:r w:rsidRPr="000D66FD">
        <w:rPr>
          <w:rFonts w:eastAsia="Times New Roman"/>
          <w:color w:val="212121"/>
          <w:szCs w:val="24"/>
        </w:rPr>
        <w:t xml:space="preserve"> οντολογία</w:t>
      </w:r>
      <w:r>
        <w:rPr>
          <w:rFonts w:eastAsia="Times New Roman"/>
          <w:color w:val="212121"/>
          <w:szCs w:val="24"/>
        </w:rPr>
        <w:t>,</w:t>
      </w:r>
      <w:r w:rsidRPr="000D66FD">
        <w:rPr>
          <w:rFonts w:eastAsia="Times New Roman"/>
          <w:color w:val="212121"/>
          <w:szCs w:val="24"/>
        </w:rPr>
        <w:t xml:space="preserve"> </w:t>
      </w:r>
      <w:r>
        <w:rPr>
          <w:rFonts w:eastAsia="Times New Roman"/>
          <w:color w:val="212121"/>
          <w:szCs w:val="24"/>
        </w:rPr>
        <w:t xml:space="preserve">ότι, </w:t>
      </w:r>
      <w:r w:rsidRPr="000D66FD">
        <w:rPr>
          <w:rFonts w:eastAsia="Times New Roman"/>
          <w:color w:val="212121"/>
          <w:szCs w:val="24"/>
        </w:rPr>
        <w:t>δηλαδή</w:t>
      </w:r>
      <w:r>
        <w:rPr>
          <w:rFonts w:eastAsia="Times New Roman"/>
          <w:color w:val="212121"/>
          <w:szCs w:val="24"/>
        </w:rPr>
        <w:t>,</w:t>
      </w:r>
      <w:r w:rsidRPr="000D66FD">
        <w:rPr>
          <w:rFonts w:eastAsia="Times New Roman"/>
          <w:color w:val="212121"/>
          <w:szCs w:val="24"/>
        </w:rPr>
        <w:t xml:space="preserve"> η μία πληθυσμιακ</w:t>
      </w:r>
      <w:r>
        <w:rPr>
          <w:rFonts w:eastAsia="Times New Roman"/>
          <w:color w:val="212121"/>
          <w:szCs w:val="24"/>
        </w:rPr>
        <w:t>ή ομάδα ανήκει στα σλαβικά φύλα, η άλλη στα αλβανικά, η άλλη στα ελληνικά. Α</w:t>
      </w:r>
      <w:r w:rsidRPr="000D66FD">
        <w:rPr>
          <w:rFonts w:eastAsia="Times New Roman"/>
          <w:color w:val="212121"/>
          <w:szCs w:val="24"/>
        </w:rPr>
        <w:t>υτές οι πληθυσμιακές ομάδες είναι οι εθνότητες</w:t>
      </w:r>
      <w:r>
        <w:rPr>
          <w:rFonts w:eastAsia="Times New Roman"/>
          <w:color w:val="212121"/>
          <w:szCs w:val="24"/>
        </w:rPr>
        <w:t>,</w:t>
      </w:r>
      <w:r w:rsidRPr="000D66FD">
        <w:rPr>
          <w:rFonts w:eastAsia="Times New Roman"/>
          <w:color w:val="212121"/>
          <w:szCs w:val="24"/>
        </w:rPr>
        <w:t xml:space="preserve"> που συναπαρτίζουν </w:t>
      </w:r>
      <w:r>
        <w:rPr>
          <w:rFonts w:eastAsia="Times New Roman"/>
          <w:color w:val="212121"/>
          <w:szCs w:val="24"/>
        </w:rPr>
        <w:t xml:space="preserve">τον υπό γεωγραφικούς όρους μακεδονικό </w:t>
      </w:r>
      <w:r w:rsidRPr="000D66FD">
        <w:rPr>
          <w:rFonts w:eastAsia="Times New Roman"/>
          <w:color w:val="212121"/>
          <w:szCs w:val="24"/>
        </w:rPr>
        <w:t>χώρο</w:t>
      </w:r>
      <w:r>
        <w:rPr>
          <w:rFonts w:eastAsia="Times New Roman"/>
          <w:color w:val="212121"/>
          <w:szCs w:val="24"/>
        </w:rPr>
        <w:t>.</w:t>
      </w:r>
    </w:p>
    <w:p w14:paraId="2ED8B7EB"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Με όρους υπεράσπισης των κυριαρχικών</w:t>
      </w:r>
      <w:r w:rsidRPr="000D66FD">
        <w:rPr>
          <w:rFonts w:eastAsia="Times New Roman"/>
          <w:color w:val="212121"/>
          <w:szCs w:val="24"/>
        </w:rPr>
        <w:t xml:space="preserve"> δικαιωμάτων μας </w:t>
      </w:r>
      <w:r w:rsidRPr="000D66FD">
        <w:rPr>
          <w:rFonts w:eastAsia="Times New Roman"/>
          <w:color w:val="212121"/>
          <w:szCs w:val="24"/>
        </w:rPr>
        <w:t>οφείλουμε να επιλύουμε θέματα και να σταματήσουμε ν</w:t>
      </w:r>
      <w:r>
        <w:rPr>
          <w:rFonts w:eastAsia="Times New Roman"/>
          <w:color w:val="212121"/>
          <w:szCs w:val="24"/>
        </w:rPr>
        <w:t>α τα κρύβουμε κάτω από το χαλί. Δ</w:t>
      </w:r>
      <w:r w:rsidRPr="000D66FD">
        <w:rPr>
          <w:rFonts w:eastAsia="Times New Roman"/>
          <w:color w:val="212121"/>
          <w:szCs w:val="24"/>
        </w:rPr>
        <w:t xml:space="preserve">είτε τι συμβαίνει με όλες τις </w:t>
      </w:r>
      <w:r>
        <w:rPr>
          <w:rFonts w:eastAsia="Times New Roman"/>
          <w:color w:val="212121"/>
          <w:szCs w:val="24"/>
        </w:rPr>
        <w:t>δυσεπίλυτες διεθνείς διενέξεις. Ο</w:t>
      </w:r>
      <w:r w:rsidRPr="000D66FD">
        <w:rPr>
          <w:rFonts w:eastAsia="Times New Roman"/>
          <w:color w:val="212121"/>
          <w:szCs w:val="24"/>
        </w:rPr>
        <w:t xml:space="preserve"> χρόνος λειτουργεί υπέρ εδραιωμένων καταστάσεων και στην περίπτωσή μα</w:t>
      </w:r>
      <w:r>
        <w:rPr>
          <w:rFonts w:eastAsia="Times New Roman"/>
          <w:color w:val="212121"/>
          <w:szCs w:val="24"/>
        </w:rPr>
        <w:t>ς οι συσχετισμοί είναι αμείλικτοι,</w:t>
      </w:r>
      <w:r w:rsidRPr="000D66FD">
        <w:rPr>
          <w:rFonts w:eastAsia="Times New Roman"/>
          <w:color w:val="212121"/>
          <w:szCs w:val="24"/>
        </w:rPr>
        <w:t xml:space="preserve"> με ολ</w:t>
      </w:r>
      <w:r w:rsidRPr="000D66FD">
        <w:rPr>
          <w:rFonts w:eastAsia="Times New Roman"/>
          <w:color w:val="212121"/>
          <w:szCs w:val="24"/>
        </w:rPr>
        <w:t>όκληρη τη διεθνή κοινότητα να απ</w:t>
      </w:r>
      <w:r>
        <w:rPr>
          <w:rFonts w:eastAsia="Times New Roman"/>
          <w:color w:val="212121"/>
          <w:szCs w:val="24"/>
        </w:rPr>
        <w:t>οκαλεί το γειτονικό κράτος</w:t>
      </w:r>
      <w:r w:rsidRPr="000D66FD">
        <w:rPr>
          <w:rFonts w:eastAsia="Times New Roman"/>
          <w:color w:val="212121"/>
          <w:szCs w:val="24"/>
        </w:rPr>
        <w:t xml:space="preserve"> </w:t>
      </w:r>
      <w:r>
        <w:rPr>
          <w:rFonts w:eastAsia="Times New Roman"/>
          <w:color w:val="212121"/>
          <w:szCs w:val="24"/>
        </w:rPr>
        <w:t>«Μακεδονία» σκέτο.</w:t>
      </w:r>
      <w:r w:rsidRPr="000D66FD">
        <w:rPr>
          <w:rFonts w:eastAsia="Times New Roman"/>
          <w:color w:val="212121"/>
          <w:szCs w:val="24"/>
        </w:rPr>
        <w:t xml:space="preserve"> </w:t>
      </w:r>
      <w:r>
        <w:rPr>
          <w:rFonts w:eastAsia="Times New Roman"/>
          <w:color w:val="212121"/>
          <w:szCs w:val="24"/>
        </w:rPr>
        <w:t xml:space="preserve">Πριν τα εκατόν σαράντα </w:t>
      </w:r>
      <w:r>
        <w:rPr>
          <w:rFonts w:eastAsia="Times New Roman"/>
          <w:color w:val="212121"/>
          <w:szCs w:val="24"/>
        </w:rPr>
        <w:lastRenderedPageBreak/>
        <w:t>κράτη γίνουν διακόσια</w:t>
      </w:r>
      <w:r>
        <w:rPr>
          <w:rFonts w:eastAsia="Times New Roman"/>
          <w:color w:val="212121"/>
          <w:szCs w:val="24"/>
        </w:rPr>
        <w:t>,</w:t>
      </w:r>
      <w:r>
        <w:rPr>
          <w:rFonts w:eastAsia="Times New Roman"/>
          <w:color w:val="212121"/>
          <w:szCs w:val="24"/>
        </w:rPr>
        <w:t xml:space="preserve"> </w:t>
      </w:r>
      <w:r w:rsidRPr="000D66FD">
        <w:rPr>
          <w:rFonts w:eastAsia="Times New Roman"/>
          <w:color w:val="212121"/>
          <w:szCs w:val="24"/>
        </w:rPr>
        <w:t>ας φροντίσουμε να σταθούμε στο ύψος των περιστάσεων</w:t>
      </w:r>
      <w:r>
        <w:rPr>
          <w:rFonts w:eastAsia="Times New Roman"/>
          <w:color w:val="212121"/>
          <w:szCs w:val="24"/>
        </w:rPr>
        <w:t>.</w:t>
      </w:r>
    </w:p>
    <w:p w14:paraId="2ED8B7EC" w14:textId="77777777" w:rsidR="00C647AD" w:rsidRDefault="00D506E1">
      <w:pPr>
        <w:shd w:val="clear" w:color="auto" w:fill="FFFFFF"/>
        <w:spacing w:after="0" w:line="600" w:lineRule="auto"/>
        <w:ind w:firstLine="720"/>
        <w:jc w:val="both"/>
        <w:rPr>
          <w:rFonts w:eastAsia="Times New Roman"/>
          <w:color w:val="212121"/>
          <w:szCs w:val="24"/>
        </w:rPr>
      </w:pPr>
      <w:r w:rsidRPr="000D66FD">
        <w:rPr>
          <w:rFonts w:eastAsia="Times New Roman"/>
          <w:color w:val="212121"/>
          <w:szCs w:val="24"/>
        </w:rPr>
        <w:t xml:space="preserve"> Σας ευχαριστώ</w:t>
      </w:r>
      <w:r>
        <w:rPr>
          <w:rFonts w:eastAsia="Times New Roman"/>
          <w:color w:val="212121"/>
          <w:szCs w:val="24"/>
        </w:rPr>
        <w:t>.</w:t>
      </w:r>
    </w:p>
    <w:p w14:paraId="2ED8B7ED" w14:textId="77777777" w:rsidR="00C647AD" w:rsidRDefault="00D506E1">
      <w:pPr>
        <w:shd w:val="clear" w:color="auto" w:fill="FFFFFF"/>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2ED8B7EE" w14:textId="77777777" w:rsidR="00C647AD" w:rsidRDefault="00D506E1">
      <w:pPr>
        <w:shd w:val="clear" w:color="auto" w:fill="FFFFFF"/>
        <w:spacing w:after="0" w:line="600" w:lineRule="auto"/>
        <w:ind w:firstLine="720"/>
        <w:jc w:val="both"/>
        <w:rPr>
          <w:rFonts w:eastAsia="Times New Roman"/>
          <w:color w:val="212121"/>
          <w:szCs w:val="24"/>
        </w:rPr>
      </w:pPr>
      <w:r w:rsidRPr="00E56DA5">
        <w:rPr>
          <w:rFonts w:eastAsia="Times New Roman"/>
          <w:b/>
          <w:color w:val="212121"/>
          <w:szCs w:val="24"/>
        </w:rPr>
        <w:t>ΠΡΟΕΔΡΕΥΩΝ (Δημήτρι</w:t>
      </w:r>
      <w:r w:rsidRPr="00E56DA5">
        <w:rPr>
          <w:rFonts w:eastAsia="Times New Roman"/>
          <w:b/>
          <w:color w:val="212121"/>
          <w:szCs w:val="24"/>
        </w:rPr>
        <w:t xml:space="preserve">ος Κρεμαστινός): </w:t>
      </w:r>
      <w:r>
        <w:rPr>
          <w:rFonts w:eastAsia="Times New Roman"/>
          <w:color w:val="212121"/>
          <w:szCs w:val="24"/>
        </w:rPr>
        <w:t>Σας ευχαριστώ και εγώ, κύριε Σαρακιώτη, και για τη συνέπεια στον χρόνο.</w:t>
      </w:r>
    </w:p>
    <w:p w14:paraId="2ED8B7EF"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Τον λόγο έχει η κ</w:t>
      </w:r>
      <w:r>
        <w:rPr>
          <w:rFonts w:eastAsia="Times New Roman"/>
          <w:color w:val="212121"/>
          <w:szCs w:val="24"/>
        </w:rPr>
        <w:t>.</w:t>
      </w:r>
      <w:r>
        <w:rPr>
          <w:rFonts w:eastAsia="Times New Roman"/>
          <w:color w:val="212121"/>
          <w:szCs w:val="24"/>
        </w:rPr>
        <w:t xml:space="preserve"> Μανωλάκου, Βουλευτής του Κομμουνιστικού Κόμματος Ελλάδας, για έξι λεπτά. </w:t>
      </w:r>
    </w:p>
    <w:p w14:paraId="2ED8B7F0"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Παρακαλώ, κυρία Μανωλάκου, να τηρήσετε και εσείς τα έξι λεπτά.</w:t>
      </w:r>
    </w:p>
    <w:p w14:paraId="2ED8B7F1" w14:textId="77777777" w:rsidR="00C647AD" w:rsidRDefault="00D506E1">
      <w:pPr>
        <w:shd w:val="clear" w:color="auto" w:fill="FFFFFF"/>
        <w:spacing w:after="0" w:line="600" w:lineRule="auto"/>
        <w:ind w:firstLine="720"/>
        <w:jc w:val="both"/>
        <w:rPr>
          <w:rFonts w:eastAsia="Times New Roman"/>
          <w:color w:val="212121"/>
          <w:szCs w:val="24"/>
        </w:rPr>
      </w:pPr>
      <w:r w:rsidRPr="00E56DA5">
        <w:rPr>
          <w:rFonts w:eastAsia="Times New Roman"/>
          <w:b/>
          <w:color w:val="212121"/>
          <w:szCs w:val="24"/>
        </w:rPr>
        <w:t xml:space="preserve">ΔΙΑΜΑΝΤΩ ΜΑΝΩΛΑΚΟΥ: </w:t>
      </w:r>
      <w:r>
        <w:rPr>
          <w:rFonts w:eastAsia="Times New Roman"/>
          <w:color w:val="212121"/>
          <w:szCs w:val="24"/>
        </w:rPr>
        <w:t>Με την ανοχή σας.</w:t>
      </w:r>
    </w:p>
    <w:p w14:paraId="2ED8B7F2" w14:textId="77777777" w:rsidR="00C647AD" w:rsidRDefault="00D506E1">
      <w:pPr>
        <w:shd w:val="clear" w:color="auto" w:fill="FFFFFF"/>
        <w:spacing w:after="0" w:line="600" w:lineRule="auto"/>
        <w:ind w:firstLine="720"/>
        <w:jc w:val="both"/>
        <w:rPr>
          <w:rFonts w:eastAsia="Times New Roman"/>
          <w:color w:val="212121"/>
          <w:szCs w:val="24"/>
        </w:rPr>
      </w:pPr>
      <w:r w:rsidRPr="00E56DA5">
        <w:rPr>
          <w:rFonts w:eastAsia="Times New Roman"/>
          <w:b/>
          <w:color w:val="212121"/>
          <w:szCs w:val="24"/>
        </w:rPr>
        <w:t>ΠΡΟΕΔΡΕΥΩΝ (Δημήτριος Κρεμαστινός):</w:t>
      </w:r>
      <w:r>
        <w:rPr>
          <w:rFonts w:eastAsia="Times New Roman"/>
          <w:color w:val="212121"/>
          <w:szCs w:val="24"/>
        </w:rPr>
        <w:t xml:space="preserve"> Όχι ανοχή γιατί μετά όλοι ζητούν ανοχή, κυρία Μανωλάκου.</w:t>
      </w:r>
    </w:p>
    <w:p w14:paraId="2ED8B7F3" w14:textId="77777777" w:rsidR="00C647AD" w:rsidRDefault="00D506E1">
      <w:pPr>
        <w:shd w:val="clear" w:color="auto" w:fill="FFFFFF"/>
        <w:spacing w:after="0" w:line="600" w:lineRule="auto"/>
        <w:ind w:firstLine="720"/>
        <w:jc w:val="both"/>
        <w:rPr>
          <w:rFonts w:eastAsia="Times New Roman"/>
          <w:color w:val="212121"/>
          <w:szCs w:val="24"/>
        </w:rPr>
      </w:pPr>
      <w:r w:rsidRPr="00E56DA5">
        <w:rPr>
          <w:rFonts w:eastAsia="Times New Roman"/>
          <w:b/>
          <w:color w:val="212121"/>
          <w:szCs w:val="24"/>
        </w:rPr>
        <w:t>ΔΙΑΜΑΝΤΩ ΜΑΝΩΛΑΚΟΥ:</w:t>
      </w:r>
      <w:r>
        <w:rPr>
          <w:rFonts w:eastAsia="Times New Roman"/>
          <w:color w:val="212121"/>
          <w:szCs w:val="24"/>
        </w:rPr>
        <w:t xml:space="preserve"> Είναι </w:t>
      </w:r>
      <w:r w:rsidRPr="000D66FD">
        <w:rPr>
          <w:rFonts w:eastAsia="Times New Roman"/>
          <w:color w:val="212121"/>
          <w:szCs w:val="24"/>
        </w:rPr>
        <w:t xml:space="preserve">η </w:t>
      </w:r>
      <w:r>
        <w:rPr>
          <w:rFonts w:eastAsia="Times New Roman"/>
          <w:color w:val="212121"/>
          <w:szCs w:val="24"/>
        </w:rPr>
        <w:t>Σ</w:t>
      </w:r>
      <w:r w:rsidRPr="000D66FD">
        <w:rPr>
          <w:rFonts w:eastAsia="Times New Roman"/>
          <w:color w:val="212121"/>
          <w:szCs w:val="24"/>
        </w:rPr>
        <w:t>υμφωνία των Πρεσπών</w:t>
      </w:r>
      <w:r>
        <w:rPr>
          <w:rFonts w:eastAsia="Times New Roman"/>
          <w:color w:val="212121"/>
          <w:szCs w:val="24"/>
        </w:rPr>
        <w:t xml:space="preserve"> μια διμερής</w:t>
      </w:r>
      <w:r w:rsidRPr="000D66FD">
        <w:rPr>
          <w:rFonts w:eastAsia="Times New Roman"/>
          <w:color w:val="212121"/>
          <w:szCs w:val="24"/>
        </w:rPr>
        <w:t xml:space="preserve"> διευθέτηση μεταξύ </w:t>
      </w:r>
      <w:r>
        <w:rPr>
          <w:rFonts w:eastAsia="Times New Roman"/>
          <w:color w:val="212121"/>
          <w:szCs w:val="24"/>
          <w:lang w:val="en-US"/>
        </w:rPr>
        <w:t>FYROM</w:t>
      </w:r>
      <w:r>
        <w:rPr>
          <w:rFonts w:eastAsia="Times New Roman"/>
          <w:color w:val="212121"/>
          <w:szCs w:val="24"/>
        </w:rPr>
        <w:t xml:space="preserve"> και Ελλάδας, όπως την </w:t>
      </w:r>
      <w:r w:rsidRPr="000D66FD">
        <w:rPr>
          <w:rFonts w:eastAsia="Times New Roman"/>
          <w:color w:val="212121"/>
          <w:szCs w:val="24"/>
        </w:rPr>
        <w:t xml:space="preserve">παρουσιάζει η </w:t>
      </w:r>
      <w:r>
        <w:rPr>
          <w:rFonts w:eastAsia="Times New Roman"/>
          <w:color w:val="212121"/>
          <w:szCs w:val="24"/>
        </w:rPr>
        <w:t>Κ</w:t>
      </w:r>
      <w:r w:rsidRPr="000D66FD">
        <w:rPr>
          <w:rFonts w:eastAsia="Times New Roman"/>
          <w:color w:val="212121"/>
          <w:szCs w:val="24"/>
        </w:rPr>
        <w:t>υβέ</w:t>
      </w:r>
      <w:r w:rsidRPr="000D66FD">
        <w:rPr>
          <w:rFonts w:eastAsia="Times New Roman"/>
          <w:color w:val="212121"/>
          <w:szCs w:val="24"/>
        </w:rPr>
        <w:t xml:space="preserve">ρνηση και </w:t>
      </w:r>
      <w:r>
        <w:rPr>
          <w:rFonts w:eastAsia="Times New Roman"/>
          <w:color w:val="212121"/>
          <w:szCs w:val="24"/>
        </w:rPr>
        <w:t xml:space="preserve">συγκαλύπτουν και </w:t>
      </w:r>
      <w:r w:rsidRPr="000D66FD">
        <w:rPr>
          <w:rFonts w:eastAsia="Times New Roman"/>
          <w:color w:val="212121"/>
          <w:szCs w:val="24"/>
        </w:rPr>
        <w:t xml:space="preserve"> τα άλλα κόμματα</w:t>
      </w:r>
      <w:r>
        <w:rPr>
          <w:rFonts w:eastAsia="Times New Roman"/>
          <w:color w:val="212121"/>
          <w:szCs w:val="24"/>
        </w:rPr>
        <w:t>,</w:t>
      </w:r>
      <w:r w:rsidRPr="000D66FD">
        <w:rPr>
          <w:rFonts w:eastAsia="Times New Roman"/>
          <w:color w:val="212121"/>
          <w:szCs w:val="24"/>
        </w:rPr>
        <w:t xml:space="preserve"> για να λυθεί </w:t>
      </w:r>
      <w:r>
        <w:rPr>
          <w:rFonts w:eastAsia="Times New Roman"/>
          <w:color w:val="212121"/>
          <w:szCs w:val="24"/>
        </w:rPr>
        <w:t xml:space="preserve">ένα ζήτημα που προέκυψε μετά το </w:t>
      </w:r>
      <w:r w:rsidRPr="000D66FD">
        <w:rPr>
          <w:rFonts w:eastAsia="Times New Roman"/>
          <w:color w:val="212121"/>
          <w:szCs w:val="24"/>
        </w:rPr>
        <w:t xml:space="preserve">διαμελισμό της Γιουγκοσλαβίας από τη δολοφονική </w:t>
      </w:r>
      <w:r>
        <w:rPr>
          <w:rFonts w:eastAsia="Times New Roman"/>
          <w:color w:val="212121"/>
          <w:szCs w:val="24"/>
        </w:rPr>
        <w:t>αμερικανονατοϊκή</w:t>
      </w:r>
      <w:r w:rsidRPr="000D66FD">
        <w:rPr>
          <w:rFonts w:eastAsia="Times New Roman"/>
          <w:color w:val="212121"/>
          <w:szCs w:val="24"/>
        </w:rPr>
        <w:t xml:space="preserve"> μηχανή</w:t>
      </w:r>
      <w:r>
        <w:rPr>
          <w:rFonts w:eastAsia="Times New Roman"/>
          <w:color w:val="212121"/>
          <w:szCs w:val="24"/>
        </w:rPr>
        <w:t>;</w:t>
      </w:r>
      <w:r w:rsidRPr="000D66FD">
        <w:rPr>
          <w:rFonts w:eastAsia="Times New Roman"/>
          <w:color w:val="212121"/>
          <w:szCs w:val="24"/>
        </w:rPr>
        <w:t xml:space="preserve"> </w:t>
      </w:r>
    </w:p>
    <w:p w14:paraId="2ED8B7F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γεγονότα απαντούν και αποκαλύπτουν. Σε Σύνοδο Κορυφής του ΝΑΤΟ αποφασίστηκε να δοθεί στη </w:t>
      </w:r>
      <w:r>
        <w:rPr>
          <w:rFonts w:eastAsia="Times New Roman" w:cs="Times New Roman"/>
          <w:szCs w:val="24"/>
          <w:lang w:val="en-US"/>
        </w:rPr>
        <w:t>FYROM</w:t>
      </w:r>
      <w:r w:rsidRPr="00915917">
        <w:rPr>
          <w:rFonts w:eastAsia="Times New Roman" w:cs="Times New Roman"/>
          <w:szCs w:val="24"/>
        </w:rPr>
        <w:t xml:space="preserve"> </w:t>
      </w:r>
      <w:r>
        <w:rPr>
          <w:rFonts w:eastAsia="Times New Roman" w:cs="Times New Roman"/>
          <w:szCs w:val="24"/>
        </w:rPr>
        <w:t xml:space="preserve">το πράσινο φως ένταξής της στο ΝΑΤΟ. Συνεπώς αυτός ο στόχος καθόρισε το περιεχόμενο και το χρονοδιάγραμμα της </w:t>
      </w:r>
      <w:r>
        <w:rPr>
          <w:rFonts w:eastAsia="Times New Roman" w:cs="Times New Roman"/>
          <w:szCs w:val="24"/>
        </w:rPr>
        <w:t>σ</w:t>
      </w:r>
      <w:r>
        <w:rPr>
          <w:rFonts w:eastAsia="Times New Roman" w:cs="Times New Roman"/>
          <w:szCs w:val="24"/>
        </w:rPr>
        <w:t>υμφωνίας.</w:t>
      </w:r>
    </w:p>
    <w:p w14:paraId="2ED8B7F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Επιβεβαιώνεται και από όσα ακολούθησαν. Δημοψήφισμα στη </w:t>
      </w:r>
      <w:r>
        <w:rPr>
          <w:rFonts w:eastAsia="Times New Roman" w:cs="Times New Roman"/>
          <w:szCs w:val="24"/>
          <w:lang w:val="en-US"/>
        </w:rPr>
        <w:t>FYROM</w:t>
      </w:r>
      <w:r>
        <w:rPr>
          <w:rFonts w:eastAsia="Times New Roman" w:cs="Times New Roman"/>
          <w:szCs w:val="24"/>
        </w:rPr>
        <w:t xml:space="preserve"> με το ερώτημα: Είστε υπέρ ένταξης σε Ευρωπαϊκή Ένωση και ΝΑΤΟ, αποδ</w:t>
      </w:r>
      <w:r>
        <w:rPr>
          <w:rFonts w:eastAsia="Times New Roman" w:cs="Times New Roman"/>
          <w:szCs w:val="24"/>
        </w:rPr>
        <w:t xml:space="preserve">εχόμενοι τη Συμφωνία μεταξύ της </w:t>
      </w:r>
      <w:r>
        <w:rPr>
          <w:rFonts w:eastAsia="Times New Roman" w:cs="Times New Roman"/>
          <w:szCs w:val="24"/>
        </w:rPr>
        <w:t>«</w:t>
      </w:r>
      <w:r>
        <w:rPr>
          <w:rFonts w:eastAsia="Times New Roman" w:cs="Times New Roman"/>
          <w:szCs w:val="24"/>
        </w:rPr>
        <w:t>Δημοκρατίας της Μακεδονίας</w:t>
      </w:r>
      <w:r>
        <w:rPr>
          <w:rFonts w:eastAsia="Times New Roman" w:cs="Times New Roman"/>
          <w:szCs w:val="24"/>
        </w:rPr>
        <w:t>»</w:t>
      </w:r>
      <w:r>
        <w:rPr>
          <w:rFonts w:eastAsia="Times New Roman" w:cs="Times New Roman"/>
          <w:szCs w:val="24"/>
        </w:rPr>
        <w:t xml:space="preserve"> και της Ελληνικής Δημοκρατίας; Η αποχή μεγάλη στο 63% που το καθιστούσε άκυρο. Νομιμοποιήθηκε, όμως, από το ΝΑΤΟ και την Ευρωπαϊκή Ένωση παρά τις αντιδράσεις και την αμφισβήτησή του. Η συνέχεια σ</w:t>
      </w:r>
      <w:r>
        <w:rPr>
          <w:rFonts w:eastAsia="Times New Roman" w:cs="Times New Roman"/>
          <w:szCs w:val="24"/>
        </w:rPr>
        <w:t xml:space="preserve">τη </w:t>
      </w:r>
      <w:r>
        <w:rPr>
          <w:rFonts w:eastAsia="Times New Roman" w:cs="Times New Roman"/>
          <w:szCs w:val="24"/>
        </w:rPr>
        <w:t>β</w:t>
      </w:r>
      <w:r>
        <w:rPr>
          <w:rFonts w:eastAsia="Times New Roman" w:cs="Times New Roman"/>
          <w:szCs w:val="24"/>
        </w:rPr>
        <w:t xml:space="preserve">ουλή τους. Εν μέσω καταγγελιών και αποκαλύψεων για όργιο πιέσεων, εκβιασμών και εξαγορών </w:t>
      </w:r>
      <w:r>
        <w:rPr>
          <w:rFonts w:eastAsia="Times New Roman" w:cs="Times New Roman"/>
          <w:szCs w:val="24"/>
        </w:rPr>
        <w:t>β</w:t>
      </w:r>
      <w:r>
        <w:rPr>
          <w:rFonts w:eastAsia="Times New Roman" w:cs="Times New Roman"/>
          <w:szCs w:val="24"/>
        </w:rPr>
        <w:t>ουλευτών με ενεργό ρόλο του Πρέσβη των ΗΠΑ στα Σκόπια, η Κυβέρνηση Ζάεφ πήρε έγκριση για τις συνταγματικές αλλαγές.</w:t>
      </w:r>
    </w:p>
    <w:p w14:paraId="2ED8B7F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Μετά από αναβολές, παζάρια, πέρασαν οι συνταγμ</w:t>
      </w:r>
      <w:r>
        <w:rPr>
          <w:rFonts w:eastAsia="Times New Roman" w:cs="Times New Roman"/>
          <w:szCs w:val="24"/>
        </w:rPr>
        <w:t xml:space="preserve">ατικές τροποποιήσεις για ένταξη σε ΝΑΤΟ και Ευρωπαϊκή Ένωση με το όνομα «Βόρεια Μακεδονία». Βλέπετε βίους παράλληλους; </w:t>
      </w:r>
      <w:r>
        <w:rPr>
          <w:rFonts w:eastAsia="Times New Roman" w:cs="Times New Roman"/>
          <w:szCs w:val="24"/>
        </w:rPr>
        <w:lastRenderedPageBreak/>
        <w:t xml:space="preserve">Διότι και στο </w:t>
      </w:r>
      <w:r>
        <w:rPr>
          <w:rFonts w:eastAsia="Times New Roman" w:cs="Times New Roman"/>
          <w:szCs w:val="24"/>
        </w:rPr>
        <w:t>ε</w:t>
      </w:r>
      <w:r>
        <w:rPr>
          <w:rFonts w:eastAsia="Times New Roman" w:cs="Times New Roman"/>
          <w:szCs w:val="24"/>
        </w:rPr>
        <w:t xml:space="preserve">λληνικό Κοινοβούλιο οι μετακινήσεις Βουλευτών από το ένα κόμμα στο άλλο έχουν χαρακτήρα μετακινούμενης άμμου. Το παρασκήνιο οργιάζει. Εκβιασμοί Νίμιτς. Έντονη κινητικότητα Αμερικανοευρωπαίων και ιδιαίτερα της </w:t>
      </w:r>
      <w:r>
        <w:rPr>
          <w:rFonts w:eastAsia="Times New Roman" w:cs="Times New Roman"/>
          <w:szCs w:val="24"/>
        </w:rPr>
        <w:t>α</w:t>
      </w:r>
      <w:r>
        <w:rPr>
          <w:rFonts w:eastAsia="Times New Roman" w:cs="Times New Roman"/>
          <w:szCs w:val="24"/>
        </w:rPr>
        <w:t>μερικάνικης Πρεσβείας στην Ελλάδα, όπως επιβεβ</w:t>
      </w:r>
      <w:r>
        <w:rPr>
          <w:rFonts w:eastAsia="Times New Roman" w:cs="Times New Roman"/>
          <w:szCs w:val="24"/>
        </w:rPr>
        <w:t>αιώνει και η έκθεση του αμερικανικού Υπουργείου Εξωτερικών και περιλαμβάνει τους στόχους της, όπως ανάληψη πιο ενεργού ρόλου των ελληνικών Ενόπλων Δυνάμεων και Σωμάτων Ασφαλείας ως αμερικανονατοϊκού χωροφύλακα στην ευρύτερη περιοχή, πλήρης διευθέτηση του Σ</w:t>
      </w:r>
      <w:r>
        <w:rPr>
          <w:rFonts w:eastAsia="Times New Roman" w:cs="Times New Roman"/>
          <w:szCs w:val="24"/>
        </w:rPr>
        <w:t xml:space="preserve">κοπιανού ως όχημα άλλων διευθετήσεων στα </w:t>
      </w:r>
      <w:r>
        <w:rPr>
          <w:rFonts w:eastAsia="Times New Roman" w:cs="Times New Roman"/>
          <w:szCs w:val="24"/>
        </w:rPr>
        <w:t>Δ</w:t>
      </w:r>
      <w:r>
        <w:rPr>
          <w:rFonts w:eastAsia="Times New Roman" w:cs="Times New Roman"/>
          <w:szCs w:val="24"/>
        </w:rPr>
        <w:t xml:space="preserve">υτικά Βαλκάνια, αναχαίτιση της επιρροής Ρωσίας και Κίνας στην Ελλάδα, διεύρυνση στις μπίζνες του αμερικανικού κεφαλαίου στην ενέργεια και άλλους κλάδους, εκτοπίζοντας ανταγωνιστές του και μάλιστα, αξιοποιώντας ΜΚΟ </w:t>
      </w:r>
      <w:r>
        <w:rPr>
          <w:rFonts w:eastAsia="Times New Roman" w:cs="Times New Roman"/>
          <w:szCs w:val="24"/>
        </w:rPr>
        <w:t>και μέσα ενημέρωσης για την εξάλειψη του αντιαμερικανισμού στην Ελλάδα, με το αζημίωτο.</w:t>
      </w:r>
    </w:p>
    <w:p w14:paraId="2ED8B7F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Αλήθεια ανακρίβειες είναι όλα αυτά;</w:t>
      </w:r>
    </w:p>
    <w:p w14:paraId="2ED8B7F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μετά από όλα αυτά, κύριοι του ΣΥΡΙΖΑ και των υποστηρικτών της επαίσχυντης και επικίνδυνης αυτής </w:t>
      </w:r>
      <w:r>
        <w:rPr>
          <w:rFonts w:eastAsia="Times New Roman" w:cs="Times New Roman"/>
          <w:szCs w:val="24"/>
        </w:rPr>
        <w:t>σ</w:t>
      </w:r>
      <w:r>
        <w:rPr>
          <w:rFonts w:eastAsia="Times New Roman" w:cs="Times New Roman"/>
          <w:szCs w:val="24"/>
        </w:rPr>
        <w:t xml:space="preserve">υμφωνίας, μιλάτε για τόλμη των </w:t>
      </w:r>
      <w:r>
        <w:rPr>
          <w:rFonts w:eastAsia="Times New Roman" w:cs="Times New Roman"/>
          <w:szCs w:val="24"/>
        </w:rPr>
        <w:t xml:space="preserve">δύο Πρωθυπουργών στις δύο χώρες να </w:t>
      </w:r>
      <w:r>
        <w:rPr>
          <w:rFonts w:eastAsia="Times New Roman" w:cs="Times New Roman"/>
          <w:szCs w:val="24"/>
        </w:rPr>
        <w:lastRenderedPageBreak/>
        <w:t>πάρουν πολιτικά ρίσκα έξω από οποιαδήποτε παρέμβαση τρίτου. Η κοροϊδία και η υποκρισία σε όλο το μεγαλείο. Μάλιστα στο πρωτοχρονιάτικο μήνυμα ο Ζάεφ είχε κεντρικό άξονα τη Συμφωνία των Πρεσπών, τονίζοντας ότι γίνονται πρα</w:t>
      </w:r>
      <w:r>
        <w:rPr>
          <w:rFonts w:eastAsia="Times New Roman" w:cs="Times New Roman"/>
          <w:szCs w:val="24"/>
        </w:rPr>
        <w:t>γματικότητα οι επιθυμίες και στόχοι ένταξης σε ΝΑΤΟ και Ευρωπαϊκή Ένωση μιας παγκόσμιας και δίκαιης Μακεδονίας.</w:t>
      </w:r>
    </w:p>
    <w:p w14:paraId="2ED8B7F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Τα αποσιωπάτε όλα αυτά, χρησιμοποιώντας ως άλλοθι τους εθνικιστές που καταδικάζουμε. Είναι, όμως, παιδιά αυτού του σάπιου συστήματος. Όμως και σ</w:t>
      </w:r>
      <w:r>
        <w:rPr>
          <w:rFonts w:eastAsia="Times New Roman" w:cs="Times New Roman"/>
          <w:szCs w:val="24"/>
        </w:rPr>
        <w:t xml:space="preserve">το κείμενο της </w:t>
      </w:r>
      <w:r>
        <w:rPr>
          <w:rFonts w:eastAsia="Times New Roman" w:cs="Times New Roman"/>
          <w:szCs w:val="24"/>
        </w:rPr>
        <w:t>σ</w:t>
      </w:r>
      <w:r>
        <w:rPr>
          <w:rFonts w:eastAsia="Times New Roman" w:cs="Times New Roman"/>
          <w:szCs w:val="24"/>
        </w:rPr>
        <w:t xml:space="preserve">υμφωνίας παραμένουν τα σπέρματα αλυτρωτισμού περί </w:t>
      </w:r>
      <w:r>
        <w:rPr>
          <w:rFonts w:eastAsia="Times New Roman" w:cs="Times New Roman"/>
          <w:szCs w:val="24"/>
        </w:rPr>
        <w:t>«</w:t>
      </w:r>
      <w:r>
        <w:rPr>
          <w:rFonts w:eastAsia="Times New Roman" w:cs="Times New Roman"/>
          <w:szCs w:val="24"/>
        </w:rPr>
        <w:t>Μακεδόνα</w:t>
      </w:r>
      <w:r>
        <w:rPr>
          <w:rFonts w:eastAsia="Times New Roman" w:cs="Times New Roman"/>
          <w:szCs w:val="24"/>
        </w:rPr>
        <w:t>»</w:t>
      </w:r>
      <w:r>
        <w:rPr>
          <w:rFonts w:eastAsia="Times New Roman" w:cs="Times New Roman"/>
          <w:szCs w:val="24"/>
        </w:rPr>
        <w:t xml:space="preserve"> πολίτη, </w:t>
      </w:r>
      <w:r>
        <w:rPr>
          <w:rFonts w:eastAsia="Times New Roman" w:cs="Times New Roman"/>
          <w:szCs w:val="24"/>
        </w:rPr>
        <w:t>«</w:t>
      </w:r>
      <w:r>
        <w:rPr>
          <w:rFonts w:eastAsia="Times New Roman" w:cs="Times New Roman"/>
          <w:szCs w:val="24"/>
        </w:rPr>
        <w:t>μακεδονικού</w:t>
      </w:r>
      <w:r>
        <w:rPr>
          <w:rFonts w:eastAsia="Times New Roman" w:cs="Times New Roman"/>
          <w:szCs w:val="24"/>
        </w:rPr>
        <w:t>»</w:t>
      </w:r>
      <w:r>
        <w:rPr>
          <w:rFonts w:eastAsia="Times New Roman" w:cs="Times New Roman"/>
          <w:szCs w:val="24"/>
        </w:rPr>
        <w:t xml:space="preserve"> λαού και </w:t>
      </w:r>
      <w:r>
        <w:rPr>
          <w:rFonts w:eastAsia="Times New Roman" w:cs="Times New Roman"/>
          <w:szCs w:val="24"/>
        </w:rPr>
        <w:t>«</w:t>
      </w:r>
      <w:r>
        <w:rPr>
          <w:rFonts w:eastAsia="Times New Roman" w:cs="Times New Roman"/>
          <w:szCs w:val="24"/>
        </w:rPr>
        <w:t>μακεδονικής</w:t>
      </w:r>
      <w:r>
        <w:rPr>
          <w:rFonts w:eastAsia="Times New Roman" w:cs="Times New Roman"/>
          <w:szCs w:val="24"/>
        </w:rPr>
        <w:t>»</w:t>
      </w:r>
      <w:r>
        <w:rPr>
          <w:rFonts w:eastAsia="Times New Roman" w:cs="Times New Roman"/>
          <w:szCs w:val="24"/>
        </w:rPr>
        <w:t xml:space="preserve"> γλώσσας. Αυτές οι διατυπώσεις δεν αποτελούν έναν αθώο συμβιβασμό, όπως ισχυρίζεται η Κυβέρνηση. Επιλέγονται συνειδητά, με στόχο να συν</w:t>
      </w:r>
      <w:r>
        <w:rPr>
          <w:rFonts w:eastAsia="Times New Roman" w:cs="Times New Roman"/>
          <w:szCs w:val="24"/>
        </w:rPr>
        <w:t>τηρείται ο αλυτρωτισμός, ο εθνικισμός και στις δύο χώρες, ο οποίος είναι βούτυρο στο ψωμί όσων θέλουν να διαιρούν τους λαούς και να περνούν τα επικίνδυνα σχέδιά τους. Αυτά θα βγουν ξανά στην επιφάνεια</w:t>
      </w:r>
      <w:r>
        <w:rPr>
          <w:rFonts w:eastAsia="Times New Roman" w:cs="Times New Roman"/>
          <w:szCs w:val="24"/>
        </w:rPr>
        <w:t>,</w:t>
      </w:r>
      <w:r>
        <w:rPr>
          <w:rFonts w:eastAsia="Times New Roman" w:cs="Times New Roman"/>
          <w:szCs w:val="24"/>
        </w:rPr>
        <w:t xml:space="preserve"> τη στιγμή που θα επιλέξουν τα συμφέροντά τους τα διάφο</w:t>
      </w:r>
      <w:r>
        <w:rPr>
          <w:rFonts w:eastAsia="Times New Roman" w:cs="Times New Roman"/>
          <w:szCs w:val="24"/>
        </w:rPr>
        <w:t>ρα ιμπεριαλιστικά κέντρα.</w:t>
      </w:r>
    </w:p>
    <w:p w14:paraId="2ED8B7F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Συνεπώς η Κυβέρνηση ΣΥΡΙΖΑ λέει ψέματα, όταν ισχυρίζεται ότι η Συμφωνία των Πρεσπών υπογράφτηκε για να λυθεί ένα ιστορικό πρόβλημα, για να διασφαλιστεί η ειρήνη και φιλία των λαών.</w:t>
      </w:r>
    </w:p>
    <w:p w14:paraId="2ED8B7F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Γιατί επιθυμούν την ένταξη της </w:t>
      </w:r>
      <w:r>
        <w:rPr>
          <w:rFonts w:eastAsia="Times New Roman" w:cs="Times New Roman"/>
          <w:szCs w:val="24"/>
          <w:lang w:val="en-US"/>
        </w:rPr>
        <w:t>FYROM</w:t>
      </w:r>
      <w:r>
        <w:rPr>
          <w:rFonts w:eastAsia="Times New Roman" w:cs="Times New Roman"/>
          <w:szCs w:val="24"/>
        </w:rPr>
        <w:t xml:space="preserve"> σε ΝΑΤΟ και </w:t>
      </w:r>
      <w:r>
        <w:rPr>
          <w:rFonts w:eastAsia="Times New Roman" w:cs="Times New Roman"/>
          <w:szCs w:val="24"/>
        </w:rPr>
        <w:t>Ευρωπαϊκή Ένωση; Μα για να αποδυναμωθεί η επιρροή Ρωσίας και Κίνας στο πλαίσιο σφοδρών ανταγωνισμών για τις αγορές, τις πρώτες ύλες, τους δρόμους αγωγών και μεταφορών κ.λπ.</w:t>
      </w:r>
      <w:r>
        <w:rPr>
          <w:rFonts w:eastAsia="Times New Roman" w:cs="Times New Roman"/>
          <w:szCs w:val="24"/>
        </w:rPr>
        <w:t>.</w:t>
      </w:r>
      <w:r>
        <w:rPr>
          <w:rFonts w:eastAsia="Times New Roman" w:cs="Times New Roman"/>
          <w:szCs w:val="24"/>
        </w:rPr>
        <w:t xml:space="preserve"> Είναι ανταγωνισμοί που συνδυάζονται με πολεμικές προετοιμασίες, με απρόβλεπτες συν</w:t>
      </w:r>
      <w:r>
        <w:rPr>
          <w:rFonts w:eastAsia="Times New Roman" w:cs="Times New Roman"/>
          <w:szCs w:val="24"/>
        </w:rPr>
        <w:t>έπειες για τους λαούς. Μερίδιο σε αυτούς τους σχεδιασμούς διεκδικεί η ελληνική πλουτοκρατία και αυτά τα μεγάλα έργα</w:t>
      </w:r>
      <w:r w:rsidRPr="00007138">
        <w:rPr>
          <w:rFonts w:eastAsia="Times New Roman" w:cs="Times New Roman"/>
          <w:szCs w:val="24"/>
        </w:rPr>
        <w:t xml:space="preserve"> </w:t>
      </w:r>
      <w:r>
        <w:rPr>
          <w:rFonts w:eastAsia="Times New Roman" w:cs="Times New Roman"/>
          <w:szCs w:val="24"/>
        </w:rPr>
        <w:t>περιέγραφε η κ. Νανοπούλου και άλλοι.</w:t>
      </w:r>
    </w:p>
    <w:p w14:paraId="2ED8B7F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 αυτό η Κυβέρνηση έχει βαριές και μεγάλες ευθύνες, αναλαμβάνοντας ρόλο υπηρέτη. Των εκμεταλλευτικών</w:t>
      </w:r>
      <w:r>
        <w:rPr>
          <w:rFonts w:eastAsia="Times New Roman" w:cs="Times New Roman"/>
          <w:szCs w:val="24"/>
        </w:rPr>
        <w:t xml:space="preserve"> και αμερικανοτοϊκών σχεδιασμών καρπός υπήρξε και η Συμφωνία των Πρεσπών. Αυτή τη δόξα η Κυβέρνηση τη θέλει για τον εαυτό της. Έτσι είναι οι βρώμικες αποστολές. Εκτελούνται μέχρι τέλος.</w:t>
      </w:r>
    </w:p>
    <w:p w14:paraId="2ED8B7F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βρωμίζετε μερικοί τον αντιιμπεριαλιστικό αγώνα και το ΕΑΜ, </w:t>
      </w:r>
      <w:r>
        <w:rPr>
          <w:rFonts w:eastAsia="Times New Roman" w:cs="Times New Roman"/>
          <w:szCs w:val="24"/>
        </w:rPr>
        <w:t>ακόμη και καρικατούρες Λένιν, για να χωρέσουν στον «κορσέ» της επικείμενης Συμφωνίας των Πρεσπών. Αυτό ονομάζετε ρεαλισμό και αλήθεια.</w:t>
      </w:r>
    </w:p>
    <w:p w14:paraId="2ED8B7F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Καταψηφίζουμε με κριτήριο τα συμφέροντα των εργαζομένων και την ανάπτυξη, την αλληλεγγύη, την ειρήνη και κοινή πάλη των λ</w:t>
      </w:r>
      <w:r>
        <w:rPr>
          <w:rFonts w:eastAsia="Times New Roman" w:cs="Times New Roman"/>
          <w:szCs w:val="24"/>
        </w:rPr>
        <w:t>αών. Αποκαλύπτουμε τον επικίνδυνο χαρακτήρα των ιμπεριαλιστικών ανταγωνισμών και στοχεύσεων, των επιδιώξεων της αστικής τάξης, που βάζουν τη σφραγίδα τους στη Συμφωνία των Πρεσπών.</w:t>
      </w:r>
    </w:p>
    <w:p w14:paraId="2ED8B7FF" w14:textId="77777777" w:rsidR="00C647AD" w:rsidRDefault="00D506E1">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251171">
        <w:rPr>
          <w:rFonts w:eastAsia="Times New Roman" w:cs="Times New Roman"/>
          <w:szCs w:val="24"/>
        </w:rPr>
        <w:t xml:space="preserve"> </w:t>
      </w:r>
      <w:r>
        <w:rPr>
          <w:rFonts w:eastAsia="Times New Roman" w:cs="Times New Roman"/>
          <w:szCs w:val="24"/>
        </w:rPr>
        <w:t xml:space="preserve">κυρίας </w:t>
      </w:r>
      <w:r>
        <w:rPr>
          <w:rFonts w:eastAsia="Times New Roman" w:cs="Times New Roman"/>
          <w:szCs w:val="24"/>
        </w:rPr>
        <w:t>Βουλευτού</w:t>
      </w:r>
      <w:r w:rsidRPr="00251171">
        <w:rPr>
          <w:rFonts w:eastAsia="Times New Roman" w:cs="Times New Roman"/>
          <w:szCs w:val="24"/>
        </w:rPr>
        <w:t>)</w:t>
      </w:r>
    </w:p>
    <w:p w14:paraId="2ED8B800" w14:textId="77777777" w:rsidR="00C647AD" w:rsidRDefault="00D506E1">
      <w:pPr>
        <w:spacing w:after="0"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Παρακαλώ, κυρία Μανωλάκου!</w:t>
      </w:r>
    </w:p>
    <w:p w14:paraId="2ED8B80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Τελειώνω, κύριε Πρόεδρε.</w:t>
      </w:r>
    </w:p>
    <w:p w14:paraId="2ED8B80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Ταυτόχρονα καλούμε τον ελληνικό λαό να δυναμώσει την αντίθεσή του στους ιμπεριαλιστικούς σχεδιασμούς του ΝΑΤΟ, επικίνδυνο παράγοντα αποστ</w:t>
      </w:r>
      <w:r>
        <w:rPr>
          <w:rFonts w:eastAsia="Times New Roman" w:cs="Times New Roman"/>
          <w:szCs w:val="24"/>
        </w:rPr>
        <w:t xml:space="preserve">αθεροποίησης και ανασφάλειας αλλά και στην Ευρωπαϊκή Ένωση, καλώντας να δυναμώσει ο </w:t>
      </w:r>
      <w:r>
        <w:rPr>
          <w:rFonts w:eastAsia="Times New Roman" w:cs="Times New Roman"/>
          <w:szCs w:val="24"/>
        </w:rPr>
        <w:lastRenderedPageBreak/>
        <w:t>λαϊκός παράγοντας και ο αγώνας αντεπίθεσης για την ανατροπή της καπιταλιστικής βαρβαρότητας, που γεννά εθνικισμό, μίσος, ανταγωνισμούς, πόλεμο, προσφυγιά, φτώχεια και δυστυ</w:t>
      </w:r>
      <w:r>
        <w:rPr>
          <w:rFonts w:eastAsia="Times New Roman" w:cs="Times New Roman"/>
          <w:szCs w:val="24"/>
        </w:rPr>
        <w:t>χία.</w:t>
      </w:r>
    </w:p>
    <w:p w14:paraId="2ED8B803" w14:textId="77777777" w:rsidR="00C647AD" w:rsidRDefault="00D506E1">
      <w:pPr>
        <w:spacing w:after="0" w:line="600" w:lineRule="auto"/>
        <w:ind w:firstLine="720"/>
        <w:jc w:val="both"/>
        <w:rPr>
          <w:rFonts w:eastAsia="Times New Roman" w:cs="Times New Roman"/>
          <w:szCs w:val="24"/>
        </w:rPr>
      </w:pPr>
      <w:r w:rsidRPr="005648E3">
        <w:rPr>
          <w:rFonts w:eastAsia="Times New Roman" w:cs="Times New Roman"/>
          <w:b/>
          <w:szCs w:val="24"/>
        </w:rPr>
        <w:t>ΠΡΟΕΔΡΕΥΩΝ (Δημήτριος Κρεμαστινός):</w:t>
      </w:r>
      <w:r w:rsidRPr="005648E3">
        <w:rPr>
          <w:rFonts w:eastAsia="Times New Roman" w:cs="Times New Roman"/>
          <w:szCs w:val="24"/>
        </w:rPr>
        <w:t xml:space="preserve"> </w:t>
      </w:r>
      <w:r>
        <w:rPr>
          <w:rFonts w:eastAsia="Times New Roman" w:cs="Times New Roman"/>
          <w:szCs w:val="24"/>
        </w:rPr>
        <w:t>Ευχαριστώ.</w:t>
      </w:r>
    </w:p>
    <w:p w14:paraId="2ED8B80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Βουλευτής του Κομμουνιστικού Κόμματος</w:t>
      </w:r>
      <w:r>
        <w:rPr>
          <w:rFonts w:eastAsia="Times New Roman" w:cs="Times New Roman"/>
          <w:szCs w:val="24"/>
        </w:rPr>
        <w:t xml:space="preserve"> Ελλάδας</w:t>
      </w:r>
      <w:r>
        <w:rPr>
          <w:rFonts w:eastAsia="Times New Roman" w:cs="Times New Roman"/>
          <w:szCs w:val="24"/>
        </w:rPr>
        <w:t xml:space="preserve"> κ. Δελής έχει τον λόγο για έξι λεπτά, όπως και οι Υπουργοί. Όλοι έχουν τον λόγο για έξι λεπτά.</w:t>
      </w:r>
    </w:p>
    <w:p w14:paraId="2ED8B805"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Για να εξωραΐσει τη </w:t>
      </w:r>
      <w:r>
        <w:rPr>
          <w:rFonts w:eastAsia="Times New Roman" w:cs="Times New Roman"/>
          <w:szCs w:val="24"/>
        </w:rPr>
        <w:t>σ</w:t>
      </w:r>
      <w:r>
        <w:rPr>
          <w:rFonts w:eastAsia="Times New Roman" w:cs="Times New Roman"/>
          <w:szCs w:val="24"/>
        </w:rPr>
        <w:t>υμφωνία η Κυβέρνηση λέει</w:t>
      </w:r>
      <w:r>
        <w:rPr>
          <w:rFonts w:eastAsia="Times New Roman" w:cs="Times New Roman"/>
          <w:szCs w:val="24"/>
        </w:rPr>
        <w:t>:</w:t>
      </w:r>
      <w:r>
        <w:rPr>
          <w:rFonts w:eastAsia="Times New Roman" w:cs="Times New Roman"/>
          <w:szCs w:val="24"/>
        </w:rPr>
        <w:t xml:space="preserve"> «πετύχαμε την καλύτερη» και όχι μόνο αυτό αλλά ότι είναι και μια προοδευτική </w:t>
      </w:r>
      <w:r>
        <w:rPr>
          <w:rFonts w:eastAsia="Times New Roman" w:cs="Times New Roman"/>
          <w:szCs w:val="24"/>
        </w:rPr>
        <w:t>σ</w:t>
      </w:r>
      <w:r>
        <w:rPr>
          <w:rFonts w:eastAsia="Times New Roman" w:cs="Times New Roman"/>
          <w:szCs w:val="24"/>
        </w:rPr>
        <w:t xml:space="preserve">υμφωνία. Και γιατί παρακαλώ; Επειδή διαφωνεί η Νέα Δημοκρατία και επειδή πέφτει σε εθνικιστικό παραλήρημα η Χρυσή Αυγή, αυτό σημαίνει και ότι η </w:t>
      </w:r>
      <w:r>
        <w:rPr>
          <w:rFonts w:eastAsia="Times New Roman" w:cs="Times New Roman"/>
          <w:szCs w:val="24"/>
        </w:rPr>
        <w:t>σ</w:t>
      </w:r>
      <w:r>
        <w:rPr>
          <w:rFonts w:eastAsia="Times New Roman" w:cs="Times New Roman"/>
          <w:szCs w:val="24"/>
        </w:rPr>
        <w:t xml:space="preserve">υμφωνία είναι προοδευτική; Όχι, </w:t>
      </w:r>
      <w:r>
        <w:rPr>
          <w:rFonts w:eastAsia="Times New Roman" w:cs="Times New Roman"/>
          <w:szCs w:val="24"/>
        </w:rPr>
        <w:t>βέβαια. Διότι πού διαφωνούν όλοι αυτοί; Πού επικεντρώνουν; Πού ανεβάζουν τους τόνους; Μόνο για το όνομα, για τα βαφτίσια και όχι για τον νατοϊκό γάμο.</w:t>
      </w:r>
    </w:p>
    <w:p w14:paraId="2ED8B80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άχνα δεν βγάζετε -πού να τολμήσετε να βγάλετε!- για την ουσία, για το ζουμί αυτής της </w:t>
      </w:r>
      <w:r>
        <w:rPr>
          <w:rFonts w:eastAsia="Times New Roman" w:cs="Times New Roman"/>
          <w:szCs w:val="24"/>
        </w:rPr>
        <w:t>σ</w:t>
      </w:r>
      <w:r>
        <w:rPr>
          <w:rFonts w:eastAsia="Times New Roman" w:cs="Times New Roman"/>
          <w:szCs w:val="24"/>
        </w:rPr>
        <w:t>υμ</w:t>
      </w:r>
      <w:r>
        <w:rPr>
          <w:rFonts w:eastAsia="Times New Roman" w:cs="Times New Roman"/>
          <w:szCs w:val="24"/>
        </w:rPr>
        <w:t xml:space="preserve">φωνίας για το άρθρο 2 δηλαδή, το οποίο περιγράφει με το «νι» και με το </w:t>
      </w:r>
      <w:r>
        <w:rPr>
          <w:rFonts w:eastAsia="Times New Roman" w:cs="Times New Roman"/>
          <w:szCs w:val="24"/>
        </w:rPr>
        <w:lastRenderedPageBreak/>
        <w:t xml:space="preserve">«σίγμα» το μάντρωμα της </w:t>
      </w:r>
      <w:r>
        <w:rPr>
          <w:rFonts w:eastAsia="Times New Roman" w:cs="Times New Roman"/>
          <w:szCs w:val="24"/>
          <w:lang w:val="en-US"/>
        </w:rPr>
        <w:t>FYROM</w:t>
      </w:r>
      <w:r>
        <w:rPr>
          <w:rFonts w:eastAsia="Times New Roman" w:cs="Times New Roman"/>
          <w:szCs w:val="24"/>
        </w:rPr>
        <w:t xml:space="preserve"> στη στρούγκα του ΝΑΤΟ και της Ευρωπαϊκής Ένωσης.</w:t>
      </w:r>
    </w:p>
    <w:p w14:paraId="2ED8B80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ερώτημα είναι αμείλικτο: Αλήθεια πόσο προοδευτική μπορεί να είναι μια συμφωνία</w:t>
      </w:r>
      <w:r>
        <w:rPr>
          <w:rFonts w:eastAsia="Times New Roman" w:cs="Times New Roman"/>
          <w:szCs w:val="24"/>
        </w:rPr>
        <w:t>,</w:t>
      </w:r>
      <w:r>
        <w:rPr>
          <w:rFonts w:eastAsia="Times New Roman" w:cs="Times New Roman"/>
          <w:szCs w:val="24"/>
        </w:rPr>
        <w:t xml:space="preserve"> που υλοποιεί τους αμερι</w:t>
      </w:r>
      <w:r>
        <w:rPr>
          <w:rFonts w:eastAsia="Times New Roman" w:cs="Times New Roman"/>
          <w:szCs w:val="24"/>
        </w:rPr>
        <w:t>κανονατοϊκούς σχεδιασμούς στα Βαλκάνια, σχεδιασμοί που έχουν τόσο βεβαρ</w:t>
      </w:r>
      <w:r>
        <w:rPr>
          <w:rFonts w:eastAsia="Times New Roman" w:cs="Times New Roman"/>
          <w:szCs w:val="24"/>
        </w:rPr>
        <w:t>η</w:t>
      </w:r>
      <w:r>
        <w:rPr>
          <w:rFonts w:eastAsia="Times New Roman" w:cs="Times New Roman"/>
          <w:szCs w:val="24"/>
        </w:rPr>
        <w:t>μένο, ματωμένο ιστορικό στην περιοχή; Πόσο προοδευτική μπορεί να είναι μια συμφωνία</w:t>
      </w:r>
      <w:r>
        <w:rPr>
          <w:rFonts w:eastAsia="Times New Roman" w:cs="Times New Roman"/>
          <w:szCs w:val="24"/>
        </w:rPr>
        <w:t>,</w:t>
      </w:r>
      <w:r>
        <w:rPr>
          <w:rFonts w:eastAsia="Times New Roman" w:cs="Times New Roman"/>
          <w:szCs w:val="24"/>
        </w:rPr>
        <w:t xml:space="preserve"> που συντηρεί και τρέφει τους αλυτρωτισμούς και τους εθνικισμούς, με τα ανιστόρητα περί «μακεδονικής</w:t>
      </w:r>
      <w:r>
        <w:rPr>
          <w:rFonts w:eastAsia="Times New Roman" w:cs="Times New Roman"/>
          <w:szCs w:val="24"/>
        </w:rPr>
        <w:t xml:space="preserve"> γλώσσας» και «ιθαγένειας» που περιέχει; Διότι ό,τι και να λέτε, αυτά τα αλυτρωτικά σπέρματα στη </w:t>
      </w:r>
      <w:r>
        <w:rPr>
          <w:rFonts w:eastAsia="Times New Roman" w:cs="Times New Roman"/>
          <w:szCs w:val="24"/>
        </w:rPr>
        <w:t>σ</w:t>
      </w:r>
      <w:r>
        <w:rPr>
          <w:rFonts w:eastAsia="Times New Roman" w:cs="Times New Roman"/>
          <w:szCs w:val="24"/>
        </w:rPr>
        <w:t>υμφωνία διατηρούνται συνειδητά, για να μπορούν όποτε θέλουν οι ιμπεριαλιστές να τα αξιοποιούν, φουντώνοντας τα εθνικιστικά μίση, διαιρώντας και ματώνοντας του</w:t>
      </w:r>
      <w:r>
        <w:rPr>
          <w:rFonts w:eastAsia="Times New Roman" w:cs="Times New Roman"/>
          <w:szCs w:val="24"/>
        </w:rPr>
        <w:t>ς λαούς, αφού ο ένας εθνικισμός, ως γνωστόν, τρέφει τον άλλον.</w:t>
      </w:r>
    </w:p>
    <w:p w14:paraId="2ED8B80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Είναι απάντηση σε αυτούς τους ιμπεριαλιστικούς σχεδιασμούς αυτής της </w:t>
      </w:r>
      <w:r>
        <w:rPr>
          <w:rFonts w:eastAsia="Times New Roman" w:cs="Times New Roman"/>
          <w:szCs w:val="24"/>
        </w:rPr>
        <w:t>σ</w:t>
      </w:r>
      <w:r>
        <w:rPr>
          <w:rFonts w:eastAsia="Times New Roman" w:cs="Times New Roman"/>
          <w:szCs w:val="24"/>
        </w:rPr>
        <w:t>υμφωνίας συνθήματα, όπως «η Μακεδονία είναι μία και ελληνική» ή μήπως και αυτά κρύβουν αλυτρωτισμό, καθώς αμφισβητούν αντικ</w:t>
      </w:r>
      <w:r>
        <w:rPr>
          <w:rFonts w:eastAsia="Times New Roman" w:cs="Times New Roman"/>
          <w:szCs w:val="24"/>
        </w:rPr>
        <w:t xml:space="preserve">ειμενικά τη Συνθήκη του Βουκουρεστίου του 1913, που καθόρισε τα σημερινά βαλκανικά σύνορα; </w:t>
      </w:r>
      <w:r>
        <w:rPr>
          <w:rFonts w:eastAsia="Times New Roman" w:cs="Times New Roman"/>
          <w:szCs w:val="24"/>
        </w:rPr>
        <w:lastRenderedPageBreak/>
        <w:t>Τι διαφορετικό, δηλαδή, κάνει ο Ερντογάν, που τον καταγγέλλουμε -και σωστά- όταν θέτει ανοικτά ζήτημα αναθεώρησης της Συνθήκης της Λοζάνης;</w:t>
      </w:r>
    </w:p>
    <w:p w14:paraId="2ED8B80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Κοντολογίς πρόκειται για </w:t>
      </w:r>
      <w:r>
        <w:rPr>
          <w:rFonts w:eastAsia="Times New Roman" w:cs="Times New Roman"/>
          <w:szCs w:val="24"/>
        </w:rPr>
        <w:t xml:space="preserve">μια επαίσχυντη </w:t>
      </w:r>
      <w:r>
        <w:rPr>
          <w:rFonts w:eastAsia="Times New Roman" w:cs="Times New Roman"/>
          <w:szCs w:val="24"/>
        </w:rPr>
        <w:t>σ</w:t>
      </w:r>
      <w:r>
        <w:rPr>
          <w:rFonts w:eastAsia="Times New Roman" w:cs="Times New Roman"/>
          <w:szCs w:val="24"/>
        </w:rPr>
        <w:t xml:space="preserve">υμφωνία και όσο η Κυβέρνηση τη διαφημίζει, απλώς γίνεται ο τελάλης του ΝΑΤΟ και ο θαλαμοφύλακας του ιμπεριαλιστικού στρατοπέδου στην περιοχή. Δείτε το άρθρο 2 της </w:t>
      </w:r>
      <w:r>
        <w:rPr>
          <w:rFonts w:eastAsia="Times New Roman" w:cs="Times New Roman"/>
          <w:szCs w:val="24"/>
        </w:rPr>
        <w:t>σ</w:t>
      </w:r>
      <w:r>
        <w:rPr>
          <w:rFonts w:eastAsia="Times New Roman" w:cs="Times New Roman"/>
          <w:szCs w:val="24"/>
        </w:rPr>
        <w:t>υμφωνίας, που αποτελεί και το θεμέλιό της. Δεν υπάρχει ίσως προηγούμενο στην</w:t>
      </w:r>
      <w:r>
        <w:rPr>
          <w:rFonts w:eastAsia="Times New Roman" w:cs="Times New Roman"/>
          <w:szCs w:val="24"/>
        </w:rPr>
        <w:t xml:space="preserve"> παγκόσμια διπλωματική ιστορία, μια διεθνής συμφωνία μεταξύ δυο χωρών να υπηρετεί -και να το αναγράφει, μάλιστα- την ενίσχυση του πιο επιθετικού, του πιο πολεμοκάπηλου, του πιο δολοφονικού πολεμικού οργανισμού σήμερα, του ΝΑΤΟ.</w:t>
      </w:r>
    </w:p>
    <w:p w14:paraId="2ED8B80A" w14:textId="77777777" w:rsidR="00C647AD" w:rsidRDefault="00D506E1">
      <w:pPr>
        <w:spacing w:after="0" w:line="600" w:lineRule="auto"/>
        <w:ind w:firstLine="720"/>
        <w:jc w:val="both"/>
        <w:rPr>
          <w:rFonts w:eastAsia="Times New Roman"/>
          <w:color w:val="222222"/>
          <w:szCs w:val="24"/>
        </w:rPr>
      </w:pPr>
      <w:r>
        <w:rPr>
          <w:rFonts w:eastAsia="Times New Roman" w:cs="Times New Roman"/>
          <w:szCs w:val="24"/>
        </w:rPr>
        <w:t xml:space="preserve">Κι άλλος ένας </w:t>
      </w:r>
      <w:r w:rsidRPr="005B4D2E">
        <w:rPr>
          <w:rFonts w:eastAsia="Times New Roman"/>
          <w:color w:val="222222"/>
          <w:szCs w:val="24"/>
        </w:rPr>
        <w:t>στόχο</w:t>
      </w:r>
      <w:r>
        <w:rPr>
          <w:rFonts w:eastAsia="Times New Roman"/>
          <w:color w:val="222222"/>
          <w:szCs w:val="24"/>
        </w:rPr>
        <w:t>ς υπηρετε</w:t>
      </w:r>
      <w:r>
        <w:rPr>
          <w:rFonts w:eastAsia="Times New Roman"/>
          <w:color w:val="222222"/>
          <w:szCs w:val="24"/>
        </w:rPr>
        <w:t xml:space="preserve">ίται από τη </w:t>
      </w:r>
      <w:r>
        <w:rPr>
          <w:rFonts w:eastAsia="Times New Roman"/>
          <w:color w:val="222222"/>
          <w:szCs w:val="24"/>
        </w:rPr>
        <w:t>σ</w:t>
      </w:r>
      <w:r>
        <w:rPr>
          <w:rFonts w:eastAsia="Times New Roman"/>
          <w:color w:val="222222"/>
          <w:szCs w:val="24"/>
        </w:rPr>
        <w:t>υμφωνία,</w:t>
      </w:r>
      <w:r w:rsidRPr="005B4D2E">
        <w:rPr>
          <w:rFonts w:eastAsia="Times New Roman"/>
          <w:color w:val="222222"/>
          <w:szCs w:val="24"/>
        </w:rPr>
        <w:t xml:space="preserve"> τα συμφέροντα των ελληνικών επιχε</w:t>
      </w:r>
      <w:r>
        <w:rPr>
          <w:rFonts w:eastAsia="Times New Roman"/>
          <w:color w:val="222222"/>
          <w:szCs w:val="24"/>
        </w:rPr>
        <w:t>ιρηματικών ομίλων που προσδοκούν σε</w:t>
      </w:r>
      <w:r w:rsidRPr="005B4D2E">
        <w:rPr>
          <w:rFonts w:eastAsia="Times New Roman"/>
          <w:color w:val="222222"/>
          <w:szCs w:val="24"/>
        </w:rPr>
        <w:t xml:space="preserve"> ένα κομμάτι της λείας στην περιοχή σε συνεργασία βέβαια με μεγάλες πολυεθνικές</w:t>
      </w:r>
      <w:r>
        <w:rPr>
          <w:rFonts w:eastAsia="Times New Roman"/>
          <w:color w:val="222222"/>
          <w:szCs w:val="24"/>
        </w:rPr>
        <w:t xml:space="preserve">. Το άρθρο 14 της </w:t>
      </w:r>
      <w:r>
        <w:rPr>
          <w:rFonts w:eastAsia="Times New Roman"/>
          <w:color w:val="222222"/>
          <w:szCs w:val="24"/>
        </w:rPr>
        <w:t>σ</w:t>
      </w:r>
      <w:r w:rsidRPr="005B4D2E">
        <w:rPr>
          <w:rFonts w:eastAsia="Times New Roman"/>
          <w:color w:val="222222"/>
          <w:szCs w:val="24"/>
        </w:rPr>
        <w:t>υμφωνίας αναλυτικά αναφέρεται στους τομείς για τους οποίους ενδιαφέρ</w:t>
      </w:r>
      <w:r w:rsidRPr="005B4D2E">
        <w:rPr>
          <w:rFonts w:eastAsia="Times New Roman"/>
          <w:color w:val="222222"/>
          <w:szCs w:val="24"/>
        </w:rPr>
        <w:t>ο</w:t>
      </w:r>
      <w:r w:rsidRPr="005B4D2E">
        <w:rPr>
          <w:rFonts w:eastAsia="Times New Roman"/>
          <w:color w:val="222222"/>
          <w:szCs w:val="24"/>
        </w:rPr>
        <w:lastRenderedPageBreak/>
        <w:t>νται οι επιχειρηματικοί όμιλοι</w:t>
      </w:r>
      <w:r>
        <w:rPr>
          <w:rFonts w:eastAsia="Times New Roman"/>
          <w:color w:val="222222"/>
          <w:szCs w:val="24"/>
        </w:rPr>
        <w:t>, με πρώτους-</w:t>
      </w:r>
      <w:r w:rsidRPr="005B4D2E">
        <w:rPr>
          <w:rFonts w:eastAsia="Times New Roman"/>
          <w:color w:val="222222"/>
          <w:szCs w:val="24"/>
        </w:rPr>
        <w:t xml:space="preserve">πρώτους τους </w:t>
      </w:r>
      <w:r>
        <w:rPr>
          <w:rFonts w:eastAsia="Times New Roman"/>
          <w:color w:val="222222"/>
          <w:szCs w:val="24"/>
        </w:rPr>
        <w:t>αγωγούς</w:t>
      </w:r>
      <w:r>
        <w:rPr>
          <w:rFonts w:eastAsia="Times New Roman"/>
          <w:color w:val="222222"/>
          <w:szCs w:val="24"/>
        </w:rPr>
        <w:t>,</w:t>
      </w:r>
      <w:r w:rsidRPr="005B4D2E">
        <w:rPr>
          <w:rFonts w:eastAsia="Times New Roman"/>
          <w:color w:val="222222"/>
          <w:szCs w:val="24"/>
        </w:rPr>
        <w:t xml:space="preserve"> βέβαια</w:t>
      </w:r>
      <w:r>
        <w:rPr>
          <w:rFonts w:eastAsia="Times New Roman"/>
          <w:color w:val="222222"/>
          <w:szCs w:val="24"/>
        </w:rPr>
        <w:t>,</w:t>
      </w:r>
      <w:r w:rsidRPr="005B4D2E">
        <w:rPr>
          <w:rFonts w:eastAsia="Times New Roman"/>
          <w:color w:val="222222"/>
          <w:szCs w:val="24"/>
        </w:rPr>
        <w:t xml:space="preserve"> φυσικού αερίου και πετρελαίου</w:t>
      </w:r>
      <w:r>
        <w:rPr>
          <w:rFonts w:eastAsia="Times New Roman"/>
          <w:color w:val="222222"/>
          <w:szCs w:val="24"/>
        </w:rPr>
        <w:t>,</w:t>
      </w:r>
      <w:r w:rsidRPr="005B4D2E">
        <w:rPr>
          <w:rFonts w:eastAsia="Times New Roman"/>
          <w:color w:val="222222"/>
          <w:szCs w:val="24"/>
        </w:rPr>
        <w:t xml:space="preserve"> για τους οποίους οι ανταγωνισμοί στην περιοχή αγριεύουν και μάλιστα επικίνδυνα</w:t>
      </w:r>
      <w:r>
        <w:rPr>
          <w:rFonts w:eastAsia="Times New Roman"/>
          <w:color w:val="222222"/>
          <w:szCs w:val="24"/>
        </w:rPr>
        <w:t>.</w:t>
      </w:r>
    </w:p>
    <w:p w14:paraId="2ED8B80B"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Π</w:t>
      </w:r>
      <w:r w:rsidRPr="005B4D2E">
        <w:rPr>
          <w:rFonts w:eastAsia="Times New Roman"/>
          <w:color w:val="222222"/>
          <w:szCs w:val="24"/>
        </w:rPr>
        <w:t>ρόκειται για το γνωστό απατη</w:t>
      </w:r>
      <w:r>
        <w:rPr>
          <w:rFonts w:eastAsia="Times New Roman"/>
          <w:color w:val="222222"/>
          <w:szCs w:val="24"/>
        </w:rPr>
        <w:t>λό, αντιδραστικό παραμυθάκι της Κ</w:t>
      </w:r>
      <w:r w:rsidRPr="005B4D2E">
        <w:rPr>
          <w:rFonts w:eastAsia="Times New Roman"/>
          <w:color w:val="222222"/>
          <w:szCs w:val="24"/>
        </w:rPr>
        <w:t>υβέρνησης</w:t>
      </w:r>
      <w:r w:rsidRPr="005B4D2E">
        <w:rPr>
          <w:rFonts w:eastAsia="Times New Roman"/>
          <w:color w:val="222222"/>
          <w:szCs w:val="24"/>
        </w:rPr>
        <w:t xml:space="preserve"> και όλων των αστικών κομμάτων που χρόνια τώρα</w:t>
      </w:r>
      <w:r>
        <w:rPr>
          <w:rFonts w:eastAsia="Times New Roman"/>
          <w:color w:val="222222"/>
          <w:szCs w:val="24"/>
        </w:rPr>
        <w:t>,</w:t>
      </w:r>
      <w:r w:rsidRPr="005B4D2E">
        <w:rPr>
          <w:rFonts w:eastAsia="Times New Roman"/>
          <w:color w:val="222222"/>
          <w:szCs w:val="24"/>
        </w:rPr>
        <w:t xml:space="preserve"> νιος ήμουν και γέρασα</w:t>
      </w:r>
      <w:r>
        <w:rPr>
          <w:rFonts w:eastAsia="Times New Roman"/>
          <w:color w:val="222222"/>
          <w:szCs w:val="24"/>
        </w:rPr>
        <w:t>, πουλάνε στη</w:t>
      </w:r>
      <w:r w:rsidRPr="005B4D2E">
        <w:rPr>
          <w:rFonts w:eastAsia="Times New Roman"/>
          <w:color w:val="222222"/>
          <w:szCs w:val="24"/>
        </w:rPr>
        <w:t xml:space="preserve"> Θεσσαλονίκη και τη</w:t>
      </w:r>
      <w:r>
        <w:rPr>
          <w:rFonts w:eastAsia="Times New Roman"/>
          <w:color w:val="222222"/>
          <w:szCs w:val="24"/>
        </w:rPr>
        <w:t xml:space="preserve"> βόρεια</w:t>
      </w:r>
      <w:r w:rsidRPr="005B4D2E">
        <w:rPr>
          <w:rFonts w:eastAsia="Times New Roman"/>
          <w:color w:val="222222"/>
          <w:szCs w:val="24"/>
        </w:rPr>
        <w:t xml:space="preserve"> Ελλάδα περί </w:t>
      </w:r>
      <w:r>
        <w:rPr>
          <w:rFonts w:eastAsia="Times New Roman"/>
          <w:color w:val="222222"/>
          <w:szCs w:val="24"/>
        </w:rPr>
        <w:t>«Μητρόπολης</w:t>
      </w:r>
      <w:r w:rsidRPr="005B4D2E">
        <w:rPr>
          <w:rFonts w:eastAsia="Times New Roman"/>
          <w:color w:val="222222"/>
          <w:szCs w:val="24"/>
        </w:rPr>
        <w:t xml:space="preserve"> των Βαλκανίων</w:t>
      </w:r>
      <w:r>
        <w:rPr>
          <w:rFonts w:eastAsia="Times New Roman"/>
          <w:color w:val="222222"/>
          <w:szCs w:val="24"/>
        </w:rPr>
        <w:t>»</w:t>
      </w:r>
      <w:r w:rsidRPr="005B4D2E">
        <w:rPr>
          <w:rFonts w:eastAsia="Times New Roman"/>
          <w:color w:val="222222"/>
          <w:szCs w:val="24"/>
        </w:rPr>
        <w:t xml:space="preserve"> και </w:t>
      </w:r>
      <w:r>
        <w:rPr>
          <w:rFonts w:eastAsia="Times New Roman"/>
          <w:color w:val="222222"/>
          <w:szCs w:val="24"/>
        </w:rPr>
        <w:t>«</w:t>
      </w:r>
      <w:r w:rsidRPr="005B4D2E">
        <w:rPr>
          <w:rFonts w:eastAsia="Times New Roman"/>
          <w:color w:val="222222"/>
          <w:szCs w:val="24"/>
        </w:rPr>
        <w:t>καπιταλιστικού παραδείσου</w:t>
      </w:r>
      <w:r>
        <w:rPr>
          <w:rFonts w:eastAsia="Times New Roman"/>
          <w:color w:val="222222"/>
          <w:szCs w:val="24"/>
        </w:rPr>
        <w:t>»</w:t>
      </w:r>
      <w:r w:rsidRPr="005B4D2E">
        <w:rPr>
          <w:rFonts w:eastAsia="Times New Roman"/>
          <w:color w:val="222222"/>
          <w:szCs w:val="24"/>
        </w:rPr>
        <w:t xml:space="preserve"> που θα </w:t>
      </w:r>
      <w:r>
        <w:rPr>
          <w:rFonts w:eastAsia="Times New Roman"/>
          <w:color w:val="222222"/>
          <w:szCs w:val="24"/>
        </w:rPr>
        <w:t>έρθει δήθεν</w:t>
      </w:r>
      <w:r w:rsidRPr="005B4D2E">
        <w:rPr>
          <w:rFonts w:eastAsia="Times New Roman"/>
          <w:color w:val="222222"/>
          <w:szCs w:val="24"/>
        </w:rPr>
        <w:t xml:space="preserve"> με την επέκτα</w:t>
      </w:r>
      <w:r>
        <w:rPr>
          <w:rFonts w:eastAsia="Times New Roman"/>
          <w:color w:val="222222"/>
          <w:szCs w:val="24"/>
        </w:rPr>
        <w:t>ση του ελληνικού κεφαλαίου στη β</w:t>
      </w:r>
      <w:r w:rsidRPr="005B4D2E">
        <w:rPr>
          <w:rFonts w:eastAsia="Times New Roman"/>
          <w:color w:val="222222"/>
          <w:szCs w:val="24"/>
        </w:rPr>
        <w:t>αλκανική ενδ</w:t>
      </w:r>
      <w:r w:rsidRPr="005B4D2E">
        <w:rPr>
          <w:rFonts w:eastAsia="Times New Roman"/>
          <w:color w:val="222222"/>
          <w:szCs w:val="24"/>
        </w:rPr>
        <w:t>οχώρα</w:t>
      </w:r>
      <w:r>
        <w:rPr>
          <w:rFonts w:eastAsia="Times New Roman"/>
          <w:color w:val="222222"/>
          <w:szCs w:val="24"/>
        </w:rPr>
        <w:t>,</w:t>
      </w:r>
      <w:r w:rsidRPr="005B4D2E">
        <w:rPr>
          <w:rFonts w:eastAsia="Times New Roman"/>
          <w:color w:val="222222"/>
          <w:szCs w:val="24"/>
        </w:rPr>
        <w:t xml:space="preserve"> όπως λέτε</w:t>
      </w:r>
      <w:r>
        <w:rPr>
          <w:rFonts w:eastAsia="Times New Roman"/>
          <w:color w:val="222222"/>
          <w:szCs w:val="24"/>
        </w:rPr>
        <w:t>.</w:t>
      </w:r>
    </w:p>
    <w:p w14:paraId="2ED8B80C"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Για</w:t>
      </w:r>
      <w:r w:rsidRPr="005B4D2E">
        <w:rPr>
          <w:rFonts w:eastAsia="Times New Roman"/>
          <w:color w:val="222222"/>
          <w:szCs w:val="24"/>
        </w:rPr>
        <w:t xml:space="preserve"> σταθείτε </w:t>
      </w:r>
      <w:r>
        <w:rPr>
          <w:rFonts w:eastAsia="Times New Roman"/>
          <w:color w:val="222222"/>
          <w:szCs w:val="24"/>
        </w:rPr>
        <w:t>όμως,</w:t>
      </w:r>
      <w:r w:rsidRPr="005B4D2E">
        <w:rPr>
          <w:rFonts w:eastAsia="Times New Roman"/>
          <w:color w:val="222222"/>
          <w:szCs w:val="24"/>
        </w:rPr>
        <w:t xml:space="preserve"> γιατί το έργο το έχουμε ξαναδεί</w:t>
      </w:r>
      <w:r>
        <w:rPr>
          <w:rFonts w:eastAsia="Times New Roman"/>
          <w:color w:val="222222"/>
          <w:szCs w:val="24"/>
        </w:rPr>
        <w:t xml:space="preserve"> εκεί</w:t>
      </w:r>
      <w:r w:rsidRPr="005B4D2E">
        <w:rPr>
          <w:rFonts w:eastAsia="Times New Roman"/>
          <w:color w:val="222222"/>
          <w:szCs w:val="24"/>
        </w:rPr>
        <w:t xml:space="preserve"> πάνω στη δεκαετία του </w:t>
      </w:r>
      <w:r>
        <w:rPr>
          <w:rFonts w:eastAsia="Times New Roman"/>
          <w:color w:val="222222"/>
          <w:szCs w:val="24"/>
        </w:rPr>
        <w:t>19</w:t>
      </w:r>
      <w:r w:rsidRPr="005B4D2E">
        <w:rPr>
          <w:rFonts w:eastAsia="Times New Roman"/>
          <w:color w:val="222222"/>
          <w:szCs w:val="24"/>
        </w:rPr>
        <w:t>90</w:t>
      </w:r>
      <w:r>
        <w:rPr>
          <w:rFonts w:eastAsia="Times New Roman"/>
          <w:color w:val="222222"/>
          <w:szCs w:val="24"/>
        </w:rPr>
        <w:t>. Ήταν</w:t>
      </w:r>
      <w:r w:rsidRPr="005B4D2E">
        <w:rPr>
          <w:rFonts w:eastAsia="Times New Roman"/>
          <w:color w:val="222222"/>
          <w:szCs w:val="24"/>
        </w:rPr>
        <w:t xml:space="preserve"> αντιλαϊκό και άφησε πίσω που κουφάρια εργοστασίων</w:t>
      </w:r>
      <w:r>
        <w:rPr>
          <w:rFonts w:eastAsia="Times New Roman"/>
          <w:color w:val="222222"/>
          <w:szCs w:val="24"/>
        </w:rPr>
        <w:t>,</w:t>
      </w:r>
      <w:r w:rsidRPr="005B4D2E">
        <w:rPr>
          <w:rFonts w:eastAsia="Times New Roman"/>
          <w:color w:val="222222"/>
          <w:szCs w:val="24"/>
        </w:rPr>
        <w:t xml:space="preserve"> ανεργία και φτώχεια</w:t>
      </w:r>
      <w:r>
        <w:rPr>
          <w:rFonts w:eastAsia="Times New Roman"/>
          <w:color w:val="222222"/>
          <w:szCs w:val="24"/>
        </w:rPr>
        <w:t>. Πηγαίνετε</w:t>
      </w:r>
      <w:r w:rsidRPr="005B4D2E">
        <w:rPr>
          <w:rFonts w:eastAsia="Times New Roman"/>
          <w:color w:val="222222"/>
          <w:szCs w:val="24"/>
        </w:rPr>
        <w:t xml:space="preserve"> μια βόλτα στη Νάουσα της Μακεδονίας</w:t>
      </w:r>
      <w:r>
        <w:rPr>
          <w:rFonts w:eastAsia="Times New Roman"/>
          <w:color w:val="222222"/>
          <w:szCs w:val="24"/>
        </w:rPr>
        <w:t>,</w:t>
      </w:r>
      <w:r w:rsidRPr="005B4D2E">
        <w:rPr>
          <w:rFonts w:eastAsia="Times New Roman"/>
          <w:color w:val="222222"/>
          <w:szCs w:val="24"/>
        </w:rPr>
        <w:t xml:space="preserve"> να το δείτε με τα ίδια σας τα </w:t>
      </w:r>
      <w:r w:rsidRPr="005B4D2E">
        <w:rPr>
          <w:rFonts w:eastAsia="Times New Roman"/>
          <w:color w:val="222222"/>
          <w:szCs w:val="24"/>
        </w:rPr>
        <w:t>μάτια</w:t>
      </w:r>
      <w:r>
        <w:rPr>
          <w:rFonts w:eastAsia="Times New Roman"/>
          <w:color w:val="222222"/>
          <w:szCs w:val="24"/>
        </w:rPr>
        <w:t>.</w:t>
      </w:r>
    </w:p>
    <w:p w14:paraId="2ED8B80D"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Εξίσου</w:t>
      </w:r>
      <w:r w:rsidRPr="005B4D2E">
        <w:rPr>
          <w:rFonts w:eastAsia="Times New Roman"/>
          <w:color w:val="222222"/>
          <w:szCs w:val="24"/>
        </w:rPr>
        <w:t xml:space="preserve"> επικίνδυνα </w:t>
      </w:r>
      <w:r>
        <w:rPr>
          <w:rFonts w:eastAsia="Times New Roman"/>
          <w:color w:val="222222"/>
          <w:szCs w:val="24"/>
        </w:rPr>
        <w:t>και</w:t>
      </w:r>
      <w:r w:rsidRPr="005B4D2E">
        <w:rPr>
          <w:rFonts w:eastAsia="Times New Roman"/>
          <w:color w:val="222222"/>
          <w:szCs w:val="24"/>
        </w:rPr>
        <w:t xml:space="preserve"> αντιδρασ</w:t>
      </w:r>
      <w:r>
        <w:rPr>
          <w:rFonts w:eastAsia="Times New Roman"/>
          <w:color w:val="222222"/>
          <w:szCs w:val="24"/>
        </w:rPr>
        <w:t>τικά είναι και τα όσα λέει ο ΣΥΡΙΖΑ</w:t>
      </w:r>
      <w:r w:rsidRPr="005B4D2E">
        <w:rPr>
          <w:rFonts w:eastAsia="Times New Roman"/>
          <w:color w:val="222222"/>
          <w:szCs w:val="24"/>
        </w:rPr>
        <w:t xml:space="preserve"> για το δικαίωμα του λεγόμενου </w:t>
      </w:r>
      <w:r>
        <w:rPr>
          <w:rFonts w:eastAsia="Times New Roman"/>
          <w:color w:val="222222"/>
          <w:szCs w:val="24"/>
        </w:rPr>
        <w:t>«</w:t>
      </w:r>
      <w:r w:rsidRPr="005B4D2E">
        <w:rPr>
          <w:rFonts w:eastAsia="Times New Roman"/>
          <w:color w:val="222222"/>
          <w:szCs w:val="24"/>
        </w:rPr>
        <w:t>συλλογικού αυτοπροσδιορισμού</w:t>
      </w:r>
      <w:r>
        <w:rPr>
          <w:rFonts w:eastAsia="Times New Roman"/>
          <w:color w:val="222222"/>
          <w:szCs w:val="24"/>
        </w:rPr>
        <w:t>», όπως το λέει. Π</w:t>
      </w:r>
      <w:r w:rsidRPr="005B4D2E">
        <w:rPr>
          <w:rFonts w:eastAsia="Times New Roman"/>
          <w:color w:val="222222"/>
          <w:szCs w:val="24"/>
        </w:rPr>
        <w:t>ρόκειται για καραμπινάτο ιμπεριαλιστικό ιδεολόγημα</w:t>
      </w:r>
      <w:r>
        <w:rPr>
          <w:rFonts w:eastAsia="Times New Roman"/>
          <w:color w:val="222222"/>
          <w:szCs w:val="24"/>
        </w:rPr>
        <w:t>,</w:t>
      </w:r>
      <w:r w:rsidRPr="005B4D2E">
        <w:rPr>
          <w:rFonts w:eastAsia="Times New Roman"/>
          <w:color w:val="222222"/>
          <w:szCs w:val="24"/>
        </w:rPr>
        <w:t xml:space="preserve"> το οποίο από τη δεκαετία του </w:t>
      </w:r>
      <w:r>
        <w:rPr>
          <w:rFonts w:eastAsia="Times New Roman"/>
          <w:color w:val="222222"/>
          <w:szCs w:val="24"/>
        </w:rPr>
        <w:t>19</w:t>
      </w:r>
      <w:r w:rsidRPr="005B4D2E">
        <w:rPr>
          <w:rFonts w:eastAsia="Times New Roman"/>
          <w:color w:val="222222"/>
          <w:szCs w:val="24"/>
        </w:rPr>
        <w:t>90 πλασ</w:t>
      </w:r>
      <w:r>
        <w:rPr>
          <w:rFonts w:eastAsia="Times New Roman"/>
          <w:color w:val="222222"/>
          <w:szCs w:val="24"/>
        </w:rPr>
        <w:t>άρεται</w:t>
      </w:r>
      <w:r w:rsidRPr="005B4D2E">
        <w:rPr>
          <w:rFonts w:eastAsia="Times New Roman"/>
          <w:color w:val="222222"/>
          <w:szCs w:val="24"/>
        </w:rPr>
        <w:t xml:space="preserve"> μεθοδικά </w:t>
      </w:r>
      <w:r w:rsidRPr="005B4D2E">
        <w:rPr>
          <w:rFonts w:eastAsia="Times New Roman"/>
          <w:color w:val="222222"/>
          <w:szCs w:val="24"/>
        </w:rPr>
        <w:t>ως δήθεν δημοκρατικό και ανθρωπιστικό</w:t>
      </w:r>
      <w:r>
        <w:rPr>
          <w:rFonts w:eastAsia="Times New Roman"/>
          <w:color w:val="222222"/>
          <w:szCs w:val="24"/>
        </w:rPr>
        <w:t xml:space="preserve">. Τι </w:t>
      </w:r>
      <w:r>
        <w:rPr>
          <w:rFonts w:eastAsia="Times New Roman"/>
          <w:color w:val="222222"/>
          <w:szCs w:val="24"/>
        </w:rPr>
        <w:lastRenderedPageBreak/>
        <w:t>λέει</w:t>
      </w:r>
      <w:r w:rsidRPr="005B4D2E">
        <w:rPr>
          <w:rFonts w:eastAsia="Times New Roman"/>
          <w:color w:val="222222"/>
          <w:szCs w:val="24"/>
        </w:rPr>
        <w:t xml:space="preserve"> αυτό με λίγα λόγια</w:t>
      </w:r>
      <w:r>
        <w:rPr>
          <w:rFonts w:eastAsia="Times New Roman"/>
          <w:color w:val="222222"/>
          <w:szCs w:val="24"/>
        </w:rPr>
        <w:t>; Α</w:t>
      </w:r>
      <w:r w:rsidRPr="005B4D2E">
        <w:rPr>
          <w:rFonts w:eastAsia="Times New Roman"/>
          <w:color w:val="222222"/>
          <w:szCs w:val="24"/>
        </w:rPr>
        <w:t xml:space="preserve">μφισβητεί ότι ο χαρακτήρας ενός έθνους έχει αντικειμενική ιστορική βάση και ισχυρίζεται ότι μπορεί και να στηρίζεται ο χαρακτήρας ενός έθνους </w:t>
      </w:r>
      <w:r>
        <w:rPr>
          <w:rFonts w:eastAsia="Times New Roman"/>
          <w:color w:val="222222"/>
          <w:szCs w:val="24"/>
        </w:rPr>
        <w:t>στη βάση υποκειμενικών μόνο κριτηρίων, διαθέσε</w:t>
      </w:r>
      <w:r>
        <w:rPr>
          <w:rFonts w:eastAsia="Times New Roman"/>
          <w:color w:val="222222"/>
          <w:szCs w:val="24"/>
        </w:rPr>
        <w:t xml:space="preserve">ων και αντιλήψεων, δηλαδή κάτι σαν το </w:t>
      </w:r>
      <w:r>
        <w:rPr>
          <w:rFonts w:eastAsia="Times New Roman"/>
          <w:color w:val="222222"/>
          <w:szCs w:val="24"/>
        </w:rPr>
        <w:t>ε</w:t>
      </w:r>
      <w:r>
        <w:rPr>
          <w:rFonts w:eastAsia="Times New Roman"/>
          <w:color w:val="222222"/>
          <w:szCs w:val="24"/>
        </w:rPr>
        <w:t>ίσαι ό,τι δηλώσεις. Και αν βολεύει ένας</w:t>
      </w:r>
      <w:r w:rsidRPr="005B4D2E">
        <w:rPr>
          <w:rFonts w:eastAsia="Times New Roman"/>
          <w:color w:val="222222"/>
          <w:szCs w:val="24"/>
        </w:rPr>
        <w:t xml:space="preserve"> συλλογικός αυτοπροσδιορισμός τους ιμπεριαλιστές</w:t>
      </w:r>
      <w:r>
        <w:rPr>
          <w:rFonts w:eastAsia="Times New Roman"/>
          <w:color w:val="222222"/>
          <w:szCs w:val="24"/>
        </w:rPr>
        <w:t>, τότε μπορεί και</w:t>
      </w:r>
      <w:r w:rsidRPr="005B4D2E">
        <w:rPr>
          <w:rFonts w:eastAsia="Times New Roman"/>
          <w:color w:val="222222"/>
          <w:szCs w:val="24"/>
        </w:rPr>
        <w:t xml:space="preserve"> να δικαιούσαι και κράτος</w:t>
      </w:r>
      <w:r>
        <w:rPr>
          <w:rFonts w:eastAsia="Times New Roman"/>
          <w:color w:val="222222"/>
          <w:szCs w:val="24"/>
        </w:rPr>
        <w:t>,</w:t>
      </w:r>
      <w:r w:rsidRPr="005B4D2E">
        <w:rPr>
          <w:rFonts w:eastAsia="Times New Roman"/>
          <w:color w:val="222222"/>
          <w:szCs w:val="24"/>
        </w:rPr>
        <w:t xml:space="preserve"> όπως </w:t>
      </w:r>
      <w:r>
        <w:rPr>
          <w:rFonts w:eastAsia="Times New Roman"/>
          <w:color w:val="222222"/>
          <w:szCs w:val="24"/>
        </w:rPr>
        <w:t>ας πούμε το προτεκτοράτο του Κοσσόβου. Α</w:t>
      </w:r>
      <w:r w:rsidRPr="005B4D2E">
        <w:rPr>
          <w:rFonts w:eastAsia="Times New Roman"/>
          <w:color w:val="222222"/>
          <w:szCs w:val="24"/>
        </w:rPr>
        <w:t>ν δεν τους βολεύει</w:t>
      </w:r>
      <w:r>
        <w:rPr>
          <w:rFonts w:eastAsia="Times New Roman"/>
          <w:color w:val="222222"/>
          <w:szCs w:val="24"/>
        </w:rPr>
        <w:t>,</w:t>
      </w:r>
      <w:r w:rsidRPr="005B4D2E">
        <w:rPr>
          <w:rFonts w:eastAsia="Times New Roman"/>
          <w:color w:val="222222"/>
          <w:szCs w:val="24"/>
        </w:rPr>
        <w:t xml:space="preserve"> </w:t>
      </w:r>
      <w:r>
        <w:rPr>
          <w:rFonts w:eastAsia="Times New Roman"/>
          <w:color w:val="222222"/>
          <w:szCs w:val="24"/>
        </w:rPr>
        <w:t>όμως,</w:t>
      </w:r>
      <w:r w:rsidRPr="005B4D2E">
        <w:rPr>
          <w:rFonts w:eastAsia="Times New Roman"/>
          <w:color w:val="222222"/>
          <w:szCs w:val="24"/>
        </w:rPr>
        <w:t xml:space="preserve"> όπως </w:t>
      </w:r>
      <w:r>
        <w:rPr>
          <w:rFonts w:eastAsia="Times New Roman"/>
          <w:color w:val="222222"/>
          <w:szCs w:val="24"/>
        </w:rPr>
        <w:t xml:space="preserve">ισχύει με </w:t>
      </w:r>
      <w:r w:rsidRPr="005B4D2E">
        <w:rPr>
          <w:rFonts w:eastAsia="Times New Roman"/>
          <w:color w:val="222222"/>
          <w:szCs w:val="24"/>
        </w:rPr>
        <w:t>την Παλαιστίνη</w:t>
      </w:r>
      <w:r>
        <w:rPr>
          <w:rFonts w:eastAsia="Times New Roman"/>
          <w:color w:val="222222"/>
          <w:szCs w:val="24"/>
        </w:rPr>
        <w:t>,</w:t>
      </w:r>
      <w:r w:rsidRPr="005B4D2E">
        <w:rPr>
          <w:rFonts w:eastAsia="Times New Roman"/>
          <w:color w:val="222222"/>
          <w:szCs w:val="24"/>
        </w:rPr>
        <w:t xml:space="preserve"> τότε αυτό το δικαίωμα δεν</w:t>
      </w:r>
      <w:r>
        <w:rPr>
          <w:rFonts w:eastAsia="Times New Roman"/>
          <w:color w:val="222222"/>
          <w:szCs w:val="24"/>
        </w:rPr>
        <w:t xml:space="preserve"> αναγνωρίζεται</w:t>
      </w:r>
      <w:r w:rsidRPr="005B4D2E">
        <w:rPr>
          <w:rFonts w:eastAsia="Times New Roman"/>
          <w:color w:val="222222"/>
          <w:szCs w:val="24"/>
        </w:rPr>
        <w:t xml:space="preserve"> για τον πολύπαθο και ηρωικό αυτό </w:t>
      </w:r>
      <w:r>
        <w:rPr>
          <w:rFonts w:eastAsia="Times New Roman"/>
          <w:color w:val="222222"/>
          <w:szCs w:val="24"/>
        </w:rPr>
        <w:t>λαό</w:t>
      </w:r>
      <w:r w:rsidRPr="005B4D2E">
        <w:rPr>
          <w:rFonts w:eastAsia="Times New Roman"/>
          <w:color w:val="222222"/>
          <w:szCs w:val="24"/>
        </w:rPr>
        <w:t xml:space="preserve"> της Παλαιστίνης</w:t>
      </w:r>
      <w:r>
        <w:rPr>
          <w:rFonts w:eastAsia="Times New Roman"/>
          <w:color w:val="222222"/>
          <w:szCs w:val="24"/>
        </w:rPr>
        <w:t>.</w:t>
      </w:r>
    </w:p>
    <w:p w14:paraId="2ED8B80E"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Να, λοιπόν,</w:t>
      </w:r>
      <w:r w:rsidRPr="005B4D2E">
        <w:rPr>
          <w:rFonts w:eastAsia="Times New Roman"/>
          <w:color w:val="222222"/>
          <w:szCs w:val="24"/>
        </w:rPr>
        <w:t xml:space="preserve"> γιατί λέμε ότι αυτό αποτελεί πολύτιμο σύγχρονο εργαλείο των ιμπεριαλιστών</w:t>
      </w:r>
      <w:r>
        <w:rPr>
          <w:rFonts w:eastAsia="Times New Roman"/>
          <w:color w:val="222222"/>
          <w:szCs w:val="24"/>
        </w:rPr>
        <w:t>,</w:t>
      </w:r>
      <w:r w:rsidRPr="005B4D2E">
        <w:rPr>
          <w:rFonts w:eastAsia="Times New Roman"/>
          <w:color w:val="222222"/>
          <w:szCs w:val="24"/>
        </w:rPr>
        <w:t xml:space="preserve"> για να υποδαυλίζουν και να αναζωπυρώνουν υπαρκτά και να δημιουργούν </w:t>
      </w:r>
      <w:r>
        <w:rPr>
          <w:rFonts w:eastAsia="Times New Roman"/>
          <w:color w:val="222222"/>
          <w:szCs w:val="24"/>
        </w:rPr>
        <w:t>ακόμα και ανύπαρκτα</w:t>
      </w:r>
      <w:r w:rsidRPr="005B4D2E">
        <w:rPr>
          <w:rFonts w:eastAsia="Times New Roman"/>
          <w:color w:val="222222"/>
          <w:szCs w:val="24"/>
        </w:rPr>
        <w:t xml:space="preserve"> ζητήματα μειονοτικά</w:t>
      </w:r>
      <w:r>
        <w:rPr>
          <w:rFonts w:eastAsia="Times New Roman"/>
          <w:color w:val="222222"/>
          <w:szCs w:val="24"/>
        </w:rPr>
        <w:t xml:space="preserve">, ώστε μετά να εμφανίζονται </w:t>
      </w:r>
      <w:r w:rsidRPr="005B4D2E">
        <w:rPr>
          <w:rFonts w:eastAsia="Times New Roman"/>
          <w:color w:val="222222"/>
          <w:szCs w:val="24"/>
        </w:rPr>
        <w:t>ως δήθεν ειρηνοποιοί διαιτητές</w:t>
      </w:r>
      <w:r>
        <w:rPr>
          <w:rFonts w:eastAsia="Times New Roman"/>
          <w:color w:val="222222"/>
          <w:szCs w:val="24"/>
        </w:rPr>
        <w:t>.</w:t>
      </w:r>
    </w:p>
    <w:p w14:paraId="2ED8B80F" w14:textId="77777777" w:rsidR="00C647AD" w:rsidRDefault="00D506E1">
      <w:pPr>
        <w:spacing w:after="0" w:line="600" w:lineRule="auto"/>
        <w:ind w:firstLine="720"/>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 το κουδούνι λήξ</w:t>
      </w:r>
      <w:r>
        <w:rPr>
          <w:rFonts w:eastAsia="Times New Roman" w:cs="Times New Roman"/>
          <w:szCs w:val="24"/>
        </w:rPr>
        <w:t>εως</w:t>
      </w:r>
      <w:r w:rsidRPr="003231A5">
        <w:rPr>
          <w:rFonts w:eastAsia="Times New Roman" w:cs="Times New Roman"/>
          <w:szCs w:val="24"/>
        </w:rPr>
        <w:t xml:space="preserve"> του χρόνου ομιλίας του κυρίου Βουλευτή)</w:t>
      </w:r>
    </w:p>
    <w:p w14:paraId="2ED8B810"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Τελειώ</w:t>
      </w:r>
      <w:r>
        <w:rPr>
          <w:rFonts w:eastAsia="Times New Roman"/>
          <w:color w:val="222222"/>
          <w:szCs w:val="24"/>
        </w:rPr>
        <w:t>νω, κύριε Πρόεδρε.</w:t>
      </w:r>
    </w:p>
    <w:p w14:paraId="2ED8B811"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lastRenderedPageBreak/>
        <w:t>Μην</w:t>
      </w:r>
      <w:r w:rsidRPr="005B4D2E">
        <w:rPr>
          <w:rFonts w:eastAsia="Times New Roman"/>
          <w:color w:val="222222"/>
          <w:szCs w:val="24"/>
        </w:rPr>
        <w:t xml:space="preserve"> πάτε μακριά</w:t>
      </w:r>
      <w:r>
        <w:rPr>
          <w:rFonts w:eastAsia="Times New Roman"/>
          <w:color w:val="222222"/>
          <w:szCs w:val="24"/>
        </w:rPr>
        <w:t>. Στη</w:t>
      </w:r>
      <w:r w:rsidRPr="005B4D2E">
        <w:rPr>
          <w:rFonts w:eastAsia="Times New Roman"/>
          <w:color w:val="222222"/>
          <w:szCs w:val="24"/>
        </w:rPr>
        <w:t xml:space="preserve"> διάλυση της Γιουγκοσλαβίας αυτό το εργαλείο αξιοποιήθηκε </w:t>
      </w:r>
      <w:r>
        <w:rPr>
          <w:rFonts w:eastAsia="Times New Roman"/>
          <w:color w:val="222222"/>
          <w:szCs w:val="24"/>
        </w:rPr>
        <w:t>κατά κόρον, αφού</w:t>
      </w:r>
      <w:r>
        <w:rPr>
          <w:rFonts w:eastAsia="Times New Roman"/>
          <w:color w:val="222222"/>
          <w:szCs w:val="24"/>
        </w:rPr>
        <w:t>,</w:t>
      </w:r>
      <w:r w:rsidRPr="005B4D2E">
        <w:rPr>
          <w:rFonts w:eastAsia="Times New Roman"/>
          <w:color w:val="222222"/>
          <w:szCs w:val="24"/>
        </w:rPr>
        <w:t xml:space="preserve"> βέβαια</w:t>
      </w:r>
      <w:r>
        <w:rPr>
          <w:rFonts w:eastAsia="Times New Roman"/>
          <w:color w:val="222222"/>
          <w:szCs w:val="24"/>
        </w:rPr>
        <w:t>,</w:t>
      </w:r>
      <w:r w:rsidRPr="005B4D2E">
        <w:rPr>
          <w:rFonts w:eastAsia="Times New Roman"/>
          <w:color w:val="222222"/>
          <w:szCs w:val="24"/>
        </w:rPr>
        <w:t xml:space="preserve"> πρώτα καλλιεργήθηκε το έδαφος με καταιγισμό εκθ</w:t>
      </w:r>
      <w:r>
        <w:rPr>
          <w:rFonts w:eastAsia="Times New Roman"/>
          <w:color w:val="222222"/>
          <w:szCs w:val="24"/>
        </w:rPr>
        <w:t>έσεων και δημοσιευμάτων από ευαγή</w:t>
      </w:r>
      <w:r w:rsidRPr="005B4D2E">
        <w:rPr>
          <w:rFonts w:eastAsia="Times New Roman"/>
          <w:color w:val="222222"/>
          <w:szCs w:val="24"/>
        </w:rPr>
        <w:t xml:space="preserve"> ιμπεριαλιστικά ιδρύματα τύπου Κάρνεγκι στα τέλη του </w:t>
      </w:r>
      <w:r w:rsidRPr="005B4D2E">
        <w:rPr>
          <w:rFonts w:eastAsia="Times New Roman"/>
          <w:color w:val="222222"/>
          <w:szCs w:val="24"/>
        </w:rPr>
        <w:t>1996</w:t>
      </w:r>
      <w:r>
        <w:rPr>
          <w:rFonts w:eastAsia="Times New Roman"/>
          <w:color w:val="222222"/>
          <w:szCs w:val="24"/>
        </w:rPr>
        <w:t>. Ποιος το λάνσαρε επίσημα στη</w:t>
      </w:r>
      <w:r w:rsidRPr="005B4D2E">
        <w:rPr>
          <w:rFonts w:eastAsia="Times New Roman"/>
          <w:color w:val="222222"/>
          <w:szCs w:val="24"/>
        </w:rPr>
        <w:t xml:space="preserve"> χώρα </w:t>
      </w:r>
      <w:r>
        <w:rPr>
          <w:rFonts w:eastAsia="Times New Roman"/>
          <w:color w:val="222222"/>
          <w:szCs w:val="24"/>
        </w:rPr>
        <w:t>μας; Το λάνσαρε ο</w:t>
      </w:r>
      <w:r w:rsidRPr="005B4D2E">
        <w:rPr>
          <w:rFonts w:eastAsia="Times New Roman"/>
          <w:color w:val="222222"/>
          <w:szCs w:val="24"/>
        </w:rPr>
        <w:t xml:space="preserve"> Γ</w:t>
      </w:r>
      <w:r>
        <w:rPr>
          <w:rFonts w:eastAsia="Times New Roman"/>
          <w:color w:val="222222"/>
          <w:szCs w:val="24"/>
        </w:rPr>
        <w:t>ε</w:t>
      </w:r>
      <w:r w:rsidRPr="005B4D2E">
        <w:rPr>
          <w:rFonts w:eastAsia="Times New Roman"/>
          <w:color w:val="222222"/>
          <w:szCs w:val="24"/>
        </w:rPr>
        <w:t>ώργ</w:t>
      </w:r>
      <w:r>
        <w:rPr>
          <w:rFonts w:eastAsia="Times New Roman"/>
          <w:color w:val="222222"/>
          <w:szCs w:val="24"/>
        </w:rPr>
        <w:t>ι</w:t>
      </w:r>
      <w:r w:rsidRPr="005B4D2E">
        <w:rPr>
          <w:rFonts w:eastAsia="Times New Roman"/>
          <w:color w:val="222222"/>
          <w:szCs w:val="24"/>
        </w:rPr>
        <w:t xml:space="preserve">ος Παπανδρέου το 1999 ως Υπουργός Εξωτερικών </w:t>
      </w:r>
      <w:r>
        <w:rPr>
          <w:rFonts w:eastAsia="Times New Roman"/>
          <w:color w:val="222222"/>
          <w:szCs w:val="24"/>
        </w:rPr>
        <w:t xml:space="preserve">μιλώντας για τη Θράκη. </w:t>
      </w:r>
    </w:p>
    <w:p w14:paraId="2ED8B812"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Σήμερα</w:t>
      </w:r>
      <w:r w:rsidRPr="005B4D2E">
        <w:rPr>
          <w:rFonts w:eastAsia="Times New Roman"/>
          <w:color w:val="222222"/>
          <w:szCs w:val="24"/>
        </w:rPr>
        <w:t xml:space="preserve"> αυτό το αντιδραστικό ιμπεριαλιστικό κατασκεύασμα που κρύβει ολοφάνερο</w:t>
      </w:r>
      <w:r>
        <w:rPr>
          <w:rFonts w:eastAsia="Times New Roman"/>
          <w:color w:val="222222"/>
          <w:szCs w:val="24"/>
        </w:rPr>
        <w:t>υ</w:t>
      </w:r>
      <w:r w:rsidRPr="005B4D2E">
        <w:rPr>
          <w:rFonts w:eastAsia="Times New Roman"/>
          <w:color w:val="222222"/>
          <w:szCs w:val="24"/>
        </w:rPr>
        <w:t>ς κ</w:t>
      </w:r>
      <w:r>
        <w:rPr>
          <w:rFonts w:eastAsia="Times New Roman"/>
          <w:color w:val="222222"/>
          <w:szCs w:val="24"/>
        </w:rPr>
        <w:t>ινδύνους, το</w:t>
      </w:r>
      <w:r w:rsidRPr="005B4D2E">
        <w:rPr>
          <w:rFonts w:eastAsia="Times New Roman"/>
          <w:color w:val="222222"/>
          <w:szCs w:val="24"/>
        </w:rPr>
        <w:t xml:space="preserve"> επικαλείται και το υποστηρίζει</w:t>
      </w:r>
      <w:r w:rsidRPr="005B4D2E">
        <w:rPr>
          <w:rFonts w:eastAsia="Times New Roman"/>
          <w:color w:val="222222"/>
          <w:szCs w:val="24"/>
        </w:rPr>
        <w:t xml:space="preserve"> ο Σ</w:t>
      </w:r>
      <w:r>
        <w:rPr>
          <w:rFonts w:eastAsia="Times New Roman"/>
          <w:color w:val="222222"/>
          <w:szCs w:val="24"/>
        </w:rPr>
        <w:t>ΥΡΙΖΑ. Εύγε και εις ανώτερα!</w:t>
      </w:r>
    </w:p>
    <w:p w14:paraId="2ED8B813"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Γ</w:t>
      </w:r>
      <w:r w:rsidRPr="005B4D2E">
        <w:rPr>
          <w:rFonts w:eastAsia="Times New Roman"/>
          <w:color w:val="222222"/>
          <w:szCs w:val="24"/>
        </w:rPr>
        <w:t xml:space="preserve">νωρίζουμε καλά πως </w:t>
      </w:r>
      <w:r>
        <w:rPr>
          <w:rFonts w:eastAsia="Times New Roman"/>
          <w:color w:val="222222"/>
          <w:szCs w:val="24"/>
        </w:rPr>
        <w:t>η πλειοψηφία του λαού μας αγωνιά</w:t>
      </w:r>
      <w:r w:rsidRPr="005B4D2E">
        <w:rPr>
          <w:rFonts w:eastAsia="Times New Roman"/>
          <w:color w:val="222222"/>
          <w:szCs w:val="24"/>
        </w:rPr>
        <w:t xml:space="preserve"> </w:t>
      </w:r>
      <w:r>
        <w:rPr>
          <w:rFonts w:eastAsia="Times New Roman"/>
          <w:color w:val="222222"/>
          <w:szCs w:val="24"/>
        </w:rPr>
        <w:t>και</w:t>
      </w:r>
      <w:r w:rsidRPr="005B4D2E">
        <w:rPr>
          <w:rFonts w:eastAsia="Times New Roman"/>
          <w:color w:val="222222"/>
          <w:szCs w:val="24"/>
        </w:rPr>
        <w:t xml:space="preserve"> ανησυχεί για τις εξελίξεις</w:t>
      </w:r>
      <w:r>
        <w:rPr>
          <w:rFonts w:eastAsia="Times New Roman"/>
          <w:color w:val="222222"/>
          <w:szCs w:val="24"/>
        </w:rPr>
        <w:t>. Π</w:t>
      </w:r>
      <w:r w:rsidRPr="005B4D2E">
        <w:rPr>
          <w:rFonts w:eastAsia="Times New Roman"/>
          <w:color w:val="222222"/>
          <w:szCs w:val="24"/>
        </w:rPr>
        <w:t>ροβλημα</w:t>
      </w:r>
      <w:r>
        <w:rPr>
          <w:rFonts w:eastAsia="Times New Roman"/>
          <w:color w:val="222222"/>
          <w:szCs w:val="24"/>
        </w:rPr>
        <w:t xml:space="preserve">τίζεται για τις κρίσιμες ασάφειες της </w:t>
      </w:r>
      <w:r>
        <w:rPr>
          <w:rFonts w:eastAsia="Times New Roman"/>
          <w:color w:val="222222"/>
          <w:szCs w:val="24"/>
        </w:rPr>
        <w:t>σ</w:t>
      </w:r>
      <w:r w:rsidRPr="005B4D2E">
        <w:rPr>
          <w:rFonts w:eastAsia="Times New Roman"/>
          <w:color w:val="222222"/>
          <w:szCs w:val="24"/>
        </w:rPr>
        <w:t>υμφωνίας</w:t>
      </w:r>
      <w:r>
        <w:rPr>
          <w:rFonts w:eastAsia="Times New Roman"/>
          <w:color w:val="222222"/>
          <w:szCs w:val="24"/>
        </w:rPr>
        <w:t>. Γ</w:t>
      </w:r>
      <w:r w:rsidRPr="005B4D2E">
        <w:rPr>
          <w:rFonts w:eastAsia="Times New Roman"/>
          <w:color w:val="222222"/>
          <w:szCs w:val="24"/>
        </w:rPr>
        <w:t xml:space="preserve">νωρίζουμε καλά πως δεν εμπιστεύεται ούτε </w:t>
      </w:r>
      <w:r>
        <w:rPr>
          <w:rFonts w:eastAsia="Times New Roman"/>
          <w:color w:val="222222"/>
          <w:szCs w:val="24"/>
        </w:rPr>
        <w:t>νοιώθει και κα</w:t>
      </w:r>
      <w:r>
        <w:rPr>
          <w:rFonts w:eastAsia="Times New Roman"/>
          <w:color w:val="222222"/>
          <w:szCs w:val="24"/>
        </w:rPr>
        <w:t>μ</w:t>
      </w:r>
      <w:r>
        <w:rPr>
          <w:rFonts w:eastAsia="Times New Roman"/>
          <w:color w:val="222222"/>
          <w:szCs w:val="24"/>
        </w:rPr>
        <w:t>μιά ασφάλεια με</w:t>
      </w:r>
      <w:r w:rsidRPr="005B4D2E">
        <w:rPr>
          <w:rFonts w:eastAsia="Times New Roman"/>
          <w:color w:val="222222"/>
          <w:szCs w:val="24"/>
        </w:rPr>
        <w:t xml:space="preserve"> την εμπλοκή της </w:t>
      </w:r>
      <w:r>
        <w:rPr>
          <w:rFonts w:eastAsia="Times New Roman"/>
          <w:color w:val="222222"/>
          <w:szCs w:val="24"/>
        </w:rPr>
        <w:t>χώρας</w:t>
      </w:r>
      <w:r w:rsidRPr="005B4D2E">
        <w:rPr>
          <w:rFonts w:eastAsia="Times New Roman"/>
          <w:color w:val="222222"/>
          <w:szCs w:val="24"/>
        </w:rPr>
        <w:t xml:space="preserve"> </w:t>
      </w:r>
      <w:r>
        <w:rPr>
          <w:rFonts w:eastAsia="Times New Roman"/>
          <w:color w:val="222222"/>
          <w:szCs w:val="24"/>
        </w:rPr>
        <w:t>στους ευρωνατοϊκούς</w:t>
      </w:r>
      <w:r w:rsidRPr="005B4D2E">
        <w:rPr>
          <w:rFonts w:eastAsia="Times New Roman"/>
          <w:color w:val="222222"/>
          <w:szCs w:val="24"/>
        </w:rPr>
        <w:t xml:space="preserve"> σχεδιασμούς</w:t>
      </w:r>
      <w:r>
        <w:rPr>
          <w:rFonts w:eastAsia="Times New Roman"/>
          <w:color w:val="222222"/>
          <w:szCs w:val="24"/>
        </w:rPr>
        <w:t>. Ά</w:t>
      </w:r>
      <w:r w:rsidRPr="005B4D2E">
        <w:rPr>
          <w:rFonts w:eastAsia="Times New Roman"/>
          <w:color w:val="222222"/>
          <w:szCs w:val="24"/>
        </w:rPr>
        <w:t xml:space="preserve">λλωστε έχει καεί η γούνα μας πολλές φορές απ' αυτούς τους σχεδιασμούς και στην Κύπρο και με τη </w:t>
      </w:r>
      <w:r>
        <w:rPr>
          <w:rFonts w:eastAsia="Times New Roman"/>
          <w:color w:val="222222"/>
          <w:szCs w:val="24"/>
        </w:rPr>
        <w:t>χ</w:t>
      </w:r>
      <w:r w:rsidRPr="005B4D2E">
        <w:rPr>
          <w:rFonts w:eastAsia="Times New Roman"/>
          <w:color w:val="222222"/>
          <w:szCs w:val="24"/>
        </w:rPr>
        <w:t>ούντα</w:t>
      </w:r>
      <w:r>
        <w:rPr>
          <w:rFonts w:eastAsia="Times New Roman"/>
          <w:color w:val="222222"/>
          <w:szCs w:val="24"/>
        </w:rPr>
        <w:t>.</w:t>
      </w:r>
    </w:p>
    <w:p w14:paraId="2ED8B814"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Σας παρακαλώ, ολοκληρώστε.</w:t>
      </w:r>
    </w:p>
    <w:p w14:paraId="2ED8B815" w14:textId="77777777" w:rsidR="00C647AD" w:rsidRDefault="00D506E1">
      <w:pPr>
        <w:spacing w:after="0" w:line="600" w:lineRule="auto"/>
        <w:ind w:firstLine="720"/>
        <w:jc w:val="both"/>
        <w:rPr>
          <w:rFonts w:eastAsia="Times New Roman"/>
          <w:color w:val="222222"/>
          <w:szCs w:val="24"/>
        </w:rPr>
      </w:pPr>
      <w:r>
        <w:rPr>
          <w:rFonts w:eastAsia="Times New Roman" w:cs="Times New Roman"/>
          <w:b/>
          <w:szCs w:val="24"/>
        </w:rPr>
        <w:lastRenderedPageBreak/>
        <w:t xml:space="preserve">ΙΩΑΝΝΗΣ ΔΕΛΗΣ: </w:t>
      </w:r>
      <w:r>
        <w:rPr>
          <w:rFonts w:eastAsia="Times New Roman" w:cs="Times New Roman"/>
          <w:szCs w:val="24"/>
        </w:rPr>
        <w:t>Τ</w:t>
      </w:r>
      <w:r>
        <w:rPr>
          <w:rFonts w:eastAsia="Times New Roman"/>
          <w:color w:val="222222"/>
          <w:szCs w:val="24"/>
        </w:rPr>
        <w:t>ώρα πρέπει να δει</w:t>
      </w:r>
      <w:r>
        <w:rPr>
          <w:rFonts w:eastAsia="Times New Roman"/>
          <w:color w:val="222222"/>
          <w:szCs w:val="24"/>
        </w:rPr>
        <w:t xml:space="preserve">, λοιπόν, </w:t>
      </w:r>
      <w:r w:rsidRPr="005B4D2E">
        <w:rPr>
          <w:rFonts w:eastAsia="Times New Roman"/>
          <w:color w:val="222222"/>
          <w:szCs w:val="24"/>
        </w:rPr>
        <w:t>τη μεγάλη εικόνα που δείχνει μόνο το ΚΚΕ</w:t>
      </w:r>
      <w:r>
        <w:rPr>
          <w:rFonts w:eastAsia="Times New Roman"/>
          <w:color w:val="222222"/>
          <w:szCs w:val="24"/>
        </w:rPr>
        <w:t xml:space="preserve">. Να δει τη </w:t>
      </w:r>
      <w:r>
        <w:rPr>
          <w:rFonts w:eastAsia="Times New Roman"/>
          <w:color w:val="222222"/>
          <w:szCs w:val="24"/>
        </w:rPr>
        <w:t>νατο</w:t>
      </w:r>
      <w:r>
        <w:rPr>
          <w:rFonts w:eastAsia="Times New Roman"/>
          <w:color w:val="222222"/>
          <w:szCs w:val="24"/>
        </w:rPr>
        <w:t xml:space="preserve">ϊκή πηγή αυτής της </w:t>
      </w:r>
      <w:r>
        <w:rPr>
          <w:rFonts w:eastAsia="Times New Roman"/>
          <w:color w:val="222222"/>
          <w:szCs w:val="24"/>
        </w:rPr>
        <w:t>σ</w:t>
      </w:r>
      <w:r w:rsidRPr="005B4D2E">
        <w:rPr>
          <w:rFonts w:eastAsia="Times New Roman"/>
          <w:color w:val="222222"/>
          <w:szCs w:val="24"/>
        </w:rPr>
        <w:t xml:space="preserve">υμφωνίας και να την </w:t>
      </w:r>
      <w:r>
        <w:rPr>
          <w:rFonts w:eastAsia="Times New Roman"/>
          <w:color w:val="222222"/>
          <w:szCs w:val="24"/>
        </w:rPr>
        <w:t>απορρίψει. Να</w:t>
      </w:r>
      <w:r w:rsidRPr="005B4D2E">
        <w:rPr>
          <w:rFonts w:eastAsia="Times New Roman"/>
          <w:color w:val="222222"/>
          <w:szCs w:val="24"/>
        </w:rPr>
        <w:t xml:space="preserve"> πάρει το μήνυμα </w:t>
      </w:r>
      <w:r>
        <w:rPr>
          <w:rFonts w:eastAsia="Times New Roman"/>
          <w:color w:val="222222"/>
          <w:szCs w:val="24"/>
        </w:rPr>
        <w:t xml:space="preserve">από </w:t>
      </w:r>
      <w:r w:rsidRPr="005B4D2E">
        <w:rPr>
          <w:rFonts w:eastAsia="Times New Roman"/>
          <w:color w:val="222222"/>
          <w:szCs w:val="24"/>
        </w:rPr>
        <w:t>το</w:t>
      </w:r>
      <w:r>
        <w:rPr>
          <w:rFonts w:eastAsia="Times New Roman"/>
          <w:color w:val="222222"/>
          <w:szCs w:val="24"/>
        </w:rPr>
        <w:t>ν</w:t>
      </w:r>
      <w:r w:rsidRPr="005B4D2E">
        <w:rPr>
          <w:rFonts w:eastAsia="Times New Roman"/>
          <w:color w:val="222222"/>
          <w:szCs w:val="24"/>
        </w:rPr>
        <w:t xml:space="preserve"> βράχο της Ακρόπολης</w:t>
      </w:r>
      <w:r>
        <w:rPr>
          <w:rFonts w:eastAsia="Times New Roman"/>
          <w:color w:val="222222"/>
          <w:szCs w:val="24"/>
        </w:rPr>
        <w:t>,</w:t>
      </w:r>
      <w:r w:rsidRPr="005B4D2E">
        <w:rPr>
          <w:rFonts w:eastAsia="Times New Roman"/>
          <w:color w:val="222222"/>
          <w:szCs w:val="24"/>
        </w:rPr>
        <w:t xml:space="preserve"> και να βροντοφωνάξει στα σημερινά συλλαλητήρια του ΚΚΕ το μεγάλο </w:t>
      </w:r>
      <w:r>
        <w:rPr>
          <w:rFonts w:eastAsia="Times New Roman"/>
          <w:color w:val="222222"/>
          <w:szCs w:val="24"/>
        </w:rPr>
        <w:t>«</w:t>
      </w:r>
      <w:r>
        <w:rPr>
          <w:rFonts w:eastAsia="Times New Roman"/>
          <w:color w:val="222222"/>
          <w:szCs w:val="24"/>
        </w:rPr>
        <w:t>όχι</w:t>
      </w:r>
      <w:r>
        <w:rPr>
          <w:rFonts w:eastAsia="Times New Roman"/>
          <w:color w:val="222222"/>
          <w:szCs w:val="24"/>
        </w:rPr>
        <w:t>» στα ιμπεριαλιστικά σ</w:t>
      </w:r>
      <w:r>
        <w:rPr>
          <w:rFonts w:eastAsia="Times New Roman"/>
          <w:color w:val="222222"/>
          <w:szCs w:val="24"/>
        </w:rPr>
        <w:t>χέδια</w:t>
      </w:r>
      <w:r w:rsidRPr="005B4D2E">
        <w:rPr>
          <w:rFonts w:eastAsia="Times New Roman"/>
          <w:color w:val="222222"/>
          <w:szCs w:val="24"/>
        </w:rPr>
        <w:t xml:space="preserve"> και το μεγ</w:t>
      </w:r>
      <w:r>
        <w:rPr>
          <w:rFonts w:eastAsia="Times New Roman"/>
          <w:color w:val="222222"/>
          <w:szCs w:val="24"/>
        </w:rPr>
        <w:t>άλο «</w:t>
      </w:r>
      <w:r>
        <w:rPr>
          <w:rFonts w:eastAsia="Times New Roman"/>
          <w:color w:val="222222"/>
          <w:szCs w:val="24"/>
        </w:rPr>
        <w:t>ναι</w:t>
      </w:r>
      <w:r>
        <w:rPr>
          <w:rFonts w:eastAsia="Times New Roman"/>
          <w:color w:val="222222"/>
          <w:szCs w:val="24"/>
        </w:rPr>
        <w:t>»</w:t>
      </w:r>
      <w:r w:rsidRPr="005B4D2E">
        <w:rPr>
          <w:rFonts w:eastAsia="Times New Roman"/>
          <w:color w:val="222222"/>
          <w:szCs w:val="24"/>
        </w:rPr>
        <w:t xml:space="preserve"> στη φιλία και την αλληλεγγύη </w:t>
      </w:r>
      <w:r>
        <w:rPr>
          <w:rFonts w:eastAsia="Times New Roman"/>
          <w:color w:val="222222"/>
          <w:szCs w:val="24"/>
        </w:rPr>
        <w:t>των λαών.</w:t>
      </w:r>
    </w:p>
    <w:p w14:paraId="2ED8B816"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w:t>
      </w:r>
    </w:p>
    <w:p w14:paraId="2ED8B817"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Τον</w:t>
      </w:r>
      <w:r w:rsidRPr="005B4D2E">
        <w:rPr>
          <w:rFonts w:eastAsia="Times New Roman"/>
          <w:color w:val="222222"/>
          <w:szCs w:val="24"/>
        </w:rPr>
        <w:t xml:space="preserve"> λόγο έχει</w:t>
      </w:r>
      <w:r>
        <w:rPr>
          <w:rFonts w:eastAsia="Times New Roman"/>
          <w:color w:val="222222"/>
          <w:szCs w:val="24"/>
        </w:rPr>
        <w:t xml:space="preserve"> η Υ</w:t>
      </w:r>
      <w:r w:rsidRPr="005B4D2E">
        <w:rPr>
          <w:rFonts w:eastAsia="Times New Roman"/>
          <w:color w:val="222222"/>
          <w:szCs w:val="24"/>
        </w:rPr>
        <w:t xml:space="preserve">φυπουργός </w:t>
      </w:r>
      <w:r>
        <w:rPr>
          <w:rFonts w:eastAsia="Times New Roman"/>
          <w:color w:val="222222"/>
          <w:szCs w:val="24"/>
        </w:rPr>
        <w:t>Προστασίας του Π</w:t>
      </w:r>
      <w:r w:rsidRPr="005B4D2E">
        <w:rPr>
          <w:rFonts w:eastAsia="Times New Roman"/>
          <w:color w:val="222222"/>
          <w:szCs w:val="24"/>
        </w:rPr>
        <w:t>ολίτη κ</w:t>
      </w:r>
      <w:r>
        <w:rPr>
          <w:rFonts w:eastAsia="Times New Roman"/>
          <w:color w:val="222222"/>
          <w:szCs w:val="24"/>
        </w:rPr>
        <w:t>.</w:t>
      </w:r>
      <w:r w:rsidRPr="005B4D2E">
        <w:rPr>
          <w:rFonts w:eastAsia="Times New Roman"/>
          <w:color w:val="222222"/>
          <w:szCs w:val="24"/>
        </w:rPr>
        <w:t xml:space="preserve"> Παπακώστα</w:t>
      </w:r>
      <w:r>
        <w:rPr>
          <w:rFonts w:eastAsia="Times New Roman"/>
          <w:color w:val="222222"/>
          <w:szCs w:val="24"/>
        </w:rPr>
        <w:t>.</w:t>
      </w:r>
    </w:p>
    <w:p w14:paraId="2ED8B818" w14:textId="77777777" w:rsidR="00C647AD" w:rsidRDefault="00D506E1">
      <w:pPr>
        <w:spacing w:after="0" w:line="600" w:lineRule="auto"/>
        <w:ind w:firstLine="720"/>
        <w:jc w:val="both"/>
        <w:rPr>
          <w:rFonts w:eastAsia="Times New Roman" w:cs="Times New Roman"/>
          <w:szCs w:val="24"/>
        </w:rPr>
      </w:pPr>
      <w:r>
        <w:rPr>
          <w:rFonts w:eastAsia="Times New Roman"/>
          <w:color w:val="222222"/>
          <w:szCs w:val="24"/>
        </w:rPr>
        <w:t>Παρακαλώ και εσάς, κυρία Παπακώστα, να μιλήσετε για έξι λεπτά –δεν εξαιρούντ</w:t>
      </w:r>
      <w:r>
        <w:rPr>
          <w:rFonts w:eastAsia="Times New Roman"/>
          <w:color w:val="222222"/>
          <w:szCs w:val="24"/>
        </w:rPr>
        <w:t>αι οι Υ</w:t>
      </w:r>
      <w:r w:rsidRPr="005B4D2E">
        <w:rPr>
          <w:rFonts w:eastAsia="Times New Roman"/>
          <w:color w:val="222222"/>
          <w:szCs w:val="24"/>
        </w:rPr>
        <w:t>πουργοί</w:t>
      </w:r>
      <w:r>
        <w:rPr>
          <w:rFonts w:eastAsia="Times New Roman"/>
          <w:color w:val="222222"/>
          <w:szCs w:val="24"/>
        </w:rPr>
        <w:t>- για να μιλήσουν όλοι οι</w:t>
      </w:r>
      <w:r w:rsidRPr="005B4D2E">
        <w:rPr>
          <w:rFonts w:eastAsia="Times New Roman"/>
          <w:color w:val="222222"/>
          <w:szCs w:val="24"/>
        </w:rPr>
        <w:t xml:space="preserve"> </w:t>
      </w:r>
      <w:r>
        <w:rPr>
          <w:rFonts w:eastAsia="Times New Roman"/>
          <w:color w:val="222222"/>
          <w:szCs w:val="24"/>
        </w:rPr>
        <w:t>Β</w:t>
      </w:r>
      <w:r w:rsidRPr="005B4D2E">
        <w:rPr>
          <w:rFonts w:eastAsia="Times New Roman"/>
          <w:color w:val="222222"/>
          <w:szCs w:val="24"/>
        </w:rPr>
        <w:t>ουλευτές</w:t>
      </w:r>
      <w:r>
        <w:rPr>
          <w:rFonts w:eastAsia="Times New Roman"/>
          <w:color w:val="222222"/>
          <w:szCs w:val="24"/>
        </w:rPr>
        <w:t>.</w:t>
      </w:r>
    </w:p>
    <w:p w14:paraId="2ED8B819" w14:textId="77777777" w:rsidR="00C647AD" w:rsidRDefault="00D506E1">
      <w:pPr>
        <w:spacing w:after="0" w:line="600" w:lineRule="auto"/>
        <w:ind w:firstLine="720"/>
        <w:jc w:val="both"/>
        <w:rPr>
          <w:rFonts w:eastAsia="Times New Roman"/>
          <w:color w:val="222222"/>
          <w:szCs w:val="24"/>
        </w:rPr>
      </w:pPr>
      <w:r>
        <w:rPr>
          <w:rFonts w:eastAsia="Times New Roman" w:cs="Times New Roman"/>
          <w:b/>
          <w:szCs w:val="24"/>
        </w:rPr>
        <w:t>ΑΙΚΑΤΕΡΙΝΗ ΠΑΠΑΚΩΣΤΑ</w:t>
      </w:r>
      <w:r>
        <w:rPr>
          <w:rFonts w:eastAsia="Times New Roman" w:cs="Times New Roman"/>
          <w:b/>
          <w:szCs w:val="24"/>
        </w:rPr>
        <w:t xml:space="preserve"> - </w:t>
      </w:r>
      <w:r>
        <w:rPr>
          <w:rFonts w:eastAsia="Times New Roman" w:cs="Times New Roman"/>
          <w:b/>
          <w:szCs w:val="24"/>
        </w:rPr>
        <w:t xml:space="preserve">ΣΙΔΗΡΟΠΟΥΛΟΥ (Υφυπουργός Προστασίας του Πολίτη): </w:t>
      </w:r>
      <w:r>
        <w:rPr>
          <w:rFonts w:eastAsia="Times New Roman" w:cs="Times New Roman"/>
          <w:szCs w:val="24"/>
        </w:rPr>
        <w:t>Ε</w:t>
      </w:r>
      <w:r w:rsidRPr="005B4D2E">
        <w:rPr>
          <w:rFonts w:eastAsia="Times New Roman"/>
          <w:color w:val="222222"/>
          <w:szCs w:val="24"/>
        </w:rPr>
        <w:t>υχαριστώ</w:t>
      </w:r>
      <w:r>
        <w:rPr>
          <w:rFonts w:eastAsia="Times New Roman"/>
          <w:color w:val="222222"/>
          <w:szCs w:val="24"/>
        </w:rPr>
        <w:t>,</w:t>
      </w:r>
      <w:r w:rsidRPr="005B4D2E">
        <w:rPr>
          <w:rFonts w:eastAsia="Times New Roman"/>
          <w:color w:val="222222"/>
          <w:szCs w:val="24"/>
        </w:rPr>
        <w:t xml:space="preserve"> κύριε </w:t>
      </w:r>
      <w:r>
        <w:rPr>
          <w:rFonts w:eastAsia="Times New Roman"/>
          <w:color w:val="222222"/>
          <w:szCs w:val="24"/>
        </w:rPr>
        <w:t>Π</w:t>
      </w:r>
      <w:r w:rsidRPr="005B4D2E">
        <w:rPr>
          <w:rFonts w:eastAsia="Times New Roman"/>
          <w:color w:val="222222"/>
          <w:szCs w:val="24"/>
        </w:rPr>
        <w:t>ρόεδρε</w:t>
      </w:r>
      <w:r>
        <w:rPr>
          <w:rFonts w:eastAsia="Times New Roman"/>
          <w:color w:val="222222"/>
          <w:szCs w:val="24"/>
        </w:rPr>
        <w:t>.</w:t>
      </w:r>
    </w:p>
    <w:p w14:paraId="2ED8B81A"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Δ</w:t>
      </w:r>
      <w:r w:rsidRPr="005B4D2E">
        <w:rPr>
          <w:rFonts w:eastAsia="Times New Roman"/>
          <w:color w:val="222222"/>
          <w:szCs w:val="24"/>
        </w:rPr>
        <w:t>ιαβάζω</w:t>
      </w:r>
      <w:r>
        <w:rPr>
          <w:rFonts w:eastAsia="Times New Roman"/>
          <w:color w:val="222222"/>
          <w:szCs w:val="24"/>
        </w:rPr>
        <w:t>,</w:t>
      </w:r>
      <w:r w:rsidRPr="005B4D2E">
        <w:rPr>
          <w:rFonts w:eastAsia="Times New Roman"/>
          <w:color w:val="222222"/>
          <w:szCs w:val="24"/>
        </w:rPr>
        <w:t xml:space="preserve"> κύριοι συνάδερφοι</w:t>
      </w:r>
      <w:r>
        <w:rPr>
          <w:rFonts w:eastAsia="Times New Roman"/>
          <w:color w:val="222222"/>
          <w:szCs w:val="24"/>
        </w:rPr>
        <w:t>,</w:t>
      </w:r>
      <w:r w:rsidRPr="005B4D2E">
        <w:rPr>
          <w:rFonts w:eastAsia="Times New Roman"/>
          <w:color w:val="222222"/>
          <w:szCs w:val="24"/>
        </w:rPr>
        <w:t xml:space="preserve"> μία κριτική αποτίμηση της </w:t>
      </w:r>
      <w:r>
        <w:rPr>
          <w:rFonts w:eastAsia="Times New Roman"/>
          <w:color w:val="222222"/>
          <w:szCs w:val="24"/>
        </w:rPr>
        <w:t>Συμφωνίας της Ελλάδος</w:t>
      </w:r>
      <w:r>
        <w:rPr>
          <w:rFonts w:eastAsia="Times New Roman"/>
          <w:color w:val="222222"/>
          <w:szCs w:val="24"/>
        </w:rPr>
        <w:t xml:space="preserve"> </w:t>
      </w:r>
      <w:r>
        <w:rPr>
          <w:rFonts w:eastAsia="Times New Roman"/>
          <w:color w:val="222222"/>
          <w:szCs w:val="24"/>
        </w:rPr>
        <w:t>-</w:t>
      </w:r>
      <w:r>
        <w:rPr>
          <w:rFonts w:eastAsia="Times New Roman"/>
          <w:color w:val="222222"/>
          <w:szCs w:val="24"/>
        </w:rPr>
        <w:t xml:space="preserve"> </w:t>
      </w:r>
      <w:r>
        <w:rPr>
          <w:rFonts w:eastAsia="Times New Roman"/>
          <w:color w:val="222222"/>
          <w:szCs w:val="24"/>
        </w:rPr>
        <w:t>ΠΓΔΜ: ««Η</w:t>
      </w:r>
      <w:r w:rsidRPr="005B4D2E">
        <w:rPr>
          <w:rFonts w:eastAsia="Times New Roman"/>
          <w:color w:val="222222"/>
          <w:szCs w:val="24"/>
        </w:rPr>
        <w:t xml:space="preserve"> γενική μου εντύπωση από </w:t>
      </w:r>
      <w:r w:rsidRPr="005B4D2E">
        <w:rPr>
          <w:rFonts w:eastAsia="Times New Roman"/>
          <w:color w:val="222222"/>
          <w:szCs w:val="24"/>
        </w:rPr>
        <w:lastRenderedPageBreak/>
        <w:t xml:space="preserve">την προσεκτική ανάγνωση της </w:t>
      </w:r>
      <w:r>
        <w:rPr>
          <w:rFonts w:eastAsia="Times New Roman"/>
          <w:color w:val="222222"/>
          <w:szCs w:val="24"/>
        </w:rPr>
        <w:t>σ</w:t>
      </w:r>
      <w:r>
        <w:rPr>
          <w:rFonts w:eastAsia="Times New Roman"/>
          <w:color w:val="222222"/>
          <w:szCs w:val="24"/>
        </w:rPr>
        <w:t xml:space="preserve">υμφωνίας είναι θετική μεν ως προς σειρά σημείων, ιδίως </w:t>
      </w:r>
      <w:r w:rsidRPr="005B4D2E">
        <w:rPr>
          <w:rFonts w:eastAsia="Times New Roman"/>
          <w:color w:val="222222"/>
          <w:szCs w:val="24"/>
        </w:rPr>
        <w:t>ως προς την περιγραφή</w:t>
      </w:r>
      <w:r>
        <w:rPr>
          <w:rFonts w:eastAsia="Times New Roman"/>
          <w:color w:val="222222"/>
          <w:szCs w:val="24"/>
        </w:rPr>
        <w:t xml:space="preserve"> άρσης</w:t>
      </w:r>
      <w:r w:rsidRPr="005B4D2E">
        <w:rPr>
          <w:rFonts w:eastAsia="Times New Roman"/>
          <w:color w:val="222222"/>
          <w:szCs w:val="24"/>
        </w:rPr>
        <w:t xml:space="preserve"> δραστηριοτήτων αλυτρωτισμού</w:t>
      </w:r>
      <w:r>
        <w:rPr>
          <w:rFonts w:eastAsia="Times New Roman"/>
          <w:color w:val="222222"/>
          <w:szCs w:val="24"/>
        </w:rPr>
        <w:t>,</w:t>
      </w:r>
      <w:r w:rsidRPr="005B4D2E">
        <w:rPr>
          <w:rFonts w:eastAsia="Times New Roman"/>
          <w:color w:val="222222"/>
          <w:szCs w:val="24"/>
        </w:rPr>
        <w:t xml:space="preserve"> και </w:t>
      </w:r>
      <w:r>
        <w:rPr>
          <w:rFonts w:eastAsia="Times New Roman"/>
          <w:color w:val="222222"/>
          <w:szCs w:val="24"/>
        </w:rPr>
        <w:t>επίσης θετική</w:t>
      </w:r>
      <w:r w:rsidRPr="005B4D2E">
        <w:rPr>
          <w:rFonts w:eastAsia="Times New Roman"/>
          <w:color w:val="222222"/>
          <w:szCs w:val="24"/>
        </w:rPr>
        <w:t xml:space="preserve"> στο δεύτερο μέρος</w:t>
      </w:r>
      <w:r>
        <w:rPr>
          <w:rFonts w:eastAsia="Times New Roman"/>
          <w:color w:val="222222"/>
          <w:szCs w:val="24"/>
        </w:rPr>
        <w:t xml:space="preserve"> όπου προβλέπονται πολλαπλοί</w:t>
      </w:r>
      <w:r w:rsidRPr="005B4D2E">
        <w:rPr>
          <w:rFonts w:eastAsia="Times New Roman"/>
          <w:color w:val="222222"/>
          <w:szCs w:val="24"/>
        </w:rPr>
        <w:t xml:space="preserve"> τρόποι ενίσχυσης της διακρ</w:t>
      </w:r>
      <w:r w:rsidRPr="005B4D2E">
        <w:rPr>
          <w:rFonts w:eastAsia="Times New Roman"/>
          <w:color w:val="222222"/>
          <w:szCs w:val="24"/>
        </w:rPr>
        <w:t>ατική</w:t>
      </w:r>
      <w:r>
        <w:rPr>
          <w:rFonts w:eastAsia="Times New Roman"/>
          <w:color w:val="222222"/>
          <w:szCs w:val="24"/>
        </w:rPr>
        <w:t>ς</w:t>
      </w:r>
      <w:r w:rsidRPr="005B4D2E">
        <w:rPr>
          <w:rFonts w:eastAsia="Times New Roman"/>
          <w:color w:val="222222"/>
          <w:szCs w:val="24"/>
        </w:rPr>
        <w:t xml:space="preserve"> συνεργασία</w:t>
      </w:r>
      <w:r>
        <w:rPr>
          <w:rFonts w:eastAsia="Times New Roman"/>
          <w:color w:val="222222"/>
          <w:szCs w:val="24"/>
        </w:rPr>
        <w:t xml:space="preserve">ς. </w:t>
      </w:r>
    </w:p>
    <w:p w14:paraId="2ED8B81B"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Κατ’ αρχάς</w:t>
      </w:r>
      <w:r w:rsidRPr="005B4D2E">
        <w:rPr>
          <w:rFonts w:eastAsia="Times New Roman"/>
          <w:color w:val="222222"/>
          <w:szCs w:val="24"/>
        </w:rPr>
        <w:t xml:space="preserve"> </w:t>
      </w:r>
      <w:r>
        <w:rPr>
          <w:rFonts w:eastAsia="Times New Roman"/>
          <w:color w:val="222222"/>
          <w:szCs w:val="24"/>
        </w:rPr>
        <w:t xml:space="preserve">αναφέρεται ρητά στο </w:t>
      </w:r>
      <w:r>
        <w:rPr>
          <w:rFonts w:eastAsia="Times New Roman"/>
          <w:color w:val="222222"/>
          <w:szCs w:val="24"/>
        </w:rPr>
        <w:t>π</w:t>
      </w:r>
      <w:r w:rsidRPr="005B4D2E">
        <w:rPr>
          <w:rFonts w:eastAsia="Times New Roman"/>
          <w:color w:val="222222"/>
          <w:szCs w:val="24"/>
        </w:rPr>
        <w:t xml:space="preserve">ροοίμιο της </w:t>
      </w:r>
      <w:r>
        <w:rPr>
          <w:rFonts w:eastAsia="Times New Roman"/>
          <w:color w:val="222222"/>
          <w:szCs w:val="24"/>
        </w:rPr>
        <w:t>σ</w:t>
      </w:r>
      <w:r w:rsidRPr="005B4D2E">
        <w:rPr>
          <w:rFonts w:eastAsia="Times New Roman"/>
          <w:color w:val="222222"/>
          <w:szCs w:val="24"/>
        </w:rPr>
        <w:t xml:space="preserve">υμφωνίας ότι </w:t>
      </w:r>
      <w:r>
        <w:rPr>
          <w:rFonts w:eastAsia="Times New Roman"/>
          <w:color w:val="222222"/>
          <w:szCs w:val="24"/>
        </w:rPr>
        <w:t>το υφιστάμενο σύνορο</w:t>
      </w:r>
      <w:r w:rsidRPr="005B4D2E">
        <w:rPr>
          <w:rFonts w:eastAsia="Times New Roman"/>
          <w:color w:val="222222"/>
          <w:szCs w:val="24"/>
        </w:rPr>
        <w:t xml:space="preserve"> μεταξύ των δύο κρατών </w:t>
      </w:r>
      <w:r>
        <w:rPr>
          <w:rFonts w:eastAsia="Times New Roman"/>
          <w:color w:val="222222"/>
          <w:szCs w:val="24"/>
        </w:rPr>
        <w:t xml:space="preserve">είναι </w:t>
      </w:r>
      <w:r w:rsidRPr="005B4D2E">
        <w:rPr>
          <w:rFonts w:eastAsia="Times New Roman"/>
          <w:color w:val="222222"/>
          <w:szCs w:val="24"/>
        </w:rPr>
        <w:t>διεθνές</w:t>
      </w:r>
      <w:r>
        <w:rPr>
          <w:rFonts w:eastAsia="Times New Roman"/>
          <w:color w:val="222222"/>
          <w:szCs w:val="24"/>
        </w:rPr>
        <w:t>,</w:t>
      </w:r>
      <w:r w:rsidRPr="005B4D2E">
        <w:rPr>
          <w:rFonts w:eastAsia="Times New Roman"/>
          <w:color w:val="222222"/>
          <w:szCs w:val="24"/>
        </w:rPr>
        <w:t xml:space="preserve"> πά</w:t>
      </w:r>
      <w:r>
        <w:rPr>
          <w:rFonts w:eastAsia="Times New Roman"/>
          <w:color w:val="222222"/>
          <w:szCs w:val="24"/>
        </w:rPr>
        <w:t>γιο και διαρκές και είναι απαραβίαστο. Θεωρώ, επίσης,</w:t>
      </w:r>
      <w:r w:rsidRPr="005B4D2E">
        <w:rPr>
          <w:rFonts w:eastAsia="Times New Roman"/>
          <w:color w:val="222222"/>
          <w:szCs w:val="24"/>
        </w:rPr>
        <w:t xml:space="preserve"> σημαντικό το γεγονός ότι εξαλείφεται τελείως </w:t>
      </w:r>
      <w:r>
        <w:rPr>
          <w:rFonts w:eastAsia="Times New Roman"/>
          <w:color w:val="222222"/>
          <w:szCs w:val="24"/>
        </w:rPr>
        <w:t xml:space="preserve">ο </w:t>
      </w:r>
      <w:r w:rsidRPr="005B4D2E">
        <w:rPr>
          <w:rFonts w:eastAsia="Times New Roman"/>
          <w:color w:val="222222"/>
          <w:szCs w:val="24"/>
        </w:rPr>
        <w:t xml:space="preserve">όρος </w:t>
      </w:r>
      <w:r>
        <w:rPr>
          <w:rFonts w:eastAsia="Times New Roman"/>
          <w:color w:val="222222"/>
          <w:szCs w:val="24"/>
        </w:rPr>
        <w:t>«</w:t>
      </w:r>
      <w:r w:rsidRPr="005B4D2E">
        <w:rPr>
          <w:rFonts w:eastAsia="Times New Roman"/>
          <w:color w:val="222222"/>
          <w:szCs w:val="24"/>
        </w:rPr>
        <w:t>Δημοκρατία</w:t>
      </w:r>
      <w:r w:rsidRPr="005B4D2E">
        <w:rPr>
          <w:rFonts w:eastAsia="Times New Roman"/>
          <w:color w:val="222222"/>
          <w:szCs w:val="24"/>
        </w:rPr>
        <w:t xml:space="preserve"> της Μακεδονίας</w:t>
      </w:r>
      <w:r>
        <w:rPr>
          <w:rFonts w:eastAsia="Times New Roman"/>
          <w:color w:val="222222"/>
          <w:szCs w:val="24"/>
        </w:rPr>
        <w:t>»</w:t>
      </w:r>
      <w:r w:rsidRPr="005B4D2E">
        <w:rPr>
          <w:rFonts w:eastAsia="Times New Roman"/>
          <w:color w:val="222222"/>
          <w:szCs w:val="24"/>
        </w:rPr>
        <w:t xml:space="preserve"> τόσο σε διεθνές</w:t>
      </w:r>
      <w:r>
        <w:rPr>
          <w:rFonts w:eastAsia="Times New Roman"/>
          <w:color w:val="222222"/>
          <w:szCs w:val="24"/>
        </w:rPr>
        <w:t>,</w:t>
      </w:r>
      <w:r w:rsidRPr="005B4D2E">
        <w:rPr>
          <w:rFonts w:eastAsia="Times New Roman"/>
          <w:color w:val="222222"/>
          <w:szCs w:val="24"/>
        </w:rPr>
        <w:t xml:space="preserve"> όσο και σε διακρατικό επίπεδο</w:t>
      </w:r>
      <w:r>
        <w:rPr>
          <w:rFonts w:eastAsia="Times New Roman"/>
          <w:color w:val="222222"/>
          <w:szCs w:val="24"/>
        </w:rPr>
        <w:t>. Α</w:t>
      </w:r>
      <w:r w:rsidRPr="005B4D2E">
        <w:rPr>
          <w:rFonts w:eastAsia="Times New Roman"/>
          <w:color w:val="222222"/>
          <w:szCs w:val="24"/>
        </w:rPr>
        <w:t>ς μην ξεχνάμε ότι οι περισσότερες χώρες</w:t>
      </w:r>
      <w:r>
        <w:rPr>
          <w:rFonts w:eastAsia="Times New Roman"/>
          <w:color w:val="222222"/>
          <w:szCs w:val="24"/>
        </w:rPr>
        <w:t>,</w:t>
      </w:r>
      <w:r w:rsidRPr="005B4D2E">
        <w:rPr>
          <w:rFonts w:eastAsia="Times New Roman"/>
          <w:color w:val="222222"/>
          <w:szCs w:val="24"/>
        </w:rPr>
        <w:t xml:space="preserve"> συμπεριλαμβανομένων όλων των ισχυρότερων</w:t>
      </w:r>
      <w:r>
        <w:rPr>
          <w:rFonts w:eastAsia="Times New Roman"/>
          <w:color w:val="222222"/>
          <w:szCs w:val="24"/>
        </w:rPr>
        <w:t>,</w:t>
      </w:r>
      <w:r w:rsidRPr="005B4D2E">
        <w:rPr>
          <w:rFonts w:eastAsia="Times New Roman"/>
          <w:color w:val="222222"/>
          <w:szCs w:val="24"/>
        </w:rPr>
        <w:t xml:space="preserve"> αναγ</w:t>
      </w:r>
      <w:r>
        <w:rPr>
          <w:rFonts w:eastAsia="Times New Roman"/>
          <w:color w:val="222222"/>
          <w:szCs w:val="24"/>
        </w:rPr>
        <w:t xml:space="preserve">νωρίζουν σήμερα ως </w:t>
      </w:r>
      <w:r>
        <w:rPr>
          <w:rFonts w:eastAsia="Times New Roman"/>
          <w:color w:val="222222"/>
          <w:szCs w:val="24"/>
        </w:rPr>
        <w:t>«</w:t>
      </w:r>
      <w:r>
        <w:rPr>
          <w:rFonts w:eastAsia="Times New Roman"/>
          <w:color w:val="222222"/>
          <w:szCs w:val="24"/>
        </w:rPr>
        <w:t>Μακεδονία</w:t>
      </w:r>
      <w:r>
        <w:rPr>
          <w:rFonts w:eastAsia="Times New Roman"/>
          <w:color w:val="222222"/>
          <w:szCs w:val="24"/>
        </w:rPr>
        <w:t>»</w:t>
      </w:r>
      <w:r>
        <w:rPr>
          <w:rFonts w:eastAsia="Times New Roman"/>
          <w:color w:val="222222"/>
          <w:szCs w:val="24"/>
        </w:rPr>
        <w:t xml:space="preserve"> τη</w:t>
      </w:r>
      <w:r w:rsidRPr="005B4D2E">
        <w:rPr>
          <w:rFonts w:eastAsia="Times New Roman"/>
          <w:color w:val="222222"/>
          <w:szCs w:val="24"/>
        </w:rPr>
        <w:t xml:space="preserve"> γείτονα χώρα</w:t>
      </w:r>
      <w:r>
        <w:rPr>
          <w:rFonts w:eastAsia="Times New Roman"/>
          <w:color w:val="222222"/>
          <w:szCs w:val="24"/>
        </w:rPr>
        <w:t>. Α</w:t>
      </w:r>
      <w:r w:rsidRPr="005B4D2E">
        <w:rPr>
          <w:rFonts w:eastAsia="Times New Roman"/>
          <w:color w:val="222222"/>
          <w:szCs w:val="24"/>
        </w:rPr>
        <w:t>ς είμαστε ειλικρινείς</w:t>
      </w:r>
      <w:r>
        <w:rPr>
          <w:rFonts w:eastAsia="Times New Roman"/>
          <w:color w:val="222222"/>
          <w:szCs w:val="24"/>
        </w:rPr>
        <w:t>. Το</w:t>
      </w:r>
      <w:r w:rsidRPr="005B4D2E">
        <w:rPr>
          <w:rFonts w:eastAsia="Times New Roman"/>
          <w:color w:val="222222"/>
          <w:szCs w:val="24"/>
        </w:rPr>
        <w:t xml:space="preserve"> όνομα της Μακεδονίας είχε υφ</w:t>
      </w:r>
      <w:r w:rsidRPr="005B4D2E">
        <w:rPr>
          <w:rFonts w:eastAsia="Times New Roman"/>
          <w:color w:val="222222"/>
          <w:szCs w:val="24"/>
        </w:rPr>
        <w:t>αρπαγ</w:t>
      </w:r>
      <w:r>
        <w:rPr>
          <w:rFonts w:eastAsia="Times New Roman"/>
          <w:color w:val="222222"/>
          <w:szCs w:val="24"/>
        </w:rPr>
        <w:t>εί. Οι πάντες</w:t>
      </w:r>
      <w:r w:rsidRPr="005B4D2E">
        <w:rPr>
          <w:rFonts w:eastAsia="Times New Roman"/>
          <w:color w:val="222222"/>
          <w:szCs w:val="24"/>
        </w:rPr>
        <w:t xml:space="preserve"> χρησιμοποιούσαν το όνομα αυτό </w:t>
      </w:r>
      <w:r>
        <w:rPr>
          <w:rFonts w:eastAsia="Times New Roman"/>
          <w:color w:val="222222"/>
          <w:szCs w:val="24"/>
        </w:rPr>
        <w:t>για το γειτονικό κράτος. Με</w:t>
      </w:r>
      <w:r w:rsidRPr="005B4D2E">
        <w:rPr>
          <w:rFonts w:eastAsia="Times New Roman"/>
          <w:color w:val="222222"/>
          <w:szCs w:val="24"/>
        </w:rPr>
        <w:t xml:space="preserve"> τη </w:t>
      </w:r>
      <w:r>
        <w:rPr>
          <w:rFonts w:eastAsia="Times New Roman"/>
          <w:color w:val="222222"/>
          <w:szCs w:val="24"/>
        </w:rPr>
        <w:t>σ</w:t>
      </w:r>
      <w:r w:rsidRPr="005B4D2E">
        <w:rPr>
          <w:rFonts w:eastAsia="Times New Roman"/>
          <w:color w:val="222222"/>
          <w:szCs w:val="24"/>
        </w:rPr>
        <w:t>υμφωνία</w:t>
      </w:r>
      <w:r>
        <w:rPr>
          <w:rFonts w:eastAsia="Times New Roman"/>
          <w:color w:val="222222"/>
          <w:szCs w:val="24"/>
        </w:rPr>
        <w:t xml:space="preserve"> όσο</w:t>
      </w:r>
      <w:r w:rsidRPr="005B4D2E">
        <w:rPr>
          <w:rFonts w:eastAsia="Times New Roman"/>
          <w:color w:val="222222"/>
          <w:szCs w:val="24"/>
        </w:rPr>
        <w:t xml:space="preserve"> επώδυνη και να είναι για εμάς η </w:t>
      </w:r>
      <w:r>
        <w:rPr>
          <w:rFonts w:eastAsia="Times New Roman"/>
          <w:color w:val="222222"/>
          <w:szCs w:val="24"/>
        </w:rPr>
        <w:t>χρήση του ως σύνθετου, πρακτικώς το</w:t>
      </w:r>
      <w:r w:rsidRPr="005B4D2E">
        <w:rPr>
          <w:rFonts w:eastAsia="Times New Roman"/>
          <w:color w:val="222222"/>
          <w:szCs w:val="24"/>
        </w:rPr>
        <w:t xml:space="preserve"> όνομα επιστρέφει στην Ελλάδα μαζί με την ιστορία και τον πολιτισμό</w:t>
      </w:r>
      <w:r>
        <w:rPr>
          <w:rFonts w:eastAsia="Times New Roman"/>
          <w:color w:val="222222"/>
          <w:szCs w:val="24"/>
        </w:rPr>
        <w:t xml:space="preserve"> του.</w:t>
      </w:r>
    </w:p>
    <w:p w14:paraId="2ED8B81C"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lastRenderedPageBreak/>
        <w:t>Σημαντική είναι και η</w:t>
      </w:r>
      <w:r w:rsidRPr="005B4D2E">
        <w:rPr>
          <w:rFonts w:eastAsia="Times New Roman"/>
          <w:color w:val="222222"/>
          <w:szCs w:val="24"/>
        </w:rPr>
        <w:t xml:space="preserve"> υποχρεωτική απομάκρυνση </w:t>
      </w:r>
      <w:r>
        <w:rPr>
          <w:rFonts w:eastAsia="Times New Roman"/>
          <w:color w:val="222222"/>
          <w:szCs w:val="24"/>
        </w:rPr>
        <w:t>κάθε λογής συμβόλων</w:t>
      </w:r>
      <w:r w:rsidRPr="005B4D2E">
        <w:rPr>
          <w:rFonts w:eastAsia="Times New Roman"/>
          <w:color w:val="222222"/>
          <w:szCs w:val="24"/>
        </w:rPr>
        <w:t xml:space="preserve"> που αναφέρονται στο</w:t>
      </w:r>
      <w:r>
        <w:rPr>
          <w:rFonts w:eastAsia="Times New Roman"/>
          <w:color w:val="222222"/>
          <w:szCs w:val="24"/>
        </w:rPr>
        <w:t>ν</w:t>
      </w:r>
      <w:r w:rsidRPr="005B4D2E">
        <w:rPr>
          <w:rFonts w:eastAsia="Times New Roman"/>
          <w:color w:val="222222"/>
          <w:szCs w:val="24"/>
        </w:rPr>
        <w:t xml:space="preserve"> μακεδονικό ελληνικό πολιτισμό καθώς και </w:t>
      </w:r>
      <w:r>
        <w:rPr>
          <w:rFonts w:eastAsia="Times New Roman"/>
          <w:color w:val="222222"/>
          <w:szCs w:val="24"/>
        </w:rPr>
        <w:t>η αλλαγή σε</w:t>
      </w:r>
      <w:r w:rsidRPr="005B4D2E">
        <w:rPr>
          <w:rFonts w:eastAsia="Times New Roman"/>
          <w:color w:val="222222"/>
          <w:szCs w:val="24"/>
        </w:rPr>
        <w:t xml:space="preserve"> σχολικά βιβλία και </w:t>
      </w:r>
      <w:r>
        <w:rPr>
          <w:rFonts w:eastAsia="Times New Roman"/>
          <w:color w:val="222222"/>
          <w:szCs w:val="24"/>
        </w:rPr>
        <w:t>στην εν γένει</w:t>
      </w:r>
      <w:r w:rsidRPr="005B4D2E">
        <w:rPr>
          <w:rFonts w:eastAsia="Times New Roman"/>
          <w:color w:val="222222"/>
          <w:szCs w:val="24"/>
        </w:rPr>
        <w:t xml:space="preserve"> ιστορική αφήγηση </w:t>
      </w:r>
      <w:r>
        <w:rPr>
          <w:rFonts w:eastAsia="Times New Roman"/>
          <w:color w:val="222222"/>
          <w:szCs w:val="24"/>
        </w:rPr>
        <w:t>που οδηγεί</w:t>
      </w:r>
      <w:r w:rsidRPr="005B4D2E">
        <w:rPr>
          <w:rFonts w:eastAsia="Times New Roman"/>
          <w:color w:val="222222"/>
          <w:szCs w:val="24"/>
        </w:rPr>
        <w:t xml:space="preserve"> στη δημιουργία νέων γενιών </w:t>
      </w:r>
      <w:r>
        <w:rPr>
          <w:rFonts w:eastAsia="Times New Roman"/>
          <w:color w:val="222222"/>
          <w:szCs w:val="24"/>
        </w:rPr>
        <w:t>μη εθισμένων σ</w:t>
      </w:r>
      <w:r w:rsidRPr="005B4D2E">
        <w:rPr>
          <w:rFonts w:eastAsia="Times New Roman"/>
          <w:color w:val="222222"/>
          <w:szCs w:val="24"/>
        </w:rPr>
        <w:t xml:space="preserve">τη χρήση τέτοιων </w:t>
      </w:r>
      <w:r>
        <w:rPr>
          <w:rFonts w:eastAsia="Times New Roman"/>
          <w:color w:val="222222"/>
          <w:szCs w:val="24"/>
        </w:rPr>
        <w:t>παραποιήσεων.</w:t>
      </w:r>
    </w:p>
    <w:p w14:paraId="2ED8B81D"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Δεν π</w:t>
      </w:r>
      <w:r>
        <w:rPr>
          <w:rFonts w:eastAsia="Times New Roman"/>
          <w:color w:val="222222"/>
          <w:szCs w:val="24"/>
        </w:rPr>
        <w:t>ρέπει δε να παραβλέπεται</w:t>
      </w:r>
      <w:r w:rsidRPr="005B4D2E">
        <w:rPr>
          <w:rFonts w:eastAsia="Times New Roman"/>
          <w:color w:val="222222"/>
          <w:szCs w:val="24"/>
        </w:rPr>
        <w:t xml:space="preserve"> και </w:t>
      </w:r>
      <w:r>
        <w:rPr>
          <w:rFonts w:eastAsia="Times New Roman"/>
          <w:color w:val="222222"/>
          <w:szCs w:val="24"/>
        </w:rPr>
        <w:t xml:space="preserve">η σημασία του δευτέρου μέρους της </w:t>
      </w:r>
      <w:r>
        <w:rPr>
          <w:rFonts w:eastAsia="Times New Roman"/>
          <w:color w:val="222222"/>
          <w:szCs w:val="24"/>
        </w:rPr>
        <w:t>σ</w:t>
      </w:r>
      <w:r w:rsidRPr="005B4D2E">
        <w:rPr>
          <w:rFonts w:eastAsia="Times New Roman"/>
          <w:color w:val="222222"/>
          <w:szCs w:val="24"/>
        </w:rPr>
        <w:t>υμφωνίας</w:t>
      </w:r>
      <w:r>
        <w:rPr>
          <w:rFonts w:eastAsia="Times New Roman"/>
          <w:color w:val="222222"/>
          <w:szCs w:val="24"/>
        </w:rPr>
        <w:t>,</w:t>
      </w:r>
      <w:r w:rsidRPr="005B4D2E">
        <w:rPr>
          <w:rFonts w:eastAsia="Times New Roman"/>
          <w:color w:val="222222"/>
          <w:szCs w:val="24"/>
        </w:rPr>
        <w:t xml:space="preserve"> που δημιουργεί μία στρατηγική συνεργατ</w:t>
      </w:r>
      <w:r>
        <w:rPr>
          <w:rFonts w:eastAsia="Times New Roman"/>
          <w:color w:val="222222"/>
          <w:szCs w:val="24"/>
        </w:rPr>
        <w:t xml:space="preserve">ική σχέση μεταξύ Ελλάδος και ΠΓΔΜ. </w:t>
      </w:r>
    </w:p>
    <w:p w14:paraId="2ED8B81E"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Χωρίς να επιδεικνύω</w:t>
      </w:r>
      <w:r w:rsidRPr="005B4D2E">
        <w:rPr>
          <w:rFonts w:eastAsia="Times New Roman"/>
          <w:color w:val="222222"/>
          <w:szCs w:val="24"/>
        </w:rPr>
        <w:t xml:space="preserve"> σωβινισμό</w:t>
      </w:r>
      <w:r>
        <w:rPr>
          <w:rFonts w:eastAsia="Times New Roman"/>
          <w:color w:val="222222"/>
          <w:szCs w:val="24"/>
        </w:rPr>
        <w:t>,</w:t>
      </w:r>
      <w:r w:rsidRPr="005B4D2E">
        <w:rPr>
          <w:rFonts w:eastAsia="Times New Roman"/>
          <w:color w:val="222222"/>
          <w:szCs w:val="24"/>
        </w:rPr>
        <w:t xml:space="preserve"> υπογραμμίζω ότι συνήθως σε </w:t>
      </w:r>
      <w:r>
        <w:rPr>
          <w:rFonts w:eastAsia="Times New Roman"/>
          <w:color w:val="222222"/>
          <w:szCs w:val="24"/>
        </w:rPr>
        <w:t>περιπτώσεις τέτοιας στρατηγικής φύσεως</w:t>
      </w:r>
      <w:r w:rsidRPr="005B4D2E">
        <w:rPr>
          <w:rFonts w:eastAsia="Times New Roman"/>
          <w:color w:val="222222"/>
          <w:szCs w:val="24"/>
        </w:rPr>
        <w:t xml:space="preserve"> συνεργασιών</w:t>
      </w:r>
      <w:r>
        <w:rPr>
          <w:rFonts w:eastAsia="Times New Roman"/>
          <w:color w:val="222222"/>
          <w:szCs w:val="24"/>
        </w:rPr>
        <w:t>,</w:t>
      </w:r>
      <w:r w:rsidRPr="005B4D2E">
        <w:rPr>
          <w:rFonts w:eastAsia="Times New Roman"/>
          <w:color w:val="222222"/>
          <w:szCs w:val="24"/>
        </w:rPr>
        <w:t xml:space="preserve"> το </w:t>
      </w:r>
      <w:r>
        <w:rPr>
          <w:rFonts w:eastAsia="Times New Roman"/>
          <w:color w:val="222222"/>
          <w:szCs w:val="24"/>
        </w:rPr>
        <w:t>«</w:t>
      </w:r>
      <w:r>
        <w:rPr>
          <w:rFonts w:eastAsia="Times New Roman"/>
          <w:color w:val="222222"/>
          <w:szCs w:val="24"/>
          <w:lang w:val="en-US"/>
        </w:rPr>
        <w:t>de</w:t>
      </w:r>
      <w:r w:rsidRPr="00113850">
        <w:rPr>
          <w:rFonts w:eastAsia="Times New Roman"/>
          <w:color w:val="222222"/>
          <w:szCs w:val="24"/>
        </w:rPr>
        <w:t xml:space="preserve"> </w:t>
      </w:r>
      <w:r>
        <w:rPr>
          <w:rFonts w:eastAsia="Times New Roman"/>
          <w:color w:val="222222"/>
          <w:szCs w:val="24"/>
          <w:lang w:val="en-US"/>
        </w:rPr>
        <w:t>facto</w:t>
      </w:r>
      <w:r>
        <w:rPr>
          <w:rFonts w:eastAsia="Times New Roman"/>
          <w:color w:val="222222"/>
          <w:szCs w:val="24"/>
        </w:rPr>
        <w:t>»</w:t>
      </w:r>
      <w:r>
        <w:rPr>
          <w:rFonts w:eastAsia="Times New Roman"/>
          <w:color w:val="222222"/>
          <w:szCs w:val="24"/>
        </w:rPr>
        <w:t>,</w:t>
      </w:r>
      <w:r w:rsidRPr="005B4D2E">
        <w:rPr>
          <w:rFonts w:eastAsia="Times New Roman"/>
          <w:color w:val="222222"/>
          <w:szCs w:val="24"/>
        </w:rPr>
        <w:t xml:space="preserve"> κυρίως</w:t>
      </w:r>
      <w:r>
        <w:rPr>
          <w:rFonts w:eastAsia="Times New Roman"/>
          <w:color w:val="222222"/>
          <w:szCs w:val="24"/>
        </w:rPr>
        <w:t>,</w:t>
      </w:r>
      <w:r w:rsidRPr="005B4D2E">
        <w:rPr>
          <w:rFonts w:eastAsia="Times New Roman"/>
          <w:color w:val="222222"/>
          <w:szCs w:val="24"/>
        </w:rPr>
        <w:t xml:space="preserve"> </w:t>
      </w:r>
      <w:r>
        <w:rPr>
          <w:rFonts w:eastAsia="Times New Roman"/>
          <w:color w:val="222222"/>
          <w:szCs w:val="24"/>
        </w:rPr>
        <w:t xml:space="preserve">επωφελούμενο μέρος είναι </w:t>
      </w:r>
      <w:r w:rsidRPr="005B4D2E">
        <w:rPr>
          <w:rFonts w:eastAsia="Times New Roman"/>
          <w:color w:val="222222"/>
          <w:szCs w:val="24"/>
        </w:rPr>
        <w:t>το ισχυρότερο</w:t>
      </w:r>
      <w:r>
        <w:rPr>
          <w:rFonts w:eastAsia="Times New Roman"/>
          <w:color w:val="222222"/>
          <w:szCs w:val="24"/>
        </w:rPr>
        <w:t>,</w:t>
      </w:r>
      <w:r w:rsidRPr="005B4D2E">
        <w:rPr>
          <w:rFonts w:eastAsia="Times New Roman"/>
          <w:color w:val="222222"/>
          <w:szCs w:val="24"/>
        </w:rPr>
        <w:t xml:space="preserve"> στην προκειμένη περίπτωση </w:t>
      </w:r>
      <w:r>
        <w:rPr>
          <w:rFonts w:eastAsia="Times New Roman"/>
          <w:color w:val="222222"/>
          <w:szCs w:val="24"/>
        </w:rPr>
        <w:t>η Ελλάς.</w:t>
      </w:r>
    </w:p>
    <w:p w14:paraId="2ED8B81F"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Κ</w:t>
      </w:r>
      <w:r w:rsidRPr="005B4D2E">
        <w:rPr>
          <w:rFonts w:eastAsia="Times New Roman"/>
          <w:color w:val="222222"/>
          <w:szCs w:val="24"/>
        </w:rPr>
        <w:t>υρίες και κύριοι συνάδελφοι</w:t>
      </w:r>
      <w:r>
        <w:rPr>
          <w:rFonts w:eastAsia="Times New Roman"/>
          <w:color w:val="222222"/>
          <w:szCs w:val="24"/>
        </w:rPr>
        <w:t>,</w:t>
      </w:r>
      <w:r w:rsidRPr="005B4D2E">
        <w:rPr>
          <w:rFonts w:eastAsia="Times New Roman"/>
          <w:color w:val="222222"/>
          <w:szCs w:val="24"/>
        </w:rPr>
        <w:t xml:space="preserve"> αυτή την κριτική αποτίμηση </w:t>
      </w:r>
      <w:r>
        <w:rPr>
          <w:rFonts w:eastAsia="Times New Roman"/>
          <w:color w:val="222222"/>
          <w:szCs w:val="24"/>
        </w:rPr>
        <w:t>της Σ</w:t>
      </w:r>
      <w:r w:rsidRPr="005B4D2E">
        <w:rPr>
          <w:rFonts w:eastAsia="Times New Roman"/>
          <w:color w:val="222222"/>
          <w:szCs w:val="24"/>
        </w:rPr>
        <w:t>υμφωνίας Ελλάδας</w:t>
      </w:r>
      <w:r>
        <w:rPr>
          <w:rFonts w:eastAsia="Times New Roman"/>
          <w:color w:val="222222"/>
          <w:szCs w:val="24"/>
        </w:rPr>
        <w:t xml:space="preserve"> </w:t>
      </w:r>
      <w:r>
        <w:rPr>
          <w:rFonts w:eastAsia="Times New Roman"/>
          <w:color w:val="222222"/>
          <w:szCs w:val="24"/>
        </w:rPr>
        <w:t>-</w:t>
      </w:r>
      <w:r>
        <w:rPr>
          <w:rFonts w:eastAsia="Times New Roman"/>
          <w:color w:val="222222"/>
          <w:szCs w:val="24"/>
        </w:rPr>
        <w:t xml:space="preserve"> </w:t>
      </w:r>
      <w:r>
        <w:rPr>
          <w:rFonts w:eastAsia="Times New Roman"/>
          <w:color w:val="222222"/>
          <w:szCs w:val="24"/>
        </w:rPr>
        <w:t>ΠΓΔΜ την</w:t>
      </w:r>
      <w:r w:rsidRPr="005B4D2E">
        <w:rPr>
          <w:rFonts w:eastAsia="Times New Roman"/>
          <w:color w:val="222222"/>
          <w:szCs w:val="24"/>
        </w:rPr>
        <w:t xml:space="preserve"> προσ</w:t>
      </w:r>
      <w:r>
        <w:rPr>
          <w:rFonts w:eastAsia="Times New Roman"/>
          <w:color w:val="222222"/>
          <w:szCs w:val="24"/>
        </w:rPr>
        <w:t>υπογράφω. Την υπογράφει δε στη</w:t>
      </w:r>
      <w:r w:rsidRPr="005B4D2E">
        <w:rPr>
          <w:rFonts w:eastAsia="Times New Roman"/>
          <w:color w:val="222222"/>
          <w:szCs w:val="24"/>
        </w:rPr>
        <w:t xml:space="preserve"> σημερινή </w:t>
      </w:r>
      <w:r>
        <w:rPr>
          <w:rFonts w:eastAsia="Times New Roman"/>
          <w:color w:val="222222"/>
          <w:szCs w:val="24"/>
        </w:rPr>
        <w:t>«</w:t>
      </w:r>
      <w:r>
        <w:rPr>
          <w:rFonts w:eastAsia="Times New Roman"/>
          <w:color w:val="222222"/>
          <w:szCs w:val="24"/>
        </w:rPr>
        <w:t>ΚΑΘΗΜΕΡΙΝΗ</w:t>
      </w:r>
      <w:r>
        <w:rPr>
          <w:rFonts w:eastAsia="Times New Roman"/>
          <w:color w:val="222222"/>
          <w:szCs w:val="24"/>
        </w:rPr>
        <w:t>»</w:t>
      </w:r>
      <w:r w:rsidRPr="005B4D2E">
        <w:rPr>
          <w:rFonts w:eastAsia="Times New Roman"/>
          <w:color w:val="222222"/>
          <w:szCs w:val="24"/>
        </w:rPr>
        <w:t xml:space="preserve"> με άρθρο </w:t>
      </w:r>
      <w:r w:rsidRPr="005B4D2E">
        <w:rPr>
          <w:rFonts w:eastAsia="Times New Roman"/>
          <w:color w:val="222222"/>
          <w:szCs w:val="24"/>
        </w:rPr>
        <w:t>του</w:t>
      </w:r>
      <w:r>
        <w:rPr>
          <w:rFonts w:eastAsia="Times New Roman"/>
          <w:color w:val="222222"/>
          <w:szCs w:val="24"/>
        </w:rPr>
        <w:t xml:space="preserve"> με ημερομηνία</w:t>
      </w:r>
      <w:r w:rsidRPr="005B4D2E">
        <w:rPr>
          <w:rFonts w:eastAsia="Times New Roman"/>
          <w:color w:val="222222"/>
          <w:szCs w:val="24"/>
        </w:rPr>
        <w:t xml:space="preserve"> 24 Ιανουαρίου 2019 </w:t>
      </w:r>
      <w:r>
        <w:rPr>
          <w:rFonts w:eastAsia="Times New Roman"/>
          <w:color w:val="222222"/>
          <w:szCs w:val="24"/>
        </w:rPr>
        <w:t xml:space="preserve">–και </w:t>
      </w:r>
      <w:r w:rsidRPr="005B4D2E">
        <w:rPr>
          <w:rFonts w:eastAsia="Times New Roman"/>
          <w:color w:val="222222"/>
          <w:szCs w:val="24"/>
        </w:rPr>
        <w:t xml:space="preserve">θα </w:t>
      </w:r>
      <w:r>
        <w:rPr>
          <w:rFonts w:eastAsia="Times New Roman"/>
          <w:color w:val="222222"/>
          <w:szCs w:val="24"/>
        </w:rPr>
        <w:t>το καταθέσω στα Π</w:t>
      </w:r>
      <w:r w:rsidRPr="005B4D2E">
        <w:rPr>
          <w:rFonts w:eastAsia="Times New Roman"/>
          <w:color w:val="222222"/>
          <w:szCs w:val="24"/>
        </w:rPr>
        <w:t>ρακτικά</w:t>
      </w:r>
      <w:r>
        <w:rPr>
          <w:rFonts w:eastAsia="Times New Roman"/>
          <w:color w:val="222222"/>
          <w:szCs w:val="24"/>
        </w:rPr>
        <w:t>-</w:t>
      </w:r>
      <w:r w:rsidRPr="005B4D2E">
        <w:rPr>
          <w:rFonts w:eastAsia="Times New Roman"/>
          <w:color w:val="222222"/>
          <w:szCs w:val="24"/>
        </w:rPr>
        <w:t xml:space="preserve"> ο κ</w:t>
      </w:r>
      <w:r>
        <w:rPr>
          <w:rFonts w:eastAsia="Times New Roman"/>
          <w:color w:val="222222"/>
          <w:szCs w:val="24"/>
        </w:rPr>
        <w:t>.</w:t>
      </w:r>
      <w:r w:rsidRPr="005B4D2E">
        <w:rPr>
          <w:rFonts w:eastAsia="Times New Roman"/>
          <w:color w:val="222222"/>
          <w:szCs w:val="24"/>
        </w:rPr>
        <w:t xml:space="preserve"> Δημήτρης Κατσούδας</w:t>
      </w:r>
      <w:r>
        <w:rPr>
          <w:rFonts w:eastAsia="Times New Roman"/>
          <w:color w:val="222222"/>
          <w:szCs w:val="24"/>
        </w:rPr>
        <w:t>, ο</w:t>
      </w:r>
      <w:r w:rsidRPr="005B4D2E">
        <w:rPr>
          <w:rFonts w:eastAsia="Times New Roman"/>
          <w:color w:val="222222"/>
          <w:szCs w:val="24"/>
        </w:rPr>
        <w:t xml:space="preserve"> οποίος διετέλεσε μεταξύ άλλων </w:t>
      </w:r>
      <w:r>
        <w:rPr>
          <w:rFonts w:eastAsia="Times New Roman"/>
          <w:color w:val="222222"/>
          <w:szCs w:val="24"/>
        </w:rPr>
        <w:t>Γε</w:t>
      </w:r>
      <w:r>
        <w:rPr>
          <w:rFonts w:eastAsia="Times New Roman"/>
          <w:color w:val="222222"/>
          <w:szCs w:val="24"/>
        </w:rPr>
        <w:lastRenderedPageBreak/>
        <w:t>νικός</w:t>
      </w:r>
      <w:r w:rsidRPr="005B4D2E">
        <w:rPr>
          <w:rFonts w:eastAsia="Times New Roman"/>
          <w:color w:val="222222"/>
          <w:szCs w:val="24"/>
        </w:rPr>
        <w:t xml:space="preserve"> </w:t>
      </w:r>
      <w:r>
        <w:rPr>
          <w:rFonts w:eastAsia="Times New Roman"/>
          <w:color w:val="222222"/>
          <w:szCs w:val="24"/>
        </w:rPr>
        <w:t>Γ</w:t>
      </w:r>
      <w:r w:rsidRPr="005B4D2E">
        <w:rPr>
          <w:rFonts w:eastAsia="Times New Roman"/>
          <w:color w:val="222222"/>
          <w:szCs w:val="24"/>
        </w:rPr>
        <w:t xml:space="preserve">ραμματέας </w:t>
      </w:r>
      <w:r>
        <w:rPr>
          <w:rFonts w:eastAsia="Times New Roman"/>
          <w:color w:val="222222"/>
          <w:szCs w:val="24"/>
        </w:rPr>
        <w:t>Ε</w:t>
      </w:r>
      <w:r w:rsidRPr="005B4D2E">
        <w:rPr>
          <w:rFonts w:eastAsia="Times New Roman"/>
          <w:color w:val="222222"/>
          <w:szCs w:val="24"/>
        </w:rPr>
        <w:t xml:space="preserve">υρωπαϊκών </w:t>
      </w:r>
      <w:r>
        <w:rPr>
          <w:rFonts w:eastAsia="Times New Roman"/>
          <w:color w:val="222222"/>
          <w:szCs w:val="24"/>
        </w:rPr>
        <w:t>Υ</w:t>
      </w:r>
      <w:r w:rsidRPr="005B4D2E">
        <w:rPr>
          <w:rFonts w:eastAsia="Times New Roman"/>
          <w:color w:val="222222"/>
          <w:szCs w:val="24"/>
        </w:rPr>
        <w:t xml:space="preserve">ποθέσεων </w:t>
      </w:r>
      <w:r>
        <w:rPr>
          <w:rFonts w:eastAsia="Times New Roman"/>
          <w:color w:val="222222"/>
          <w:szCs w:val="24"/>
        </w:rPr>
        <w:t>του Υπουργείου Εξωτερικών</w:t>
      </w:r>
      <w:r w:rsidRPr="005B4D2E">
        <w:rPr>
          <w:rFonts w:eastAsia="Times New Roman"/>
          <w:color w:val="222222"/>
          <w:szCs w:val="24"/>
        </w:rPr>
        <w:t xml:space="preserve"> την περίοδο 2007</w:t>
      </w:r>
      <w:r>
        <w:rPr>
          <w:rFonts w:eastAsia="Times New Roman"/>
          <w:color w:val="222222"/>
          <w:szCs w:val="24"/>
        </w:rPr>
        <w:t xml:space="preserve"> </w:t>
      </w:r>
      <w:r>
        <w:rPr>
          <w:rFonts w:eastAsia="Times New Roman"/>
          <w:color w:val="222222"/>
          <w:szCs w:val="24"/>
        </w:rPr>
        <w:t>-</w:t>
      </w:r>
      <w:r>
        <w:rPr>
          <w:rFonts w:eastAsia="Times New Roman"/>
          <w:color w:val="222222"/>
          <w:szCs w:val="24"/>
        </w:rPr>
        <w:t xml:space="preserve"> </w:t>
      </w:r>
      <w:r w:rsidRPr="005B4D2E">
        <w:rPr>
          <w:rFonts w:eastAsia="Times New Roman"/>
          <w:color w:val="222222"/>
          <w:szCs w:val="24"/>
        </w:rPr>
        <w:t>2009 και παλ</w:t>
      </w:r>
      <w:r>
        <w:rPr>
          <w:rFonts w:eastAsia="Times New Roman"/>
          <w:color w:val="222222"/>
          <w:szCs w:val="24"/>
        </w:rPr>
        <w:t>α</w:t>
      </w:r>
      <w:r w:rsidRPr="005B4D2E">
        <w:rPr>
          <w:rFonts w:eastAsia="Times New Roman"/>
          <w:color w:val="222222"/>
          <w:szCs w:val="24"/>
        </w:rPr>
        <w:t xml:space="preserve">ιότερα </w:t>
      </w:r>
      <w:r>
        <w:rPr>
          <w:rFonts w:eastAsia="Times New Roman"/>
          <w:color w:val="222222"/>
          <w:szCs w:val="24"/>
        </w:rPr>
        <w:t>π</w:t>
      </w:r>
      <w:r w:rsidRPr="005B4D2E">
        <w:rPr>
          <w:rFonts w:eastAsia="Times New Roman"/>
          <w:color w:val="222222"/>
          <w:szCs w:val="24"/>
        </w:rPr>
        <w:t xml:space="preserve">ολιτικός </w:t>
      </w:r>
      <w:r>
        <w:rPr>
          <w:rFonts w:eastAsia="Times New Roman"/>
          <w:color w:val="222222"/>
          <w:szCs w:val="24"/>
        </w:rPr>
        <w:t>σ</w:t>
      </w:r>
      <w:r w:rsidRPr="005B4D2E">
        <w:rPr>
          <w:rFonts w:eastAsia="Times New Roman"/>
          <w:color w:val="222222"/>
          <w:szCs w:val="24"/>
        </w:rPr>
        <w:t xml:space="preserve">ύμβουλος το 1987 </w:t>
      </w:r>
      <w:r>
        <w:rPr>
          <w:rFonts w:eastAsia="Times New Roman"/>
          <w:color w:val="222222"/>
          <w:szCs w:val="24"/>
        </w:rPr>
        <w:t>έως το 1991 του</w:t>
      </w:r>
      <w:r w:rsidRPr="005B4D2E">
        <w:rPr>
          <w:rFonts w:eastAsia="Times New Roman"/>
          <w:color w:val="222222"/>
          <w:szCs w:val="24"/>
        </w:rPr>
        <w:t xml:space="preserve"> Κωνσταντίνου Μητσοτάκη</w:t>
      </w:r>
      <w:r>
        <w:rPr>
          <w:rFonts w:eastAsia="Times New Roman"/>
          <w:color w:val="222222"/>
          <w:szCs w:val="24"/>
        </w:rPr>
        <w:t>.</w:t>
      </w:r>
    </w:p>
    <w:p w14:paraId="2ED8B820" w14:textId="77777777" w:rsidR="00C647AD" w:rsidRDefault="00D506E1">
      <w:pPr>
        <w:spacing w:after="0" w:line="600" w:lineRule="auto"/>
        <w:ind w:firstLine="720"/>
        <w:jc w:val="both"/>
        <w:rPr>
          <w:rFonts w:eastAsia="Times New Roman"/>
          <w:color w:val="222222"/>
          <w:szCs w:val="24"/>
        </w:rPr>
      </w:pPr>
      <w:r>
        <w:rPr>
          <w:rFonts w:eastAsia="Times New Roman"/>
          <w:color w:val="222222"/>
          <w:szCs w:val="24"/>
        </w:rPr>
        <w:t>Παρακαλώ, το καταθέτω για τα Πρακτικά.</w:t>
      </w:r>
    </w:p>
    <w:p w14:paraId="2ED8B821" w14:textId="77777777" w:rsidR="00C647AD" w:rsidRDefault="00D506E1">
      <w:pPr>
        <w:tabs>
          <w:tab w:val="left" w:pos="7371"/>
        </w:tabs>
        <w:spacing w:after="0" w:line="600" w:lineRule="auto"/>
        <w:ind w:firstLine="720"/>
        <w:jc w:val="both"/>
        <w:rPr>
          <w:rFonts w:eastAsia="Times New Roman" w:cs="Times New Roman"/>
          <w:szCs w:val="24"/>
        </w:rPr>
      </w:pPr>
      <w:r>
        <w:rPr>
          <w:rFonts w:eastAsia="Times New Roman" w:cs="Times New Roman"/>
          <w:szCs w:val="24"/>
        </w:rPr>
        <w:t>(Στο σημείο αυτό η Υφυπουργός Προστασίας του Πολίτη κ</w:t>
      </w:r>
      <w:r>
        <w:rPr>
          <w:rFonts w:eastAsia="Times New Roman" w:cs="Times New Roman"/>
          <w:szCs w:val="24"/>
        </w:rPr>
        <w:t>.</w:t>
      </w:r>
      <w:r>
        <w:rPr>
          <w:rFonts w:eastAsia="Times New Roman" w:cs="Times New Roman"/>
          <w:szCs w:val="24"/>
        </w:rPr>
        <w:t xml:space="preserve"> Αικατερίνη Παπακώστα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Σιδηροπούλου καταθέτει για τα Πρακτικά το προαναφερθέν έγγραφο, το οποίο βρίσκεται</w:t>
      </w:r>
      <w:r>
        <w:rPr>
          <w:rFonts w:eastAsia="Times New Roman" w:cs="Times New Roman"/>
          <w:szCs w:val="24"/>
        </w:rPr>
        <w:t xml:space="preserve">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ED8B822"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Ε και;</w:t>
      </w:r>
    </w:p>
    <w:p w14:paraId="2ED8B823"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Και τι έγινε;</w:t>
      </w:r>
    </w:p>
    <w:p w14:paraId="2ED8B824" w14:textId="77777777" w:rsidR="00C647AD" w:rsidRDefault="00D506E1">
      <w:pPr>
        <w:spacing w:after="0" w:line="600" w:lineRule="auto"/>
        <w:ind w:firstLine="720"/>
        <w:jc w:val="both"/>
        <w:rPr>
          <w:rFonts w:eastAsia="Times New Roman"/>
          <w:color w:val="222222"/>
          <w:szCs w:val="24"/>
        </w:rPr>
      </w:pPr>
      <w:r>
        <w:rPr>
          <w:rFonts w:eastAsia="Times New Roman" w:cs="Times New Roman"/>
          <w:b/>
          <w:szCs w:val="24"/>
        </w:rPr>
        <w:t>ΑΙΚΑΤΕΡΙΝΗ ΠΑΠΑΚΩΣΤΑ</w:t>
      </w:r>
      <w:r>
        <w:rPr>
          <w:rFonts w:eastAsia="Times New Roman" w:cs="Times New Roman"/>
          <w:b/>
          <w:szCs w:val="24"/>
        </w:rPr>
        <w:t xml:space="preserve"> - </w:t>
      </w:r>
      <w:r>
        <w:rPr>
          <w:rFonts w:eastAsia="Times New Roman" w:cs="Times New Roman"/>
          <w:b/>
          <w:szCs w:val="24"/>
        </w:rPr>
        <w:t xml:space="preserve">ΣΙΔΗΡΟΠΟΥΛΟΥ (Υφυπουργός Προστασίας του Πολίτη): </w:t>
      </w:r>
      <w:r>
        <w:rPr>
          <w:rFonts w:eastAsia="Times New Roman"/>
          <w:color w:val="222222"/>
          <w:szCs w:val="24"/>
        </w:rPr>
        <w:t xml:space="preserve">Τώρα </w:t>
      </w:r>
      <w:r w:rsidRPr="005B4D2E">
        <w:rPr>
          <w:rFonts w:eastAsia="Times New Roman"/>
          <w:color w:val="222222"/>
          <w:szCs w:val="24"/>
        </w:rPr>
        <w:t>θέλω να πω το εξής</w:t>
      </w:r>
      <w:r>
        <w:rPr>
          <w:rFonts w:eastAsia="Times New Roman"/>
          <w:color w:val="222222"/>
          <w:szCs w:val="24"/>
        </w:rPr>
        <w:t>: Κύ</w:t>
      </w:r>
      <w:r>
        <w:rPr>
          <w:rFonts w:eastAsia="Times New Roman"/>
          <w:color w:val="222222"/>
          <w:szCs w:val="24"/>
        </w:rPr>
        <w:t xml:space="preserve">ριοι συνάδελφοι, </w:t>
      </w:r>
      <w:r w:rsidRPr="005B4D2E">
        <w:rPr>
          <w:rFonts w:eastAsia="Times New Roman"/>
          <w:color w:val="222222"/>
          <w:szCs w:val="24"/>
        </w:rPr>
        <w:t xml:space="preserve">κάτω από </w:t>
      </w:r>
      <w:r>
        <w:rPr>
          <w:rFonts w:eastAsia="Times New Roman"/>
          <w:color w:val="222222"/>
          <w:szCs w:val="24"/>
        </w:rPr>
        <w:t>έναν ζόφο,</w:t>
      </w:r>
      <w:r w:rsidRPr="005B4D2E">
        <w:rPr>
          <w:rFonts w:eastAsia="Times New Roman"/>
          <w:color w:val="222222"/>
          <w:szCs w:val="24"/>
        </w:rPr>
        <w:t xml:space="preserve"> μία ζοφερή και παθογενή ατμόσφαιρα</w:t>
      </w:r>
      <w:r>
        <w:rPr>
          <w:rFonts w:eastAsia="Times New Roman"/>
          <w:color w:val="222222"/>
          <w:szCs w:val="24"/>
        </w:rPr>
        <w:t>,</w:t>
      </w:r>
      <w:r w:rsidRPr="005B4D2E">
        <w:rPr>
          <w:rFonts w:eastAsia="Times New Roman"/>
          <w:color w:val="222222"/>
          <w:szCs w:val="24"/>
        </w:rPr>
        <w:t xml:space="preserve"> μέσα από τις γνωστές ακρότητες</w:t>
      </w:r>
      <w:r>
        <w:rPr>
          <w:rFonts w:eastAsia="Times New Roman"/>
          <w:color w:val="222222"/>
          <w:szCs w:val="24"/>
        </w:rPr>
        <w:t>,</w:t>
      </w:r>
      <w:r w:rsidRPr="005B4D2E">
        <w:rPr>
          <w:rFonts w:eastAsia="Times New Roman"/>
          <w:color w:val="222222"/>
          <w:szCs w:val="24"/>
        </w:rPr>
        <w:t xml:space="preserve"> τις όποιες αναμένω όλοι να καταδικάσουμε </w:t>
      </w:r>
      <w:r>
        <w:rPr>
          <w:rFonts w:eastAsia="Times New Roman"/>
          <w:color w:val="222222"/>
          <w:szCs w:val="24"/>
        </w:rPr>
        <w:t xml:space="preserve">με </w:t>
      </w:r>
      <w:r w:rsidRPr="005B4D2E">
        <w:rPr>
          <w:rFonts w:eastAsia="Times New Roman"/>
          <w:color w:val="222222"/>
          <w:szCs w:val="24"/>
        </w:rPr>
        <w:t xml:space="preserve">σαφή </w:t>
      </w:r>
      <w:r>
        <w:rPr>
          <w:rFonts w:eastAsia="Times New Roman"/>
          <w:color w:val="222222"/>
          <w:szCs w:val="24"/>
        </w:rPr>
        <w:t xml:space="preserve">και </w:t>
      </w:r>
      <w:r w:rsidRPr="005B4D2E">
        <w:rPr>
          <w:rFonts w:eastAsia="Times New Roman"/>
          <w:color w:val="222222"/>
          <w:szCs w:val="24"/>
        </w:rPr>
        <w:t>κατηγορηματικό τρόπο και να στρέψουμε το βλέμμα μας από αυτές προχωρώντας μπροστά</w:t>
      </w:r>
      <w:r>
        <w:rPr>
          <w:rFonts w:eastAsia="Times New Roman"/>
          <w:color w:val="222222"/>
          <w:szCs w:val="24"/>
        </w:rPr>
        <w:t>,</w:t>
      </w:r>
      <w:r w:rsidRPr="005B4D2E">
        <w:rPr>
          <w:rFonts w:eastAsia="Times New Roman"/>
          <w:color w:val="222222"/>
          <w:szCs w:val="24"/>
        </w:rPr>
        <w:t xml:space="preserve"> </w:t>
      </w:r>
      <w:r>
        <w:rPr>
          <w:rFonts w:eastAsia="Times New Roman"/>
          <w:color w:val="222222"/>
          <w:szCs w:val="24"/>
        </w:rPr>
        <w:t xml:space="preserve">οφείλω να </w:t>
      </w:r>
      <w:r>
        <w:rPr>
          <w:rFonts w:eastAsia="Times New Roman"/>
          <w:color w:val="222222"/>
          <w:szCs w:val="24"/>
        </w:rPr>
        <w:t>ομολογήσω ότι ήταν</w:t>
      </w:r>
      <w:r w:rsidRPr="005B4D2E">
        <w:rPr>
          <w:rFonts w:eastAsia="Times New Roman"/>
          <w:color w:val="222222"/>
          <w:szCs w:val="24"/>
        </w:rPr>
        <w:t xml:space="preserve"> φωτεινό διάλειμμα</w:t>
      </w:r>
      <w:r>
        <w:rPr>
          <w:rFonts w:eastAsia="Times New Roman"/>
          <w:color w:val="222222"/>
          <w:szCs w:val="24"/>
        </w:rPr>
        <w:t xml:space="preserve"> –αλλά </w:t>
      </w:r>
      <w:r w:rsidRPr="005B4D2E">
        <w:rPr>
          <w:rFonts w:eastAsia="Times New Roman"/>
          <w:color w:val="222222"/>
          <w:szCs w:val="24"/>
        </w:rPr>
        <w:t xml:space="preserve">δυστυχώς μόνο ολιγόλεπτο διάλειμμα και αμήχανη </w:t>
      </w:r>
      <w:r>
        <w:rPr>
          <w:rFonts w:eastAsia="Times New Roman"/>
          <w:color w:val="222222"/>
          <w:szCs w:val="24"/>
        </w:rPr>
        <w:lastRenderedPageBreak/>
        <w:t xml:space="preserve">η </w:t>
      </w:r>
      <w:r w:rsidRPr="005B4D2E">
        <w:rPr>
          <w:rFonts w:eastAsia="Times New Roman"/>
          <w:color w:val="222222"/>
          <w:szCs w:val="24"/>
        </w:rPr>
        <w:t>στάση των υπολοίπων</w:t>
      </w:r>
      <w:r>
        <w:rPr>
          <w:rFonts w:eastAsia="Times New Roman"/>
          <w:color w:val="222222"/>
          <w:szCs w:val="24"/>
        </w:rPr>
        <w:t>-</w:t>
      </w:r>
      <w:r w:rsidRPr="005B4D2E">
        <w:rPr>
          <w:rFonts w:eastAsia="Times New Roman"/>
          <w:color w:val="222222"/>
          <w:szCs w:val="24"/>
        </w:rPr>
        <w:t xml:space="preserve"> </w:t>
      </w:r>
      <w:r>
        <w:rPr>
          <w:rFonts w:eastAsia="Times New Roman"/>
          <w:color w:val="222222"/>
          <w:szCs w:val="24"/>
        </w:rPr>
        <w:t xml:space="preserve">αυτό </w:t>
      </w:r>
      <w:r w:rsidRPr="005B4D2E">
        <w:rPr>
          <w:rFonts w:eastAsia="Times New Roman"/>
          <w:color w:val="222222"/>
          <w:szCs w:val="24"/>
        </w:rPr>
        <w:t xml:space="preserve">του Κοινοβουλευτικού Εκπροσώπου </w:t>
      </w:r>
      <w:r>
        <w:rPr>
          <w:rFonts w:eastAsia="Times New Roman"/>
          <w:color w:val="222222"/>
          <w:szCs w:val="24"/>
        </w:rPr>
        <w:t>της Ν</w:t>
      </w:r>
      <w:r w:rsidRPr="005B4D2E">
        <w:rPr>
          <w:rFonts w:eastAsia="Times New Roman"/>
          <w:color w:val="222222"/>
          <w:szCs w:val="24"/>
        </w:rPr>
        <w:t>έας Δημοκρατίας χθες</w:t>
      </w:r>
      <w:r>
        <w:rPr>
          <w:rFonts w:eastAsia="Times New Roman"/>
          <w:color w:val="222222"/>
          <w:szCs w:val="24"/>
        </w:rPr>
        <w:t>. Ήταν</w:t>
      </w:r>
      <w:r w:rsidRPr="005B4D2E">
        <w:rPr>
          <w:rFonts w:eastAsia="Times New Roman"/>
          <w:color w:val="222222"/>
          <w:szCs w:val="24"/>
        </w:rPr>
        <w:t xml:space="preserve"> ένα φωτεινό διάλειμ</w:t>
      </w:r>
      <w:r>
        <w:rPr>
          <w:rFonts w:eastAsia="Times New Roman"/>
          <w:color w:val="222222"/>
          <w:szCs w:val="24"/>
        </w:rPr>
        <w:t>μα και οφείλω να ομολογήσω ότι εν πάση</w:t>
      </w:r>
      <w:r w:rsidRPr="005B4D2E">
        <w:rPr>
          <w:rFonts w:eastAsia="Times New Roman"/>
          <w:color w:val="222222"/>
          <w:szCs w:val="24"/>
        </w:rPr>
        <w:t xml:space="preserve"> περιπτώσει αυτό </w:t>
      </w:r>
      <w:r w:rsidRPr="005B4D2E">
        <w:rPr>
          <w:rFonts w:eastAsia="Times New Roman"/>
          <w:color w:val="222222"/>
          <w:szCs w:val="24"/>
        </w:rPr>
        <w:t>κάπως δημιούργησε μία αισιοδοξία ότι μπορούμε να πάμε παρακάτω</w:t>
      </w:r>
      <w:r>
        <w:rPr>
          <w:rFonts w:eastAsia="Times New Roman"/>
          <w:color w:val="222222"/>
          <w:szCs w:val="24"/>
        </w:rPr>
        <w:t>,</w:t>
      </w:r>
      <w:r w:rsidRPr="005B4D2E">
        <w:rPr>
          <w:rFonts w:eastAsia="Times New Roman"/>
          <w:color w:val="222222"/>
          <w:szCs w:val="24"/>
        </w:rPr>
        <w:t xml:space="preserve"> δίχως διχασμούς</w:t>
      </w:r>
      <w:r>
        <w:rPr>
          <w:rFonts w:eastAsia="Times New Roman"/>
          <w:color w:val="222222"/>
          <w:szCs w:val="24"/>
        </w:rPr>
        <w:t>,</w:t>
      </w:r>
      <w:r w:rsidRPr="005B4D2E">
        <w:rPr>
          <w:rFonts w:eastAsia="Times New Roman"/>
          <w:color w:val="222222"/>
          <w:szCs w:val="24"/>
        </w:rPr>
        <w:t xml:space="preserve"> δίχως ακρότητες</w:t>
      </w:r>
      <w:r>
        <w:rPr>
          <w:rFonts w:eastAsia="Times New Roman"/>
          <w:color w:val="222222"/>
          <w:szCs w:val="24"/>
        </w:rPr>
        <w:t>.</w:t>
      </w:r>
    </w:p>
    <w:p w14:paraId="2ED8B825" w14:textId="77777777" w:rsidR="00C647AD" w:rsidRDefault="00D506E1">
      <w:pPr>
        <w:tabs>
          <w:tab w:val="left" w:pos="7371"/>
        </w:tabs>
        <w:spacing w:after="0" w:line="600" w:lineRule="auto"/>
        <w:ind w:firstLine="720"/>
        <w:jc w:val="both"/>
        <w:rPr>
          <w:rFonts w:eastAsia="Times New Roman"/>
          <w:color w:val="222222"/>
          <w:szCs w:val="24"/>
        </w:rPr>
      </w:pPr>
      <w:r>
        <w:rPr>
          <w:rFonts w:eastAsia="Times New Roman"/>
          <w:color w:val="222222"/>
          <w:szCs w:val="24"/>
        </w:rPr>
        <w:t>Εγώ</w:t>
      </w:r>
      <w:r w:rsidRPr="005B4D2E">
        <w:rPr>
          <w:rFonts w:eastAsia="Times New Roman"/>
          <w:color w:val="222222"/>
          <w:szCs w:val="24"/>
        </w:rPr>
        <w:t xml:space="preserve"> σήμερα ήρθα να θέσω κάποια ερωτήματα και κάποιες παραδοχές</w:t>
      </w:r>
      <w:r>
        <w:rPr>
          <w:rFonts w:eastAsia="Times New Roman"/>
          <w:color w:val="222222"/>
          <w:szCs w:val="24"/>
        </w:rPr>
        <w:t>, για</w:t>
      </w:r>
      <w:r w:rsidRPr="005B4D2E">
        <w:rPr>
          <w:rFonts w:eastAsia="Times New Roman"/>
          <w:color w:val="222222"/>
          <w:szCs w:val="24"/>
        </w:rPr>
        <w:t xml:space="preserve"> να αναρωτηθούμε όλοι μέχρι το βράδυ που θα κληθούμε να αποφασίσουμε κατά συνείδηση και με </w:t>
      </w:r>
      <w:r w:rsidRPr="005B4D2E">
        <w:rPr>
          <w:rFonts w:eastAsia="Times New Roman"/>
          <w:color w:val="222222"/>
          <w:szCs w:val="24"/>
        </w:rPr>
        <w:t>ελεύθερη εντολή</w:t>
      </w:r>
      <w:r>
        <w:rPr>
          <w:rFonts w:eastAsia="Times New Roman"/>
          <w:color w:val="222222"/>
          <w:szCs w:val="24"/>
        </w:rPr>
        <w:t>,</w:t>
      </w:r>
      <w:r w:rsidRPr="005B4D2E">
        <w:rPr>
          <w:rFonts w:eastAsia="Times New Roman"/>
          <w:color w:val="222222"/>
          <w:szCs w:val="24"/>
        </w:rPr>
        <w:t xml:space="preserve"> όπως ορίζει το Σύνταγμα</w:t>
      </w:r>
      <w:r>
        <w:rPr>
          <w:rFonts w:eastAsia="Times New Roman"/>
          <w:color w:val="222222"/>
          <w:szCs w:val="24"/>
        </w:rPr>
        <w:t xml:space="preserve"> –οι Β</w:t>
      </w:r>
      <w:r w:rsidRPr="005B4D2E">
        <w:rPr>
          <w:rFonts w:eastAsia="Times New Roman"/>
          <w:color w:val="222222"/>
          <w:szCs w:val="24"/>
        </w:rPr>
        <w:t>ουλευτές και όχι τα κόμματα</w:t>
      </w:r>
      <w:r>
        <w:rPr>
          <w:rFonts w:eastAsia="Times New Roman"/>
          <w:color w:val="222222"/>
          <w:szCs w:val="24"/>
        </w:rPr>
        <w:t>-</w:t>
      </w:r>
      <w:r w:rsidRPr="005B4D2E">
        <w:rPr>
          <w:rFonts w:eastAsia="Times New Roman"/>
          <w:color w:val="222222"/>
          <w:szCs w:val="24"/>
        </w:rPr>
        <w:t xml:space="preserve"> </w:t>
      </w:r>
      <w:r>
        <w:rPr>
          <w:rFonts w:eastAsia="Times New Roman"/>
          <w:color w:val="222222"/>
          <w:szCs w:val="24"/>
        </w:rPr>
        <w:t>το πώς θα τοποθετηθούμε.</w:t>
      </w:r>
    </w:p>
    <w:p w14:paraId="2ED8B826" w14:textId="77777777" w:rsidR="00C647AD" w:rsidRDefault="00D506E1">
      <w:pPr>
        <w:tabs>
          <w:tab w:val="left" w:pos="7371"/>
        </w:tabs>
        <w:spacing w:after="0" w:line="600" w:lineRule="auto"/>
        <w:ind w:firstLine="720"/>
        <w:jc w:val="both"/>
        <w:rPr>
          <w:rFonts w:eastAsia="Times New Roman"/>
          <w:color w:val="222222"/>
          <w:szCs w:val="24"/>
        </w:rPr>
      </w:pPr>
      <w:r>
        <w:rPr>
          <w:rFonts w:eastAsia="Times New Roman"/>
          <w:color w:val="222222"/>
          <w:szCs w:val="24"/>
        </w:rPr>
        <w:t>Σε σχέση δ</w:t>
      </w:r>
      <w:r w:rsidRPr="005B4D2E">
        <w:rPr>
          <w:rFonts w:eastAsia="Times New Roman"/>
          <w:color w:val="222222"/>
          <w:szCs w:val="24"/>
        </w:rPr>
        <w:t>ε με την παθογένεια και το</w:t>
      </w:r>
      <w:r>
        <w:rPr>
          <w:rFonts w:eastAsia="Times New Roman"/>
          <w:color w:val="222222"/>
          <w:szCs w:val="24"/>
        </w:rPr>
        <w:t>ν ζόφο,</w:t>
      </w:r>
      <w:r w:rsidRPr="005B4D2E">
        <w:rPr>
          <w:rFonts w:eastAsia="Times New Roman"/>
          <w:color w:val="222222"/>
          <w:szCs w:val="24"/>
        </w:rPr>
        <w:t xml:space="preserve"> διαβάζω </w:t>
      </w:r>
      <w:r>
        <w:rPr>
          <w:rFonts w:eastAsia="Times New Roman"/>
          <w:color w:val="222222"/>
          <w:szCs w:val="24"/>
        </w:rPr>
        <w:t>τις φράσεις</w:t>
      </w:r>
      <w:r w:rsidRPr="005B4D2E">
        <w:rPr>
          <w:rFonts w:eastAsia="Times New Roman"/>
          <w:color w:val="222222"/>
          <w:szCs w:val="24"/>
        </w:rPr>
        <w:t xml:space="preserve"> με ημ</w:t>
      </w:r>
      <w:r>
        <w:rPr>
          <w:rFonts w:eastAsia="Times New Roman"/>
          <w:color w:val="222222"/>
          <w:szCs w:val="24"/>
        </w:rPr>
        <w:t>ερομηνία 29 Φεβρουαρίου 2008: «Δεν</w:t>
      </w:r>
      <w:r w:rsidRPr="005B4D2E">
        <w:rPr>
          <w:rFonts w:eastAsia="Times New Roman"/>
          <w:color w:val="222222"/>
          <w:szCs w:val="24"/>
        </w:rPr>
        <w:t xml:space="preserve"> υπηρετούν</w:t>
      </w:r>
      <w:r>
        <w:rPr>
          <w:rFonts w:eastAsia="Times New Roman"/>
          <w:color w:val="222222"/>
          <w:szCs w:val="24"/>
        </w:rPr>
        <w:t>ται,</w:t>
      </w:r>
      <w:r w:rsidRPr="005B4D2E">
        <w:rPr>
          <w:rFonts w:eastAsia="Times New Roman"/>
          <w:color w:val="222222"/>
          <w:szCs w:val="24"/>
        </w:rPr>
        <w:t xml:space="preserve"> κυρίες και κύριοι συνάδελφοι</w:t>
      </w:r>
      <w:r>
        <w:rPr>
          <w:rFonts w:eastAsia="Times New Roman"/>
          <w:color w:val="222222"/>
          <w:szCs w:val="24"/>
        </w:rPr>
        <w:t>, τα συμφέ</w:t>
      </w:r>
      <w:r>
        <w:rPr>
          <w:rFonts w:eastAsia="Times New Roman"/>
          <w:color w:val="222222"/>
          <w:szCs w:val="24"/>
        </w:rPr>
        <w:t>ροντα του τόπου με</w:t>
      </w:r>
      <w:r w:rsidRPr="005B4D2E">
        <w:rPr>
          <w:rFonts w:eastAsia="Times New Roman"/>
          <w:color w:val="222222"/>
          <w:szCs w:val="24"/>
        </w:rPr>
        <w:t xml:space="preserve"> κορώνες που θυσιάζουν το μέλλον σε εφήμερες κομμ</w:t>
      </w:r>
      <w:r>
        <w:rPr>
          <w:rFonts w:eastAsia="Times New Roman"/>
          <w:color w:val="222222"/>
          <w:szCs w:val="24"/>
        </w:rPr>
        <w:t>ατικές σκοπιμότητες. Δεν</w:t>
      </w:r>
      <w:r w:rsidRPr="005B4D2E">
        <w:rPr>
          <w:rFonts w:eastAsia="Times New Roman"/>
          <w:color w:val="222222"/>
          <w:szCs w:val="24"/>
        </w:rPr>
        <w:t xml:space="preserve"> είναι λύση </w:t>
      </w:r>
      <w:r>
        <w:rPr>
          <w:rFonts w:eastAsia="Times New Roman"/>
          <w:color w:val="222222"/>
          <w:szCs w:val="24"/>
        </w:rPr>
        <w:t>η μετακύλιση</w:t>
      </w:r>
      <w:r w:rsidRPr="005B4D2E">
        <w:rPr>
          <w:rFonts w:eastAsia="Times New Roman"/>
          <w:color w:val="222222"/>
          <w:szCs w:val="24"/>
        </w:rPr>
        <w:t xml:space="preserve"> ευθυνών</w:t>
      </w:r>
      <w:r>
        <w:rPr>
          <w:rFonts w:eastAsia="Times New Roman"/>
          <w:color w:val="222222"/>
          <w:szCs w:val="24"/>
        </w:rPr>
        <w:t>. Δεν</w:t>
      </w:r>
      <w:r w:rsidRPr="005B4D2E">
        <w:rPr>
          <w:rFonts w:eastAsia="Times New Roman"/>
          <w:color w:val="222222"/>
          <w:szCs w:val="24"/>
        </w:rPr>
        <w:t xml:space="preserve"> υπάρχει τίποτα πιο σπουδαίο από την τόλμη των αποφάσεων που προσφέρουν στον τόπο</w:t>
      </w:r>
      <w:r>
        <w:rPr>
          <w:rFonts w:eastAsia="Times New Roman"/>
          <w:color w:val="222222"/>
          <w:szCs w:val="24"/>
        </w:rPr>
        <w:t>. Δεν</w:t>
      </w:r>
      <w:r w:rsidRPr="005B4D2E">
        <w:rPr>
          <w:rFonts w:eastAsia="Times New Roman"/>
          <w:color w:val="222222"/>
          <w:szCs w:val="24"/>
        </w:rPr>
        <w:t xml:space="preserve"> είναι ώρα εντυπωσιασμ</w:t>
      </w:r>
      <w:r>
        <w:rPr>
          <w:rFonts w:eastAsia="Times New Roman"/>
          <w:color w:val="222222"/>
          <w:szCs w:val="24"/>
        </w:rPr>
        <w:t>ών</w:t>
      </w:r>
      <w:r w:rsidRPr="005B4D2E">
        <w:rPr>
          <w:rFonts w:eastAsia="Times New Roman"/>
          <w:color w:val="222222"/>
          <w:szCs w:val="24"/>
        </w:rPr>
        <w:t xml:space="preserve"> που βλάπτουν και </w:t>
      </w:r>
      <w:r w:rsidRPr="005B4D2E">
        <w:rPr>
          <w:rFonts w:eastAsia="Times New Roman"/>
          <w:color w:val="222222"/>
          <w:szCs w:val="24"/>
        </w:rPr>
        <w:t>μπορεί να βλάψουν σοβαρά τα δίκ</w:t>
      </w:r>
      <w:r>
        <w:rPr>
          <w:rFonts w:eastAsia="Times New Roman"/>
          <w:color w:val="222222"/>
          <w:szCs w:val="24"/>
        </w:rPr>
        <w:t>αιά μας. Είναι ώρα υπεύθυνων</w:t>
      </w:r>
      <w:r w:rsidRPr="005B4D2E">
        <w:rPr>
          <w:rFonts w:eastAsia="Times New Roman"/>
          <w:color w:val="222222"/>
          <w:szCs w:val="24"/>
        </w:rPr>
        <w:t xml:space="preserve"> χειρισμών</w:t>
      </w:r>
      <w:r>
        <w:rPr>
          <w:rFonts w:eastAsia="Times New Roman"/>
          <w:color w:val="222222"/>
          <w:szCs w:val="24"/>
        </w:rPr>
        <w:t xml:space="preserve">. Είναι </w:t>
      </w:r>
      <w:r w:rsidRPr="005B4D2E">
        <w:rPr>
          <w:rFonts w:eastAsia="Times New Roman"/>
          <w:color w:val="222222"/>
          <w:szCs w:val="24"/>
        </w:rPr>
        <w:t xml:space="preserve">ώρα ευθύνης </w:t>
      </w:r>
      <w:r>
        <w:rPr>
          <w:rFonts w:eastAsia="Times New Roman"/>
          <w:color w:val="222222"/>
          <w:szCs w:val="24"/>
        </w:rPr>
        <w:t xml:space="preserve">μας». </w:t>
      </w:r>
    </w:p>
    <w:p w14:paraId="2ED8B827" w14:textId="77777777" w:rsidR="00C647AD" w:rsidRDefault="00D506E1">
      <w:pPr>
        <w:tabs>
          <w:tab w:val="left" w:pos="7371"/>
        </w:tabs>
        <w:spacing w:after="0" w:line="600" w:lineRule="auto"/>
        <w:ind w:firstLine="720"/>
        <w:jc w:val="both"/>
        <w:rPr>
          <w:rFonts w:eastAsia="Times New Roman"/>
          <w:color w:val="222222"/>
          <w:szCs w:val="24"/>
        </w:rPr>
      </w:pPr>
      <w:r>
        <w:rPr>
          <w:rFonts w:eastAsia="Times New Roman"/>
          <w:color w:val="222222"/>
          <w:szCs w:val="24"/>
        </w:rPr>
        <w:lastRenderedPageBreak/>
        <w:t>Ήταν ο Κώστας</w:t>
      </w:r>
      <w:r w:rsidRPr="005B4D2E">
        <w:rPr>
          <w:rFonts w:eastAsia="Times New Roman"/>
          <w:color w:val="222222"/>
          <w:szCs w:val="24"/>
        </w:rPr>
        <w:t xml:space="preserve"> Καραμα</w:t>
      </w:r>
      <w:r>
        <w:rPr>
          <w:rFonts w:eastAsia="Times New Roman"/>
          <w:color w:val="222222"/>
          <w:szCs w:val="24"/>
        </w:rPr>
        <w:t>ν</w:t>
      </w:r>
      <w:r w:rsidRPr="005B4D2E">
        <w:rPr>
          <w:rFonts w:eastAsia="Times New Roman"/>
          <w:color w:val="222222"/>
          <w:szCs w:val="24"/>
        </w:rPr>
        <w:t xml:space="preserve">λής σε επίκαιρη ερώτηση του </w:t>
      </w:r>
      <w:r>
        <w:rPr>
          <w:rFonts w:eastAsia="Times New Roman"/>
          <w:color w:val="222222"/>
          <w:szCs w:val="24"/>
        </w:rPr>
        <w:t>Π</w:t>
      </w:r>
      <w:r w:rsidRPr="005B4D2E">
        <w:rPr>
          <w:rFonts w:eastAsia="Times New Roman"/>
          <w:color w:val="222222"/>
          <w:szCs w:val="24"/>
        </w:rPr>
        <w:t xml:space="preserve">ροέδρου του </w:t>
      </w:r>
      <w:r>
        <w:rPr>
          <w:rFonts w:eastAsia="Times New Roman"/>
          <w:color w:val="222222"/>
          <w:szCs w:val="24"/>
        </w:rPr>
        <w:t>ΛΑΟΣ</w:t>
      </w:r>
      <w:r w:rsidRPr="005B4D2E">
        <w:rPr>
          <w:rFonts w:eastAsia="Times New Roman"/>
          <w:color w:val="222222"/>
          <w:szCs w:val="24"/>
        </w:rPr>
        <w:t xml:space="preserve"> Καρατζαφέρη για</w:t>
      </w:r>
      <w:r>
        <w:rPr>
          <w:rFonts w:eastAsia="Times New Roman"/>
          <w:color w:val="222222"/>
          <w:szCs w:val="24"/>
        </w:rPr>
        <w:t xml:space="preserve"> την</w:t>
      </w:r>
      <w:r w:rsidRPr="005B4D2E">
        <w:rPr>
          <w:rFonts w:eastAsia="Times New Roman"/>
          <w:color w:val="222222"/>
          <w:szCs w:val="24"/>
        </w:rPr>
        <w:t xml:space="preserve"> </w:t>
      </w:r>
      <w:r>
        <w:rPr>
          <w:rFonts w:eastAsia="Times New Roman"/>
          <w:color w:val="222222"/>
          <w:szCs w:val="24"/>
        </w:rPr>
        <w:t>ΠΓΔΜ</w:t>
      </w:r>
      <w:r w:rsidRPr="005B4D2E">
        <w:rPr>
          <w:rFonts w:eastAsia="Times New Roman"/>
          <w:color w:val="222222"/>
          <w:szCs w:val="24"/>
        </w:rPr>
        <w:t xml:space="preserve"> με ημερομηνία 29 Φεβρουαρίου 2008</w:t>
      </w:r>
      <w:r>
        <w:rPr>
          <w:rFonts w:eastAsia="Times New Roman"/>
          <w:color w:val="222222"/>
          <w:szCs w:val="24"/>
        </w:rPr>
        <w:t>.</w:t>
      </w:r>
    </w:p>
    <w:p w14:paraId="2ED8B828" w14:textId="77777777" w:rsidR="00C647AD" w:rsidRDefault="00D506E1">
      <w:pPr>
        <w:tabs>
          <w:tab w:val="left" w:pos="7371"/>
        </w:tabs>
        <w:spacing w:after="0" w:line="600" w:lineRule="auto"/>
        <w:ind w:firstLine="720"/>
        <w:jc w:val="both"/>
        <w:rPr>
          <w:rFonts w:eastAsia="Times New Roman"/>
          <w:color w:val="222222"/>
          <w:szCs w:val="24"/>
        </w:rPr>
      </w:pPr>
      <w:r>
        <w:rPr>
          <w:rFonts w:eastAsia="Times New Roman"/>
          <w:color w:val="222222"/>
          <w:szCs w:val="24"/>
        </w:rPr>
        <w:t>Προσυπογράφω. Λέει από τότε ο πρώ</w:t>
      </w:r>
      <w:r>
        <w:rPr>
          <w:rFonts w:eastAsia="Times New Roman"/>
          <w:color w:val="222222"/>
          <w:szCs w:val="24"/>
        </w:rPr>
        <w:t>ην Π</w:t>
      </w:r>
      <w:r w:rsidRPr="005B4D2E">
        <w:rPr>
          <w:rFonts w:eastAsia="Times New Roman"/>
          <w:color w:val="222222"/>
          <w:szCs w:val="24"/>
        </w:rPr>
        <w:t>ρωθυπουργός ότι δεν μετακυλίουμε τις ευθύνες μας οι πολιτικοί στο</w:t>
      </w:r>
      <w:r>
        <w:rPr>
          <w:rFonts w:eastAsia="Times New Roman"/>
          <w:color w:val="222222"/>
          <w:szCs w:val="24"/>
        </w:rPr>
        <w:t>ν</w:t>
      </w:r>
      <w:r w:rsidRPr="005B4D2E">
        <w:rPr>
          <w:rFonts w:eastAsia="Times New Roman"/>
          <w:color w:val="222222"/>
          <w:szCs w:val="24"/>
        </w:rPr>
        <w:t xml:space="preserve"> λαό</w:t>
      </w:r>
      <w:r>
        <w:rPr>
          <w:rFonts w:eastAsia="Times New Roman"/>
          <w:color w:val="222222"/>
          <w:szCs w:val="24"/>
        </w:rPr>
        <w:t xml:space="preserve">. Το λέω για </w:t>
      </w:r>
      <w:r w:rsidRPr="005B4D2E">
        <w:rPr>
          <w:rFonts w:eastAsia="Times New Roman"/>
          <w:color w:val="222222"/>
          <w:szCs w:val="24"/>
        </w:rPr>
        <w:t>όσ</w:t>
      </w:r>
      <w:r>
        <w:rPr>
          <w:rFonts w:eastAsia="Times New Roman"/>
          <w:color w:val="222222"/>
          <w:szCs w:val="24"/>
        </w:rPr>
        <w:t>ους</w:t>
      </w:r>
      <w:r w:rsidRPr="005B4D2E">
        <w:rPr>
          <w:rFonts w:eastAsia="Times New Roman"/>
          <w:color w:val="222222"/>
          <w:szCs w:val="24"/>
        </w:rPr>
        <w:t xml:space="preserve"> αναφέρθηκαν στα δημοψηφίσματα</w:t>
      </w:r>
      <w:r>
        <w:rPr>
          <w:rFonts w:eastAsia="Times New Roman"/>
          <w:color w:val="222222"/>
          <w:szCs w:val="24"/>
        </w:rPr>
        <w:t>.</w:t>
      </w:r>
    </w:p>
    <w:p w14:paraId="2ED8B829" w14:textId="77777777" w:rsidR="00C647AD" w:rsidRDefault="00D506E1">
      <w:pPr>
        <w:tabs>
          <w:tab w:val="left" w:pos="7371"/>
        </w:tabs>
        <w:spacing w:after="0" w:line="600" w:lineRule="auto"/>
        <w:ind w:firstLine="720"/>
        <w:jc w:val="both"/>
        <w:rPr>
          <w:rFonts w:eastAsia="Times New Roman"/>
          <w:color w:val="222222"/>
          <w:szCs w:val="24"/>
        </w:rPr>
      </w:pPr>
      <w:r>
        <w:rPr>
          <w:rFonts w:eastAsia="Times New Roman"/>
          <w:color w:val="222222"/>
          <w:szCs w:val="24"/>
        </w:rPr>
        <w:t>Τώρα όσον</w:t>
      </w:r>
      <w:r w:rsidRPr="005B4D2E">
        <w:rPr>
          <w:rFonts w:eastAsia="Times New Roman"/>
          <w:color w:val="222222"/>
          <w:szCs w:val="24"/>
        </w:rPr>
        <w:t xml:space="preserve"> αφορά τη</w:t>
      </w:r>
      <w:r>
        <w:rPr>
          <w:rFonts w:eastAsia="Times New Roman"/>
          <w:color w:val="222222"/>
          <w:szCs w:val="24"/>
        </w:rPr>
        <w:t xml:space="preserve"> συναίνεση, άκουσα</w:t>
      </w:r>
      <w:r w:rsidRPr="005B4D2E">
        <w:rPr>
          <w:rFonts w:eastAsia="Times New Roman"/>
          <w:color w:val="222222"/>
          <w:szCs w:val="24"/>
        </w:rPr>
        <w:t xml:space="preserve"> τον κ</w:t>
      </w:r>
      <w:r>
        <w:rPr>
          <w:rFonts w:eastAsia="Times New Roman"/>
          <w:color w:val="222222"/>
          <w:szCs w:val="24"/>
        </w:rPr>
        <w:t>.</w:t>
      </w:r>
      <w:r w:rsidRPr="005B4D2E">
        <w:rPr>
          <w:rFonts w:eastAsia="Times New Roman"/>
          <w:color w:val="222222"/>
          <w:szCs w:val="24"/>
        </w:rPr>
        <w:t xml:space="preserve"> Βενιζέλο με πολύ μεγάλο ενδιαφέρον και οφείλω να </w:t>
      </w:r>
      <w:r>
        <w:rPr>
          <w:rFonts w:eastAsia="Times New Roman"/>
          <w:color w:val="222222"/>
          <w:szCs w:val="24"/>
        </w:rPr>
        <w:t>ο</w:t>
      </w:r>
      <w:r w:rsidRPr="005B4D2E">
        <w:rPr>
          <w:rFonts w:eastAsia="Times New Roman"/>
          <w:color w:val="222222"/>
          <w:szCs w:val="24"/>
        </w:rPr>
        <w:t xml:space="preserve">μολογήσω </w:t>
      </w:r>
      <w:r>
        <w:rPr>
          <w:rFonts w:eastAsia="Times New Roman"/>
          <w:color w:val="222222"/>
          <w:szCs w:val="24"/>
        </w:rPr>
        <w:t xml:space="preserve">ότι </w:t>
      </w:r>
      <w:r w:rsidRPr="005B4D2E">
        <w:rPr>
          <w:rFonts w:eastAsia="Times New Roman"/>
          <w:color w:val="222222"/>
          <w:szCs w:val="24"/>
        </w:rPr>
        <w:t>παρά την πρώτη ανάγνωση</w:t>
      </w:r>
      <w:r>
        <w:rPr>
          <w:rFonts w:eastAsia="Times New Roman"/>
          <w:color w:val="222222"/>
          <w:szCs w:val="24"/>
        </w:rPr>
        <w:t xml:space="preserve">, </w:t>
      </w:r>
      <w:r>
        <w:rPr>
          <w:rFonts w:eastAsia="Times New Roman"/>
          <w:color w:val="222222"/>
          <w:szCs w:val="24"/>
        </w:rPr>
        <w:t>το ζουμί των τοποθετήσεων του κ.</w:t>
      </w:r>
      <w:r w:rsidRPr="005B4D2E">
        <w:rPr>
          <w:rFonts w:eastAsia="Times New Roman"/>
          <w:color w:val="222222"/>
          <w:szCs w:val="24"/>
        </w:rPr>
        <w:t xml:space="preserve"> Βενιζέλο</w:t>
      </w:r>
      <w:r>
        <w:rPr>
          <w:rFonts w:eastAsia="Times New Roman"/>
          <w:color w:val="222222"/>
          <w:szCs w:val="24"/>
        </w:rPr>
        <w:t xml:space="preserve">υ βρίσκεται στη </w:t>
      </w:r>
      <w:r w:rsidRPr="005B4D2E">
        <w:rPr>
          <w:rFonts w:eastAsia="Times New Roman"/>
          <w:color w:val="222222"/>
          <w:szCs w:val="24"/>
        </w:rPr>
        <w:t>δεύτερη ανάγνωση και στ</w:t>
      </w:r>
      <w:r>
        <w:rPr>
          <w:rFonts w:eastAsia="Times New Roman"/>
          <w:color w:val="222222"/>
          <w:szCs w:val="24"/>
        </w:rPr>
        <w:t>α λεπτά γράμματα των τοποθετήσεώ</w:t>
      </w:r>
      <w:r w:rsidRPr="005B4D2E">
        <w:rPr>
          <w:rFonts w:eastAsia="Times New Roman"/>
          <w:color w:val="222222"/>
          <w:szCs w:val="24"/>
        </w:rPr>
        <w:t>ν του</w:t>
      </w:r>
      <w:r>
        <w:rPr>
          <w:rFonts w:eastAsia="Times New Roman"/>
          <w:color w:val="222222"/>
          <w:szCs w:val="24"/>
        </w:rPr>
        <w:t>. Θεωρώ ότι ο κ. Βενιζέλος</w:t>
      </w:r>
      <w:r w:rsidRPr="005B4D2E">
        <w:rPr>
          <w:rFonts w:eastAsia="Times New Roman"/>
          <w:color w:val="222222"/>
          <w:szCs w:val="24"/>
        </w:rPr>
        <w:t xml:space="preserve"> από την αρχή κράτησε </w:t>
      </w:r>
      <w:r>
        <w:rPr>
          <w:rFonts w:eastAsia="Times New Roman"/>
          <w:color w:val="222222"/>
          <w:szCs w:val="24"/>
        </w:rPr>
        <w:t xml:space="preserve">–αυτή είναι </w:t>
      </w:r>
      <w:r w:rsidRPr="005B4D2E">
        <w:rPr>
          <w:rFonts w:eastAsia="Times New Roman"/>
          <w:color w:val="222222"/>
          <w:szCs w:val="24"/>
        </w:rPr>
        <w:t>η δική μου πολιτική εκτίμηση</w:t>
      </w:r>
      <w:r>
        <w:rPr>
          <w:rFonts w:eastAsia="Times New Roman"/>
          <w:color w:val="222222"/>
          <w:szCs w:val="24"/>
        </w:rPr>
        <w:t>- μία στάση απέναντι στη</w:t>
      </w:r>
      <w:r w:rsidRPr="005B4D2E">
        <w:rPr>
          <w:rFonts w:eastAsia="Times New Roman"/>
          <w:color w:val="222222"/>
          <w:szCs w:val="24"/>
        </w:rPr>
        <w:t xml:space="preserve"> </w:t>
      </w:r>
      <w:r>
        <w:rPr>
          <w:rFonts w:eastAsia="Times New Roman"/>
          <w:color w:val="222222"/>
          <w:szCs w:val="24"/>
        </w:rPr>
        <w:t>σ</w:t>
      </w:r>
      <w:r w:rsidRPr="005B4D2E">
        <w:rPr>
          <w:rFonts w:eastAsia="Times New Roman"/>
          <w:color w:val="222222"/>
          <w:szCs w:val="24"/>
        </w:rPr>
        <w:t>υμφωνία θετική και συνεισ</w:t>
      </w:r>
      <w:r w:rsidRPr="005B4D2E">
        <w:rPr>
          <w:rFonts w:eastAsia="Times New Roman"/>
          <w:color w:val="222222"/>
          <w:szCs w:val="24"/>
        </w:rPr>
        <w:t>έφερε με τις</w:t>
      </w:r>
      <w:r>
        <w:rPr>
          <w:rFonts w:eastAsia="Times New Roman"/>
          <w:color w:val="222222"/>
          <w:szCs w:val="24"/>
        </w:rPr>
        <w:t xml:space="preserve"> νομικές του απόψεις ως προς τη βελτίωσή της.</w:t>
      </w:r>
    </w:p>
    <w:p w14:paraId="2ED8B82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κ. </w:t>
      </w:r>
      <w:r w:rsidRPr="00B27F2C">
        <w:rPr>
          <w:rFonts w:eastAsia="Times New Roman" w:cs="Times New Roman"/>
          <w:szCs w:val="24"/>
        </w:rPr>
        <w:t xml:space="preserve">Βενιζέλος στις 27 </w:t>
      </w:r>
      <w:r>
        <w:rPr>
          <w:rFonts w:eastAsia="Times New Roman" w:cs="Times New Roman"/>
          <w:szCs w:val="24"/>
        </w:rPr>
        <w:t>Σεπτεμβρίου 2014, ως Υπουργός Εξωτερικών και</w:t>
      </w:r>
      <w:r w:rsidRPr="00B27F2C">
        <w:rPr>
          <w:rFonts w:eastAsia="Times New Roman" w:cs="Times New Roman"/>
          <w:szCs w:val="24"/>
        </w:rPr>
        <w:t xml:space="preserve"> ως </w:t>
      </w:r>
      <w:r>
        <w:rPr>
          <w:rFonts w:eastAsia="Times New Roman" w:cs="Times New Roman"/>
          <w:szCs w:val="24"/>
        </w:rPr>
        <w:t>Α</w:t>
      </w:r>
      <w:r w:rsidRPr="00B27F2C">
        <w:rPr>
          <w:rFonts w:eastAsia="Times New Roman" w:cs="Times New Roman"/>
          <w:szCs w:val="24"/>
        </w:rPr>
        <w:t xml:space="preserve">ντιπρόεδρος της </w:t>
      </w:r>
      <w:r>
        <w:rPr>
          <w:rFonts w:eastAsia="Times New Roman" w:cs="Times New Roman"/>
          <w:szCs w:val="24"/>
        </w:rPr>
        <w:t>Κ</w:t>
      </w:r>
      <w:r w:rsidRPr="00B27F2C">
        <w:rPr>
          <w:rFonts w:eastAsia="Times New Roman" w:cs="Times New Roman"/>
          <w:szCs w:val="24"/>
        </w:rPr>
        <w:t>υβέρνησης Σαμαρά</w:t>
      </w:r>
      <w:r>
        <w:rPr>
          <w:rFonts w:eastAsia="Times New Roman" w:cs="Times New Roman"/>
          <w:szCs w:val="24"/>
        </w:rPr>
        <w:t>,</w:t>
      </w:r>
      <w:r w:rsidRPr="00B27F2C">
        <w:rPr>
          <w:rFonts w:eastAsia="Times New Roman" w:cs="Times New Roman"/>
          <w:szCs w:val="24"/>
        </w:rPr>
        <w:t xml:space="preserve"> σημειώνει ότι η Ελλάδα μέχρι </w:t>
      </w:r>
      <w:r>
        <w:rPr>
          <w:rFonts w:eastAsia="Times New Roman" w:cs="Times New Roman"/>
          <w:szCs w:val="24"/>
        </w:rPr>
        <w:t xml:space="preserve">σήμερα έχει κάνει πολύ σημαντικά </w:t>
      </w:r>
      <w:r w:rsidRPr="00B27F2C">
        <w:rPr>
          <w:rFonts w:eastAsia="Times New Roman" w:cs="Times New Roman"/>
          <w:szCs w:val="24"/>
        </w:rPr>
        <w:t xml:space="preserve">βήματα και </w:t>
      </w:r>
      <w:r>
        <w:rPr>
          <w:rFonts w:eastAsia="Times New Roman" w:cs="Times New Roman"/>
          <w:szCs w:val="24"/>
        </w:rPr>
        <w:t>α</w:t>
      </w:r>
      <w:r w:rsidRPr="00B27F2C">
        <w:rPr>
          <w:rFonts w:eastAsia="Times New Roman" w:cs="Times New Roman"/>
          <w:szCs w:val="24"/>
        </w:rPr>
        <w:t>ναμένουμε από την</w:t>
      </w:r>
      <w:r w:rsidRPr="00B27F2C">
        <w:rPr>
          <w:rFonts w:eastAsia="Times New Roman" w:cs="Times New Roman"/>
          <w:szCs w:val="24"/>
        </w:rPr>
        <w:t xml:space="preserve"> άλλη πλευρά να </w:t>
      </w:r>
      <w:r>
        <w:rPr>
          <w:rFonts w:eastAsia="Times New Roman" w:cs="Times New Roman"/>
          <w:szCs w:val="24"/>
        </w:rPr>
        <w:t xml:space="preserve">προβεί σε </w:t>
      </w:r>
      <w:r w:rsidRPr="00B27F2C">
        <w:rPr>
          <w:rFonts w:eastAsia="Times New Roman" w:cs="Times New Roman"/>
          <w:szCs w:val="24"/>
        </w:rPr>
        <w:t>α</w:t>
      </w:r>
      <w:r w:rsidRPr="00B27F2C">
        <w:rPr>
          <w:rFonts w:eastAsia="Times New Roman" w:cs="Times New Roman"/>
          <w:szCs w:val="24"/>
        </w:rPr>
        <w:lastRenderedPageBreak/>
        <w:t>ντίστοιχα</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Προτείνουμε</w:t>
      </w:r>
      <w:r w:rsidRPr="00B27F2C">
        <w:rPr>
          <w:rFonts w:eastAsia="Times New Roman" w:cs="Times New Roman"/>
          <w:szCs w:val="24"/>
        </w:rPr>
        <w:t xml:space="preserve"> μία αμοιβαία αποδεκτή σύνθετη ονομασία με γεωγραφικό προσδιορισμό πριν</w:t>
      </w:r>
      <w:r>
        <w:rPr>
          <w:rFonts w:eastAsia="Times New Roman" w:cs="Times New Roman"/>
          <w:szCs w:val="24"/>
        </w:rPr>
        <w:t xml:space="preserve"> από</w:t>
      </w:r>
      <w:r w:rsidRPr="00B27F2C">
        <w:rPr>
          <w:rFonts w:eastAsia="Times New Roman" w:cs="Times New Roman"/>
          <w:szCs w:val="24"/>
        </w:rPr>
        <w:t xml:space="preserve"> τη λέξη </w:t>
      </w:r>
      <w:r>
        <w:rPr>
          <w:rFonts w:eastAsia="Times New Roman" w:cs="Times New Roman"/>
          <w:szCs w:val="24"/>
        </w:rPr>
        <w:t>«</w:t>
      </w:r>
      <w:r w:rsidRPr="00B27F2C">
        <w:rPr>
          <w:rFonts w:eastAsia="Times New Roman" w:cs="Times New Roman"/>
          <w:szCs w:val="24"/>
        </w:rPr>
        <w:t>Μακεδονία</w:t>
      </w:r>
      <w:r>
        <w:rPr>
          <w:rFonts w:eastAsia="Times New Roman" w:cs="Times New Roman"/>
          <w:szCs w:val="24"/>
        </w:rPr>
        <w:t>»</w:t>
      </w:r>
      <w:r w:rsidRPr="00B27F2C">
        <w:rPr>
          <w:rFonts w:eastAsia="Times New Roman" w:cs="Times New Roman"/>
          <w:szCs w:val="24"/>
        </w:rPr>
        <w:t xml:space="preserve"> για κάθε χρήση</w:t>
      </w:r>
      <w:r>
        <w:rPr>
          <w:rFonts w:eastAsia="Times New Roman" w:cs="Times New Roman"/>
          <w:szCs w:val="24"/>
        </w:rPr>
        <w:t xml:space="preserve">, </w:t>
      </w:r>
      <w:r>
        <w:rPr>
          <w:rFonts w:eastAsia="Times New Roman" w:cs="Times New Roman"/>
          <w:szCs w:val="24"/>
          <w:lang w:val="en-US"/>
        </w:rPr>
        <w:t>erga</w:t>
      </w:r>
      <w:r w:rsidRPr="00B27F2C">
        <w:rPr>
          <w:rFonts w:eastAsia="Times New Roman" w:cs="Times New Roman"/>
          <w:szCs w:val="24"/>
        </w:rPr>
        <w:t xml:space="preserve"> </w:t>
      </w:r>
      <w:r>
        <w:rPr>
          <w:rFonts w:eastAsia="Times New Roman" w:cs="Times New Roman"/>
          <w:szCs w:val="24"/>
          <w:lang w:val="en-US"/>
        </w:rPr>
        <w:t>omnes</w:t>
      </w:r>
      <w:r w:rsidRPr="00B27F2C">
        <w:rPr>
          <w:rFonts w:eastAsia="Times New Roman" w:cs="Times New Roman"/>
          <w:szCs w:val="24"/>
        </w:rPr>
        <w:t xml:space="preserve">.  </w:t>
      </w:r>
      <w:r>
        <w:rPr>
          <w:rFonts w:eastAsia="Times New Roman" w:cs="Times New Roman"/>
          <w:szCs w:val="24"/>
        </w:rPr>
        <w:t>Σ</w:t>
      </w:r>
      <w:r w:rsidRPr="00B27F2C">
        <w:rPr>
          <w:rFonts w:eastAsia="Times New Roman" w:cs="Times New Roman"/>
          <w:szCs w:val="24"/>
        </w:rPr>
        <w:t>ήμερα αυτό το οποίο είπε</w:t>
      </w:r>
      <w:r>
        <w:rPr>
          <w:rFonts w:eastAsia="Times New Roman" w:cs="Times New Roman"/>
          <w:szCs w:val="24"/>
        </w:rPr>
        <w:t>,</w:t>
      </w:r>
      <w:r w:rsidRPr="00B27F2C">
        <w:rPr>
          <w:rFonts w:eastAsia="Times New Roman" w:cs="Times New Roman"/>
          <w:szCs w:val="24"/>
        </w:rPr>
        <w:t xml:space="preserve"> η </w:t>
      </w:r>
      <w:r>
        <w:rPr>
          <w:rFonts w:eastAsia="Times New Roman" w:cs="Times New Roman"/>
          <w:szCs w:val="24"/>
        </w:rPr>
        <w:t xml:space="preserve">ένστασή </w:t>
      </w:r>
      <w:r w:rsidRPr="00B27F2C">
        <w:rPr>
          <w:rFonts w:eastAsia="Times New Roman" w:cs="Times New Roman"/>
          <w:szCs w:val="24"/>
        </w:rPr>
        <w:t>του</w:t>
      </w:r>
      <w:r>
        <w:rPr>
          <w:rFonts w:eastAsia="Times New Roman" w:cs="Times New Roman"/>
          <w:szCs w:val="24"/>
        </w:rPr>
        <w:t>,</w:t>
      </w:r>
      <w:r w:rsidRPr="00B27F2C">
        <w:rPr>
          <w:rFonts w:eastAsia="Times New Roman" w:cs="Times New Roman"/>
          <w:szCs w:val="24"/>
        </w:rPr>
        <w:t xml:space="preserve"> από ό</w:t>
      </w:r>
      <w:r>
        <w:rPr>
          <w:rFonts w:eastAsia="Times New Roman" w:cs="Times New Roman"/>
          <w:szCs w:val="24"/>
        </w:rPr>
        <w:t>,</w:t>
      </w:r>
      <w:r w:rsidRPr="00B27F2C">
        <w:rPr>
          <w:rFonts w:eastAsia="Times New Roman" w:cs="Times New Roman"/>
          <w:szCs w:val="24"/>
        </w:rPr>
        <w:t>τι κατάλαβα</w:t>
      </w:r>
      <w:r>
        <w:rPr>
          <w:rFonts w:eastAsia="Times New Roman" w:cs="Times New Roman"/>
          <w:szCs w:val="24"/>
        </w:rPr>
        <w:t>,</w:t>
      </w:r>
      <w:r w:rsidRPr="00B27F2C">
        <w:rPr>
          <w:rFonts w:eastAsia="Times New Roman" w:cs="Times New Roman"/>
          <w:szCs w:val="24"/>
        </w:rPr>
        <w:t xml:space="preserve"> ήταν ότι δεν υπήρξε αυτή η εθνική συνεννόηση</w:t>
      </w:r>
      <w:r>
        <w:rPr>
          <w:rFonts w:eastAsia="Times New Roman" w:cs="Times New Roman"/>
          <w:szCs w:val="24"/>
        </w:rPr>
        <w:t>.</w:t>
      </w:r>
      <w:r w:rsidRPr="00B27F2C">
        <w:rPr>
          <w:rFonts w:eastAsia="Times New Roman" w:cs="Times New Roman"/>
          <w:szCs w:val="24"/>
        </w:rPr>
        <w:t xml:space="preserve"> </w:t>
      </w:r>
    </w:p>
    <w:p w14:paraId="2ED8B82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Ημερομηνία </w:t>
      </w:r>
      <w:r w:rsidRPr="00B27F2C">
        <w:rPr>
          <w:rFonts w:eastAsia="Times New Roman" w:cs="Times New Roman"/>
          <w:szCs w:val="24"/>
        </w:rPr>
        <w:t>12 Απριλίου</w:t>
      </w:r>
      <w:r>
        <w:rPr>
          <w:rFonts w:eastAsia="Times New Roman" w:cs="Times New Roman"/>
          <w:szCs w:val="24"/>
        </w:rPr>
        <w:t xml:space="preserve"> 2008: «Ε</w:t>
      </w:r>
      <w:r w:rsidRPr="00B27F2C">
        <w:rPr>
          <w:rFonts w:eastAsia="Times New Roman" w:cs="Times New Roman"/>
          <w:szCs w:val="24"/>
        </w:rPr>
        <w:t>ίπαμε καθαρά ότι</w:t>
      </w:r>
      <w:r>
        <w:rPr>
          <w:rFonts w:eastAsia="Times New Roman" w:cs="Times New Roman"/>
          <w:szCs w:val="24"/>
        </w:rPr>
        <w:t xml:space="preserve"> οι</w:t>
      </w:r>
      <w:r w:rsidRPr="00B27F2C">
        <w:rPr>
          <w:rFonts w:eastAsia="Times New Roman" w:cs="Times New Roman"/>
          <w:szCs w:val="24"/>
        </w:rPr>
        <w:t xml:space="preserve"> μακρόχρονες διαπραγματεύσεις είχαν και έχουν ως τελικό στόχο μία αμοιβαία αποδεκτή σύνθετη ονομασία</w:t>
      </w:r>
      <w:r>
        <w:rPr>
          <w:rFonts w:eastAsia="Times New Roman" w:cs="Times New Roman"/>
          <w:szCs w:val="24"/>
        </w:rPr>
        <w:t>. Σ</w:t>
      </w:r>
      <w:r w:rsidRPr="00B27F2C">
        <w:rPr>
          <w:rFonts w:eastAsia="Times New Roman" w:cs="Times New Roman"/>
          <w:szCs w:val="24"/>
        </w:rPr>
        <w:t>χεδόν όλα τα κόμματα συμφωνήσαμε στην επιδίωξη αυτή και</w:t>
      </w:r>
      <w:r w:rsidRPr="00B27F2C">
        <w:rPr>
          <w:rFonts w:eastAsia="Times New Roman" w:cs="Times New Roman"/>
          <w:szCs w:val="24"/>
        </w:rPr>
        <w:t xml:space="preserve"> αυτό</w:t>
      </w:r>
      <w:r>
        <w:rPr>
          <w:rFonts w:eastAsia="Times New Roman" w:cs="Times New Roman"/>
          <w:szCs w:val="24"/>
        </w:rPr>
        <w:t xml:space="preserve"> οφείλω να το υπογραμμίσω.» </w:t>
      </w:r>
      <w:r w:rsidRPr="00B27F2C">
        <w:rPr>
          <w:rFonts w:eastAsia="Times New Roman" w:cs="Times New Roman"/>
          <w:szCs w:val="24"/>
        </w:rPr>
        <w:t xml:space="preserve"> </w:t>
      </w:r>
      <w:r>
        <w:rPr>
          <w:rFonts w:eastAsia="Times New Roman" w:cs="Times New Roman"/>
          <w:szCs w:val="24"/>
        </w:rPr>
        <w:t>Ο τότε</w:t>
      </w:r>
      <w:r w:rsidRPr="00B27F2C">
        <w:rPr>
          <w:rFonts w:eastAsia="Times New Roman" w:cs="Times New Roman"/>
          <w:szCs w:val="24"/>
        </w:rPr>
        <w:t xml:space="preserve"> </w:t>
      </w:r>
      <w:r>
        <w:rPr>
          <w:rFonts w:eastAsia="Times New Roman" w:cs="Times New Roman"/>
          <w:szCs w:val="24"/>
        </w:rPr>
        <w:t>Π</w:t>
      </w:r>
      <w:r w:rsidRPr="00B27F2C">
        <w:rPr>
          <w:rFonts w:eastAsia="Times New Roman" w:cs="Times New Roman"/>
          <w:szCs w:val="24"/>
        </w:rPr>
        <w:t xml:space="preserve">ρωθυπουργός Κώστας Καραμανλής συγχαίρει τα κόμματα για τη στάση </w:t>
      </w:r>
      <w:r>
        <w:rPr>
          <w:rFonts w:eastAsia="Times New Roman" w:cs="Times New Roman"/>
          <w:szCs w:val="24"/>
        </w:rPr>
        <w:t>της συνεννόησης</w:t>
      </w:r>
      <w:r w:rsidRPr="00B27F2C">
        <w:rPr>
          <w:rFonts w:eastAsia="Times New Roman" w:cs="Times New Roman"/>
          <w:szCs w:val="24"/>
        </w:rPr>
        <w:t xml:space="preserve"> που τηρούν για </w:t>
      </w:r>
      <w:r>
        <w:rPr>
          <w:rFonts w:eastAsia="Times New Roman" w:cs="Times New Roman"/>
          <w:szCs w:val="24"/>
        </w:rPr>
        <w:t>Π</w:t>
      </w:r>
      <w:r>
        <w:rPr>
          <w:rFonts w:eastAsia="Times New Roman" w:cs="Times New Roman"/>
          <w:szCs w:val="24"/>
        </w:rPr>
        <w:t>ΓΔΜ. Ε</w:t>
      </w:r>
      <w:r w:rsidRPr="00B27F2C">
        <w:rPr>
          <w:rFonts w:eastAsia="Times New Roman" w:cs="Times New Roman"/>
          <w:szCs w:val="24"/>
        </w:rPr>
        <w:t>ίναι δεδομένη από το 2008 η συνεννόηση</w:t>
      </w:r>
      <w:r>
        <w:rPr>
          <w:rFonts w:eastAsia="Times New Roman" w:cs="Times New Roman"/>
          <w:szCs w:val="24"/>
        </w:rPr>
        <w:t>,</w:t>
      </w:r>
      <w:r w:rsidRPr="00B27F2C">
        <w:rPr>
          <w:rFonts w:eastAsia="Times New Roman" w:cs="Times New Roman"/>
          <w:szCs w:val="24"/>
        </w:rPr>
        <w:t xml:space="preserve"> η εθνική συναίνεση </w:t>
      </w:r>
      <w:r>
        <w:rPr>
          <w:rFonts w:eastAsia="Times New Roman" w:cs="Times New Roman"/>
          <w:szCs w:val="24"/>
        </w:rPr>
        <w:t>σ</w:t>
      </w:r>
      <w:r w:rsidRPr="00B27F2C">
        <w:rPr>
          <w:rFonts w:eastAsia="Times New Roman" w:cs="Times New Roman"/>
          <w:szCs w:val="24"/>
        </w:rPr>
        <w:t xml:space="preserve">τα </w:t>
      </w:r>
      <w:r>
        <w:rPr>
          <w:rFonts w:eastAsia="Times New Roman" w:cs="Times New Roman"/>
          <w:szCs w:val="24"/>
        </w:rPr>
        <w:t>κ</w:t>
      </w:r>
      <w:r w:rsidRPr="00B27F2C">
        <w:rPr>
          <w:rFonts w:eastAsia="Times New Roman" w:cs="Times New Roman"/>
          <w:szCs w:val="24"/>
        </w:rPr>
        <w:t>όμματα για το ζήτημα αυτό</w:t>
      </w:r>
      <w:r>
        <w:rPr>
          <w:rFonts w:eastAsia="Times New Roman" w:cs="Times New Roman"/>
          <w:szCs w:val="24"/>
        </w:rPr>
        <w:t>,</w:t>
      </w:r>
      <w:r w:rsidRPr="00B27F2C">
        <w:rPr>
          <w:rFonts w:eastAsia="Times New Roman" w:cs="Times New Roman"/>
          <w:szCs w:val="24"/>
        </w:rPr>
        <w:t xml:space="preserve"> κύριοι συνάδελ</w:t>
      </w:r>
      <w:r>
        <w:rPr>
          <w:rFonts w:eastAsia="Times New Roman" w:cs="Times New Roman"/>
          <w:szCs w:val="24"/>
        </w:rPr>
        <w:t>φοι. Δ</w:t>
      </w:r>
      <w:r w:rsidRPr="00B27F2C">
        <w:rPr>
          <w:rFonts w:eastAsia="Times New Roman" w:cs="Times New Roman"/>
          <w:szCs w:val="24"/>
        </w:rPr>
        <w:t>ε</w:t>
      </w:r>
      <w:r w:rsidRPr="00B27F2C">
        <w:rPr>
          <w:rFonts w:eastAsia="Times New Roman" w:cs="Times New Roman"/>
          <w:szCs w:val="24"/>
        </w:rPr>
        <w:t>ν είναι ζητούμενο σημερινό</w:t>
      </w:r>
      <w:r>
        <w:rPr>
          <w:rFonts w:eastAsia="Times New Roman" w:cs="Times New Roman"/>
          <w:szCs w:val="24"/>
        </w:rPr>
        <w:t>.</w:t>
      </w:r>
    </w:p>
    <w:p w14:paraId="2ED8B82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B27F2C">
        <w:rPr>
          <w:rFonts w:eastAsia="Times New Roman" w:cs="Times New Roman"/>
          <w:szCs w:val="24"/>
        </w:rPr>
        <w:t>γώ τώρα θέλω να θέσω κάποια ερωτήματα προς τους συναδέλφους</w:t>
      </w:r>
      <w:r>
        <w:rPr>
          <w:rFonts w:eastAsia="Times New Roman" w:cs="Times New Roman"/>
          <w:szCs w:val="24"/>
        </w:rPr>
        <w:t xml:space="preserve"> </w:t>
      </w:r>
      <w:r w:rsidRPr="00B27F2C">
        <w:rPr>
          <w:rFonts w:eastAsia="Times New Roman" w:cs="Times New Roman"/>
          <w:szCs w:val="24"/>
        </w:rPr>
        <w:t xml:space="preserve">ιδιαίτερα της </w:t>
      </w:r>
      <w:r>
        <w:rPr>
          <w:rFonts w:eastAsia="Times New Roman" w:cs="Times New Roman"/>
          <w:szCs w:val="24"/>
        </w:rPr>
        <w:t>Α</w:t>
      </w:r>
      <w:r w:rsidRPr="00B27F2C">
        <w:rPr>
          <w:rFonts w:eastAsia="Times New Roman" w:cs="Times New Roman"/>
          <w:szCs w:val="24"/>
        </w:rPr>
        <w:t xml:space="preserve">ξιωματικής </w:t>
      </w:r>
      <w:r>
        <w:rPr>
          <w:rFonts w:eastAsia="Times New Roman" w:cs="Times New Roman"/>
          <w:szCs w:val="24"/>
        </w:rPr>
        <w:t>Α</w:t>
      </w:r>
      <w:r w:rsidRPr="00B27F2C">
        <w:rPr>
          <w:rFonts w:eastAsia="Times New Roman" w:cs="Times New Roman"/>
          <w:szCs w:val="24"/>
        </w:rPr>
        <w:t>ντιπολίτευσης</w:t>
      </w:r>
      <w:r>
        <w:rPr>
          <w:rFonts w:eastAsia="Times New Roman" w:cs="Times New Roman"/>
          <w:szCs w:val="24"/>
        </w:rPr>
        <w:t xml:space="preserve">, διότι προηγουμένως είπα ότι με ελεύθερη </w:t>
      </w:r>
      <w:r w:rsidRPr="00B27F2C">
        <w:rPr>
          <w:rFonts w:eastAsia="Times New Roman" w:cs="Times New Roman"/>
          <w:szCs w:val="24"/>
        </w:rPr>
        <w:t xml:space="preserve">συνείδηση και με ελεύθερη εντολή </w:t>
      </w:r>
      <w:r>
        <w:rPr>
          <w:rFonts w:eastAsia="Times New Roman" w:cs="Times New Roman"/>
          <w:szCs w:val="24"/>
        </w:rPr>
        <w:t>οι Β</w:t>
      </w:r>
      <w:r w:rsidRPr="00B27F2C">
        <w:rPr>
          <w:rFonts w:eastAsia="Times New Roman" w:cs="Times New Roman"/>
          <w:szCs w:val="24"/>
        </w:rPr>
        <w:t>ουλευτές θα αποφασίσουμε</w:t>
      </w:r>
      <w:r>
        <w:rPr>
          <w:rFonts w:eastAsia="Times New Roman" w:cs="Times New Roman"/>
          <w:szCs w:val="24"/>
        </w:rPr>
        <w:t>.</w:t>
      </w:r>
    </w:p>
    <w:p w14:paraId="2ED8B82D" w14:textId="77777777" w:rsidR="00C647AD" w:rsidRDefault="00D506E1">
      <w:pPr>
        <w:spacing w:after="0" w:line="600" w:lineRule="auto"/>
        <w:ind w:firstLine="720"/>
        <w:jc w:val="both"/>
        <w:rPr>
          <w:rFonts w:eastAsia="Times New Roman" w:cs="Times New Roman"/>
          <w:szCs w:val="24"/>
        </w:rPr>
      </w:pPr>
      <w:r w:rsidRPr="00F63483">
        <w:rPr>
          <w:rFonts w:eastAsia="Times New Roman" w:cs="Times New Roman"/>
          <w:szCs w:val="24"/>
        </w:rPr>
        <w:lastRenderedPageBreak/>
        <w:t>(Στο σημείο αυτό κτυπά</w:t>
      </w:r>
      <w:r w:rsidRPr="00F63483">
        <w:rPr>
          <w:rFonts w:eastAsia="Times New Roman" w:cs="Times New Roman"/>
          <w:szCs w:val="24"/>
        </w:rPr>
        <w:t xml:space="preserve">ει το κουδούνι λήξεως του χρόνου ομιλίας </w:t>
      </w:r>
      <w:r>
        <w:rPr>
          <w:rFonts w:eastAsia="Times New Roman" w:cs="Times New Roman"/>
          <w:szCs w:val="24"/>
        </w:rPr>
        <w:t>της κυρίας Υφυπουργού</w:t>
      </w:r>
      <w:r w:rsidRPr="00F63483">
        <w:rPr>
          <w:rFonts w:eastAsia="Times New Roman" w:cs="Times New Roman"/>
          <w:szCs w:val="24"/>
        </w:rPr>
        <w:t>)</w:t>
      </w:r>
    </w:p>
    <w:p w14:paraId="2ED8B82E" w14:textId="77777777" w:rsidR="00C647AD" w:rsidRDefault="00D506E1">
      <w:pPr>
        <w:spacing w:after="0" w:line="600" w:lineRule="auto"/>
        <w:ind w:firstLine="720"/>
        <w:jc w:val="both"/>
        <w:rPr>
          <w:rFonts w:eastAsia="Times New Roman" w:cs="Times New Roman"/>
          <w:szCs w:val="24"/>
        </w:rPr>
      </w:pPr>
      <w:r w:rsidRPr="00B27F2C">
        <w:rPr>
          <w:rFonts w:eastAsia="Times New Roman" w:cs="Times New Roman"/>
          <w:szCs w:val="24"/>
        </w:rPr>
        <w:t xml:space="preserve"> </w:t>
      </w:r>
      <w:r>
        <w:rPr>
          <w:rFonts w:eastAsia="Times New Roman" w:cs="Times New Roman"/>
          <w:szCs w:val="24"/>
        </w:rPr>
        <w:t xml:space="preserve">Θα μου επιτρέψετε, </w:t>
      </w:r>
      <w:r w:rsidRPr="00B27F2C">
        <w:rPr>
          <w:rFonts w:eastAsia="Times New Roman" w:cs="Times New Roman"/>
          <w:szCs w:val="24"/>
        </w:rPr>
        <w:t xml:space="preserve">κύριε </w:t>
      </w:r>
      <w:r>
        <w:rPr>
          <w:rFonts w:eastAsia="Times New Roman" w:cs="Times New Roman"/>
          <w:szCs w:val="24"/>
        </w:rPr>
        <w:t>Π</w:t>
      </w:r>
      <w:r w:rsidRPr="00B27F2C">
        <w:rPr>
          <w:rFonts w:eastAsia="Times New Roman" w:cs="Times New Roman"/>
          <w:szCs w:val="24"/>
        </w:rPr>
        <w:t>ρόεδρε</w:t>
      </w:r>
      <w:r>
        <w:rPr>
          <w:rFonts w:eastAsia="Times New Roman" w:cs="Times New Roman"/>
          <w:szCs w:val="24"/>
        </w:rPr>
        <w:t>.</w:t>
      </w:r>
    </w:p>
    <w:p w14:paraId="2ED8B82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ΚΚΕ</w:t>
      </w:r>
      <w:r w:rsidRPr="00B27F2C">
        <w:rPr>
          <w:rFonts w:eastAsia="Times New Roman" w:cs="Times New Roman"/>
          <w:szCs w:val="24"/>
        </w:rPr>
        <w:t xml:space="preserve"> έκανε προηγουμένως μία ξεκάθαρη τοποθέτηση</w:t>
      </w:r>
      <w:r>
        <w:rPr>
          <w:rFonts w:eastAsia="Times New Roman" w:cs="Times New Roman"/>
          <w:szCs w:val="24"/>
        </w:rPr>
        <w:t>: Π</w:t>
      </w:r>
      <w:r w:rsidRPr="00B27F2C">
        <w:rPr>
          <w:rFonts w:eastAsia="Times New Roman" w:cs="Times New Roman"/>
          <w:szCs w:val="24"/>
        </w:rPr>
        <w:t>ροτείνει αλλαγή του δόγματος της χώρας</w:t>
      </w:r>
      <w:r>
        <w:rPr>
          <w:rFonts w:eastAsia="Times New Roman" w:cs="Times New Roman"/>
          <w:szCs w:val="24"/>
        </w:rPr>
        <w:t>. Το ΚΚΕ έχει μία στάση αμετακίνητη,</w:t>
      </w:r>
      <w:r w:rsidRPr="00B27F2C">
        <w:rPr>
          <w:rFonts w:eastAsia="Times New Roman" w:cs="Times New Roman"/>
          <w:szCs w:val="24"/>
        </w:rPr>
        <w:t xml:space="preserve"> η οποία λέει ότι πρέπει να αλλ</w:t>
      </w:r>
      <w:r w:rsidRPr="00B27F2C">
        <w:rPr>
          <w:rFonts w:eastAsia="Times New Roman" w:cs="Times New Roman"/>
          <w:szCs w:val="24"/>
        </w:rPr>
        <w:t xml:space="preserve">άξουμε </w:t>
      </w:r>
      <w:r>
        <w:rPr>
          <w:rFonts w:eastAsia="Times New Roman" w:cs="Times New Roman"/>
          <w:szCs w:val="24"/>
        </w:rPr>
        <w:t>δόγμα, κύριοι, για</w:t>
      </w:r>
      <w:r w:rsidRPr="00B27F2C">
        <w:rPr>
          <w:rFonts w:eastAsia="Times New Roman" w:cs="Times New Roman"/>
          <w:szCs w:val="24"/>
        </w:rPr>
        <w:t xml:space="preserve"> την Ελλάδα</w:t>
      </w:r>
      <w:r>
        <w:rPr>
          <w:rFonts w:eastAsia="Times New Roman" w:cs="Times New Roman"/>
          <w:szCs w:val="24"/>
        </w:rPr>
        <w:t>. Δ</w:t>
      </w:r>
      <w:r w:rsidRPr="00B27F2C">
        <w:rPr>
          <w:rFonts w:eastAsia="Times New Roman" w:cs="Times New Roman"/>
          <w:szCs w:val="24"/>
        </w:rPr>
        <w:t>εν θέλουμε το ΝΑΤΟ</w:t>
      </w:r>
      <w:r>
        <w:rPr>
          <w:rFonts w:eastAsia="Times New Roman" w:cs="Times New Roman"/>
          <w:szCs w:val="24"/>
        </w:rPr>
        <w:t>,</w:t>
      </w:r>
      <w:r w:rsidRPr="00B27F2C">
        <w:rPr>
          <w:rFonts w:eastAsia="Times New Roman" w:cs="Times New Roman"/>
          <w:szCs w:val="24"/>
        </w:rPr>
        <w:t xml:space="preserve"> δεν θέλουμε την ευρωενωσιακή ένωση</w:t>
      </w:r>
      <w:r>
        <w:rPr>
          <w:rFonts w:eastAsia="Times New Roman" w:cs="Times New Roman"/>
          <w:szCs w:val="24"/>
        </w:rPr>
        <w:t>,</w:t>
      </w:r>
      <w:r w:rsidRPr="00B27F2C">
        <w:rPr>
          <w:rFonts w:eastAsia="Times New Roman" w:cs="Times New Roman"/>
          <w:szCs w:val="24"/>
        </w:rPr>
        <w:t xml:space="preserve"> δεν θέλουμε την Ευρωπαϊκή Ένωση</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Ρ</w:t>
      </w:r>
      <w:r w:rsidRPr="00B27F2C">
        <w:rPr>
          <w:rFonts w:eastAsia="Times New Roman" w:cs="Times New Roman"/>
          <w:szCs w:val="24"/>
        </w:rPr>
        <w:t>ωτώ</w:t>
      </w:r>
      <w:r>
        <w:rPr>
          <w:rFonts w:eastAsia="Times New Roman" w:cs="Times New Roman"/>
          <w:szCs w:val="24"/>
        </w:rPr>
        <w:t xml:space="preserve">, λοιπόν, την </w:t>
      </w:r>
      <w:r w:rsidRPr="00B27F2C">
        <w:rPr>
          <w:rFonts w:eastAsia="Times New Roman" w:cs="Times New Roman"/>
          <w:szCs w:val="24"/>
        </w:rPr>
        <w:t xml:space="preserve">από </w:t>
      </w:r>
      <w:r>
        <w:rPr>
          <w:rFonts w:eastAsia="Times New Roman" w:cs="Times New Roman"/>
          <w:szCs w:val="24"/>
        </w:rPr>
        <w:t>εδώ</w:t>
      </w:r>
      <w:r w:rsidRPr="00B27F2C">
        <w:rPr>
          <w:rFonts w:eastAsia="Times New Roman" w:cs="Times New Roman"/>
          <w:szCs w:val="24"/>
        </w:rPr>
        <w:t xml:space="preserve"> πλευρά</w:t>
      </w:r>
      <w:r>
        <w:rPr>
          <w:rFonts w:eastAsia="Times New Roman" w:cs="Times New Roman"/>
          <w:szCs w:val="24"/>
        </w:rPr>
        <w:t>. Π</w:t>
      </w:r>
      <w:r w:rsidRPr="00B27F2C">
        <w:rPr>
          <w:rFonts w:eastAsia="Times New Roman" w:cs="Times New Roman"/>
          <w:szCs w:val="24"/>
        </w:rPr>
        <w:t>ροτείνετε</w:t>
      </w:r>
      <w:r>
        <w:rPr>
          <w:rFonts w:eastAsia="Times New Roman" w:cs="Times New Roman"/>
          <w:szCs w:val="24"/>
        </w:rPr>
        <w:t>,</w:t>
      </w:r>
      <w:r w:rsidRPr="00B27F2C">
        <w:rPr>
          <w:rFonts w:eastAsia="Times New Roman" w:cs="Times New Roman"/>
          <w:szCs w:val="24"/>
        </w:rPr>
        <w:t xml:space="preserve"> κύριοι συνάδελφοι</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w:t>
      </w:r>
      <w:r w:rsidRPr="00B27F2C">
        <w:rPr>
          <w:rFonts w:eastAsia="Times New Roman" w:cs="Times New Roman"/>
          <w:szCs w:val="24"/>
        </w:rPr>
        <w:t>και περιμένω απαντήσεις</w:t>
      </w:r>
      <w:r>
        <w:rPr>
          <w:rFonts w:eastAsia="Times New Roman" w:cs="Times New Roman"/>
          <w:szCs w:val="24"/>
        </w:rPr>
        <w:t>-</w:t>
      </w:r>
      <w:r w:rsidRPr="00B27F2C">
        <w:rPr>
          <w:rFonts w:eastAsia="Times New Roman" w:cs="Times New Roman"/>
          <w:szCs w:val="24"/>
        </w:rPr>
        <w:t xml:space="preserve"> να αλλάξουμε το δόγμα της χώρας</w:t>
      </w:r>
      <w:r>
        <w:rPr>
          <w:rFonts w:eastAsia="Times New Roman" w:cs="Times New Roman"/>
          <w:szCs w:val="24"/>
        </w:rPr>
        <w:t>;</w:t>
      </w:r>
      <w:r w:rsidRPr="00B27F2C">
        <w:rPr>
          <w:rFonts w:eastAsia="Times New Roman" w:cs="Times New Roman"/>
          <w:szCs w:val="24"/>
        </w:rPr>
        <w:t xml:space="preserve"> </w:t>
      </w:r>
    </w:p>
    <w:p w14:paraId="2ED8B83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w:t>
      </w:r>
      <w:r w:rsidRPr="00B27F2C">
        <w:rPr>
          <w:rFonts w:eastAsia="Times New Roman" w:cs="Times New Roman"/>
          <w:szCs w:val="24"/>
        </w:rPr>
        <w:t xml:space="preserve"> </w:t>
      </w:r>
      <w:r>
        <w:rPr>
          <w:rFonts w:eastAsia="Times New Roman" w:cs="Times New Roman"/>
          <w:szCs w:val="24"/>
        </w:rPr>
        <w:t>Ε</w:t>
      </w:r>
      <w:r w:rsidRPr="00B27F2C">
        <w:rPr>
          <w:rFonts w:eastAsia="Times New Roman" w:cs="Times New Roman"/>
          <w:szCs w:val="24"/>
        </w:rPr>
        <w:t>θνάρχης Κωνσταντίνος Καραμανλής είχε πει</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w:t>
      </w:r>
      <w:r w:rsidRPr="00B27F2C">
        <w:rPr>
          <w:rFonts w:eastAsia="Times New Roman" w:cs="Times New Roman"/>
          <w:szCs w:val="24"/>
        </w:rPr>
        <w:t>Ανήκ</w:t>
      </w:r>
      <w:r>
        <w:rPr>
          <w:rFonts w:eastAsia="Times New Roman" w:cs="Times New Roman"/>
          <w:szCs w:val="24"/>
        </w:rPr>
        <w:t xml:space="preserve">ομεν </w:t>
      </w:r>
      <w:r w:rsidRPr="00B27F2C">
        <w:rPr>
          <w:rFonts w:eastAsia="Times New Roman" w:cs="Times New Roman"/>
          <w:szCs w:val="24"/>
        </w:rPr>
        <w:t>ε</w:t>
      </w:r>
      <w:r>
        <w:rPr>
          <w:rFonts w:eastAsia="Times New Roman" w:cs="Times New Roman"/>
          <w:szCs w:val="24"/>
        </w:rPr>
        <w:t>ις</w:t>
      </w:r>
      <w:r w:rsidRPr="00B27F2C">
        <w:rPr>
          <w:rFonts w:eastAsia="Times New Roman" w:cs="Times New Roman"/>
          <w:szCs w:val="24"/>
        </w:rPr>
        <w:t xml:space="preserve"> τη</w:t>
      </w:r>
      <w:r>
        <w:rPr>
          <w:rFonts w:eastAsia="Times New Roman" w:cs="Times New Roman"/>
          <w:szCs w:val="24"/>
        </w:rPr>
        <w:t>ν</w:t>
      </w:r>
      <w:r w:rsidRPr="00B27F2C">
        <w:rPr>
          <w:rFonts w:eastAsia="Times New Roman" w:cs="Times New Roman"/>
          <w:szCs w:val="24"/>
        </w:rPr>
        <w:t xml:space="preserve"> Δύσ</w:t>
      </w:r>
      <w:r>
        <w:rPr>
          <w:rFonts w:eastAsia="Times New Roman" w:cs="Times New Roman"/>
          <w:szCs w:val="24"/>
        </w:rPr>
        <w:t>ιν»</w:t>
      </w:r>
      <w:r w:rsidRPr="00B27F2C">
        <w:rPr>
          <w:rFonts w:eastAsia="Times New Roman" w:cs="Times New Roman"/>
          <w:szCs w:val="24"/>
        </w:rPr>
        <w:t xml:space="preserve"> </w:t>
      </w:r>
      <w:r>
        <w:rPr>
          <w:rFonts w:eastAsia="Times New Roman" w:cs="Times New Roman"/>
          <w:szCs w:val="24"/>
        </w:rPr>
        <w:t>Μόνος και λοιδορούμενος</w:t>
      </w:r>
      <w:r w:rsidRPr="00B27F2C">
        <w:rPr>
          <w:rFonts w:eastAsia="Times New Roman" w:cs="Times New Roman"/>
          <w:szCs w:val="24"/>
        </w:rPr>
        <w:t xml:space="preserve"> όταν έβαλε τη χώρα στην Ευρωπαϊκή </w:t>
      </w:r>
      <w:r>
        <w:rPr>
          <w:rFonts w:eastAsia="Times New Roman" w:cs="Times New Roman"/>
          <w:szCs w:val="24"/>
        </w:rPr>
        <w:t>Ο</w:t>
      </w:r>
      <w:r w:rsidRPr="00B27F2C">
        <w:rPr>
          <w:rFonts w:eastAsia="Times New Roman" w:cs="Times New Roman"/>
          <w:szCs w:val="24"/>
        </w:rPr>
        <w:t xml:space="preserve">ικονομική </w:t>
      </w:r>
      <w:r>
        <w:rPr>
          <w:rFonts w:eastAsia="Times New Roman" w:cs="Times New Roman"/>
          <w:szCs w:val="24"/>
        </w:rPr>
        <w:t>Κ</w:t>
      </w:r>
      <w:r w:rsidRPr="00B27F2C">
        <w:rPr>
          <w:rFonts w:eastAsia="Times New Roman" w:cs="Times New Roman"/>
          <w:szCs w:val="24"/>
        </w:rPr>
        <w:t>οινότητα</w:t>
      </w:r>
      <w:r>
        <w:rPr>
          <w:rFonts w:eastAsia="Times New Roman" w:cs="Times New Roman"/>
          <w:szCs w:val="24"/>
        </w:rPr>
        <w:t>,</w:t>
      </w:r>
      <w:r w:rsidRPr="00B27F2C">
        <w:rPr>
          <w:rFonts w:eastAsia="Times New Roman" w:cs="Times New Roman"/>
          <w:szCs w:val="24"/>
        </w:rPr>
        <w:t xml:space="preserve"> τότε</w:t>
      </w:r>
      <w:r>
        <w:rPr>
          <w:rFonts w:eastAsia="Times New Roman" w:cs="Times New Roman"/>
          <w:szCs w:val="24"/>
        </w:rPr>
        <w:t xml:space="preserve"> ΕΟΚ</w:t>
      </w:r>
      <w:r>
        <w:rPr>
          <w:rFonts w:eastAsia="Times New Roman" w:cs="Times New Roman"/>
          <w:szCs w:val="24"/>
        </w:rPr>
        <w:t>,</w:t>
      </w:r>
      <w:r w:rsidRPr="00B27F2C">
        <w:rPr>
          <w:rFonts w:eastAsia="Times New Roman" w:cs="Times New Roman"/>
          <w:szCs w:val="24"/>
        </w:rPr>
        <w:t xml:space="preserve"> η τότε </w:t>
      </w:r>
      <w:r>
        <w:rPr>
          <w:rFonts w:eastAsia="Times New Roman" w:cs="Times New Roman"/>
          <w:szCs w:val="24"/>
        </w:rPr>
        <w:t>α</w:t>
      </w:r>
      <w:r w:rsidRPr="00B27F2C">
        <w:rPr>
          <w:rFonts w:eastAsia="Times New Roman" w:cs="Times New Roman"/>
          <w:szCs w:val="24"/>
        </w:rPr>
        <w:t>ντιπολίτευση φώναζε για δημοψήφισμα</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Ό</w:t>
      </w:r>
      <w:r w:rsidRPr="00B27F2C">
        <w:rPr>
          <w:rFonts w:eastAsia="Times New Roman" w:cs="Times New Roman"/>
          <w:szCs w:val="24"/>
        </w:rPr>
        <w:t xml:space="preserve">ταν ο Ανδρέας Παπανδρέου </w:t>
      </w:r>
      <w:r>
        <w:rPr>
          <w:rFonts w:eastAsia="Times New Roman" w:cs="Times New Roman"/>
          <w:szCs w:val="24"/>
        </w:rPr>
        <w:t xml:space="preserve">ήρθε </w:t>
      </w:r>
      <w:r w:rsidRPr="00B27F2C">
        <w:rPr>
          <w:rFonts w:eastAsia="Times New Roman" w:cs="Times New Roman"/>
          <w:szCs w:val="24"/>
        </w:rPr>
        <w:t xml:space="preserve">στην </w:t>
      </w:r>
      <w:r>
        <w:rPr>
          <w:rFonts w:eastAsia="Times New Roman" w:cs="Times New Roman"/>
          <w:szCs w:val="24"/>
        </w:rPr>
        <w:t>κ</w:t>
      </w:r>
      <w:r w:rsidRPr="00B27F2C">
        <w:rPr>
          <w:rFonts w:eastAsia="Times New Roman" w:cs="Times New Roman"/>
          <w:szCs w:val="24"/>
        </w:rPr>
        <w:t>υβέρνηση</w:t>
      </w:r>
      <w:r>
        <w:rPr>
          <w:rFonts w:eastAsia="Times New Roman" w:cs="Times New Roman"/>
          <w:szCs w:val="24"/>
        </w:rPr>
        <w:t>,</w:t>
      </w:r>
      <w:r w:rsidRPr="00B27F2C">
        <w:rPr>
          <w:rFonts w:eastAsia="Times New Roman" w:cs="Times New Roman"/>
          <w:szCs w:val="24"/>
        </w:rPr>
        <w:t xml:space="preserve"> δεν έκα</w:t>
      </w:r>
      <w:r w:rsidRPr="00B27F2C">
        <w:rPr>
          <w:rFonts w:eastAsia="Times New Roman" w:cs="Times New Roman"/>
          <w:szCs w:val="24"/>
        </w:rPr>
        <w:t>νε ποτέ δημοψήφισμα</w:t>
      </w:r>
      <w:r>
        <w:rPr>
          <w:rFonts w:eastAsia="Times New Roman" w:cs="Times New Roman"/>
          <w:szCs w:val="24"/>
        </w:rPr>
        <w:t>, παρ</w:t>
      </w:r>
      <w:r>
        <w:rPr>
          <w:rFonts w:eastAsia="Times New Roman" w:cs="Times New Roman"/>
          <w:szCs w:val="24"/>
        </w:rPr>
        <w:t xml:space="preserve">’ </w:t>
      </w:r>
      <w:r w:rsidRPr="00B27F2C">
        <w:rPr>
          <w:rFonts w:eastAsia="Times New Roman" w:cs="Times New Roman"/>
          <w:szCs w:val="24"/>
        </w:rPr>
        <w:t xml:space="preserve">ότι </w:t>
      </w:r>
      <w:r>
        <w:rPr>
          <w:rFonts w:eastAsia="Times New Roman" w:cs="Times New Roman"/>
          <w:szCs w:val="24"/>
        </w:rPr>
        <w:t>έ</w:t>
      </w:r>
      <w:r w:rsidRPr="00B27F2C">
        <w:rPr>
          <w:rFonts w:eastAsia="Times New Roman" w:cs="Times New Roman"/>
          <w:szCs w:val="24"/>
        </w:rPr>
        <w:t>λεγε</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«Έ</w:t>
      </w:r>
      <w:r w:rsidRPr="00B27F2C">
        <w:rPr>
          <w:rFonts w:eastAsia="Times New Roman" w:cs="Times New Roman"/>
          <w:szCs w:val="24"/>
        </w:rPr>
        <w:t>ξω από το ΝΑΤΟ</w:t>
      </w:r>
      <w:r>
        <w:rPr>
          <w:rFonts w:eastAsia="Times New Roman" w:cs="Times New Roman"/>
          <w:szCs w:val="24"/>
        </w:rPr>
        <w:t xml:space="preserve"> </w:t>
      </w:r>
      <w:r w:rsidRPr="00B27F2C">
        <w:rPr>
          <w:rFonts w:eastAsia="Times New Roman" w:cs="Times New Roman"/>
          <w:szCs w:val="24"/>
        </w:rPr>
        <w:t xml:space="preserve">και έξω από την </w:t>
      </w:r>
      <w:r>
        <w:rPr>
          <w:rFonts w:eastAsia="Times New Roman" w:cs="Times New Roman"/>
          <w:szCs w:val="24"/>
        </w:rPr>
        <w:t>ΕΟΚ.»</w:t>
      </w:r>
      <w:r w:rsidRPr="00B27F2C">
        <w:rPr>
          <w:rFonts w:eastAsia="Times New Roman" w:cs="Times New Roman"/>
          <w:szCs w:val="24"/>
        </w:rPr>
        <w:t xml:space="preserve"> </w:t>
      </w:r>
    </w:p>
    <w:p w14:paraId="2ED8B83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ερώτημα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που τίθεται </w:t>
      </w:r>
      <w:r w:rsidRPr="00B27F2C">
        <w:rPr>
          <w:rFonts w:eastAsia="Times New Roman" w:cs="Times New Roman"/>
          <w:szCs w:val="24"/>
        </w:rPr>
        <w:t xml:space="preserve">προς την </w:t>
      </w:r>
      <w:r>
        <w:rPr>
          <w:rFonts w:eastAsia="Times New Roman" w:cs="Times New Roman"/>
          <w:szCs w:val="24"/>
        </w:rPr>
        <w:t>Α</w:t>
      </w:r>
      <w:r w:rsidRPr="00B27F2C">
        <w:rPr>
          <w:rFonts w:eastAsia="Times New Roman" w:cs="Times New Roman"/>
          <w:szCs w:val="24"/>
        </w:rPr>
        <w:t xml:space="preserve">ξιωματική </w:t>
      </w:r>
      <w:r>
        <w:rPr>
          <w:rFonts w:eastAsia="Times New Roman" w:cs="Times New Roman"/>
          <w:szCs w:val="24"/>
        </w:rPr>
        <w:t>Α</w:t>
      </w:r>
      <w:r w:rsidRPr="00B27F2C">
        <w:rPr>
          <w:rFonts w:eastAsia="Times New Roman" w:cs="Times New Roman"/>
          <w:szCs w:val="24"/>
        </w:rPr>
        <w:t>ντιπολίτευση</w:t>
      </w:r>
      <w:r>
        <w:rPr>
          <w:rFonts w:eastAsia="Times New Roman" w:cs="Times New Roman"/>
          <w:szCs w:val="24"/>
        </w:rPr>
        <w:t>, κύριε Πρόεδρε και α</w:t>
      </w:r>
      <w:r w:rsidRPr="00B27F2C">
        <w:rPr>
          <w:rFonts w:eastAsia="Times New Roman" w:cs="Times New Roman"/>
          <w:szCs w:val="24"/>
        </w:rPr>
        <w:t>γαπητοί συνάδελφοι</w:t>
      </w:r>
      <w:r>
        <w:rPr>
          <w:rFonts w:eastAsia="Times New Roman" w:cs="Times New Roman"/>
          <w:szCs w:val="24"/>
        </w:rPr>
        <w:t>,</w:t>
      </w:r>
      <w:r w:rsidRPr="00B27F2C">
        <w:rPr>
          <w:rFonts w:eastAsia="Times New Roman" w:cs="Times New Roman"/>
          <w:szCs w:val="24"/>
        </w:rPr>
        <w:t xml:space="preserve"> είναι αν </w:t>
      </w:r>
      <w:r w:rsidRPr="00B27F2C">
        <w:rPr>
          <w:rFonts w:eastAsia="Times New Roman" w:cs="Times New Roman"/>
          <w:szCs w:val="24"/>
        </w:rPr>
        <w:lastRenderedPageBreak/>
        <w:t>προτείνετ</w:t>
      </w:r>
      <w:r>
        <w:rPr>
          <w:rFonts w:eastAsia="Times New Roman" w:cs="Times New Roman"/>
          <w:szCs w:val="24"/>
        </w:rPr>
        <w:t>ε</w:t>
      </w:r>
      <w:r w:rsidRPr="00B27F2C">
        <w:rPr>
          <w:rFonts w:eastAsia="Times New Roman" w:cs="Times New Roman"/>
          <w:szCs w:val="24"/>
        </w:rPr>
        <w:t xml:space="preserve"> τελικ</w:t>
      </w:r>
      <w:r>
        <w:rPr>
          <w:rFonts w:eastAsia="Times New Roman" w:cs="Times New Roman"/>
          <w:szCs w:val="24"/>
        </w:rPr>
        <w:t>ώ</w:t>
      </w:r>
      <w:r w:rsidRPr="00B27F2C">
        <w:rPr>
          <w:rFonts w:eastAsia="Times New Roman" w:cs="Times New Roman"/>
          <w:szCs w:val="24"/>
        </w:rPr>
        <w:t xml:space="preserve">ς με τη στάση που θα </w:t>
      </w:r>
      <w:r>
        <w:rPr>
          <w:rFonts w:eastAsia="Times New Roman" w:cs="Times New Roman"/>
          <w:szCs w:val="24"/>
        </w:rPr>
        <w:t xml:space="preserve">τηρήσετε -θα τη δούμε το </w:t>
      </w:r>
      <w:r>
        <w:rPr>
          <w:rFonts w:eastAsia="Times New Roman" w:cs="Times New Roman"/>
          <w:szCs w:val="24"/>
        </w:rPr>
        <w:t>βράδυ-,</w:t>
      </w:r>
      <w:r w:rsidRPr="00B27F2C">
        <w:rPr>
          <w:rFonts w:eastAsia="Times New Roman" w:cs="Times New Roman"/>
          <w:szCs w:val="24"/>
        </w:rPr>
        <w:t xml:space="preserve"> να αλλάξει </w:t>
      </w:r>
      <w:r>
        <w:rPr>
          <w:rFonts w:eastAsia="Times New Roman" w:cs="Times New Roman"/>
          <w:szCs w:val="24"/>
        </w:rPr>
        <w:t>δόγμα</w:t>
      </w:r>
      <w:r w:rsidRPr="00B27F2C">
        <w:rPr>
          <w:rFonts w:eastAsia="Times New Roman" w:cs="Times New Roman"/>
          <w:szCs w:val="24"/>
        </w:rPr>
        <w:t xml:space="preserve"> η χώρα</w:t>
      </w:r>
      <w:r>
        <w:rPr>
          <w:rFonts w:eastAsia="Times New Roman" w:cs="Times New Roman"/>
          <w:szCs w:val="24"/>
        </w:rPr>
        <w:t>,</w:t>
      </w:r>
      <w:r w:rsidRPr="00B27F2C">
        <w:rPr>
          <w:rFonts w:eastAsia="Times New Roman" w:cs="Times New Roman"/>
          <w:szCs w:val="24"/>
        </w:rPr>
        <w:t xml:space="preserve"> να εγκαταλείψει τις συμμαχίες της και αν ναι</w:t>
      </w:r>
      <w:r>
        <w:rPr>
          <w:rFonts w:eastAsia="Times New Roman" w:cs="Times New Roman"/>
          <w:szCs w:val="24"/>
        </w:rPr>
        <w:t xml:space="preserve"> -</w:t>
      </w:r>
      <w:r w:rsidRPr="00B27F2C">
        <w:rPr>
          <w:rFonts w:eastAsia="Times New Roman" w:cs="Times New Roman"/>
          <w:szCs w:val="24"/>
        </w:rPr>
        <w:t>αν το προτείνετε αυτό</w:t>
      </w:r>
      <w:r>
        <w:rPr>
          <w:rFonts w:eastAsia="Times New Roman" w:cs="Times New Roman"/>
          <w:szCs w:val="24"/>
        </w:rPr>
        <w:t>,</w:t>
      </w:r>
      <w:r w:rsidRPr="00B27F2C">
        <w:rPr>
          <w:rFonts w:eastAsia="Times New Roman" w:cs="Times New Roman"/>
          <w:szCs w:val="24"/>
        </w:rPr>
        <w:t xml:space="preserve"> ευθέως πείτε το</w:t>
      </w:r>
      <w:r>
        <w:rPr>
          <w:rFonts w:eastAsia="Times New Roman" w:cs="Times New Roman"/>
          <w:szCs w:val="24"/>
        </w:rPr>
        <w:t>-</w:t>
      </w:r>
      <w:r w:rsidRPr="00B27F2C">
        <w:rPr>
          <w:rFonts w:eastAsia="Times New Roman" w:cs="Times New Roman"/>
          <w:szCs w:val="24"/>
        </w:rPr>
        <w:t xml:space="preserve"> πείτε μας προς τα πού θα πρέπει να κινηθεί</w:t>
      </w:r>
      <w:r>
        <w:rPr>
          <w:rFonts w:eastAsia="Times New Roman" w:cs="Times New Roman"/>
          <w:szCs w:val="24"/>
        </w:rPr>
        <w:t>.</w:t>
      </w:r>
    </w:p>
    <w:p w14:paraId="2ED8B83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w:t>
      </w:r>
      <w:r w:rsidRPr="00B27F2C">
        <w:rPr>
          <w:rFonts w:eastAsia="Times New Roman" w:cs="Times New Roman"/>
          <w:szCs w:val="24"/>
        </w:rPr>
        <w:t>ια την ωφελιμότητα</w:t>
      </w:r>
      <w:r>
        <w:rPr>
          <w:rFonts w:eastAsia="Times New Roman" w:cs="Times New Roman"/>
          <w:szCs w:val="24"/>
        </w:rPr>
        <w:t xml:space="preserve"> ή όχι της </w:t>
      </w:r>
      <w:r>
        <w:rPr>
          <w:rFonts w:eastAsia="Times New Roman" w:cs="Times New Roman"/>
          <w:szCs w:val="24"/>
        </w:rPr>
        <w:t>σ</w:t>
      </w:r>
      <w:r>
        <w:rPr>
          <w:rFonts w:eastAsia="Times New Roman" w:cs="Times New Roman"/>
          <w:szCs w:val="24"/>
        </w:rPr>
        <w:t>υ</w:t>
      </w:r>
      <w:r w:rsidRPr="00B27F2C">
        <w:rPr>
          <w:rFonts w:eastAsia="Times New Roman" w:cs="Times New Roman"/>
          <w:szCs w:val="24"/>
        </w:rPr>
        <w:t>μφωνίας εγώ αυτή τη στιγμή δεν θα κάνω κάποια παραδοχή</w:t>
      </w:r>
      <w:r>
        <w:rPr>
          <w:rFonts w:eastAsia="Times New Roman" w:cs="Times New Roman"/>
          <w:szCs w:val="24"/>
        </w:rPr>
        <w:t>. Υ</w:t>
      </w:r>
      <w:r w:rsidRPr="00B27F2C">
        <w:rPr>
          <w:rFonts w:eastAsia="Times New Roman" w:cs="Times New Roman"/>
          <w:szCs w:val="24"/>
        </w:rPr>
        <w:t>πάρχ</w:t>
      </w:r>
      <w:r w:rsidRPr="00B27F2C">
        <w:rPr>
          <w:rFonts w:eastAsia="Times New Roman" w:cs="Times New Roman"/>
          <w:szCs w:val="24"/>
        </w:rPr>
        <w:t>ει ένα κόμμα</w:t>
      </w:r>
      <w:r>
        <w:rPr>
          <w:rFonts w:eastAsia="Times New Roman" w:cs="Times New Roman"/>
          <w:szCs w:val="24"/>
        </w:rPr>
        <w:t>,</w:t>
      </w:r>
      <w:r w:rsidRPr="00B27F2C">
        <w:rPr>
          <w:rFonts w:eastAsia="Times New Roman" w:cs="Times New Roman"/>
          <w:szCs w:val="24"/>
        </w:rPr>
        <w:t xml:space="preserve"> το </w:t>
      </w:r>
      <w:r>
        <w:rPr>
          <w:rFonts w:eastAsia="Times New Roman" w:cs="Times New Roman"/>
          <w:szCs w:val="24"/>
        </w:rPr>
        <w:t>ΝΕΟ,</w:t>
      </w:r>
      <w:r w:rsidRPr="00B27F2C">
        <w:rPr>
          <w:rFonts w:eastAsia="Times New Roman" w:cs="Times New Roman"/>
          <w:szCs w:val="24"/>
        </w:rPr>
        <w:t xml:space="preserve"> το οποίο συνεδριάζει αυτή τη στιγμή</w:t>
      </w:r>
      <w:r>
        <w:rPr>
          <w:rFonts w:eastAsia="Times New Roman" w:cs="Times New Roman"/>
          <w:szCs w:val="24"/>
        </w:rPr>
        <w:t xml:space="preserve"> και</w:t>
      </w:r>
      <w:r w:rsidRPr="00B27F2C">
        <w:rPr>
          <w:rFonts w:eastAsia="Times New Roman" w:cs="Times New Roman"/>
          <w:szCs w:val="24"/>
        </w:rPr>
        <w:t xml:space="preserve"> μέχρι το βράδυ θα έχει αποφανθεί</w:t>
      </w:r>
      <w:r>
        <w:rPr>
          <w:rFonts w:eastAsia="Times New Roman" w:cs="Times New Roman"/>
          <w:szCs w:val="24"/>
        </w:rPr>
        <w:t>,</w:t>
      </w:r>
      <w:r w:rsidRPr="00B27F2C">
        <w:rPr>
          <w:rFonts w:eastAsia="Times New Roman" w:cs="Times New Roman"/>
          <w:szCs w:val="24"/>
        </w:rPr>
        <w:t xml:space="preserve"> και θα μας πει τι στάση θα κρατήσω εγώ τουλάχιστον εδώ</w:t>
      </w:r>
      <w:r>
        <w:rPr>
          <w:rFonts w:eastAsia="Times New Roman" w:cs="Times New Roman"/>
          <w:szCs w:val="24"/>
        </w:rPr>
        <w:t>.</w:t>
      </w:r>
    </w:p>
    <w:p w14:paraId="2ED8B83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Εγώ για τη χρησιμότητα ή μη της </w:t>
      </w:r>
      <w:r>
        <w:rPr>
          <w:rFonts w:eastAsia="Times New Roman" w:cs="Times New Roman"/>
          <w:szCs w:val="24"/>
        </w:rPr>
        <w:t>σ</w:t>
      </w:r>
      <w:r>
        <w:rPr>
          <w:rFonts w:eastAsia="Times New Roman" w:cs="Times New Roman"/>
          <w:szCs w:val="24"/>
        </w:rPr>
        <w:t>υμφωνίας θα καταθέσω στ</w:t>
      </w:r>
      <w:r w:rsidRPr="00B27F2C">
        <w:rPr>
          <w:rFonts w:eastAsia="Times New Roman" w:cs="Times New Roman"/>
          <w:szCs w:val="24"/>
        </w:rPr>
        <w:t xml:space="preserve">α </w:t>
      </w:r>
      <w:r>
        <w:rPr>
          <w:rFonts w:eastAsia="Times New Roman" w:cs="Times New Roman"/>
          <w:szCs w:val="24"/>
        </w:rPr>
        <w:t>Π</w:t>
      </w:r>
      <w:r w:rsidRPr="00B27F2C">
        <w:rPr>
          <w:rFonts w:eastAsia="Times New Roman" w:cs="Times New Roman"/>
          <w:szCs w:val="24"/>
        </w:rPr>
        <w:t xml:space="preserve">ρακτικά </w:t>
      </w:r>
      <w:r>
        <w:rPr>
          <w:rFonts w:eastAsia="Times New Roman" w:cs="Times New Roman"/>
          <w:szCs w:val="24"/>
        </w:rPr>
        <w:t>δημοσίευμα</w:t>
      </w:r>
      <w:r>
        <w:rPr>
          <w:rFonts w:eastAsia="Times New Roman" w:cs="Times New Roman"/>
          <w:szCs w:val="24"/>
        </w:rPr>
        <w:t>,</w:t>
      </w:r>
      <w:r>
        <w:rPr>
          <w:rFonts w:eastAsia="Times New Roman" w:cs="Times New Roman"/>
          <w:szCs w:val="24"/>
        </w:rPr>
        <w:t xml:space="preserve"> που αναφέρει τ</w:t>
      </w:r>
      <w:r w:rsidRPr="00B27F2C">
        <w:rPr>
          <w:rFonts w:eastAsia="Times New Roman" w:cs="Times New Roman"/>
          <w:szCs w:val="24"/>
        </w:rPr>
        <w:t>ι λέει ο ομ</w:t>
      </w:r>
      <w:r w:rsidRPr="00B27F2C">
        <w:rPr>
          <w:rFonts w:eastAsia="Times New Roman" w:cs="Times New Roman"/>
          <w:szCs w:val="24"/>
        </w:rPr>
        <w:t>όλογός του κ</w:t>
      </w:r>
      <w:r>
        <w:rPr>
          <w:rFonts w:eastAsia="Times New Roman" w:cs="Times New Roman"/>
          <w:szCs w:val="24"/>
        </w:rPr>
        <w:t>. Μητσοτάκη Χρίστιαν Μίτσκοσκι, πρ</w:t>
      </w:r>
      <w:r w:rsidRPr="00B27F2C">
        <w:rPr>
          <w:rFonts w:eastAsia="Times New Roman" w:cs="Times New Roman"/>
          <w:szCs w:val="24"/>
        </w:rPr>
        <w:t xml:space="preserve">όεδρος του </w:t>
      </w:r>
      <w:r>
        <w:rPr>
          <w:rFonts w:eastAsia="Times New Roman" w:cs="Times New Roman"/>
          <w:szCs w:val="24"/>
          <w:lang w:val="en-US"/>
        </w:rPr>
        <w:t>VMRO</w:t>
      </w:r>
      <w:r w:rsidRPr="00CD3C7C">
        <w:rPr>
          <w:rFonts w:eastAsia="Times New Roman" w:cs="Times New Roman"/>
          <w:szCs w:val="24"/>
        </w:rPr>
        <w:t xml:space="preserve"> </w:t>
      </w:r>
      <w:r>
        <w:rPr>
          <w:rFonts w:eastAsia="Times New Roman" w:cs="Times New Roman"/>
          <w:szCs w:val="24"/>
        </w:rPr>
        <w:t>γ</w:t>
      </w:r>
      <w:r w:rsidRPr="00B27F2C">
        <w:rPr>
          <w:rFonts w:eastAsia="Times New Roman" w:cs="Times New Roman"/>
          <w:szCs w:val="24"/>
        </w:rPr>
        <w:t>ι</w:t>
      </w:r>
      <w:r>
        <w:rPr>
          <w:rFonts w:eastAsia="Times New Roman" w:cs="Times New Roman"/>
          <w:szCs w:val="24"/>
        </w:rPr>
        <w:t>α</w:t>
      </w:r>
      <w:r w:rsidRPr="00B27F2C">
        <w:rPr>
          <w:rFonts w:eastAsia="Times New Roman" w:cs="Times New Roman"/>
          <w:szCs w:val="24"/>
        </w:rPr>
        <w:t xml:space="preserve"> τη </w:t>
      </w:r>
      <w:r>
        <w:rPr>
          <w:rFonts w:eastAsia="Times New Roman" w:cs="Times New Roman"/>
          <w:szCs w:val="24"/>
        </w:rPr>
        <w:t>Σ</w:t>
      </w:r>
      <w:r w:rsidRPr="00B27F2C">
        <w:rPr>
          <w:rFonts w:eastAsia="Times New Roman" w:cs="Times New Roman"/>
          <w:szCs w:val="24"/>
        </w:rPr>
        <w:t>υμφωνία των Πρεσπών</w:t>
      </w:r>
      <w:r>
        <w:rPr>
          <w:rFonts w:eastAsia="Times New Roman" w:cs="Times New Roman"/>
          <w:szCs w:val="24"/>
        </w:rPr>
        <w:t>: «Έγινε αποδ</w:t>
      </w:r>
      <w:r w:rsidRPr="00B27F2C">
        <w:rPr>
          <w:rFonts w:eastAsia="Times New Roman" w:cs="Times New Roman"/>
          <w:szCs w:val="24"/>
        </w:rPr>
        <w:t>εκτό το τελεσίγραφο της Ελλάδας</w:t>
      </w:r>
      <w:r>
        <w:rPr>
          <w:rFonts w:eastAsia="Times New Roman" w:cs="Times New Roman"/>
          <w:szCs w:val="24"/>
        </w:rPr>
        <w:t>,</w:t>
      </w:r>
      <w:r w:rsidRPr="00B27F2C">
        <w:rPr>
          <w:rFonts w:eastAsia="Times New Roman" w:cs="Times New Roman"/>
          <w:szCs w:val="24"/>
        </w:rPr>
        <w:t xml:space="preserve"> ικανοποιήθηκε το 100% των ελληνικών αιτημάτων</w:t>
      </w:r>
      <w:r>
        <w:rPr>
          <w:rFonts w:eastAsia="Times New Roman" w:cs="Times New Roman"/>
          <w:szCs w:val="24"/>
        </w:rPr>
        <w:t>».</w:t>
      </w:r>
      <w:r w:rsidRPr="00B27F2C">
        <w:rPr>
          <w:rFonts w:eastAsia="Times New Roman" w:cs="Times New Roman"/>
          <w:szCs w:val="24"/>
        </w:rPr>
        <w:t xml:space="preserve"> Αυτά</w:t>
      </w:r>
      <w:r>
        <w:rPr>
          <w:rFonts w:eastAsia="Times New Roman" w:cs="Times New Roman"/>
          <w:szCs w:val="24"/>
        </w:rPr>
        <w:t>,</w:t>
      </w:r>
      <w:r w:rsidRPr="00B27F2C">
        <w:rPr>
          <w:rFonts w:eastAsia="Times New Roman" w:cs="Times New Roman"/>
          <w:szCs w:val="24"/>
        </w:rPr>
        <w:t xml:space="preserve"> ξέρετε</w:t>
      </w:r>
      <w:r>
        <w:rPr>
          <w:rFonts w:eastAsia="Times New Roman" w:cs="Times New Roman"/>
          <w:szCs w:val="24"/>
        </w:rPr>
        <w:t>, εν</w:t>
      </w:r>
      <w:r w:rsidRPr="00B27F2C">
        <w:rPr>
          <w:rFonts w:eastAsia="Times New Roman" w:cs="Times New Roman"/>
          <w:szCs w:val="24"/>
        </w:rPr>
        <w:t>έχουν και νομικές δεσμεύσεις</w:t>
      </w:r>
      <w:r>
        <w:rPr>
          <w:rFonts w:eastAsia="Times New Roman" w:cs="Times New Roman"/>
          <w:szCs w:val="24"/>
        </w:rPr>
        <w:t>.</w:t>
      </w:r>
      <w:r w:rsidRPr="00B27F2C">
        <w:rPr>
          <w:rFonts w:eastAsia="Times New Roman" w:cs="Times New Roman"/>
          <w:szCs w:val="24"/>
        </w:rPr>
        <w:t xml:space="preserve"> </w:t>
      </w:r>
    </w:p>
    <w:p w14:paraId="2ED8B83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w:t>
      </w:r>
      <w:r w:rsidRPr="00B27F2C">
        <w:rPr>
          <w:rFonts w:eastAsia="Times New Roman" w:cs="Times New Roman"/>
          <w:szCs w:val="24"/>
        </w:rPr>
        <w:t>έλος</w:t>
      </w:r>
      <w:r>
        <w:rPr>
          <w:rFonts w:eastAsia="Times New Roman" w:cs="Times New Roman"/>
          <w:szCs w:val="24"/>
        </w:rPr>
        <w:t>,</w:t>
      </w:r>
      <w:r w:rsidRPr="00B27F2C">
        <w:rPr>
          <w:rFonts w:eastAsia="Times New Roman" w:cs="Times New Roman"/>
          <w:szCs w:val="24"/>
        </w:rPr>
        <w:t xml:space="preserve"> κύριε </w:t>
      </w:r>
      <w:r>
        <w:rPr>
          <w:rFonts w:eastAsia="Times New Roman" w:cs="Times New Roman"/>
          <w:szCs w:val="24"/>
        </w:rPr>
        <w:t>Π</w:t>
      </w:r>
      <w:r w:rsidRPr="00B27F2C">
        <w:rPr>
          <w:rFonts w:eastAsia="Times New Roman" w:cs="Times New Roman"/>
          <w:szCs w:val="24"/>
        </w:rPr>
        <w:t>ρόεδρε</w:t>
      </w:r>
      <w:r>
        <w:rPr>
          <w:rFonts w:eastAsia="Times New Roman" w:cs="Times New Roman"/>
          <w:szCs w:val="24"/>
        </w:rPr>
        <w:t>,</w:t>
      </w:r>
      <w:r w:rsidRPr="00B27F2C">
        <w:rPr>
          <w:rFonts w:eastAsia="Times New Roman" w:cs="Times New Roman"/>
          <w:szCs w:val="24"/>
        </w:rPr>
        <w:t xml:space="preserve"> οφεί</w:t>
      </w:r>
      <w:r w:rsidRPr="00B27F2C">
        <w:rPr>
          <w:rFonts w:eastAsia="Times New Roman" w:cs="Times New Roman"/>
          <w:szCs w:val="24"/>
        </w:rPr>
        <w:t xml:space="preserve">λω να πω </w:t>
      </w:r>
      <w:r>
        <w:rPr>
          <w:rFonts w:eastAsia="Times New Roman" w:cs="Times New Roman"/>
          <w:szCs w:val="24"/>
        </w:rPr>
        <w:t>για</w:t>
      </w:r>
      <w:r w:rsidRPr="00B27F2C">
        <w:rPr>
          <w:rFonts w:eastAsia="Times New Roman" w:cs="Times New Roman"/>
          <w:szCs w:val="24"/>
        </w:rPr>
        <w:t xml:space="preserve"> τη συνεννόηση και τη συναίνεση των </w:t>
      </w:r>
      <w:r>
        <w:rPr>
          <w:rFonts w:eastAsia="Times New Roman" w:cs="Times New Roman"/>
          <w:szCs w:val="24"/>
        </w:rPr>
        <w:t>κ</w:t>
      </w:r>
      <w:r w:rsidRPr="00B27F2C">
        <w:rPr>
          <w:rFonts w:eastAsia="Times New Roman" w:cs="Times New Roman"/>
          <w:szCs w:val="24"/>
        </w:rPr>
        <w:t xml:space="preserve">ομμάτων </w:t>
      </w:r>
      <w:r>
        <w:rPr>
          <w:rFonts w:eastAsia="Times New Roman" w:cs="Times New Roman"/>
          <w:szCs w:val="24"/>
        </w:rPr>
        <w:t xml:space="preserve">τα εξής. </w:t>
      </w:r>
      <w:r w:rsidRPr="00B27F2C">
        <w:rPr>
          <w:rFonts w:eastAsia="Times New Roman" w:cs="Times New Roman"/>
          <w:szCs w:val="24"/>
        </w:rPr>
        <w:t xml:space="preserve">Ακούστε </w:t>
      </w:r>
      <w:r>
        <w:rPr>
          <w:rFonts w:eastAsia="Times New Roman" w:cs="Times New Roman"/>
          <w:szCs w:val="24"/>
        </w:rPr>
        <w:t>π</w:t>
      </w:r>
      <w:r w:rsidRPr="00B27F2C">
        <w:rPr>
          <w:rFonts w:eastAsia="Times New Roman" w:cs="Times New Roman"/>
          <w:szCs w:val="24"/>
        </w:rPr>
        <w:t xml:space="preserve">οιος και πότε έλεγε </w:t>
      </w:r>
      <w:r>
        <w:rPr>
          <w:rFonts w:eastAsia="Times New Roman" w:cs="Times New Roman"/>
          <w:szCs w:val="24"/>
        </w:rPr>
        <w:t>«Η</w:t>
      </w:r>
      <w:r w:rsidRPr="00B27F2C">
        <w:rPr>
          <w:rFonts w:eastAsia="Times New Roman" w:cs="Times New Roman"/>
          <w:szCs w:val="24"/>
        </w:rPr>
        <w:t xml:space="preserve"> Νέα Δημοκρατία κοιτά το μέλλον</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Ε</w:t>
      </w:r>
      <w:r w:rsidRPr="00B27F2C">
        <w:rPr>
          <w:rFonts w:eastAsia="Times New Roman" w:cs="Times New Roman"/>
          <w:szCs w:val="24"/>
        </w:rPr>
        <w:t>πιλέγει το</w:t>
      </w:r>
      <w:r>
        <w:rPr>
          <w:rFonts w:eastAsia="Times New Roman" w:cs="Times New Roman"/>
          <w:szCs w:val="24"/>
        </w:rPr>
        <w:t>ν</w:t>
      </w:r>
      <w:r w:rsidRPr="00B27F2C">
        <w:rPr>
          <w:rFonts w:eastAsia="Times New Roman" w:cs="Times New Roman"/>
          <w:szCs w:val="24"/>
        </w:rPr>
        <w:t xml:space="preserve"> σωστό </w:t>
      </w:r>
      <w:r w:rsidRPr="00B27F2C">
        <w:rPr>
          <w:rFonts w:eastAsia="Times New Roman" w:cs="Times New Roman"/>
          <w:szCs w:val="24"/>
        </w:rPr>
        <w:lastRenderedPageBreak/>
        <w:t>δρόμο</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Ε</w:t>
      </w:r>
      <w:r w:rsidRPr="00B27F2C">
        <w:rPr>
          <w:rFonts w:eastAsia="Times New Roman" w:cs="Times New Roman"/>
          <w:szCs w:val="24"/>
        </w:rPr>
        <w:t>πιλέγει το</w:t>
      </w:r>
      <w:r>
        <w:rPr>
          <w:rFonts w:eastAsia="Times New Roman" w:cs="Times New Roman"/>
          <w:szCs w:val="24"/>
        </w:rPr>
        <w:t>ν</w:t>
      </w:r>
      <w:r w:rsidRPr="00B27F2C">
        <w:rPr>
          <w:rFonts w:eastAsia="Times New Roman" w:cs="Times New Roman"/>
          <w:szCs w:val="24"/>
        </w:rPr>
        <w:t xml:space="preserve"> μεσαίο δρόμο χωρίς ακρότητες</w:t>
      </w:r>
      <w:r>
        <w:rPr>
          <w:rFonts w:eastAsia="Times New Roman" w:cs="Times New Roman"/>
          <w:szCs w:val="24"/>
        </w:rPr>
        <w:t>,</w:t>
      </w:r>
      <w:r w:rsidRPr="00B27F2C">
        <w:rPr>
          <w:rFonts w:eastAsia="Times New Roman" w:cs="Times New Roman"/>
          <w:szCs w:val="24"/>
        </w:rPr>
        <w:t xml:space="preserve"> χωρίς φανατισμούς</w:t>
      </w:r>
      <w:r>
        <w:rPr>
          <w:rFonts w:eastAsia="Times New Roman" w:cs="Times New Roman"/>
          <w:szCs w:val="24"/>
        </w:rPr>
        <w:t>,</w:t>
      </w:r>
      <w:r w:rsidRPr="00B27F2C">
        <w:rPr>
          <w:rFonts w:eastAsia="Times New Roman" w:cs="Times New Roman"/>
          <w:szCs w:val="24"/>
        </w:rPr>
        <w:t xml:space="preserve"> χωρίς κραυγές</w:t>
      </w:r>
      <w:r>
        <w:rPr>
          <w:rFonts w:eastAsia="Times New Roman" w:cs="Times New Roman"/>
          <w:szCs w:val="24"/>
        </w:rPr>
        <w:t>,</w:t>
      </w:r>
      <w:r w:rsidRPr="00B27F2C">
        <w:rPr>
          <w:rFonts w:eastAsia="Times New Roman" w:cs="Times New Roman"/>
          <w:szCs w:val="24"/>
        </w:rPr>
        <w:t xml:space="preserve"> με διάλογο</w:t>
      </w:r>
      <w:r>
        <w:rPr>
          <w:rFonts w:eastAsia="Times New Roman" w:cs="Times New Roman"/>
          <w:szCs w:val="24"/>
        </w:rPr>
        <w:t xml:space="preserve">, με </w:t>
      </w:r>
      <w:r>
        <w:rPr>
          <w:rFonts w:eastAsia="Times New Roman" w:cs="Times New Roman"/>
          <w:szCs w:val="24"/>
        </w:rPr>
        <w:t>συνεννόηση,</w:t>
      </w:r>
      <w:r w:rsidRPr="00B27F2C">
        <w:rPr>
          <w:rFonts w:eastAsia="Times New Roman" w:cs="Times New Roman"/>
          <w:szCs w:val="24"/>
        </w:rPr>
        <w:t xml:space="preserve"> με σύνθεση</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Σ</w:t>
      </w:r>
      <w:r w:rsidRPr="00B27F2C">
        <w:rPr>
          <w:rFonts w:eastAsia="Times New Roman" w:cs="Times New Roman"/>
          <w:szCs w:val="24"/>
        </w:rPr>
        <w:t xml:space="preserve">τοχεύουμε στην Ελλάδα της δημιουργίας </w:t>
      </w:r>
      <w:r>
        <w:rPr>
          <w:rFonts w:eastAsia="Times New Roman" w:cs="Times New Roman"/>
          <w:szCs w:val="24"/>
        </w:rPr>
        <w:t xml:space="preserve">και της </w:t>
      </w:r>
      <w:r w:rsidRPr="00B27F2C">
        <w:rPr>
          <w:rFonts w:eastAsia="Times New Roman" w:cs="Times New Roman"/>
          <w:szCs w:val="24"/>
        </w:rPr>
        <w:t>συνθετική</w:t>
      </w:r>
      <w:r>
        <w:rPr>
          <w:rFonts w:eastAsia="Times New Roman" w:cs="Times New Roman"/>
          <w:szCs w:val="24"/>
        </w:rPr>
        <w:t>ς</w:t>
      </w:r>
      <w:r w:rsidRPr="00B27F2C">
        <w:rPr>
          <w:rFonts w:eastAsia="Times New Roman" w:cs="Times New Roman"/>
          <w:szCs w:val="24"/>
        </w:rPr>
        <w:t xml:space="preserve"> νοοτροπία</w:t>
      </w:r>
      <w:r>
        <w:rPr>
          <w:rFonts w:eastAsia="Times New Roman" w:cs="Times New Roman"/>
          <w:szCs w:val="24"/>
        </w:rPr>
        <w:t>ς.»</w:t>
      </w:r>
      <w:r w:rsidRPr="00B27F2C">
        <w:rPr>
          <w:rFonts w:eastAsia="Times New Roman" w:cs="Times New Roman"/>
          <w:szCs w:val="24"/>
        </w:rPr>
        <w:t xml:space="preserve"> Ευάγγελος Μεϊμαράκης</w:t>
      </w:r>
      <w:r>
        <w:rPr>
          <w:rFonts w:eastAsia="Times New Roman" w:cs="Times New Roman"/>
          <w:szCs w:val="24"/>
        </w:rPr>
        <w:t>,</w:t>
      </w:r>
      <w:r w:rsidRPr="00B27F2C">
        <w:rPr>
          <w:rFonts w:eastAsia="Times New Roman" w:cs="Times New Roman"/>
          <w:szCs w:val="24"/>
        </w:rPr>
        <w:t xml:space="preserve"> για ψήφο εμπιστοσύνης</w:t>
      </w:r>
      <w:r>
        <w:rPr>
          <w:rFonts w:eastAsia="Times New Roman" w:cs="Times New Roman"/>
          <w:szCs w:val="24"/>
        </w:rPr>
        <w:t xml:space="preserve"> και</w:t>
      </w:r>
      <w:r w:rsidRPr="00B27F2C">
        <w:rPr>
          <w:rFonts w:eastAsia="Times New Roman" w:cs="Times New Roman"/>
          <w:szCs w:val="24"/>
        </w:rPr>
        <w:t xml:space="preserve"> κυβερνητική σταθερότητα στη Βουλή </w:t>
      </w:r>
      <w:r>
        <w:rPr>
          <w:rFonts w:eastAsia="Times New Roman" w:cs="Times New Roman"/>
          <w:szCs w:val="24"/>
        </w:rPr>
        <w:t xml:space="preserve">στις 22 Ιουλίου </w:t>
      </w:r>
      <w:r w:rsidRPr="00B27F2C">
        <w:rPr>
          <w:rFonts w:eastAsia="Times New Roman" w:cs="Times New Roman"/>
          <w:szCs w:val="24"/>
        </w:rPr>
        <w:t>2015</w:t>
      </w:r>
      <w:r>
        <w:rPr>
          <w:rFonts w:eastAsia="Times New Roman" w:cs="Times New Roman"/>
          <w:szCs w:val="24"/>
        </w:rPr>
        <w:t>.</w:t>
      </w:r>
    </w:p>
    <w:p w14:paraId="2ED8B835" w14:textId="77777777" w:rsidR="00C647AD" w:rsidRDefault="00D506E1">
      <w:pPr>
        <w:spacing w:after="0" w:line="600" w:lineRule="auto"/>
        <w:ind w:firstLine="720"/>
        <w:jc w:val="both"/>
        <w:rPr>
          <w:rFonts w:eastAsia="Times New Roman" w:cs="Times New Roman"/>
          <w:szCs w:val="24"/>
        </w:rPr>
      </w:pPr>
      <w:r w:rsidRPr="005B0342">
        <w:rPr>
          <w:rFonts w:eastAsia="Times New Roman" w:cs="Times New Roman"/>
          <w:szCs w:val="24"/>
        </w:rPr>
        <w:t xml:space="preserve">(Στο σημείο αυτό κτυπάει </w:t>
      </w:r>
      <w:r>
        <w:rPr>
          <w:rFonts w:eastAsia="Times New Roman" w:cs="Times New Roman"/>
          <w:szCs w:val="24"/>
        </w:rPr>
        <w:t xml:space="preserve">επανειλημμένα </w:t>
      </w:r>
      <w:r w:rsidRPr="005B0342">
        <w:rPr>
          <w:rFonts w:eastAsia="Times New Roman" w:cs="Times New Roman"/>
          <w:szCs w:val="24"/>
        </w:rPr>
        <w:t>το κουδούνι λήξεως</w:t>
      </w:r>
      <w:r w:rsidRPr="005B0342">
        <w:rPr>
          <w:rFonts w:eastAsia="Times New Roman" w:cs="Times New Roman"/>
          <w:szCs w:val="24"/>
        </w:rPr>
        <w:t xml:space="preserve"> του χρόνου ομιλίας της κυρίας Υφυπουργού)</w:t>
      </w:r>
    </w:p>
    <w:p w14:paraId="2ED8B83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w:t>
      </w:r>
      <w:r w:rsidRPr="00B27F2C">
        <w:rPr>
          <w:rFonts w:eastAsia="Times New Roman" w:cs="Times New Roman"/>
          <w:szCs w:val="24"/>
        </w:rPr>
        <w:t>έλος</w:t>
      </w:r>
      <w:r>
        <w:rPr>
          <w:rFonts w:eastAsia="Times New Roman" w:cs="Times New Roman"/>
          <w:szCs w:val="24"/>
        </w:rPr>
        <w:t xml:space="preserve"> η συζήτηση για γυρολόγους, κύριε Πρόεδρε, έχει ένα</w:t>
      </w:r>
      <w:r w:rsidRPr="00B27F2C">
        <w:rPr>
          <w:rFonts w:eastAsia="Times New Roman" w:cs="Times New Roman"/>
          <w:szCs w:val="24"/>
        </w:rPr>
        <w:t xml:space="preserve"> ενδιαφέρον στοιχείο</w:t>
      </w:r>
      <w:r>
        <w:rPr>
          <w:rFonts w:eastAsia="Times New Roman" w:cs="Times New Roman"/>
          <w:szCs w:val="24"/>
        </w:rPr>
        <w:t>,</w:t>
      </w:r>
      <w:r w:rsidRPr="00B27F2C">
        <w:rPr>
          <w:rFonts w:eastAsia="Times New Roman" w:cs="Times New Roman"/>
          <w:szCs w:val="24"/>
        </w:rPr>
        <w:t xml:space="preserve"> το οποίο</w:t>
      </w:r>
      <w:r>
        <w:rPr>
          <w:rFonts w:eastAsia="Times New Roman" w:cs="Times New Roman"/>
          <w:szCs w:val="24"/>
        </w:rPr>
        <w:t>, επίσης,</w:t>
      </w:r>
      <w:r w:rsidRPr="00B27F2C">
        <w:rPr>
          <w:rFonts w:eastAsia="Times New Roman" w:cs="Times New Roman"/>
          <w:szCs w:val="24"/>
        </w:rPr>
        <w:t xml:space="preserve"> θα καταθέσω στα </w:t>
      </w:r>
      <w:r>
        <w:rPr>
          <w:rFonts w:eastAsia="Times New Roman" w:cs="Times New Roman"/>
          <w:szCs w:val="24"/>
        </w:rPr>
        <w:t>Π</w:t>
      </w:r>
      <w:r w:rsidRPr="00B27F2C">
        <w:rPr>
          <w:rFonts w:eastAsia="Times New Roman" w:cs="Times New Roman"/>
          <w:szCs w:val="24"/>
        </w:rPr>
        <w:t>ρακτικά</w:t>
      </w:r>
      <w:r>
        <w:rPr>
          <w:rFonts w:eastAsia="Times New Roman" w:cs="Times New Roman"/>
          <w:szCs w:val="24"/>
        </w:rPr>
        <w:t xml:space="preserve">. Πρόκειται για ομιλία στις </w:t>
      </w:r>
      <w:r w:rsidRPr="00B27F2C">
        <w:rPr>
          <w:rFonts w:eastAsia="Times New Roman" w:cs="Times New Roman"/>
          <w:szCs w:val="24"/>
        </w:rPr>
        <w:t>4</w:t>
      </w:r>
      <w:r>
        <w:rPr>
          <w:rFonts w:eastAsia="Times New Roman" w:cs="Times New Roman"/>
          <w:szCs w:val="24"/>
        </w:rPr>
        <w:t xml:space="preserve"> Φεβρουαρίου 2008. «Ε</w:t>
      </w:r>
      <w:r w:rsidRPr="00B27F2C">
        <w:rPr>
          <w:rFonts w:eastAsia="Times New Roman" w:cs="Times New Roman"/>
          <w:szCs w:val="24"/>
        </w:rPr>
        <w:t>ίναι αστείο να υπογραμμίσω ότι είμαι και θα</w:t>
      </w:r>
      <w:r w:rsidRPr="00B27F2C">
        <w:rPr>
          <w:rFonts w:eastAsia="Times New Roman" w:cs="Times New Roman"/>
          <w:szCs w:val="24"/>
        </w:rPr>
        <w:t xml:space="preserve"> παραμείνω </w:t>
      </w:r>
      <w:r>
        <w:rPr>
          <w:rFonts w:eastAsia="Times New Roman" w:cs="Times New Roman"/>
          <w:szCs w:val="24"/>
        </w:rPr>
        <w:t>Β</w:t>
      </w:r>
      <w:r w:rsidRPr="00B27F2C">
        <w:rPr>
          <w:rFonts w:eastAsia="Times New Roman" w:cs="Times New Roman"/>
          <w:szCs w:val="24"/>
        </w:rPr>
        <w:t xml:space="preserve">ουλευτής του </w:t>
      </w:r>
      <w:r>
        <w:rPr>
          <w:rFonts w:eastAsia="Times New Roman" w:cs="Times New Roman"/>
          <w:szCs w:val="24"/>
        </w:rPr>
        <w:t>ΛΑΟΣ</w:t>
      </w:r>
      <w:r>
        <w:rPr>
          <w:rFonts w:eastAsia="Times New Roman" w:cs="Times New Roman"/>
          <w:szCs w:val="24"/>
        </w:rPr>
        <w:t>,</w:t>
      </w:r>
      <w:r w:rsidRPr="00B27F2C">
        <w:rPr>
          <w:rFonts w:eastAsia="Times New Roman" w:cs="Times New Roman"/>
          <w:szCs w:val="24"/>
        </w:rPr>
        <w:t xml:space="preserve"> στοιχισμένο</w:t>
      </w:r>
      <w:r>
        <w:rPr>
          <w:rFonts w:eastAsia="Times New Roman" w:cs="Times New Roman"/>
          <w:szCs w:val="24"/>
        </w:rPr>
        <w:t>ς στον</w:t>
      </w:r>
      <w:r w:rsidRPr="00B27F2C">
        <w:rPr>
          <w:rFonts w:eastAsia="Times New Roman" w:cs="Times New Roman"/>
          <w:szCs w:val="24"/>
        </w:rPr>
        <w:t xml:space="preserve"> σκληρό </w:t>
      </w:r>
      <w:r>
        <w:rPr>
          <w:rFonts w:eastAsia="Times New Roman" w:cs="Times New Roman"/>
          <w:szCs w:val="24"/>
        </w:rPr>
        <w:t>αγώνα που δίδ</w:t>
      </w:r>
      <w:r w:rsidRPr="00B27F2C">
        <w:rPr>
          <w:rFonts w:eastAsia="Times New Roman" w:cs="Times New Roman"/>
          <w:szCs w:val="24"/>
        </w:rPr>
        <w:t xml:space="preserve">ει ο </w:t>
      </w:r>
      <w:r>
        <w:rPr>
          <w:rFonts w:eastAsia="Times New Roman" w:cs="Times New Roman"/>
          <w:szCs w:val="24"/>
        </w:rPr>
        <w:t>Π</w:t>
      </w:r>
      <w:r w:rsidRPr="00B27F2C">
        <w:rPr>
          <w:rFonts w:eastAsia="Times New Roman" w:cs="Times New Roman"/>
          <w:szCs w:val="24"/>
        </w:rPr>
        <w:t xml:space="preserve">ρόεδρος του </w:t>
      </w:r>
      <w:r>
        <w:rPr>
          <w:rFonts w:eastAsia="Times New Roman" w:cs="Times New Roman"/>
          <w:szCs w:val="24"/>
        </w:rPr>
        <w:t xml:space="preserve">Γ. </w:t>
      </w:r>
      <w:r w:rsidRPr="00B27F2C">
        <w:rPr>
          <w:rFonts w:eastAsia="Times New Roman" w:cs="Times New Roman"/>
          <w:szCs w:val="24"/>
        </w:rPr>
        <w:t>Καρατζαφέρης</w:t>
      </w:r>
      <w:r>
        <w:rPr>
          <w:rFonts w:eastAsia="Times New Roman" w:cs="Times New Roman"/>
          <w:szCs w:val="24"/>
        </w:rPr>
        <w:t>. Ίσως δε</w:t>
      </w:r>
      <w:r w:rsidRPr="00B27F2C">
        <w:rPr>
          <w:rFonts w:eastAsia="Times New Roman" w:cs="Times New Roman"/>
          <w:szCs w:val="24"/>
        </w:rPr>
        <w:t xml:space="preserve"> θα ήταν ανάξι</w:t>
      </w:r>
      <w:r>
        <w:rPr>
          <w:rFonts w:eastAsia="Times New Roman" w:cs="Times New Roman"/>
          <w:szCs w:val="24"/>
        </w:rPr>
        <w:t>ες</w:t>
      </w:r>
      <w:r w:rsidRPr="00B27F2C">
        <w:rPr>
          <w:rFonts w:eastAsia="Times New Roman" w:cs="Times New Roman"/>
          <w:szCs w:val="24"/>
        </w:rPr>
        <w:t xml:space="preserve"> σχολιασμού </w:t>
      </w:r>
      <w:r>
        <w:rPr>
          <w:rFonts w:eastAsia="Times New Roman" w:cs="Times New Roman"/>
          <w:szCs w:val="24"/>
        </w:rPr>
        <w:t>«</w:t>
      </w:r>
      <w:r w:rsidRPr="00B27F2C">
        <w:rPr>
          <w:rFonts w:eastAsia="Times New Roman" w:cs="Times New Roman"/>
          <w:szCs w:val="24"/>
        </w:rPr>
        <w:t>φήμες</w:t>
      </w:r>
      <w:r>
        <w:rPr>
          <w:rFonts w:eastAsia="Times New Roman" w:cs="Times New Roman"/>
          <w:szCs w:val="24"/>
        </w:rPr>
        <w:t>», ε</w:t>
      </w:r>
      <w:r w:rsidRPr="00B27F2C">
        <w:rPr>
          <w:rFonts w:eastAsia="Times New Roman" w:cs="Times New Roman"/>
          <w:szCs w:val="24"/>
        </w:rPr>
        <w:t xml:space="preserve">ιδικά όταν </w:t>
      </w:r>
      <w:r>
        <w:rPr>
          <w:rFonts w:eastAsia="Times New Roman" w:cs="Times New Roman"/>
          <w:szCs w:val="24"/>
        </w:rPr>
        <w:t>η</w:t>
      </w:r>
      <w:r w:rsidRPr="00B27F2C">
        <w:rPr>
          <w:rFonts w:eastAsia="Times New Roman" w:cs="Times New Roman"/>
          <w:szCs w:val="24"/>
        </w:rPr>
        <w:t xml:space="preserve"> συντάκτης τ</w:t>
      </w:r>
      <w:r>
        <w:rPr>
          <w:rFonts w:eastAsia="Times New Roman" w:cs="Times New Roman"/>
          <w:szCs w:val="24"/>
        </w:rPr>
        <w:t>ου</w:t>
      </w:r>
      <w:r w:rsidRPr="00B27F2C">
        <w:rPr>
          <w:rFonts w:eastAsia="Times New Roman" w:cs="Times New Roman"/>
          <w:szCs w:val="24"/>
        </w:rPr>
        <w:t xml:space="preserve"> συγκεκριμέν</w:t>
      </w:r>
      <w:r>
        <w:rPr>
          <w:rFonts w:eastAsia="Times New Roman" w:cs="Times New Roman"/>
          <w:szCs w:val="24"/>
        </w:rPr>
        <w:t>ου</w:t>
      </w:r>
      <w:r w:rsidRPr="00B27F2C">
        <w:rPr>
          <w:rFonts w:eastAsia="Times New Roman" w:cs="Times New Roman"/>
          <w:szCs w:val="24"/>
        </w:rPr>
        <w:t xml:space="preserve"> δημοσιεύματος</w:t>
      </w:r>
      <w:r>
        <w:rPr>
          <w:rFonts w:eastAsia="Times New Roman" w:cs="Times New Roman"/>
          <w:szCs w:val="24"/>
        </w:rPr>
        <w:t>,</w:t>
      </w:r>
      <w:r w:rsidRPr="00B27F2C">
        <w:rPr>
          <w:rFonts w:eastAsia="Times New Roman" w:cs="Times New Roman"/>
          <w:szCs w:val="24"/>
        </w:rPr>
        <w:t xml:space="preserve"> δεν μπαίνει καν στον κόπο να τις επαλ</w:t>
      </w:r>
      <w:r>
        <w:rPr>
          <w:rFonts w:eastAsia="Times New Roman" w:cs="Times New Roman"/>
          <w:szCs w:val="24"/>
        </w:rPr>
        <w:t>ηθεύσει. Όμως</w:t>
      </w:r>
      <w:r w:rsidRPr="00B27F2C">
        <w:rPr>
          <w:rFonts w:eastAsia="Times New Roman" w:cs="Times New Roman"/>
          <w:szCs w:val="24"/>
        </w:rPr>
        <w:t xml:space="preserve"> επειδή τίποτα δεν είναι τυχαίο </w:t>
      </w:r>
      <w:r>
        <w:rPr>
          <w:rFonts w:eastAsia="Times New Roman" w:cs="Times New Roman"/>
          <w:szCs w:val="24"/>
        </w:rPr>
        <w:t xml:space="preserve">και «αθώο», θα πρέπει να επισημανθεί </w:t>
      </w:r>
      <w:r w:rsidRPr="00B27F2C">
        <w:rPr>
          <w:rFonts w:eastAsia="Times New Roman" w:cs="Times New Roman"/>
          <w:szCs w:val="24"/>
        </w:rPr>
        <w:t xml:space="preserve">ότι τα σωσίβια </w:t>
      </w:r>
      <w:r>
        <w:rPr>
          <w:rFonts w:eastAsia="Times New Roman" w:cs="Times New Roman"/>
          <w:szCs w:val="24"/>
        </w:rPr>
        <w:t>που ρίχνει η</w:t>
      </w:r>
      <w:r w:rsidRPr="00B27F2C">
        <w:rPr>
          <w:rFonts w:eastAsia="Times New Roman" w:cs="Times New Roman"/>
          <w:szCs w:val="24"/>
        </w:rPr>
        <w:t xml:space="preserve"> Νέα Δημοκρατία για να βγει στην επιφάνεια του βούρκ</w:t>
      </w:r>
      <w:r>
        <w:rPr>
          <w:rFonts w:eastAsia="Times New Roman" w:cs="Times New Roman"/>
          <w:szCs w:val="24"/>
        </w:rPr>
        <w:t>ου που βουλιάζει</w:t>
      </w:r>
      <w:r>
        <w:rPr>
          <w:rFonts w:eastAsia="Times New Roman" w:cs="Times New Roman"/>
          <w:szCs w:val="24"/>
        </w:rPr>
        <w:t>,</w:t>
      </w:r>
      <w:r>
        <w:rPr>
          <w:rFonts w:eastAsia="Times New Roman" w:cs="Times New Roman"/>
          <w:szCs w:val="24"/>
        </w:rPr>
        <w:t xml:space="preserve"> δεν θα τα βρει στον </w:t>
      </w:r>
      <w:r>
        <w:rPr>
          <w:rFonts w:eastAsia="Times New Roman" w:cs="Times New Roman"/>
          <w:szCs w:val="24"/>
        </w:rPr>
        <w:lastRenderedPageBreak/>
        <w:t>Λ</w:t>
      </w:r>
      <w:r w:rsidRPr="00B27F2C">
        <w:rPr>
          <w:rFonts w:eastAsia="Times New Roman" w:cs="Times New Roman"/>
          <w:szCs w:val="24"/>
        </w:rPr>
        <w:t xml:space="preserve">αϊκό </w:t>
      </w:r>
      <w:r>
        <w:rPr>
          <w:rFonts w:eastAsia="Times New Roman" w:cs="Times New Roman"/>
          <w:szCs w:val="24"/>
        </w:rPr>
        <w:t>Ο</w:t>
      </w:r>
      <w:r w:rsidRPr="00B27F2C">
        <w:rPr>
          <w:rFonts w:eastAsia="Times New Roman" w:cs="Times New Roman"/>
          <w:szCs w:val="24"/>
        </w:rPr>
        <w:t xml:space="preserve">ρθόδοξο </w:t>
      </w:r>
      <w:r>
        <w:rPr>
          <w:rFonts w:eastAsia="Times New Roman" w:cs="Times New Roman"/>
          <w:szCs w:val="24"/>
        </w:rPr>
        <w:t>Σ</w:t>
      </w:r>
      <w:r w:rsidRPr="00B27F2C">
        <w:rPr>
          <w:rFonts w:eastAsia="Times New Roman" w:cs="Times New Roman"/>
          <w:szCs w:val="24"/>
        </w:rPr>
        <w:t>υναγερμό</w:t>
      </w:r>
      <w:r>
        <w:rPr>
          <w:rFonts w:eastAsia="Times New Roman" w:cs="Times New Roman"/>
          <w:szCs w:val="24"/>
        </w:rPr>
        <w:t>. Έ</w:t>
      </w:r>
      <w:r w:rsidRPr="00B27F2C">
        <w:rPr>
          <w:rFonts w:eastAsia="Times New Roman" w:cs="Times New Roman"/>
          <w:szCs w:val="24"/>
        </w:rPr>
        <w:t xml:space="preserve">χουν φτάσει </w:t>
      </w:r>
      <w:r>
        <w:rPr>
          <w:rFonts w:eastAsia="Times New Roman" w:cs="Times New Roman"/>
          <w:szCs w:val="24"/>
        </w:rPr>
        <w:t xml:space="preserve">κάποιοι </w:t>
      </w:r>
      <w:r w:rsidRPr="00B27F2C">
        <w:rPr>
          <w:rFonts w:eastAsia="Times New Roman" w:cs="Times New Roman"/>
          <w:szCs w:val="24"/>
        </w:rPr>
        <w:t>σε τέτοιο βαθμό πανικού</w:t>
      </w:r>
      <w:r w:rsidRPr="00B27F2C">
        <w:rPr>
          <w:rFonts w:eastAsia="Times New Roman" w:cs="Times New Roman"/>
          <w:szCs w:val="24"/>
        </w:rPr>
        <w:t xml:space="preserve"> </w:t>
      </w:r>
      <w:r>
        <w:rPr>
          <w:rFonts w:eastAsia="Times New Roman" w:cs="Times New Roman"/>
          <w:szCs w:val="24"/>
        </w:rPr>
        <w:t>και δεν διστάζουν να</w:t>
      </w:r>
      <w:r w:rsidRPr="00B27F2C">
        <w:rPr>
          <w:rFonts w:eastAsia="Times New Roman" w:cs="Times New Roman"/>
          <w:szCs w:val="24"/>
        </w:rPr>
        <w:t xml:space="preserve"> εμφανίζουν </w:t>
      </w:r>
      <w:r>
        <w:rPr>
          <w:rFonts w:eastAsia="Times New Roman" w:cs="Times New Roman"/>
          <w:szCs w:val="24"/>
        </w:rPr>
        <w:t>ακόμη και τον Αρχηγό τους και Πρωθυπουργό της χώρας σε ζυμώσεις αποστασίας»</w:t>
      </w:r>
      <w:r>
        <w:rPr>
          <w:rFonts w:eastAsia="Times New Roman" w:cs="Times New Roman"/>
          <w:szCs w:val="24"/>
        </w:rPr>
        <w:t>.</w:t>
      </w:r>
      <w:r>
        <w:rPr>
          <w:rFonts w:eastAsia="Times New Roman" w:cs="Times New Roman"/>
          <w:szCs w:val="24"/>
        </w:rPr>
        <w:t xml:space="preserve"> Αυτά έλεγε ο Βορίδης, ως αναπληρωτής εκπρόσωπος του ΛΑΟΣ στις 4 Φεβρουαρίου 2008. </w:t>
      </w:r>
    </w:p>
    <w:p w14:paraId="2ED8B837" w14:textId="77777777" w:rsidR="00C647AD" w:rsidRDefault="00D506E1">
      <w:pPr>
        <w:spacing w:after="0" w:line="600" w:lineRule="auto"/>
        <w:ind w:firstLine="720"/>
        <w:jc w:val="both"/>
        <w:rPr>
          <w:rFonts w:eastAsia="Times New Roman" w:cs="Times New Roman"/>
          <w:szCs w:val="24"/>
        </w:rPr>
      </w:pPr>
      <w:r w:rsidRPr="002700D2">
        <w:rPr>
          <w:rFonts w:eastAsia="Times New Roman" w:cs="Times New Roman"/>
          <w:szCs w:val="24"/>
        </w:rPr>
        <w:t>(Στο σημείο αυτό κτυπάει επανειλημμένα το κουδούνι λήξεως του χ</w:t>
      </w:r>
      <w:r w:rsidRPr="002700D2">
        <w:rPr>
          <w:rFonts w:eastAsia="Times New Roman" w:cs="Times New Roman"/>
          <w:szCs w:val="24"/>
        </w:rPr>
        <w:t xml:space="preserve">ρόνου ομιλίας της κυρίας Υφυπουργού) </w:t>
      </w:r>
    </w:p>
    <w:p w14:paraId="2ED8B83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w:t>
      </w:r>
      <w:r w:rsidRPr="00B27F2C">
        <w:rPr>
          <w:rFonts w:eastAsia="Times New Roman" w:cs="Times New Roman"/>
          <w:szCs w:val="24"/>
        </w:rPr>
        <w:t>έλος</w:t>
      </w:r>
      <w:r>
        <w:rPr>
          <w:rFonts w:eastAsia="Times New Roman" w:cs="Times New Roman"/>
          <w:szCs w:val="24"/>
        </w:rPr>
        <w:t>,</w:t>
      </w:r>
      <w:r w:rsidRPr="00B27F2C">
        <w:rPr>
          <w:rFonts w:eastAsia="Times New Roman" w:cs="Times New Roman"/>
          <w:szCs w:val="24"/>
        </w:rPr>
        <w:t xml:space="preserve"> κύριε </w:t>
      </w:r>
      <w:r>
        <w:rPr>
          <w:rFonts w:eastAsia="Times New Roman" w:cs="Times New Roman"/>
          <w:szCs w:val="24"/>
        </w:rPr>
        <w:t>Π</w:t>
      </w:r>
      <w:r w:rsidRPr="00B27F2C">
        <w:rPr>
          <w:rFonts w:eastAsia="Times New Roman" w:cs="Times New Roman"/>
          <w:szCs w:val="24"/>
        </w:rPr>
        <w:t>ρόεδρε</w:t>
      </w:r>
      <w:r>
        <w:rPr>
          <w:rFonts w:eastAsia="Times New Roman" w:cs="Times New Roman"/>
          <w:szCs w:val="24"/>
        </w:rPr>
        <w:t xml:space="preserve">,… </w:t>
      </w:r>
      <w:r w:rsidRPr="00B27F2C">
        <w:rPr>
          <w:rFonts w:eastAsia="Times New Roman" w:cs="Times New Roman"/>
          <w:szCs w:val="24"/>
        </w:rPr>
        <w:t xml:space="preserve"> </w:t>
      </w:r>
    </w:p>
    <w:p w14:paraId="2ED8B83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Μιλάτε εννιά λεπτά, κυρία Παπακώστα! Έλεος! Παρακαλώ ολοκληρώνετε!</w:t>
      </w:r>
    </w:p>
    <w:p w14:paraId="2ED8B83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 </w:t>
      </w:r>
      <w:r>
        <w:rPr>
          <w:rFonts w:eastAsia="Times New Roman" w:cs="Times New Roman"/>
          <w:b/>
          <w:szCs w:val="24"/>
        </w:rPr>
        <w:t xml:space="preserve">ΣΙΔΗΡΟΠΟΥΛΟΥ (Υφυπουργός Προστασίας του Πολίτη): </w:t>
      </w:r>
      <w:r>
        <w:rPr>
          <w:rFonts w:eastAsia="Times New Roman" w:cs="Times New Roman"/>
          <w:szCs w:val="24"/>
        </w:rPr>
        <w:t>Τέλος για τα Πρακτ</w:t>
      </w:r>
      <w:r>
        <w:rPr>
          <w:rFonts w:eastAsia="Times New Roman" w:cs="Times New Roman"/>
          <w:szCs w:val="24"/>
        </w:rPr>
        <w:t>ικά, κύριε Πρόεδρε, κι επειδή δεν θέλω να κάνω κατάχρηση του χρόνου, θα καταθέσω δημοσίευμα με τίτλο</w:t>
      </w:r>
      <w:r>
        <w:rPr>
          <w:rFonts w:eastAsia="Times New Roman" w:cs="Times New Roman"/>
          <w:szCs w:val="24"/>
        </w:rPr>
        <w:t>:</w:t>
      </w:r>
      <w:r>
        <w:rPr>
          <w:rFonts w:eastAsia="Times New Roman" w:cs="Times New Roman"/>
          <w:szCs w:val="24"/>
        </w:rPr>
        <w:t xml:space="preserve"> «Αυτοί πουλάνε τη Μακεδονία</w:t>
      </w:r>
      <w:r>
        <w:rPr>
          <w:rFonts w:eastAsia="Times New Roman" w:cs="Times New Roman"/>
          <w:szCs w:val="24"/>
        </w:rPr>
        <w:t xml:space="preserve"> </w:t>
      </w:r>
      <w:r>
        <w:rPr>
          <w:rFonts w:eastAsia="Times New Roman" w:cs="Times New Roman"/>
          <w:szCs w:val="24"/>
        </w:rPr>
        <w:t xml:space="preserve">Δείτε τη λίστα με τα ονόματα». Δεν το έχει καταδικάσει κανείς. </w:t>
      </w:r>
    </w:p>
    <w:p w14:paraId="2ED8B83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Τέλος </w:t>
      </w:r>
      <w:r w:rsidRPr="00B27F2C">
        <w:rPr>
          <w:rFonts w:eastAsia="Times New Roman" w:cs="Times New Roman"/>
          <w:szCs w:val="24"/>
        </w:rPr>
        <w:t>δεν πιστώνεται</w:t>
      </w:r>
      <w:r>
        <w:rPr>
          <w:rFonts w:eastAsia="Times New Roman" w:cs="Times New Roman"/>
          <w:szCs w:val="24"/>
        </w:rPr>
        <w:t xml:space="preserve">, κύριοι, ως </w:t>
      </w:r>
      <w:r w:rsidRPr="00B27F2C">
        <w:rPr>
          <w:rFonts w:eastAsia="Times New Roman" w:cs="Times New Roman"/>
          <w:szCs w:val="24"/>
        </w:rPr>
        <w:t xml:space="preserve">είπατε η </w:t>
      </w:r>
      <w:r>
        <w:rPr>
          <w:rFonts w:eastAsia="Times New Roman" w:cs="Times New Roman"/>
          <w:szCs w:val="24"/>
        </w:rPr>
        <w:t>Κυβέρνηση της Α</w:t>
      </w:r>
      <w:r w:rsidRPr="00B27F2C">
        <w:rPr>
          <w:rFonts w:eastAsia="Times New Roman" w:cs="Times New Roman"/>
          <w:szCs w:val="24"/>
        </w:rPr>
        <w:t>ριστε</w:t>
      </w:r>
      <w:r w:rsidRPr="00B27F2C">
        <w:rPr>
          <w:rFonts w:eastAsia="Times New Roman" w:cs="Times New Roman"/>
          <w:szCs w:val="24"/>
        </w:rPr>
        <w:t xml:space="preserve">ράς τη </w:t>
      </w:r>
      <w:r>
        <w:rPr>
          <w:rFonts w:eastAsia="Times New Roman" w:cs="Times New Roman"/>
          <w:szCs w:val="24"/>
        </w:rPr>
        <w:t>σ</w:t>
      </w:r>
      <w:r w:rsidRPr="00B27F2C">
        <w:rPr>
          <w:rFonts w:eastAsia="Times New Roman" w:cs="Times New Roman"/>
          <w:szCs w:val="24"/>
        </w:rPr>
        <w:t>υμφωνία</w:t>
      </w:r>
      <w:r>
        <w:rPr>
          <w:rFonts w:eastAsia="Times New Roman" w:cs="Times New Roman"/>
          <w:szCs w:val="24"/>
        </w:rPr>
        <w:t xml:space="preserve">. Τη </w:t>
      </w:r>
      <w:r>
        <w:rPr>
          <w:rFonts w:eastAsia="Times New Roman" w:cs="Times New Roman"/>
          <w:szCs w:val="24"/>
        </w:rPr>
        <w:t>σ</w:t>
      </w:r>
      <w:r>
        <w:rPr>
          <w:rFonts w:eastAsia="Times New Roman" w:cs="Times New Roman"/>
          <w:szCs w:val="24"/>
        </w:rPr>
        <w:t>υμφωνία</w:t>
      </w:r>
      <w:r w:rsidRPr="00B27F2C">
        <w:rPr>
          <w:rFonts w:eastAsia="Times New Roman" w:cs="Times New Roman"/>
          <w:szCs w:val="24"/>
        </w:rPr>
        <w:t xml:space="preserve"> και την επίλυσ</w:t>
      </w:r>
      <w:r>
        <w:rPr>
          <w:rFonts w:eastAsia="Times New Roman" w:cs="Times New Roman"/>
          <w:szCs w:val="24"/>
        </w:rPr>
        <w:t>ή</w:t>
      </w:r>
      <w:r w:rsidRPr="00B27F2C">
        <w:rPr>
          <w:rFonts w:eastAsia="Times New Roman" w:cs="Times New Roman"/>
          <w:szCs w:val="24"/>
        </w:rPr>
        <w:t xml:space="preserve"> </w:t>
      </w:r>
      <w:r>
        <w:rPr>
          <w:rFonts w:eastAsia="Times New Roman" w:cs="Times New Roman"/>
          <w:szCs w:val="24"/>
        </w:rPr>
        <w:t>της την</w:t>
      </w:r>
      <w:r w:rsidRPr="00B27F2C">
        <w:rPr>
          <w:rFonts w:eastAsia="Times New Roman" w:cs="Times New Roman"/>
          <w:szCs w:val="24"/>
        </w:rPr>
        <w:t xml:space="preserve"> </w:t>
      </w:r>
      <w:r w:rsidRPr="00B27F2C">
        <w:rPr>
          <w:rFonts w:eastAsia="Times New Roman" w:cs="Times New Roman"/>
          <w:szCs w:val="24"/>
        </w:rPr>
        <w:lastRenderedPageBreak/>
        <w:t xml:space="preserve">πιστώνεται </w:t>
      </w:r>
      <w:r>
        <w:rPr>
          <w:rFonts w:eastAsia="Times New Roman" w:cs="Times New Roman"/>
          <w:szCs w:val="24"/>
        </w:rPr>
        <w:t>η πάγια</w:t>
      </w:r>
      <w:r w:rsidRPr="00B27F2C">
        <w:rPr>
          <w:rFonts w:eastAsia="Times New Roman" w:cs="Times New Roman"/>
          <w:szCs w:val="24"/>
        </w:rPr>
        <w:t xml:space="preserve"> εθνική θέση της χώρας</w:t>
      </w:r>
      <w:r>
        <w:rPr>
          <w:rFonts w:eastAsia="Times New Roman" w:cs="Times New Roman"/>
          <w:szCs w:val="24"/>
        </w:rPr>
        <w:t>, την πιστώνονται εκείνοι</w:t>
      </w:r>
      <w:r w:rsidRPr="00B27F2C">
        <w:rPr>
          <w:rFonts w:eastAsia="Times New Roman" w:cs="Times New Roman"/>
          <w:szCs w:val="24"/>
        </w:rPr>
        <w:t xml:space="preserve"> οι οποίοι συνέβαλαν στη βελτίωσή τους και υπεύθυνη στάση </w:t>
      </w:r>
      <w:r>
        <w:rPr>
          <w:rFonts w:eastAsia="Times New Roman" w:cs="Times New Roman"/>
          <w:szCs w:val="24"/>
        </w:rPr>
        <w:t>τους. Γιατί είναι υποχρεωμένη</w:t>
      </w:r>
      <w:r w:rsidRPr="00B27F2C">
        <w:rPr>
          <w:rFonts w:eastAsia="Times New Roman" w:cs="Times New Roman"/>
          <w:szCs w:val="24"/>
        </w:rPr>
        <w:t xml:space="preserve"> όποια κυβέρνηση</w:t>
      </w:r>
      <w:r>
        <w:rPr>
          <w:rFonts w:eastAsia="Times New Roman" w:cs="Times New Roman"/>
          <w:szCs w:val="24"/>
        </w:rPr>
        <w:t>,</w:t>
      </w:r>
      <w:r w:rsidRPr="00B27F2C">
        <w:rPr>
          <w:rFonts w:eastAsia="Times New Roman" w:cs="Times New Roman"/>
          <w:szCs w:val="24"/>
        </w:rPr>
        <w:t xml:space="preserve"> να συνεχίσει την εθνική γραμμή από </w:t>
      </w:r>
      <w:r>
        <w:rPr>
          <w:rFonts w:eastAsia="Times New Roman" w:cs="Times New Roman"/>
          <w:szCs w:val="24"/>
        </w:rPr>
        <w:t>εκεί</w:t>
      </w:r>
      <w:r w:rsidRPr="00B27F2C">
        <w:rPr>
          <w:rFonts w:eastAsia="Times New Roman" w:cs="Times New Roman"/>
          <w:szCs w:val="24"/>
        </w:rPr>
        <w:t xml:space="preserve"> που την άφησαν </w:t>
      </w:r>
      <w:r>
        <w:rPr>
          <w:rFonts w:eastAsia="Times New Roman" w:cs="Times New Roman"/>
          <w:szCs w:val="24"/>
        </w:rPr>
        <w:t xml:space="preserve">και </w:t>
      </w:r>
      <w:r w:rsidRPr="00B27F2C">
        <w:rPr>
          <w:rFonts w:eastAsia="Times New Roman" w:cs="Times New Roman"/>
          <w:szCs w:val="24"/>
        </w:rPr>
        <w:t xml:space="preserve">να τη βελτιώσει </w:t>
      </w:r>
      <w:r>
        <w:rPr>
          <w:rFonts w:eastAsia="Times New Roman" w:cs="Times New Roman"/>
          <w:szCs w:val="24"/>
        </w:rPr>
        <w:t xml:space="preserve">επ’ ωφελεία </w:t>
      </w:r>
      <w:r w:rsidRPr="00B27F2C">
        <w:rPr>
          <w:rFonts w:eastAsia="Times New Roman" w:cs="Times New Roman"/>
          <w:szCs w:val="24"/>
        </w:rPr>
        <w:t xml:space="preserve">της </w:t>
      </w:r>
      <w:r>
        <w:rPr>
          <w:rFonts w:eastAsia="Times New Roman" w:cs="Times New Roman"/>
          <w:szCs w:val="24"/>
        </w:rPr>
        <w:t xml:space="preserve">χώρας και της </w:t>
      </w:r>
      <w:r w:rsidRPr="00B27F2C">
        <w:rPr>
          <w:rFonts w:eastAsia="Times New Roman" w:cs="Times New Roman"/>
          <w:szCs w:val="24"/>
        </w:rPr>
        <w:t>πατρίδας</w:t>
      </w:r>
      <w:r>
        <w:rPr>
          <w:rFonts w:eastAsia="Times New Roman" w:cs="Times New Roman"/>
          <w:szCs w:val="24"/>
        </w:rPr>
        <w:t>.</w:t>
      </w:r>
    </w:p>
    <w:p w14:paraId="2ED8B83C" w14:textId="77777777" w:rsidR="00C647AD" w:rsidRDefault="00D506E1">
      <w:pPr>
        <w:spacing w:after="0" w:line="600" w:lineRule="auto"/>
        <w:ind w:firstLine="720"/>
        <w:jc w:val="both"/>
        <w:rPr>
          <w:rFonts w:eastAsia="Times New Roman" w:cs="Times New Roman"/>
          <w:szCs w:val="24"/>
        </w:rPr>
      </w:pPr>
      <w:r w:rsidRPr="00B27F2C">
        <w:rPr>
          <w:rFonts w:eastAsia="Times New Roman" w:cs="Times New Roman"/>
          <w:szCs w:val="24"/>
        </w:rPr>
        <w:t>Ευχαριστώ</w:t>
      </w:r>
      <w:r>
        <w:rPr>
          <w:rFonts w:eastAsia="Times New Roman" w:cs="Times New Roman"/>
          <w:szCs w:val="24"/>
        </w:rPr>
        <w:t>,</w:t>
      </w:r>
      <w:r w:rsidRPr="00B27F2C">
        <w:rPr>
          <w:rFonts w:eastAsia="Times New Roman" w:cs="Times New Roman"/>
          <w:szCs w:val="24"/>
        </w:rPr>
        <w:t xml:space="preserve"> κύριε </w:t>
      </w:r>
      <w:r>
        <w:rPr>
          <w:rFonts w:eastAsia="Times New Roman" w:cs="Times New Roman"/>
          <w:szCs w:val="24"/>
        </w:rPr>
        <w:t>Π</w:t>
      </w:r>
      <w:r w:rsidRPr="00B27F2C">
        <w:rPr>
          <w:rFonts w:eastAsia="Times New Roman" w:cs="Times New Roman"/>
          <w:szCs w:val="24"/>
        </w:rPr>
        <w:t>ρόεδρε</w:t>
      </w:r>
      <w:r>
        <w:rPr>
          <w:rFonts w:eastAsia="Times New Roman" w:cs="Times New Roman"/>
          <w:szCs w:val="24"/>
        </w:rPr>
        <w:t>.</w:t>
      </w:r>
    </w:p>
    <w:p w14:paraId="2ED8B83D" w14:textId="77777777" w:rsidR="00C647AD" w:rsidRDefault="00D506E1">
      <w:pPr>
        <w:spacing w:after="0" w:line="600" w:lineRule="auto"/>
        <w:ind w:firstLine="720"/>
        <w:jc w:val="both"/>
        <w:rPr>
          <w:rFonts w:eastAsia="Times New Roman" w:cs="Times New Roman"/>
          <w:szCs w:val="24"/>
        </w:rPr>
      </w:pPr>
      <w:r w:rsidRPr="002700D2">
        <w:rPr>
          <w:rFonts w:eastAsia="Times New Roman" w:cs="Times New Roman"/>
          <w:szCs w:val="24"/>
        </w:rPr>
        <w:t>(Στο σημείο αυτό η Υφυπουργός κ. Αικατερίνη Παπακώστα - Σιδηροπούλο</w:t>
      </w:r>
      <w:r>
        <w:rPr>
          <w:rFonts w:eastAsia="Times New Roman" w:cs="Times New Roman"/>
          <w:szCs w:val="24"/>
        </w:rPr>
        <w:t>υ</w:t>
      </w:r>
      <w:r w:rsidRPr="002700D2">
        <w:rPr>
          <w:rFonts w:eastAsia="Times New Roman" w:cs="Times New Roman"/>
          <w:szCs w:val="24"/>
        </w:rPr>
        <w:t xml:space="preserve"> καταθέτει για τα Πρακτικά </w:t>
      </w:r>
      <w:r>
        <w:rPr>
          <w:rFonts w:eastAsia="Times New Roman" w:cs="Times New Roman"/>
          <w:szCs w:val="24"/>
        </w:rPr>
        <w:t>τα προαναφερθέντα έ</w:t>
      </w:r>
      <w:r>
        <w:rPr>
          <w:rFonts w:eastAsia="Times New Roman" w:cs="Times New Roman"/>
          <w:szCs w:val="24"/>
        </w:rPr>
        <w:t>γγραφα, τα οποία βρίσκονται</w:t>
      </w:r>
      <w:r w:rsidRPr="002700D2">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2ED8B83E"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83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σας ευχαριστώ, αλλά δεν πρέπει να διπλασιάζουμε το</w:t>
      </w:r>
      <w:r>
        <w:rPr>
          <w:rFonts w:eastAsia="Times New Roman" w:cs="Times New Roman"/>
          <w:szCs w:val="24"/>
        </w:rPr>
        <w:t>ν χρόνο ομιλίας. Σ</w:t>
      </w:r>
      <w:r w:rsidRPr="00B27F2C">
        <w:rPr>
          <w:rFonts w:eastAsia="Times New Roman" w:cs="Times New Roman"/>
          <w:szCs w:val="24"/>
        </w:rPr>
        <w:t>εβασμός δηλαδή προς αυτούς που θέλουν να μιλήσουν</w:t>
      </w:r>
      <w:r>
        <w:rPr>
          <w:rFonts w:eastAsia="Times New Roman" w:cs="Times New Roman"/>
          <w:szCs w:val="24"/>
        </w:rPr>
        <w:t>.</w:t>
      </w:r>
    </w:p>
    <w:p w14:paraId="2ED8B84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sidRPr="00B27F2C">
        <w:rPr>
          <w:rFonts w:eastAsia="Times New Roman" w:cs="Times New Roman"/>
          <w:szCs w:val="24"/>
        </w:rPr>
        <w:t xml:space="preserve">αναπληρωτής Υπουργός Εξωτερικών </w:t>
      </w:r>
      <w:r>
        <w:rPr>
          <w:rFonts w:eastAsia="Times New Roman" w:cs="Times New Roman"/>
          <w:szCs w:val="24"/>
        </w:rPr>
        <w:t>κ. Κατρούγκαλος για να αναφερθεί στα έγγραφα τα</w:t>
      </w:r>
      <w:r w:rsidRPr="00B27F2C">
        <w:rPr>
          <w:rFonts w:eastAsia="Times New Roman" w:cs="Times New Roman"/>
          <w:szCs w:val="24"/>
        </w:rPr>
        <w:t xml:space="preserve"> οποί</w:t>
      </w:r>
      <w:r>
        <w:rPr>
          <w:rFonts w:eastAsia="Times New Roman" w:cs="Times New Roman"/>
          <w:szCs w:val="24"/>
        </w:rPr>
        <w:t>α</w:t>
      </w:r>
      <w:r w:rsidRPr="00B27F2C">
        <w:rPr>
          <w:rFonts w:eastAsia="Times New Roman" w:cs="Times New Roman"/>
          <w:szCs w:val="24"/>
        </w:rPr>
        <w:t xml:space="preserve"> </w:t>
      </w:r>
      <w:r>
        <w:rPr>
          <w:rFonts w:eastAsia="Times New Roman" w:cs="Times New Roman"/>
          <w:szCs w:val="24"/>
        </w:rPr>
        <w:t xml:space="preserve">του </w:t>
      </w:r>
      <w:r w:rsidRPr="00B27F2C">
        <w:rPr>
          <w:rFonts w:eastAsia="Times New Roman" w:cs="Times New Roman"/>
          <w:szCs w:val="24"/>
        </w:rPr>
        <w:t xml:space="preserve">ζήτησε ο </w:t>
      </w:r>
      <w:r>
        <w:rPr>
          <w:rFonts w:eastAsia="Times New Roman" w:cs="Times New Roman"/>
          <w:szCs w:val="24"/>
        </w:rPr>
        <w:t>Κ</w:t>
      </w:r>
      <w:r w:rsidRPr="00B27F2C">
        <w:rPr>
          <w:rFonts w:eastAsia="Times New Roman" w:cs="Times New Roman"/>
          <w:szCs w:val="24"/>
        </w:rPr>
        <w:t xml:space="preserve">οινοβουλευτικός </w:t>
      </w:r>
      <w:r>
        <w:rPr>
          <w:rFonts w:eastAsia="Times New Roman" w:cs="Times New Roman"/>
          <w:szCs w:val="24"/>
        </w:rPr>
        <w:t>Ε</w:t>
      </w:r>
      <w:r w:rsidRPr="00B27F2C">
        <w:rPr>
          <w:rFonts w:eastAsia="Times New Roman" w:cs="Times New Roman"/>
          <w:szCs w:val="24"/>
        </w:rPr>
        <w:t xml:space="preserve">κπρόσωπος της </w:t>
      </w:r>
      <w:r>
        <w:rPr>
          <w:rFonts w:eastAsia="Times New Roman" w:cs="Times New Roman"/>
          <w:szCs w:val="24"/>
        </w:rPr>
        <w:t>Δ</w:t>
      </w:r>
      <w:r w:rsidRPr="00B27F2C">
        <w:rPr>
          <w:rFonts w:eastAsia="Times New Roman" w:cs="Times New Roman"/>
          <w:szCs w:val="24"/>
        </w:rPr>
        <w:t xml:space="preserve">ημοκρατικής </w:t>
      </w:r>
      <w:r>
        <w:rPr>
          <w:rFonts w:eastAsia="Times New Roman" w:cs="Times New Roman"/>
          <w:szCs w:val="24"/>
        </w:rPr>
        <w:t>Σ</w:t>
      </w:r>
      <w:r w:rsidRPr="00B27F2C">
        <w:rPr>
          <w:rFonts w:eastAsia="Times New Roman" w:cs="Times New Roman"/>
          <w:szCs w:val="24"/>
        </w:rPr>
        <w:t xml:space="preserve">υμπαράταξης </w:t>
      </w:r>
      <w:r>
        <w:rPr>
          <w:rFonts w:eastAsia="Times New Roman" w:cs="Times New Roman"/>
          <w:szCs w:val="24"/>
        </w:rPr>
        <w:t>κ.</w:t>
      </w:r>
      <w:r w:rsidRPr="00B27F2C">
        <w:rPr>
          <w:rFonts w:eastAsia="Times New Roman" w:cs="Times New Roman"/>
          <w:szCs w:val="24"/>
        </w:rPr>
        <w:t xml:space="preserve"> Λοβέρδος</w:t>
      </w:r>
      <w:r>
        <w:rPr>
          <w:rFonts w:eastAsia="Times New Roman" w:cs="Times New Roman"/>
          <w:szCs w:val="24"/>
        </w:rPr>
        <w:t>.</w:t>
      </w:r>
    </w:p>
    <w:p w14:paraId="2ED8B84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Γ</w:t>
      </w:r>
      <w:r>
        <w:rPr>
          <w:rFonts w:eastAsia="Times New Roman" w:cs="Times New Roman"/>
          <w:b/>
          <w:szCs w:val="24"/>
        </w:rPr>
        <w:t xml:space="preserve">ΕΩΡΓΙΟΣ ΚΑΤΡΟΥΓΚΑΛΟΣ (Αναπληρωτής Υπουργός Εξωτερικών): </w:t>
      </w:r>
      <w:r>
        <w:rPr>
          <w:rFonts w:eastAsia="Times New Roman" w:cs="Times New Roman"/>
          <w:szCs w:val="24"/>
        </w:rPr>
        <w:t xml:space="preserve">Κύριε Πρόεδρε, </w:t>
      </w:r>
      <w:r w:rsidRPr="00B27F2C">
        <w:rPr>
          <w:rFonts w:eastAsia="Times New Roman" w:cs="Times New Roman"/>
          <w:szCs w:val="24"/>
        </w:rPr>
        <w:t>είχε ζητήσει ο κ</w:t>
      </w:r>
      <w:r>
        <w:rPr>
          <w:rFonts w:eastAsia="Times New Roman" w:cs="Times New Roman"/>
          <w:szCs w:val="24"/>
        </w:rPr>
        <w:t>.</w:t>
      </w:r>
      <w:r w:rsidRPr="00B27F2C">
        <w:rPr>
          <w:rFonts w:eastAsia="Times New Roman" w:cs="Times New Roman"/>
          <w:szCs w:val="24"/>
        </w:rPr>
        <w:t xml:space="preserve"> Λοβέρδος ορισμένα έγγραφα από το Υπουργείο Εθνικής Άμυνας</w:t>
      </w:r>
      <w:r>
        <w:rPr>
          <w:rFonts w:eastAsia="Times New Roman" w:cs="Times New Roman"/>
          <w:szCs w:val="24"/>
        </w:rPr>
        <w:t>. Μα</w:t>
      </w:r>
      <w:r w:rsidRPr="00B27F2C">
        <w:rPr>
          <w:rFonts w:eastAsia="Times New Roman" w:cs="Times New Roman"/>
          <w:szCs w:val="24"/>
        </w:rPr>
        <w:t xml:space="preserve">ς </w:t>
      </w:r>
      <w:r>
        <w:rPr>
          <w:rFonts w:eastAsia="Times New Roman" w:cs="Times New Roman"/>
          <w:szCs w:val="24"/>
        </w:rPr>
        <w:t>τα διαβίβασε το Υ</w:t>
      </w:r>
      <w:r w:rsidRPr="00B27F2C">
        <w:rPr>
          <w:rFonts w:eastAsia="Times New Roman" w:cs="Times New Roman"/>
          <w:szCs w:val="24"/>
        </w:rPr>
        <w:t>πουργείο</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 xml:space="preserve">Ήταν </w:t>
      </w:r>
      <w:r w:rsidRPr="00B27F2C">
        <w:rPr>
          <w:rFonts w:eastAsia="Times New Roman" w:cs="Times New Roman"/>
          <w:szCs w:val="24"/>
        </w:rPr>
        <w:t xml:space="preserve">χαμηλότερης διαβάθμισης </w:t>
      </w:r>
      <w:r>
        <w:rPr>
          <w:rFonts w:eastAsia="Times New Roman" w:cs="Times New Roman"/>
          <w:szCs w:val="24"/>
        </w:rPr>
        <w:t xml:space="preserve">άρθηκε αυτή </w:t>
      </w:r>
      <w:r w:rsidRPr="00B27F2C">
        <w:rPr>
          <w:rFonts w:eastAsia="Times New Roman" w:cs="Times New Roman"/>
          <w:szCs w:val="24"/>
        </w:rPr>
        <w:t xml:space="preserve">και </w:t>
      </w:r>
      <w:r>
        <w:rPr>
          <w:rFonts w:eastAsia="Times New Roman" w:cs="Times New Roman"/>
          <w:szCs w:val="24"/>
        </w:rPr>
        <w:t xml:space="preserve">γι’ </w:t>
      </w:r>
      <w:r w:rsidRPr="00B27F2C">
        <w:rPr>
          <w:rFonts w:eastAsia="Times New Roman" w:cs="Times New Roman"/>
          <w:szCs w:val="24"/>
        </w:rPr>
        <w:t>αυτό κατατέθηκαν</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Δ</w:t>
      </w:r>
      <w:r w:rsidRPr="00B27F2C">
        <w:rPr>
          <w:rFonts w:eastAsia="Times New Roman" w:cs="Times New Roman"/>
          <w:szCs w:val="24"/>
        </w:rPr>
        <w:t>εν έχω να</w:t>
      </w:r>
      <w:r w:rsidRPr="00B27F2C">
        <w:rPr>
          <w:rFonts w:eastAsia="Times New Roman" w:cs="Times New Roman"/>
          <w:szCs w:val="24"/>
        </w:rPr>
        <w:t xml:space="preserve"> προσθέσω κάτι</w:t>
      </w:r>
      <w:r>
        <w:rPr>
          <w:rFonts w:eastAsia="Times New Roman" w:cs="Times New Roman"/>
          <w:szCs w:val="24"/>
        </w:rPr>
        <w:t xml:space="preserve"> γιατί τα προσκόμισα επειδή ζητήθηκαν.</w:t>
      </w:r>
      <w:r>
        <w:rPr>
          <w:rFonts w:eastAsia="Times New Roman" w:cs="Times New Roman"/>
          <w:szCs w:val="24"/>
        </w:rPr>
        <w:t xml:space="preserve"> Αποτελούν </w:t>
      </w:r>
      <w:r w:rsidRPr="00B27F2C">
        <w:rPr>
          <w:rFonts w:eastAsia="Times New Roman" w:cs="Times New Roman"/>
          <w:szCs w:val="24"/>
        </w:rPr>
        <w:t xml:space="preserve">την πάγια θέση για το </w:t>
      </w:r>
      <w:r>
        <w:rPr>
          <w:rFonts w:eastAsia="Times New Roman" w:cs="Times New Roman"/>
          <w:szCs w:val="24"/>
        </w:rPr>
        <w:t>«</w:t>
      </w:r>
      <w:r>
        <w:rPr>
          <w:rFonts w:eastAsia="Times New Roman" w:cs="Times New Roman"/>
          <w:szCs w:val="24"/>
        </w:rPr>
        <w:t>Μακεδονικό</w:t>
      </w:r>
      <w:r>
        <w:rPr>
          <w:rFonts w:eastAsia="Times New Roman" w:cs="Times New Roman"/>
          <w:szCs w:val="24"/>
        </w:rPr>
        <w:t>»</w:t>
      </w:r>
      <w:r>
        <w:rPr>
          <w:rFonts w:eastAsia="Times New Roman" w:cs="Times New Roman"/>
          <w:szCs w:val="24"/>
        </w:rPr>
        <w:t xml:space="preserve"> </w:t>
      </w:r>
      <w:r w:rsidRPr="00B27F2C">
        <w:rPr>
          <w:rFonts w:eastAsia="Times New Roman" w:cs="Times New Roman"/>
          <w:szCs w:val="24"/>
        </w:rPr>
        <w:t>όπως ανέφερα</w:t>
      </w:r>
      <w:r>
        <w:rPr>
          <w:rFonts w:eastAsia="Times New Roman" w:cs="Times New Roman"/>
          <w:szCs w:val="24"/>
        </w:rPr>
        <w:t>,</w:t>
      </w:r>
      <w:r w:rsidRPr="00B27F2C">
        <w:rPr>
          <w:rFonts w:eastAsia="Times New Roman" w:cs="Times New Roman"/>
          <w:szCs w:val="24"/>
        </w:rPr>
        <w:t xml:space="preserve"> και </w:t>
      </w:r>
      <w:r>
        <w:rPr>
          <w:rFonts w:eastAsia="Times New Roman" w:cs="Times New Roman"/>
          <w:szCs w:val="24"/>
        </w:rPr>
        <w:t>είχε τεθεί αρχικά</w:t>
      </w:r>
      <w:r w:rsidRPr="00B27F2C">
        <w:rPr>
          <w:rFonts w:eastAsia="Times New Roman" w:cs="Times New Roman"/>
          <w:szCs w:val="24"/>
        </w:rPr>
        <w:t xml:space="preserve"> από το</w:t>
      </w:r>
      <w:r>
        <w:rPr>
          <w:rFonts w:eastAsia="Times New Roman" w:cs="Times New Roman"/>
          <w:szCs w:val="24"/>
        </w:rPr>
        <w:t>ν</w:t>
      </w:r>
      <w:r w:rsidRPr="00B27F2C">
        <w:rPr>
          <w:rFonts w:eastAsia="Times New Roman" w:cs="Times New Roman"/>
          <w:szCs w:val="24"/>
        </w:rPr>
        <w:t xml:space="preserve"> συνάδελφο το θέμα</w:t>
      </w:r>
      <w:r>
        <w:rPr>
          <w:rFonts w:eastAsia="Times New Roman" w:cs="Times New Roman"/>
          <w:szCs w:val="24"/>
        </w:rPr>
        <w:t>.</w:t>
      </w:r>
    </w:p>
    <w:p w14:paraId="2ED8B84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Γεώργιος Κατρούγκαλος </w:t>
      </w:r>
      <w:r w:rsidRPr="00A363D4">
        <w:rPr>
          <w:rFonts w:eastAsia="Times New Roman" w:cs="Times New Roman"/>
          <w:szCs w:val="24"/>
        </w:rPr>
        <w:t>καταθέτει για τα Πρακτικά τα π</w:t>
      </w:r>
      <w:r w:rsidRPr="00A363D4">
        <w:rPr>
          <w:rFonts w:eastAsia="Times New Roman" w:cs="Times New Roman"/>
          <w:szCs w:val="24"/>
        </w:rPr>
        <w:t>ροαναφερθέντα έγγραφα, τα οποία βρίσκονται στο αρχείο του Τμήματος Γραμματείας της Διεύθυνσης Στενογραφίας και  Πρακτικών της Βουλής)</w:t>
      </w:r>
    </w:p>
    <w:p w14:paraId="2ED8B843" w14:textId="77777777" w:rsidR="00C647AD" w:rsidRDefault="00D506E1">
      <w:pPr>
        <w:spacing w:after="0" w:line="600" w:lineRule="auto"/>
        <w:ind w:firstLine="720"/>
        <w:jc w:val="both"/>
        <w:rPr>
          <w:rFonts w:eastAsia="Times New Roman" w:cs="Times New Roman"/>
          <w:szCs w:val="24"/>
        </w:rPr>
      </w:pPr>
      <w:r w:rsidRPr="00A363D4">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 xml:space="preserve">Προχωρούμε με τον κ. Ευάγγελο Καρακώστα, Βουλευτή της Χρυσής Αυγής. </w:t>
      </w:r>
    </w:p>
    <w:p w14:paraId="2ED8B844"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ΕΥΑΓΓΕΛΟΣ ΚΑΡΑΚΩΣ</w:t>
      </w:r>
      <w:r>
        <w:rPr>
          <w:rFonts w:eastAsia="Times New Roman" w:cs="Times New Roman"/>
          <w:b/>
          <w:szCs w:val="24"/>
        </w:rPr>
        <w:t xml:space="preserve">ΤΑΣ: </w:t>
      </w:r>
      <w:r>
        <w:rPr>
          <w:rFonts w:eastAsia="Times New Roman" w:cs="Times New Roman"/>
          <w:szCs w:val="24"/>
        </w:rPr>
        <w:t xml:space="preserve">Όσα τον τελευταίο χρόνο </w:t>
      </w:r>
      <w:r w:rsidRPr="00B27F2C">
        <w:rPr>
          <w:rFonts w:eastAsia="Times New Roman" w:cs="Times New Roman"/>
          <w:szCs w:val="24"/>
        </w:rPr>
        <w:t>βίωσαν οι συμπατριώτες μας οι οποίοι βγήκαν στο</w:t>
      </w:r>
      <w:r>
        <w:rPr>
          <w:rFonts w:eastAsia="Times New Roman" w:cs="Times New Roman"/>
          <w:szCs w:val="24"/>
        </w:rPr>
        <w:t>ν</w:t>
      </w:r>
      <w:r w:rsidRPr="00B27F2C">
        <w:rPr>
          <w:rFonts w:eastAsia="Times New Roman" w:cs="Times New Roman"/>
          <w:szCs w:val="24"/>
        </w:rPr>
        <w:t xml:space="preserve"> δρόμο</w:t>
      </w:r>
      <w:r>
        <w:rPr>
          <w:rFonts w:eastAsia="Times New Roman" w:cs="Times New Roman"/>
          <w:szCs w:val="24"/>
        </w:rPr>
        <w:t>,</w:t>
      </w:r>
      <w:r w:rsidRPr="00B27F2C">
        <w:rPr>
          <w:rFonts w:eastAsia="Times New Roman" w:cs="Times New Roman"/>
          <w:szCs w:val="24"/>
        </w:rPr>
        <w:t xml:space="preserve"> προκειμένου ειρηνικά και σύμφωνα με τους νόμους και το </w:t>
      </w:r>
      <w:r>
        <w:rPr>
          <w:rFonts w:eastAsia="Times New Roman" w:cs="Times New Roman"/>
          <w:szCs w:val="24"/>
        </w:rPr>
        <w:t>Σ</w:t>
      </w:r>
      <w:r w:rsidRPr="00B27F2C">
        <w:rPr>
          <w:rFonts w:eastAsia="Times New Roman" w:cs="Times New Roman"/>
          <w:szCs w:val="24"/>
        </w:rPr>
        <w:t xml:space="preserve">ύνταγμα </w:t>
      </w:r>
      <w:r w:rsidRPr="00B27F2C">
        <w:rPr>
          <w:rFonts w:eastAsia="Times New Roman" w:cs="Times New Roman"/>
          <w:szCs w:val="24"/>
        </w:rPr>
        <w:lastRenderedPageBreak/>
        <w:t xml:space="preserve">να διαδηλώσουν κατά </w:t>
      </w:r>
      <w:r>
        <w:rPr>
          <w:rFonts w:eastAsia="Times New Roman" w:cs="Times New Roman"/>
          <w:szCs w:val="24"/>
        </w:rPr>
        <w:t>της προδοτικής</w:t>
      </w:r>
      <w:r w:rsidRPr="00B27F2C">
        <w:rPr>
          <w:rFonts w:eastAsia="Times New Roman" w:cs="Times New Roman"/>
          <w:szCs w:val="24"/>
        </w:rPr>
        <w:t xml:space="preserve"> </w:t>
      </w:r>
      <w:r>
        <w:rPr>
          <w:rFonts w:eastAsia="Times New Roman" w:cs="Times New Roman"/>
          <w:szCs w:val="24"/>
        </w:rPr>
        <w:t>Σ</w:t>
      </w:r>
      <w:r w:rsidRPr="00B27F2C">
        <w:rPr>
          <w:rFonts w:eastAsia="Times New Roman" w:cs="Times New Roman"/>
          <w:szCs w:val="24"/>
        </w:rPr>
        <w:t>υμφωνίας των Πρεσπών</w:t>
      </w:r>
      <w:r>
        <w:rPr>
          <w:rFonts w:eastAsia="Times New Roman" w:cs="Times New Roman"/>
          <w:szCs w:val="24"/>
        </w:rPr>
        <w:t>,</w:t>
      </w:r>
      <w:r w:rsidRPr="00B27F2C">
        <w:rPr>
          <w:rFonts w:eastAsia="Times New Roman" w:cs="Times New Roman"/>
          <w:szCs w:val="24"/>
        </w:rPr>
        <w:t xml:space="preserve"> είναι για εκείνους πρωτόγονα και πρωτοφανή σε βαθ</w:t>
      </w:r>
      <w:r w:rsidRPr="00B27F2C">
        <w:rPr>
          <w:rFonts w:eastAsia="Times New Roman" w:cs="Times New Roman"/>
          <w:szCs w:val="24"/>
        </w:rPr>
        <w:t>μό τέτοιο</w:t>
      </w:r>
      <w:r>
        <w:rPr>
          <w:rFonts w:eastAsia="Times New Roman" w:cs="Times New Roman"/>
          <w:szCs w:val="24"/>
        </w:rPr>
        <w:t>,</w:t>
      </w:r>
      <w:r w:rsidRPr="00B27F2C">
        <w:rPr>
          <w:rFonts w:eastAsia="Times New Roman" w:cs="Times New Roman"/>
          <w:szCs w:val="24"/>
        </w:rPr>
        <w:t xml:space="preserve"> ώστε να </w:t>
      </w:r>
      <w:r>
        <w:rPr>
          <w:rFonts w:eastAsia="Times New Roman" w:cs="Times New Roman"/>
          <w:szCs w:val="24"/>
        </w:rPr>
        <w:t>α</w:t>
      </w:r>
      <w:r w:rsidRPr="00B27F2C">
        <w:rPr>
          <w:rFonts w:eastAsia="Times New Roman" w:cs="Times New Roman"/>
          <w:szCs w:val="24"/>
        </w:rPr>
        <w:t xml:space="preserve">ναρωτιούνται σε </w:t>
      </w:r>
      <w:r>
        <w:rPr>
          <w:rFonts w:eastAsia="Times New Roman" w:cs="Times New Roman"/>
          <w:szCs w:val="24"/>
        </w:rPr>
        <w:t xml:space="preserve">τι είδους </w:t>
      </w:r>
      <w:r>
        <w:rPr>
          <w:rFonts w:eastAsia="Times New Roman" w:cs="Times New Roman"/>
          <w:szCs w:val="24"/>
        </w:rPr>
        <w:t>δ</w:t>
      </w:r>
      <w:r>
        <w:rPr>
          <w:rFonts w:eastAsia="Times New Roman" w:cs="Times New Roman"/>
          <w:szCs w:val="24"/>
        </w:rPr>
        <w:t xml:space="preserve">ημοκρατία ζουν. </w:t>
      </w:r>
    </w:p>
    <w:p w14:paraId="2ED8B84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B27F2C">
        <w:rPr>
          <w:rFonts w:eastAsia="Times New Roman" w:cs="Times New Roman"/>
          <w:szCs w:val="24"/>
        </w:rPr>
        <w:t xml:space="preserve">μείς οι εθνικιστές </w:t>
      </w:r>
      <w:r>
        <w:rPr>
          <w:rFonts w:eastAsia="Times New Roman" w:cs="Times New Roman"/>
          <w:szCs w:val="24"/>
        </w:rPr>
        <w:t xml:space="preserve">της </w:t>
      </w:r>
      <w:r w:rsidRPr="00B27F2C">
        <w:rPr>
          <w:rFonts w:eastAsia="Times New Roman" w:cs="Times New Roman"/>
          <w:szCs w:val="24"/>
        </w:rPr>
        <w:t>Χρυσής Αυγής</w:t>
      </w:r>
      <w:r>
        <w:rPr>
          <w:rFonts w:eastAsia="Times New Roman" w:cs="Times New Roman"/>
          <w:szCs w:val="24"/>
        </w:rPr>
        <w:t xml:space="preserve"> οι</w:t>
      </w:r>
      <w:r w:rsidRPr="00B27F2C">
        <w:rPr>
          <w:rFonts w:eastAsia="Times New Roman" w:cs="Times New Roman"/>
          <w:szCs w:val="24"/>
        </w:rPr>
        <w:t xml:space="preserve"> διαρκώς </w:t>
      </w:r>
      <w:r>
        <w:rPr>
          <w:rFonts w:eastAsia="Times New Roman" w:cs="Times New Roman"/>
          <w:szCs w:val="24"/>
        </w:rPr>
        <w:t xml:space="preserve">κατασυκοφαντημένοι και </w:t>
      </w:r>
      <w:r w:rsidRPr="00B27F2C">
        <w:rPr>
          <w:rFonts w:eastAsia="Times New Roman" w:cs="Times New Roman"/>
          <w:szCs w:val="24"/>
        </w:rPr>
        <w:t>μονίμως θυμωμέν</w:t>
      </w:r>
      <w:r>
        <w:rPr>
          <w:rFonts w:eastAsia="Times New Roman" w:cs="Times New Roman"/>
          <w:szCs w:val="24"/>
        </w:rPr>
        <w:t>οι</w:t>
      </w:r>
      <w:r w:rsidRPr="00B27F2C">
        <w:rPr>
          <w:rFonts w:eastAsia="Times New Roman" w:cs="Times New Roman"/>
          <w:szCs w:val="24"/>
        </w:rPr>
        <w:t xml:space="preserve"> από τα δήθεν δημοκρατικά μέσα ενημέρωσης</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 xml:space="preserve">οι </w:t>
      </w:r>
      <w:r w:rsidRPr="00B27F2C">
        <w:rPr>
          <w:rFonts w:eastAsia="Times New Roman" w:cs="Times New Roman"/>
          <w:szCs w:val="24"/>
        </w:rPr>
        <w:t>μοναδικ</w:t>
      </w:r>
      <w:r>
        <w:rPr>
          <w:rFonts w:eastAsia="Times New Roman" w:cs="Times New Roman"/>
          <w:szCs w:val="24"/>
        </w:rPr>
        <w:t>οί</w:t>
      </w:r>
      <w:r w:rsidRPr="00B27F2C">
        <w:rPr>
          <w:rFonts w:eastAsia="Times New Roman" w:cs="Times New Roman"/>
          <w:szCs w:val="24"/>
        </w:rPr>
        <w:t xml:space="preserve"> πολιτικά διωκόμενοι από ένα </w:t>
      </w:r>
      <w:r>
        <w:rPr>
          <w:rFonts w:eastAsia="Times New Roman" w:cs="Times New Roman"/>
          <w:szCs w:val="24"/>
        </w:rPr>
        <w:t xml:space="preserve">αντεθνικό </w:t>
      </w:r>
      <w:r w:rsidRPr="00B27F2C">
        <w:rPr>
          <w:rFonts w:eastAsia="Times New Roman" w:cs="Times New Roman"/>
          <w:szCs w:val="24"/>
        </w:rPr>
        <w:t>καθεστώς</w:t>
      </w:r>
      <w:r>
        <w:rPr>
          <w:rFonts w:eastAsia="Times New Roman" w:cs="Times New Roman"/>
          <w:szCs w:val="24"/>
        </w:rPr>
        <w:t>,</w:t>
      </w:r>
      <w:r w:rsidRPr="00B27F2C">
        <w:rPr>
          <w:rFonts w:eastAsia="Times New Roman" w:cs="Times New Roman"/>
          <w:szCs w:val="24"/>
        </w:rPr>
        <w:t xml:space="preserve"> τους καλωσορίζουμε στο τελευταίο σοβιέτ της Ευρώπης</w:t>
      </w:r>
      <w:r>
        <w:rPr>
          <w:rFonts w:eastAsia="Times New Roman" w:cs="Times New Roman"/>
          <w:szCs w:val="24"/>
        </w:rPr>
        <w:t>,</w:t>
      </w:r>
      <w:r w:rsidRPr="00B27F2C">
        <w:rPr>
          <w:rFonts w:eastAsia="Times New Roman" w:cs="Times New Roman"/>
          <w:szCs w:val="24"/>
        </w:rPr>
        <w:t xml:space="preserve"> αυτό το οποίο καταχρηστικά φέρει τον τίτλο </w:t>
      </w:r>
      <w:r>
        <w:rPr>
          <w:rFonts w:eastAsia="Times New Roman" w:cs="Times New Roman"/>
          <w:szCs w:val="24"/>
        </w:rPr>
        <w:t>«</w:t>
      </w:r>
      <w:r w:rsidRPr="00B27F2C">
        <w:rPr>
          <w:rFonts w:eastAsia="Times New Roman" w:cs="Times New Roman"/>
          <w:szCs w:val="24"/>
        </w:rPr>
        <w:t>Ελληνική Δημοκρατία</w:t>
      </w:r>
      <w:r>
        <w:rPr>
          <w:rFonts w:eastAsia="Times New Roman" w:cs="Times New Roman"/>
          <w:szCs w:val="24"/>
        </w:rPr>
        <w:t>»,</w:t>
      </w:r>
      <w:r w:rsidRPr="00B27F2C">
        <w:rPr>
          <w:rFonts w:eastAsia="Times New Roman" w:cs="Times New Roman"/>
          <w:szCs w:val="24"/>
        </w:rPr>
        <w:t xml:space="preserve"> διότι ούτε ελληνική αλλά ούτε δημοκρατία είναι</w:t>
      </w:r>
      <w:r>
        <w:rPr>
          <w:rFonts w:eastAsia="Times New Roman" w:cs="Times New Roman"/>
          <w:szCs w:val="24"/>
        </w:rPr>
        <w:t>. Κ</w:t>
      </w:r>
      <w:r w:rsidRPr="00B27F2C">
        <w:rPr>
          <w:rFonts w:eastAsia="Times New Roman" w:cs="Times New Roman"/>
          <w:szCs w:val="24"/>
        </w:rPr>
        <w:t>αι αυτό πλέον δεν το λέμε μόνο εμείς</w:t>
      </w:r>
      <w:r>
        <w:rPr>
          <w:rFonts w:eastAsia="Times New Roman" w:cs="Times New Roman"/>
          <w:szCs w:val="24"/>
        </w:rPr>
        <w:t>,</w:t>
      </w:r>
      <w:r w:rsidRPr="00B27F2C">
        <w:rPr>
          <w:rFonts w:eastAsia="Times New Roman" w:cs="Times New Roman"/>
          <w:szCs w:val="24"/>
        </w:rPr>
        <w:t xml:space="preserve"> οι ακραίοι</w:t>
      </w:r>
      <w:r>
        <w:rPr>
          <w:rFonts w:eastAsia="Times New Roman" w:cs="Times New Roman"/>
          <w:szCs w:val="24"/>
        </w:rPr>
        <w:t>,</w:t>
      </w:r>
      <w:r w:rsidRPr="00B27F2C">
        <w:rPr>
          <w:rFonts w:eastAsia="Times New Roman" w:cs="Times New Roman"/>
          <w:szCs w:val="24"/>
        </w:rPr>
        <w:t xml:space="preserve"> οι φασίστες</w:t>
      </w:r>
      <w:r>
        <w:rPr>
          <w:rFonts w:eastAsia="Times New Roman" w:cs="Times New Roman"/>
          <w:szCs w:val="24"/>
        </w:rPr>
        <w:t>,</w:t>
      </w:r>
      <w:r w:rsidRPr="00B27F2C">
        <w:rPr>
          <w:rFonts w:eastAsia="Times New Roman" w:cs="Times New Roman"/>
          <w:szCs w:val="24"/>
        </w:rPr>
        <w:t xml:space="preserve"> όπως μας χαρακτηρίζετ</w:t>
      </w:r>
      <w:r>
        <w:rPr>
          <w:rFonts w:eastAsia="Times New Roman" w:cs="Times New Roman"/>
          <w:szCs w:val="24"/>
        </w:rPr>
        <w:t xml:space="preserve">ε. </w:t>
      </w:r>
      <w:r>
        <w:rPr>
          <w:rFonts w:eastAsia="Times New Roman" w:cs="Times New Roman"/>
          <w:szCs w:val="24"/>
        </w:rPr>
        <w:t>Τ</w:t>
      </w:r>
      <w:r w:rsidRPr="00B27F2C">
        <w:rPr>
          <w:rFonts w:eastAsia="Times New Roman" w:cs="Times New Roman"/>
          <w:szCs w:val="24"/>
        </w:rPr>
        <w:t>ο μαρτυρούν τα εκατομμύρια των Ελλήνων που συμμετείχαν στα συλλαλητήρια για την υπεράσπιση της ελληνικότητας της Μακεδονίας</w:t>
      </w:r>
      <w:r>
        <w:rPr>
          <w:rFonts w:eastAsia="Times New Roman" w:cs="Times New Roman"/>
          <w:szCs w:val="24"/>
        </w:rPr>
        <w:t>,</w:t>
      </w:r>
      <w:r w:rsidRPr="00B27F2C">
        <w:rPr>
          <w:rFonts w:eastAsia="Times New Roman" w:cs="Times New Roman"/>
          <w:szCs w:val="24"/>
        </w:rPr>
        <w:t xml:space="preserve"> και γνώρι</w:t>
      </w:r>
      <w:r>
        <w:rPr>
          <w:rFonts w:eastAsia="Times New Roman" w:cs="Times New Roman"/>
          <w:szCs w:val="24"/>
        </w:rPr>
        <w:t>σ</w:t>
      </w:r>
      <w:r w:rsidRPr="00B27F2C">
        <w:rPr>
          <w:rFonts w:eastAsia="Times New Roman" w:cs="Times New Roman"/>
          <w:szCs w:val="24"/>
        </w:rPr>
        <w:t xml:space="preserve">αν </w:t>
      </w:r>
      <w:r>
        <w:rPr>
          <w:rFonts w:eastAsia="Times New Roman" w:cs="Times New Roman"/>
          <w:szCs w:val="24"/>
        </w:rPr>
        <w:t>α</w:t>
      </w:r>
      <w:r w:rsidRPr="00B27F2C">
        <w:rPr>
          <w:rFonts w:eastAsia="Times New Roman" w:cs="Times New Roman"/>
          <w:szCs w:val="24"/>
        </w:rPr>
        <w:t xml:space="preserve">πό πρώτο χέρι πώς ερμηνεύει η </w:t>
      </w:r>
      <w:r>
        <w:rPr>
          <w:rFonts w:eastAsia="Times New Roman" w:cs="Times New Roman"/>
          <w:szCs w:val="24"/>
        </w:rPr>
        <w:t>Α</w:t>
      </w:r>
      <w:r w:rsidRPr="00B27F2C">
        <w:rPr>
          <w:rFonts w:eastAsia="Times New Roman" w:cs="Times New Roman"/>
          <w:szCs w:val="24"/>
        </w:rPr>
        <w:t xml:space="preserve">ριστερά </w:t>
      </w:r>
      <w:r>
        <w:rPr>
          <w:rFonts w:eastAsia="Times New Roman" w:cs="Times New Roman"/>
          <w:szCs w:val="24"/>
        </w:rPr>
        <w:t xml:space="preserve">τη </w:t>
      </w:r>
      <w:r>
        <w:rPr>
          <w:rFonts w:eastAsia="Times New Roman" w:cs="Times New Roman"/>
          <w:szCs w:val="24"/>
        </w:rPr>
        <w:t>δ</w:t>
      </w:r>
      <w:r w:rsidRPr="00B27F2C">
        <w:rPr>
          <w:rFonts w:eastAsia="Times New Roman" w:cs="Times New Roman"/>
          <w:szCs w:val="24"/>
        </w:rPr>
        <w:t xml:space="preserve">ημοκρατία και </w:t>
      </w:r>
      <w:r>
        <w:rPr>
          <w:rFonts w:eastAsia="Times New Roman" w:cs="Times New Roman"/>
          <w:szCs w:val="24"/>
        </w:rPr>
        <w:t xml:space="preserve">τους </w:t>
      </w:r>
      <w:r w:rsidRPr="00B27F2C">
        <w:rPr>
          <w:rFonts w:eastAsia="Times New Roman" w:cs="Times New Roman"/>
          <w:szCs w:val="24"/>
        </w:rPr>
        <w:t>συνταγματικούς κανόνες</w:t>
      </w:r>
      <w:r>
        <w:rPr>
          <w:rFonts w:eastAsia="Times New Roman" w:cs="Times New Roman"/>
          <w:szCs w:val="24"/>
        </w:rPr>
        <w:t>.</w:t>
      </w:r>
    </w:p>
    <w:p w14:paraId="2ED8B84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B27F2C">
        <w:rPr>
          <w:rFonts w:eastAsia="Times New Roman" w:cs="Times New Roman"/>
          <w:szCs w:val="24"/>
        </w:rPr>
        <w:t xml:space="preserve">όκκινη </w:t>
      </w:r>
      <w:r>
        <w:rPr>
          <w:rFonts w:eastAsia="Times New Roman" w:cs="Times New Roman"/>
          <w:szCs w:val="24"/>
        </w:rPr>
        <w:t>χ</w:t>
      </w:r>
      <w:r w:rsidRPr="00B27F2C">
        <w:rPr>
          <w:rFonts w:eastAsia="Times New Roman" w:cs="Times New Roman"/>
          <w:szCs w:val="24"/>
        </w:rPr>
        <w:t>ούντα είστε και μάλισ</w:t>
      </w:r>
      <w:r w:rsidRPr="00B27F2C">
        <w:rPr>
          <w:rFonts w:eastAsia="Times New Roman" w:cs="Times New Roman"/>
          <w:szCs w:val="24"/>
        </w:rPr>
        <w:t xml:space="preserve">τα με σφραγίδα της </w:t>
      </w:r>
      <w:r>
        <w:rPr>
          <w:rFonts w:eastAsia="Times New Roman" w:cs="Times New Roman"/>
          <w:szCs w:val="24"/>
        </w:rPr>
        <w:t>Α</w:t>
      </w:r>
      <w:r w:rsidRPr="00B27F2C">
        <w:rPr>
          <w:rFonts w:eastAsia="Times New Roman" w:cs="Times New Roman"/>
          <w:szCs w:val="24"/>
        </w:rPr>
        <w:t>στυνομίας</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Κ</w:t>
      </w:r>
      <w:r w:rsidRPr="00B27F2C">
        <w:rPr>
          <w:rFonts w:eastAsia="Times New Roman" w:cs="Times New Roman"/>
          <w:szCs w:val="24"/>
        </w:rPr>
        <w:t xml:space="preserve">όκκινη </w:t>
      </w:r>
      <w:r>
        <w:rPr>
          <w:rFonts w:eastAsia="Times New Roman" w:cs="Times New Roman"/>
          <w:szCs w:val="24"/>
        </w:rPr>
        <w:t>χ</w:t>
      </w:r>
      <w:r w:rsidRPr="00B27F2C">
        <w:rPr>
          <w:rFonts w:eastAsia="Times New Roman" w:cs="Times New Roman"/>
          <w:szCs w:val="24"/>
        </w:rPr>
        <w:t>ούντα η οποία θα κάνει πράξη</w:t>
      </w:r>
      <w:r>
        <w:rPr>
          <w:rFonts w:eastAsia="Times New Roman" w:cs="Times New Roman"/>
          <w:szCs w:val="24"/>
        </w:rPr>
        <w:t>,</w:t>
      </w:r>
      <w:r w:rsidRPr="00B27F2C">
        <w:rPr>
          <w:rFonts w:eastAsia="Times New Roman" w:cs="Times New Roman"/>
          <w:szCs w:val="24"/>
        </w:rPr>
        <w:t xml:space="preserve"> τα όσα πέτυχαν να πραγματοποιήσουν περισσότερο από μισό αιώνα πριν </w:t>
      </w:r>
      <w:r>
        <w:rPr>
          <w:rFonts w:eastAsia="Times New Roman" w:cs="Times New Roman"/>
          <w:szCs w:val="24"/>
        </w:rPr>
        <w:t>το ΚΚΕ και οι</w:t>
      </w:r>
      <w:r w:rsidRPr="00212710">
        <w:rPr>
          <w:rFonts w:eastAsia="Times New Roman" w:cs="Times New Roman"/>
          <w:szCs w:val="24"/>
        </w:rPr>
        <w:t xml:space="preserve"> </w:t>
      </w:r>
      <w:r w:rsidRPr="00212710">
        <w:rPr>
          <w:rFonts w:eastAsia="Times New Roman" w:cs="Times New Roman"/>
          <w:szCs w:val="24"/>
        </w:rPr>
        <w:t>εαμ</w:t>
      </w:r>
      <w:r>
        <w:rPr>
          <w:rFonts w:eastAsia="Times New Roman" w:cs="Times New Roman"/>
          <w:szCs w:val="24"/>
        </w:rPr>
        <w:t>οβούλγαροί του</w:t>
      </w:r>
      <w:r w:rsidRPr="00212710">
        <w:rPr>
          <w:rFonts w:eastAsia="Times New Roman" w:cs="Times New Roman"/>
          <w:szCs w:val="24"/>
        </w:rPr>
        <w:t xml:space="preserve">. </w:t>
      </w:r>
      <w:r>
        <w:rPr>
          <w:rFonts w:eastAsia="Times New Roman" w:cs="Times New Roman"/>
          <w:szCs w:val="24"/>
        </w:rPr>
        <w:t>Κα</w:t>
      </w:r>
      <w:r w:rsidRPr="00B27F2C">
        <w:rPr>
          <w:rFonts w:eastAsia="Times New Roman" w:cs="Times New Roman"/>
          <w:szCs w:val="24"/>
        </w:rPr>
        <w:t>ι αυτό δεν το λέω εγώ</w:t>
      </w:r>
      <w:r>
        <w:rPr>
          <w:rFonts w:eastAsia="Times New Roman" w:cs="Times New Roman"/>
          <w:szCs w:val="24"/>
        </w:rPr>
        <w:t>,</w:t>
      </w:r>
      <w:r w:rsidRPr="00B27F2C">
        <w:rPr>
          <w:rFonts w:eastAsia="Times New Roman" w:cs="Times New Roman"/>
          <w:szCs w:val="24"/>
        </w:rPr>
        <w:t xml:space="preserve"> δεν </w:t>
      </w:r>
      <w:r w:rsidRPr="00B27F2C">
        <w:rPr>
          <w:rFonts w:eastAsia="Times New Roman" w:cs="Times New Roman"/>
          <w:szCs w:val="24"/>
        </w:rPr>
        <w:lastRenderedPageBreak/>
        <w:t>είναι αποκύημα της φαντασίας μου</w:t>
      </w:r>
      <w:r>
        <w:rPr>
          <w:rFonts w:eastAsia="Times New Roman" w:cs="Times New Roman"/>
          <w:szCs w:val="24"/>
        </w:rPr>
        <w:t>. Τ</w:t>
      </w:r>
      <w:r w:rsidRPr="00B27F2C">
        <w:rPr>
          <w:rFonts w:eastAsia="Times New Roman" w:cs="Times New Roman"/>
          <w:szCs w:val="24"/>
        </w:rPr>
        <w:t xml:space="preserve">ο είπε στην αρμόδια </w:t>
      </w:r>
      <w:r>
        <w:rPr>
          <w:rFonts w:eastAsia="Times New Roman" w:cs="Times New Roman"/>
          <w:szCs w:val="24"/>
        </w:rPr>
        <w:t>ε</w:t>
      </w:r>
      <w:r w:rsidRPr="00B27F2C">
        <w:rPr>
          <w:rFonts w:eastAsia="Times New Roman" w:cs="Times New Roman"/>
          <w:szCs w:val="24"/>
        </w:rPr>
        <w:t>π</w:t>
      </w:r>
      <w:r w:rsidRPr="00B27F2C">
        <w:rPr>
          <w:rFonts w:eastAsia="Times New Roman" w:cs="Times New Roman"/>
          <w:szCs w:val="24"/>
        </w:rPr>
        <w:t>ιτροπή της Βουλής τη Δευτέρα η εισηγήτρια του ΣΥΡΙΖΑ</w:t>
      </w:r>
      <w:r>
        <w:rPr>
          <w:rFonts w:eastAsia="Times New Roman" w:cs="Times New Roman"/>
          <w:szCs w:val="24"/>
        </w:rPr>
        <w:t>. «Η</w:t>
      </w:r>
      <w:r w:rsidRPr="00B27F2C">
        <w:rPr>
          <w:rFonts w:eastAsia="Times New Roman" w:cs="Times New Roman"/>
          <w:szCs w:val="24"/>
        </w:rPr>
        <w:t xml:space="preserve"> </w:t>
      </w:r>
      <w:r>
        <w:rPr>
          <w:rFonts w:eastAsia="Times New Roman" w:cs="Times New Roman"/>
          <w:szCs w:val="24"/>
        </w:rPr>
        <w:t>Κ</w:t>
      </w:r>
      <w:r w:rsidRPr="00B27F2C">
        <w:rPr>
          <w:rFonts w:eastAsia="Times New Roman" w:cs="Times New Roman"/>
          <w:szCs w:val="24"/>
        </w:rPr>
        <w:t xml:space="preserve">υβέρνηση </w:t>
      </w:r>
      <w:r>
        <w:rPr>
          <w:rFonts w:eastAsia="Times New Roman" w:cs="Times New Roman"/>
          <w:szCs w:val="24"/>
        </w:rPr>
        <w:t>μας,</w:t>
      </w:r>
      <w:r w:rsidRPr="00B27F2C">
        <w:rPr>
          <w:rFonts w:eastAsia="Times New Roman" w:cs="Times New Roman"/>
          <w:szCs w:val="24"/>
        </w:rPr>
        <w:t xml:space="preserve"> είπε</w:t>
      </w:r>
      <w:r>
        <w:rPr>
          <w:rFonts w:eastAsia="Times New Roman" w:cs="Times New Roman"/>
          <w:szCs w:val="24"/>
        </w:rPr>
        <w:t>,</w:t>
      </w:r>
      <w:r w:rsidRPr="00B27F2C">
        <w:rPr>
          <w:rFonts w:eastAsia="Times New Roman" w:cs="Times New Roman"/>
          <w:szCs w:val="24"/>
        </w:rPr>
        <w:t xml:space="preserve"> συνεχίζει από εκεί όπου </w:t>
      </w:r>
      <w:r>
        <w:rPr>
          <w:rFonts w:eastAsia="Times New Roman" w:cs="Times New Roman"/>
          <w:szCs w:val="24"/>
        </w:rPr>
        <w:t>σταμάτησε το ΕΑΜ</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ΕΛΑΣ.»</w:t>
      </w:r>
    </w:p>
    <w:p w14:paraId="2ED8B84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B27F2C">
        <w:rPr>
          <w:rFonts w:eastAsia="Times New Roman" w:cs="Times New Roman"/>
          <w:szCs w:val="24"/>
        </w:rPr>
        <w:t xml:space="preserve">αι στο σημείο αυτό θέλω να απευθυνθώ στους </w:t>
      </w:r>
      <w:r>
        <w:rPr>
          <w:rFonts w:eastAsia="Times New Roman" w:cs="Times New Roman"/>
          <w:szCs w:val="24"/>
        </w:rPr>
        <w:t>Β</w:t>
      </w:r>
      <w:r w:rsidRPr="00B27F2C">
        <w:rPr>
          <w:rFonts w:eastAsia="Times New Roman" w:cs="Times New Roman"/>
          <w:szCs w:val="24"/>
        </w:rPr>
        <w:t xml:space="preserve">ουλευτές </w:t>
      </w:r>
      <w:r>
        <w:rPr>
          <w:rFonts w:eastAsia="Times New Roman" w:cs="Times New Roman"/>
          <w:szCs w:val="24"/>
        </w:rPr>
        <w:t xml:space="preserve">της </w:t>
      </w:r>
      <w:r w:rsidRPr="00B27F2C">
        <w:rPr>
          <w:rFonts w:eastAsia="Times New Roman" w:cs="Times New Roman"/>
          <w:szCs w:val="24"/>
        </w:rPr>
        <w:t>Νέας Δημοκρατίας</w:t>
      </w:r>
      <w:r>
        <w:rPr>
          <w:rFonts w:eastAsia="Times New Roman" w:cs="Times New Roman"/>
          <w:szCs w:val="24"/>
        </w:rPr>
        <w:t>,</w:t>
      </w:r>
      <w:r w:rsidRPr="00B27F2C">
        <w:rPr>
          <w:rFonts w:eastAsia="Times New Roman" w:cs="Times New Roman"/>
          <w:szCs w:val="24"/>
        </w:rPr>
        <w:t xml:space="preserve"> στη Νέα Δημοκρατία η οποία από μακρού χρόνου έχει διατηρήσει πως τιμά και </w:t>
      </w:r>
      <w:r>
        <w:rPr>
          <w:rFonts w:eastAsia="Times New Roman" w:cs="Times New Roman"/>
          <w:szCs w:val="24"/>
        </w:rPr>
        <w:t>σ</w:t>
      </w:r>
      <w:r w:rsidRPr="00B27F2C">
        <w:rPr>
          <w:rFonts w:eastAsia="Times New Roman" w:cs="Times New Roman"/>
          <w:szCs w:val="24"/>
        </w:rPr>
        <w:t xml:space="preserve">έβεται τους αγώνες της </w:t>
      </w:r>
      <w:r>
        <w:rPr>
          <w:rFonts w:eastAsia="Times New Roman" w:cs="Times New Roman"/>
          <w:szCs w:val="24"/>
        </w:rPr>
        <w:t>Α</w:t>
      </w:r>
      <w:r w:rsidRPr="00B27F2C">
        <w:rPr>
          <w:rFonts w:eastAsia="Times New Roman" w:cs="Times New Roman"/>
          <w:szCs w:val="24"/>
        </w:rPr>
        <w:t>ριστεράς</w:t>
      </w:r>
      <w:r>
        <w:rPr>
          <w:rFonts w:eastAsia="Times New Roman" w:cs="Times New Roman"/>
          <w:szCs w:val="24"/>
        </w:rPr>
        <w:t>.</w:t>
      </w:r>
      <w:r w:rsidRPr="00B27F2C">
        <w:rPr>
          <w:rFonts w:eastAsia="Times New Roman" w:cs="Times New Roman"/>
          <w:szCs w:val="24"/>
        </w:rPr>
        <w:t xml:space="preserve"> Ορίστε ποιους αγώνες </w:t>
      </w:r>
      <w:r>
        <w:rPr>
          <w:rFonts w:eastAsia="Times New Roman" w:cs="Times New Roman"/>
          <w:szCs w:val="24"/>
        </w:rPr>
        <w:t xml:space="preserve">τιμάτε και </w:t>
      </w:r>
      <w:r w:rsidRPr="00B27F2C">
        <w:rPr>
          <w:rFonts w:eastAsia="Times New Roman" w:cs="Times New Roman"/>
          <w:szCs w:val="24"/>
        </w:rPr>
        <w:t>σέβεστε</w:t>
      </w:r>
      <w:r>
        <w:rPr>
          <w:rFonts w:eastAsia="Times New Roman" w:cs="Times New Roman"/>
          <w:szCs w:val="24"/>
        </w:rPr>
        <w:t>, κύριοι της</w:t>
      </w:r>
      <w:r w:rsidRPr="00B27F2C">
        <w:rPr>
          <w:rFonts w:eastAsia="Times New Roman" w:cs="Times New Roman"/>
          <w:szCs w:val="24"/>
        </w:rPr>
        <w:t xml:space="preserve"> Νέας Δημοκρατίας</w:t>
      </w:r>
      <w:r>
        <w:rPr>
          <w:rFonts w:eastAsia="Times New Roman" w:cs="Times New Roman"/>
          <w:szCs w:val="24"/>
        </w:rPr>
        <w:t>,</w:t>
      </w:r>
      <w:r w:rsidRPr="00B27F2C">
        <w:rPr>
          <w:rFonts w:eastAsia="Times New Roman" w:cs="Times New Roman"/>
          <w:szCs w:val="24"/>
        </w:rPr>
        <w:t xml:space="preserve"> εσείς που </w:t>
      </w:r>
      <w:r>
        <w:rPr>
          <w:rFonts w:eastAsia="Times New Roman" w:cs="Times New Roman"/>
          <w:szCs w:val="24"/>
        </w:rPr>
        <w:t xml:space="preserve">φτύσατε </w:t>
      </w:r>
      <w:r w:rsidRPr="00B27F2C">
        <w:rPr>
          <w:rFonts w:eastAsia="Times New Roman" w:cs="Times New Roman"/>
          <w:szCs w:val="24"/>
        </w:rPr>
        <w:t xml:space="preserve">τους τάφους εκείνων που έδωσαν τη ζωή </w:t>
      </w:r>
      <w:r>
        <w:rPr>
          <w:rFonts w:eastAsia="Times New Roman" w:cs="Times New Roman"/>
          <w:szCs w:val="24"/>
        </w:rPr>
        <w:t>τους,</w:t>
      </w:r>
      <w:r w:rsidRPr="00B27F2C">
        <w:rPr>
          <w:rFonts w:eastAsia="Times New Roman" w:cs="Times New Roman"/>
          <w:szCs w:val="24"/>
        </w:rPr>
        <w:t xml:space="preserve"> για να παραμεί</w:t>
      </w:r>
      <w:r w:rsidRPr="00B27F2C">
        <w:rPr>
          <w:rFonts w:eastAsia="Times New Roman" w:cs="Times New Roman"/>
          <w:szCs w:val="24"/>
        </w:rPr>
        <w:t xml:space="preserve">νει </w:t>
      </w:r>
      <w:r>
        <w:rPr>
          <w:rFonts w:eastAsia="Times New Roman" w:cs="Times New Roman"/>
          <w:szCs w:val="24"/>
        </w:rPr>
        <w:t xml:space="preserve">η </w:t>
      </w:r>
      <w:r w:rsidRPr="00B27F2C">
        <w:rPr>
          <w:rFonts w:eastAsia="Times New Roman" w:cs="Times New Roman"/>
          <w:szCs w:val="24"/>
        </w:rPr>
        <w:t>Μακεδονία ελεύθερη και ελληνική</w:t>
      </w:r>
      <w:r>
        <w:rPr>
          <w:rFonts w:eastAsia="Times New Roman" w:cs="Times New Roman"/>
          <w:szCs w:val="24"/>
        </w:rPr>
        <w:t>.</w:t>
      </w:r>
      <w:r w:rsidRPr="00B27F2C">
        <w:rPr>
          <w:rFonts w:eastAsia="Times New Roman" w:cs="Times New Roman"/>
          <w:szCs w:val="24"/>
        </w:rPr>
        <w:t xml:space="preserve"> </w:t>
      </w:r>
    </w:p>
    <w:p w14:paraId="2ED8B848" w14:textId="77777777" w:rsidR="00C647AD" w:rsidRDefault="00D506E1">
      <w:pPr>
        <w:spacing w:after="0" w:line="600" w:lineRule="auto"/>
        <w:ind w:firstLine="720"/>
        <w:jc w:val="both"/>
        <w:rPr>
          <w:rFonts w:eastAsia="Times New Roman" w:cs="Times New Roman"/>
          <w:szCs w:val="24"/>
        </w:rPr>
      </w:pPr>
      <w:r w:rsidRPr="00B27F2C">
        <w:rPr>
          <w:rFonts w:eastAsia="Times New Roman" w:cs="Times New Roman"/>
          <w:szCs w:val="24"/>
        </w:rPr>
        <w:t>Βεβαίως</w:t>
      </w:r>
      <w:r>
        <w:rPr>
          <w:rFonts w:eastAsia="Times New Roman" w:cs="Times New Roman"/>
          <w:szCs w:val="24"/>
        </w:rPr>
        <w:t xml:space="preserve"> δεν θα σας</w:t>
      </w:r>
      <w:r w:rsidRPr="00B27F2C">
        <w:rPr>
          <w:rFonts w:eastAsia="Times New Roman" w:cs="Times New Roman"/>
          <w:szCs w:val="24"/>
        </w:rPr>
        <w:t xml:space="preserve"> ακολουθήσει στον ίδιο δρόμο</w:t>
      </w:r>
      <w:r>
        <w:rPr>
          <w:rFonts w:eastAsia="Times New Roman" w:cs="Times New Roman"/>
          <w:szCs w:val="24"/>
        </w:rPr>
        <w:t>,</w:t>
      </w:r>
      <w:r w:rsidRPr="00B27F2C">
        <w:rPr>
          <w:rFonts w:eastAsia="Times New Roman" w:cs="Times New Roman"/>
          <w:szCs w:val="24"/>
        </w:rPr>
        <w:t xml:space="preserve"> στον ίδιο κατήφορο η Χρυσή Αυγή</w:t>
      </w:r>
      <w:r>
        <w:rPr>
          <w:rFonts w:eastAsia="Times New Roman" w:cs="Times New Roman"/>
          <w:szCs w:val="24"/>
        </w:rPr>
        <w:t>,</w:t>
      </w:r>
      <w:r w:rsidRPr="00B27F2C">
        <w:rPr>
          <w:rFonts w:eastAsia="Times New Roman" w:cs="Times New Roman"/>
          <w:szCs w:val="24"/>
        </w:rPr>
        <w:t xml:space="preserve"> η οποία θα εξακολουθήσει να αγωνίζεται μαζί με το 70% </w:t>
      </w:r>
      <w:r>
        <w:rPr>
          <w:rFonts w:eastAsia="Times New Roman" w:cs="Times New Roman"/>
          <w:szCs w:val="24"/>
        </w:rPr>
        <w:t xml:space="preserve">και πλέον </w:t>
      </w:r>
      <w:r w:rsidRPr="00B27F2C">
        <w:rPr>
          <w:rFonts w:eastAsia="Times New Roman" w:cs="Times New Roman"/>
          <w:szCs w:val="24"/>
        </w:rPr>
        <w:t>του ελληνικού λαού</w:t>
      </w:r>
      <w:r>
        <w:rPr>
          <w:rFonts w:eastAsia="Times New Roman" w:cs="Times New Roman"/>
          <w:szCs w:val="24"/>
        </w:rPr>
        <w:t>,</w:t>
      </w:r>
      <w:r w:rsidRPr="00B27F2C">
        <w:rPr>
          <w:rFonts w:eastAsia="Times New Roman" w:cs="Times New Roman"/>
          <w:szCs w:val="24"/>
        </w:rPr>
        <w:t xml:space="preserve"> αφ</w:t>
      </w:r>
      <w:r>
        <w:rPr>
          <w:rFonts w:eastAsia="Times New Roman" w:cs="Times New Roman"/>
          <w:szCs w:val="24"/>
        </w:rPr>
        <w:t xml:space="preserve">’ </w:t>
      </w:r>
      <w:r w:rsidRPr="00B27F2C">
        <w:rPr>
          <w:rFonts w:eastAsia="Times New Roman" w:cs="Times New Roman"/>
          <w:szCs w:val="24"/>
        </w:rPr>
        <w:t>ενός για την προάσπιση της ελληνικότητας</w:t>
      </w:r>
      <w:r>
        <w:rPr>
          <w:rFonts w:eastAsia="Times New Roman" w:cs="Times New Roman"/>
          <w:szCs w:val="24"/>
        </w:rPr>
        <w:t xml:space="preserve"> της</w:t>
      </w:r>
      <w:r w:rsidRPr="00B27F2C">
        <w:rPr>
          <w:rFonts w:eastAsia="Times New Roman" w:cs="Times New Roman"/>
          <w:szCs w:val="24"/>
        </w:rPr>
        <w:t xml:space="preserve"> Μα</w:t>
      </w:r>
      <w:r w:rsidRPr="00B27F2C">
        <w:rPr>
          <w:rFonts w:eastAsia="Times New Roman" w:cs="Times New Roman"/>
          <w:szCs w:val="24"/>
        </w:rPr>
        <w:t>κεδονίας και αφ</w:t>
      </w:r>
      <w:r>
        <w:rPr>
          <w:rFonts w:eastAsia="Times New Roman" w:cs="Times New Roman"/>
          <w:szCs w:val="24"/>
        </w:rPr>
        <w:t xml:space="preserve">’ </w:t>
      </w:r>
      <w:r w:rsidRPr="00B27F2C">
        <w:rPr>
          <w:rFonts w:eastAsia="Times New Roman" w:cs="Times New Roman"/>
          <w:szCs w:val="24"/>
        </w:rPr>
        <w:t>ετέρου για να έ</w:t>
      </w:r>
      <w:r>
        <w:rPr>
          <w:rFonts w:eastAsia="Times New Roman" w:cs="Times New Roman"/>
          <w:szCs w:val="24"/>
        </w:rPr>
        <w:t>χ</w:t>
      </w:r>
      <w:r w:rsidRPr="00B27F2C">
        <w:rPr>
          <w:rFonts w:eastAsia="Times New Roman" w:cs="Times New Roman"/>
          <w:szCs w:val="24"/>
        </w:rPr>
        <w:t xml:space="preserve">ει αυτή η προδοτική </w:t>
      </w:r>
      <w:r>
        <w:rPr>
          <w:rFonts w:eastAsia="Times New Roman" w:cs="Times New Roman"/>
          <w:szCs w:val="24"/>
        </w:rPr>
        <w:t>Κ</w:t>
      </w:r>
      <w:r w:rsidRPr="00B27F2C">
        <w:rPr>
          <w:rFonts w:eastAsia="Times New Roman" w:cs="Times New Roman"/>
          <w:szCs w:val="24"/>
        </w:rPr>
        <w:t xml:space="preserve">υβέρνηση της </w:t>
      </w:r>
      <w:r>
        <w:rPr>
          <w:rFonts w:eastAsia="Times New Roman" w:cs="Times New Roman"/>
          <w:szCs w:val="24"/>
        </w:rPr>
        <w:t>Α</w:t>
      </w:r>
      <w:r w:rsidRPr="00B27F2C">
        <w:rPr>
          <w:rFonts w:eastAsia="Times New Roman" w:cs="Times New Roman"/>
          <w:szCs w:val="24"/>
        </w:rPr>
        <w:t xml:space="preserve">ριστεράς το τέλος που είχε το ΕΑΜ </w:t>
      </w:r>
      <w:r>
        <w:rPr>
          <w:rFonts w:eastAsia="Times New Roman" w:cs="Times New Roman"/>
          <w:szCs w:val="24"/>
        </w:rPr>
        <w:t xml:space="preserve">– ΕΛΑΣ. </w:t>
      </w:r>
    </w:p>
    <w:p w14:paraId="2ED8B849" w14:textId="77777777" w:rsidR="00C647AD" w:rsidRDefault="00D506E1">
      <w:pPr>
        <w:spacing w:after="0" w:line="600" w:lineRule="auto"/>
        <w:ind w:firstLine="720"/>
        <w:jc w:val="both"/>
        <w:rPr>
          <w:rFonts w:eastAsia="Times New Roman" w:cs="Times New Roman"/>
          <w:szCs w:val="24"/>
        </w:rPr>
      </w:pPr>
      <w:r w:rsidRPr="00B27F2C">
        <w:rPr>
          <w:rFonts w:eastAsia="Times New Roman" w:cs="Times New Roman"/>
          <w:szCs w:val="24"/>
        </w:rPr>
        <w:t>Βεβαίως</w:t>
      </w:r>
      <w:r>
        <w:rPr>
          <w:rFonts w:eastAsia="Times New Roman" w:cs="Times New Roman"/>
          <w:szCs w:val="24"/>
        </w:rPr>
        <w:t xml:space="preserve"> </w:t>
      </w:r>
      <w:r w:rsidRPr="00B27F2C">
        <w:rPr>
          <w:rFonts w:eastAsia="Times New Roman" w:cs="Times New Roman"/>
          <w:szCs w:val="24"/>
        </w:rPr>
        <w:t xml:space="preserve">τα προδοτικά έργα και τις ημέρες της </w:t>
      </w:r>
      <w:r>
        <w:rPr>
          <w:rFonts w:eastAsia="Times New Roman" w:cs="Times New Roman"/>
          <w:szCs w:val="24"/>
        </w:rPr>
        <w:t>Α</w:t>
      </w:r>
      <w:r w:rsidRPr="00B27F2C">
        <w:rPr>
          <w:rFonts w:eastAsia="Times New Roman" w:cs="Times New Roman"/>
          <w:szCs w:val="24"/>
        </w:rPr>
        <w:t xml:space="preserve">ριστεράς </w:t>
      </w:r>
      <w:r>
        <w:rPr>
          <w:rFonts w:eastAsia="Times New Roman" w:cs="Times New Roman"/>
          <w:szCs w:val="24"/>
        </w:rPr>
        <w:t>τ</w:t>
      </w:r>
      <w:r w:rsidRPr="00B27F2C">
        <w:rPr>
          <w:rFonts w:eastAsia="Times New Roman" w:cs="Times New Roman"/>
          <w:szCs w:val="24"/>
        </w:rPr>
        <w:t>α γνωρίζουμε εδώ και έναν αιώνα</w:t>
      </w:r>
      <w:r>
        <w:rPr>
          <w:rFonts w:eastAsia="Times New Roman" w:cs="Times New Roman"/>
          <w:szCs w:val="24"/>
        </w:rPr>
        <w:t>. Α</w:t>
      </w:r>
      <w:r w:rsidRPr="00B27F2C">
        <w:rPr>
          <w:rFonts w:eastAsia="Times New Roman" w:cs="Times New Roman"/>
          <w:szCs w:val="24"/>
        </w:rPr>
        <w:t>ς έρθουμε</w:t>
      </w:r>
      <w:r>
        <w:rPr>
          <w:rFonts w:eastAsia="Times New Roman" w:cs="Times New Roman"/>
          <w:szCs w:val="24"/>
        </w:rPr>
        <w:t>,</w:t>
      </w:r>
      <w:r w:rsidRPr="00B27F2C">
        <w:rPr>
          <w:rFonts w:eastAsia="Times New Roman" w:cs="Times New Roman"/>
          <w:szCs w:val="24"/>
        </w:rPr>
        <w:t xml:space="preserve"> </w:t>
      </w:r>
      <w:r>
        <w:rPr>
          <w:rFonts w:eastAsia="Times New Roman" w:cs="Times New Roman"/>
          <w:szCs w:val="24"/>
        </w:rPr>
        <w:t>όμως,</w:t>
      </w:r>
      <w:r w:rsidRPr="00B27F2C">
        <w:rPr>
          <w:rFonts w:eastAsia="Times New Roman" w:cs="Times New Roman"/>
          <w:szCs w:val="24"/>
        </w:rPr>
        <w:t xml:space="preserve"> στα της </w:t>
      </w:r>
      <w:r>
        <w:rPr>
          <w:rFonts w:eastAsia="Times New Roman" w:cs="Times New Roman"/>
          <w:szCs w:val="24"/>
        </w:rPr>
        <w:lastRenderedPageBreak/>
        <w:t>«</w:t>
      </w:r>
      <w:r w:rsidRPr="00B27F2C">
        <w:rPr>
          <w:rFonts w:eastAsia="Times New Roman" w:cs="Times New Roman"/>
          <w:szCs w:val="24"/>
        </w:rPr>
        <w:t>ψ</w:t>
      </w:r>
      <w:r>
        <w:rPr>
          <w:rFonts w:eastAsia="Times New Roman" w:cs="Times New Roman"/>
          <w:szCs w:val="24"/>
        </w:rPr>
        <w:t>ο</w:t>
      </w:r>
      <w:r w:rsidRPr="00B27F2C">
        <w:rPr>
          <w:rFonts w:eastAsia="Times New Roman" w:cs="Times New Roman"/>
          <w:szCs w:val="24"/>
        </w:rPr>
        <w:t>φοδεξιάς</w:t>
      </w:r>
      <w:r>
        <w:rPr>
          <w:rFonts w:eastAsia="Times New Roman" w:cs="Times New Roman"/>
          <w:szCs w:val="24"/>
        </w:rPr>
        <w:t>»</w:t>
      </w:r>
      <w:r w:rsidRPr="00B27F2C">
        <w:rPr>
          <w:rFonts w:eastAsia="Times New Roman" w:cs="Times New Roman"/>
          <w:szCs w:val="24"/>
        </w:rPr>
        <w:t xml:space="preserve"> και κάποιες ανακρ</w:t>
      </w:r>
      <w:r w:rsidRPr="00B27F2C">
        <w:rPr>
          <w:rFonts w:eastAsia="Times New Roman" w:cs="Times New Roman"/>
          <w:szCs w:val="24"/>
        </w:rPr>
        <w:t>ίβειες που ακούστηκαν χθες</w:t>
      </w:r>
      <w:r>
        <w:rPr>
          <w:rFonts w:eastAsia="Times New Roman" w:cs="Times New Roman"/>
          <w:szCs w:val="24"/>
        </w:rPr>
        <w:t>, σ</w:t>
      </w:r>
      <w:r w:rsidRPr="00B27F2C">
        <w:rPr>
          <w:rFonts w:eastAsia="Times New Roman" w:cs="Times New Roman"/>
          <w:szCs w:val="24"/>
        </w:rPr>
        <w:t xml:space="preserve">ύμφωνα με τις οποίες </w:t>
      </w:r>
      <w:r>
        <w:rPr>
          <w:rFonts w:eastAsia="Times New Roman" w:cs="Times New Roman"/>
          <w:szCs w:val="24"/>
        </w:rPr>
        <w:t>κάποιοι προδότες πολιτικοί μας πρόγονοι όπως ειπώθηκε,</w:t>
      </w:r>
      <w:r w:rsidRPr="00B27F2C">
        <w:rPr>
          <w:rFonts w:eastAsia="Times New Roman" w:cs="Times New Roman"/>
          <w:szCs w:val="24"/>
        </w:rPr>
        <w:t xml:space="preserve"> παρέδωσαν τη Μακεδονία στους Βούλγαρους</w:t>
      </w:r>
      <w:r>
        <w:rPr>
          <w:rFonts w:eastAsia="Times New Roman" w:cs="Times New Roman"/>
          <w:szCs w:val="24"/>
        </w:rPr>
        <w:t>.</w:t>
      </w:r>
    </w:p>
    <w:p w14:paraId="2ED8B84A"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Ο κατοχικός Πρωθυπουργός δεν </w:t>
      </w:r>
      <w:r w:rsidRPr="00741516">
        <w:rPr>
          <w:rFonts w:eastAsia="Times New Roman" w:cs="Times New Roman"/>
          <w:szCs w:val="24"/>
        </w:rPr>
        <w:t>ονομαζόταν Κασιδιάρης</w:t>
      </w:r>
      <w:r>
        <w:rPr>
          <w:rFonts w:eastAsia="Times New Roman" w:cs="Times New Roman"/>
          <w:szCs w:val="24"/>
        </w:rPr>
        <w:t>, δεν ονομαζόταν πολύ περισσότερο Μιχαλολιάκος, δεν ονομαζότ</w:t>
      </w:r>
      <w:r>
        <w:rPr>
          <w:rFonts w:eastAsia="Times New Roman" w:cs="Times New Roman"/>
          <w:szCs w:val="24"/>
        </w:rPr>
        <w:t>αν Π</w:t>
      </w:r>
      <w:r>
        <w:rPr>
          <w:rFonts w:eastAsia="Times New Roman" w:cs="Times New Roman"/>
          <w:szCs w:val="24"/>
        </w:rPr>
        <w:t>α</w:t>
      </w:r>
      <w:r>
        <w:rPr>
          <w:rFonts w:eastAsia="Times New Roman" w:cs="Times New Roman"/>
          <w:szCs w:val="24"/>
        </w:rPr>
        <w:t>π</w:t>
      </w:r>
      <w:r w:rsidRPr="00741516">
        <w:rPr>
          <w:rFonts w:eastAsia="Times New Roman" w:cs="Times New Roman"/>
          <w:szCs w:val="24"/>
        </w:rPr>
        <w:t>π</w:t>
      </w:r>
      <w:r>
        <w:rPr>
          <w:rFonts w:eastAsia="Times New Roman" w:cs="Times New Roman"/>
          <w:szCs w:val="24"/>
        </w:rPr>
        <w:t>ά</w:t>
      </w:r>
      <w:r w:rsidRPr="00741516">
        <w:rPr>
          <w:rFonts w:eastAsia="Times New Roman" w:cs="Times New Roman"/>
          <w:szCs w:val="24"/>
        </w:rPr>
        <w:t>ς</w:t>
      </w:r>
      <w:r>
        <w:rPr>
          <w:rFonts w:eastAsia="Times New Roman" w:cs="Times New Roman"/>
          <w:szCs w:val="24"/>
        </w:rPr>
        <w:t>. Ονομαζόταν Ιωάννης Ράλλη</w:t>
      </w:r>
      <w:r w:rsidRPr="00741516">
        <w:rPr>
          <w:rFonts w:eastAsia="Times New Roman" w:cs="Times New Roman"/>
          <w:szCs w:val="24"/>
        </w:rPr>
        <w:t>ς</w:t>
      </w:r>
      <w:r>
        <w:rPr>
          <w:rFonts w:eastAsia="Times New Roman" w:cs="Times New Roman"/>
          <w:szCs w:val="24"/>
        </w:rPr>
        <w:t>,</w:t>
      </w:r>
      <w:r w:rsidRPr="00741516">
        <w:rPr>
          <w:rFonts w:eastAsia="Times New Roman" w:cs="Times New Roman"/>
          <w:szCs w:val="24"/>
        </w:rPr>
        <w:t xml:space="preserve"> ο οποίος ξέρετε </w:t>
      </w:r>
      <w:r>
        <w:rPr>
          <w:rFonts w:eastAsia="Times New Roman" w:cs="Times New Roman"/>
          <w:szCs w:val="24"/>
        </w:rPr>
        <w:t>εί</w:t>
      </w:r>
      <w:r w:rsidRPr="00741516">
        <w:rPr>
          <w:rFonts w:eastAsia="Times New Roman" w:cs="Times New Roman"/>
          <w:szCs w:val="24"/>
        </w:rPr>
        <w:t>χε ένα γιο</w:t>
      </w:r>
      <w:r>
        <w:rPr>
          <w:rFonts w:eastAsia="Times New Roman" w:cs="Times New Roman"/>
          <w:szCs w:val="24"/>
        </w:rPr>
        <w:t>,</w:t>
      </w:r>
      <w:r w:rsidRPr="00741516">
        <w:rPr>
          <w:rFonts w:eastAsia="Times New Roman" w:cs="Times New Roman"/>
          <w:szCs w:val="24"/>
        </w:rPr>
        <w:t xml:space="preserve"> τον Γεώργιο Ράλλη</w:t>
      </w:r>
      <w:r>
        <w:rPr>
          <w:rFonts w:eastAsia="Times New Roman" w:cs="Times New Roman"/>
          <w:szCs w:val="24"/>
        </w:rPr>
        <w:t>, που υπήρξε Πρόεδρος της Νέας Δημοκρατίας. Α</w:t>
      </w:r>
      <w:r w:rsidRPr="00741516">
        <w:rPr>
          <w:rFonts w:eastAsia="Times New Roman" w:cs="Times New Roman"/>
          <w:szCs w:val="24"/>
        </w:rPr>
        <w:t>υτά για την αποκατάσταση της αλήθειας</w:t>
      </w:r>
      <w:r>
        <w:rPr>
          <w:rFonts w:eastAsia="Times New Roman" w:cs="Times New Roman"/>
          <w:szCs w:val="24"/>
        </w:rPr>
        <w:t>. Η</w:t>
      </w:r>
      <w:r w:rsidRPr="00741516">
        <w:rPr>
          <w:rFonts w:eastAsia="Times New Roman" w:cs="Times New Roman"/>
          <w:szCs w:val="24"/>
        </w:rPr>
        <w:t xml:space="preserve"> Νέα Δημοκρατία χθες</w:t>
      </w:r>
      <w:r>
        <w:rPr>
          <w:rFonts w:eastAsia="Times New Roman" w:cs="Times New Roman"/>
          <w:szCs w:val="24"/>
        </w:rPr>
        <w:t>, εμμέσως πλην σ</w:t>
      </w:r>
      <w:r w:rsidRPr="00741516">
        <w:rPr>
          <w:rFonts w:eastAsia="Times New Roman" w:cs="Times New Roman"/>
          <w:szCs w:val="24"/>
        </w:rPr>
        <w:t>αφώς</w:t>
      </w:r>
      <w:r>
        <w:rPr>
          <w:rFonts w:eastAsia="Times New Roman" w:cs="Times New Roman"/>
          <w:szCs w:val="24"/>
        </w:rPr>
        <w:t>,</w:t>
      </w:r>
      <w:r w:rsidRPr="00741516">
        <w:rPr>
          <w:rFonts w:eastAsia="Times New Roman" w:cs="Times New Roman"/>
          <w:szCs w:val="24"/>
        </w:rPr>
        <w:t xml:space="preserve"> μετέτρεψε το κατάπτυστο </w:t>
      </w:r>
      <w:r>
        <w:rPr>
          <w:rFonts w:eastAsia="Times New Roman" w:cs="Times New Roman"/>
          <w:szCs w:val="24"/>
        </w:rPr>
        <w:t>«Η</w:t>
      </w:r>
      <w:r w:rsidRPr="00741516">
        <w:rPr>
          <w:rFonts w:eastAsia="Times New Roman" w:cs="Times New Roman"/>
          <w:szCs w:val="24"/>
        </w:rPr>
        <w:t xml:space="preserve"> Κύπρος κείται μακράν</w:t>
      </w:r>
      <w:r>
        <w:rPr>
          <w:rFonts w:eastAsia="Times New Roman" w:cs="Times New Roman"/>
          <w:szCs w:val="24"/>
        </w:rPr>
        <w:t>» του ψευδοεθνάρχη στο επίσης</w:t>
      </w:r>
      <w:r w:rsidRPr="00741516">
        <w:rPr>
          <w:rFonts w:eastAsia="Times New Roman" w:cs="Times New Roman"/>
          <w:szCs w:val="24"/>
        </w:rPr>
        <w:t xml:space="preserve"> κατάπτυστο και αντ</w:t>
      </w:r>
      <w:r>
        <w:rPr>
          <w:rFonts w:eastAsia="Times New Roman" w:cs="Times New Roman"/>
          <w:szCs w:val="24"/>
        </w:rPr>
        <w:t>ι</w:t>
      </w:r>
      <w:r w:rsidRPr="00741516">
        <w:rPr>
          <w:rFonts w:eastAsia="Times New Roman" w:cs="Times New Roman"/>
          <w:szCs w:val="24"/>
        </w:rPr>
        <w:t xml:space="preserve">εθνικό </w:t>
      </w:r>
      <w:r>
        <w:rPr>
          <w:rFonts w:eastAsia="Times New Roman" w:cs="Times New Roman"/>
          <w:szCs w:val="24"/>
        </w:rPr>
        <w:t>«Η</w:t>
      </w:r>
      <w:r w:rsidRPr="00741516">
        <w:rPr>
          <w:rFonts w:eastAsia="Times New Roman" w:cs="Times New Roman"/>
          <w:szCs w:val="24"/>
        </w:rPr>
        <w:t xml:space="preserve"> Μακεδονία κείται μακράν</w:t>
      </w:r>
      <w:r>
        <w:rPr>
          <w:rFonts w:eastAsia="Times New Roman" w:cs="Times New Roman"/>
          <w:szCs w:val="24"/>
        </w:rPr>
        <w:t>».</w:t>
      </w:r>
    </w:p>
    <w:p w14:paraId="2ED8B84B"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Κ</w:t>
      </w:r>
      <w:r w:rsidRPr="00741516">
        <w:rPr>
          <w:rFonts w:eastAsia="Times New Roman" w:cs="Times New Roman"/>
          <w:szCs w:val="24"/>
        </w:rPr>
        <w:t>αι ας έρθω τώρα</w:t>
      </w:r>
      <w:r>
        <w:rPr>
          <w:rFonts w:eastAsia="Times New Roman" w:cs="Times New Roman"/>
          <w:szCs w:val="24"/>
        </w:rPr>
        <w:t xml:space="preserve"> δώδεκα χρόνια πίσω, στις </w:t>
      </w:r>
      <w:r w:rsidRPr="00741516">
        <w:rPr>
          <w:rFonts w:eastAsia="Times New Roman" w:cs="Times New Roman"/>
          <w:szCs w:val="24"/>
        </w:rPr>
        <w:t>30 Σεπτεμβρίου 2007</w:t>
      </w:r>
      <w:r>
        <w:rPr>
          <w:rFonts w:eastAsia="Times New Roman" w:cs="Times New Roman"/>
          <w:szCs w:val="24"/>
        </w:rPr>
        <w:t>, όταν η Β</w:t>
      </w:r>
      <w:r w:rsidRPr="00741516">
        <w:rPr>
          <w:rFonts w:eastAsia="Times New Roman" w:cs="Times New Roman"/>
          <w:szCs w:val="24"/>
        </w:rPr>
        <w:t>ουλή συνεδρία</w:t>
      </w:r>
      <w:r>
        <w:rPr>
          <w:rFonts w:eastAsia="Times New Roman" w:cs="Times New Roman"/>
          <w:szCs w:val="24"/>
        </w:rPr>
        <w:t>ζ</w:t>
      </w:r>
      <w:r w:rsidRPr="00741516">
        <w:rPr>
          <w:rFonts w:eastAsia="Times New Roman" w:cs="Times New Roman"/>
          <w:szCs w:val="24"/>
        </w:rPr>
        <w:t xml:space="preserve">ε με </w:t>
      </w:r>
      <w:r>
        <w:rPr>
          <w:rFonts w:eastAsia="Times New Roman" w:cs="Times New Roman"/>
          <w:szCs w:val="24"/>
        </w:rPr>
        <w:t>ε</w:t>
      </w:r>
      <w:r w:rsidRPr="00741516">
        <w:rPr>
          <w:rFonts w:eastAsia="Times New Roman" w:cs="Times New Roman"/>
          <w:szCs w:val="24"/>
        </w:rPr>
        <w:t xml:space="preserve">ιδική </w:t>
      </w:r>
      <w:r>
        <w:rPr>
          <w:rFonts w:eastAsia="Times New Roman" w:cs="Times New Roman"/>
          <w:szCs w:val="24"/>
        </w:rPr>
        <w:t>η</w:t>
      </w:r>
      <w:r w:rsidRPr="00741516">
        <w:rPr>
          <w:rFonts w:eastAsia="Times New Roman" w:cs="Times New Roman"/>
          <w:szCs w:val="24"/>
        </w:rPr>
        <w:t xml:space="preserve">μερήσια </w:t>
      </w:r>
      <w:r>
        <w:rPr>
          <w:rFonts w:eastAsia="Times New Roman" w:cs="Times New Roman"/>
          <w:szCs w:val="24"/>
        </w:rPr>
        <w:t>δ</w:t>
      </w:r>
      <w:r w:rsidRPr="00741516">
        <w:rPr>
          <w:rFonts w:eastAsia="Times New Roman" w:cs="Times New Roman"/>
          <w:szCs w:val="24"/>
        </w:rPr>
        <w:t xml:space="preserve">ιάταξη επί των </w:t>
      </w:r>
      <w:r>
        <w:rPr>
          <w:rFonts w:eastAsia="Times New Roman" w:cs="Times New Roman"/>
          <w:szCs w:val="24"/>
        </w:rPr>
        <w:t>π</w:t>
      </w:r>
      <w:r>
        <w:rPr>
          <w:rFonts w:eastAsia="Times New Roman" w:cs="Times New Roman"/>
          <w:szCs w:val="24"/>
        </w:rPr>
        <w:t xml:space="preserve">ρογραμματικών </w:t>
      </w:r>
      <w:r>
        <w:rPr>
          <w:rFonts w:eastAsia="Times New Roman" w:cs="Times New Roman"/>
          <w:szCs w:val="24"/>
        </w:rPr>
        <w:t>δ</w:t>
      </w:r>
      <w:r w:rsidRPr="00741516">
        <w:rPr>
          <w:rFonts w:eastAsia="Times New Roman" w:cs="Times New Roman"/>
          <w:szCs w:val="24"/>
        </w:rPr>
        <w:t xml:space="preserve">ηλώσεων της </w:t>
      </w:r>
      <w:r>
        <w:rPr>
          <w:rFonts w:eastAsia="Times New Roman" w:cs="Times New Roman"/>
          <w:szCs w:val="24"/>
        </w:rPr>
        <w:t>κ</w:t>
      </w:r>
      <w:r w:rsidRPr="00741516">
        <w:rPr>
          <w:rFonts w:eastAsia="Times New Roman" w:cs="Times New Roman"/>
          <w:szCs w:val="24"/>
        </w:rPr>
        <w:t>υβέρνησης Καραμανλή</w:t>
      </w:r>
      <w:r>
        <w:rPr>
          <w:rFonts w:eastAsia="Times New Roman" w:cs="Times New Roman"/>
          <w:szCs w:val="24"/>
        </w:rPr>
        <w:t>. Από αυτό εδώ το Β</w:t>
      </w:r>
      <w:r w:rsidRPr="00741516">
        <w:rPr>
          <w:rFonts w:eastAsia="Times New Roman" w:cs="Times New Roman"/>
          <w:szCs w:val="24"/>
        </w:rPr>
        <w:t>ήμα η τότε Υπουργός Εξωτερικών</w:t>
      </w:r>
      <w:r>
        <w:rPr>
          <w:rFonts w:eastAsia="Times New Roman" w:cs="Times New Roman"/>
          <w:szCs w:val="24"/>
        </w:rPr>
        <w:t>,</w:t>
      </w:r>
      <w:r w:rsidRPr="00741516">
        <w:rPr>
          <w:rFonts w:eastAsia="Times New Roman" w:cs="Times New Roman"/>
          <w:szCs w:val="24"/>
        </w:rPr>
        <w:t xml:space="preserve"> </w:t>
      </w:r>
      <w:r>
        <w:rPr>
          <w:rFonts w:eastAsia="Times New Roman" w:cs="Times New Roman"/>
          <w:szCs w:val="24"/>
        </w:rPr>
        <w:t xml:space="preserve">η </w:t>
      </w:r>
      <w:r w:rsidRPr="00741516">
        <w:rPr>
          <w:rFonts w:eastAsia="Times New Roman" w:cs="Times New Roman"/>
          <w:szCs w:val="24"/>
        </w:rPr>
        <w:t>κ</w:t>
      </w:r>
      <w:r>
        <w:rPr>
          <w:rFonts w:eastAsia="Times New Roman" w:cs="Times New Roman"/>
          <w:szCs w:val="24"/>
        </w:rPr>
        <w:t>.</w:t>
      </w:r>
      <w:r w:rsidRPr="00741516">
        <w:rPr>
          <w:rFonts w:eastAsia="Times New Roman" w:cs="Times New Roman"/>
          <w:szCs w:val="24"/>
        </w:rPr>
        <w:t xml:space="preserve"> Μπακογιάννη</w:t>
      </w:r>
      <w:r>
        <w:rPr>
          <w:rFonts w:eastAsia="Times New Roman" w:cs="Times New Roman"/>
          <w:szCs w:val="24"/>
        </w:rPr>
        <w:t>,</w:t>
      </w:r>
      <w:r w:rsidRPr="00741516">
        <w:rPr>
          <w:rFonts w:eastAsia="Times New Roman" w:cs="Times New Roman"/>
          <w:szCs w:val="24"/>
        </w:rPr>
        <w:t xml:space="preserve"> είχε δηλώσει τα εξής</w:t>
      </w:r>
      <w:r>
        <w:rPr>
          <w:rFonts w:eastAsia="Times New Roman" w:cs="Times New Roman"/>
          <w:szCs w:val="24"/>
        </w:rPr>
        <w:t>: «Σκοπός τόσο των</w:t>
      </w:r>
      <w:r w:rsidRPr="00741516">
        <w:rPr>
          <w:rFonts w:eastAsia="Times New Roman" w:cs="Times New Roman"/>
          <w:szCs w:val="24"/>
        </w:rPr>
        <w:t xml:space="preserve"> σχετικών με το ζ</w:t>
      </w:r>
      <w:r>
        <w:rPr>
          <w:rFonts w:eastAsia="Times New Roman" w:cs="Times New Roman"/>
          <w:szCs w:val="24"/>
        </w:rPr>
        <w:t xml:space="preserve">ήτημα αποφάσεων του Συμβουλίου Ασφαλείας και </w:t>
      </w:r>
      <w:r>
        <w:rPr>
          <w:rFonts w:eastAsia="Times New Roman" w:cs="Times New Roman"/>
          <w:szCs w:val="24"/>
        </w:rPr>
        <w:lastRenderedPageBreak/>
        <w:t>της Γ</w:t>
      </w:r>
      <w:r w:rsidRPr="00741516">
        <w:rPr>
          <w:rFonts w:eastAsia="Times New Roman" w:cs="Times New Roman"/>
          <w:szCs w:val="24"/>
        </w:rPr>
        <w:t xml:space="preserve">ενικής </w:t>
      </w:r>
      <w:r>
        <w:rPr>
          <w:rFonts w:eastAsia="Times New Roman" w:cs="Times New Roman"/>
          <w:szCs w:val="24"/>
        </w:rPr>
        <w:t>Σ</w:t>
      </w:r>
      <w:r w:rsidRPr="00741516">
        <w:rPr>
          <w:rFonts w:eastAsia="Times New Roman" w:cs="Times New Roman"/>
          <w:szCs w:val="24"/>
        </w:rPr>
        <w:t>υνέλευσης του ΟΗΕ όσο</w:t>
      </w:r>
      <w:r>
        <w:rPr>
          <w:rFonts w:eastAsia="Times New Roman" w:cs="Times New Roman"/>
          <w:szCs w:val="24"/>
        </w:rPr>
        <w:t xml:space="preserve"> και της ενδιάμεσης </w:t>
      </w:r>
      <w:r>
        <w:rPr>
          <w:rFonts w:eastAsia="Times New Roman" w:cs="Times New Roman"/>
          <w:szCs w:val="24"/>
        </w:rPr>
        <w:t>σ</w:t>
      </w:r>
      <w:r w:rsidRPr="00741516">
        <w:rPr>
          <w:rFonts w:eastAsia="Times New Roman" w:cs="Times New Roman"/>
          <w:szCs w:val="24"/>
        </w:rPr>
        <w:t>υμφωνίας του</w:t>
      </w:r>
      <w:r w:rsidRPr="00741516">
        <w:rPr>
          <w:rFonts w:eastAsia="Times New Roman" w:cs="Times New Roman"/>
          <w:szCs w:val="24"/>
        </w:rPr>
        <w:t xml:space="preserve"> 1995 είναι η εξεύρεση λύσης λύσ</w:t>
      </w:r>
      <w:r>
        <w:rPr>
          <w:rFonts w:eastAsia="Times New Roman" w:cs="Times New Roman"/>
          <w:szCs w:val="24"/>
        </w:rPr>
        <w:t>η</w:t>
      </w:r>
      <w:r w:rsidRPr="00741516">
        <w:rPr>
          <w:rFonts w:eastAsia="Times New Roman" w:cs="Times New Roman"/>
          <w:szCs w:val="24"/>
        </w:rPr>
        <w:t>ς κοινά αποδεκτής</w:t>
      </w:r>
      <w:r>
        <w:rPr>
          <w:rFonts w:eastAsia="Times New Roman" w:cs="Times New Roman"/>
          <w:szCs w:val="24"/>
        </w:rPr>
        <w:t xml:space="preserve"> όχι διαιώνιση της εκκρεμότητας. Αυτό ακριβώς επιδιώκει και η Ελλάδα, την εξεύρεση αμοιβαίας αποδεκτής λύσης στη βάση μιας σύνθετης ονομασίας».</w:t>
      </w:r>
    </w:p>
    <w:p w14:paraId="2ED8B84C"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sidRPr="00741516">
        <w:rPr>
          <w:rFonts w:eastAsia="Times New Roman" w:cs="Times New Roman"/>
          <w:szCs w:val="24"/>
        </w:rPr>
        <w:t xml:space="preserve">υβέρνηση </w:t>
      </w:r>
      <w:r>
        <w:rPr>
          <w:rFonts w:eastAsia="Times New Roman" w:cs="Times New Roman"/>
          <w:szCs w:val="24"/>
        </w:rPr>
        <w:t xml:space="preserve">της </w:t>
      </w:r>
      <w:r w:rsidRPr="00741516">
        <w:rPr>
          <w:rFonts w:eastAsia="Times New Roman" w:cs="Times New Roman"/>
          <w:szCs w:val="24"/>
        </w:rPr>
        <w:t>Νέας Δημοκρατίας είχε λάβει</w:t>
      </w:r>
      <w:r>
        <w:rPr>
          <w:rFonts w:eastAsia="Times New Roman" w:cs="Times New Roman"/>
          <w:szCs w:val="24"/>
        </w:rPr>
        <w:t xml:space="preserve"> </w:t>
      </w:r>
      <w:r>
        <w:rPr>
          <w:rFonts w:eastAsia="Times New Roman" w:cs="Times New Roman"/>
          <w:szCs w:val="24"/>
        </w:rPr>
        <w:t>εκατόν πενήντα δύο</w:t>
      </w:r>
      <w:r w:rsidRPr="00741516">
        <w:rPr>
          <w:rFonts w:eastAsia="Times New Roman" w:cs="Times New Roman"/>
          <w:szCs w:val="24"/>
        </w:rPr>
        <w:t xml:space="preserve"> </w:t>
      </w:r>
      <w:r>
        <w:rPr>
          <w:rFonts w:eastAsia="Times New Roman" w:cs="Times New Roman"/>
          <w:szCs w:val="24"/>
        </w:rPr>
        <w:t>«ν</w:t>
      </w:r>
      <w:r w:rsidRPr="00741516">
        <w:rPr>
          <w:rFonts w:eastAsia="Times New Roman" w:cs="Times New Roman"/>
          <w:szCs w:val="24"/>
        </w:rPr>
        <w:t>αι</w:t>
      </w:r>
      <w:r>
        <w:rPr>
          <w:rFonts w:eastAsia="Times New Roman" w:cs="Times New Roman"/>
          <w:szCs w:val="24"/>
        </w:rPr>
        <w:t>»</w:t>
      </w:r>
      <w:r w:rsidRPr="00741516">
        <w:rPr>
          <w:rFonts w:eastAsia="Times New Roman" w:cs="Times New Roman"/>
          <w:szCs w:val="24"/>
        </w:rPr>
        <w:t xml:space="preserve"> σε εκείνη την ψηφοφορία και ανάμεσα σε αυτά τα </w:t>
      </w:r>
      <w:r>
        <w:rPr>
          <w:rFonts w:eastAsia="Times New Roman" w:cs="Times New Roman"/>
          <w:szCs w:val="24"/>
        </w:rPr>
        <w:t xml:space="preserve">εκατόν πενήντα δύο </w:t>
      </w:r>
      <w:r>
        <w:rPr>
          <w:rFonts w:eastAsia="Times New Roman" w:cs="Times New Roman"/>
          <w:szCs w:val="24"/>
        </w:rPr>
        <w:t>«</w:t>
      </w:r>
      <w:r w:rsidRPr="00741516">
        <w:rPr>
          <w:rFonts w:eastAsia="Times New Roman" w:cs="Times New Roman"/>
          <w:szCs w:val="24"/>
        </w:rPr>
        <w:t>ναι</w:t>
      </w:r>
      <w:r>
        <w:rPr>
          <w:rFonts w:eastAsia="Times New Roman" w:cs="Times New Roman"/>
          <w:szCs w:val="24"/>
        </w:rPr>
        <w:t>»</w:t>
      </w:r>
      <w:r w:rsidRPr="00741516">
        <w:rPr>
          <w:rFonts w:eastAsia="Times New Roman" w:cs="Times New Roman"/>
          <w:szCs w:val="24"/>
        </w:rPr>
        <w:t xml:space="preserve"> ήταν και εκείνο του ανθρώπου ο οποίος παρ</w:t>
      </w:r>
      <w:r>
        <w:rPr>
          <w:rFonts w:eastAsia="Times New Roman" w:cs="Times New Roman"/>
          <w:szCs w:val="24"/>
        </w:rPr>
        <w:t>ιστάνει –δήθεν- σήμερα τον Μ</w:t>
      </w:r>
      <w:r w:rsidRPr="00741516">
        <w:rPr>
          <w:rFonts w:eastAsia="Times New Roman" w:cs="Times New Roman"/>
          <w:szCs w:val="24"/>
        </w:rPr>
        <w:t>ακεδονομάχο</w:t>
      </w:r>
      <w:r>
        <w:rPr>
          <w:rFonts w:eastAsia="Times New Roman" w:cs="Times New Roman"/>
          <w:szCs w:val="24"/>
        </w:rPr>
        <w:t xml:space="preserve">, αυτού ο οποίος </w:t>
      </w:r>
      <w:r w:rsidRPr="00741516">
        <w:rPr>
          <w:rFonts w:eastAsia="Times New Roman" w:cs="Times New Roman"/>
          <w:szCs w:val="24"/>
        </w:rPr>
        <w:t xml:space="preserve"> </w:t>
      </w:r>
      <w:r>
        <w:rPr>
          <w:rFonts w:eastAsia="Times New Roman" w:cs="Times New Roman"/>
          <w:szCs w:val="24"/>
        </w:rPr>
        <w:t xml:space="preserve">με περίσσιο θράσος δηλώνει </w:t>
      </w:r>
      <w:r w:rsidRPr="00741516">
        <w:rPr>
          <w:rFonts w:eastAsia="Times New Roman" w:cs="Times New Roman"/>
          <w:szCs w:val="24"/>
        </w:rPr>
        <w:t xml:space="preserve">ότι θα έδινε τέλος </w:t>
      </w:r>
      <w:r>
        <w:rPr>
          <w:rFonts w:eastAsia="Times New Roman" w:cs="Times New Roman"/>
          <w:szCs w:val="24"/>
        </w:rPr>
        <w:t>σ</w:t>
      </w:r>
      <w:r w:rsidRPr="00741516">
        <w:rPr>
          <w:rFonts w:eastAsia="Times New Roman" w:cs="Times New Roman"/>
          <w:szCs w:val="24"/>
        </w:rPr>
        <w:t>την πολιτική του καριέρα</w:t>
      </w:r>
      <w:r>
        <w:rPr>
          <w:rFonts w:eastAsia="Times New Roman" w:cs="Times New Roman"/>
          <w:szCs w:val="24"/>
        </w:rPr>
        <w:t xml:space="preserve">, αλλά </w:t>
      </w:r>
      <w:r w:rsidRPr="00741516">
        <w:rPr>
          <w:rFonts w:eastAsia="Times New Roman" w:cs="Times New Roman"/>
          <w:szCs w:val="24"/>
        </w:rPr>
        <w:t>δεν το κάνει για να σώσει τη Μακεδονία</w:t>
      </w:r>
      <w:r>
        <w:rPr>
          <w:rFonts w:eastAsia="Times New Roman" w:cs="Times New Roman"/>
          <w:szCs w:val="24"/>
        </w:rPr>
        <w:t xml:space="preserve">, του </w:t>
      </w:r>
      <w:r w:rsidRPr="00741516">
        <w:rPr>
          <w:rFonts w:eastAsia="Times New Roman" w:cs="Times New Roman"/>
          <w:szCs w:val="24"/>
        </w:rPr>
        <w:t>κ</w:t>
      </w:r>
      <w:r>
        <w:rPr>
          <w:rFonts w:eastAsia="Times New Roman" w:cs="Times New Roman"/>
          <w:szCs w:val="24"/>
        </w:rPr>
        <w:t>. Καμμένου.</w:t>
      </w:r>
    </w:p>
    <w:p w14:paraId="2ED8B84D"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Κ</w:t>
      </w:r>
      <w:r w:rsidRPr="00741516">
        <w:rPr>
          <w:rFonts w:eastAsia="Times New Roman" w:cs="Times New Roman"/>
          <w:szCs w:val="24"/>
        </w:rPr>
        <w:t>αι αν σας φαίνεται μακρινό το 2007</w:t>
      </w:r>
      <w:r>
        <w:rPr>
          <w:rFonts w:eastAsia="Times New Roman" w:cs="Times New Roman"/>
          <w:szCs w:val="24"/>
        </w:rPr>
        <w:t>,</w:t>
      </w:r>
      <w:r w:rsidRPr="00741516">
        <w:rPr>
          <w:rFonts w:eastAsia="Times New Roman" w:cs="Times New Roman"/>
          <w:szCs w:val="24"/>
        </w:rPr>
        <w:t xml:space="preserve"> πάμε στο 2015 επί </w:t>
      </w:r>
      <w:r>
        <w:rPr>
          <w:rFonts w:eastAsia="Times New Roman" w:cs="Times New Roman"/>
          <w:szCs w:val="24"/>
        </w:rPr>
        <w:t>Κ</w:t>
      </w:r>
      <w:r w:rsidRPr="00741516">
        <w:rPr>
          <w:rFonts w:eastAsia="Times New Roman" w:cs="Times New Roman"/>
          <w:szCs w:val="24"/>
        </w:rPr>
        <w:t>υβέρνηση</w:t>
      </w:r>
      <w:r>
        <w:rPr>
          <w:rFonts w:eastAsia="Times New Roman" w:cs="Times New Roman"/>
          <w:szCs w:val="24"/>
        </w:rPr>
        <w:t>ς</w:t>
      </w:r>
      <w:r w:rsidRPr="00741516">
        <w:rPr>
          <w:rFonts w:eastAsia="Times New Roman" w:cs="Times New Roman"/>
          <w:szCs w:val="24"/>
        </w:rPr>
        <w:t xml:space="preserve">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741516">
        <w:rPr>
          <w:rFonts w:eastAsia="Times New Roman" w:cs="Times New Roman"/>
          <w:szCs w:val="24"/>
        </w:rPr>
        <w:t>ΑΝΕΛ</w:t>
      </w:r>
      <w:r>
        <w:rPr>
          <w:rFonts w:eastAsia="Times New Roman" w:cs="Times New Roman"/>
          <w:szCs w:val="24"/>
        </w:rPr>
        <w:t>. Π</w:t>
      </w:r>
      <w:r w:rsidRPr="00741516">
        <w:rPr>
          <w:rFonts w:eastAsia="Times New Roman" w:cs="Times New Roman"/>
          <w:szCs w:val="24"/>
        </w:rPr>
        <w:t xml:space="preserve">ρογραμματικές </w:t>
      </w:r>
      <w:r>
        <w:rPr>
          <w:rFonts w:eastAsia="Times New Roman" w:cs="Times New Roman"/>
          <w:szCs w:val="24"/>
        </w:rPr>
        <w:t>δ</w:t>
      </w:r>
      <w:r w:rsidRPr="00741516">
        <w:rPr>
          <w:rFonts w:eastAsia="Times New Roman" w:cs="Times New Roman"/>
          <w:szCs w:val="24"/>
        </w:rPr>
        <w:t>ηλώσεις</w:t>
      </w:r>
      <w:r>
        <w:rPr>
          <w:rFonts w:eastAsia="Times New Roman" w:cs="Times New Roman"/>
          <w:szCs w:val="24"/>
        </w:rPr>
        <w:t>,</w:t>
      </w:r>
      <w:r w:rsidRPr="00741516">
        <w:rPr>
          <w:rFonts w:eastAsia="Times New Roman" w:cs="Times New Roman"/>
          <w:szCs w:val="24"/>
        </w:rPr>
        <w:t xml:space="preserve"> Φεβρουάριος 2015</w:t>
      </w:r>
      <w:r>
        <w:rPr>
          <w:rFonts w:eastAsia="Times New Roman" w:cs="Times New Roman"/>
          <w:szCs w:val="24"/>
        </w:rPr>
        <w:t>. Ο Π</w:t>
      </w:r>
      <w:r w:rsidRPr="00741516">
        <w:rPr>
          <w:rFonts w:eastAsia="Times New Roman" w:cs="Times New Roman"/>
          <w:szCs w:val="24"/>
        </w:rPr>
        <w:t>ρωθυπουργός δηλώνει</w:t>
      </w:r>
      <w:r>
        <w:rPr>
          <w:rFonts w:eastAsia="Times New Roman" w:cs="Times New Roman"/>
          <w:szCs w:val="24"/>
        </w:rPr>
        <w:t>: «Σημαντική είναι, επίσης,</w:t>
      </w:r>
      <w:r w:rsidRPr="00741516">
        <w:rPr>
          <w:rFonts w:eastAsia="Times New Roman" w:cs="Times New Roman"/>
          <w:szCs w:val="24"/>
        </w:rPr>
        <w:t xml:space="preserve"> η εξεύρεση</w:t>
      </w:r>
      <w:r>
        <w:rPr>
          <w:rFonts w:eastAsia="Times New Roman" w:cs="Times New Roman"/>
          <w:szCs w:val="24"/>
        </w:rPr>
        <w:t>,</w:t>
      </w:r>
      <w:r w:rsidRPr="00741516">
        <w:rPr>
          <w:rFonts w:eastAsia="Times New Roman" w:cs="Times New Roman"/>
          <w:szCs w:val="24"/>
        </w:rPr>
        <w:t xml:space="preserve"> στο πλαίσιο συνομιλιών υπό τον </w:t>
      </w:r>
      <w:r>
        <w:rPr>
          <w:rFonts w:eastAsia="Times New Roman" w:cs="Times New Roman"/>
          <w:szCs w:val="24"/>
        </w:rPr>
        <w:t>Ο</w:t>
      </w:r>
      <w:r w:rsidRPr="00741516">
        <w:rPr>
          <w:rFonts w:eastAsia="Times New Roman" w:cs="Times New Roman"/>
          <w:szCs w:val="24"/>
        </w:rPr>
        <w:t>ργανισμό Ηνωμένων Εθνών</w:t>
      </w:r>
      <w:r>
        <w:rPr>
          <w:rFonts w:eastAsia="Times New Roman" w:cs="Times New Roman"/>
          <w:szCs w:val="24"/>
        </w:rPr>
        <w:t>, αμοιβαία αποδεκτής λύσης στη διαφορά για το όνομα με την Π</w:t>
      </w:r>
      <w:r w:rsidRPr="00741516">
        <w:rPr>
          <w:rFonts w:eastAsia="Times New Roman" w:cs="Times New Roman"/>
          <w:szCs w:val="24"/>
        </w:rPr>
        <w:t>ρώην Γιουγκοσλαβική Δημοκρατία</w:t>
      </w:r>
      <w:r>
        <w:rPr>
          <w:rFonts w:eastAsia="Times New Roman" w:cs="Times New Roman"/>
          <w:szCs w:val="24"/>
        </w:rPr>
        <w:t xml:space="preserve"> </w:t>
      </w:r>
      <w:r w:rsidRPr="00741516">
        <w:rPr>
          <w:rFonts w:eastAsia="Times New Roman" w:cs="Times New Roman"/>
          <w:szCs w:val="24"/>
        </w:rPr>
        <w:t xml:space="preserve">της Μακεδονίας στη βάση μιας σύνθετης ονομασίας με γεωγραφικό </w:t>
      </w:r>
      <w:r w:rsidRPr="00741516">
        <w:rPr>
          <w:rFonts w:eastAsia="Times New Roman" w:cs="Times New Roman"/>
          <w:szCs w:val="24"/>
        </w:rPr>
        <w:lastRenderedPageBreak/>
        <w:t xml:space="preserve">προσδιορισμό για όλες τις </w:t>
      </w:r>
      <w:r>
        <w:rPr>
          <w:rFonts w:eastAsia="Times New Roman" w:cs="Times New Roman"/>
          <w:szCs w:val="24"/>
        </w:rPr>
        <w:t>χρήσεις». Π</w:t>
      </w:r>
      <w:r w:rsidRPr="00741516">
        <w:rPr>
          <w:rFonts w:eastAsia="Times New Roman" w:cs="Times New Roman"/>
          <w:szCs w:val="24"/>
        </w:rPr>
        <w:t>ώς αντέδρα</w:t>
      </w:r>
      <w:r w:rsidRPr="00741516">
        <w:rPr>
          <w:rFonts w:eastAsia="Times New Roman" w:cs="Times New Roman"/>
          <w:szCs w:val="24"/>
        </w:rPr>
        <w:t>σε ο κ</w:t>
      </w:r>
      <w:r>
        <w:rPr>
          <w:rFonts w:eastAsia="Times New Roman" w:cs="Times New Roman"/>
          <w:szCs w:val="24"/>
        </w:rPr>
        <w:t>.</w:t>
      </w:r>
      <w:r w:rsidRPr="00741516">
        <w:rPr>
          <w:rFonts w:eastAsia="Times New Roman" w:cs="Times New Roman"/>
          <w:szCs w:val="24"/>
        </w:rPr>
        <w:t xml:space="preserve"> Καμμένος</w:t>
      </w:r>
      <w:r>
        <w:rPr>
          <w:rFonts w:eastAsia="Times New Roman" w:cs="Times New Roman"/>
          <w:szCs w:val="24"/>
        </w:rPr>
        <w:t>; Υ</w:t>
      </w:r>
      <w:r w:rsidRPr="00741516">
        <w:rPr>
          <w:rFonts w:eastAsia="Times New Roman" w:cs="Times New Roman"/>
          <w:szCs w:val="24"/>
        </w:rPr>
        <w:t>περψήφισε χωρίς την παραμικρή επιφύλαξη</w:t>
      </w:r>
      <w:r>
        <w:rPr>
          <w:rFonts w:eastAsia="Times New Roman" w:cs="Times New Roman"/>
          <w:szCs w:val="24"/>
        </w:rPr>
        <w:t>.</w:t>
      </w:r>
    </w:p>
    <w:p w14:paraId="2ED8B84E"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Οκτώβριος του 2015 εν </w:t>
      </w:r>
      <w:r w:rsidRPr="00741516">
        <w:rPr>
          <w:rFonts w:eastAsia="Times New Roman" w:cs="Times New Roman"/>
          <w:szCs w:val="24"/>
        </w:rPr>
        <w:t xml:space="preserve">μέσω μυστικής διπλωματίας ανάμεσα στην </w:t>
      </w:r>
      <w:r>
        <w:rPr>
          <w:rFonts w:eastAsia="Times New Roman" w:cs="Times New Roman"/>
          <w:szCs w:val="24"/>
        </w:rPr>
        <w:t>αντιε</w:t>
      </w:r>
      <w:r w:rsidRPr="00741516">
        <w:rPr>
          <w:rFonts w:eastAsia="Times New Roman" w:cs="Times New Roman"/>
          <w:szCs w:val="24"/>
        </w:rPr>
        <w:t xml:space="preserve">θνική </w:t>
      </w:r>
      <w:r>
        <w:rPr>
          <w:rFonts w:eastAsia="Times New Roman" w:cs="Times New Roman"/>
          <w:szCs w:val="24"/>
        </w:rPr>
        <w:t>αυτή Κ</w:t>
      </w:r>
      <w:r w:rsidRPr="00741516">
        <w:rPr>
          <w:rFonts w:eastAsia="Times New Roman" w:cs="Times New Roman"/>
          <w:szCs w:val="24"/>
        </w:rPr>
        <w:t xml:space="preserve">υβέρνηση και το </w:t>
      </w:r>
      <w:r>
        <w:rPr>
          <w:rFonts w:eastAsia="Times New Roman" w:cs="Times New Roman"/>
          <w:szCs w:val="24"/>
        </w:rPr>
        <w:t>ψευδο</w:t>
      </w:r>
      <w:r w:rsidRPr="00741516">
        <w:rPr>
          <w:rFonts w:eastAsia="Times New Roman" w:cs="Times New Roman"/>
          <w:szCs w:val="24"/>
        </w:rPr>
        <w:t>κράτος των Σκοπίων</w:t>
      </w:r>
      <w:r>
        <w:rPr>
          <w:rFonts w:eastAsia="Times New Roman" w:cs="Times New Roman"/>
          <w:szCs w:val="24"/>
        </w:rPr>
        <w:t>. Τότε</w:t>
      </w:r>
      <w:r w:rsidRPr="00741516">
        <w:rPr>
          <w:rFonts w:eastAsia="Times New Roman" w:cs="Times New Roman"/>
          <w:szCs w:val="24"/>
        </w:rPr>
        <w:t xml:space="preserve"> ο κ</w:t>
      </w:r>
      <w:r>
        <w:rPr>
          <w:rFonts w:eastAsia="Times New Roman" w:cs="Times New Roman"/>
          <w:szCs w:val="24"/>
        </w:rPr>
        <w:t>.</w:t>
      </w:r>
      <w:r w:rsidRPr="00741516">
        <w:rPr>
          <w:rFonts w:eastAsia="Times New Roman" w:cs="Times New Roman"/>
          <w:szCs w:val="24"/>
        </w:rPr>
        <w:t xml:space="preserve"> Καμμένος έλεγε ότι έχει απόλυτη εμπιστοσύνη στον κ</w:t>
      </w:r>
      <w:r>
        <w:rPr>
          <w:rFonts w:eastAsia="Times New Roman" w:cs="Times New Roman"/>
          <w:szCs w:val="24"/>
        </w:rPr>
        <w:t>.</w:t>
      </w:r>
      <w:r w:rsidRPr="00741516">
        <w:rPr>
          <w:rFonts w:eastAsia="Times New Roman" w:cs="Times New Roman"/>
          <w:szCs w:val="24"/>
        </w:rPr>
        <w:t xml:space="preserve"> Κοτζιά</w:t>
      </w:r>
      <w:r>
        <w:rPr>
          <w:rFonts w:eastAsia="Times New Roman" w:cs="Times New Roman"/>
          <w:szCs w:val="24"/>
        </w:rPr>
        <w:t>. Ο Αρχηγ</w:t>
      </w:r>
      <w:r>
        <w:rPr>
          <w:rFonts w:eastAsia="Times New Roman" w:cs="Times New Roman"/>
          <w:szCs w:val="24"/>
        </w:rPr>
        <w:t>ός της Χρυσής Αυγής</w:t>
      </w:r>
      <w:r w:rsidRPr="00741516">
        <w:rPr>
          <w:rFonts w:eastAsia="Times New Roman" w:cs="Times New Roman"/>
          <w:szCs w:val="24"/>
        </w:rPr>
        <w:t xml:space="preserve"> </w:t>
      </w:r>
      <w:r>
        <w:rPr>
          <w:rFonts w:eastAsia="Times New Roman" w:cs="Times New Roman"/>
          <w:szCs w:val="24"/>
        </w:rPr>
        <w:t>καταγγέλλει από αυτό εδώ το Βήμα τι</w:t>
      </w:r>
      <w:r w:rsidRPr="00741516">
        <w:rPr>
          <w:rFonts w:eastAsia="Times New Roman" w:cs="Times New Roman"/>
          <w:szCs w:val="24"/>
        </w:rPr>
        <w:t>ς μεθ</w:t>
      </w:r>
      <w:r>
        <w:rPr>
          <w:rFonts w:eastAsia="Times New Roman" w:cs="Times New Roman"/>
          <w:szCs w:val="24"/>
        </w:rPr>
        <w:t>οδεύσεις της Κυβέρνησης</w:t>
      </w:r>
      <w:r>
        <w:rPr>
          <w:rFonts w:eastAsia="Times New Roman" w:cs="Times New Roman"/>
          <w:szCs w:val="24"/>
        </w:rPr>
        <w:t>,</w:t>
      </w:r>
      <w:r>
        <w:rPr>
          <w:rFonts w:eastAsia="Times New Roman" w:cs="Times New Roman"/>
          <w:szCs w:val="24"/>
        </w:rPr>
        <w:t xml:space="preserve"> και παρουσιάζει </w:t>
      </w:r>
      <w:r w:rsidRPr="00741516">
        <w:rPr>
          <w:rFonts w:eastAsia="Times New Roman" w:cs="Times New Roman"/>
          <w:szCs w:val="24"/>
        </w:rPr>
        <w:t xml:space="preserve">έγγραφο του </w:t>
      </w:r>
      <w:r>
        <w:rPr>
          <w:rFonts w:eastAsia="Times New Roman" w:cs="Times New Roman"/>
          <w:szCs w:val="24"/>
        </w:rPr>
        <w:t>Υ</w:t>
      </w:r>
      <w:r w:rsidRPr="00741516">
        <w:rPr>
          <w:rFonts w:eastAsia="Times New Roman" w:cs="Times New Roman"/>
          <w:szCs w:val="24"/>
        </w:rPr>
        <w:t xml:space="preserve">πουργού των </w:t>
      </w:r>
      <w:r>
        <w:rPr>
          <w:rFonts w:eastAsia="Times New Roman" w:cs="Times New Roman"/>
          <w:szCs w:val="24"/>
        </w:rPr>
        <w:t>Ε</w:t>
      </w:r>
      <w:r w:rsidRPr="00741516">
        <w:rPr>
          <w:rFonts w:eastAsia="Times New Roman" w:cs="Times New Roman"/>
          <w:szCs w:val="24"/>
        </w:rPr>
        <w:t>ξωτερικών</w:t>
      </w:r>
      <w:r>
        <w:rPr>
          <w:rFonts w:eastAsia="Times New Roman" w:cs="Times New Roman"/>
          <w:szCs w:val="24"/>
        </w:rPr>
        <w:t xml:space="preserve"> με το οποίο καλούσε τους Α</w:t>
      </w:r>
      <w:r w:rsidRPr="00741516">
        <w:rPr>
          <w:rFonts w:eastAsia="Times New Roman" w:cs="Times New Roman"/>
          <w:szCs w:val="24"/>
        </w:rPr>
        <w:t xml:space="preserve">ρχηγούς όλων των </w:t>
      </w:r>
      <w:r>
        <w:rPr>
          <w:rFonts w:eastAsia="Times New Roman" w:cs="Times New Roman"/>
          <w:szCs w:val="24"/>
        </w:rPr>
        <w:t>Κ</w:t>
      </w:r>
      <w:r w:rsidRPr="00741516">
        <w:rPr>
          <w:rFonts w:eastAsia="Times New Roman" w:cs="Times New Roman"/>
          <w:szCs w:val="24"/>
        </w:rPr>
        <w:t xml:space="preserve">οινοβουλευτικών </w:t>
      </w:r>
      <w:r>
        <w:rPr>
          <w:rFonts w:eastAsia="Times New Roman" w:cs="Times New Roman"/>
          <w:szCs w:val="24"/>
        </w:rPr>
        <w:t>Ο</w:t>
      </w:r>
      <w:r w:rsidRPr="00741516">
        <w:rPr>
          <w:rFonts w:eastAsia="Times New Roman" w:cs="Times New Roman"/>
          <w:szCs w:val="24"/>
        </w:rPr>
        <w:t>μάδων</w:t>
      </w:r>
      <w:r>
        <w:rPr>
          <w:rFonts w:eastAsia="Times New Roman" w:cs="Times New Roman"/>
          <w:szCs w:val="24"/>
        </w:rPr>
        <w:t xml:space="preserve"> </w:t>
      </w:r>
      <w:r w:rsidRPr="00741516">
        <w:rPr>
          <w:rFonts w:eastAsia="Times New Roman" w:cs="Times New Roman"/>
          <w:szCs w:val="24"/>
        </w:rPr>
        <w:t>να προτείνουν ονομασίες για το γειτονικό κράτος</w:t>
      </w:r>
      <w:r>
        <w:rPr>
          <w:rFonts w:eastAsia="Times New Roman" w:cs="Times New Roman"/>
          <w:szCs w:val="24"/>
        </w:rPr>
        <w:t xml:space="preserve">. </w:t>
      </w:r>
    </w:p>
    <w:p w14:paraId="2ED8B84F"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Μ</w:t>
      </w:r>
      <w:r w:rsidRPr="00741516">
        <w:rPr>
          <w:rFonts w:eastAsia="Times New Roman" w:cs="Times New Roman"/>
          <w:szCs w:val="24"/>
        </w:rPr>
        <w:t>ε</w:t>
      </w:r>
      <w:r w:rsidRPr="00741516">
        <w:rPr>
          <w:rFonts w:eastAsia="Times New Roman" w:cs="Times New Roman"/>
          <w:szCs w:val="24"/>
        </w:rPr>
        <w:t xml:space="preserve"> αφορμή την αποκάλυψη του κ</w:t>
      </w:r>
      <w:r>
        <w:rPr>
          <w:rFonts w:eastAsia="Times New Roman" w:cs="Times New Roman"/>
          <w:szCs w:val="24"/>
        </w:rPr>
        <w:t>. Μ</w:t>
      </w:r>
      <w:r w:rsidRPr="00741516">
        <w:rPr>
          <w:rFonts w:eastAsia="Times New Roman" w:cs="Times New Roman"/>
          <w:szCs w:val="24"/>
        </w:rPr>
        <w:t>ιχαλολιάκου</w:t>
      </w:r>
      <w:r>
        <w:rPr>
          <w:rFonts w:eastAsia="Times New Roman" w:cs="Times New Roman"/>
          <w:szCs w:val="24"/>
        </w:rPr>
        <w:t>,</w:t>
      </w:r>
      <w:r w:rsidRPr="00741516">
        <w:rPr>
          <w:rFonts w:eastAsia="Times New Roman" w:cs="Times New Roman"/>
          <w:szCs w:val="24"/>
        </w:rPr>
        <w:t xml:space="preserve"> </w:t>
      </w:r>
      <w:r>
        <w:rPr>
          <w:rFonts w:eastAsia="Times New Roman" w:cs="Times New Roman"/>
          <w:szCs w:val="24"/>
        </w:rPr>
        <w:t>ο κ. Κοτζιάς είχε πει: «Τη</w:t>
      </w:r>
      <w:r w:rsidRPr="00741516">
        <w:rPr>
          <w:rFonts w:eastAsia="Times New Roman" w:cs="Times New Roman"/>
          <w:szCs w:val="24"/>
        </w:rPr>
        <w:t xml:space="preserve"> Χρυσή Αυγή </w:t>
      </w:r>
      <w:r>
        <w:rPr>
          <w:rFonts w:eastAsia="Times New Roman" w:cs="Times New Roman"/>
          <w:szCs w:val="24"/>
        </w:rPr>
        <w:t xml:space="preserve">ακριβώς </w:t>
      </w:r>
      <w:r w:rsidRPr="00741516">
        <w:rPr>
          <w:rFonts w:eastAsia="Times New Roman" w:cs="Times New Roman"/>
          <w:szCs w:val="24"/>
        </w:rPr>
        <w:t>γιατί παραβίασε το απόρρητο των εγγράφων και της αλληλογραφίας</w:t>
      </w:r>
      <w:r>
        <w:rPr>
          <w:rFonts w:eastAsia="Times New Roman" w:cs="Times New Roman"/>
          <w:szCs w:val="24"/>
        </w:rPr>
        <w:t>,</w:t>
      </w:r>
      <w:r w:rsidRPr="00741516">
        <w:rPr>
          <w:rFonts w:eastAsia="Times New Roman" w:cs="Times New Roman"/>
          <w:szCs w:val="24"/>
        </w:rPr>
        <w:t xml:space="preserve"> </w:t>
      </w:r>
      <w:r>
        <w:rPr>
          <w:rFonts w:eastAsia="Times New Roman" w:cs="Times New Roman"/>
          <w:szCs w:val="24"/>
        </w:rPr>
        <w:t>δεν πρόκειται να την ξανακαλέσω</w:t>
      </w:r>
      <w:r w:rsidRPr="00741516">
        <w:rPr>
          <w:rFonts w:eastAsia="Times New Roman" w:cs="Times New Roman"/>
          <w:szCs w:val="24"/>
        </w:rPr>
        <w:t xml:space="preserve"> </w:t>
      </w:r>
      <w:r>
        <w:rPr>
          <w:rFonts w:eastAsia="Times New Roman" w:cs="Times New Roman"/>
          <w:szCs w:val="24"/>
        </w:rPr>
        <w:t xml:space="preserve">σε </w:t>
      </w:r>
      <w:r w:rsidRPr="00741516">
        <w:rPr>
          <w:rFonts w:eastAsia="Times New Roman" w:cs="Times New Roman"/>
          <w:szCs w:val="24"/>
        </w:rPr>
        <w:t>κα</w:t>
      </w:r>
      <w:r>
        <w:rPr>
          <w:rFonts w:eastAsia="Times New Roman" w:cs="Times New Roman"/>
          <w:szCs w:val="24"/>
        </w:rPr>
        <w:t>μ</w:t>
      </w:r>
      <w:r w:rsidRPr="00741516">
        <w:rPr>
          <w:rFonts w:eastAsia="Times New Roman" w:cs="Times New Roman"/>
          <w:szCs w:val="24"/>
        </w:rPr>
        <w:t xml:space="preserve">μία συνεδρίαση του </w:t>
      </w:r>
      <w:r>
        <w:rPr>
          <w:rFonts w:eastAsia="Times New Roman" w:cs="Times New Roman"/>
          <w:szCs w:val="24"/>
        </w:rPr>
        <w:t>σ</w:t>
      </w:r>
      <w:r w:rsidRPr="00741516">
        <w:rPr>
          <w:rFonts w:eastAsia="Times New Roman" w:cs="Times New Roman"/>
          <w:szCs w:val="24"/>
        </w:rPr>
        <w:t>υμβουλίου</w:t>
      </w:r>
      <w:r>
        <w:rPr>
          <w:rFonts w:eastAsia="Times New Roman" w:cs="Times New Roman"/>
          <w:szCs w:val="24"/>
        </w:rPr>
        <w:t xml:space="preserve">. Θα </w:t>
      </w:r>
      <w:r w:rsidRPr="00741516">
        <w:rPr>
          <w:rFonts w:eastAsia="Times New Roman" w:cs="Times New Roman"/>
          <w:szCs w:val="24"/>
        </w:rPr>
        <w:t>την αποβάλ</w:t>
      </w:r>
      <w:r>
        <w:rPr>
          <w:rFonts w:eastAsia="Times New Roman" w:cs="Times New Roman"/>
          <w:szCs w:val="24"/>
        </w:rPr>
        <w:t>ω». Κ</w:t>
      </w:r>
      <w:r w:rsidRPr="00741516">
        <w:rPr>
          <w:rFonts w:eastAsia="Times New Roman" w:cs="Times New Roman"/>
          <w:szCs w:val="24"/>
        </w:rPr>
        <w:t>αι τι έκανε ο Κα</w:t>
      </w:r>
      <w:r w:rsidRPr="00741516">
        <w:rPr>
          <w:rFonts w:eastAsia="Times New Roman" w:cs="Times New Roman"/>
          <w:szCs w:val="24"/>
        </w:rPr>
        <w:t>μμένος</w:t>
      </w:r>
      <w:r>
        <w:rPr>
          <w:rFonts w:eastAsia="Times New Roman" w:cs="Times New Roman"/>
          <w:szCs w:val="24"/>
        </w:rPr>
        <w:t>; Χειροκροτούσε μαζί με την Κ</w:t>
      </w:r>
      <w:r w:rsidRPr="00741516">
        <w:rPr>
          <w:rFonts w:eastAsia="Times New Roman" w:cs="Times New Roman"/>
          <w:szCs w:val="24"/>
        </w:rPr>
        <w:t xml:space="preserve">οινοβουλευτική </w:t>
      </w:r>
      <w:r>
        <w:rPr>
          <w:rFonts w:eastAsia="Times New Roman" w:cs="Times New Roman"/>
          <w:szCs w:val="24"/>
        </w:rPr>
        <w:t>του Ο</w:t>
      </w:r>
      <w:r w:rsidRPr="00741516">
        <w:rPr>
          <w:rFonts w:eastAsia="Times New Roman" w:cs="Times New Roman"/>
          <w:szCs w:val="24"/>
        </w:rPr>
        <w:t>μάδα</w:t>
      </w:r>
      <w:r>
        <w:rPr>
          <w:rFonts w:eastAsia="Times New Roman" w:cs="Times New Roman"/>
          <w:szCs w:val="24"/>
        </w:rPr>
        <w:t>. Τι έκανε η Νέα Δ</w:t>
      </w:r>
      <w:r w:rsidRPr="00741516">
        <w:rPr>
          <w:rFonts w:eastAsia="Times New Roman" w:cs="Times New Roman"/>
          <w:szCs w:val="24"/>
        </w:rPr>
        <w:t>ημοκρατία</w:t>
      </w:r>
      <w:r>
        <w:rPr>
          <w:rFonts w:eastAsia="Times New Roman" w:cs="Times New Roman"/>
          <w:szCs w:val="24"/>
        </w:rPr>
        <w:t xml:space="preserve"> </w:t>
      </w:r>
      <w:r w:rsidRPr="00741516">
        <w:rPr>
          <w:rFonts w:eastAsia="Times New Roman" w:cs="Times New Roman"/>
          <w:szCs w:val="24"/>
        </w:rPr>
        <w:t>μ</w:t>
      </w:r>
      <w:r>
        <w:rPr>
          <w:rFonts w:eastAsia="Times New Roman" w:cs="Times New Roman"/>
          <w:szCs w:val="24"/>
        </w:rPr>
        <w:t>προστά στην επικείμενη προδοσία; Δήλωνε δι</w:t>
      </w:r>
      <w:r>
        <w:rPr>
          <w:rFonts w:eastAsia="Times New Roman" w:cs="Times New Roman"/>
          <w:szCs w:val="24"/>
        </w:rPr>
        <w:t>ά</w:t>
      </w:r>
      <w:r>
        <w:rPr>
          <w:rFonts w:eastAsia="Times New Roman" w:cs="Times New Roman"/>
          <w:szCs w:val="24"/>
        </w:rPr>
        <w:t xml:space="preserve"> στόματος του </w:t>
      </w:r>
      <w:r w:rsidRPr="00741516">
        <w:rPr>
          <w:rFonts w:eastAsia="Times New Roman" w:cs="Times New Roman"/>
          <w:szCs w:val="24"/>
        </w:rPr>
        <w:t>Προέδρου</w:t>
      </w:r>
      <w:r>
        <w:rPr>
          <w:rFonts w:eastAsia="Times New Roman" w:cs="Times New Roman"/>
          <w:szCs w:val="24"/>
        </w:rPr>
        <w:t xml:space="preserve"> της: «Η</w:t>
      </w:r>
      <w:r w:rsidRPr="00741516">
        <w:rPr>
          <w:rFonts w:eastAsia="Times New Roman" w:cs="Times New Roman"/>
          <w:szCs w:val="24"/>
        </w:rPr>
        <w:t xml:space="preserve"> δημοσιοποίηση του εγγράφου α</w:t>
      </w:r>
      <w:r>
        <w:rPr>
          <w:rFonts w:eastAsia="Times New Roman" w:cs="Times New Roman"/>
          <w:szCs w:val="24"/>
        </w:rPr>
        <w:t>πό τη Χρυσή Αυγή είναι απίθανη, α</w:t>
      </w:r>
      <w:r w:rsidRPr="00741516">
        <w:rPr>
          <w:rFonts w:eastAsia="Times New Roman" w:cs="Times New Roman"/>
          <w:szCs w:val="24"/>
        </w:rPr>
        <w:t>φελής και επικίνδυνη</w:t>
      </w:r>
      <w:r>
        <w:rPr>
          <w:rFonts w:eastAsia="Times New Roman" w:cs="Times New Roman"/>
          <w:szCs w:val="24"/>
        </w:rPr>
        <w:t xml:space="preserve">». </w:t>
      </w:r>
    </w:p>
    <w:p w14:paraId="2ED8B850"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Ε</w:t>
      </w:r>
      <w:r w:rsidRPr="00741516">
        <w:rPr>
          <w:rFonts w:eastAsia="Times New Roman" w:cs="Times New Roman"/>
          <w:szCs w:val="24"/>
        </w:rPr>
        <w:t>μείς</w:t>
      </w:r>
      <w:r>
        <w:rPr>
          <w:rFonts w:eastAsia="Times New Roman" w:cs="Times New Roman"/>
          <w:szCs w:val="24"/>
        </w:rPr>
        <w:t>, λ</w:t>
      </w:r>
      <w:r w:rsidRPr="00741516">
        <w:rPr>
          <w:rFonts w:eastAsia="Times New Roman" w:cs="Times New Roman"/>
          <w:szCs w:val="24"/>
        </w:rPr>
        <w:t>ο</w:t>
      </w:r>
      <w:r w:rsidRPr="00741516">
        <w:rPr>
          <w:rFonts w:eastAsia="Times New Roman" w:cs="Times New Roman"/>
          <w:szCs w:val="24"/>
        </w:rPr>
        <w:t>ιπόν</w:t>
      </w:r>
      <w:r>
        <w:rPr>
          <w:rFonts w:eastAsia="Times New Roman" w:cs="Times New Roman"/>
          <w:szCs w:val="24"/>
        </w:rPr>
        <w:t>, ο</w:t>
      </w:r>
      <w:r w:rsidRPr="00741516">
        <w:rPr>
          <w:rFonts w:eastAsia="Times New Roman" w:cs="Times New Roman"/>
          <w:szCs w:val="24"/>
        </w:rPr>
        <w:t>ι απίθανοι</w:t>
      </w:r>
      <w:r>
        <w:rPr>
          <w:rFonts w:eastAsia="Times New Roman" w:cs="Times New Roman"/>
          <w:szCs w:val="24"/>
        </w:rPr>
        <w:t>, οι αφ</w:t>
      </w:r>
      <w:r>
        <w:rPr>
          <w:rFonts w:eastAsia="Times New Roman" w:cs="Times New Roman"/>
          <w:szCs w:val="24"/>
        </w:rPr>
        <w:t>ε</w:t>
      </w:r>
      <w:r>
        <w:rPr>
          <w:rFonts w:eastAsia="Times New Roman" w:cs="Times New Roman"/>
          <w:szCs w:val="24"/>
        </w:rPr>
        <w:t>λε</w:t>
      </w:r>
      <w:r>
        <w:rPr>
          <w:rFonts w:eastAsia="Times New Roman" w:cs="Times New Roman"/>
          <w:szCs w:val="24"/>
        </w:rPr>
        <w:t>ί</w:t>
      </w:r>
      <w:r>
        <w:rPr>
          <w:rFonts w:eastAsia="Times New Roman" w:cs="Times New Roman"/>
          <w:szCs w:val="24"/>
        </w:rPr>
        <w:t>ς και επικίνδυνοι</w:t>
      </w:r>
      <w:r w:rsidRPr="00741516">
        <w:rPr>
          <w:rFonts w:eastAsia="Times New Roman" w:cs="Times New Roman"/>
          <w:szCs w:val="24"/>
        </w:rPr>
        <w:t xml:space="preserve"> της </w:t>
      </w:r>
      <w:r>
        <w:rPr>
          <w:rFonts w:eastAsia="Times New Roman" w:cs="Times New Roman"/>
          <w:szCs w:val="24"/>
        </w:rPr>
        <w:t>Χρυσής Αυγής απαιτούμε από την Κ</w:t>
      </w:r>
      <w:r w:rsidRPr="00741516">
        <w:rPr>
          <w:rFonts w:eastAsia="Times New Roman" w:cs="Times New Roman"/>
          <w:szCs w:val="24"/>
        </w:rPr>
        <w:t>υβέρνηση και το Υπου</w:t>
      </w:r>
      <w:r>
        <w:rPr>
          <w:rFonts w:eastAsia="Times New Roman" w:cs="Times New Roman"/>
          <w:szCs w:val="24"/>
        </w:rPr>
        <w:t>ργείο των Ε</w:t>
      </w:r>
      <w:r w:rsidRPr="00741516">
        <w:rPr>
          <w:rFonts w:eastAsia="Times New Roman" w:cs="Times New Roman"/>
          <w:szCs w:val="24"/>
        </w:rPr>
        <w:t>ξωτερικών</w:t>
      </w:r>
      <w:r>
        <w:rPr>
          <w:rFonts w:eastAsia="Times New Roman" w:cs="Times New Roman"/>
          <w:szCs w:val="24"/>
        </w:rPr>
        <w:t>,</w:t>
      </w:r>
      <w:r w:rsidRPr="00741516">
        <w:rPr>
          <w:rFonts w:eastAsia="Times New Roman" w:cs="Times New Roman"/>
          <w:szCs w:val="24"/>
        </w:rPr>
        <w:t xml:space="preserve"> να δώσει στη δημοσιότητα τις </w:t>
      </w:r>
      <w:r>
        <w:rPr>
          <w:rFonts w:eastAsia="Times New Roman" w:cs="Times New Roman"/>
          <w:szCs w:val="24"/>
        </w:rPr>
        <w:t>π</w:t>
      </w:r>
      <w:r w:rsidRPr="00741516">
        <w:rPr>
          <w:rFonts w:eastAsia="Times New Roman" w:cs="Times New Roman"/>
          <w:szCs w:val="24"/>
        </w:rPr>
        <w:t>ροτεινόμενες ονομασίες εκείνης της εποχής</w:t>
      </w:r>
      <w:r>
        <w:rPr>
          <w:rFonts w:eastAsia="Times New Roman" w:cs="Times New Roman"/>
          <w:szCs w:val="24"/>
        </w:rPr>
        <w:t>,</w:t>
      </w:r>
      <w:r w:rsidRPr="00741516">
        <w:rPr>
          <w:rFonts w:eastAsia="Times New Roman" w:cs="Times New Roman"/>
          <w:szCs w:val="24"/>
        </w:rPr>
        <w:t xml:space="preserve"> από τους </w:t>
      </w:r>
      <w:r>
        <w:rPr>
          <w:rFonts w:eastAsia="Times New Roman" w:cs="Times New Roman"/>
          <w:szCs w:val="24"/>
        </w:rPr>
        <w:t>Προέδρους των Κ</w:t>
      </w:r>
      <w:r w:rsidRPr="00741516">
        <w:rPr>
          <w:rFonts w:eastAsia="Times New Roman" w:cs="Times New Roman"/>
          <w:szCs w:val="24"/>
        </w:rPr>
        <w:t xml:space="preserve">οινοβουλευτικών </w:t>
      </w:r>
      <w:r>
        <w:rPr>
          <w:rFonts w:eastAsia="Times New Roman" w:cs="Times New Roman"/>
          <w:szCs w:val="24"/>
        </w:rPr>
        <w:t>Ο</w:t>
      </w:r>
      <w:r w:rsidRPr="00741516">
        <w:rPr>
          <w:rFonts w:eastAsia="Times New Roman" w:cs="Times New Roman"/>
          <w:szCs w:val="24"/>
        </w:rPr>
        <w:t>μάδων</w:t>
      </w:r>
      <w:r>
        <w:rPr>
          <w:rFonts w:eastAsia="Times New Roman" w:cs="Times New Roman"/>
          <w:szCs w:val="24"/>
        </w:rPr>
        <w:t>,</w:t>
      </w:r>
      <w:r w:rsidRPr="00741516">
        <w:rPr>
          <w:rFonts w:eastAsia="Times New Roman" w:cs="Times New Roman"/>
          <w:szCs w:val="24"/>
        </w:rPr>
        <w:t xml:space="preserve"> για να δούμ</w:t>
      </w:r>
      <w:r w:rsidRPr="00741516">
        <w:rPr>
          <w:rFonts w:eastAsia="Times New Roman" w:cs="Times New Roman"/>
          <w:szCs w:val="24"/>
        </w:rPr>
        <w:t>ε ποιοι είναι</w:t>
      </w:r>
      <w:r>
        <w:rPr>
          <w:rFonts w:eastAsia="Times New Roman" w:cs="Times New Roman"/>
          <w:szCs w:val="24"/>
        </w:rPr>
        <w:t xml:space="preserve"> οι</w:t>
      </w:r>
      <w:r w:rsidRPr="00741516">
        <w:rPr>
          <w:rFonts w:eastAsia="Times New Roman" w:cs="Times New Roman"/>
          <w:szCs w:val="24"/>
        </w:rPr>
        <w:t xml:space="preserve"> πατριώτες και </w:t>
      </w:r>
      <w:r>
        <w:rPr>
          <w:rFonts w:eastAsia="Times New Roman" w:cs="Times New Roman"/>
          <w:szCs w:val="24"/>
        </w:rPr>
        <w:t xml:space="preserve">ποιοι είναι οι </w:t>
      </w:r>
      <w:r w:rsidRPr="00741516">
        <w:rPr>
          <w:rFonts w:eastAsia="Times New Roman" w:cs="Times New Roman"/>
          <w:szCs w:val="24"/>
        </w:rPr>
        <w:t>προδότες</w:t>
      </w:r>
      <w:r>
        <w:rPr>
          <w:rFonts w:eastAsia="Times New Roman" w:cs="Times New Roman"/>
          <w:szCs w:val="24"/>
        </w:rPr>
        <w:t>.</w:t>
      </w:r>
    </w:p>
    <w:p w14:paraId="2ED8B851"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FE6443">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2ED8B852"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2ED8B853"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Κ</w:t>
      </w:r>
      <w:r w:rsidRPr="00741516">
        <w:rPr>
          <w:rFonts w:eastAsia="Times New Roman" w:cs="Times New Roman"/>
          <w:szCs w:val="24"/>
        </w:rPr>
        <w:t xml:space="preserve">λείνοντας </w:t>
      </w:r>
      <w:r>
        <w:rPr>
          <w:rFonts w:eastAsia="Times New Roman" w:cs="Times New Roman"/>
          <w:szCs w:val="24"/>
        </w:rPr>
        <w:t>θα πω το εξής: Οι Β</w:t>
      </w:r>
      <w:r w:rsidRPr="00741516">
        <w:rPr>
          <w:rFonts w:eastAsia="Times New Roman" w:cs="Times New Roman"/>
          <w:szCs w:val="24"/>
        </w:rPr>
        <w:t>ουλευτές του ΣΥΡΙΖΑ κα</w:t>
      </w:r>
      <w:r>
        <w:rPr>
          <w:rFonts w:eastAsia="Times New Roman" w:cs="Times New Roman"/>
          <w:szCs w:val="24"/>
        </w:rPr>
        <w:t xml:space="preserve">υχιόνται </w:t>
      </w:r>
      <w:r w:rsidRPr="00741516">
        <w:rPr>
          <w:rFonts w:eastAsia="Times New Roman" w:cs="Times New Roman"/>
          <w:szCs w:val="24"/>
        </w:rPr>
        <w:t xml:space="preserve">χαιρέκακα </w:t>
      </w:r>
      <w:r w:rsidRPr="00741516">
        <w:rPr>
          <w:rFonts w:eastAsia="Times New Roman" w:cs="Times New Roman"/>
          <w:szCs w:val="24"/>
        </w:rPr>
        <w:t>ότι</w:t>
      </w:r>
      <w:r>
        <w:rPr>
          <w:rFonts w:eastAsia="Times New Roman" w:cs="Times New Roman"/>
          <w:szCs w:val="24"/>
        </w:rPr>
        <w:t xml:space="preserve"> με την </w:t>
      </w:r>
      <w:r>
        <w:rPr>
          <w:rFonts w:eastAsia="Times New Roman" w:cs="Times New Roman"/>
          <w:szCs w:val="24"/>
        </w:rPr>
        <w:t>κ</w:t>
      </w:r>
      <w:r>
        <w:rPr>
          <w:rFonts w:eastAsia="Times New Roman" w:cs="Times New Roman"/>
          <w:szCs w:val="24"/>
        </w:rPr>
        <w:t xml:space="preserve">ύρωση της επαίσχυντης </w:t>
      </w:r>
      <w:r>
        <w:rPr>
          <w:rFonts w:eastAsia="Times New Roman" w:cs="Times New Roman"/>
          <w:szCs w:val="24"/>
        </w:rPr>
        <w:t>σ</w:t>
      </w:r>
      <w:r w:rsidRPr="00741516">
        <w:rPr>
          <w:rFonts w:eastAsia="Times New Roman" w:cs="Times New Roman"/>
          <w:szCs w:val="24"/>
        </w:rPr>
        <w:t>υμφωνίας σήμερα</w:t>
      </w:r>
      <w:r>
        <w:rPr>
          <w:rFonts w:eastAsia="Times New Roman" w:cs="Times New Roman"/>
          <w:szCs w:val="24"/>
        </w:rPr>
        <w:t>, ό</w:t>
      </w:r>
      <w:r w:rsidRPr="00741516">
        <w:rPr>
          <w:rFonts w:eastAsia="Times New Roman" w:cs="Times New Roman"/>
          <w:szCs w:val="24"/>
        </w:rPr>
        <w:t>λα τελειώνουν</w:t>
      </w:r>
      <w:r>
        <w:rPr>
          <w:rFonts w:eastAsia="Times New Roman" w:cs="Times New Roman"/>
          <w:szCs w:val="24"/>
        </w:rPr>
        <w:t>. Οι Β</w:t>
      </w:r>
      <w:r w:rsidRPr="00741516">
        <w:rPr>
          <w:rFonts w:eastAsia="Times New Roman" w:cs="Times New Roman"/>
          <w:szCs w:val="24"/>
        </w:rPr>
        <w:t xml:space="preserve">ουλευτές </w:t>
      </w:r>
      <w:r>
        <w:rPr>
          <w:rFonts w:eastAsia="Times New Roman" w:cs="Times New Roman"/>
          <w:szCs w:val="24"/>
        </w:rPr>
        <w:t xml:space="preserve">της </w:t>
      </w:r>
      <w:r w:rsidRPr="00741516">
        <w:rPr>
          <w:rFonts w:eastAsia="Times New Roman" w:cs="Times New Roman"/>
          <w:szCs w:val="24"/>
        </w:rPr>
        <w:t>Νέας Δημοκρατία</w:t>
      </w:r>
      <w:r>
        <w:rPr>
          <w:rFonts w:eastAsia="Times New Roman" w:cs="Times New Roman"/>
          <w:szCs w:val="24"/>
        </w:rPr>
        <w:t>ς υποκριτικά δηλώνουν</w:t>
      </w:r>
      <w:r>
        <w:rPr>
          <w:rFonts w:eastAsia="Times New Roman" w:cs="Times New Roman"/>
          <w:szCs w:val="24"/>
        </w:rPr>
        <w:t>,</w:t>
      </w:r>
      <w:r>
        <w:rPr>
          <w:rFonts w:eastAsia="Times New Roman" w:cs="Times New Roman"/>
          <w:szCs w:val="24"/>
        </w:rPr>
        <w:t xml:space="preserve"> πως αν η </w:t>
      </w:r>
      <w:r>
        <w:rPr>
          <w:rFonts w:eastAsia="Times New Roman" w:cs="Times New Roman"/>
          <w:szCs w:val="24"/>
        </w:rPr>
        <w:t>σ</w:t>
      </w:r>
      <w:r w:rsidRPr="00741516">
        <w:rPr>
          <w:rFonts w:eastAsia="Times New Roman" w:cs="Times New Roman"/>
          <w:szCs w:val="24"/>
        </w:rPr>
        <w:t xml:space="preserve">υμφωνία </w:t>
      </w:r>
      <w:r>
        <w:rPr>
          <w:rFonts w:eastAsia="Times New Roman" w:cs="Times New Roman"/>
          <w:szCs w:val="24"/>
        </w:rPr>
        <w:t xml:space="preserve">κυρωθεί, </w:t>
      </w:r>
      <w:r w:rsidRPr="00741516">
        <w:rPr>
          <w:rFonts w:eastAsia="Times New Roman" w:cs="Times New Roman"/>
          <w:szCs w:val="24"/>
        </w:rPr>
        <w:t xml:space="preserve">η μελλοντική κυβέρνηση </w:t>
      </w:r>
      <w:r>
        <w:rPr>
          <w:rFonts w:eastAsia="Times New Roman" w:cs="Times New Roman"/>
          <w:szCs w:val="24"/>
        </w:rPr>
        <w:t xml:space="preserve">της </w:t>
      </w:r>
      <w:r w:rsidRPr="00741516">
        <w:rPr>
          <w:rFonts w:eastAsia="Times New Roman" w:cs="Times New Roman"/>
          <w:szCs w:val="24"/>
        </w:rPr>
        <w:t>Νέας Δημοκρατίας δεν μπορεί να κάνει τίποτα για να την ανατρέψει</w:t>
      </w:r>
      <w:r>
        <w:rPr>
          <w:rFonts w:eastAsia="Times New Roman" w:cs="Times New Roman"/>
          <w:szCs w:val="24"/>
        </w:rPr>
        <w:t xml:space="preserve">. </w:t>
      </w:r>
    </w:p>
    <w:p w14:paraId="2ED8B854"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Η</w:t>
      </w:r>
      <w:r w:rsidRPr="00741516">
        <w:rPr>
          <w:rFonts w:eastAsia="Times New Roman" w:cs="Times New Roman"/>
          <w:szCs w:val="24"/>
        </w:rPr>
        <w:t xml:space="preserve"> Χρυσή Αυγή</w:t>
      </w:r>
      <w:r>
        <w:rPr>
          <w:rFonts w:eastAsia="Times New Roman" w:cs="Times New Roman"/>
          <w:szCs w:val="24"/>
        </w:rPr>
        <w:t>,</w:t>
      </w:r>
      <w:r w:rsidRPr="00741516">
        <w:rPr>
          <w:rFonts w:eastAsia="Times New Roman" w:cs="Times New Roman"/>
          <w:szCs w:val="24"/>
        </w:rPr>
        <w:t xml:space="preserve"> στο όνομα του 70% </w:t>
      </w:r>
      <w:r>
        <w:rPr>
          <w:rFonts w:eastAsia="Times New Roman" w:cs="Times New Roman"/>
          <w:szCs w:val="24"/>
        </w:rPr>
        <w:t xml:space="preserve">και πλέον </w:t>
      </w:r>
      <w:r w:rsidRPr="00741516">
        <w:rPr>
          <w:rFonts w:eastAsia="Times New Roman" w:cs="Times New Roman"/>
          <w:szCs w:val="24"/>
        </w:rPr>
        <w:t>το</w:t>
      </w:r>
      <w:r>
        <w:rPr>
          <w:rFonts w:eastAsia="Times New Roman" w:cs="Times New Roman"/>
          <w:szCs w:val="24"/>
        </w:rPr>
        <w:t xml:space="preserve">υ ελληνικού λαού, διακηρύσσει </w:t>
      </w:r>
      <w:r w:rsidRPr="00741516">
        <w:rPr>
          <w:rFonts w:eastAsia="Times New Roman" w:cs="Times New Roman"/>
          <w:szCs w:val="24"/>
        </w:rPr>
        <w:t>πως αυτό το προ</w:t>
      </w:r>
      <w:r>
        <w:rPr>
          <w:rFonts w:eastAsia="Times New Roman" w:cs="Times New Roman"/>
          <w:szCs w:val="24"/>
        </w:rPr>
        <w:t>δοτικό κομμάτι χαρτι</w:t>
      </w:r>
      <w:r w:rsidRPr="00741516">
        <w:rPr>
          <w:rFonts w:eastAsia="Times New Roman" w:cs="Times New Roman"/>
          <w:szCs w:val="24"/>
        </w:rPr>
        <w:t xml:space="preserve">ού το οποίο θα </w:t>
      </w:r>
      <w:r>
        <w:rPr>
          <w:rFonts w:eastAsia="Times New Roman" w:cs="Times New Roman"/>
          <w:szCs w:val="24"/>
        </w:rPr>
        <w:t>κυρώσετε θα καεί</w:t>
      </w:r>
      <w:r>
        <w:rPr>
          <w:rFonts w:eastAsia="Times New Roman" w:cs="Times New Roman"/>
          <w:szCs w:val="24"/>
        </w:rPr>
        <w:t>,</w:t>
      </w:r>
      <w:r>
        <w:rPr>
          <w:rFonts w:eastAsia="Times New Roman" w:cs="Times New Roman"/>
          <w:szCs w:val="24"/>
        </w:rPr>
        <w:t xml:space="preserve"> και οι στ</w:t>
      </w:r>
      <w:r w:rsidRPr="00741516">
        <w:rPr>
          <w:rFonts w:eastAsia="Times New Roman" w:cs="Times New Roman"/>
          <w:szCs w:val="24"/>
        </w:rPr>
        <w:t>ά</w:t>
      </w:r>
      <w:r>
        <w:rPr>
          <w:rFonts w:eastAsia="Times New Roman" w:cs="Times New Roman"/>
          <w:szCs w:val="24"/>
        </w:rPr>
        <w:t xml:space="preserve">χτες του θα σκορπιστούν στην </w:t>
      </w:r>
      <w:r>
        <w:rPr>
          <w:rFonts w:eastAsia="Times New Roman" w:cs="Times New Roman"/>
          <w:szCs w:val="24"/>
        </w:rPr>
        <w:t>λ</w:t>
      </w:r>
      <w:r w:rsidRPr="00741516">
        <w:rPr>
          <w:rFonts w:eastAsia="Times New Roman" w:cs="Times New Roman"/>
          <w:szCs w:val="24"/>
        </w:rPr>
        <w:t xml:space="preserve">ίμνη των </w:t>
      </w:r>
      <w:r>
        <w:rPr>
          <w:rFonts w:eastAsia="Times New Roman" w:cs="Times New Roman"/>
          <w:szCs w:val="24"/>
        </w:rPr>
        <w:t xml:space="preserve">Πρεσπών, </w:t>
      </w:r>
      <w:r w:rsidRPr="00741516">
        <w:rPr>
          <w:rFonts w:eastAsia="Times New Roman" w:cs="Times New Roman"/>
          <w:szCs w:val="24"/>
        </w:rPr>
        <w:t>διότι τ</w:t>
      </w:r>
      <w:r>
        <w:rPr>
          <w:rFonts w:eastAsia="Times New Roman" w:cs="Times New Roman"/>
          <w:szCs w:val="24"/>
        </w:rPr>
        <w:t xml:space="preserve">ο αίμα των ηρώων του </w:t>
      </w:r>
      <w:r>
        <w:rPr>
          <w:rFonts w:eastAsia="Times New Roman" w:cs="Times New Roman"/>
          <w:szCs w:val="24"/>
        </w:rPr>
        <w:lastRenderedPageBreak/>
        <w:t xml:space="preserve">Μακεδονικού Αγώνα είναι ιερότερο από τη </w:t>
      </w:r>
      <w:r>
        <w:rPr>
          <w:rFonts w:eastAsia="Times New Roman" w:cs="Times New Roman"/>
          <w:szCs w:val="24"/>
        </w:rPr>
        <w:t>μελάνη των προδοτικών σας υπογραφών κ</w:t>
      </w:r>
      <w:r w:rsidRPr="00741516">
        <w:rPr>
          <w:rFonts w:eastAsia="Times New Roman" w:cs="Times New Roman"/>
          <w:szCs w:val="24"/>
        </w:rPr>
        <w:t xml:space="preserve">αι από τις υποκριτικές προσευχές της Νέας Δημοκρατίας και του </w:t>
      </w:r>
      <w:r>
        <w:rPr>
          <w:rFonts w:eastAsia="Times New Roman" w:cs="Times New Roman"/>
          <w:szCs w:val="24"/>
        </w:rPr>
        <w:t xml:space="preserve">Καμμένου. </w:t>
      </w:r>
    </w:p>
    <w:p w14:paraId="2ED8B855"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ο κ. Βούτσης είπε ότι είναι αλυτρωτικό το </w:t>
      </w:r>
      <w:r w:rsidRPr="00741516">
        <w:rPr>
          <w:rFonts w:eastAsia="Times New Roman" w:cs="Times New Roman"/>
          <w:szCs w:val="24"/>
        </w:rPr>
        <w:t xml:space="preserve">σύνθημα </w:t>
      </w:r>
      <w:r>
        <w:rPr>
          <w:rFonts w:eastAsia="Times New Roman" w:cs="Times New Roman"/>
          <w:szCs w:val="24"/>
        </w:rPr>
        <w:t>«Η Μακεδονία είναι μία και ελληνική και μόνο ε</w:t>
      </w:r>
      <w:r w:rsidRPr="00741516">
        <w:rPr>
          <w:rFonts w:eastAsia="Times New Roman" w:cs="Times New Roman"/>
          <w:szCs w:val="24"/>
        </w:rPr>
        <w:t>λληνική</w:t>
      </w:r>
      <w:r>
        <w:rPr>
          <w:rFonts w:eastAsia="Times New Roman" w:cs="Times New Roman"/>
          <w:szCs w:val="24"/>
        </w:rPr>
        <w:t>»,</w:t>
      </w:r>
      <w:r w:rsidRPr="00741516">
        <w:rPr>
          <w:rFonts w:eastAsia="Times New Roman" w:cs="Times New Roman"/>
          <w:szCs w:val="24"/>
        </w:rPr>
        <w:t xml:space="preserve"> το επαναλα</w:t>
      </w:r>
      <w:r>
        <w:rPr>
          <w:rFonts w:eastAsia="Times New Roman" w:cs="Times New Roman"/>
          <w:szCs w:val="24"/>
        </w:rPr>
        <w:t>μβάνουμε στον υψηλό</w:t>
      </w:r>
      <w:r>
        <w:rPr>
          <w:rFonts w:eastAsia="Times New Roman" w:cs="Times New Roman"/>
          <w:szCs w:val="24"/>
        </w:rPr>
        <w:t>τερο δυνατό τ</w:t>
      </w:r>
      <w:r w:rsidRPr="00741516">
        <w:rPr>
          <w:rFonts w:eastAsia="Times New Roman" w:cs="Times New Roman"/>
          <w:szCs w:val="24"/>
        </w:rPr>
        <w:t>όνο</w:t>
      </w:r>
      <w:r>
        <w:rPr>
          <w:rFonts w:eastAsia="Times New Roman" w:cs="Times New Roman"/>
          <w:szCs w:val="24"/>
        </w:rPr>
        <w:t xml:space="preserve">: «Η </w:t>
      </w:r>
      <w:r w:rsidRPr="00741516">
        <w:rPr>
          <w:rFonts w:eastAsia="Times New Roman" w:cs="Times New Roman"/>
          <w:szCs w:val="24"/>
        </w:rPr>
        <w:t xml:space="preserve">Μακεδονία </w:t>
      </w:r>
      <w:r>
        <w:rPr>
          <w:rFonts w:eastAsia="Times New Roman" w:cs="Times New Roman"/>
          <w:szCs w:val="24"/>
        </w:rPr>
        <w:t>είναι μια και ελληνική και μόνο ε</w:t>
      </w:r>
      <w:r w:rsidRPr="00741516">
        <w:rPr>
          <w:rFonts w:eastAsia="Times New Roman" w:cs="Times New Roman"/>
          <w:szCs w:val="24"/>
        </w:rPr>
        <w:t>λληνική</w:t>
      </w:r>
      <w:r>
        <w:rPr>
          <w:rFonts w:eastAsia="Times New Roman" w:cs="Times New Roman"/>
          <w:szCs w:val="24"/>
        </w:rPr>
        <w:t>».</w:t>
      </w:r>
      <w:r w:rsidRPr="00741516">
        <w:rPr>
          <w:rFonts w:eastAsia="Times New Roman" w:cs="Times New Roman"/>
          <w:szCs w:val="24"/>
        </w:rPr>
        <w:t xml:space="preserve"> </w:t>
      </w:r>
    </w:p>
    <w:p w14:paraId="2ED8B856"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ED8B857"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9236DF">
        <w:rPr>
          <w:rFonts w:eastAsia="Times New Roman" w:cs="Times New Roman"/>
          <w:b/>
          <w:szCs w:val="24"/>
        </w:rPr>
        <w:t>ΠΡΟΕΔΡΕΥΩΝ (</w:t>
      </w:r>
      <w:r>
        <w:rPr>
          <w:rFonts w:eastAsia="Times New Roman" w:cs="Times New Roman"/>
          <w:b/>
          <w:szCs w:val="24"/>
        </w:rPr>
        <w:t>Δημήτριος Κρεμαστινός</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Ο κ.</w:t>
      </w:r>
      <w:r w:rsidRPr="00741516">
        <w:rPr>
          <w:rFonts w:eastAsia="Times New Roman" w:cs="Times New Roman"/>
          <w:szCs w:val="24"/>
        </w:rPr>
        <w:t xml:space="preserve"> Β</w:t>
      </w:r>
      <w:r>
        <w:rPr>
          <w:rFonts w:eastAsia="Times New Roman" w:cs="Times New Roman"/>
          <w:szCs w:val="24"/>
        </w:rPr>
        <w:t>α</w:t>
      </w:r>
      <w:r w:rsidRPr="00741516">
        <w:rPr>
          <w:rFonts w:eastAsia="Times New Roman" w:cs="Times New Roman"/>
          <w:szCs w:val="24"/>
        </w:rPr>
        <w:t>ρ</w:t>
      </w:r>
      <w:r>
        <w:rPr>
          <w:rFonts w:eastAsia="Times New Roman" w:cs="Times New Roman"/>
          <w:szCs w:val="24"/>
        </w:rPr>
        <w:t>δ</w:t>
      </w:r>
      <w:r w:rsidRPr="00741516">
        <w:rPr>
          <w:rFonts w:eastAsia="Times New Roman" w:cs="Times New Roman"/>
          <w:szCs w:val="24"/>
        </w:rPr>
        <w:t>αλ</w:t>
      </w:r>
      <w:r>
        <w:rPr>
          <w:rFonts w:eastAsia="Times New Roman" w:cs="Times New Roman"/>
          <w:szCs w:val="24"/>
        </w:rPr>
        <w:t>ή</w:t>
      </w:r>
      <w:r w:rsidRPr="00741516">
        <w:rPr>
          <w:rFonts w:eastAsia="Times New Roman" w:cs="Times New Roman"/>
          <w:szCs w:val="24"/>
        </w:rPr>
        <w:t>ς</w:t>
      </w:r>
      <w:r>
        <w:rPr>
          <w:rFonts w:eastAsia="Times New Roman" w:cs="Times New Roman"/>
          <w:szCs w:val="24"/>
        </w:rPr>
        <w:t xml:space="preserve">, Βουλευτής του Κομμουνιστικού Κόμματος </w:t>
      </w:r>
      <w:r w:rsidRPr="00741516">
        <w:rPr>
          <w:rFonts w:eastAsia="Times New Roman" w:cs="Times New Roman"/>
          <w:szCs w:val="24"/>
        </w:rPr>
        <w:t>Ελλάδας</w:t>
      </w:r>
      <w:r>
        <w:rPr>
          <w:rFonts w:eastAsia="Times New Roman" w:cs="Times New Roman"/>
          <w:szCs w:val="24"/>
        </w:rPr>
        <w:t>,</w:t>
      </w:r>
      <w:r w:rsidRPr="00741516">
        <w:rPr>
          <w:rFonts w:eastAsia="Times New Roman" w:cs="Times New Roman"/>
          <w:szCs w:val="24"/>
        </w:rPr>
        <w:t xml:space="preserve"> έχει </w:t>
      </w:r>
      <w:r>
        <w:rPr>
          <w:rFonts w:eastAsia="Times New Roman" w:cs="Times New Roman"/>
          <w:szCs w:val="24"/>
        </w:rPr>
        <w:t xml:space="preserve">τον λόγο </w:t>
      </w:r>
      <w:r w:rsidRPr="00741516">
        <w:rPr>
          <w:rFonts w:eastAsia="Times New Roman" w:cs="Times New Roman"/>
          <w:szCs w:val="24"/>
        </w:rPr>
        <w:t xml:space="preserve">για </w:t>
      </w:r>
      <w:r>
        <w:rPr>
          <w:rFonts w:eastAsia="Times New Roman" w:cs="Times New Roman"/>
          <w:szCs w:val="24"/>
        </w:rPr>
        <w:t>έξι</w:t>
      </w:r>
      <w:r w:rsidRPr="00741516">
        <w:rPr>
          <w:rFonts w:eastAsia="Times New Roman" w:cs="Times New Roman"/>
          <w:szCs w:val="24"/>
        </w:rPr>
        <w:t xml:space="preserve"> λεπτά</w:t>
      </w:r>
      <w:r>
        <w:rPr>
          <w:rFonts w:eastAsia="Times New Roman" w:cs="Times New Roman"/>
          <w:szCs w:val="24"/>
        </w:rPr>
        <w:t>.</w:t>
      </w:r>
    </w:p>
    <w:p w14:paraId="2ED8B858"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2F44D9">
        <w:rPr>
          <w:rFonts w:eastAsia="Times New Roman" w:cs="Times New Roman"/>
          <w:b/>
          <w:szCs w:val="24"/>
        </w:rPr>
        <w:t>ΑΘΑΝΑΣΙΟΣ ΒΑΡΔΑΛΗΣ:</w:t>
      </w:r>
      <w:r>
        <w:rPr>
          <w:rFonts w:eastAsia="Times New Roman" w:cs="Times New Roman"/>
          <w:szCs w:val="24"/>
        </w:rPr>
        <w:t xml:space="preserve"> Ε</w:t>
      </w:r>
      <w:r w:rsidRPr="00741516">
        <w:rPr>
          <w:rFonts w:eastAsia="Times New Roman" w:cs="Times New Roman"/>
          <w:szCs w:val="24"/>
        </w:rPr>
        <w:t>υχαριστώ</w:t>
      </w:r>
      <w:r>
        <w:rPr>
          <w:rFonts w:eastAsia="Times New Roman" w:cs="Times New Roman"/>
          <w:szCs w:val="24"/>
        </w:rPr>
        <w:t>,</w:t>
      </w:r>
      <w:r w:rsidRPr="00741516">
        <w:rPr>
          <w:rFonts w:eastAsia="Times New Roman" w:cs="Times New Roman"/>
          <w:szCs w:val="24"/>
        </w:rPr>
        <w:t xml:space="preserve"> κύριε </w:t>
      </w:r>
      <w:r>
        <w:rPr>
          <w:rFonts w:eastAsia="Times New Roman" w:cs="Times New Roman"/>
          <w:szCs w:val="24"/>
        </w:rPr>
        <w:t>Π</w:t>
      </w:r>
      <w:r w:rsidRPr="00741516">
        <w:rPr>
          <w:rFonts w:eastAsia="Times New Roman" w:cs="Times New Roman"/>
          <w:szCs w:val="24"/>
        </w:rPr>
        <w:t>ρόεδρε</w:t>
      </w:r>
      <w:r>
        <w:rPr>
          <w:rFonts w:eastAsia="Times New Roman" w:cs="Times New Roman"/>
          <w:szCs w:val="24"/>
        </w:rPr>
        <w:t>.</w:t>
      </w:r>
    </w:p>
    <w:p w14:paraId="2ED8B859"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Ε</w:t>
      </w:r>
      <w:r w:rsidRPr="00741516">
        <w:rPr>
          <w:rFonts w:eastAsia="Times New Roman" w:cs="Times New Roman"/>
          <w:szCs w:val="24"/>
        </w:rPr>
        <w:t xml:space="preserve">ίναι γνωστή </w:t>
      </w:r>
      <w:r>
        <w:rPr>
          <w:rFonts w:eastAsia="Times New Roman" w:cs="Times New Roman"/>
          <w:szCs w:val="24"/>
        </w:rPr>
        <w:t xml:space="preserve">η αντίθεση </w:t>
      </w:r>
      <w:r w:rsidRPr="00741516">
        <w:rPr>
          <w:rFonts w:eastAsia="Times New Roman" w:cs="Times New Roman"/>
          <w:szCs w:val="24"/>
        </w:rPr>
        <w:t xml:space="preserve">του Κομμουνιστικού Κόμματος Ελλάδας στη </w:t>
      </w:r>
      <w:r>
        <w:rPr>
          <w:rFonts w:eastAsia="Times New Roman" w:cs="Times New Roman"/>
          <w:szCs w:val="24"/>
        </w:rPr>
        <w:t>Σ</w:t>
      </w:r>
      <w:r w:rsidRPr="00741516">
        <w:rPr>
          <w:rFonts w:eastAsia="Times New Roman" w:cs="Times New Roman"/>
          <w:szCs w:val="24"/>
        </w:rPr>
        <w:t>υμφωνία των Πρεσπών</w:t>
      </w:r>
      <w:r>
        <w:rPr>
          <w:rFonts w:eastAsia="Times New Roman" w:cs="Times New Roman"/>
          <w:szCs w:val="24"/>
        </w:rPr>
        <w:t xml:space="preserve">, γιατί πρόκειται για μια </w:t>
      </w:r>
      <w:r>
        <w:rPr>
          <w:rFonts w:eastAsia="Times New Roman" w:cs="Times New Roman"/>
          <w:szCs w:val="24"/>
        </w:rPr>
        <w:t>σ</w:t>
      </w:r>
      <w:r w:rsidRPr="00741516">
        <w:rPr>
          <w:rFonts w:eastAsia="Times New Roman" w:cs="Times New Roman"/>
          <w:szCs w:val="24"/>
        </w:rPr>
        <w:t>υμφωνία</w:t>
      </w:r>
      <w:r>
        <w:rPr>
          <w:rFonts w:eastAsia="Times New Roman" w:cs="Times New Roman"/>
          <w:szCs w:val="24"/>
        </w:rPr>
        <w:t>,</w:t>
      </w:r>
      <w:r w:rsidRPr="00741516">
        <w:rPr>
          <w:rFonts w:eastAsia="Times New Roman" w:cs="Times New Roman"/>
          <w:szCs w:val="24"/>
        </w:rPr>
        <w:t xml:space="preserve"> που έγινε με παραγγελία των Ηνωμένων Πολιτειών της Αμερικής και του ΝΑΤΟ</w:t>
      </w:r>
      <w:r>
        <w:rPr>
          <w:rFonts w:eastAsia="Times New Roman" w:cs="Times New Roman"/>
          <w:szCs w:val="24"/>
        </w:rPr>
        <w:t xml:space="preserve">, μια </w:t>
      </w:r>
      <w:r>
        <w:rPr>
          <w:rFonts w:eastAsia="Times New Roman" w:cs="Times New Roman"/>
          <w:szCs w:val="24"/>
        </w:rPr>
        <w:t>σ</w:t>
      </w:r>
      <w:r w:rsidRPr="00741516">
        <w:rPr>
          <w:rFonts w:eastAsia="Times New Roman" w:cs="Times New Roman"/>
          <w:szCs w:val="24"/>
        </w:rPr>
        <w:t>υμφωνία που</w:t>
      </w:r>
      <w:r w:rsidRPr="00741516">
        <w:rPr>
          <w:rFonts w:eastAsia="Times New Roman" w:cs="Times New Roman"/>
          <w:szCs w:val="24"/>
        </w:rPr>
        <w:t xml:space="preserve"> αποτελεί μέρος μιας ευρύτερης διευθ</w:t>
      </w:r>
      <w:r>
        <w:rPr>
          <w:rFonts w:eastAsia="Times New Roman" w:cs="Times New Roman"/>
          <w:szCs w:val="24"/>
        </w:rPr>
        <w:t>έ</w:t>
      </w:r>
      <w:r w:rsidRPr="00741516">
        <w:rPr>
          <w:rFonts w:eastAsia="Times New Roman" w:cs="Times New Roman"/>
          <w:szCs w:val="24"/>
        </w:rPr>
        <w:t>τ</w:t>
      </w:r>
      <w:r>
        <w:rPr>
          <w:rFonts w:eastAsia="Times New Roman" w:cs="Times New Roman"/>
          <w:szCs w:val="24"/>
        </w:rPr>
        <w:t>η</w:t>
      </w:r>
      <w:r w:rsidRPr="00741516">
        <w:rPr>
          <w:rFonts w:eastAsia="Times New Roman" w:cs="Times New Roman"/>
          <w:szCs w:val="24"/>
        </w:rPr>
        <w:t>σ</w:t>
      </w:r>
      <w:r>
        <w:rPr>
          <w:rFonts w:eastAsia="Times New Roman" w:cs="Times New Roman"/>
          <w:szCs w:val="24"/>
        </w:rPr>
        <w:t>η</w:t>
      </w:r>
      <w:r w:rsidRPr="00741516">
        <w:rPr>
          <w:rFonts w:eastAsia="Times New Roman" w:cs="Times New Roman"/>
          <w:szCs w:val="24"/>
        </w:rPr>
        <w:t>ς που προωθείται στα Βαλκάνια</w:t>
      </w:r>
      <w:r>
        <w:rPr>
          <w:rFonts w:eastAsia="Times New Roman" w:cs="Times New Roman"/>
          <w:szCs w:val="24"/>
        </w:rPr>
        <w:t>,</w:t>
      </w:r>
      <w:r w:rsidRPr="00741516">
        <w:rPr>
          <w:rFonts w:eastAsia="Times New Roman" w:cs="Times New Roman"/>
          <w:szCs w:val="24"/>
        </w:rPr>
        <w:t xml:space="preserve"> με στόχο την ευρωατλαντική ολοκλήρωση της περιοχής</w:t>
      </w:r>
      <w:r>
        <w:rPr>
          <w:rFonts w:eastAsia="Times New Roman" w:cs="Times New Roman"/>
          <w:szCs w:val="24"/>
        </w:rPr>
        <w:t>. Τ</w:t>
      </w:r>
      <w:r w:rsidRPr="00741516">
        <w:rPr>
          <w:rFonts w:eastAsia="Times New Roman" w:cs="Times New Roman"/>
          <w:szCs w:val="24"/>
        </w:rPr>
        <w:t xml:space="preserve">η θέση </w:t>
      </w:r>
      <w:r w:rsidRPr="00741516">
        <w:rPr>
          <w:rFonts w:eastAsia="Times New Roman" w:cs="Times New Roman"/>
          <w:szCs w:val="24"/>
        </w:rPr>
        <w:lastRenderedPageBreak/>
        <w:t xml:space="preserve">μας αυτή ανέλυσε με αποτελεσματικό τρόπο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του </w:t>
      </w:r>
      <w:r>
        <w:rPr>
          <w:rFonts w:eastAsia="Times New Roman" w:cs="Times New Roman"/>
          <w:szCs w:val="24"/>
        </w:rPr>
        <w:t>κ</w:t>
      </w:r>
      <w:r w:rsidRPr="00741516">
        <w:rPr>
          <w:rFonts w:eastAsia="Times New Roman" w:cs="Times New Roman"/>
          <w:szCs w:val="24"/>
        </w:rPr>
        <w:t xml:space="preserve">όμματος και δεν θα </w:t>
      </w:r>
      <w:r>
        <w:rPr>
          <w:rFonts w:eastAsia="Times New Roman" w:cs="Times New Roman"/>
          <w:szCs w:val="24"/>
        </w:rPr>
        <w:t xml:space="preserve">την </w:t>
      </w:r>
      <w:r w:rsidRPr="00741516">
        <w:rPr>
          <w:rFonts w:eastAsia="Times New Roman" w:cs="Times New Roman"/>
          <w:szCs w:val="24"/>
        </w:rPr>
        <w:t>επαναλάβω</w:t>
      </w:r>
      <w:r>
        <w:rPr>
          <w:rFonts w:eastAsia="Times New Roman" w:cs="Times New Roman"/>
          <w:szCs w:val="24"/>
        </w:rPr>
        <w:t>.</w:t>
      </w:r>
    </w:p>
    <w:p w14:paraId="2ED8B85A"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Θ</w:t>
      </w:r>
      <w:r w:rsidRPr="00741516">
        <w:rPr>
          <w:rFonts w:eastAsia="Times New Roman" w:cs="Times New Roman"/>
          <w:szCs w:val="24"/>
        </w:rPr>
        <w:t>έλω</w:t>
      </w:r>
      <w:r>
        <w:rPr>
          <w:rFonts w:eastAsia="Times New Roman" w:cs="Times New Roman"/>
          <w:szCs w:val="24"/>
        </w:rPr>
        <w:t>,</w:t>
      </w:r>
      <w:r w:rsidRPr="00741516">
        <w:rPr>
          <w:rFonts w:eastAsia="Times New Roman" w:cs="Times New Roman"/>
          <w:szCs w:val="24"/>
        </w:rPr>
        <w:t xml:space="preserve"> </w:t>
      </w:r>
      <w:r>
        <w:rPr>
          <w:rFonts w:eastAsia="Times New Roman" w:cs="Times New Roman"/>
          <w:szCs w:val="24"/>
        </w:rPr>
        <w:t>όμως,</w:t>
      </w:r>
      <w:r w:rsidRPr="00741516">
        <w:rPr>
          <w:rFonts w:eastAsia="Times New Roman" w:cs="Times New Roman"/>
          <w:szCs w:val="24"/>
        </w:rPr>
        <w:t xml:space="preserve"> να σταθώ σε δύο πλευρές που αποδεικνύουν την ορθότητα αυτής της θέσης</w:t>
      </w:r>
      <w:r>
        <w:rPr>
          <w:rFonts w:eastAsia="Times New Roman" w:cs="Times New Roman"/>
          <w:szCs w:val="24"/>
        </w:rPr>
        <w:t>:</w:t>
      </w:r>
    </w:p>
    <w:p w14:paraId="2ED8B85B"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Π</w:t>
      </w:r>
      <w:r w:rsidRPr="00741516">
        <w:rPr>
          <w:rFonts w:eastAsia="Times New Roman" w:cs="Times New Roman"/>
          <w:szCs w:val="24"/>
        </w:rPr>
        <w:t>ρώτο</w:t>
      </w:r>
      <w:r>
        <w:rPr>
          <w:rFonts w:eastAsia="Times New Roman" w:cs="Times New Roman"/>
          <w:szCs w:val="24"/>
        </w:rPr>
        <w:t xml:space="preserve">ν, </w:t>
      </w:r>
      <w:r w:rsidRPr="00741516">
        <w:rPr>
          <w:rFonts w:eastAsia="Times New Roman" w:cs="Times New Roman"/>
          <w:szCs w:val="24"/>
        </w:rPr>
        <w:t xml:space="preserve">αρκετοί </w:t>
      </w:r>
      <w:r>
        <w:rPr>
          <w:rFonts w:eastAsia="Times New Roman" w:cs="Times New Roman"/>
          <w:szCs w:val="24"/>
        </w:rPr>
        <w:t>Β</w:t>
      </w:r>
      <w:r w:rsidRPr="00741516">
        <w:rPr>
          <w:rFonts w:eastAsia="Times New Roman" w:cs="Times New Roman"/>
          <w:szCs w:val="24"/>
        </w:rPr>
        <w:t>ουλευτές όλων των άλλων</w:t>
      </w:r>
      <w:r>
        <w:rPr>
          <w:rFonts w:eastAsia="Times New Roman" w:cs="Times New Roman"/>
          <w:szCs w:val="24"/>
        </w:rPr>
        <w:t xml:space="preserve"> </w:t>
      </w:r>
      <w:r>
        <w:rPr>
          <w:rFonts w:eastAsia="Times New Roman" w:cs="Times New Roman"/>
          <w:szCs w:val="24"/>
        </w:rPr>
        <w:t>κ</w:t>
      </w:r>
      <w:r w:rsidRPr="00741516">
        <w:rPr>
          <w:rFonts w:eastAsia="Times New Roman" w:cs="Times New Roman"/>
          <w:szCs w:val="24"/>
        </w:rPr>
        <w:t>ομμάτων αναφέρθηκαν σε ιστορικά ζητήματα</w:t>
      </w:r>
      <w:r>
        <w:rPr>
          <w:rFonts w:eastAsia="Times New Roman" w:cs="Times New Roman"/>
          <w:szCs w:val="24"/>
        </w:rPr>
        <w:t>, για να τεκμηριώσουν την όποια</w:t>
      </w:r>
      <w:r w:rsidRPr="00741516">
        <w:rPr>
          <w:rFonts w:eastAsia="Times New Roman" w:cs="Times New Roman"/>
          <w:szCs w:val="24"/>
        </w:rPr>
        <w:t xml:space="preserve"> άποψή </w:t>
      </w:r>
      <w:r>
        <w:rPr>
          <w:rFonts w:eastAsia="Times New Roman" w:cs="Times New Roman"/>
          <w:szCs w:val="24"/>
        </w:rPr>
        <w:t>τους,</w:t>
      </w:r>
      <w:r w:rsidRPr="00741516">
        <w:rPr>
          <w:rFonts w:eastAsia="Times New Roman" w:cs="Times New Roman"/>
          <w:szCs w:val="24"/>
        </w:rPr>
        <w:t xml:space="preserve"> θετική ή αρνητική</w:t>
      </w:r>
      <w:r>
        <w:rPr>
          <w:rFonts w:eastAsia="Times New Roman" w:cs="Times New Roman"/>
          <w:szCs w:val="24"/>
        </w:rPr>
        <w:t>,</w:t>
      </w:r>
      <w:r w:rsidRPr="00741516">
        <w:rPr>
          <w:rFonts w:eastAsia="Times New Roman" w:cs="Times New Roman"/>
          <w:szCs w:val="24"/>
        </w:rPr>
        <w:t xml:space="preserve"> απέναντι στη </w:t>
      </w:r>
      <w:r>
        <w:rPr>
          <w:rFonts w:eastAsia="Times New Roman" w:cs="Times New Roman"/>
          <w:szCs w:val="24"/>
        </w:rPr>
        <w:t>σ</w:t>
      </w:r>
      <w:r w:rsidRPr="00741516">
        <w:rPr>
          <w:rFonts w:eastAsia="Times New Roman" w:cs="Times New Roman"/>
          <w:szCs w:val="24"/>
        </w:rPr>
        <w:t>υμφωνία</w:t>
      </w:r>
      <w:r>
        <w:rPr>
          <w:rFonts w:eastAsia="Times New Roman" w:cs="Times New Roman"/>
          <w:szCs w:val="24"/>
        </w:rPr>
        <w:t>. Α</w:t>
      </w:r>
      <w:r w:rsidRPr="00741516">
        <w:rPr>
          <w:rFonts w:eastAsia="Times New Roman" w:cs="Times New Roman"/>
          <w:szCs w:val="24"/>
        </w:rPr>
        <w:t>ν κά</w:t>
      </w:r>
      <w:r>
        <w:rPr>
          <w:rFonts w:eastAsia="Times New Roman" w:cs="Times New Roman"/>
          <w:szCs w:val="24"/>
        </w:rPr>
        <w:t>τι,</w:t>
      </w:r>
      <w:r w:rsidRPr="00741516">
        <w:rPr>
          <w:rFonts w:eastAsia="Times New Roman" w:cs="Times New Roman"/>
          <w:szCs w:val="24"/>
        </w:rPr>
        <w:t xml:space="preserve"> </w:t>
      </w:r>
      <w:r>
        <w:rPr>
          <w:rFonts w:eastAsia="Times New Roman" w:cs="Times New Roman"/>
          <w:szCs w:val="24"/>
        </w:rPr>
        <w:t>όμως,</w:t>
      </w:r>
      <w:r w:rsidRPr="00741516">
        <w:rPr>
          <w:rFonts w:eastAsia="Times New Roman" w:cs="Times New Roman"/>
          <w:szCs w:val="24"/>
        </w:rPr>
        <w:t xml:space="preserve"> ε</w:t>
      </w:r>
      <w:r w:rsidRPr="00741516">
        <w:rPr>
          <w:rFonts w:eastAsia="Times New Roman" w:cs="Times New Roman"/>
          <w:szCs w:val="24"/>
        </w:rPr>
        <w:t>πιβεβαιώνει η ιστορία είναι το εξής</w:t>
      </w:r>
      <w:r>
        <w:rPr>
          <w:rFonts w:eastAsia="Times New Roman" w:cs="Times New Roman"/>
          <w:szCs w:val="24"/>
        </w:rPr>
        <w:t>:</w:t>
      </w:r>
      <w:r w:rsidRPr="00741516">
        <w:rPr>
          <w:rFonts w:eastAsia="Times New Roman" w:cs="Times New Roman"/>
          <w:szCs w:val="24"/>
        </w:rPr>
        <w:t xml:space="preserve"> Πράγματι ιστορικά ο χώρος των Βαλκανίων </w:t>
      </w:r>
      <w:r>
        <w:rPr>
          <w:rFonts w:eastAsia="Times New Roman" w:cs="Times New Roman"/>
          <w:szCs w:val="24"/>
        </w:rPr>
        <w:t>ε</w:t>
      </w:r>
      <w:r w:rsidRPr="00741516">
        <w:rPr>
          <w:rFonts w:eastAsia="Times New Roman" w:cs="Times New Roman"/>
          <w:szCs w:val="24"/>
        </w:rPr>
        <w:t>ίναι χώρος όπου συμβιώνουν διαφορετικοί λαοί</w:t>
      </w:r>
      <w:r>
        <w:rPr>
          <w:rFonts w:eastAsia="Times New Roman" w:cs="Times New Roman"/>
          <w:szCs w:val="24"/>
        </w:rPr>
        <w:t xml:space="preserve">, πολιτισμοί, </w:t>
      </w:r>
      <w:r w:rsidRPr="00741516">
        <w:rPr>
          <w:rFonts w:eastAsia="Times New Roman" w:cs="Times New Roman"/>
          <w:szCs w:val="24"/>
        </w:rPr>
        <w:t>φυλές</w:t>
      </w:r>
      <w:r>
        <w:rPr>
          <w:rFonts w:eastAsia="Times New Roman" w:cs="Times New Roman"/>
          <w:szCs w:val="24"/>
        </w:rPr>
        <w:t>,</w:t>
      </w:r>
      <w:r w:rsidRPr="00741516">
        <w:rPr>
          <w:rFonts w:eastAsia="Times New Roman" w:cs="Times New Roman"/>
          <w:szCs w:val="24"/>
        </w:rPr>
        <w:t xml:space="preserve"> θρησκείες</w:t>
      </w:r>
      <w:r>
        <w:rPr>
          <w:rFonts w:eastAsia="Times New Roman" w:cs="Times New Roman"/>
          <w:szCs w:val="24"/>
        </w:rPr>
        <w:t>,</w:t>
      </w:r>
      <w:r w:rsidRPr="00741516">
        <w:rPr>
          <w:rFonts w:eastAsia="Times New Roman" w:cs="Times New Roman"/>
          <w:szCs w:val="24"/>
        </w:rPr>
        <w:t xml:space="preserve"> δημιουργώντας ένα μωσαϊκό</w:t>
      </w:r>
      <w:r>
        <w:rPr>
          <w:rFonts w:eastAsia="Times New Roman" w:cs="Times New Roman"/>
          <w:szCs w:val="24"/>
        </w:rPr>
        <w:t>,</w:t>
      </w:r>
      <w:r w:rsidRPr="00741516">
        <w:rPr>
          <w:rFonts w:eastAsia="Times New Roman" w:cs="Times New Roman"/>
          <w:szCs w:val="24"/>
        </w:rPr>
        <w:t xml:space="preserve"> που κάθε φορά όταν ένα κομμάτι φεύγει από τη θέση του</w:t>
      </w:r>
      <w:r>
        <w:rPr>
          <w:rFonts w:eastAsia="Times New Roman" w:cs="Times New Roman"/>
          <w:szCs w:val="24"/>
        </w:rPr>
        <w:t>,</w:t>
      </w:r>
      <w:r w:rsidRPr="00741516">
        <w:rPr>
          <w:rFonts w:eastAsia="Times New Roman" w:cs="Times New Roman"/>
          <w:szCs w:val="24"/>
        </w:rPr>
        <w:t xml:space="preserve"> δημιουργεί αναταραχή</w:t>
      </w:r>
      <w:r w:rsidRPr="00741516">
        <w:rPr>
          <w:rFonts w:eastAsia="Times New Roman" w:cs="Times New Roman"/>
          <w:szCs w:val="24"/>
        </w:rPr>
        <w:t xml:space="preserve"> σε ολόκληρο το σύστημα</w:t>
      </w:r>
      <w:r>
        <w:rPr>
          <w:rFonts w:eastAsia="Times New Roman" w:cs="Times New Roman"/>
          <w:szCs w:val="24"/>
        </w:rPr>
        <w:t>. Σ</w:t>
      </w:r>
      <w:r w:rsidRPr="00741516">
        <w:rPr>
          <w:rFonts w:eastAsia="Times New Roman" w:cs="Times New Roman"/>
          <w:szCs w:val="24"/>
        </w:rPr>
        <w:t xml:space="preserve">υχνές ήταν οι συγκρούσεις και </w:t>
      </w:r>
      <w:r>
        <w:rPr>
          <w:rFonts w:eastAsia="Times New Roman" w:cs="Times New Roman"/>
          <w:szCs w:val="24"/>
        </w:rPr>
        <w:t xml:space="preserve">οι </w:t>
      </w:r>
      <w:r w:rsidRPr="00741516">
        <w:rPr>
          <w:rFonts w:eastAsia="Times New Roman" w:cs="Times New Roman"/>
          <w:szCs w:val="24"/>
        </w:rPr>
        <w:t>αντιπαραθέσεις</w:t>
      </w:r>
      <w:r>
        <w:rPr>
          <w:rFonts w:eastAsia="Times New Roman" w:cs="Times New Roman"/>
          <w:szCs w:val="24"/>
        </w:rPr>
        <w:t xml:space="preserve"> ακόμα και ο</w:t>
      </w:r>
      <w:r w:rsidRPr="00741516">
        <w:rPr>
          <w:rFonts w:eastAsia="Times New Roman" w:cs="Times New Roman"/>
          <w:szCs w:val="24"/>
        </w:rPr>
        <w:t>ι πόλεμοι στην περιοχή</w:t>
      </w:r>
      <w:r>
        <w:rPr>
          <w:rFonts w:eastAsia="Times New Roman" w:cs="Times New Roman"/>
          <w:szCs w:val="24"/>
        </w:rPr>
        <w:t xml:space="preserve">. </w:t>
      </w:r>
    </w:p>
    <w:p w14:paraId="2ED8B85C"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Η</w:t>
      </w:r>
      <w:r w:rsidRPr="00741516">
        <w:rPr>
          <w:rFonts w:eastAsia="Times New Roman" w:cs="Times New Roman"/>
          <w:szCs w:val="24"/>
        </w:rPr>
        <w:t xml:space="preserve"> κατάσταση αυτή</w:t>
      </w:r>
      <w:r>
        <w:rPr>
          <w:rFonts w:eastAsia="Times New Roman" w:cs="Times New Roman"/>
          <w:szCs w:val="24"/>
        </w:rPr>
        <w:t>,</w:t>
      </w:r>
      <w:r w:rsidRPr="00741516">
        <w:rPr>
          <w:rFonts w:eastAsia="Times New Roman" w:cs="Times New Roman"/>
          <w:szCs w:val="24"/>
        </w:rPr>
        <w:t xml:space="preserve"> </w:t>
      </w:r>
      <w:r>
        <w:rPr>
          <w:rFonts w:eastAsia="Times New Roman" w:cs="Times New Roman"/>
          <w:szCs w:val="24"/>
        </w:rPr>
        <w:t>όμως,</w:t>
      </w:r>
      <w:r w:rsidRPr="00741516">
        <w:rPr>
          <w:rFonts w:eastAsia="Times New Roman" w:cs="Times New Roman"/>
          <w:szCs w:val="24"/>
        </w:rPr>
        <w:t xml:space="preserve"> δεν δημιουργήθηκε από μόνη </w:t>
      </w:r>
      <w:r>
        <w:rPr>
          <w:rFonts w:eastAsia="Times New Roman" w:cs="Times New Roman"/>
          <w:szCs w:val="24"/>
        </w:rPr>
        <w:t>της ούτε</w:t>
      </w:r>
      <w:r>
        <w:rPr>
          <w:rFonts w:eastAsia="Times New Roman" w:cs="Times New Roman"/>
          <w:szCs w:val="24"/>
        </w:rPr>
        <w:t>,</w:t>
      </w:r>
      <w:r>
        <w:rPr>
          <w:rFonts w:eastAsia="Times New Roman" w:cs="Times New Roman"/>
          <w:szCs w:val="24"/>
        </w:rPr>
        <w:t xml:space="preserve"> β</w:t>
      </w:r>
      <w:r w:rsidRPr="00741516">
        <w:rPr>
          <w:rFonts w:eastAsia="Times New Roman" w:cs="Times New Roman"/>
          <w:szCs w:val="24"/>
        </w:rPr>
        <w:t>εβαίως</w:t>
      </w:r>
      <w:r>
        <w:rPr>
          <w:rFonts w:eastAsia="Times New Roman" w:cs="Times New Roman"/>
          <w:szCs w:val="24"/>
        </w:rPr>
        <w:t>,</w:t>
      </w:r>
      <w:r w:rsidRPr="00741516">
        <w:rPr>
          <w:rFonts w:eastAsia="Times New Roman" w:cs="Times New Roman"/>
          <w:szCs w:val="24"/>
        </w:rPr>
        <w:t xml:space="preserve"> με τη θέληση των ενδιαφερομένων λαών των Βαλκανίων</w:t>
      </w:r>
      <w:r>
        <w:rPr>
          <w:rFonts w:eastAsia="Times New Roman" w:cs="Times New Roman"/>
          <w:szCs w:val="24"/>
        </w:rPr>
        <w:t>. Α</w:t>
      </w:r>
      <w:r w:rsidRPr="00741516">
        <w:rPr>
          <w:rFonts w:eastAsia="Times New Roman" w:cs="Times New Roman"/>
          <w:szCs w:val="24"/>
        </w:rPr>
        <w:t>υτό</w:t>
      </w:r>
      <w:r>
        <w:rPr>
          <w:rFonts w:eastAsia="Times New Roman" w:cs="Times New Roman"/>
          <w:szCs w:val="24"/>
        </w:rPr>
        <w:t xml:space="preserve"> </w:t>
      </w:r>
      <w:r w:rsidRPr="00741516">
        <w:rPr>
          <w:rFonts w:eastAsia="Times New Roman" w:cs="Times New Roman"/>
          <w:szCs w:val="24"/>
        </w:rPr>
        <w:t>που πάντα βάραινε</w:t>
      </w:r>
      <w:r>
        <w:rPr>
          <w:rFonts w:eastAsia="Times New Roman" w:cs="Times New Roman"/>
          <w:szCs w:val="24"/>
        </w:rPr>
        <w:t>,</w:t>
      </w:r>
      <w:r w:rsidRPr="00741516">
        <w:rPr>
          <w:rFonts w:eastAsia="Times New Roman" w:cs="Times New Roman"/>
          <w:szCs w:val="24"/>
        </w:rPr>
        <w:t xml:space="preserve"> </w:t>
      </w:r>
      <w:r w:rsidRPr="00741516">
        <w:rPr>
          <w:rFonts w:eastAsia="Times New Roman" w:cs="Times New Roman"/>
          <w:szCs w:val="24"/>
        </w:rPr>
        <w:t>που έπαιζε καθοριστικό ρόλο</w:t>
      </w:r>
      <w:r>
        <w:rPr>
          <w:rFonts w:eastAsia="Times New Roman" w:cs="Times New Roman"/>
          <w:szCs w:val="24"/>
        </w:rPr>
        <w:t>, ήταν η λύση που έδιναν οι «Μ</w:t>
      </w:r>
      <w:r w:rsidRPr="00741516">
        <w:rPr>
          <w:rFonts w:eastAsia="Times New Roman" w:cs="Times New Roman"/>
          <w:szCs w:val="24"/>
        </w:rPr>
        <w:t xml:space="preserve">εγάλες </w:t>
      </w:r>
      <w:r>
        <w:rPr>
          <w:rFonts w:eastAsia="Times New Roman" w:cs="Times New Roman"/>
          <w:szCs w:val="24"/>
        </w:rPr>
        <w:t>Δ</w:t>
      </w:r>
      <w:r w:rsidRPr="00741516">
        <w:rPr>
          <w:rFonts w:eastAsia="Times New Roman" w:cs="Times New Roman"/>
          <w:szCs w:val="24"/>
        </w:rPr>
        <w:t>υνάμεις</w:t>
      </w:r>
      <w:r>
        <w:rPr>
          <w:rFonts w:eastAsia="Times New Roman" w:cs="Times New Roman"/>
          <w:szCs w:val="24"/>
        </w:rPr>
        <w:t>»</w:t>
      </w:r>
      <w:r w:rsidRPr="00741516">
        <w:rPr>
          <w:rFonts w:eastAsia="Times New Roman" w:cs="Times New Roman"/>
          <w:szCs w:val="24"/>
        </w:rPr>
        <w:t xml:space="preserve"> ακόμη από την περίοδο που διαμορφωνόταν η κρατική υπόσταση των </w:t>
      </w:r>
      <w:r w:rsidRPr="00741516">
        <w:rPr>
          <w:rFonts w:eastAsia="Times New Roman" w:cs="Times New Roman"/>
          <w:szCs w:val="24"/>
        </w:rPr>
        <w:lastRenderedPageBreak/>
        <w:t>σημερινών αστικών κρατών</w:t>
      </w:r>
      <w:r>
        <w:rPr>
          <w:rFonts w:eastAsia="Times New Roman" w:cs="Times New Roman"/>
          <w:szCs w:val="24"/>
        </w:rPr>
        <w:t>,</w:t>
      </w:r>
      <w:r w:rsidRPr="00741516">
        <w:rPr>
          <w:rFonts w:eastAsia="Times New Roman" w:cs="Times New Roman"/>
          <w:szCs w:val="24"/>
        </w:rPr>
        <w:t xml:space="preserve"> αλλά και </w:t>
      </w:r>
      <w:r>
        <w:rPr>
          <w:rFonts w:eastAsia="Times New Roman" w:cs="Times New Roman"/>
          <w:szCs w:val="24"/>
        </w:rPr>
        <w:t xml:space="preserve">οι επεμβάσεις τους </w:t>
      </w:r>
      <w:r w:rsidRPr="00741516">
        <w:rPr>
          <w:rFonts w:eastAsia="Times New Roman" w:cs="Times New Roman"/>
          <w:szCs w:val="24"/>
        </w:rPr>
        <w:t xml:space="preserve">μέχρι σήμερα στην περιοχή </w:t>
      </w:r>
      <w:r>
        <w:rPr>
          <w:rFonts w:eastAsia="Times New Roman" w:cs="Times New Roman"/>
          <w:szCs w:val="24"/>
        </w:rPr>
        <w:t xml:space="preserve">με </w:t>
      </w:r>
      <w:r w:rsidRPr="00741516">
        <w:rPr>
          <w:rFonts w:eastAsia="Times New Roman" w:cs="Times New Roman"/>
          <w:szCs w:val="24"/>
        </w:rPr>
        <w:t>πιο πρόσφατο παράδειγμα τη διάλυση τ</w:t>
      </w:r>
      <w:r w:rsidRPr="00741516">
        <w:rPr>
          <w:rFonts w:eastAsia="Times New Roman" w:cs="Times New Roman"/>
          <w:szCs w:val="24"/>
        </w:rPr>
        <w:t xml:space="preserve">ης Γιουγκοσλαβίας </w:t>
      </w:r>
      <w:r>
        <w:rPr>
          <w:rFonts w:eastAsia="Times New Roman" w:cs="Times New Roman"/>
          <w:szCs w:val="24"/>
        </w:rPr>
        <w:t>και τις</w:t>
      </w:r>
      <w:r w:rsidRPr="00741516">
        <w:rPr>
          <w:rFonts w:eastAsia="Times New Roman" w:cs="Times New Roman"/>
          <w:szCs w:val="24"/>
        </w:rPr>
        <w:t xml:space="preserve"> συνέπειες που ακολούθησαν</w:t>
      </w:r>
      <w:r>
        <w:rPr>
          <w:rFonts w:eastAsia="Times New Roman" w:cs="Times New Roman"/>
          <w:szCs w:val="24"/>
        </w:rPr>
        <w:t>,</w:t>
      </w:r>
      <w:r w:rsidRPr="00741516">
        <w:rPr>
          <w:rFonts w:eastAsia="Times New Roman" w:cs="Times New Roman"/>
          <w:szCs w:val="24"/>
        </w:rPr>
        <w:t xml:space="preserve"> επεμβάσεις που έγιναν και γίνονται</w:t>
      </w:r>
      <w:r>
        <w:rPr>
          <w:rFonts w:eastAsia="Times New Roman" w:cs="Times New Roman"/>
          <w:szCs w:val="24"/>
        </w:rPr>
        <w:t xml:space="preserve"> </w:t>
      </w:r>
      <w:r w:rsidRPr="00741516">
        <w:rPr>
          <w:rFonts w:eastAsia="Times New Roman" w:cs="Times New Roman"/>
          <w:szCs w:val="24"/>
        </w:rPr>
        <w:t>για να επιβάλουν τη δική τους λύση</w:t>
      </w:r>
      <w:r>
        <w:rPr>
          <w:rFonts w:eastAsia="Times New Roman" w:cs="Times New Roman"/>
          <w:szCs w:val="24"/>
        </w:rPr>
        <w:t xml:space="preserve"> </w:t>
      </w:r>
      <w:r w:rsidRPr="00741516">
        <w:rPr>
          <w:rFonts w:eastAsia="Times New Roman" w:cs="Times New Roman"/>
          <w:szCs w:val="24"/>
        </w:rPr>
        <w:t>με τη γνωστή μέθοδο του διαίρει και βασίλευε</w:t>
      </w:r>
      <w:r>
        <w:rPr>
          <w:rFonts w:eastAsia="Times New Roman" w:cs="Times New Roman"/>
          <w:szCs w:val="24"/>
        </w:rPr>
        <w:t xml:space="preserve"> </w:t>
      </w:r>
      <w:r w:rsidRPr="00741516">
        <w:rPr>
          <w:rFonts w:eastAsia="Times New Roman" w:cs="Times New Roman"/>
          <w:szCs w:val="24"/>
        </w:rPr>
        <w:t>με την καλ</w:t>
      </w:r>
      <w:r>
        <w:rPr>
          <w:rFonts w:eastAsia="Times New Roman" w:cs="Times New Roman"/>
          <w:szCs w:val="24"/>
        </w:rPr>
        <w:t xml:space="preserve">λιέργεια και </w:t>
      </w:r>
      <w:r w:rsidRPr="00741516">
        <w:rPr>
          <w:rFonts w:eastAsia="Times New Roman" w:cs="Times New Roman"/>
          <w:szCs w:val="24"/>
        </w:rPr>
        <w:t xml:space="preserve">όξυνση των εθνικιστικών αντιθέσεων ανάμεσα στους βαλκανικούς </w:t>
      </w:r>
      <w:r w:rsidRPr="00741516">
        <w:rPr>
          <w:rFonts w:eastAsia="Times New Roman" w:cs="Times New Roman"/>
          <w:szCs w:val="24"/>
        </w:rPr>
        <w:t>λαούς</w:t>
      </w:r>
      <w:r>
        <w:rPr>
          <w:rFonts w:eastAsia="Times New Roman" w:cs="Times New Roman"/>
          <w:szCs w:val="24"/>
        </w:rPr>
        <w:t xml:space="preserve">. </w:t>
      </w:r>
      <w:r w:rsidRPr="00741516">
        <w:rPr>
          <w:rFonts w:eastAsia="Times New Roman" w:cs="Times New Roman"/>
          <w:szCs w:val="24"/>
        </w:rPr>
        <w:t>Επομένως</w:t>
      </w:r>
      <w:r>
        <w:rPr>
          <w:rFonts w:eastAsia="Times New Roman" w:cs="Times New Roman"/>
          <w:szCs w:val="24"/>
        </w:rPr>
        <w:t xml:space="preserve"> οι επεμβάσεις των ιμπεριαλιστικών δυνάμεων </w:t>
      </w:r>
      <w:r w:rsidRPr="00741516">
        <w:rPr>
          <w:rFonts w:eastAsia="Times New Roman" w:cs="Times New Roman"/>
          <w:szCs w:val="24"/>
        </w:rPr>
        <w:t>είναι η βασική αιτία των προβλημάτων και σε κα</w:t>
      </w:r>
      <w:r>
        <w:rPr>
          <w:rFonts w:eastAsia="Times New Roman" w:cs="Times New Roman"/>
          <w:szCs w:val="24"/>
        </w:rPr>
        <w:t>μ</w:t>
      </w:r>
      <w:r w:rsidRPr="00741516">
        <w:rPr>
          <w:rFonts w:eastAsia="Times New Roman" w:cs="Times New Roman"/>
          <w:szCs w:val="24"/>
        </w:rPr>
        <w:t>μία περίπτωση σε όλη την ιστορική διαδρομή δεν αποτέλε</w:t>
      </w:r>
      <w:r>
        <w:rPr>
          <w:rFonts w:eastAsia="Times New Roman" w:cs="Times New Roman"/>
          <w:szCs w:val="24"/>
        </w:rPr>
        <w:t>σαν παράγοντα σταθερότητας και ε</w:t>
      </w:r>
      <w:r w:rsidRPr="00741516">
        <w:rPr>
          <w:rFonts w:eastAsia="Times New Roman" w:cs="Times New Roman"/>
          <w:szCs w:val="24"/>
        </w:rPr>
        <w:t>ιρήνης διαχρονικά</w:t>
      </w:r>
      <w:r>
        <w:rPr>
          <w:rFonts w:eastAsia="Times New Roman" w:cs="Times New Roman"/>
          <w:szCs w:val="24"/>
        </w:rPr>
        <w:t>.</w:t>
      </w:r>
    </w:p>
    <w:p w14:paraId="2ED8B85D"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Κ</w:t>
      </w:r>
      <w:r w:rsidRPr="00741516">
        <w:rPr>
          <w:rFonts w:eastAsia="Times New Roman" w:cs="Times New Roman"/>
          <w:szCs w:val="24"/>
        </w:rPr>
        <w:t>αι εσείς τι κάνετε</w:t>
      </w:r>
      <w:r>
        <w:rPr>
          <w:rFonts w:eastAsia="Times New Roman" w:cs="Times New Roman"/>
          <w:szCs w:val="24"/>
        </w:rPr>
        <w:t>;</w:t>
      </w:r>
      <w:r w:rsidRPr="00741516">
        <w:rPr>
          <w:rFonts w:eastAsia="Times New Roman" w:cs="Times New Roman"/>
          <w:szCs w:val="24"/>
        </w:rPr>
        <w:t xml:space="preserve"> </w:t>
      </w:r>
      <w:r>
        <w:rPr>
          <w:rFonts w:eastAsia="Times New Roman" w:cs="Times New Roman"/>
          <w:szCs w:val="24"/>
        </w:rPr>
        <w:t>Ό</w:t>
      </w:r>
      <w:r w:rsidRPr="00741516">
        <w:rPr>
          <w:rFonts w:eastAsia="Times New Roman" w:cs="Times New Roman"/>
          <w:szCs w:val="24"/>
        </w:rPr>
        <w:t xml:space="preserve">λοι </w:t>
      </w:r>
      <w:r>
        <w:rPr>
          <w:rFonts w:eastAsia="Times New Roman" w:cs="Times New Roman"/>
          <w:szCs w:val="24"/>
        </w:rPr>
        <w:t>σας, Κ</w:t>
      </w:r>
      <w:r w:rsidRPr="00741516">
        <w:rPr>
          <w:rFonts w:eastAsia="Times New Roman" w:cs="Times New Roman"/>
          <w:szCs w:val="24"/>
        </w:rPr>
        <w:t xml:space="preserve">υβέρνηση και </w:t>
      </w:r>
      <w:r>
        <w:rPr>
          <w:rFonts w:eastAsia="Times New Roman" w:cs="Times New Roman"/>
          <w:szCs w:val="24"/>
        </w:rPr>
        <w:t>Α</w:t>
      </w:r>
      <w:r w:rsidRPr="00741516">
        <w:rPr>
          <w:rFonts w:eastAsia="Times New Roman" w:cs="Times New Roman"/>
          <w:szCs w:val="24"/>
        </w:rPr>
        <w:t>ντιπολίτευση</w:t>
      </w:r>
      <w:r>
        <w:rPr>
          <w:rFonts w:eastAsia="Times New Roman" w:cs="Times New Roman"/>
          <w:szCs w:val="24"/>
        </w:rPr>
        <w:t>,</w:t>
      </w:r>
      <w:r w:rsidRPr="00741516">
        <w:rPr>
          <w:rFonts w:eastAsia="Times New Roman" w:cs="Times New Roman"/>
          <w:szCs w:val="24"/>
        </w:rPr>
        <w:t xml:space="preserve"> όχι μόνο συμφωνείτε με αυτούς τους σχεδιασμούς και τις παρεμβάσεις του</w:t>
      </w:r>
      <w:r>
        <w:rPr>
          <w:rFonts w:eastAsia="Times New Roman" w:cs="Times New Roman"/>
          <w:szCs w:val="24"/>
        </w:rPr>
        <w:t>ς</w:t>
      </w:r>
      <w:r w:rsidRPr="00741516">
        <w:rPr>
          <w:rFonts w:eastAsia="Times New Roman" w:cs="Times New Roman"/>
          <w:szCs w:val="24"/>
        </w:rPr>
        <w:t xml:space="preserve"> στην περιοχή αλλά σταθήκατε και στέκεστε στυλοβάτες των ιμπεριαλιστικών σχεδίων στα Βαλκάνια</w:t>
      </w:r>
      <w:r>
        <w:rPr>
          <w:rFonts w:eastAsia="Times New Roman" w:cs="Times New Roman"/>
          <w:szCs w:val="24"/>
        </w:rPr>
        <w:t xml:space="preserve">. Αυτοί που στηρίζετε, είναι αυτοί που σήμερα </w:t>
      </w:r>
      <w:r w:rsidRPr="00741516">
        <w:rPr>
          <w:rFonts w:eastAsia="Times New Roman" w:cs="Times New Roman"/>
          <w:szCs w:val="24"/>
        </w:rPr>
        <w:t xml:space="preserve"> απροκάλυπτα επεμβαίνουν στις ε</w:t>
      </w:r>
      <w:r w:rsidRPr="00741516">
        <w:rPr>
          <w:rFonts w:eastAsia="Times New Roman" w:cs="Times New Roman"/>
          <w:szCs w:val="24"/>
        </w:rPr>
        <w:t>ξελίξεις στη Βενεζουέλα</w:t>
      </w:r>
      <w:r>
        <w:rPr>
          <w:rFonts w:eastAsia="Times New Roman" w:cs="Times New Roman"/>
          <w:szCs w:val="24"/>
        </w:rPr>
        <w:t>.</w:t>
      </w:r>
    </w:p>
    <w:p w14:paraId="2ED8B85E"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Η δεύτερη -και κατά τη γνώμη μου-</w:t>
      </w:r>
      <w:r w:rsidRPr="00741516">
        <w:rPr>
          <w:rFonts w:eastAsia="Times New Roman" w:cs="Times New Roman"/>
          <w:szCs w:val="24"/>
        </w:rPr>
        <w:t xml:space="preserve"> εξίσου σημαντική αιτία</w:t>
      </w:r>
      <w:r>
        <w:rPr>
          <w:rFonts w:eastAsia="Times New Roman" w:cs="Times New Roman"/>
          <w:szCs w:val="24"/>
        </w:rPr>
        <w:t>,</w:t>
      </w:r>
      <w:r w:rsidRPr="00741516">
        <w:rPr>
          <w:rFonts w:eastAsia="Times New Roman" w:cs="Times New Roman"/>
          <w:szCs w:val="24"/>
        </w:rPr>
        <w:t xml:space="preserve"> έχει να κάνει με τη δράση των αστικών τάξεων των χωρών της περιοχής</w:t>
      </w:r>
      <w:r>
        <w:rPr>
          <w:rFonts w:eastAsia="Times New Roman" w:cs="Times New Roman"/>
          <w:szCs w:val="24"/>
        </w:rPr>
        <w:t>.</w:t>
      </w:r>
      <w:r w:rsidRPr="00741516">
        <w:rPr>
          <w:rFonts w:eastAsia="Times New Roman" w:cs="Times New Roman"/>
          <w:szCs w:val="24"/>
        </w:rPr>
        <w:t xml:space="preserve"> Βεβαίως υπήρξαν αλλαγές</w:t>
      </w:r>
      <w:r w:rsidRPr="00B27817">
        <w:rPr>
          <w:rFonts w:eastAsia="Times New Roman" w:cs="Times New Roman"/>
          <w:szCs w:val="24"/>
        </w:rPr>
        <w:t xml:space="preserve"> </w:t>
      </w:r>
      <w:r w:rsidRPr="00741516">
        <w:rPr>
          <w:rFonts w:eastAsia="Times New Roman" w:cs="Times New Roman"/>
          <w:szCs w:val="24"/>
        </w:rPr>
        <w:t>όλα αυτά τα χρόνια</w:t>
      </w:r>
      <w:r>
        <w:rPr>
          <w:rFonts w:eastAsia="Times New Roman" w:cs="Times New Roman"/>
          <w:szCs w:val="24"/>
        </w:rPr>
        <w:t xml:space="preserve">, </w:t>
      </w:r>
      <w:r w:rsidRPr="00741516">
        <w:rPr>
          <w:rFonts w:eastAsia="Times New Roman" w:cs="Times New Roman"/>
          <w:szCs w:val="24"/>
        </w:rPr>
        <w:lastRenderedPageBreak/>
        <w:t>που δεν έχω το</w:t>
      </w:r>
      <w:r>
        <w:rPr>
          <w:rFonts w:eastAsia="Times New Roman" w:cs="Times New Roman"/>
          <w:szCs w:val="24"/>
        </w:rPr>
        <w:t>ν</w:t>
      </w:r>
      <w:r w:rsidRPr="00741516">
        <w:rPr>
          <w:rFonts w:eastAsia="Times New Roman" w:cs="Times New Roman"/>
          <w:szCs w:val="24"/>
        </w:rPr>
        <w:t xml:space="preserve"> χρόνο να αναλύσω</w:t>
      </w:r>
      <w:r>
        <w:rPr>
          <w:rFonts w:eastAsia="Times New Roman" w:cs="Times New Roman"/>
          <w:szCs w:val="24"/>
        </w:rPr>
        <w:t>. Ο</w:t>
      </w:r>
      <w:r w:rsidRPr="00741516">
        <w:rPr>
          <w:rFonts w:eastAsia="Times New Roman" w:cs="Times New Roman"/>
          <w:szCs w:val="24"/>
        </w:rPr>
        <w:t xml:space="preserve">ι αλλαγές αυτές </w:t>
      </w:r>
      <w:r>
        <w:rPr>
          <w:rFonts w:eastAsia="Times New Roman" w:cs="Times New Roman"/>
          <w:szCs w:val="24"/>
        </w:rPr>
        <w:t>όμως, όξυ</w:t>
      </w:r>
      <w:r w:rsidRPr="00741516">
        <w:rPr>
          <w:rFonts w:eastAsia="Times New Roman" w:cs="Times New Roman"/>
          <w:szCs w:val="24"/>
        </w:rPr>
        <w:t>να</w:t>
      </w:r>
      <w:r>
        <w:rPr>
          <w:rFonts w:eastAsia="Times New Roman" w:cs="Times New Roman"/>
          <w:szCs w:val="24"/>
        </w:rPr>
        <w:t>ν τις αν</w:t>
      </w:r>
      <w:r w:rsidRPr="00741516">
        <w:rPr>
          <w:rFonts w:eastAsia="Times New Roman" w:cs="Times New Roman"/>
          <w:szCs w:val="24"/>
        </w:rPr>
        <w:t>τιθέσεις και τους ανταγωνισμούς μεταξύ των ιμπερια</w:t>
      </w:r>
      <w:r>
        <w:rPr>
          <w:rFonts w:eastAsia="Times New Roman" w:cs="Times New Roman"/>
          <w:szCs w:val="24"/>
        </w:rPr>
        <w:t>λιστικών δυ</w:t>
      </w:r>
      <w:r w:rsidRPr="00741516">
        <w:rPr>
          <w:rFonts w:eastAsia="Times New Roman" w:cs="Times New Roman"/>
          <w:szCs w:val="24"/>
        </w:rPr>
        <w:t>νάμεων και εντάθηκαν στο έπακρο</w:t>
      </w:r>
      <w:r>
        <w:rPr>
          <w:rFonts w:eastAsia="Times New Roman" w:cs="Times New Roman"/>
          <w:szCs w:val="24"/>
        </w:rPr>
        <w:t>. Σ</w:t>
      </w:r>
      <w:r w:rsidRPr="00741516">
        <w:rPr>
          <w:rFonts w:eastAsia="Times New Roman" w:cs="Times New Roman"/>
          <w:szCs w:val="24"/>
        </w:rPr>
        <w:t>τα Βαλκάνια συναντιούνται σημαντικά</w:t>
      </w:r>
      <w:r>
        <w:rPr>
          <w:rFonts w:eastAsia="Times New Roman" w:cs="Times New Roman"/>
          <w:szCs w:val="24"/>
        </w:rPr>
        <w:t>,</w:t>
      </w:r>
      <w:r w:rsidRPr="00741516">
        <w:rPr>
          <w:rFonts w:eastAsia="Times New Roman" w:cs="Times New Roman"/>
          <w:szCs w:val="24"/>
        </w:rPr>
        <w:t xml:space="preserve"> ανταγωνιστικά σχέδια σε μία σειρά τομείς </w:t>
      </w:r>
      <w:r>
        <w:rPr>
          <w:rFonts w:eastAsia="Times New Roman" w:cs="Times New Roman"/>
          <w:szCs w:val="24"/>
        </w:rPr>
        <w:t xml:space="preserve">όπως η </w:t>
      </w:r>
      <w:r w:rsidRPr="00741516">
        <w:rPr>
          <w:rFonts w:eastAsia="Times New Roman" w:cs="Times New Roman"/>
          <w:szCs w:val="24"/>
        </w:rPr>
        <w:t>ενέργεια</w:t>
      </w:r>
      <w:r>
        <w:rPr>
          <w:rFonts w:eastAsia="Times New Roman" w:cs="Times New Roman"/>
          <w:szCs w:val="24"/>
        </w:rPr>
        <w:t>,</w:t>
      </w:r>
      <w:r w:rsidRPr="00741516">
        <w:rPr>
          <w:rFonts w:eastAsia="Times New Roman" w:cs="Times New Roman"/>
          <w:szCs w:val="24"/>
        </w:rPr>
        <w:t xml:space="preserve"> οι αγωγοί μεταφοράς </w:t>
      </w:r>
      <w:r>
        <w:rPr>
          <w:rFonts w:eastAsia="Times New Roman" w:cs="Times New Roman"/>
          <w:szCs w:val="24"/>
        </w:rPr>
        <w:t xml:space="preserve">της, οι δρόμοι </w:t>
      </w:r>
      <w:r w:rsidRPr="00741516">
        <w:rPr>
          <w:rFonts w:eastAsia="Times New Roman" w:cs="Times New Roman"/>
          <w:szCs w:val="24"/>
        </w:rPr>
        <w:t>μεταφοράς εμπορευμάτω</w:t>
      </w:r>
      <w:r w:rsidRPr="00741516">
        <w:rPr>
          <w:rFonts w:eastAsia="Times New Roman" w:cs="Times New Roman"/>
          <w:szCs w:val="24"/>
        </w:rPr>
        <w:t>ν και άλλα</w:t>
      </w:r>
      <w:r>
        <w:rPr>
          <w:rFonts w:eastAsia="Times New Roman" w:cs="Times New Roman"/>
          <w:szCs w:val="24"/>
        </w:rPr>
        <w:t xml:space="preserve">. </w:t>
      </w:r>
    </w:p>
    <w:p w14:paraId="2ED8B85F"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Δ</w:t>
      </w:r>
      <w:r w:rsidRPr="00741516">
        <w:rPr>
          <w:rFonts w:eastAsia="Times New Roman" w:cs="Times New Roman"/>
          <w:szCs w:val="24"/>
        </w:rPr>
        <w:t>ιασταυρώνονται</w:t>
      </w:r>
      <w:r>
        <w:rPr>
          <w:rFonts w:eastAsia="Times New Roman" w:cs="Times New Roman"/>
          <w:szCs w:val="24"/>
        </w:rPr>
        <w:t>,</w:t>
      </w:r>
      <w:r w:rsidRPr="00741516">
        <w:rPr>
          <w:rFonts w:eastAsia="Times New Roman" w:cs="Times New Roman"/>
          <w:szCs w:val="24"/>
        </w:rPr>
        <w:t xml:space="preserve"> </w:t>
      </w:r>
      <w:r>
        <w:rPr>
          <w:rFonts w:eastAsia="Times New Roman" w:cs="Times New Roman"/>
          <w:szCs w:val="24"/>
        </w:rPr>
        <w:t>όμως,</w:t>
      </w:r>
      <w:r w:rsidRPr="00741516">
        <w:rPr>
          <w:rFonts w:eastAsia="Times New Roman" w:cs="Times New Roman"/>
          <w:szCs w:val="24"/>
        </w:rPr>
        <w:t xml:space="preserve"> αντιτιθέμενες και αντιτιθέμενες επιδιώξεις των αστικών τάξεων της περιοχής</w:t>
      </w:r>
      <w:r>
        <w:rPr>
          <w:rFonts w:eastAsia="Times New Roman" w:cs="Times New Roman"/>
          <w:szCs w:val="24"/>
        </w:rPr>
        <w:t>,</w:t>
      </w:r>
      <w:r w:rsidRPr="00741516">
        <w:rPr>
          <w:rFonts w:eastAsia="Times New Roman" w:cs="Times New Roman"/>
          <w:szCs w:val="24"/>
        </w:rPr>
        <w:t xml:space="preserve"> όπως για παράδειγμα</w:t>
      </w:r>
      <w:r>
        <w:rPr>
          <w:rFonts w:eastAsia="Times New Roman" w:cs="Times New Roman"/>
          <w:szCs w:val="24"/>
        </w:rPr>
        <w:t xml:space="preserve"> τ</w:t>
      </w:r>
      <w:r w:rsidRPr="00741516">
        <w:rPr>
          <w:rFonts w:eastAsia="Times New Roman" w:cs="Times New Roman"/>
          <w:szCs w:val="24"/>
        </w:rPr>
        <w:t xml:space="preserve">ης τουρκικής και της </w:t>
      </w:r>
      <w:r>
        <w:rPr>
          <w:rFonts w:eastAsia="Times New Roman" w:cs="Times New Roman"/>
          <w:szCs w:val="24"/>
        </w:rPr>
        <w:t>ε</w:t>
      </w:r>
      <w:r w:rsidRPr="00741516">
        <w:rPr>
          <w:rFonts w:eastAsia="Times New Roman" w:cs="Times New Roman"/>
          <w:szCs w:val="24"/>
        </w:rPr>
        <w:t>λληνικής</w:t>
      </w:r>
      <w:r>
        <w:rPr>
          <w:rFonts w:eastAsia="Times New Roman" w:cs="Times New Roman"/>
          <w:szCs w:val="24"/>
        </w:rPr>
        <w:t xml:space="preserve">, επιδιώκοντας η καθεμία για λογαριασμό της </w:t>
      </w:r>
      <w:r w:rsidRPr="00741516">
        <w:rPr>
          <w:rFonts w:eastAsia="Times New Roman" w:cs="Times New Roman"/>
          <w:szCs w:val="24"/>
        </w:rPr>
        <w:t>αναβαθμισμένο ρόλο στην περιοχή</w:t>
      </w:r>
      <w:r>
        <w:rPr>
          <w:rFonts w:eastAsia="Times New Roman" w:cs="Times New Roman"/>
          <w:szCs w:val="24"/>
        </w:rPr>
        <w:t>. Σ</w:t>
      </w:r>
      <w:r w:rsidRPr="00741516">
        <w:rPr>
          <w:rFonts w:eastAsia="Times New Roman" w:cs="Times New Roman"/>
          <w:szCs w:val="24"/>
        </w:rPr>
        <w:t xml:space="preserve">την περιοχή </w:t>
      </w:r>
      <w:r>
        <w:rPr>
          <w:rFonts w:eastAsia="Times New Roman" w:cs="Times New Roman"/>
          <w:szCs w:val="24"/>
        </w:rPr>
        <w:t>υπάρχουν ζωτικά συμφέροντα της ε</w:t>
      </w:r>
      <w:r w:rsidRPr="00741516">
        <w:rPr>
          <w:rFonts w:eastAsia="Times New Roman" w:cs="Times New Roman"/>
          <w:szCs w:val="24"/>
        </w:rPr>
        <w:t>λληνικής αστικής τάξης</w:t>
      </w:r>
      <w:r>
        <w:rPr>
          <w:rFonts w:eastAsia="Times New Roman" w:cs="Times New Roman"/>
          <w:szCs w:val="24"/>
        </w:rPr>
        <w:t>,</w:t>
      </w:r>
      <w:r w:rsidRPr="00741516">
        <w:rPr>
          <w:rFonts w:eastAsia="Times New Roman" w:cs="Times New Roman"/>
          <w:szCs w:val="24"/>
        </w:rPr>
        <w:t xml:space="preserve"> των ελληνικών μονοπωλίων</w:t>
      </w:r>
      <w:r>
        <w:rPr>
          <w:rFonts w:eastAsia="Times New Roman" w:cs="Times New Roman"/>
          <w:szCs w:val="24"/>
        </w:rPr>
        <w:t>. Τ</w:t>
      </w:r>
      <w:r w:rsidRPr="00741516">
        <w:rPr>
          <w:rFonts w:eastAsia="Times New Roman" w:cs="Times New Roman"/>
          <w:szCs w:val="24"/>
        </w:rPr>
        <w:t>ο θέμα της ονομασίας καθόλου δεν εμπόδισε την</w:t>
      </w:r>
      <w:r>
        <w:rPr>
          <w:rFonts w:eastAsia="Times New Roman" w:cs="Times New Roman"/>
          <w:szCs w:val="24"/>
        </w:rPr>
        <w:t xml:space="preserve"> α</w:t>
      </w:r>
      <w:r w:rsidRPr="00741516">
        <w:rPr>
          <w:rFonts w:eastAsia="Times New Roman" w:cs="Times New Roman"/>
          <w:szCs w:val="24"/>
        </w:rPr>
        <w:t>θρόα εξαγωγή</w:t>
      </w:r>
      <w:r>
        <w:rPr>
          <w:rFonts w:eastAsia="Times New Roman" w:cs="Times New Roman"/>
          <w:szCs w:val="24"/>
        </w:rPr>
        <w:t xml:space="preserve"> κεφαλαίων από την Ελλάδα στην Π</w:t>
      </w:r>
      <w:r w:rsidRPr="00741516">
        <w:rPr>
          <w:rFonts w:eastAsia="Times New Roman" w:cs="Times New Roman"/>
          <w:szCs w:val="24"/>
        </w:rPr>
        <w:t>ρώην Γιουγκοσλαβική Δημοκρατία της Μακεδονίας</w:t>
      </w:r>
      <w:r>
        <w:rPr>
          <w:rFonts w:eastAsia="Times New Roman" w:cs="Times New Roman"/>
          <w:szCs w:val="24"/>
        </w:rPr>
        <w:t>. Η</w:t>
      </w:r>
      <w:r w:rsidRPr="00741516">
        <w:rPr>
          <w:rFonts w:eastAsia="Times New Roman" w:cs="Times New Roman"/>
          <w:szCs w:val="24"/>
        </w:rPr>
        <w:t xml:space="preserve"> Ελλάδα κατατάσσεται στην τρίτη θέ</w:t>
      </w:r>
      <w:r w:rsidRPr="00741516">
        <w:rPr>
          <w:rFonts w:eastAsia="Times New Roman" w:cs="Times New Roman"/>
          <w:szCs w:val="24"/>
        </w:rPr>
        <w:t>ση μεταξύ των χωρ</w:t>
      </w:r>
      <w:r>
        <w:rPr>
          <w:rFonts w:eastAsia="Times New Roman" w:cs="Times New Roman"/>
          <w:szCs w:val="24"/>
        </w:rPr>
        <w:t>ών προέλευσης των άμεσων ξένων επενδύσεων στην Π</w:t>
      </w:r>
      <w:r w:rsidRPr="00741516">
        <w:rPr>
          <w:rFonts w:eastAsia="Times New Roman" w:cs="Times New Roman"/>
          <w:szCs w:val="24"/>
        </w:rPr>
        <w:t>ρώην Γιουγκοσλαβική Δημοκρατία της Μακεδονίας</w:t>
      </w:r>
      <w:r>
        <w:rPr>
          <w:rFonts w:eastAsia="Times New Roman" w:cs="Times New Roman"/>
          <w:szCs w:val="24"/>
        </w:rPr>
        <w:t>.</w:t>
      </w:r>
    </w:p>
    <w:p w14:paraId="2ED8B860"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Τέταρτος </w:t>
      </w:r>
      <w:r w:rsidRPr="00741516">
        <w:rPr>
          <w:rFonts w:eastAsia="Times New Roman" w:cs="Times New Roman"/>
          <w:szCs w:val="24"/>
        </w:rPr>
        <w:t>σημαντ</w:t>
      </w:r>
      <w:r>
        <w:rPr>
          <w:rFonts w:eastAsia="Times New Roman" w:cs="Times New Roman"/>
          <w:szCs w:val="24"/>
        </w:rPr>
        <w:t>ικότερος εμπορικός εταίρος της Π</w:t>
      </w:r>
      <w:r w:rsidRPr="00741516">
        <w:rPr>
          <w:rFonts w:eastAsia="Times New Roman" w:cs="Times New Roman"/>
          <w:szCs w:val="24"/>
        </w:rPr>
        <w:t xml:space="preserve">ρώην </w:t>
      </w:r>
      <w:r>
        <w:rPr>
          <w:rFonts w:eastAsia="Times New Roman" w:cs="Times New Roman"/>
          <w:szCs w:val="24"/>
        </w:rPr>
        <w:t>Γ</w:t>
      </w:r>
      <w:r w:rsidRPr="00741516">
        <w:rPr>
          <w:rFonts w:eastAsia="Times New Roman" w:cs="Times New Roman"/>
          <w:szCs w:val="24"/>
        </w:rPr>
        <w:t>ιουγκοσλαβικής Δημοκρατίας είναι η Ελλάδα</w:t>
      </w:r>
      <w:r>
        <w:rPr>
          <w:rFonts w:eastAsia="Times New Roman" w:cs="Times New Roman"/>
          <w:szCs w:val="24"/>
        </w:rPr>
        <w:t>. Τ</w:t>
      </w:r>
      <w:r w:rsidRPr="00741516">
        <w:rPr>
          <w:rFonts w:eastAsia="Times New Roman" w:cs="Times New Roman"/>
          <w:szCs w:val="24"/>
        </w:rPr>
        <w:t xml:space="preserve">ο κεφάλαιο </w:t>
      </w:r>
      <w:r w:rsidRPr="00741516">
        <w:rPr>
          <w:rFonts w:eastAsia="Times New Roman" w:cs="Times New Roman"/>
          <w:szCs w:val="24"/>
        </w:rPr>
        <w:lastRenderedPageBreak/>
        <w:t>π</w:t>
      </w:r>
      <w:r>
        <w:rPr>
          <w:rFonts w:eastAsia="Times New Roman" w:cs="Times New Roman"/>
          <w:szCs w:val="24"/>
        </w:rPr>
        <w:t>άει</w:t>
      </w:r>
      <w:r>
        <w:rPr>
          <w:rFonts w:eastAsia="Times New Roman" w:cs="Times New Roman"/>
          <w:szCs w:val="24"/>
        </w:rPr>
        <w:t>,</w:t>
      </w:r>
      <w:r>
        <w:rPr>
          <w:rFonts w:eastAsia="Times New Roman" w:cs="Times New Roman"/>
          <w:szCs w:val="24"/>
        </w:rPr>
        <w:t xml:space="preserve"> όπου</w:t>
      </w:r>
      <w:r w:rsidRPr="00741516">
        <w:rPr>
          <w:rFonts w:eastAsia="Times New Roman" w:cs="Times New Roman"/>
          <w:szCs w:val="24"/>
        </w:rPr>
        <w:t xml:space="preserve"> </w:t>
      </w:r>
      <w:r>
        <w:rPr>
          <w:rFonts w:eastAsia="Times New Roman" w:cs="Times New Roman"/>
          <w:szCs w:val="24"/>
        </w:rPr>
        <w:t>«</w:t>
      </w:r>
      <w:r w:rsidRPr="00741516">
        <w:rPr>
          <w:rFonts w:eastAsia="Times New Roman" w:cs="Times New Roman"/>
          <w:szCs w:val="24"/>
        </w:rPr>
        <w:t>μυρίζει</w:t>
      </w:r>
      <w:r>
        <w:rPr>
          <w:rFonts w:eastAsia="Times New Roman" w:cs="Times New Roman"/>
          <w:szCs w:val="24"/>
        </w:rPr>
        <w:t>»</w:t>
      </w:r>
      <w:r w:rsidRPr="00741516">
        <w:rPr>
          <w:rFonts w:eastAsia="Times New Roman" w:cs="Times New Roman"/>
          <w:szCs w:val="24"/>
        </w:rPr>
        <w:t xml:space="preserve"> κέρδος</w:t>
      </w:r>
      <w:r>
        <w:rPr>
          <w:rFonts w:eastAsia="Times New Roman" w:cs="Times New Roman"/>
          <w:szCs w:val="24"/>
        </w:rPr>
        <w:t>.</w:t>
      </w:r>
      <w:r w:rsidRPr="00741516">
        <w:rPr>
          <w:rFonts w:eastAsia="Times New Roman" w:cs="Times New Roman"/>
          <w:szCs w:val="24"/>
        </w:rPr>
        <w:t xml:space="preserve"> Μάλιστα</w:t>
      </w:r>
      <w:r>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t xml:space="preserve">τις δέκα </w:t>
      </w:r>
      <w:r w:rsidRPr="00741516">
        <w:rPr>
          <w:rFonts w:eastAsia="Times New Roman" w:cs="Times New Roman"/>
          <w:szCs w:val="24"/>
        </w:rPr>
        <w:t>πιο κερδοφό</w:t>
      </w:r>
      <w:r>
        <w:rPr>
          <w:rFonts w:eastAsia="Times New Roman" w:cs="Times New Roman"/>
          <w:szCs w:val="24"/>
        </w:rPr>
        <w:t>ρες επιχειρήσεις στη γειτονική χ</w:t>
      </w:r>
      <w:r w:rsidRPr="00741516">
        <w:rPr>
          <w:rFonts w:eastAsia="Times New Roman" w:cs="Times New Roman"/>
          <w:szCs w:val="24"/>
        </w:rPr>
        <w:t>ώρα το 2017</w:t>
      </w:r>
      <w:r>
        <w:rPr>
          <w:rFonts w:eastAsia="Times New Roman" w:cs="Times New Roman"/>
          <w:szCs w:val="24"/>
        </w:rPr>
        <w:t xml:space="preserve"> οι έξι</w:t>
      </w:r>
      <w:r w:rsidRPr="00741516">
        <w:rPr>
          <w:rFonts w:eastAsia="Times New Roman" w:cs="Times New Roman"/>
          <w:szCs w:val="24"/>
        </w:rPr>
        <w:t xml:space="preserve"> πρώτες είναι ελληνικές</w:t>
      </w:r>
      <w:r>
        <w:rPr>
          <w:rFonts w:eastAsia="Times New Roman" w:cs="Times New Roman"/>
          <w:szCs w:val="24"/>
        </w:rPr>
        <w:t>. Τ</w:t>
      </w:r>
      <w:r w:rsidRPr="00741516">
        <w:rPr>
          <w:rFonts w:eastAsia="Times New Roman" w:cs="Times New Roman"/>
          <w:szCs w:val="24"/>
        </w:rPr>
        <w:t>ις επικίνδυνες εξε</w:t>
      </w:r>
      <w:r>
        <w:rPr>
          <w:rFonts w:eastAsia="Times New Roman" w:cs="Times New Roman"/>
          <w:szCs w:val="24"/>
        </w:rPr>
        <w:t>λίξεις στα Βαλκάνια τις βλέπει η</w:t>
      </w:r>
      <w:r w:rsidRPr="00741516">
        <w:rPr>
          <w:rFonts w:eastAsia="Times New Roman" w:cs="Times New Roman"/>
          <w:szCs w:val="24"/>
        </w:rPr>
        <w:t xml:space="preserve"> αστική τάξη της χώρας μας ως ευκαιρία</w:t>
      </w:r>
      <w:r>
        <w:rPr>
          <w:rFonts w:eastAsia="Times New Roman" w:cs="Times New Roman"/>
          <w:szCs w:val="24"/>
        </w:rPr>
        <w:t>. Ν</w:t>
      </w:r>
      <w:r w:rsidRPr="00741516">
        <w:rPr>
          <w:rFonts w:eastAsia="Times New Roman" w:cs="Times New Roman"/>
          <w:szCs w:val="24"/>
        </w:rPr>
        <w:t xml:space="preserve">α </w:t>
      </w:r>
      <w:r>
        <w:rPr>
          <w:rFonts w:eastAsia="Times New Roman" w:cs="Times New Roman"/>
          <w:szCs w:val="24"/>
        </w:rPr>
        <w:t>γ</w:t>
      </w:r>
      <w:r w:rsidRPr="00741516">
        <w:rPr>
          <w:rFonts w:eastAsia="Times New Roman" w:cs="Times New Roman"/>
          <w:szCs w:val="24"/>
        </w:rPr>
        <w:t>ιατί</w:t>
      </w:r>
      <w:r>
        <w:rPr>
          <w:rFonts w:eastAsia="Times New Roman" w:cs="Times New Roman"/>
          <w:szCs w:val="24"/>
        </w:rPr>
        <w:t xml:space="preserve"> η ελληνική αστική τάξη και οι κ</w:t>
      </w:r>
      <w:r w:rsidRPr="00741516">
        <w:rPr>
          <w:rFonts w:eastAsia="Times New Roman" w:cs="Times New Roman"/>
          <w:szCs w:val="24"/>
        </w:rPr>
        <w:t xml:space="preserve">υβερνήσεις που στηρίζουν </w:t>
      </w:r>
      <w:r w:rsidRPr="00741516">
        <w:rPr>
          <w:rFonts w:eastAsia="Times New Roman" w:cs="Times New Roman"/>
          <w:szCs w:val="24"/>
        </w:rPr>
        <w:t xml:space="preserve">την πολιτική </w:t>
      </w:r>
      <w:r>
        <w:rPr>
          <w:rFonts w:eastAsia="Times New Roman" w:cs="Times New Roman"/>
          <w:szCs w:val="24"/>
        </w:rPr>
        <w:t>της,</w:t>
      </w:r>
      <w:r w:rsidRPr="00741516">
        <w:rPr>
          <w:rFonts w:eastAsia="Times New Roman" w:cs="Times New Roman"/>
          <w:szCs w:val="24"/>
        </w:rPr>
        <w:t xml:space="preserve"> δηλαδή την κερδοφορία </w:t>
      </w:r>
      <w:r>
        <w:rPr>
          <w:rFonts w:eastAsia="Times New Roman" w:cs="Times New Roman"/>
          <w:szCs w:val="24"/>
        </w:rPr>
        <w:t>της,</w:t>
      </w:r>
      <w:r w:rsidRPr="00741516">
        <w:rPr>
          <w:rFonts w:eastAsia="Times New Roman" w:cs="Times New Roman"/>
          <w:szCs w:val="24"/>
        </w:rPr>
        <w:t xml:space="preserve"> στηρίζουν και τα σχέδια των ΗΠΑ</w:t>
      </w:r>
      <w:r>
        <w:rPr>
          <w:rFonts w:eastAsia="Times New Roman" w:cs="Times New Roman"/>
          <w:szCs w:val="24"/>
        </w:rPr>
        <w:t>, της Ευρωπαϊκής Έ</w:t>
      </w:r>
      <w:r w:rsidRPr="00741516">
        <w:rPr>
          <w:rFonts w:eastAsia="Times New Roman" w:cs="Times New Roman"/>
          <w:szCs w:val="24"/>
        </w:rPr>
        <w:t>νωσης και του ΝΑΤΟ στα Βαλκάνια</w:t>
      </w:r>
      <w:r>
        <w:rPr>
          <w:rFonts w:eastAsia="Times New Roman" w:cs="Times New Roman"/>
          <w:szCs w:val="24"/>
        </w:rPr>
        <w:t>. Γ</w:t>
      </w:r>
      <w:r w:rsidRPr="00741516">
        <w:rPr>
          <w:rFonts w:eastAsia="Times New Roman" w:cs="Times New Roman"/>
          <w:szCs w:val="24"/>
        </w:rPr>
        <w:t>ιατί</w:t>
      </w:r>
      <w:r>
        <w:rPr>
          <w:rFonts w:eastAsia="Times New Roman" w:cs="Times New Roman"/>
          <w:szCs w:val="24"/>
        </w:rPr>
        <w:t>; Γ</w:t>
      </w:r>
      <w:r w:rsidRPr="00741516">
        <w:rPr>
          <w:rFonts w:eastAsia="Times New Roman" w:cs="Times New Roman"/>
          <w:szCs w:val="24"/>
        </w:rPr>
        <w:t>ιατί</w:t>
      </w:r>
      <w:r>
        <w:rPr>
          <w:rFonts w:eastAsia="Times New Roman" w:cs="Times New Roman"/>
          <w:szCs w:val="24"/>
        </w:rPr>
        <w:t xml:space="preserve"> δένει απόλυτα με το όραμα της ελληνικής αστικής τάξης και των </w:t>
      </w:r>
      <w:r>
        <w:rPr>
          <w:rFonts w:eastAsia="Times New Roman" w:cs="Times New Roman"/>
          <w:szCs w:val="24"/>
        </w:rPr>
        <w:t>κ</w:t>
      </w:r>
      <w:r w:rsidRPr="00741516">
        <w:rPr>
          <w:rFonts w:eastAsia="Times New Roman" w:cs="Times New Roman"/>
          <w:szCs w:val="24"/>
        </w:rPr>
        <w:t xml:space="preserve">ομμάτων </w:t>
      </w:r>
      <w:r>
        <w:rPr>
          <w:rFonts w:eastAsia="Times New Roman" w:cs="Times New Roman"/>
          <w:szCs w:val="24"/>
        </w:rPr>
        <w:t>της</w:t>
      </w:r>
      <w:r w:rsidRPr="00741516">
        <w:rPr>
          <w:rFonts w:eastAsia="Times New Roman" w:cs="Times New Roman"/>
          <w:szCs w:val="24"/>
        </w:rPr>
        <w:t xml:space="preserve"> για ανάδειξη της χώρας σε ενεργειακό και </w:t>
      </w:r>
      <w:r w:rsidRPr="00741516">
        <w:rPr>
          <w:rFonts w:eastAsia="Times New Roman" w:cs="Times New Roman"/>
          <w:szCs w:val="24"/>
        </w:rPr>
        <w:t>διαμετακομιστικό κόμβο</w:t>
      </w:r>
      <w:r>
        <w:rPr>
          <w:rFonts w:eastAsia="Times New Roman" w:cs="Times New Roman"/>
          <w:szCs w:val="24"/>
        </w:rPr>
        <w:t>.</w:t>
      </w:r>
    </w:p>
    <w:p w14:paraId="2ED8B86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προσαρμογή του ελληνικού καπιταλισμού στις γενικότερες στρατηγικές ιμπεριαλιστικών κέντρων είναι πολιτική επιλογή</w:t>
      </w:r>
      <w:r>
        <w:rPr>
          <w:rFonts w:eastAsia="Times New Roman" w:cs="Times New Roman"/>
          <w:szCs w:val="24"/>
        </w:rPr>
        <w:t>,</w:t>
      </w:r>
      <w:r>
        <w:rPr>
          <w:rFonts w:eastAsia="Times New Roman" w:cs="Times New Roman"/>
          <w:szCs w:val="24"/>
        </w:rPr>
        <w:t xml:space="preserve"> που συμφέρει την αστική τάξη της Ελλάδας και όχι γενικώς και αορίστως τη χώρα μας. </w:t>
      </w:r>
      <w:r>
        <w:rPr>
          <w:rFonts w:eastAsia="Times New Roman" w:cs="Times New Roman"/>
          <w:szCs w:val="24"/>
          <w:lang w:val="en-US"/>
        </w:rPr>
        <w:t>K</w:t>
      </w:r>
      <w:r>
        <w:rPr>
          <w:rFonts w:eastAsia="Times New Roman" w:cs="Times New Roman"/>
          <w:szCs w:val="24"/>
        </w:rPr>
        <w:t>όμματα διαλύονται, Βουλευτές κά</w:t>
      </w:r>
      <w:r>
        <w:rPr>
          <w:rFonts w:eastAsia="Times New Roman" w:cs="Times New Roman"/>
          <w:szCs w:val="24"/>
        </w:rPr>
        <w:t>νουν μετ</w:t>
      </w:r>
      <w:r>
        <w:rPr>
          <w:rFonts w:eastAsia="Times New Roman" w:cs="Times New Roman"/>
          <w:szCs w:val="24"/>
        </w:rPr>
        <w:t>εγ</w:t>
      </w:r>
      <w:r>
        <w:rPr>
          <w:rFonts w:eastAsia="Times New Roman" w:cs="Times New Roman"/>
          <w:szCs w:val="24"/>
        </w:rPr>
        <w:t>γραφές με βάση τη στάση τους απέναντι στη Συμφωνία των Πρεσπών. Όμως όλοι μαζί παρά το ότι φαίνεται ότι «σκοτώνεστε», στην ουσία συντάσσεστε πλήρως με τα σχέδια των ΗΠΑ, της Ευρωπαϊκής Ένωσης, υπηρετώντας ακριβώς αυτή τη λογική δηλαδή τα συμφέρον</w:t>
      </w:r>
      <w:r>
        <w:rPr>
          <w:rFonts w:eastAsia="Times New Roman" w:cs="Times New Roman"/>
          <w:szCs w:val="24"/>
        </w:rPr>
        <w:t xml:space="preserve">τα του ελληνικού κεφαλαίου. </w:t>
      </w:r>
    </w:p>
    <w:p w14:paraId="2ED8B86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Κάτω από αυτό το πρίσμα η Συμφωνία των Πρεσπών δεν αποτελεί εγγύηση σταθερότητας και ευημερίας. Το μόνο που εγγυάται είναι η όξυνση αυτών των ανταγωνισμών στην περιοχή. Όσοι πάλι νομίζουν πως η ένταξη της Πρώην Γιουγκοσλαβικής </w:t>
      </w:r>
      <w:r>
        <w:rPr>
          <w:rFonts w:eastAsia="Times New Roman" w:cs="Times New Roman"/>
          <w:szCs w:val="24"/>
        </w:rPr>
        <w:t xml:space="preserve">Δημοκρατίας της Μακεδονίας στο ΝΑΤΟ αυτόματα θα αποσβήσει τυχόν κινδύνους παραπέρα εμπλοκής των διμερών σχέσεων, ας ρίξει μια ματιά στην πολύχρονη πείρα των </w:t>
      </w:r>
      <w:r>
        <w:rPr>
          <w:rFonts w:eastAsia="Times New Roman" w:cs="Times New Roman"/>
          <w:szCs w:val="24"/>
        </w:rPr>
        <w:t>Ε</w:t>
      </w:r>
      <w:r>
        <w:rPr>
          <w:rFonts w:eastAsia="Times New Roman" w:cs="Times New Roman"/>
          <w:szCs w:val="24"/>
        </w:rPr>
        <w:t xml:space="preserve">λληνοτουρκικών σχέσεων. </w:t>
      </w:r>
    </w:p>
    <w:p w14:paraId="2ED8B86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θέση μας, λοιπόν, είναι πως οι ανάγκες των λαών της περιοχής, η αμοιβαί</w:t>
      </w:r>
      <w:r>
        <w:rPr>
          <w:rFonts w:eastAsia="Times New Roman" w:cs="Times New Roman"/>
          <w:szCs w:val="24"/>
        </w:rPr>
        <w:t xml:space="preserve">α επωφελής συνεργασία των χωρών μπορεί να διασφαλιστεί μόνο με την αποδέσμευση από αυτές και κάθε άλλες ιμπεριαλιστικές ενώσεις με τους λαούς νοικοκύρηδες στον τόπο τους. </w:t>
      </w:r>
    </w:p>
    <w:p w14:paraId="2ED8B86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προοπτική της Κυβέρνησης ΣΥΡΙΖΑ όχι μόνο δεν κινείται σε αυτή</w:t>
      </w:r>
      <w:r>
        <w:rPr>
          <w:rFonts w:eastAsia="Times New Roman" w:cs="Times New Roman"/>
          <w:szCs w:val="24"/>
        </w:rPr>
        <w:t xml:space="preserve"> την κατεύθυνση, αλλά έχει διαλέξει ιμπεριαλιστή με σκοπό την αποτελεσματικότερη υπηρέτηση των συμφερόντων της ελληνικής αστικής τάξης μέσα στις δοσμένες κάθε φορά συνθήκες. </w:t>
      </w:r>
    </w:p>
    <w:p w14:paraId="2ED8B86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Συμφωνία των Πρεσπών αυτόν τον σκοπό υπηρετεί. Για αυτό το </w:t>
      </w:r>
      <w:r>
        <w:rPr>
          <w:rFonts w:eastAsia="Times New Roman" w:cs="Times New Roman"/>
          <w:szCs w:val="24"/>
        </w:rPr>
        <w:t xml:space="preserve">ΚΚΕ θα την καταψηφίσει. </w:t>
      </w:r>
    </w:p>
    <w:p w14:paraId="2ED8B866" w14:textId="77777777" w:rsidR="00C647AD" w:rsidRDefault="00D506E1">
      <w:pPr>
        <w:spacing w:after="0" w:line="600" w:lineRule="auto"/>
        <w:ind w:firstLine="720"/>
        <w:jc w:val="both"/>
        <w:rPr>
          <w:rFonts w:eastAsia="Times New Roman" w:cs="Times New Roman"/>
          <w:szCs w:val="24"/>
        </w:rPr>
      </w:pPr>
      <w:r w:rsidRPr="003C086B">
        <w:rPr>
          <w:rFonts w:eastAsia="Times New Roman" w:cs="Times New Roman"/>
          <w:b/>
          <w:szCs w:val="24"/>
        </w:rPr>
        <w:t>ΠΡΟΕΔΡΕΥΩΝ (Δημήτριος Κρεμαστινός):</w:t>
      </w:r>
      <w:r w:rsidRPr="003C086B">
        <w:rPr>
          <w:rFonts w:eastAsia="Times New Roman" w:cs="Times New Roman"/>
          <w:szCs w:val="24"/>
        </w:rPr>
        <w:t xml:space="preserve"> </w:t>
      </w:r>
      <w:r>
        <w:rPr>
          <w:rFonts w:eastAsia="Times New Roman" w:cs="Times New Roman"/>
          <w:szCs w:val="24"/>
        </w:rPr>
        <w:t xml:space="preserve">Σας ευχαριστούμε πολύ. </w:t>
      </w:r>
    </w:p>
    <w:p w14:paraId="2ED8B86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w:t>
      </w:r>
      <w:r>
        <w:rPr>
          <w:rFonts w:eastAsia="Times New Roman" w:cs="Times New Roman"/>
          <w:szCs w:val="24"/>
        </w:rPr>
        <w:t>τικό πρόγραμμα της Βουλής «Ο Ρήγας και η Επανάσταση» που οργανώνει το Ίδρυμα της Βουλής, είκοσι τρεις μαθήτριες και μαθητές και τέσσερις εκπαιδευτικοί</w:t>
      </w:r>
      <w:r>
        <w:rPr>
          <w:rFonts w:eastAsia="Times New Roman" w:cs="Times New Roman"/>
          <w:szCs w:val="24"/>
        </w:rPr>
        <w:t xml:space="preserve"> </w:t>
      </w:r>
      <w:r>
        <w:rPr>
          <w:rFonts w:eastAsia="Times New Roman" w:cs="Times New Roman"/>
          <w:szCs w:val="24"/>
        </w:rPr>
        <w:t>συνοδοί τους από το 1</w:t>
      </w:r>
      <w:r w:rsidRPr="00D1393D">
        <w:rPr>
          <w:rFonts w:eastAsia="Times New Roman" w:cs="Times New Roman"/>
          <w:szCs w:val="24"/>
          <w:vertAlign w:val="superscript"/>
        </w:rPr>
        <w:t>ο</w:t>
      </w:r>
      <w:r>
        <w:rPr>
          <w:rFonts w:eastAsia="Times New Roman" w:cs="Times New Roman"/>
          <w:szCs w:val="24"/>
        </w:rPr>
        <w:t xml:space="preserve"> Γυμνάσιο Χαλανδρίου. </w:t>
      </w:r>
    </w:p>
    <w:p w14:paraId="2ED8B86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2ED8B869"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w:t>
      </w:r>
      <w:r>
        <w:rPr>
          <w:rFonts w:eastAsia="Times New Roman" w:cs="Times New Roman"/>
          <w:szCs w:val="24"/>
        </w:rPr>
        <w:t>γες της Βουλής)</w:t>
      </w:r>
    </w:p>
    <w:p w14:paraId="2ED8B86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Τον λόγο έχει ο κ. Θεοχαρόπουλος για έξι λεπτά, όπως όλοι.</w:t>
      </w:r>
    </w:p>
    <w:p w14:paraId="2ED8B86B"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Κυρίες και κύριοι Βουλευτές, τα μεγάλα ζητήματα της εξωτερικής πολιτικής θα έπρεπε να αντιμετωπίζονται από όλα τα κόμματα με υπευθυνότητα και μετριοπάθεια</w:t>
      </w:r>
      <w:r>
        <w:rPr>
          <w:rFonts w:eastAsia="Times New Roman" w:cs="Times New Roman"/>
          <w:szCs w:val="24"/>
        </w:rPr>
        <w:t>.</w:t>
      </w:r>
      <w:r>
        <w:rPr>
          <w:rFonts w:eastAsia="Times New Roman" w:cs="Times New Roman"/>
          <w:szCs w:val="24"/>
        </w:rPr>
        <w:t xml:space="preserve"> </w:t>
      </w:r>
    </w:p>
    <w:p w14:paraId="2ED8B86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ε γνώμονα τα εθνικά συμφέροντα και όχι το πολιτικό κόστος. </w:t>
      </w:r>
      <w:r>
        <w:rPr>
          <w:rFonts w:eastAsia="Times New Roman" w:cs="Times New Roman"/>
          <w:szCs w:val="24"/>
        </w:rPr>
        <w:t>σ</w:t>
      </w:r>
      <w:r>
        <w:rPr>
          <w:rFonts w:eastAsia="Times New Roman" w:cs="Times New Roman"/>
          <w:szCs w:val="24"/>
        </w:rPr>
        <w:t xml:space="preserve">τη σημερινή συνεδρίαση της Ολομέλειας, μια ιστορική συνεδρίαση για την </w:t>
      </w:r>
      <w:r>
        <w:rPr>
          <w:rFonts w:eastAsia="Times New Roman" w:cs="Times New Roman"/>
          <w:szCs w:val="24"/>
        </w:rPr>
        <w:t>κ</w:t>
      </w:r>
      <w:r>
        <w:rPr>
          <w:rFonts w:eastAsia="Times New Roman" w:cs="Times New Roman"/>
          <w:szCs w:val="24"/>
        </w:rPr>
        <w:t>ύρωση της Συμφωνίας των Πρεσπών, οφείλουμε να το αποδείξουμε. Πάγια δική μου θέση και της ΔΗΜΑΡ είναι ότι η Ελλάδα και λόγ</w:t>
      </w:r>
      <w:r>
        <w:rPr>
          <w:rFonts w:eastAsia="Times New Roman" w:cs="Times New Roman"/>
          <w:szCs w:val="24"/>
        </w:rPr>
        <w:t>ω της γεωγραφικής της θέσης, πρέπει</w:t>
      </w:r>
      <w:r>
        <w:rPr>
          <w:rFonts w:eastAsia="Times New Roman" w:cs="Times New Roman"/>
          <w:szCs w:val="24"/>
        </w:rPr>
        <w:t>,</w:t>
      </w:r>
      <w:r>
        <w:rPr>
          <w:rFonts w:eastAsia="Times New Roman" w:cs="Times New Roman"/>
          <w:szCs w:val="24"/>
        </w:rPr>
        <w:t xml:space="preserve"> με βάση και αφετηρία την Ευρώπη</w:t>
      </w:r>
      <w:r>
        <w:rPr>
          <w:rFonts w:eastAsia="Times New Roman" w:cs="Times New Roman"/>
          <w:szCs w:val="24"/>
        </w:rPr>
        <w:t>,</w:t>
      </w:r>
      <w:r>
        <w:rPr>
          <w:rFonts w:eastAsia="Times New Roman" w:cs="Times New Roman"/>
          <w:szCs w:val="24"/>
        </w:rPr>
        <w:t xml:space="preserve"> να ασκεί εξωτερική πολιτική με στόχο την ειρηνική επίλυση των διαφορών με τις γειτονικές χώρες και την ευρωπαϊκή προοπτική των κρατών της </w:t>
      </w:r>
      <w:r>
        <w:rPr>
          <w:rFonts w:eastAsia="Times New Roman" w:cs="Times New Roman"/>
          <w:szCs w:val="24"/>
        </w:rPr>
        <w:t>Ν</w:t>
      </w:r>
      <w:r>
        <w:rPr>
          <w:rFonts w:eastAsia="Times New Roman" w:cs="Times New Roman"/>
          <w:szCs w:val="24"/>
        </w:rPr>
        <w:t xml:space="preserve">οτιοανατολικής Ευρώπης. </w:t>
      </w:r>
    </w:p>
    <w:p w14:paraId="2ED8B86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Από την πρώτη στιγμή υ</w:t>
      </w:r>
      <w:r>
        <w:rPr>
          <w:rFonts w:eastAsia="Times New Roman" w:cs="Times New Roman"/>
          <w:szCs w:val="24"/>
        </w:rPr>
        <w:t xml:space="preserve">ποστήριξα ότι η </w:t>
      </w:r>
      <w:r>
        <w:rPr>
          <w:rFonts w:eastAsia="Times New Roman" w:cs="Times New Roman"/>
          <w:szCs w:val="24"/>
        </w:rPr>
        <w:t>σ</w:t>
      </w:r>
      <w:r>
        <w:rPr>
          <w:rFonts w:eastAsia="Times New Roman" w:cs="Times New Roman"/>
          <w:szCs w:val="24"/>
        </w:rPr>
        <w:t xml:space="preserve">υμφωνία μεταξύ της χώρας μας και της Πρώην Γιουγκοσλαβικής Δημοκρατίας της Μακεδονίας είναι σε θετική κατεύθυνση. Η σύνθετη ονομασία με γεωγραφικό προσδιορισμό έναντι όλων, </w:t>
      </w:r>
      <w:r>
        <w:rPr>
          <w:rFonts w:eastAsia="Times New Roman" w:cs="Times New Roman"/>
          <w:szCs w:val="24"/>
          <w:lang w:val="en-US"/>
        </w:rPr>
        <w:t>erga</w:t>
      </w:r>
      <w:r w:rsidRPr="00D1393D">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με διεθνή συμφωνία και αναθεώρηση του </w:t>
      </w:r>
      <w:r>
        <w:rPr>
          <w:rFonts w:eastAsia="Times New Roman" w:cs="Times New Roman"/>
          <w:szCs w:val="24"/>
        </w:rPr>
        <w:t>σ</w:t>
      </w:r>
      <w:r>
        <w:rPr>
          <w:rFonts w:eastAsia="Times New Roman" w:cs="Times New Roman"/>
          <w:szCs w:val="24"/>
        </w:rPr>
        <w:t>υντάγματος αποτ</w:t>
      </w:r>
      <w:r>
        <w:rPr>
          <w:rFonts w:eastAsia="Times New Roman" w:cs="Times New Roman"/>
          <w:szCs w:val="24"/>
        </w:rPr>
        <w:t xml:space="preserve">ελούν αδιαμφισβήτητα θετικά στοιχεία της </w:t>
      </w:r>
      <w:r>
        <w:rPr>
          <w:rFonts w:eastAsia="Times New Roman" w:cs="Times New Roman"/>
          <w:szCs w:val="24"/>
        </w:rPr>
        <w:t>σ</w:t>
      </w:r>
      <w:r>
        <w:rPr>
          <w:rFonts w:eastAsia="Times New Roman" w:cs="Times New Roman"/>
          <w:szCs w:val="24"/>
        </w:rPr>
        <w:t xml:space="preserve">υμφωνίας. Αυτή, άλλωστε, είναι η επί χρόνια διαμορφωμένη εθνική γραμμή. </w:t>
      </w:r>
    </w:p>
    <w:p w14:paraId="2ED8B86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Είναι γεγονός, βέβαια, ότι η Συμφωνία των Πρεσπών αποτελεί έναν συμβιβασμό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έρχεται μετά από πόλεμο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ίμαστε </w:t>
      </w:r>
      <w:r>
        <w:rPr>
          <w:rFonts w:eastAsia="Times New Roman" w:cs="Times New Roman"/>
          <w:szCs w:val="24"/>
        </w:rPr>
        <w:lastRenderedPageBreak/>
        <w:t xml:space="preserve">σε περίοδο ειρήνης και ως </w:t>
      </w:r>
      <w:r>
        <w:rPr>
          <w:rFonts w:eastAsia="Times New Roman" w:cs="Times New Roman"/>
          <w:szCs w:val="24"/>
        </w:rPr>
        <w:t>τέτοιος δεν μπορεί να ικανοποιεί απόλυτα κα</w:t>
      </w:r>
      <w:r>
        <w:rPr>
          <w:rFonts w:eastAsia="Times New Roman" w:cs="Times New Roman"/>
          <w:szCs w:val="24"/>
        </w:rPr>
        <w:t>μ</w:t>
      </w:r>
      <w:r>
        <w:rPr>
          <w:rFonts w:eastAsia="Times New Roman" w:cs="Times New Roman"/>
          <w:szCs w:val="24"/>
        </w:rPr>
        <w:t>μία πλευρά. Αναφέρομαι στα ζητήματα της ιθαγένειας και της γλώσσας</w:t>
      </w:r>
      <w:r>
        <w:rPr>
          <w:rFonts w:eastAsia="Times New Roman" w:cs="Times New Roman"/>
          <w:szCs w:val="24"/>
        </w:rPr>
        <w:t>,</w:t>
      </w:r>
      <w:r>
        <w:rPr>
          <w:rFonts w:eastAsia="Times New Roman" w:cs="Times New Roman"/>
          <w:szCs w:val="24"/>
        </w:rPr>
        <w:t xml:space="preserve"> για τα οποία έχει γίνει πολλή συζήτηση. Υπάρχουν προβλήματα και θα έπρεπε με μεγαλύτερη γενναιότητα ο ΣΥΡΙΖΑ να μιλήσει για αυτά τα προβλήματα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πως και </w:t>
      </w:r>
      <w:r>
        <w:rPr>
          <w:rFonts w:eastAsia="Times New Roman" w:cs="Times New Roman"/>
          <w:szCs w:val="24"/>
        </w:rPr>
        <w:t xml:space="preserve">για τα </w:t>
      </w:r>
      <w:r>
        <w:rPr>
          <w:rFonts w:eastAsia="Times New Roman" w:cs="Times New Roman"/>
          <w:szCs w:val="24"/>
        </w:rPr>
        <w:t xml:space="preserve">θετικά στοιχεία της </w:t>
      </w:r>
      <w:r>
        <w:rPr>
          <w:rFonts w:eastAsia="Times New Roman" w:cs="Times New Roman"/>
          <w:szCs w:val="24"/>
        </w:rPr>
        <w:t>σ</w:t>
      </w:r>
      <w:r>
        <w:rPr>
          <w:rFonts w:eastAsia="Times New Roman" w:cs="Times New Roman"/>
          <w:szCs w:val="24"/>
        </w:rPr>
        <w:t>υμφωνίας, που είναι πολλά</w:t>
      </w:r>
      <w:r>
        <w:rPr>
          <w:rFonts w:eastAsia="Times New Roman" w:cs="Times New Roman"/>
          <w:szCs w:val="24"/>
        </w:rPr>
        <w:t>,</w:t>
      </w:r>
      <w:r>
        <w:rPr>
          <w:rFonts w:eastAsia="Times New Roman" w:cs="Times New Roman"/>
          <w:szCs w:val="24"/>
        </w:rPr>
        <w:t xml:space="preserve"> θα έπρεπε με μεγαλύτερη γενναιότητα να μιλήσει η Νέα Δημοκρατία. Σε κάθε περίπτωση, η ρηματική διακοίνωση διευκρινίζει ορισμένα εκκρεμή ζητήματα. Η ιθαγένεια</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δεν προκαθορίζει το θέμ</w:t>
      </w:r>
      <w:r>
        <w:rPr>
          <w:rFonts w:eastAsia="Times New Roman" w:cs="Times New Roman"/>
          <w:szCs w:val="24"/>
        </w:rPr>
        <w:t xml:space="preserve">α της εθνότητας και η γλώσσα της γειτονικής χώρας ανήκει στη νοτιοσλαβική οικογένεια γλωσσών. Δυστυχώς, όμως, η συζήτηση </w:t>
      </w:r>
      <w:r>
        <w:rPr>
          <w:rFonts w:eastAsia="Times New Roman" w:cs="Times New Roman"/>
          <w:szCs w:val="24"/>
        </w:rPr>
        <w:t xml:space="preserve">στη χώρα μας </w:t>
      </w:r>
      <w:r>
        <w:rPr>
          <w:rFonts w:eastAsia="Times New Roman" w:cs="Times New Roman"/>
          <w:szCs w:val="24"/>
        </w:rPr>
        <w:t>γι’ αυτό το κρίσιμο εθνικό θέμα διεξάγεται σε ένα ζοφερό κλίμα. Τεχνητή πόλωση, διχασμός, άγονες συγκρούσεις υπονομεύουν τ</w:t>
      </w:r>
      <w:r>
        <w:rPr>
          <w:rFonts w:eastAsia="Times New Roman" w:cs="Times New Roman"/>
          <w:szCs w:val="24"/>
        </w:rPr>
        <w:t xml:space="preserve">η συζήτηση, ενώ η εργαλειακή αξιοποίηση της </w:t>
      </w:r>
      <w:r>
        <w:rPr>
          <w:rFonts w:eastAsia="Times New Roman" w:cs="Times New Roman"/>
          <w:szCs w:val="24"/>
        </w:rPr>
        <w:t>σ</w:t>
      </w:r>
      <w:r>
        <w:rPr>
          <w:rFonts w:eastAsia="Times New Roman" w:cs="Times New Roman"/>
          <w:szCs w:val="24"/>
        </w:rPr>
        <w:t xml:space="preserve">υμφωνίας για μικροκομματικές στοχεύσεις σπέρνουν τον φανατισμό, το μίσος, τον διχασμό και καταλύουν κάθε συναινετικά διαμορφωμένη εθνική γραμμή. </w:t>
      </w:r>
    </w:p>
    <w:p w14:paraId="2ED8B86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Τα πράγματα θα ήταν</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διαφορετικά</w:t>
      </w:r>
      <w:r>
        <w:rPr>
          <w:rFonts w:eastAsia="Times New Roman" w:cs="Times New Roman"/>
          <w:szCs w:val="24"/>
        </w:rPr>
        <w:t>,</w:t>
      </w:r>
      <w:r>
        <w:rPr>
          <w:rFonts w:eastAsia="Times New Roman" w:cs="Times New Roman"/>
          <w:szCs w:val="24"/>
        </w:rPr>
        <w:t xml:space="preserve"> αν η Κυβέρνηση είχε ε</w:t>
      </w:r>
      <w:r>
        <w:rPr>
          <w:rFonts w:eastAsia="Times New Roman" w:cs="Times New Roman"/>
          <w:szCs w:val="24"/>
        </w:rPr>
        <w:t xml:space="preserve">πιδιώξει από την αρχή τη συναίνεση όλων των </w:t>
      </w:r>
      <w:r>
        <w:rPr>
          <w:rFonts w:eastAsia="Times New Roman" w:cs="Times New Roman"/>
          <w:szCs w:val="24"/>
        </w:rPr>
        <w:lastRenderedPageBreak/>
        <w:t>κομμάτων του δημοκρατικού τόξου. Βέβαια είχε το πρόβλημα του Καμμένου, ο οποίος τορπίλιζε σε κάθε ευκαιρία τη δυνατότητα επίλυσης αυτού του εθνικού θέματος. Αλλά αυτή την ευθύνη την έχει και ο ίδιος ο ΣΥΡΙΖΑ, την</w:t>
      </w:r>
      <w:r>
        <w:rPr>
          <w:rFonts w:eastAsia="Times New Roman" w:cs="Times New Roman"/>
          <w:szCs w:val="24"/>
        </w:rPr>
        <w:t xml:space="preserve"> επιλογή του Καμμένου σε αυτά τα κρίσιμα εθνικά θέματα. Επέλεξε η Κυβέρνηση σε ορισμένα σημεία να ενεργήσει μονομερώς με ελάχιστη πληροφόρηση αρχικά προς τα κόμματα και τους πολίτες, χωρίς την απαραίτητη εθνική συνεννόηση. Έφτασε σε μια κρίσιμη καμπή στο σ</w:t>
      </w:r>
      <w:r>
        <w:rPr>
          <w:rFonts w:eastAsia="Times New Roman" w:cs="Times New Roman"/>
          <w:szCs w:val="24"/>
        </w:rPr>
        <w:t>ημείο να ενημερώσει πρώτα τον Αρχιεπίσκοπο και μετά τα πολιτικά κόμματα. Από την άλλη η Νέα Δημοκρατία διολίσθησε σε μια αδικαιολόγητη ρητορική μακριά από την εθνική θέση. Υποχωρεί απέναντι στον εθνικολαϊκισμό</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πιχειρεί να κερδοσκοπήσει εκλογικά. Υποστηρί</w:t>
      </w:r>
      <w:r>
        <w:rPr>
          <w:rFonts w:eastAsia="Times New Roman" w:cs="Times New Roman"/>
          <w:szCs w:val="24"/>
        </w:rPr>
        <w:t xml:space="preserve">ζω ότι θα το βρει μπροστά της, όπως ο ΣΥΡΙΖΑ </w:t>
      </w:r>
      <w:r>
        <w:rPr>
          <w:rFonts w:eastAsia="Times New Roman" w:cs="Times New Roman"/>
          <w:szCs w:val="24"/>
        </w:rPr>
        <w:t xml:space="preserve">τον </w:t>
      </w:r>
      <w:r>
        <w:rPr>
          <w:rFonts w:eastAsia="Times New Roman" w:cs="Times New Roman"/>
          <w:szCs w:val="24"/>
        </w:rPr>
        <w:t xml:space="preserve">βρήκε μπροστά του τον αντιμνημονιακό λαϊκισμό, τον οποίο και αγκάλιασε εκείνη την περίοδο. Έτσι θα βρει μπροστά της και η Νέα Δημοκρατία αυτόν τον νέο εθνικολαϊκισμό που αγκαλιάζει σήμερα. </w:t>
      </w:r>
    </w:p>
    <w:p w14:paraId="2ED8B87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Παράταση, όμως, τ</w:t>
      </w:r>
      <w:r>
        <w:rPr>
          <w:rFonts w:eastAsia="Times New Roman" w:cs="Times New Roman"/>
          <w:szCs w:val="24"/>
        </w:rPr>
        <w:t xml:space="preserve">ου σημερινού τέλματος θα εξυπηρετούσε μόνο τα Σκόπια, την Πρώην Γιουγκοσλαβική Δημοκρατία </w:t>
      </w:r>
      <w:r>
        <w:rPr>
          <w:rFonts w:eastAsia="Times New Roman" w:cs="Times New Roman"/>
          <w:szCs w:val="24"/>
        </w:rPr>
        <w:lastRenderedPageBreak/>
        <w:t>της Μακεδονίας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έσα από την </w:t>
      </w:r>
      <w:r>
        <w:rPr>
          <w:rFonts w:eastAsia="Times New Roman" w:cs="Times New Roman"/>
          <w:szCs w:val="24"/>
          <w:lang w:val="en-US"/>
        </w:rPr>
        <w:t>de</w:t>
      </w:r>
      <w:r w:rsidRPr="007E5ADA">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μονοπώληση του ονόματος Μακεδονία, εκατόν σαράντα χώρες την έχουν αναγνωρίσει με το </w:t>
      </w:r>
      <w:r>
        <w:rPr>
          <w:rFonts w:eastAsia="Times New Roman" w:cs="Times New Roman"/>
          <w:szCs w:val="24"/>
        </w:rPr>
        <w:t xml:space="preserve">προηγούμενο </w:t>
      </w:r>
      <w:r>
        <w:rPr>
          <w:rFonts w:eastAsia="Times New Roman" w:cs="Times New Roman"/>
          <w:szCs w:val="24"/>
        </w:rPr>
        <w:t>συνταγματικό της όνομα «Μακεδονί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και αυτό θέλουμε να αποφευχθεί, να μην ονομάζεται πλέον </w:t>
      </w:r>
      <w:r>
        <w:rPr>
          <w:rFonts w:eastAsia="Times New Roman" w:cs="Times New Roman"/>
          <w:szCs w:val="24"/>
        </w:rPr>
        <w:t>«</w:t>
      </w:r>
      <w:r>
        <w:rPr>
          <w:rFonts w:eastAsia="Times New Roman" w:cs="Times New Roman"/>
          <w:szCs w:val="24"/>
        </w:rPr>
        <w:t>Μακεδονία</w:t>
      </w:r>
      <w:r>
        <w:rPr>
          <w:rFonts w:eastAsia="Times New Roman" w:cs="Times New Roman"/>
          <w:szCs w:val="24"/>
        </w:rPr>
        <w:t>»</w:t>
      </w:r>
      <w:r>
        <w:rPr>
          <w:rFonts w:eastAsia="Times New Roman" w:cs="Times New Roman"/>
          <w:szCs w:val="24"/>
        </w:rPr>
        <w:t xml:space="preserve"> και να υπάρχει μια σύνθετη ονομασία με γεωγραφικό προσδιορισμό, όπως είναι το «Βόρεια Μακεδονία», το οποίο ήταν για αυτόν τον λόγο η πάγια εθνική θέση. </w:t>
      </w:r>
    </w:p>
    <w:p w14:paraId="2ED8B87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Για αυτό υποστηρίζω σταθερά μια</w:t>
      </w:r>
      <w:r>
        <w:rPr>
          <w:rFonts w:eastAsia="Times New Roman" w:cs="Times New Roman"/>
          <w:szCs w:val="24"/>
        </w:rPr>
        <w:t xml:space="preserve"> κοινά αποδεκτή λύση, που μπορεί να μετατρέψει την Ελλάδα σε παράγοντα ειρήνης στα Βαλκάνια, να δημιουργήσει μια ισχυρή ασπίδα κατά των εντάσεων της χώρας με την Τουρκία. Είναι καιρός να λυθεί ένα πρόβλημα</w:t>
      </w:r>
      <w:r>
        <w:rPr>
          <w:rFonts w:eastAsia="Times New Roman" w:cs="Times New Roman"/>
          <w:szCs w:val="24"/>
        </w:rPr>
        <w:t>,</w:t>
      </w:r>
      <w:r>
        <w:rPr>
          <w:rFonts w:eastAsia="Times New Roman" w:cs="Times New Roman"/>
          <w:szCs w:val="24"/>
        </w:rPr>
        <w:t xml:space="preserve"> που λιμνάζει εδώ και είκοσι έξι χρόνια δηλητηριάζ</w:t>
      </w:r>
      <w:r>
        <w:rPr>
          <w:rFonts w:eastAsia="Times New Roman" w:cs="Times New Roman"/>
          <w:szCs w:val="24"/>
        </w:rPr>
        <w:t xml:space="preserve">ει τις σχέσεις των δύο χωρών. Πρόβλημα που δίνει τη δυνατότητα στην Τουρκία να παίζει </w:t>
      </w:r>
      <w:r>
        <w:rPr>
          <w:rFonts w:eastAsia="Times New Roman" w:cs="Times New Roman"/>
          <w:szCs w:val="24"/>
        </w:rPr>
        <w:t>«</w:t>
      </w:r>
      <w:r>
        <w:rPr>
          <w:rFonts w:eastAsia="Times New Roman" w:cs="Times New Roman"/>
          <w:szCs w:val="24"/>
        </w:rPr>
        <w:t>παιχνίδια προστασίας</w:t>
      </w:r>
      <w:r>
        <w:rPr>
          <w:rFonts w:eastAsia="Times New Roman" w:cs="Times New Roman"/>
          <w:szCs w:val="24"/>
        </w:rPr>
        <w:t>»</w:t>
      </w:r>
      <w:r>
        <w:rPr>
          <w:rFonts w:eastAsia="Times New Roman" w:cs="Times New Roman"/>
          <w:szCs w:val="24"/>
        </w:rPr>
        <w:t xml:space="preserve"> των βαλκανικών χωρών, που δήθεν απειλούνται από την Ελλάδα, αλλά και πρόβλημα που τροφοδοτεί ακόμη και σήμερα το μίσος και τον φανατισμό. </w:t>
      </w:r>
    </w:p>
    <w:p w14:paraId="2ED8B87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Αυτή είν</w:t>
      </w:r>
      <w:r>
        <w:rPr>
          <w:rFonts w:eastAsia="Times New Roman" w:cs="Times New Roman"/>
          <w:szCs w:val="24"/>
        </w:rPr>
        <w:t xml:space="preserve">αι πραγματική πατριωτική στάση προς όφελος των εθνικών συμφερόντων σε μια τόσο κρίσιμη περίοδο. Αυτός </w:t>
      </w:r>
      <w:r>
        <w:rPr>
          <w:rFonts w:eastAsia="Times New Roman" w:cs="Times New Roman"/>
          <w:szCs w:val="24"/>
        </w:rPr>
        <w:lastRenderedPageBreak/>
        <w:t>είναι ο πατριωτισμός με όρους ρεαλισμού και προοδευτισμού</w:t>
      </w:r>
      <w:r>
        <w:rPr>
          <w:rFonts w:eastAsia="Times New Roman" w:cs="Times New Roman"/>
          <w:szCs w:val="24"/>
        </w:rPr>
        <w:t>,</w:t>
      </w:r>
      <w:r>
        <w:rPr>
          <w:rFonts w:eastAsia="Times New Roman" w:cs="Times New Roman"/>
          <w:szCs w:val="24"/>
        </w:rPr>
        <w:t xml:space="preserve"> όχι η υιοθέτηση μιας ρητορικής που χαϊδεύει αυτιά και φλερτάρει με νεοσυντηρ</w:t>
      </w:r>
      <w:r>
        <w:rPr>
          <w:rFonts w:eastAsia="Times New Roman" w:cs="Times New Roman"/>
          <w:szCs w:val="24"/>
        </w:rPr>
        <w:t>η</w:t>
      </w:r>
      <w:r>
        <w:rPr>
          <w:rFonts w:eastAsia="Times New Roman" w:cs="Times New Roman"/>
          <w:szCs w:val="24"/>
        </w:rPr>
        <w:t>τικές και εξωστρεφ</w:t>
      </w:r>
      <w:r>
        <w:rPr>
          <w:rFonts w:eastAsia="Times New Roman" w:cs="Times New Roman"/>
          <w:szCs w:val="24"/>
        </w:rPr>
        <w:t>είς αντιλήψεις</w:t>
      </w:r>
      <w:r>
        <w:rPr>
          <w:rFonts w:eastAsia="Times New Roman" w:cs="Times New Roman"/>
          <w:szCs w:val="24"/>
        </w:rPr>
        <w:t>,</w:t>
      </w:r>
      <w:r>
        <w:rPr>
          <w:rFonts w:eastAsia="Times New Roman" w:cs="Times New Roman"/>
          <w:szCs w:val="24"/>
        </w:rPr>
        <w:t xml:space="preserve"> που φέρουν το αντίθετο από το επιδιωκόμενο αποτέλεσμα. </w:t>
      </w:r>
    </w:p>
    <w:p w14:paraId="2ED8B87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Όπως έχει δείξει και η πρόσφατη ευρωπαϊκή εμπειρία, οι υποχωρήσεις απέναντι στον εθνικισμό και στον λαϊκισμό τροφοδοτούν την άνοδο των εθνικολαϊκιστικών δυνάμεων. Ας μην το ξεχνούν αυτ</w:t>
      </w:r>
      <w:r>
        <w:rPr>
          <w:rFonts w:eastAsia="Times New Roman" w:cs="Times New Roman"/>
          <w:szCs w:val="24"/>
        </w:rPr>
        <w:t xml:space="preserve">ό ιδίως οι προοδευτικές δυνάμεις. </w:t>
      </w:r>
    </w:p>
    <w:p w14:paraId="2ED8B87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η ιστορία καταγράφει και αξιολογεί όσους παίρνουν καθαρή θέση με αίσθημα ιστορικής ευθύνης στην υπηρεσία του δημόσιου συμφέροντος. Και η ΔΗΜΑΡ παίρνει καθαρή θέση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πως κάν</w:t>
      </w:r>
      <w:r>
        <w:rPr>
          <w:rFonts w:eastAsia="Times New Roman" w:cs="Times New Roman"/>
          <w:szCs w:val="24"/>
        </w:rPr>
        <w:t>ουν</w:t>
      </w:r>
      <w:r>
        <w:rPr>
          <w:rFonts w:eastAsia="Times New Roman" w:cs="Times New Roman"/>
          <w:szCs w:val="24"/>
        </w:rPr>
        <w:t xml:space="preserve"> εξάλλου η ευρωπαϊκή σοσιαλδημοκρατία, ο χώρος της ανανεωτικής Αριστεράς, η σοσιαλιστική διεθνής. Είναι θετικό γεγονός ότι υπάρχουν δυνάμεις και στελέχη του προοδευτικού χώρου -εκτός του ΣΥΡΙΖΑ εννοώ- που παίρνουν καθαρή θέση και τοποθετούνται υπέρ της </w:t>
      </w:r>
      <w:r>
        <w:rPr>
          <w:rFonts w:eastAsia="Times New Roman" w:cs="Times New Roman"/>
          <w:szCs w:val="24"/>
        </w:rPr>
        <w:t>σ</w:t>
      </w:r>
      <w:r>
        <w:rPr>
          <w:rFonts w:eastAsia="Times New Roman" w:cs="Times New Roman"/>
          <w:szCs w:val="24"/>
        </w:rPr>
        <w:t>υμ</w:t>
      </w:r>
      <w:r>
        <w:rPr>
          <w:rFonts w:eastAsia="Times New Roman" w:cs="Times New Roman"/>
          <w:szCs w:val="24"/>
        </w:rPr>
        <w:t>φωνίας κ</w:t>
      </w:r>
      <w:r>
        <w:rPr>
          <w:rFonts w:eastAsia="Times New Roman" w:cs="Times New Roman"/>
          <w:szCs w:val="24"/>
        </w:rPr>
        <w:t>αι είναι σαφές ότι όλοι εμείς δεν στηρίζουμε την Κυβέρ</w:t>
      </w:r>
      <w:r>
        <w:rPr>
          <w:rFonts w:eastAsia="Times New Roman" w:cs="Times New Roman"/>
          <w:szCs w:val="24"/>
        </w:rPr>
        <w:lastRenderedPageBreak/>
        <w:t xml:space="preserve">νηση, στηρίζουμε την επίλυση του </w:t>
      </w:r>
      <w:r>
        <w:rPr>
          <w:rFonts w:eastAsia="Times New Roman" w:cs="Times New Roman"/>
          <w:szCs w:val="24"/>
        </w:rPr>
        <w:t>«</w:t>
      </w:r>
      <w:r>
        <w:rPr>
          <w:rFonts w:eastAsia="Times New Roman" w:cs="Times New Roman"/>
          <w:szCs w:val="24"/>
        </w:rPr>
        <w:t>Μακεδονικού</w:t>
      </w:r>
      <w:r>
        <w:rPr>
          <w:rFonts w:eastAsia="Times New Roman" w:cs="Times New Roman"/>
          <w:szCs w:val="24"/>
        </w:rPr>
        <w:t>»</w:t>
      </w:r>
      <w:r>
        <w:rPr>
          <w:rFonts w:eastAsia="Times New Roman" w:cs="Times New Roman"/>
          <w:szCs w:val="24"/>
        </w:rPr>
        <w:t xml:space="preserve">. Είμαστε σταθερά απέναντι στην Κυβέρνηση, υπέρ της επίλυσης του </w:t>
      </w:r>
      <w:r>
        <w:rPr>
          <w:rFonts w:eastAsia="Times New Roman" w:cs="Times New Roman"/>
          <w:szCs w:val="24"/>
        </w:rPr>
        <w:t>«</w:t>
      </w:r>
      <w:r>
        <w:rPr>
          <w:rFonts w:eastAsia="Times New Roman" w:cs="Times New Roman"/>
          <w:szCs w:val="24"/>
        </w:rPr>
        <w:t>Μακεδονικού</w:t>
      </w:r>
      <w:r>
        <w:rPr>
          <w:rFonts w:eastAsia="Times New Roman" w:cs="Times New Roman"/>
          <w:szCs w:val="24"/>
        </w:rPr>
        <w:t>»</w:t>
      </w:r>
      <w:r>
        <w:rPr>
          <w:rFonts w:eastAsia="Times New Roman" w:cs="Times New Roman"/>
          <w:szCs w:val="24"/>
        </w:rPr>
        <w:t xml:space="preserve">. </w:t>
      </w:r>
    </w:p>
    <w:p w14:paraId="2ED8B87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τα μείζονα εθνικά θέματα να αντιμετωπίζονται υπό </w:t>
      </w:r>
      <w:r>
        <w:rPr>
          <w:rFonts w:eastAsia="Times New Roman" w:cs="Times New Roman"/>
          <w:szCs w:val="24"/>
        </w:rPr>
        <w:t>το πρίσμα ενός στείρου δικομματισμού</w:t>
      </w:r>
      <w:r>
        <w:rPr>
          <w:rFonts w:eastAsia="Times New Roman" w:cs="Times New Roman"/>
          <w:szCs w:val="24"/>
        </w:rPr>
        <w:t>,</w:t>
      </w:r>
      <w:r>
        <w:rPr>
          <w:rFonts w:eastAsia="Times New Roman" w:cs="Times New Roman"/>
          <w:szCs w:val="24"/>
        </w:rPr>
        <w:t xml:space="preserve"> όπου όποιος δεν ψηφίσει τη </w:t>
      </w:r>
      <w:r>
        <w:rPr>
          <w:rFonts w:eastAsia="Times New Roman" w:cs="Times New Roman"/>
          <w:szCs w:val="24"/>
        </w:rPr>
        <w:t>σ</w:t>
      </w:r>
      <w:r>
        <w:rPr>
          <w:rFonts w:eastAsia="Times New Roman" w:cs="Times New Roman"/>
          <w:szCs w:val="24"/>
        </w:rPr>
        <w:t xml:space="preserve">υμφωνία θεωρείται ότι είναι με τη Νέα Δημοκρατία και όποιος την ψηφίσει θεωρείται ότι είναι με τον ΣΥΡΙΖΑ. </w:t>
      </w:r>
    </w:p>
    <w:p w14:paraId="2ED8B87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Επιτέλους να επιστρέψει η κοινή λογική σε αυτόν τον τόπο. Κοινή λογική που τη χρει</w:t>
      </w:r>
      <w:r>
        <w:rPr>
          <w:rFonts w:eastAsia="Times New Roman" w:cs="Times New Roman"/>
          <w:szCs w:val="24"/>
        </w:rPr>
        <w:t xml:space="preserve">αζόμαστε περισσότερο από ποτέ σήμερα. Να αντιμετωπίσουμε τη Συμφωνία των Πρεσπών με τη μέγιστη σοβαρότητα και υπευθυνότητα. Να μην εμποδίσει η χώρα μας την επίλυση του </w:t>
      </w:r>
      <w:r>
        <w:rPr>
          <w:rFonts w:eastAsia="Times New Roman" w:cs="Times New Roman"/>
          <w:szCs w:val="24"/>
        </w:rPr>
        <w:t>«</w:t>
      </w:r>
      <w:r>
        <w:rPr>
          <w:rFonts w:eastAsia="Times New Roman" w:cs="Times New Roman"/>
          <w:szCs w:val="24"/>
        </w:rPr>
        <w:t>Μακεδονικού</w:t>
      </w:r>
      <w:r>
        <w:rPr>
          <w:rFonts w:eastAsia="Times New Roman" w:cs="Times New Roman"/>
          <w:szCs w:val="24"/>
        </w:rPr>
        <w:t>»</w:t>
      </w:r>
      <w:r>
        <w:rPr>
          <w:rFonts w:eastAsia="Times New Roman" w:cs="Times New Roman"/>
          <w:szCs w:val="24"/>
        </w:rPr>
        <w:t xml:space="preserve"> και παγιώσει αδιέξοδα. Να κρατήσουμε μια πραγματικά πατριωτική στάση. Να α</w:t>
      </w:r>
      <w:r>
        <w:rPr>
          <w:rFonts w:eastAsia="Times New Roman" w:cs="Times New Roman"/>
          <w:szCs w:val="24"/>
        </w:rPr>
        <w:t xml:space="preserve">ντιταχθούμε στον εθνικισμό, σε μια περίοδο που βρίσκεται σε έξαρση. Να συμβάλουμε εμπράκτως στην οικοδόμηση μιας ειρηνικής βαλκανικής γειτονιάς. </w:t>
      </w:r>
    </w:p>
    <w:p w14:paraId="2ED8B87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Είναι μια ιστορική στιγμή</w:t>
      </w:r>
      <w:r>
        <w:rPr>
          <w:rFonts w:eastAsia="Times New Roman" w:cs="Times New Roman"/>
          <w:szCs w:val="24"/>
        </w:rPr>
        <w:t>,</w:t>
      </w:r>
      <w:r>
        <w:rPr>
          <w:rFonts w:eastAsia="Times New Roman" w:cs="Times New Roman"/>
          <w:szCs w:val="24"/>
        </w:rPr>
        <w:t xml:space="preserve"> να πούμε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σε ένα νέο εθνικό διχασμό, να πάρουμε αποφάσεις, αψηφώντας το κομματ</w:t>
      </w:r>
      <w:r>
        <w:rPr>
          <w:rFonts w:eastAsia="Times New Roman" w:cs="Times New Roman"/>
          <w:szCs w:val="24"/>
        </w:rPr>
        <w:t xml:space="preserve">ικό κόστος. </w:t>
      </w:r>
    </w:p>
    <w:p w14:paraId="2ED8B87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Ας σταθούμε, λοιπόν, σήμερα με ισχυρό αίσθημα ευθύνης. Η ΔΗΜΑΡ ψηφίζει «ναι». Ψηφίζω την Κύρωση της Συμφωνίας των Πρεσπών. </w:t>
      </w:r>
    </w:p>
    <w:p w14:paraId="2ED8B879"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ED8B87A" w14:textId="77777777" w:rsidR="00C647AD" w:rsidRDefault="00D506E1">
      <w:pPr>
        <w:spacing w:after="0" w:line="600" w:lineRule="auto"/>
        <w:ind w:firstLine="720"/>
        <w:jc w:val="both"/>
        <w:rPr>
          <w:rFonts w:eastAsia="Times New Roman" w:cs="Times New Roman"/>
          <w:szCs w:val="24"/>
        </w:rPr>
      </w:pPr>
      <w:r w:rsidRPr="003C086B">
        <w:rPr>
          <w:rFonts w:eastAsia="Times New Roman" w:cs="Times New Roman"/>
          <w:b/>
          <w:szCs w:val="24"/>
        </w:rPr>
        <w:t>ΠΡΟΕΔΡΕΥΩΝ (Δημήτριος Κρεμαστινός):</w:t>
      </w:r>
      <w:r w:rsidRPr="003C086B">
        <w:rPr>
          <w:rFonts w:eastAsia="Times New Roman" w:cs="Times New Roman"/>
          <w:szCs w:val="24"/>
        </w:rPr>
        <w:t xml:space="preserve"> </w:t>
      </w:r>
      <w:r>
        <w:rPr>
          <w:rFonts w:eastAsia="Times New Roman" w:cs="Times New Roman"/>
          <w:szCs w:val="24"/>
        </w:rPr>
        <w:t xml:space="preserve">Ευχαριστούμε πολύ. </w:t>
      </w:r>
    </w:p>
    <w:p w14:paraId="2ED8B87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Τον λόγο έχει τώρα ο κ. Δραγασάκης, Αντιπρόεδρ</w:t>
      </w:r>
      <w:r>
        <w:rPr>
          <w:rFonts w:eastAsia="Times New Roman" w:cs="Times New Roman"/>
          <w:szCs w:val="24"/>
        </w:rPr>
        <w:t xml:space="preserve">ος της Κυβέρνησης και Υπουργός Οικονομίας και Ανάπτυξης. </w:t>
      </w:r>
    </w:p>
    <w:p w14:paraId="2ED8B87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η απόφαση της Ολομέλειας είναι έξι λεπτά για όλους, αλλά σε σας θα δείξουμε μια ανοχή. </w:t>
      </w:r>
    </w:p>
    <w:p w14:paraId="2ED8B87D" w14:textId="77777777" w:rsidR="00C647AD" w:rsidRDefault="00D506E1">
      <w:pPr>
        <w:spacing w:after="0" w:line="600" w:lineRule="auto"/>
        <w:ind w:firstLine="720"/>
        <w:jc w:val="both"/>
        <w:rPr>
          <w:rFonts w:eastAsia="Times New Roman"/>
          <w:szCs w:val="24"/>
        </w:rPr>
      </w:pPr>
      <w:r w:rsidRPr="00291B5D">
        <w:rPr>
          <w:rFonts w:eastAsia="Times New Roman"/>
          <w:b/>
          <w:szCs w:val="24"/>
        </w:rPr>
        <w:t>ΙΩ</w:t>
      </w:r>
      <w:r>
        <w:rPr>
          <w:rFonts w:eastAsia="Times New Roman"/>
          <w:b/>
          <w:szCs w:val="24"/>
        </w:rPr>
        <w:t>Α</w:t>
      </w:r>
      <w:r w:rsidRPr="00291B5D">
        <w:rPr>
          <w:rFonts w:eastAsia="Times New Roman"/>
          <w:b/>
          <w:szCs w:val="24"/>
        </w:rPr>
        <w:t xml:space="preserve">ΝΝΗΣ ΔΡΑΓΑΣΑΚΗΣ (Αντιπρόεδρος της Κυβέρνησης και Υπουργός Οικονομίας και Ανάπτυξης): </w:t>
      </w:r>
      <w:r>
        <w:rPr>
          <w:rFonts w:eastAsia="Times New Roman"/>
          <w:szCs w:val="24"/>
        </w:rPr>
        <w:t>Θα σεβα</w:t>
      </w:r>
      <w:r>
        <w:rPr>
          <w:rFonts w:eastAsia="Times New Roman"/>
          <w:szCs w:val="24"/>
        </w:rPr>
        <w:t>στώ την απόφαση.</w:t>
      </w:r>
    </w:p>
    <w:p w14:paraId="2ED8B87E" w14:textId="77777777" w:rsidR="00C647AD" w:rsidRDefault="00D506E1">
      <w:pPr>
        <w:spacing w:after="0" w:line="600" w:lineRule="auto"/>
        <w:ind w:firstLine="720"/>
        <w:jc w:val="both"/>
        <w:rPr>
          <w:rFonts w:eastAsia="Times New Roman"/>
          <w:szCs w:val="24"/>
        </w:rPr>
      </w:pPr>
      <w:r>
        <w:rPr>
          <w:rFonts w:eastAsia="Times New Roman"/>
          <w:szCs w:val="24"/>
        </w:rPr>
        <w:t>Θεωρώ ότι η σημερινή μέρα θα καταγραφεί</w:t>
      </w:r>
      <w:r>
        <w:rPr>
          <w:rFonts w:eastAsia="Times New Roman"/>
          <w:szCs w:val="24"/>
        </w:rPr>
        <w:t>,</w:t>
      </w:r>
      <w:r>
        <w:rPr>
          <w:rFonts w:eastAsia="Times New Roman"/>
          <w:szCs w:val="24"/>
        </w:rPr>
        <w:t xml:space="preserve"> ως μια σημαντική μέρα στην ιστορία του Κοινοβουλίου</w:t>
      </w:r>
      <w:r w:rsidRPr="004369D9">
        <w:rPr>
          <w:rFonts w:eastAsia="Times New Roman"/>
          <w:szCs w:val="24"/>
        </w:rPr>
        <w:t xml:space="preserve">, </w:t>
      </w:r>
      <w:r>
        <w:rPr>
          <w:rFonts w:eastAsia="Times New Roman"/>
          <w:szCs w:val="24"/>
        </w:rPr>
        <w:t>γιατί μετά από έντονο διάλογο και αντιπαραθέσεις</w:t>
      </w:r>
      <w:r>
        <w:rPr>
          <w:rFonts w:eastAsia="Times New Roman"/>
          <w:szCs w:val="24"/>
        </w:rPr>
        <w:t>,</w:t>
      </w:r>
      <w:r>
        <w:rPr>
          <w:rFonts w:eastAsia="Times New Roman"/>
          <w:szCs w:val="24"/>
        </w:rPr>
        <w:t xml:space="preserve"> αλλά και συγκλίσεις, πιστεύω ότι</w:t>
      </w:r>
      <w:r>
        <w:rPr>
          <w:rFonts w:eastAsia="Times New Roman"/>
          <w:szCs w:val="24"/>
        </w:rPr>
        <w:t>,</w:t>
      </w:r>
      <w:r>
        <w:rPr>
          <w:rFonts w:eastAsia="Times New Roman"/>
          <w:szCs w:val="24"/>
        </w:rPr>
        <w:t xml:space="preserve"> </w:t>
      </w:r>
      <w:r>
        <w:rPr>
          <w:rFonts w:eastAsia="Times New Roman"/>
          <w:szCs w:val="24"/>
        </w:rPr>
        <w:lastRenderedPageBreak/>
        <w:t>με ισχυρή πλειοψηφία</w:t>
      </w:r>
      <w:r>
        <w:rPr>
          <w:rFonts w:eastAsia="Times New Roman"/>
          <w:szCs w:val="24"/>
        </w:rPr>
        <w:t>,</w:t>
      </w:r>
      <w:r>
        <w:rPr>
          <w:rFonts w:eastAsia="Times New Roman"/>
          <w:szCs w:val="24"/>
        </w:rPr>
        <w:t xml:space="preserve"> θα επικυρώσει τη </w:t>
      </w:r>
      <w:r>
        <w:rPr>
          <w:rFonts w:eastAsia="Times New Roman"/>
          <w:szCs w:val="24"/>
        </w:rPr>
        <w:t>σ</w:t>
      </w:r>
      <w:r>
        <w:rPr>
          <w:rFonts w:eastAsia="Times New Roman"/>
          <w:szCs w:val="24"/>
        </w:rPr>
        <w:t>υμφωνία. Επομένως, θα</w:t>
      </w:r>
      <w:r>
        <w:rPr>
          <w:rFonts w:eastAsia="Times New Roman"/>
          <w:szCs w:val="24"/>
        </w:rPr>
        <w:t xml:space="preserve"> βάλει τέλος σε μια εκκρεμότητα δεκαετιών</w:t>
      </w:r>
      <w:r>
        <w:rPr>
          <w:rFonts w:eastAsia="Times New Roman"/>
          <w:szCs w:val="24"/>
        </w:rPr>
        <w:t>,</w:t>
      </w:r>
      <w:r>
        <w:rPr>
          <w:rFonts w:eastAsia="Times New Roman"/>
          <w:szCs w:val="24"/>
        </w:rPr>
        <w:t xml:space="preserve"> που καθιστούσε τη χώρα μας μέρος του προβλήματος της περιοχής, ενώ θα μπορούσαμε να είμαστε πρωταγωνιστές σε προοδευτικές εξελίξεις. </w:t>
      </w:r>
    </w:p>
    <w:p w14:paraId="2ED8B87F" w14:textId="77777777" w:rsidR="00C647AD" w:rsidRDefault="00D506E1">
      <w:pPr>
        <w:spacing w:after="0" w:line="600" w:lineRule="auto"/>
        <w:ind w:firstLine="720"/>
        <w:jc w:val="both"/>
        <w:rPr>
          <w:rFonts w:eastAsia="Times New Roman"/>
          <w:szCs w:val="24"/>
        </w:rPr>
      </w:pPr>
      <w:r>
        <w:rPr>
          <w:rFonts w:eastAsia="Times New Roman"/>
          <w:szCs w:val="24"/>
        </w:rPr>
        <w:t xml:space="preserve">Προσβλέποντας, λοιπόν, στην επόμενη μέρα και στις προκλήσεις μετά την ψήφιση της </w:t>
      </w:r>
      <w:r>
        <w:rPr>
          <w:rFonts w:eastAsia="Times New Roman"/>
          <w:szCs w:val="24"/>
        </w:rPr>
        <w:t>σ</w:t>
      </w:r>
      <w:r>
        <w:rPr>
          <w:rFonts w:eastAsia="Times New Roman"/>
          <w:szCs w:val="24"/>
        </w:rPr>
        <w:t xml:space="preserve">υμφωνίας θα ήθελα να επισημάνω και να θυμίσω στους νεότερους ότι από την αρχή που εμφανίστηκε το πρόβλημα αυτό, των Σκοπίων όπως το λέγαμε, ή το μακεδονικό πρόβλημα, από τις </w:t>
      </w:r>
      <w:r>
        <w:rPr>
          <w:rFonts w:eastAsia="Times New Roman"/>
          <w:szCs w:val="24"/>
        </w:rPr>
        <w:t xml:space="preserve">αρχές της δεκαετίας του 1990 διαμορφώθηκαν τρεις διακριτές στρατηγικές επιλογές ως προς το πρόβλημα αυτό. </w:t>
      </w:r>
    </w:p>
    <w:p w14:paraId="2ED8B880" w14:textId="77777777" w:rsidR="00C647AD" w:rsidRDefault="00D506E1">
      <w:pPr>
        <w:spacing w:after="0" w:line="600" w:lineRule="auto"/>
        <w:ind w:firstLine="720"/>
        <w:jc w:val="both"/>
        <w:rPr>
          <w:rFonts w:eastAsia="Times New Roman"/>
          <w:szCs w:val="24"/>
        </w:rPr>
      </w:pPr>
      <w:r>
        <w:rPr>
          <w:rFonts w:eastAsia="Times New Roman"/>
          <w:szCs w:val="24"/>
        </w:rPr>
        <w:t xml:space="preserve">Η πρώτη επιλογή ήταν να διαλυθεί το γειτονικό κράτος και να διαμοιραστούν τα εδάφη και οι πληθυσμοί τους στις όμορες χώρες, τη Βουλγαρία, τη Σερβία, </w:t>
      </w:r>
      <w:r>
        <w:rPr>
          <w:rFonts w:eastAsia="Times New Roman"/>
          <w:szCs w:val="24"/>
        </w:rPr>
        <w:t xml:space="preserve">την Αλβανία και την Ελλάδα. Η στρατηγική αυτή, όπως αντιλαμβάνεστε, θα οδηγούσε </w:t>
      </w:r>
      <w:r>
        <w:rPr>
          <w:rFonts w:eastAsia="Times New Roman"/>
          <w:szCs w:val="24"/>
        </w:rPr>
        <w:t>-</w:t>
      </w:r>
      <w:r>
        <w:rPr>
          <w:rFonts w:eastAsia="Times New Roman"/>
          <w:szCs w:val="24"/>
        </w:rPr>
        <w:t>ή θα οδηγήσει αν την επέλεγε κανείς</w:t>
      </w:r>
      <w:r>
        <w:rPr>
          <w:rFonts w:eastAsia="Times New Roman"/>
          <w:szCs w:val="24"/>
        </w:rPr>
        <w:t>-</w:t>
      </w:r>
      <w:r>
        <w:rPr>
          <w:rFonts w:eastAsia="Times New Roman"/>
          <w:szCs w:val="24"/>
        </w:rPr>
        <w:t xml:space="preserve"> σε αλυσιδωτές αμφισβητήσεις των διαμορφωμένων συνόρων και αναπόφευκτα θα καθιστούσε τα Βαλκάνια για ακόμα μια φορά εμπόλεμη ζώνη. Ακριβώς </w:t>
      </w:r>
      <w:r>
        <w:rPr>
          <w:rFonts w:eastAsia="Times New Roman"/>
          <w:szCs w:val="24"/>
        </w:rPr>
        <w:t xml:space="preserve">γι’ αυτό, η θέση αυτή δεν υιοθετείται από κανένα πολιτικό κόμμα </w:t>
      </w:r>
      <w:r>
        <w:rPr>
          <w:rFonts w:eastAsia="Times New Roman"/>
          <w:szCs w:val="24"/>
        </w:rPr>
        <w:lastRenderedPageBreak/>
        <w:t>επίσημα, πέραν της Χρυσής Αυγής. Όμως, είναι κοινό μυστικό ότι η θέση αυτή, η άποψη αυτή υποστηρίζεται και επηρεάζει τμήματα και του χώρου της Νέας Δημοκρατίας και ενδεχομένως κι άλλων κομμάτω</w:t>
      </w:r>
      <w:r>
        <w:rPr>
          <w:rFonts w:eastAsia="Times New Roman"/>
          <w:szCs w:val="24"/>
        </w:rPr>
        <w:t xml:space="preserve">ν. </w:t>
      </w:r>
    </w:p>
    <w:p w14:paraId="2ED8B881" w14:textId="77777777" w:rsidR="00C647AD" w:rsidRDefault="00D506E1">
      <w:pPr>
        <w:spacing w:after="0" w:line="600" w:lineRule="auto"/>
        <w:ind w:firstLine="720"/>
        <w:jc w:val="both"/>
        <w:rPr>
          <w:rFonts w:eastAsia="Times New Roman"/>
          <w:szCs w:val="24"/>
        </w:rPr>
      </w:pPr>
      <w:r>
        <w:rPr>
          <w:rFonts w:eastAsia="Times New Roman"/>
          <w:szCs w:val="24"/>
        </w:rPr>
        <w:t>Στον πυρήνα του «όχι» του προχθεσινού συλλαλητηρίου ήταν αυτή η άποψη. Αν δει κανείς τα συνθήματα, αν δει κανείς την ομιλία του κ. Σπύρου κι άλλων, αυτή ήταν η γραμμή. Ακόμα και η θέση ορισμένων ότι η Μακεδονία είναι μία και είναι ελληνική, τι σημαίνει</w:t>
      </w:r>
      <w:r>
        <w:rPr>
          <w:rFonts w:eastAsia="Times New Roman"/>
          <w:szCs w:val="24"/>
        </w:rPr>
        <w:t xml:space="preserve">; Σημαίνει άρνηση, αμφισβήτηση των αποτελεσμάτων της Συμφωνίας του Βουκουρεστίου, άρα αμφισβήτηση και των συνόρων που προέκυψαν από τη </w:t>
      </w:r>
      <w:r>
        <w:rPr>
          <w:rFonts w:eastAsia="Times New Roman"/>
          <w:szCs w:val="24"/>
        </w:rPr>
        <w:t>σ</w:t>
      </w:r>
      <w:r>
        <w:rPr>
          <w:rFonts w:eastAsia="Times New Roman"/>
          <w:szCs w:val="24"/>
        </w:rPr>
        <w:t xml:space="preserve">υμφωνία αυτή. </w:t>
      </w:r>
    </w:p>
    <w:p w14:paraId="2ED8B882" w14:textId="77777777" w:rsidR="00C647AD" w:rsidRDefault="00D506E1">
      <w:pPr>
        <w:spacing w:after="0" w:line="600" w:lineRule="auto"/>
        <w:ind w:firstLine="720"/>
        <w:jc w:val="both"/>
        <w:rPr>
          <w:rFonts w:eastAsia="Times New Roman"/>
          <w:szCs w:val="24"/>
        </w:rPr>
      </w:pPr>
      <w:r>
        <w:rPr>
          <w:rFonts w:eastAsia="Times New Roman"/>
          <w:szCs w:val="24"/>
        </w:rPr>
        <w:t>Επομένως, την πρώτη γραμμή θα την χαρακτήριζα ως μια γραμμή εθνικού τυχοδιωκτισμού, ακραίου εθνικισμού, ε</w:t>
      </w:r>
      <w:r>
        <w:rPr>
          <w:rFonts w:eastAsia="Times New Roman"/>
          <w:szCs w:val="24"/>
        </w:rPr>
        <w:t>ξαιρετικά επικίνδυνη κι ας μην υιοθετείται επίσημα, όπως είπα, από κανένα κόμμα. Θα μου πει κανείς ότι το «όχι» σήμερα υιοθετείται. Η γνώμη μου είναι ότι δεν υιοθετείται αυτή η γραμμή. Αυτό που έχουμε είναι μια συμμαχία του «όχι», όπου είναι οι δυνάμεις το</w:t>
      </w:r>
      <w:r>
        <w:rPr>
          <w:rFonts w:eastAsia="Times New Roman"/>
          <w:szCs w:val="24"/>
        </w:rPr>
        <w:t>υ ακραίου εθνικισμού από τη μια μεριά και οι άλλες είναι οι δυνά</w:t>
      </w:r>
      <w:r>
        <w:rPr>
          <w:rFonts w:eastAsia="Times New Roman"/>
          <w:szCs w:val="24"/>
        </w:rPr>
        <w:lastRenderedPageBreak/>
        <w:t>μεις του μικροκομματισμού, ορισμένες από τις οποίες τουλάχιστον θέλουν να λυθεί το θέμα αυτό, αλλά πριν απ’ αυτό</w:t>
      </w:r>
      <w:r>
        <w:rPr>
          <w:rFonts w:eastAsia="Times New Roman"/>
          <w:szCs w:val="24"/>
        </w:rPr>
        <w:t>,</w:t>
      </w:r>
      <w:r>
        <w:rPr>
          <w:rFonts w:eastAsia="Times New Roman"/>
          <w:szCs w:val="24"/>
        </w:rPr>
        <w:t xml:space="preserve"> θέλουν να πέσει ο ΣΥΡΙΖΑ με αντιδημοκρατικό τρόπο. </w:t>
      </w:r>
    </w:p>
    <w:p w14:paraId="2ED8B883" w14:textId="77777777" w:rsidR="00C647AD" w:rsidRDefault="00D506E1">
      <w:pPr>
        <w:spacing w:after="0" w:line="600" w:lineRule="auto"/>
        <w:ind w:firstLine="720"/>
        <w:jc w:val="both"/>
        <w:rPr>
          <w:rFonts w:eastAsia="Times New Roman"/>
          <w:szCs w:val="24"/>
        </w:rPr>
      </w:pPr>
      <w:r>
        <w:rPr>
          <w:rFonts w:eastAsia="Times New Roman"/>
          <w:szCs w:val="24"/>
        </w:rPr>
        <w:t>Έχουμε, λοιπόν, αυτή την π</w:t>
      </w:r>
      <w:r>
        <w:rPr>
          <w:rFonts w:eastAsia="Times New Roman"/>
          <w:szCs w:val="24"/>
        </w:rPr>
        <w:t xml:space="preserve">αράδοξη συμμαχία, η οποία όμως είναι και επικίνδυνη, διότι συμβαίνει το εξής: Νομιμοποιούν αυτές οι δυνάμεις τη Χρυσή Αυγή, νομιμοποιούν τις δυνάμεις του εθνικισμού και του πολέμου τελικά. </w:t>
      </w:r>
    </w:p>
    <w:p w14:paraId="2ED8B884" w14:textId="77777777" w:rsidR="00C647AD" w:rsidRDefault="00D506E1">
      <w:pPr>
        <w:spacing w:after="0" w:line="600" w:lineRule="auto"/>
        <w:ind w:firstLine="720"/>
        <w:jc w:val="both"/>
        <w:rPr>
          <w:rFonts w:eastAsia="Times New Roman"/>
          <w:szCs w:val="24"/>
        </w:rPr>
      </w:pPr>
      <w:r>
        <w:rPr>
          <w:rFonts w:eastAsia="Times New Roman"/>
          <w:szCs w:val="24"/>
        </w:rPr>
        <w:t xml:space="preserve">Θέλω να ελπίζω ότι η χθεσινή παρέμβαση του κ. Δένδια δεν αποτελεί </w:t>
      </w:r>
      <w:r>
        <w:rPr>
          <w:rFonts w:eastAsia="Times New Roman"/>
          <w:szCs w:val="24"/>
        </w:rPr>
        <w:t xml:space="preserve">ένα μεμονωμένο γεγονός, αλλά έναν ευρύτερο προβληματισμό. Βεβαίως, είναι ευχή που ελπίζω να επιβεβαιωθεί. </w:t>
      </w:r>
    </w:p>
    <w:p w14:paraId="2ED8B885" w14:textId="77777777" w:rsidR="00C647AD" w:rsidRDefault="00D506E1">
      <w:pPr>
        <w:spacing w:after="0" w:line="600" w:lineRule="auto"/>
        <w:ind w:firstLine="720"/>
        <w:jc w:val="both"/>
        <w:rPr>
          <w:rFonts w:eastAsia="Times New Roman"/>
          <w:szCs w:val="24"/>
        </w:rPr>
      </w:pPr>
      <w:r>
        <w:rPr>
          <w:rFonts w:eastAsia="Times New Roman"/>
          <w:szCs w:val="24"/>
        </w:rPr>
        <w:t>Η δεύτερη στρατηγική ήταν η στρατηγική της οικονομικής κατάκτησης. Να υπάρξει το κράτος, να μην το διαλύσουμε, αλλά να διεισδύσουμε οικονομικά και να</w:t>
      </w:r>
      <w:r>
        <w:rPr>
          <w:rFonts w:eastAsia="Times New Roman"/>
          <w:szCs w:val="24"/>
        </w:rPr>
        <w:t xml:space="preserve"> το κατακτήσουμε οικονομικά. Αυτή η λογική της κατάκτησης, της οικονομικής διείσδυσης στα Βαλκάνια, όπως τότε εμείς την αντιμετωπίζαμε, απαιτεί να λυθεί το πρόβλημα. Απαιτεί έναν συμβιβασμό στο όνομα. Ακριβώς γι’ αυτό, η γραμμή του συμβιβασμού περί του ονό</w:t>
      </w:r>
      <w:r>
        <w:rPr>
          <w:rFonts w:eastAsia="Times New Roman"/>
          <w:szCs w:val="24"/>
        </w:rPr>
        <w:t xml:space="preserve">ματος έγινε μια </w:t>
      </w:r>
      <w:r>
        <w:rPr>
          <w:rFonts w:eastAsia="Times New Roman"/>
          <w:szCs w:val="24"/>
        </w:rPr>
        <w:lastRenderedPageBreak/>
        <w:t xml:space="preserve">κεντρική θέση, όπως μορφοποιήθηκε μετά βαθμιαία, με αποκορύφωμα τη Σύνοδο του ΝΑΤΟ στο Βουκουρέστι το 2008, αυτό που ονομάζουμε σήμερα εθνική γραμμή. Κρύβει, όμως, αυτή η γραμμή μέσα </w:t>
      </w:r>
      <w:r>
        <w:rPr>
          <w:rFonts w:eastAsia="Times New Roman"/>
          <w:szCs w:val="24"/>
        </w:rPr>
        <w:t>της -</w:t>
      </w:r>
      <w:r>
        <w:rPr>
          <w:rFonts w:eastAsia="Times New Roman"/>
          <w:szCs w:val="24"/>
        </w:rPr>
        <w:t>ενώ θέλει τη λύση, ως πρωτεύων</w:t>
      </w:r>
      <w:r>
        <w:rPr>
          <w:rFonts w:eastAsia="Times New Roman"/>
          <w:szCs w:val="24"/>
        </w:rPr>
        <w:t>-</w:t>
      </w:r>
      <w:r>
        <w:rPr>
          <w:rFonts w:eastAsia="Times New Roman"/>
          <w:szCs w:val="24"/>
        </w:rPr>
        <w:t xml:space="preserve"> την οικονομική κυρια</w:t>
      </w:r>
      <w:r>
        <w:rPr>
          <w:rFonts w:eastAsia="Times New Roman"/>
          <w:szCs w:val="24"/>
        </w:rPr>
        <w:t>ρχία. Γι’ αυτό, όπως έχει αποδείξει ο κ. Κοτζιάς με στοιχεία, οι προηγούμενες κυβερνήσεις ήταν έτοιμες να κάνουν και ακόμα μεγαλύτερες παραχωρήσεις, ακριβώς διότι το κύριο δεν ήταν το όνομα ή οι όροι, αλλά οι δυνατότητες διείσδυσης. Κι όταν ο αείμνηστος Κω</w:t>
      </w:r>
      <w:r>
        <w:rPr>
          <w:rFonts w:eastAsia="Times New Roman"/>
          <w:szCs w:val="24"/>
        </w:rPr>
        <w:t xml:space="preserve">νσταντίνος Μητσοτάκης είπε «το όνομα θα ξεχαστεί», αυτό εννοούσε. </w:t>
      </w:r>
    </w:p>
    <w:p w14:paraId="2ED8B886" w14:textId="77777777" w:rsidR="00C647AD" w:rsidRDefault="00D506E1">
      <w:pPr>
        <w:spacing w:after="0" w:line="600" w:lineRule="auto"/>
        <w:ind w:firstLine="720"/>
        <w:jc w:val="both"/>
        <w:rPr>
          <w:rFonts w:eastAsia="Times New Roman"/>
          <w:szCs w:val="24"/>
        </w:rPr>
      </w:pPr>
      <w:r>
        <w:rPr>
          <w:rFonts w:eastAsia="Times New Roman"/>
          <w:szCs w:val="24"/>
        </w:rPr>
        <w:t>Ο κ. Σπύρου μιλούσε προχθές για προδοσία. Προδότης για τον κ. Σπύρου</w:t>
      </w:r>
      <w:r>
        <w:rPr>
          <w:rFonts w:eastAsia="Times New Roman"/>
          <w:szCs w:val="24"/>
        </w:rPr>
        <w:t>,</w:t>
      </w:r>
      <w:r>
        <w:rPr>
          <w:rFonts w:eastAsia="Times New Roman"/>
          <w:szCs w:val="24"/>
        </w:rPr>
        <w:t xml:space="preserve"> είναι ο αείμνηστος Κωνσταντίνος Μητσοτάκης, ο Ανδρέας Παπανδρέου, ο Κώστας Σημίτης και ο Κώστας Καραμανλής, διότι αυτοί</w:t>
      </w:r>
      <w:r>
        <w:rPr>
          <w:rFonts w:eastAsia="Times New Roman"/>
          <w:szCs w:val="24"/>
        </w:rPr>
        <w:t xml:space="preserve"> άνοιξαν τον δρόμο του συμβιβασμού, του οποίου εμείς σήμερα δίνουμε μια συγκεκριμένη μορφή και κατάληξη. </w:t>
      </w:r>
    </w:p>
    <w:p w14:paraId="2ED8B887" w14:textId="77777777" w:rsidR="00C647AD" w:rsidRDefault="00D506E1">
      <w:pPr>
        <w:spacing w:after="0" w:line="600" w:lineRule="auto"/>
        <w:ind w:firstLine="720"/>
        <w:jc w:val="both"/>
        <w:rPr>
          <w:rFonts w:eastAsia="Times New Roman"/>
          <w:szCs w:val="24"/>
        </w:rPr>
      </w:pPr>
      <w:r>
        <w:rPr>
          <w:rFonts w:eastAsia="Times New Roman"/>
          <w:szCs w:val="24"/>
        </w:rPr>
        <w:t>Είναι πραγματικά θλιβερή η εικόνα να βλέπει κανείς, ορισμένους τουλάχιστον απ’ αυτούς ή τις παρατάξεις τους, αντί να απαντούν στον κ. Σπύρου και τις κ</w:t>
      </w:r>
      <w:r>
        <w:rPr>
          <w:rFonts w:eastAsia="Times New Roman"/>
          <w:szCs w:val="24"/>
        </w:rPr>
        <w:t xml:space="preserve">ατηγορίες, να μεταβιβάζουν </w:t>
      </w:r>
      <w:r>
        <w:rPr>
          <w:rFonts w:eastAsia="Times New Roman"/>
          <w:szCs w:val="24"/>
        </w:rPr>
        <w:lastRenderedPageBreak/>
        <w:t>αυτές τις ύβρεις σε εμάς, επειδή εμείς κλείσαμε τη συμφωνία, πετύχαμε τη λύση του προβλήματος, το οποίο αυτοί είτε δεν τόλμησαν να λύσουν είτε οι συνθήκες στη γειτονική χώρα δεν ήταν τόσο ευνοϊκές όσο ήταν τώρα. Πρέπει να το να α</w:t>
      </w:r>
      <w:r>
        <w:rPr>
          <w:rFonts w:eastAsia="Times New Roman"/>
          <w:szCs w:val="24"/>
        </w:rPr>
        <w:t xml:space="preserve">ναγνωρίσουμε αυτό. </w:t>
      </w:r>
    </w:p>
    <w:p w14:paraId="2ED8B888"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ED8B889" w14:textId="77777777" w:rsidR="00C647AD" w:rsidRDefault="00D506E1">
      <w:pPr>
        <w:spacing w:after="0" w:line="600" w:lineRule="auto"/>
        <w:ind w:firstLine="720"/>
        <w:jc w:val="both"/>
        <w:rPr>
          <w:rFonts w:eastAsia="Times New Roman"/>
          <w:szCs w:val="24"/>
        </w:rPr>
      </w:pPr>
      <w:r>
        <w:rPr>
          <w:rFonts w:eastAsia="Times New Roman"/>
          <w:szCs w:val="24"/>
        </w:rPr>
        <w:t>Η τρίτη επιλογή, η λογική δηλαδή</w:t>
      </w:r>
      <w:r>
        <w:rPr>
          <w:rFonts w:eastAsia="Times New Roman"/>
          <w:szCs w:val="24"/>
        </w:rPr>
        <w:t>,</w:t>
      </w:r>
      <w:r>
        <w:rPr>
          <w:rFonts w:eastAsia="Times New Roman"/>
          <w:szCs w:val="24"/>
        </w:rPr>
        <w:t xml:space="preserve"> που βλέπουμε τη λύση του προβλήματος με τα Σκόπια, του μακεδονικού, στα πλαίσια μιας ευρύτερης βαλκανικής ισότιμης συνεργασίας και στην ανάπτυξη, η γραμμή που</w:t>
      </w:r>
      <w:r>
        <w:rPr>
          <w:rFonts w:eastAsia="Times New Roman"/>
          <w:szCs w:val="24"/>
        </w:rPr>
        <w:t xml:space="preserve"> διαμορφώσαμε εμείς από το 1993 ως Συνασπισμός τότε και μετά βεβαίως κι άλλες δυνάμεις της Αριστεράς, διαμορφώθηκε</w:t>
      </w:r>
      <w:r>
        <w:rPr>
          <w:rFonts w:eastAsia="Times New Roman"/>
          <w:szCs w:val="24"/>
        </w:rPr>
        <w:t>,</w:t>
      </w:r>
      <w:r>
        <w:rPr>
          <w:rFonts w:eastAsia="Times New Roman"/>
          <w:szCs w:val="24"/>
        </w:rPr>
        <w:t xml:space="preserve"> σε αντιπαράθεση και με τις δυνάμεις του ακραίου εθνικισμού, αλλά και με τις δυνάμεις της οικονομικής κυριαρχίας και διείσδυσης. Γιατί; Διότι</w:t>
      </w:r>
      <w:r>
        <w:rPr>
          <w:rFonts w:eastAsia="Times New Roman"/>
          <w:szCs w:val="24"/>
        </w:rPr>
        <w:t xml:space="preserve"> εμείς βλέπουμε κινδύνους. Αν λύσουμε το μακεδονικό θέμα</w:t>
      </w:r>
      <w:r>
        <w:rPr>
          <w:rFonts w:eastAsia="Times New Roman"/>
          <w:szCs w:val="24"/>
        </w:rPr>
        <w:t>,</w:t>
      </w:r>
      <w:r>
        <w:rPr>
          <w:rFonts w:eastAsia="Times New Roman"/>
          <w:szCs w:val="24"/>
        </w:rPr>
        <w:t xml:space="preserve"> με την καλύτερη δυνατή συμφωνία, αλλά η λογική μας είναι ότι το γειτονικό κράτος είναι ένας δορυφόρος δικός μας κι απλά</w:t>
      </w:r>
      <w:r>
        <w:rPr>
          <w:rFonts w:eastAsia="Times New Roman"/>
          <w:szCs w:val="24"/>
        </w:rPr>
        <w:t>,</w:t>
      </w:r>
      <w:r>
        <w:rPr>
          <w:rFonts w:eastAsia="Times New Roman"/>
          <w:szCs w:val="24"/>
        </w:rPr>
        <w:t xml:space="preserve"> χρειάζεται να το εξαγοράσουμε ή να το κατακτήσουμε, αυτός είναι ο καλύτερος δ</w:t>
      </w:r>
      <w:r>
        <w:rPr>
          <w:rFonts w:eastAsia="Times New Roman"/>
          <w:szCs w:val="24"/>
        </w:rPr>
        <w:t xml:space="preserve">ρόμος να συντηρηθεί και να αναζωπυρωθεί ο εθνικισμός. </w:t>
      </w:r>
    </w:p>
    <w:p w14:paraId="2ED8B88A" w14:textId="77777777" w:rsidR="00C647AD" w:rsidRDefault="00D506E1">
      <w:pPr>
        <w:spacing w:after="0" w:line="600" w:lineRule="auto"/>
        <w:ind w:firstLine="720"/>
        <w:jc w:val="both"/>
        <w:rPr>
          <w:rFonts w:eastAsia="Times New Roman"/>
          <w:szCs w:val="24"/>
        </w:rPr>
      </w:pPr>
      <w:r>
        <w:rPr>
          <w:rFonts w:eastAsia="Times New Roman"/>
          <w:szCs w:val="24"/>
        </w:rPr>
        <w:lastRenderedPageBreak/>
        <w:t>Επομένως, η επιλογή της Αριστεράς είναι μια εθνική επιλογή, όχι μόνο γιατί λύνει ένα χρόνιο πρόβλημα</w:t>
      </w:r>
      <w:r>
        <w:rPr>
          <w:rFonts w:eastAsia="Times New Roman"/>
          <w:szCs w:val="24"/>
        </w:rPr>
        <w:t>,</w:t>
      </w:r>
      <w:r>
        <w:rPr>
          <w:rFonts w:eastAsia="Times New Roman"/>
          <w:szCs w:val="24"/>
        </w:rPr>
        <w:t xml:space="preserve"> στη βάση των συναινέσεων που είχαν διαμορφωθεί ιστορικά, αλλά και διότι προφυλάσσει τη χώρα έναντι </w:t>
      </w:r>
      <w:r>
        <w:rPr>
          <w:rFonts w:eastAsia="Times New Roman"/>
          <w:szCs w:val="24"/>
        </w:rPr>
        <w:t>μελλοντικών κινδύνων. Άρα, είναι μια θέση</w:t>
      </w:r>
      <w:r>
        <w:rPr>
          <w:rFonts w:eastAsia="Times New Roman"/>
          <w:szCs w:val="24"/>
        </w:rPr>
        <w:t>,</w:t>
      </w:r>
      <w:r>
        <w:rPr>
          <w:rFonts w:eastAsia="Times New Roman"/>
          <w:szCs w:val="24"/>
        </w:rPr>
        <w:t xml:space="preserve"> η οποία υπηρετεί</w:t>
      </w:r>
      <w:r>
        <w:rPr>
          <w:rFonts w:eastAsia="Times New Roman"/>
          <w:szCs w:val="24"/>
        </w:rPr>
        <w:t>,,</w:t>
      </w:r>
      <w:r>
        <w:rPr>
          <w:rFonts w:eastAsia="Times New Roman"/>
          <w:szCs w:val="24"/>
        </w:rPr>
        <w:t xml:space="preserve"> με τον καλύτερο τρόπο τα συμφέροντα της χώρας</w:t>
      </w:r>
      <w:r>
        <w:rPr>
          <w:rFonts w:eastAsia="Times New Roman"/>
          <w:szCs w:val="24"/>
        </w:rPr>
        <w:t>,</w:t>
      </w:r>
      <w:r>
        <w:rPr>
          <w:rFonts w:eastAsia="Times New Roman"/>
          <w:szCs w:val="24"/>
        </w:rPr>
        <w:t xml:space="preserve"> αλλά και προλαμβάνει κινδύνους του μέλλοντος. </w:t>
      </w:r>
    </w:p>
    <w:p w14:paraId="2ED8B88B" w14:textId="77777777" w:rsidR="00C647AD" w:rsidRDefault="00D506E1">
      <w:pPr>
        <w:spacing w:after="0" w:line="600" w:lineRule="auto"/>
        <w:ind w:firstLine="720"/>
        <w:jc w:val="both"/>
        <w:rPr>
          <w:rFonts w:eastAsia="Times New Roman"/>
          <w:szCs w:val="24"/>
        </w:rPr>
      </w:pPr>
      <w:r>
        <w:rPr>
          <w:rFonts w:eastAsia="Times New Roman"/>
          <w:szCs w:val="24"/>
        </w:rPr>
        <w:t xml:space="preserve">Τελειώνοντας, θέλω να πω ότι δεν υπάρχει αριστερό «όχι» στη Συμφωνία των Πρεσπών, κυρίες και κύριοι </w:t>
      </w:r>
      <w:r>
        <w:rPr>
          <w:rFonts w:eastAsia="Times New Roman"/>
          <w:szCs w:val="24"/>
        </w:rPr>
        <w:t xml:space="preserve">και σύντροφοι του ΚΚΕ. Δεν υπάρχει αριστερό «όχι» στη Συμφωνία των Πρεσπών! Όσα αντινατοϊκά λάβαρα και να υψώσετε, το «όχι» στη Συμφωνία των Πρεσπών ρίχνει νερό στον μύλο του εθνικισμού. </w:t>
      </w:r>
    </w:p>
    <w:p w14:paraId="2ED8B88C" w14:textId="77777777" w:rsidR="00C647AD" w:rsidRDefault="00D506E1">
      <w:pPr>
        <w:spacing w:after="0" w:line="600" w:lineRule="auto"/>
        <w:ind w:left="720" w:firstLine="720"/>
        <w:jc w:val="center"/>
        <w:rPr>
          <w:rFonts w:eastAsia="Times New Roman"/>
          <w:szCs w:val="24"/>
        </w:rPr>
      </w:pPr>
      <w:r>
        <w:rPr>
          <w:rFonts w:eastAsia="Times New Roman"/>
          <w:szCs w:val="24"/>
        </w:rPr>
        <w:t>(Χειροκροτήματα από την πτέρυγα του ΣΥΡΙΖΑ)</w:t>
      </w:r>
    </w:p>
    <w:p w14:paraId="2ED8B88D" w14:textId="77777777" w:rsidR="00C647AD" w:rsidRDefault="00D506E1">
      <w:pPr>
        <w:spacing w:after="0" w:line="600" w:lineRule="auto"/>
        <w:ind w:firstLine="720"/>
        <w:jc w:val="both"/>
        <w:rPr>
          <w:rFonts w:eastAsia="Times New Roman"/>
          <w:szCs w:val="24"/>
        </w:rPr>
      </w:pPr>
      <w:r>
        <w:rPr>
          <w:rFonts w:eastAsia="Times New Roman"/>
          <w:szCs w:val="24"/>
        </w:rPr>
        <w:t xml:space="preserve">Ούτε προοδευτικό «όχι», </w:t>
      </w:r>
      <w:r>
        <w:rPr>
          <w:rFonts w:eastAsia="Times New Roman"/>
          <w:szCs w:val="24"/>
        </w:rPr>
        <w:t>ούτε αντιιμπεριαλιστικό «όχι», ούτε αριστερό «όχι». Όχι ότι η Συμφωνία των Πρεσπών είναι το παν, αλλά δημιουργεί τις προϋποθέσεις</w:t>
      </w:r>
      <w:r>
        <w:rPr>
          <w:rFonts w:eastAsia="Times New Roman"/>
          <w:szCs w:val="24"/>
        </w:rPr>
        <w:t>,</w:t>
      </w:r>
      <w:r>
        <w:rPr>
          <w:rFonts w:eastAsia="Times New Roman"/>
          <w:szCs w:val="24"/>
        </w:rPr>
        <w:t xml:space="preserve"> για να ασκήσουμε μια αριστερή πολιτική στα Βαλκάνια. </w:t>
      </w:r>
    </w:p>
    <w:p w14:paraId="2ED8B88E" w14:textId="77777777" w:rsidR="00C647AD" w:rsidRDefault="00D506E1">
      <w:pPr>
        <w:spacing w:after="0" w:line="600" w:lineRule="auto"/>
        <w:ind w:firstLine="720"/>
        <w:jc w:val="both"/>
        <w:rPr>
          <w:rFonts w:eastAsia="Times New Roman"/>
          <w:szCs w:val="24"/>
        </w:rPr>
      </w:pPr>
      <w:r>
        <w:rPr>
          <w:rFonts w:eastAsia="Times New Roman"/>
          <w:szCs w:val="24"/>
        </w:rPr>
        <w:lastRenderedPageBreak/>
        <w:t>Και συμφωνώ ότι το «ναι» στη Συμφωνία των Πρεσπών δεν σημαίνει «ναι» στ</w:t>
      </w:r>
      <w:r>
        <w:rPr>
          <w:rFonts w:eastAsia="Times New Roman"/>
          <w:szCs w:val="24"/>
        </w:rPr>
        <w:t xml:space="preserve">ην Κυβέρνηση. Σημαίνει «ναι» στη συγκεκριμένη </w:t>
      </w:r>
      <w:r>
        <w:rPr>
          <w:rFonts w:eastAsia="Times New Roman"/>
          <w:szCs w:val="24"/>
        </w:rPr>
        <w:t>σ</w:t>
      </w:r>
      <w:r>
        <w:rPr>
          <w:rFonts w:eastAsia="Times New Roman"/>
          <w:szCs w:val="24"/>
        </w:rPr>
        <w:t>υμφωνία. Αλλά πρέπει να αναγνωρίσουμε, κύριοι συνάδελφοι, όσοι το λέτε αυτό –κι εμείς το σεβόμαστε- ότι η Συμφωνία των Πρεσπών και η διαμάχη γύρω απ’ αυτήν, δρα ως καταλύτης, επιταχύνονται οι εξελίξεις και πρέ</w:t>
      </w:r>
      <w:r>
        <w:rPr>
          <w:rFonts w:eastAsia="Times New Roman"/>
          <w:szCs w:val="24"/>
        </w:rPr>
        <w:t>πει επομένως</w:t>
      </w:r>
      <w:r>
        <w:rPr>
          <w:rFonts w:eastAsia="Times New Roman"/>
          <w:szCs w:val="24"/>
        </w:rPr>
        <w:t>,</w:t>
      </w:r>
      <w:r>
        <w:rPr>
          <w:rFonts w:eastAsia="Times New Roman"/>
          <w:szCs w:val="24"/>
        </w:rPr>
        <w:t xml:space="preserve"> να προχωρήσουμε με γρηγορότερα βήματα στη συγκρότηση αυτής της ευρύτερης προοδευτικής συμπαράταξης</w:t>
      </w:r>
      <w:r>
        <w:rPr>
          <w:rFonts w:eastAsia="Times New Roman"/>
          <w:szCs w:val="24"/>
        </w:rPr>
        <w:t>,</w:t>
      </w:r>
      <w:r>
        <w:rPr>
          <w:rFonts w:eastAsia="Times New Roman"/>
          <w:szCs w:val="24"/>
        </w:rPr>
        <w:t xml:space="preserve"> που έχει ανάγκη η χώρα μας. </w:t>
      </w:r>
    </w:p>
    <w:p w14:paraId="2ED8B88F" w14:textId="77777777" w:rsidR="00C647AD" w:rsidRDefault="00D506E1">
      <w:pPr>
        <w:spacing w:after="0" w:line="600" w:lineRule="auto"/>
        <w:ind w:firstLine="720"/>
        <w:jc w:val="both"/>
        <w:rPr>
          <w:rFonts w:eastAsia="Times New Roman"/>
          <w:szCs w:val="24"/>
        </w:rPr>
      </w:pPr>
      <w:r>
        <w:rPr>
          <w:rFonts w:eastAsia="Times New Roman"/>
          <w:szCs w:val="24"/>
        </w:rPr>
        <w:t>Ευχαριστώ.</w:t>
      </w:r>
    </w:p>
    <w:p w14:paraId="2ED8B890" w14:textId="77777777" w:rsidR="00C647AD" w:rsidRDefault="00D506E1">
      <w:pPr>
        <w:spacing w:after="0" w:line="600" w:lineRule="auto"/>
        <w:ind w:firstLine="709"/>
        <w:jc w:val="center"/>
        <w:rPr>
          <w:rFonts w:eastAsia="Times New Roman"/>
          <w:szCs w:val="24"/>
        </w:rPr>
      </w:pPr>
      <w:r>
        <w:rPr>
          <w:rFonts w:eastAsia="Times New Roman"/>
          <w:szCs w:val="24"/>
        </w:rPr>
        <w:t>(Χειροκροτήματα από την πτέρυγα του ΣΥΡΙΖΑ)</w:t>
      </w:r>
    </w:p>
    <w:p w14:paraId="2ED8B891" w14:textId="77777777" w:rsidR="00C647AD" w:rsidRDefault="00D506E1">
      <w:pPr>
        <w:spacing w:after="0" w:line="600" w:lineRule="auto"/>
        <w:ind w:firstLine="720"/>
        <w:jc w:val="both"/>
        <w:rPr>
          <w:rFonts w:eastAsia="Times New Roman"/>
          <w:szCs w:val="24"/>
        </w:rPr>
      </w:pPr>
      <w:r w:rsidRPr="00B21D66">
        <w:rPr>
          <w:rFonts w:eastAsia="Times New Roman"/>
          <w:b/>
          <w:szCs w:val="24"/>
        </w:rPr>
        <w:t>ΠΡΟΕΔΡΕΥΩΝ (Δημήτριος Κρεμαστινός):</w:t>
      </w:r>
      <w:r>
        <w:rPr>
          <w:rFonts w:eastAsia="Times New Roman"/>
          <w:szCs w:val="24"/>
        </w:rPr>
        <w:t xml:space="preserve"> Κι εγώ ευχαριστώ. </w:t>
      </w:r>
    </w:p>
    <w:p w14:paraId="2ED8B892" w14:textId="77777777" w:rsidR="00C647AD" w:rsidRDefault="00D506E1">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κ. Τραγάκης, Βουλευτής της Νέας Δημοκρατίας έχει τον λόγο για έξι λεπτά.</w:t>
      </w:r>
    </w:p>
    <w:p w14:paraId="2ED8B893" w14:textId="77777777" w:rsidR="00C647AD" w:rsidRDefault="00D506E1">
      <w:pPr>
        <w:spacing w:after="0" w:line="600" w:lineRule="auto"/>
        <w:ind w:firstLine="720"/>
        <w:jc w:val="both"/>
        <w:rPr>
          <w:rFonts w:eastAsia="Times New Roman"/>
          <w:szCs w:val="24"/>
        </w:rPr>
      </w:pPr>
      <w:r>
        <w:rPr>
          <w:rFonts w:eastAsia="Times New Roman"/>
          <w:b/>
          <w:szCs w:val="24"/>
        </w:rPr>
        <w:t xml:space="preserve">ΙΩΑΝΝΗΣ ΤΡΑΓΑΚΗΣ: </w:t>
      </w:r>
      <w:r>
        <w:rPr>
          <w:rFonts w:eastAsia="Times New Roman"/>
          <w:szCs w:val="24"/>
        </w:rPr>
        <w:t>Ευχαριστώ, κύριε Πρόεδρε.</w:t>
      </w:r>
    </w:p>
    <w:p w14:paraId="2ED8B894" w14:textId="77777777" w:rsidR="00C647AD" w:rsidRDefault="00D506E1">
      <w:pPr>
        <w:spacing w:after="0" w:line="600" w:lineRule="auto"/>
        <w:ind w:firstLine="720"/>
        <w:jc w:val="both"/>
        <w:rPr>
          <w:rFonts w:eastAsia="Times New Roman"/>
          <w:szCs w:val="24"/>
        </w:rPr>
      </w:pPr>
      <w:r>
        <w:rPr>
          <w:rFonts w:eastAsia="Times New Roman"/>
          <w:szCs w:val="24"/>
        </w:rPr>
        <w:t>Στην πολύχρονη διαδρομή μου στη Βουλή</w:t>
      </w:r>
      <w:r>
        <w:rPr>
          <w:rFonts w:eastAsia="Times New Roman"/>
          <w:szCs w:val="24"/>
        </w:rPr>
        <w:t>,</w:t>
      </w:r>
      <w:r>
        <w:rPr>
          <w:rFonts w:eastAsia="Times New Roman"/>
          <w:szCs w:val="24"/>
        </w:rPr>
        <w:t xml:space="preserve"> μιλάω πάντοτε σχεδόν εκτός κειμένου. Θεωρώ όμως τόσο βαρυσήμαντη </w:t>
      </w:r>
      <w:r>
        <w:rPr>
          <w:rFonts w:eastAsia="Times New Roman"/>
          <w:szCs w:val="24"/>
        </w:rPr>
        <w:lastRenderedPageBreak/>
        <w:t>τη σημερινή μας συνεδρίαση, που είμ</w:t>
      </w:r>
      <w:r>
        <w:rPr>
          <w:rFonts w:eastAsia="Times New Roman"/>
          <w:szCs w:val="24"/>
        </w:rPr>
        <w:t xml:space="preserve">αι υποχρεωμένος να ακολουθήσω κείμενο. </w:t>
      </w:r>
    </w:p>
    <w:p w14:paraId="2ED8B895" w14:textId="77777777" w:rsidR="00C647AD" w:rsidRDefault="00D506E1">
      <w:pPr>
        <w:spacing w:after="0" w:line="600" w:lineRule="auto"/>
        <w:ind w:firstLine="720"/>
        <w:jc w:val="both"/>
        <w:rPr>
          <w:rFonts w:eastAsia="Times New Roman"/>
          <w:szCs w:val="24"/>
        </w:rPr>
      </w:pPr>
      <w:r>
        <w:rPr>
          <w:rFonts w:eastAsia="Times New Roman"/>
          <w:szCs w:val="24"/>
        </w:rPr>
        <w:t>Κατ’ αρχάς</w:t>
      </w:r>
      <w:r>
        <w:rPr>
          <w:rFonts w:eastAsia="Times New Roman"/>
          <w:szCs w:val="24"/>
        </w:rPr>
        <w:t>,</w:t>
      </w:r>
      <w:r>
        <w:rPr>
          <w:rFonts w:eastAsia="Times New Roman"/>
          <w:szCs w:val="24"/>
        </w:rPr>
        <w:t xml:space="preserve"> η θέση της παράταξής μας, όπως ρητά την έχει εκφράσει ο Πρόεδρός μας </w:t>
      </w:r>
      <w:r>
        <w:rPr>
          <w:rFonts w:eastAsia="Times New Roman"/>
          <w:szCs w:val="24"/>
        </w:rPr>
        <w:t xml:space="preserve">κ. </w:t>
      </w:r>
      <w:r>
        <w:rPr>
          <w:rFonts w:eastAsia="Times New Roman"/>
          <w:szCs w:val="24"/>
        </w:rPr>
        <w:t xml:space="preserve">Κυριάκος Μητσοτάκης, είναι η κατηγορηματική, η απερίφραστη αντίθεσή μας στη Συμφωνία των Πρεσπών. Και η στάση μας αυτή είναι γνήσια </w:t>
      </w:r>
      <w:r>
        <w:rPr>
          <w:rFonts w:eastAsia="Times New Roman"/>
          <w:szCs w:val="24"/>
        </w:rPr>
        <w:t xml:space="preserve">πατριωτική. Αλλά δεν είναι προϊόν συναισθηματισμού ούτε αντιπολιτευτικού μένους ενάντια στην Κυβέρνηση. Άλλωστε, τα εθνικά θέματα δεν προσφέρονται για μικροπολιτικές σκοπιμότητες. Αυτή η παράταξη έχει αποδείξει διαχρονικά ότι βάζει το εθνικό συμφέρον πάνω </w:t>
      </w:r>
      <w:r>
        <w:rPr>
          <w:rFonts w:eastAsia="Times New Roman"/>
          <w:szCs w:val="24"/>
        </w:rPr>
        <w:t xml:space="preserve">από το κομματικό. </w:t>
      </w:r>
    </w:p>
    <w:p w14:paraId="2ED8B896" w14:textId="77777777" w:rsidR="00C647AD" w:rsidRDefault="00D506E1">
      <w:pPr>
        <w:spacing w:after="0" w:line="600" w:lineRule="auto"/>
        <w:ind w:firstLine="720"/>
        <w:jc w:val="both"/>
        <w:rPr>
          <w:rFonts w:eastAsia="Times New Roman"/>
          <w:szCs w:val="24"/>
        </w:rPr>
      </w:pPr>
      <w:r>
        <w:rPr>
          <w:rFonts w:eastAsia="Times New Roman"/>
          <w:szCs w:val="24"/>
        </w:rPr>
        <w:t>Με νηφαλιότητα και σοβαρότητα στεκόμαστε απέναντι στη Συμφωνία των Πρεσπών, γιατί αυτή η υπόθεση από την αρχή της μέχρι το τέλος της συνιστά μια μαύρη σελίδα για την πολιτική ζωή του τόπου, Από το</w:t>
      </w:r>
      <w:r>
        <w:rPr>
          <w:rFonts w:eastAsia="Times New Roman"/>
          <w:szCs w:val="24"/>
        </w:rPr>
        <w:t>ν</w:t>
      </w:r>
      <w:r>
        <w:rPr>
          <w:rFonts w:eastAsia="Times New Roman"/>
          <w:szCs w:val="24"/>
        </w:rPr>
        <w:t xml:space="preserve"> σκοτεινό, κρυφό τρόπο</w:t>
      </w:r>
      <w:r>
        <w:rPr>
          <w:rFonts w:eastAsia="Times New Roman"/>
          <w:szCs w:val="24"/>
        </w:rPr>
        <w:t>,</w:t>
      </w:r>
      <w:r>
        <w:rPr>
          <w:rFonts w:eastAsia="Times New Roman"/>
          <w:szCs w:val="24"/>
        </w:rPr>
        <w:t xml:space="preserve"> με τον οποίον δι</w:t>
      </w:r>
      <w:r>
        <w:rPr>
          <w:rFonts w:eastAsia="Times New Roman"/>
          <w:szCs w:val="24"/>
        </w:rPr>
        <w:t>απραγματεύτηκαν ο κ. Τσίπρας και ο κ. Κοτζιάς</w:t>
      </w:r>
      <w:r>
        <w:rPr>
          <w:rFonts w:eastAsia="Times New Roman"/>
          <w:szCs w:val="24"/>
        </w:rPr>
        <w:t>,</w:t>
      </w:r>
      <w:r>
        <w:rPr>
          <w:rFonts w:eastAsia="Times New Roman"/>
          <w:szCs w:val="24"/>
        </w:rPr>
        <w:t xml:space="preserve"> μέχρι τις πολιτικές μεθοδεύσεις που χρησιμοποίησε</w:t>
      </w:r>
      <w:r>
        <w:rPr>
          <w:rFonts w:eastAsia="Times New Roman"/>
          <w:szCs w:val="24"/>
        </w:rPr>
        <w:t>,</w:t>
      </w:r>
      <w:r>
        <w:rPr>
          <w:rFonts w:eastAsia="Times New Roman"/>
          <w:szCs w:val="24"/>
        </w:rPr>
        <w:t xml:space="preserve"> για να διαλύσει τα κόμματα της Αντιπολίτευσης, τις ανήθικες μεταγραφές Βουλευ</w:t>
      </w:r>
      <w:r>
        <w:rPr>
          <w:rFonts w:eastAsia="Times New Roman"/>
          <w:szCs w:val="24"/>
        </w:rPr>
        <w:lastRenderedPageBreak/>
        <w:t>τών και τις αντικοινοβουλευτικές πρακτικές</w:t>
      </w:r>
      <w:r>
        <w:rPr>
          <w:rFonts w:eastAsia="Times New Roman"/>
          <w:szCs w:val="24"/>
        </w:rPr>
        <w:t>,</w:t>
      </w:r>
      <w:r>
        <w:rPr>
          <w:rFonts w:eastAsia="Times New Roman"/>
          <w:szCs w:val="24"/>
        </w:rPr>
        <w:t xml:space="preserve"> στις οποίες κατέφυγαν, προκειμένου να</w:t>
      </w:r>
      <w:r>
        <w:rPr>
          <w:rFonts w:eastAsia="Times New Roman"/>
          <w:szCs w:val="24"/>
        </w:rPr>
        <w:t xml:space="preserve"> περάσει η συμφωνία από τη Βουλή. Η ποιότητα της δημοκρατίας μας επλήγη σοβαρά από την ιστορία αυτή. </w:t>
      </w:r>
    </w:p>
    <w:p w14:paraId="2ED8B897"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Όμως, είμαστε και ενάντια στη Συμφωνία των Πρεσπών αυτή καθ</w:t>
      </w:r>
      <w:r>
        <w:rPr>
          <w:rFonts w:eastAsia="Times New Roman"/>
          <w:szCs w:val="24"/>
        </w:rPr>
        <w:t>’</w:t>
      </w:r>
      <w:r>
        <w:rPr>
          <w:rFonts w:eastAsia="Times New Roman"/>
          <w:szCs w:val="24"/>
        </w:rPr>
        <w:t>αυτή, διότι είναι επιζήμια για τα εθνικά μας συμφέροντα. Παραχωρεί μακεδονική ταυτότητα και γ</w:t>
      </w:r>
      <w:r>
        <w:rPr>
          <w:rFonts w:eastAsia="Times New Roman"/>
          <w:szCs w:val="24"/>
        </w:rPr>
        <w:t xml:space="preserve">λώσσα και υποδαυλίζει τον αλυτρωτισμό. Δεν το πιστεύουμε μόνο εμείς αυτό. Το πιστεύει η μεγάλη πλειοψηφία του ελληνικού λαού, που στέκεται απέναντι στη </w:t>
      </w:r>
      <w:r>
        <w:rPr>
          <w:rFonts w:eastAsia="Times New Roman"/>
          <w:szCs w:val="24"/>
        </w:rPr>
        <w:t>σ</w:t>
      </w:r>
      <w:r>
        <w:rPr>
          <w:rFonts w:eastAsia="Times New Roman"/>
          <w:szCs w:val="24"/>
        </w:rPr>
        <w:t>υμφωνία σε ποσοστό 70%, τη βούληση του οποίου αγνοείτε προκλητικά. Το πιστεύουν ακόμα διεθνολόγοι, ιστο</w:t>
      </w:r>
      <w:r>
        <w:rPr>
          <w:rFonts w:eastAsia="Times New Roman"/>
          <w:szCs w:val="24"/>
        </w:rPr>
        <w:t xml:space="preserve">ρικοί, διανοούμενοι, ακόμα και πρώην διπλωμάτες. </w:t>
      </w:r>
    </w:p>
    <w:p w14:paraId="2ED8B898"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Καμμία κυβέρνηση και κανένας Πρωθυπουργός δεν δέχτηκαν και δεν συμφώνησαν όλα αυτά που δέχτηκε και συμφώνησε η Κυβέρνηση Τσίπρα. Γιατί; Διότι η Ελλάδα ιστορικά</w:t>
      </w:r>
      <w:r>
        <w:rPr>
          <w:rFonts w:eastAsia="Times New Roman"/>
          <w:szCs w:val="24"/>
        </w:rPr>
        <w:t>,</w:t>
      </w:r>
      <w:r>
        <w:rPr>
          <w:rFonts w:eastAsia="Times New Roman"/>
          <w:szCs w:val="24"/>
        </w:rPr>
        <w:t xml:space="preserve"> από τα μέσα του 19</w:t>
      </w:r>
      <w:r w:rsidRPr="00674A64">
        <w:rPr>
          <w:rFonts w:eastAsia="Times New Roman"/>
          <w:szCs w:val="24"/>
          <w:vertAlign w:val="superscript"/>
        </w:rPr>
        <w:t>ου</w:t>
      </w:r>
      <w:r>
        <w:rPr>
          <w:rFonts w:eastAsia="Times New Roman"/>
          <w:szCs w:val="24"/>
        </w:rPr>
        <w:t xml:space="preserve"> αιώνα έως σήμερα</w:t>
      </w:r>
      <w:r>
        <w:rPr>
          <w:rFonts w:eastAsia="Times New Roman"/>
          <w:szCs w:val="24"/>
        </w:rPr>
        <w:t>,</w:t>
      </w:r>
      <w:r>
        <w:rPr>
          <w:rFonts w:eastAsia="Times New Roman"/>
          <w:szCs w:val="24"/>
        </w:rPr>
        <w:t xml:space="preserve"> διεκδ</w:t>
      </w:r>
      <w:r>
        <w:rPr>
          <w:rFonts w:eastAsia="Times New Roman"/>
          <w:szCs w:val="24"/>
        </w:rPr>
        <w:t>ικεί σταθερά τρεις βασικούς στόχους. Πρώτον, να μην μονοπωλήσει οποιοσδήποτε την ταυτότητα και το σύνολο της ευρύτερης γεωγραφικής περιο</w:t>
      </w:r>
      <w:r>
        <w:rPr>
          <w:rFonts w:eastAsia="Times New Roman"/>
          <w:szCs w:val="24"/>
        </w:rPr>
        <w:lastRenderedPageBreak/>
        <w:t>χής της Μακεδονίας. Δεύτερον, να μην μπορέσει ποτέ άλλο μέρος να εμφανιστεί ως νομιμοποιημένος διεκδικητής της πολιτιστι</w:t>
      </w:r>
      <w:r>
        <w:rPr>
          <w:rFonts w:eastAsia="Times New Roman"/>
          <w:szCs w:val="24"/>
        </w:rPr>
        <w:t xml:space="preserve">κής και της εδαφικής υπόστασης της Μακεδονίας που ανήκει στην ελληνική επικράτεια. Τρίτον, να μην καλλιεργηθούν προϋποθέσεις δημιουργίας μακεδονικής μειονότητας στην Ελλάδα. </w:t>
      </w:r>
    </w:p>
    <w:p w14:paraId="2ED8B899"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Όλες οι προηγούμενες κυβερνήσεις έμειναν προσηλωμένες στη διεκδίκηση αυτών των σ</w:t>
      </w:r>
      <w:r>
        <w:rPr>
          <w:rFonts w:eastAsia="Times New Roman"/>
          <w:szCs w:val="24"/>
        </w:rPr>
        <w:t xml:space="preserve">τόχων, δαπανώντας μεγάλο πολιτικό και διπλωματικό κεφάλαιο. Πάντα μας πίεζαν οι μεγάλες δυνάμεις. Ο </w:t>
      </w:r>
      <w:r>
        <w:rPr>
          <w:rFonts w:eastAsia="Times New Roman"/>
          <w:szCs w:val="24"/>
        </w:rPr>
        <w:t xml:space="preserve">κ. </w:t>
      </w:r>
      <w:r>
        <w:rPr>
          <w:rFonts w:eastAsia="Times New Roman"/>
          <w:szCs w:val="24"/>
        </w:rPr>
        <w:t xml:space="preserve">Κώστας Καραμανλής ως Πρωθυπουργός και η </w:t>
      </w:r>
      <w:r>
        <w:rPr>
          <w:rFonts w:eastAsia="Times New Roman"/>
          <w:szCs w:val="24"/>
        </w:rPr>
        <w:t xml:space="preserve">κ. </w:t>
      </w:r>
      <w:r>
        <w:rPr>
          <w:rFonts w:eastAsia="Times New Roman"/>
          <w:szCs w:val="24"/>
        </w:rPr>
        <w:t>Ντόρα Μπακογιάννη ως Υπουργός Εξωτερικών το 2008 στο Βουκουρέστι ήλθαν σε ευθεία σύγκρουση με την πανίσχυρη τό</w:t>
      </w:r>
      <w:r>
        <w:rPr>
          <w:rFonts w:eastAsia="Times New Roman"/>
          <w:szCs w:val="24"/>
        </w:rPr>
        <w:t xml:space="preserve">τε κυβέρνηση Τζορτζ Μπους, προκειμένου να υπερασπιστούν τα ζωτικά μας συμφέροντα. </w:t>
      </w:r>
    </w:p>
    <w:p w14:paraId="2ED8B89A"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 xml:space="preserve">Εσείς παραδώσατε </w:t>
      </w:r>
      <w:r>
        <w:rPr>
          <w:rFonts w:eastAsia="Times New Roman"/>
          <w:szCs w:val="24"/>
        </w:rPr>
        <w:t>«</w:t>
      </w:r>
      <w:r>
        <w:rPr>
          <w:rFonts w:eastAsia="Times New Roman"/>
          <w:szCs w:val="24"/>
        </w:rPr>
        <w:t>γη και ύδωρ</w:t>
      </w:r>
      <w:r>
        <w:rPr>
          <w:rFonts w:eastAsia="Times New Roman"/>
          <w:szCs w:val="24"/>
        </w:rPr>
        <w:t>»</w:t>
      </w:r>
      <w:r>
        <w:rPr>
          <w:rFonts w:eastAsia="Times New Roman"/>
          <w:szCs w:val="24"/>
        </w:rPr>
        <w:t>. Κάνατε αυτό που κάνετε πάντα</w:t>
      </w:r>
      <w:r>
        <w:rPr>
          <w:rFonts w:eastAsia="Times New Roman"/>
          <w:szCs w:val="24"/>
        </w:rPr>
        <w:t>,</w:t>
      </w:r>
      <w:r>
        <w:rPr>
          <w:rFonts w:eastAsia="Times New Roman"/>
          <w:szCs w:val="24"/>
        </w:rPr>
        <w:t xml:space="preserve"> από την πρώτη μέρα της διακυβέρνησής σας. Υπαναχωρείτε σε κάθε μεγάλο εθνικό θέμα</w:t>
      </w:r>
      <w:r>
        <w:rPr>
          <w:rFonts w:eastAsia="Times New Roman"/>
          <w:szCs w:val="24"/>
        </w:rPr>
        <w:t>,</w:t>
      </w:r>
      <w:r>
        <w:rPr>
          <w:rFonts w:eastAsia="Times New Roman"/>
          <w:szCs w:val="24"/>
        </w:rPr>
        <w:t xml:space="preserve"> έναντι των εξωτερικών πιέσε</w:t>
      </w:r>
      <w:r>
        <w:rPr>
          <w:rFonts w:eastAsia="Times New Roman"/>
          <w:szCs w:val="24"/>
        </w:rPr>
        <w:t>ων, προκειμένου να εξασφαλίσετε τη μακροημέρευση στην εξουσία σας. Καταφέρατε να ενώσετε πρόσκαιρα τους Σκοπια</w:t>
      </w:r>
      <w:r>
        <w:rPr>
          <w:rFonts w:eastAsia="Times New Roman"/>
          <w:szCs w:val="24"/>
        </w:rPr>
        <w:lastRenderedPageBreak/>
        <w:t>νούς, που η συντριπτική πλειοψηφία τους είναι Σλάβοι, με σημαντική αλβανική μειονότητα, αλλά και άλλες πολύ μικρότερες, για να διχάσετε τους Έλλην</w:t>
      </w:r>
      <w:r>
        <w:rPr>
          <w:rFonts w:eastAsia="Times New Roman"/>
          <w:szCs w:val="24"/>
        </w:rPr>
        <w:t xml:space="preserve">ες. </w:t>
      </w:r>
    </w:p>
    <w:p w14:paraId="2ED8B89B"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Ο Πρωθυπουργός</w:t>
      </w:r>
      <w:r>
        <w:rPr>
          <w:rFonts w:eastAsia="Times New Roman"/>
          <w:szCs w:val="24"/>
        </w:rPr>
        <w:t>,</w:t>
      </w:r>
      <w:r>
        <w:rPr>
          <w:rFonts w:eastAsia="Times New Roman"/>
          <w:szCs w:val="24"/>
        </w:rPr>
        <w:t xml:space="preserve"> σ’ ένα τόσο κρίσιμο ζήτημα, αντί να κινηθεί εθνικά, να επιδιώξει εθνική συνεννόηση με τους πολιτικούς </w:t>
      </w:r>
      <w:r>
        <w:rPr>
          <w:rFonts w:eastAsia="Times New Roman"/>
          <w:szCs w:val="24"/>
        </w:rPr>
        <w:t>α</w:t>
      </w:r>
      <w:r>
        <w:rPr>
          <w:rFonts w:eastAsia="Times New Roman"/>
          <w:szCs w:val="24"/>
        </w:rPr>
        <w:t>ρχηγούς και να χαράξει εθνική γραμμή, προσπάθησε εξαρχής να εργαλειοποιήσει το Σκοπιανό. Η βασική του επιδίωξη ήταν να εκμεταλλευθε</w:t>
      </w:r>
      <w:r>
        <w:rPr>
          <w:rFonts w:eastAsia="Times New Roman"/>
          <w:szCs w:val="24"/>
        </w:rPr>
        <w:t>ί κομματικά το ζήτημα</w:t>
      </w:r>
      <w:r>
        <w:rPr>
          <w:rFonts w:eastAsia="Times New Roman"/>
          <w:szCs w:val="24"/>
        </w:rPr>
        <w:t>,</w:t>
      </w:r>
      <w:r>
        <w:rPr>
          <w:rFonts w:eastAsia="Times New Roman"/>
          <w:szCs w:val="24"/>
        </w:rPr>
        <w:t xml:space="preserve"> για να πλήξει πρωτίστως τη Νέα Δημοκρατία, να την ταυτίσει με την ακροδεξιά και να τη φέρει –υποτίθεται- σε δύσκολη θέση. Αφού απέτυχε παταγωδώς σ’ αυτό, στη συνέχεια προσπάθησε να διαλύσει τα μικρότερα κόμματα και να σχηματίσει μια </w:t>
      </w:r>
      <w:r>
        <w:rPr>
          <w:rFonts w:eastAsia="Times New Roman"/>
          <w:szCs w:val="24"/>
        </w:rPr>
        <w:t xml:space="preserve">κυβερνητική πλειοψηφία συναλλαγών και αποστασιών. </w:t>
      </w:r>
    </w:p>
    <w:p w14:paraId="2ED8B89C"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Η Συμφωνία των Πρεσπών είναι το αποτέλεσμα των πολιτικών μεθοδεύσεων του κ. Τσίπρα, ο οποίος με τη βοήθεια των ΑΝΕΛ εξευτέλισε κάθε έννοια δημοκρατικής διαδικασίας</w:t>
      </w:r>
      <w:r>
        <w:rPr>
          <w:rFonts w:eastAsia="Times New Roman"/>
          <w:szCs w:val="24"/>
        </w:rPr>
        <w:t>,</w:t>
      </w:r>
      <w:r>
        <w:rPr>
          <w:rFonts w:eastAsia="Times New Roman"/>
          <w:szCs w:val="24"/>
        </w:rPr>
        <w:t xml:space="preserve"> εντός και εκτός Κοινοβουλίου. Αν αυτή η</w:t>
      </w:r>
      <w:r>
        <w:rPr>
          <w:rFonts w:eastAsia="Times New Roman"/>
          <w:szCs w:val="24"/>
        </w:rPr>
        <w:t xml:space="preserve"> </w:t>
      </w:r>
      <w:r>
        <w:rPr>
          <w:rFonts w:eastAsia="Times New Roman"/>
          <w:szCs w:val="24"/>
        </w:rPr>
        <w:t>σ</w:t>
      </w:r>
      <w:r>
        <w:rPr>
          <w:rFonts w:eastAsia="Times New Roman"/>
          <w:szCs w:val="24"/>
        </w:rPr>
        <w:t>υμφωνία δεν συνιστά εθνική ήττα, τότε τι συνιστά;</w:t>
      </w:r>
    </w:p>
    <w:p w14:paraId="2ED8B89D"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lastRenderedPageBreak/>
        <w:tab/>
        <w:t>Και κάτι ακόμα πολύ σημαντικό</w:t>
      </w:r>
      <w:r w:rsidRPr="009B5018">
        <w:rPr>
          <w:rFonts w:eastAsia="Times New Roman"/>
          <w:szCs w:val="24"/>
        </w:rPr>
        <w:t>:</w:t>
      </w:r>
      <w:r>
        <w:rPr>
          <w:rFonts w:eastAsia="Times New Roman"/>
          <w:szCs w:val="24"/>
        </w:rPr>
        <w:t xml:space="preserve"> Έχουν σταλεί τροποποιήσεις, χωρίς να έχει σταλεί το τελικό κείμενο των τροποποιήσεων. Πώς μπορούν οι Βουλευτές να ψηφίσουν ένα κείμενο</w:t>
      </w:r>
      <w:r>
        <w:rPr>
          <w:rFonts w:eastAsia="Times New Roman"/>
          <w:szCs w:val="24"/>
        </w:rPr>
        <w:t>,</w:t>
      </w:r>
      <w:r>
        <w:rPr>
          <w:rFonts w:eastAsia="Times New Roman"/>
          <w:szCs w:val="24"/>
        </w:rPr>
        <w:t xml:space="preserve"> που δεν έχει ακόμα την τελική μορφή του; Είναι ανεπίτρεπτο να μην υπάρχει κατατεθειμένο το ενιαίο κείμενο του Συντάγματος των Σκοπίων, το οποίο είναι προαπαιτούμενο συζήτησης. </w:t>
      </w:r>
    </w:p>
    <w:p w14:paraId="2ED8B89E"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Σε αντίθεση με ό,τι συνέβαινε τις τελευταίες δεκαετίες, που στα εθνικά θέματα</w:t>
      </w:r>
      <w:r>
        <w:rPr>
          <w:rFonts w:eastAsia="Times New Roman"/>
          <w:szCs w:val="24"/>
        </w:rPr>
        <w:t xml:space="preserve"> υπήρχε πάντα η προσπάθεια εξασφάλισης κάποιων συναινέσεων σε επίπεδο πολιτικών </w:t>
      </w:r>
      <w:r>
        <w:rPr>
          <w:rFonts w:eastAsia="Times New Roman"/>
          <w:szCs w:val="24"/>
        </w:rPr>
        <w:t>α</w:t>
      </w:r>
      <w:r>
        <w:rPr>
          <w:rFonts w:eastAsia="Times New Roman"/>
          <w:szCs w:val="24"/>
        </w:rPr>
        <w:t xml:space="preserve">ρχηγών, αλλά και σε επίπεδο κομμάτων, η </w:t>
      </w:r>
      <w:r>
        <w:rPr>
          <w:rFonts w:eastAsia="Times New Roman"/>
          <w:szCs w:val="24"/>
        </w:rPr>
        <w:t>σ</w:t>
      </w:r>
      <w:r>
        <w:rPr>
          <w:rFonts w:eastAsia="Times New Roman"/>
          <w:szCs w:val="24"/>
        </w:rPr>
        <w:t>υμφωνία των Πρεσπών είναι προϊόν πολιτικών τακτικισμών και –το κυριότερο- διχαστικών κινήτρων από την πλευρά της Κυβέρνησης. Τα γεγονό</w:t>
      </w:r>
      <w:r>
        <w:rPr>
          <w:rFonts w:eastAsia="Times New Roman"/>
          <w:szCs w:val="24"/>
        </w:rPr>
        <w:t>τα που ζήσαμε το τελευταίο διάστημα, οι πρακτικές ευτελισμού του Κοινοβουλίου και αναζήτησης Βουλευτών για συγκυριακή αξιοποίηση, ανοίγουν στην πολιτική και την κοινοβουλευτική ζωή του τόπου μια πληγή που δύσκολα θα επουλωθεί και αυτό είναι ασυγχώρητο.</w:t>
      </w:r>
    </w:p>
    <w:p w14:paraId="2ED8B89F"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Επ</w:t>
      </w:r>
      <w:r>
        <w:rPr>
          <w:rFonts w:eastAsia="Times New Roman"/>
          <w:szCs w:val="24"/>
        </w:rPr>
        <w:t>ί της ουσίας, η Συμφωνία των Πρεσπών είναι μια εθνική υποχώρηση ιστορικής διάστασης. Όχι μόνο δεν λύνει προ</w:t>
      </w:r>
      <w:r>
        <w:rPr>
          <w:rFonts w:eastAsia="Times New Roman"/>
          <w:szCs w:val="24"/>
        </w:rPr>
        <w:lastRenderedPageBreak/>
        <w:t>βλήματα, αλλά αντιθέτως εγείρει καινούργια και ανοίγει τους ασκούς του Αιόλου στην περιοχή. Ο συνδυασμός του ονόματος «Βόρεια Μακεδονία», της μακεδον</w:t>
      </w:r>
      <w:r>
        <w:rPr>
          <w:rFonts w:eastAsia="Times New Roman"/>
          <w:szCs w:val="24"/>
        </w:rPr>
        <w:t>ικής ιθαγένειας, του μακεδονικού λαού που αναφέρεται στις τροπολογίες του Συντάγματος, της αποδοχής ύπαρξης επίσης μακεδονικής γλώσσας, της συνταγματικής δέσμευσης των Σκοπίων ότι θα εξακολουθήσουν να μεριμνούν και για τη διασπορά του μακεδονικού λαού, συν</w:t>
      </w:r>
      <w:r>
        <w:rPr>
          <w:rFonts w:eastAsia="Times New Roman"/>
          <w:szCs w:val="24"/>
        </w:rPr>
        <w:t xml:space="preserve">ιστούν παραδοχή ότι υπάρχει μακεδονική εθνότητα. </w:t>
      </w:r>
    </w:p>
    <w:p w14:paraId="2ED8B8A0"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Με τη Συμφωνία των Πρεσπών το ιδεολόγημα του μακεδονισμού μετεξελίσσεται. Αυτήν την ώρα</w:t>
      </w:r>
      <w:r>
        <w:rPr>
          <w:rFonts w:eastAsia="Times New Roman"/>
          <w:szCs w:val="24"/>
        </w:rPr>
        <w:t>,</w:t>
      </w:r>
      <w:r>
        <w:rPr>
          <w:rFonts w:eastAsia="Times New Roman"/>
          <w:szCs w:val="24"/>
        </w:rPr>
        <w:t xml:space="preserve"> είμαστε ενώπιον μιας ιστορικής ευθύνης, την οποία πρέπει να αναλάβουμε επώνυμα, με θάρρος και παρρησία.</w:t>
      </w:r>
    </w:p>
    <w:p w14:paraId="2ED8B8A1"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Καλούμαστε</w:t>
      </w:r>
      <w:r>
        <w:rPr>
          <w:rFonts w:eastAsia="Times New Roman"/>
          <w:szCs w:val="24"/>
        </w:rPr>
        <w:t>,</w:t>
      </w:r>
      <w:r>
        <w:rPr>
          <w:rFonts w:eastAsia="Times New Roman"/>
          <w:szCs w:val="24"/>
        </w:rPr>
        <w:t xml:space="preserve"> με τη δύναμη που μας δίνει η πλειοψηφία του ελληνικού λαού</w:t>
      </w:r>
      <w:r>
        <w:rPr>
          <w:rFonts w:eastAsia="Times New Roman"/>
          <w:szCs w:val="24"/>
        </w:rPr>
        <w:t>,</w:t>
      </w:r>
      <w:r>
        <w:rPr>
          <w:rFonts w:eastAsia="Times New Roman"/>
          <w:szCs w:val="24"/>
        </w:rPr>
        <w:t xml:space="preserve"> να σταθούμε στο ύψος των περιστάσεων, να προασπίσουμε τα εθνικά μας συμφέροντα και να διαφυλάξουμε την εθνική ενότητα. Απόψε κρινόμαστε όλοι μας από την ιστορία.</w:t>
      </w:r>
    </w:p>
    <w:p w14:paraId="2ED8B8A2"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Σας ευχαριστώ πολύ.</w:t>
      </w:r>
    </w:p>
    <w:p w14:paraId="2ED8B8A3"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lastRenderedPageBreak/>
        <w:t>(Χειροκροτήμ</w:t>
      </w:r>
      <w:r>
        <w:rPr>
          <w:rFonts w:eastAsia="Times New Roman"/>
          <w:szCs w:val="24"/>
        </w:rPr>
        <w:t>ατα από την πτέρυγα της Νέας Δημοκρατίας)</w:t>
      </w:r>
    </w:p>
    <w:p w14:paraId="2ED8B8A4"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r>
      <w:r w:rsidRPr="009A006E">
        <w:rPr>
          <w:rFonts w:eastAsia="Times New Roman"/>
          <w:b/>
          <w:szCs w:val="24"/>
        </w:rPr>
        <w:t xml:space="preserve">ΠΡΟΕΔΡΕΥΩΝ (Δημήτριος Κρεμαστινός): </w:t>
      </w:r>
      <w:r>
        <w:rPr>
          <w:rFonts w:eastAsia="Times New Roman"/>
          <w:szCs w:val="24"/>
        </w:rPr>
        <w:t>Ευχαριστώ πολύ.</w:t>
      </w:r>
    </w:p>
    <w:p w14:paraId="2ED8B8A5"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Ο Υπουργός Ψηφιακής Πολιτικής κ. Παππάς έχει τον λόγο για έξι λεπτά.</w:t>
      </w:r>
    </w:p>
    <w:p w14:paraId="2ED8B8A6"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r>
      <w:r w:rsidRPr="009A006E">
        <w:rPr>
          <w:rFonts w:eastAsia="Times New Roman"/>
          <w:b/>
          <w:szCs w:val="24"/>
        </w:rPr>
        <w:t xml:space="preserve">ΝΙΚΟΛΑΟΣ ΠΑΠΠΑΣ (Υπουργός Ψηφιακής Πολιτικής, Τηλεπικοινωνιών και Ενημέρωσης): </w:t>
      </w:r>
      <w:r w:rsidRPr="009A006E">
        <w:rPr>
          <w:rFonts w:eastAsia="Times New Roman"/>
          <w:szCs w:val="24"/>
        </w:rPr>
        <w:t xml:space="preserve">Ευχαριστώ, </w:t>
      </w:r>
      <w:r w:rsidRPr="009A006E">
        <w:rPr>
          <w:rFonts w:eastAsia="Times New Roman"/>
          <w:szCs w:val="24"/>
        </w:rPr>
        <w:t>κύριε Πρόεδρε.</w:t>
      </w:r>
    </w:p>
    <w:p w14:paraId="2ED8B8A7"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Κυρίες και κύριοι Βουλευτές θα ήθελα να ξεκινήσω την τοποθέτησή μου</w:t>
      </w:r>
      <w:r>
        <w:rPr>
          <w:rFonts w:eastAsia="Times New Roman"/>
          <w:szCs w:val="24"/>
        </w:rPr>
        <w:t>,</w:t>
      </w:r>
      <w:r>
        <w:rPr>
          <w:rFonts w:eastAsia="Times New Roman"/>
          <w:szCs w:val="24"/>
        </w:rPr>
        <w:t xml:space="preserve"> εκφράζοντας τον αποτροπιασμό μου </w:t>
      </w:r>
      <w:r>
        <w:rPr>
          <w:rFonts w:eastAsia="Times New Roman"/>
          <w:szCs w:val="24"/>
        </w:rPr>
        <w:t>-</w:t>
      </w:r>
      <w:r>
        <w:rPr>
          <w:rFonts w:eastAsia="Times New Roman"/>
          <w:szCs w:val="24"/>
        </w:rPr>
        <w:t>και νομίζω ότι αυτό αφορά όλες τις πτέρυγες της δημοκρατικής μας Βουλής- για τις φασιστικές επιθέσεις</w:t>
      </w:r>
      <w:r>
        <w:rPr>
          <w:rFonts w:eastAsia="Times New Roman"/>
          <w:szCs w:val="24"/>
        </w:rPr>
        <w:t>,</w:t>
      </w:r>
      <w:r>
        <w:rPr>
          <w:rFonts w:eastAsia="Times New Roman"/>
          <w:szCs w:val="24"/>
        </w:rPr>
        <w:t xml:space="preserve"> που δέχτηκαν οι Βουλευτές του ΣΥΡΙ</w:t>
      </w:r>
      <w:r>
        <w:rPr>
          <w:rFonts w:eastAsia="Times New Roman"/>
          <w:szCs w:val="24"/>
        </w:rPr>
        <w:t xml:space="preserve">ΖΑ </w:t>
      </w:r>
      <w:r>
        <w:rPr>
          <w:rFonts w:eastAsia="Times New Roman"/>
          <w:szCs w:val="24"/>
        </w:rPr>
        <w:t xml:space="preserve">κ.κ. </w:t>
      </w:r>
      <w:r>
        <w:rPr>
          <w:rFonts w:eastAsia="Times New Roman"/>
          <w:szCs w:val="24"/>
        </w:rPr>
        <w:t>Καστόρης και Τζάκρη. Χρειάζεται οριοθέτηση απ’ όλες τις πολιτικές δυνάμεις, καταδίκη και πολιτική απομόνωση όσων κάνουν τέτοιες ενέργειες.</w:t>
      </w:r>
    </w:p>
    <w:p w14:paraId="2ED8B8A8"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Πρόκειται για μια ιστορική συνεδρίαση. Η ιστορία θα καταγράψει, κυρίες και κύριοι Βουλευτές, ότι ο ΣΥΡΙΖΑ, τ</w:t>
      </w:r>
      <w:r>
        <w:rPr>
          <w:rFonts w:eastAsia="Times New Roman"/>
          <w:szCs w:val="24"/>
        </w:rPr>
        <w:t xml:space="preserve">ο Ποτάμι, η ΔΗΜΑΡ και άλλοι </w:t>
      </w:r>
      <w:r>
        <w:rPr>
          <w:rFonts w:eastAsia="Times New Roman"/>
          <w:szCs w:val="24"/>
        </w:rPr>
        <w:t>α</w:t>
      </w:r>
      <w:r>
        <w:rPr>
          <w:rFonts w:eastAsia="Times New Roman"/>
          <w:szCs w:val="24"/>
        </w:rPr>
        <w:t xml:space="preserve">νεξάρτητοι Βουλευτές υπερψηφίζουν τη </w:t>
      </w:r>
      <w:r>
        <w:rPr>
          <w:rFonts w:eastAsia="Times New Roman"/>
          <w:szCs w:val="24"/>
        </w:rPr>
        <w:lastRenderedPageBreak/>
        <w:t>Συμφωνία των Πρεσπών. Είναι η τελευταία μέρα ενός δύσκολου προβλήματος</w:t>
      </w:r>
      <w:r>
        <w:rPr>
          <w:rFonts w:eastAsia="Times New Roman"/>
          <w:szCs w:val="24"/>
        </w:rPr>
        <w:t>,</w:t>
      </w:r>
      <w:r>
        <w:rPr>
          <w:rFonts w:eastAsia="Times New Roman"/>
          <w:szCs w:val="24"/>
        </w:rPr>
        <w:t xml:space="preserve"> που κόστισε στην εξωτερική μας πολιτική. Είναι και η τελευταία μέρα στη δουλειά για τους επαγγελματίες πατριδοκάπηλους</w:t>
      </w:r>
      <w:r>
        <w:rPr>
          <w:rFonts w:eastAsia="Times New Roman"/>
          <w:szCs w:val="24"/>
        </w:rPr>
        <w:t xml:space="preserve">, για όσους έκαναν καριέρα πάνω σ’ αυτό το ζήτημα, λέγοντας ασύστολα ψεύδη και κάνοντας διάφορες μεθοδεύσεις κατά τη διάρκεια της εξωτερικής μας πολιτικής. </w:t>
      </w:r>
    </w:p>
    <w:p w14:paraId="2ED8B8A9"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 xml:space="preserve">Δυστυχώς, ενώ η συζήτηση για το Μακεδονικό έχει εξελιχθεί εδώ και πάρα πολύ καιρό, οι κραυγές και </w:t>
      </w:r>
      <w:r>
        <w:rPr>
          <w:rFonts w:eastAsia="Times New Roman"/>
          <w:szCs w:val="24"/>
        </w:rPr>
        <w:t>οι αλαλαγμοί δεν επέτρεψαν σε μεγάλο κομμάτι του λαού μας, κυρίες και κύριοι Βουλευτές, να ενημερωθεί για την ουσία της Συμφωνίας των Πρεσπών. Εδώ</w:t>
      </w:r>
      <w:r>
        <w:rPr>
          <w:rFonts w:eastAsia="Times New Roman"/>
          <w:szCs w:val="24"/>
        </w:rPr>
        <w:t xml:space="preserve">, </w:t>
      </w:r>
      <w:r>
        <w:rPr>
          <w:rFonts w:eastAsia="Times New Roman"/>
          <w:szCs w:val="24"/>
        </w:rPr>
        <w:t>σ’ αυτήν την Αίθουσα, τα επιχειρήματα και τα ευφυολογήματα εξαντλήθηκαν. Οι θέσεις που άλλαξε η Αξιωματική Α</w:t>
      </w:r>
      <w:r>
        <w:rPr>
          <w:rFonts w:eastAsia="Times New Roman"/>
          <w:szCs w:val="24"/>
        </w:rPr>
        <w:t xml:space="preserve">ντιπολίτευση πλέον δεν μετρούνται στα δάχτυλα του ενός χεριού. </w:t>
      </w:r>
    </w:p>
    <w:p w14:paraId="2ED8B8AA"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Βεβαίως, είχαμε και το φαινόμενο να έχουμε τον Αρχηγό της Αξιωματικής Αντιπολίτευσης εδώ, ο οποίος, προσπαθώντας να απαντήσει και να αποστασιοποιηθεί από το σύνθημα «η δημοκρατία πρόδωσε τη Μ</w:t>
      </w:r>
      <w:r>
        <w:rPr>
          <w:rFonts w:eastAsia="Times New Roman"/>
          <w:szCs w:val="24"/>
        </w:rPr>
        <w:t>ακεδονία», είπε</w:t>
      </w:r>
      <w:r w:rsidRPr="009A006E">
        <w:rPr>
          <w:rFonts w:eastAsia="Times New Roman"/>
          <w:szCs w:val="24"/>
        </w:rPr>
        <w:t>:</w:t>
      </w:r>
      <w:r>
        <w:rPr>
          <w:rFonts w:eastAsia="Times New Roman"/>
          <w:szCs w:val="24"/>
        </w:rPr>
        <w:t xml:space="preserve"> «Όχι, κύριοι της Κυβέρνησης, εσείς προδώσατε τη Μακεδονία. Προδοσία». Είναι πολύ </w:t>
      </w:r>
      <w:r>
        <w:rPr>
          <w:rFonts w:eastAsia="Times New Roman"/>
          <w:szCs w:val="24"/>
        </w:rPr>
        <w:lastRenderedPageBreak/>
        <w:t>βαριά κουβέντα και θα έπρεπε ο Αρχηγός της Αξιωματικής Αντιπολίτευσης να είναι πολύ μετρημένος όταν τη χρησιμοποιεί, διότι αν προδόθηκε κάτι όλα αυτά τα χρόνι</w:t>
      </w:r>
      <w:r>
        <w:rPr>
          <w:rFonts w:eastAsia="Times New Roman"/>
          <w:szCs w:val="24"/>
        </w:rPr>
        <w:t xml:space="preserve">α, είναι οι δυνατότητες της Μακεδονίας της ελληνικής, οι δυνατότητές της να παίζει κρίσιμο ρόλο στη συνανάπτυξη των Βαλκανίων. Προδόθηκαν αυτές οι δυνατότητες, ακριβώς επειδή υπήρξαν ψέματα και μια εθελοτυφλία, η οποία κόστισε. </w:t>
      </w:r>
    </w:p>
    <w:p w14:paraId="2ED8B8AB"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 xml:space="preserve">Όμως, η εξέλιξη αυτής της </w:t>
      </w:r>
      <w:r>
        <w:rPr>
          <w:rFonts w:eastAsia="Times New Roman"/>
          <w:szCs w:val="24"/>
        </w:rPr>
        <w:t>συζήτησης εδώ μέσα έχει δώσει τη δυνατότητα να ξαναθυμηθούμε όλοι μαζί τον βίο και την πολιτεία των Πρωθυπουργών και των Υπουργών της Νέας Δημοκρατίας</w:t>
      </w:r>
      <w:r>
        <w:rPr>
          <w:rFonts w:eastAsia="Times New Roman"/>
          <w:szCs w:val="24"/>
        </w:rPr>
        <w:t>,</w:t>
      </w:r>
      <w:r>
        <w:rPr>
          <w:rFonts w:eastAsia="Times New Roman"/>
          <w:szCs w:val="24"/>
        </w:rPr>
        <w:t xml:space="preserve"> που χειρίστηκαν την υπόθεση. </w:t>
      </w:r>
    </w:p>
    <w:p w14:paraId="2ED8B8AC"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 xml:space="preserve">Το 1992 ο </w:t>
      </w:r>
      <w:r>
        <w:rPr>
          <w:rFonts w:eastAsia="Times New Roman"/>
          <w:szCs w:val="24"/>
        </w:rPr>
        <w:t xml:space="preserve">κ. </w:t>
      </w:r>
      <w:r>
        <w:rPr>
          <w:rFonts w:eastAsia="Times New Roman"/>
          <w:szCs w:val="24"/>
        </w:rPr>
        <w:t xml:space="preserve">Σαμαράς καταγγέλλει τον Κωνσταντίνο Μητσοτάκη ότι έδωσε το δικαίωμα </w:t>
      </w:r>
      <w:r>
        <w:rPr>
          <w:rFonts w:eastAsia="Times New Roman"/>
          <w:szCs w:val="24"/>
        </w:rPr>
        <w:t>-</w:t>
      </w:r>
      <w:r>
        <w:rPr>
          <w:rFonts w:eastAsia="Times New Roman"/>
          <w:szCs w:val="24"/>
        </w:rPr>
        <w:t>λέει- στους Σκοπιανούς να αυτοαποκαλούνται Μακεδόνες. Πού είναι το επιχείρημά σας, λοιπόν, ότι δώσαμε εμείς το όνομα; Ο ίδιος ο κ. Σαμαράς, λοιπόν, ως Υπουργός Εξωτερικών το είπε. Το 1993</w:t>
      </w:r>
      <w:r>
        <w:rPr>
          <w:rFonts w:eastAsia="Times New Roman"/>
          <w:szCs w:val="24"/>
        </w:rPr>
        <w:t xml:space="preserve"> ο Κωνσταντίνος Μητσοτάκης καταγγέλλει τον </w:t>
      </w:r>
      <w:r>
        <w:rPr>
          <w:rFonts w:eastAsia="Times New Roman"/>
          <w:szCs w:val="24"/>
        </w:rPr>
        <w:t xml:space="preserve">κ. </w:t>
      </w:r>
      <w:r>
        <w:rPr>
          <w:rFonts w:eastAsia="Times New Roman"/>
          <w:szCs w:val="24"/>
        </w:rPr>
        <w:t xml:space="preserve">Σαμαρά ότι σε Συμβούλιο Υπουργών Εξωτερικών έχει δεχθεί να αναφερθεί η γειτονική χώρα με </w:t>
      </w:r>
      <w:r>
        <w:rPr>
          <w:rFonts w:eastAsia="Times New Roman"/>
          <w:szCs w:val="24"/>
        </w:rPr>
        <w:lastRenderedPageBreak/>
        <w:t xml:space="preserve">το όνομα «Μακεδονία» σκέτο. Ο Άδωνις Γεωργιάδης το 2008 μιλάει για την κωλοτούμπα του </w:t>
      </w:r>
      <w:r>
        <w:rPr>
          <w:rFonts w:eastAsia="Times New Roman"/>
          <w:szCs w:val="24"/>
        </w:rPr>
        <w:t xml:space="preserve">κ. </w:t>
      </w:r>
      <w:r>
        <w:rPr>
          <w:rFonts w:eastAsia="Times New Roman"/>
          <w:szCs w:val="24"/>
        </w:rPr>
        <w:t>Καραμανλή. Χαρακτηρίζει εθνικά ε</w:t>
      </w:r>
      <w:r>
        <w:rPr>
          <w:rFonts w:eastAsia="Times New Roman"/>
          <w:szCs w:val="24"/>
        </w:rPr>
        <w:t>πικίνδυνη την κ</w:t>
      </w:r>
      <w:r>
        <w:rPr>
          <w:rFonts w:eastAsia="Times New Roman"/>
          <w:szCs w:val="24"/>
        </w:rPr>
        <w:t>.</w:t>
      </w:r>
      <w:r>
        <w:rPr>
          <w:rFonts w:eastAsia="Times New Roman"/>
          <w:szCs w:val="24"/>
        </w:rPr>
        <w:t xml:space="preserve"> Μπακογιάννη. Μας είπε και τις προάλλες ότι το Βουκουρέστι δεν ήταν κίνηση υψηλής τέχνης στην εξωτερική πολιτική, αλλά μια μπλόφα. Βεβαίως, η κ</w:t>
      </w:r>
      <w:r>
        <w:rPr>
          <w:rFonts w:eastAsia="Times New Roman"/>
          <w:szCs w:val="24"/>
        </w:rPr>
        <w:t>.</w:t>
      </w:r>
      <w:r>
        <w:rPr>
          <w:rFonts w:eastAsia="Times New Roman"/>
          <w:szCs w:val="24"/>
        </w:rPr>
        <w:t xml:space="preserve"> Μπακογιάννη έχει χαρακτηρίσει τον κ. Σαμαρά μοιραίο άνθρωπο για το Μακεδονικό.</w:t>
      </w:r>
    </w:p>
    <w:p w14:paraId="2ED8B8AD"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Αυτός είναι ο β</w:t>
      </w:r>
      <w:r>
        <w:rPr>
          <w:rFonts w:eastAsia="Times New Roman"/>
          <w:szCs w:val="24"/>
        </w:rPr>
        <w:t xml:space="preserve">ίος και η πολιτεία σας. Μ’ αυτήν την κεκτημένη ταχύτητα μπήκατε σ’ αυτήν τη συζήτηση και δυστυχώς για την Αξιωματική Αντιπολίτευση, επειδή συνέπεσε η περίοδος συζήτησης για το Μακεδονικό με το κλείσιμο των μνημονίων, με μια περίοδο δηλαδή που θα έπρεπε να </w:t>
      </w:r>
      <w:r>
        <w:rPr>
          <w:rFonts w:eastAsia="Times New Roman"/>
          <w:szCs w:val="24"/>
        </w:rPr>
        <w:t>επανεφεύρετε τον εαυτό σας ως Αντιπολίτευση, ακριβώς επειδή ο μανδύας του κόμματος του ευρώ ήταν άχρηστος</w:t>
      </w:r>
      <w:r>
        <w:rPr>
          <w:rFonts w:eastAsia="Times New Roman"/>
          <w:szCs w:val="24"/>
        </w:rPr>
        <w:t>,</w:t>
      </w:r>
      <w:r>
        <w:rPr>
          <w:rFonts w:eastAsia="Times New Roman"/>
          <w:szCs w:val="24"/>
        </w:rPr>
        <w:t xml:space="preserve"> καθώς επανήλθε η οικονομική σταθερότητα στη χώρα, κάνατε την επιλογή της διολίσθησης προς την ακροδεξιά ρητορική και την κάνατε συνειδητά.</w:t>
      </w:r>
    </w:p>
    <w:p w14:paraId="2ED8B8AE" w14:textId="77777777" w:rsidR="00C647AD" w:rsidRDefault="00D506E1">
      <w:pPr>
        <w:tabs>
          <w:tab w:val="left" w:pos="709"/>
          <w:tab w:val="center" w:pos="4753"/>
        </w:tabs>
        <w:spacing w:after="0" w:line="600" w:lineRule="auto"/>
        <w:contextualSpacing/>
        <w:jc w:val="both"/>
        <w:rPr>
          <w:rFonts w:eastAsia="Times New Roman"/>
          <w:szCs w:val="24"/>
        </w:rPr>
      </w:pPr>
      <w:r>
        <w:rPr>
          <w:rFonts w:eastAsia="Times New Roman"/>
          <w:szCs w:val="24"/>
        </w:rPr>
        <w:tab/>
        <w:t>Με όχημα,</w:t>
      </w:r>
      <w:r>
        <w:rPr>
          <w:rFonts w:eastAsia="Times New Roman"/>
          <w:szCs w:val="24"/>
        </w:rPr>
        <w:t xml:space="preserve"> λοιπόν, το Μακεδονικό</w:t>
      </w:r>
      <w:r>
        <w:rPr>
          <w:rFonts w:eastAsia="Times New Roman"/>
          <w:szCs w:val="24"/>
        </w:rPr>
        <w:t>,</w:t>
      </w:r>
      <w:r>
        <w:rPr>
          <w:rFonts w:eastAsia="Times New Roman"/>
          <w:szCs w:val="24"/>
        </w:rPr>
        <w:t xml:space="preserve"> έχουμε μια πάρα πολύ σοβαρή μετατόπιση της Νέας Δημοκρατίας ως προς την πολιτική και ως προς την πράξη. Θα περιμέναμε τις μέρες αυτές να υπάρξει μια σαφής καταδίκη των ακροδεξιών παρακρατικών, οι οποίοι </w:t>
      </w:r>
      <w:r>
        <w:rPr>
          <w:rFonts w:eastAsia="Times New Roman"/>
          <w:szCs w:val="24"/>
        </w:rPr>
        <w:lastRenderedPageBreak/>
        <w:t>επιχείρησαν να μπουν στη Βουλ</w:t>
      </w:r>
      <w:r>
        <w:rPr>
          <w:rFonts w:eastAsia="Times New Roman"/>
          <w:szCs w:val="24"/>
        </w:rPr>
        <w:t xml:space="preserve">ή. Έγιναν και από τον Πρόεδρο της Βουλής και από την Υπουργό Προστασίας του Πολίτη αναλυτικές ανακοινώσεις. Οι εικόνες είναι αδιάψευστες. </w:t>
      </w:r>
    </w:p>
    <w:p w14:paraId="2ED8B8AF" w14:textId="77777777" w:rsidR="00C647AD" w:rsidRDefault="00D506E1">
      <w:pPr>
        <w:tabs>
          <w:tab w:val="left" w:pos="709"/>
          <w:tab w:val="center" w:pos="4753"/>
        </w:tabs>
        <w:spacing w:after="0" w:line="600" w:lineRule="auto"/>
        <w:contextualSpacing/>
        <w:jc w:val="both"/>
        <w:rPr>
          <w:rFonts w:eastAsia="Times New Roman" w:cs="Times New Roman"/>
          <w:szCs w:val="24"/>
        </w:rPr>
      </w:pPr>
      <w:r>
        <w:rPr>
          <w:rFonts w:eastAsia="Times New Roman" w:cs="Times New Roman"/>
          <w:szCs w:val="24"/>
        </w:rPr>
        <w:tab/>
      </w:r>
      <w:r w:rsidRPr="006C1F9A">
        <w:rPr>
          <w:rFonts w:eastAsia="Times New Roman" w:cs="Times New Roman"/>
          <w:szCs w:val="24"/>
        </w:rPr>
        <w:t xml:space="preserve">Τι ακούσαμε, αντί της καταδίκης των παρακρατικών ακροδεξιών, των οργανωμένων αυτών </w:t>
      </w:r>
      <w:r>
        <w:rPr>
          <w:rFonts w:eastAsia="Times New Roman" w:cs="Times New Roman"/>
          <w:szCs w:val="24"/>
        </w:rPr>
        <w:t>τραμπούκικων</w:t>
      </w:r>
      <w:r w:rsidRPr="006C1F9A">
        <w:rPr>
          <w:rFonts w:eastAsia="Times New Roman" w:cs="Times New Roman"/>
          <w:szCs w:val="24"/>
        </w:rPr>
        <w:t xml:space="preserve"> ομάδων</w:t>
      </w:r>
      <w:r>
        <w:rPr>
          <w:rFonts w:eastAsia="Times New Roman" w:cs="Times New Roman"/>
          <w:szCs w:val="24"/>
        </w:rPr>
        <w:t>;</w:t>
      </w:r>
      <w:r w:rsidRPr="006C1F9A">
        <w:rPr>
          <w:rFonts w:eastAsia="Times New Roman" w:cs="Times New Roman"/>
          <w:szCs w:val="24"/>
        </w:rPr>
        <w:t xml:space="preserve"> </w:t>
      </w:r>
      <w:r>
        <w:rPr>
          <w:rFonts w:eastAsia="Times New Roman" w:cs="Times New Roman"/>
          <w:szCs w:val="24"/>
        </w:rPr>
        <w:t>Κατα</w:t>
      </w:r>
      <w:r w:rsidRPr="006C1F9A">
        <w:rPr>
          <w:rFonts w:eastAsia="Times New Roman" w:cs="Times New Roman"/>
          <w:szCs w:val="24"/>
        </w:rPr>
        <w:t>γγελίες</w:t>
      </w:r>
      <w:r>
        <w:rPr>
          <w:rFonts w:eastAsia="Times New Roman" w:cs="Times New Roman"/>
          <w:szCs w:val="24"/>
        </w:rPr>
        <w:t>,</w:t>
      </w:r>
      <w:r w:rsidRPr="006C1F9A">
        <w:rPr>
          <w:rFonts w:eastAsia="Times New Roman" w:cs="Times New Roman"/>
          <w:szCs w:val="24"/>
        </w:rPr>
        <w:t xml:space="preserve"> λέει</w:t>
      </w:r>
      <w:r>
        <w:rPr>
          <w:rFonts w:eastAsia="Times New Roman" w:cs="Times New Roman"/>
          <w:szCs w:val="24"/>
        </w:rPr>
        <w:t xml:space="preserve">, ότι χρησιμοποίησε αλόγιστη βία η </w:t>
      </w:r>
      <w:r w:rsidRPr="006C1F9A">
        <w:rPr>
          <w:rFonts w:eastAsia="Times New Roman" w:cs="Times New Roman"/>
          <w:szCs w:val="24"/>
        </w:rPr>
        <w:t>Κυβέρνηση</w:t>
      </w:r>
      <w:r>
        <w:rPr>
          <w:rFonts w:eastAsia="Times New Roman" w:cs="Times New Roman"/>
          <w:szCs w:val="24"/>
        </w:rPr>
        <w:t>.</w:t>
      </w:r>
      <w:r w:rsidRPr="006C1F9A">
        <w:rPr>
          <w:rFonts w:eastAsia="Times New Roman" w:cs="Times New Roman"/>
          <w:szCs w:val="24"/>
        </w:rPr>
        <w:t xml:space="preserve"> </w:t>
      </w:r>
    </w:p>
    <w:p w14:paraId="2ED8B8B0"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Προσέξτε πάρα πολύ τον ολισθηρό δρόμο</w:t>
      </w:r>
      <w:r>
        <w:rPr>
          <w:rFonts w:eastAsia="Times New Roman" w:cs="Times New Roman"/>
          <w:szCs w:val="24"/>
        </w:rPr>
        <w:t>,</w:t>
      </w:r>
      <w:r w:rsidRPr="006C1F9A">
        <w:rPr>
          <w:rFonts w:eastAsia="Times New Roman" w:cs="Times New Roman"/>
          <w:szCs w:val="24"/>
        </w:rPr>
        <w:t xml:space="preserve"> που έχετε πάρει</w:t>
      </w:r>
      <w:r>
        <w:rPr>
          <w:rFonts w:eastAsia="Times New Roman" w:cs="Times New Roman"/>
          <w:szCs w:val="24"/>
        </w:rPr>
        <w:t>,</w:t>
      </w:r>
      <w:r w:rsidRPr="006C1F9A">
        <w:rPr>
          <w:rFonts w:eastAsia="Times New Roman" w:cs="Times New Roman"/>
          <w:szCs w:val="24"/>
        </w:rPr>
        <w:t xml:space="preserve"> διότι δεν είναι γιατρικό για τις μεγάλες σας διαψεύσεις</w:t>
      </w:r>
      <w:r>
        <w:rPr>
          <w:rFonts w:eastAsia="Times New Roman" w:cs="Times New Roman"/>
          <w:szCs w:val="24"/>
        </w:rPr>
        <w:t>.</w:t>
      </w:r>
      <w:r w:rsidRPr="006C1F9A">
        <w:rPr>
          <w:rFonts w:eastAsia="Times New Roman" w:cs="Times New Roman"/>
          <w:szCs w:val="24"/>
        </w:rPr>
        <w:t xml:space="preserve"> Βλέπετε την εικόνα της Κοινοβουλευτικής </w:t>
      </w:r>
      <w:r>
        <w:rPr>
          <w:rFonts w:eastAsia="Times New Roman" w:cs="Times New Roman"/>
          <w:szCs w:val="24"/>
        </w:rPr>
        <w:t xml:space="preserve">σας </w:t>
      </w:r>
      <w:r w:rsidRPr="006C1F9A">
        <w:rPr>
          <w:rFonts w:eastAsia="Times New Roman" w:cs="Times New Roman"/>
          <w:szCs w:val="24"/>
        </w:rPr>
        <w:t xml:space="preserve">Ομάδας </w:t>
      </w:r>
      <w:r>
        <w:rPr>
          <w:rFonts w:eastAsia="Times New Roman" w:cs="Times New Roman"/>
          <w:szCs w:val="24"/>
        </w:rPr>
        <w:t>σ’ αυτή τη συνεδρίαση</w:t>
      </w:r>
      <w:r>
        <w:rPr>
          <w:rFonts w:eastAsia="Times New Roman" w:cs="Times New Roman"/>
          <w:szCs w:val="24"/>
        </w:rPr>
        <w:t>,</w:t>
      </w:r>
      <w:r>
        <w:rPr>
          <w:rFonts w:eastAsia="Times New Roman" w:cs="Times New Roman"/>
          <w:szCs w:val="24"/>
        </w:rPr>
        <w:t xml:space="preserve"> που υποτίθεται ότ</w:t>
      </w:r>
      <w:r>
        <w:rPr>
          <w:rFonts w:eastAsia="Times New Roman" w:cs="Times New Roman"/>
          <w:szCs w:val="24"/>
        </w:rPr>
        <w:t>ι θα μας ανατρέπατε</w:t>
      </w:r>
      <w:r w:rsidRPr="006C1F9A">
        <w:rPr>
          <w:rFonts w:eastAsia="Times New Roman" w:cs="Times New Roman"/>
          <w:szCs w:val="24"/>
        </w:rPr>
        <w:t xml:space="preserve"> κιόλας</w:t>
      </w:r>
      <w:r>
        <w:rPr>
          <w:rFonts w:eastAsia="Times New Roman" w:cs="Times New Roman"/>
          <w:szCs w:val="24"/>
        </w:rPr>
        <w:t>. Είστε αυτή τη στιγμή σε μία φάση ό</w:t>
      </w:r>
      <w:r w:rsidRPr="006C1F9A">
        <w:rPr>
          <w:rFonts w:eastAsia="Times New Roman" w:cs="Times New Roman"/>
          <w:szCs w:val="24"/>
        </w:rPr>
        <w:t xml:space="preserve">που η Κυβέρνηση και έχει κλείσει τα μνημόνια και έχει περάσει τον </w:t>
      </w:r>
      <w:r>
        <w:rPr>
          <w:rFonts w:eastAsia="Times New Roman" w:cs="Times New Roman"/>
          <w:szCs w:val="24"/>
        </w:rPr>
        <w:t>π</w:t>
      </w:r>
      <w:r w:rsidRPr="006C1F9A">
        <w:rPr>
          <w:rFonts w:eastAsia="Times New Roman" w:cs="Times New Roman"/>
          <w:szCs w:val="24"/>
        </w:rPr>
        <w:t>ροϋπολογισμό με μεγαλύτερη πλειοψηφία από την κυβερνητική και θα κατακυρώσει τις Πρέσπες και πήρε ψήφο εμπιστοσύνης</w:t>
      </w:r>
      <w:r>
        <w:rPr>
          <w:rFonts w:eastAsia="Times New Roman" w:cs="Times New Roman"/>
          <w:szCs w:val="24"/>
        </w:rPr>
        <w:t>,</w:t>
      </w:r>
      <w:r w:rsidRPr="006C1F9A">
        <w:rPr>
          <w:rFonts w:eastAsia="Times New Roman" w:cs="Times New Roman"/>
          <w:szCs w:val="24"/>
        </w:rPr>
        <w:t xml:space="preserve"> χωρίς την </w:t>
      </w:r>
      <w:r w:rsidRPr="006C1F9A">
        <w:rPr>
          <w:rFonts w:eastAsia="Times New Roman" w:cs="Times New Roman"/>
          <w:szCs w:val="24"/>
        </w:rPr>
        <w:t>ψήφο του Πάνου Καμμένου</w:t>
      </w:r>
      <w:r>
        <w:rPr>
          <w:rFonts w:eastAsia="Times New Roman" w:cs="Times New Roman"/>
          <w:szCs w:val="24"/>
        </w:rPr>
        <w:t>,</w:t>
      </w:r>
      <w:r w:rsidRPr="006C1F9A">
        <w:rPr>
          <w:rFonts w:eastAsia="Times New Roman" w:cs="Times New Roman"/>
          <w:szCs w:val="24"/>
        </w:rPr>
        <w:t xml:space="preserve"> και έχει και τα θετικά μέτρα μπροστά </w:t>
      </w:r>
      <w:r>
        <w:rPr>
          <w:rFonts w:eastAsia="Times New Roman" w:cs="Times New Roman"/>
          <w:szCs w:val="24"/>
        </w:rPr>
        <w:t>της,</w:t>
      </w:r>
      <w:r w:rsidRPr="006C1F9A">
        <w:rPr>
          <w:rFonts w:eastAsia="Times New Roman" w:cs="Times New Roman"/>
          <w:szCs w:val="24"/>
        </w:rPr>
        <w:t xml:space="preserve"> τα οποία θα της δώσουν ακόμα μεγαλύτερο πολιτικό προβάδισμα</w:t>
      </w:r>
      <w:r>
        <w:rPr>
          <w:rFonts w:eastAsia="Times New Roman" w:cs="Times New Roman"/>
          <w:szCs w:val="24"/>
        </w:rPr>
        <w:t>.</w:t>
      </w:r>
      <w:r w:rsidRPr="006C1F9A">
        <w:rPr>
          <w:rFonts w:eastAsia="Times New Roman" w:cs="Times New Roman"/>
          <w:szCs w:val="24"/>
        </w:rPr>
        <w:t xml:space="preserve"> </w:t>
      </w:r>
    </w:p>
    <w:p w14:paraId="2ED8B8B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Οι Πρέσπες είναι βεβαίω</w:t>
      </w:r>
      <w:r w:rsidRPr="006C1F9A">
        <w:rPr>
          <w:rFonts w:eastAsia="Times New Roman" w:cs="Times New Roman"/>
          <w:szCs w:val="24"/>
        </w:rPr>
        <w:t xml:space="preserve">ς </w:t>
      </w:r>
      <w:r>
        <w:rPr>
          <w:rFonts w:eastAsia="Times New Roman" w:cs="Times New Roman"/>
          <w:szCs w:val="24"/>
        </w:rPr>
        <w:t>όντως</w:t>
      </w:r>
      <w:r w:rsidRPr="006C1F9A">
        <w:rPr>
          <w:rFonts w:eastAsia="Times New Roman" w:cs="Times New Roman"/>
          <w:szCs w:val="24"/>
        </w:rPr>
        <w:t xml:space="preserve"> καταλύτης πολιτικών εξελίξεων</w:t>
      </w:r>
      <w:r>
        <w:rPr>
          <w:rFonts w:eastAsia="Times New Roman" w:cs="Times New Roman"/>
          <w:szCs w:val="24"/>
        </w:rPr>
        <w:t>,</w:t>
      </w:r>
      <w:r w:rsidRPr="006C1F9A">
        <w:rPr>
          <w:rFonts w:eastAsia="Times New Roman" w:cs="Times New Roman"/>
          <w:szCs w:val="24"/>
        </w:rPr>
        <w:t xml:space="preserve"> αλλά γιατί</w:t>
      </w:r>
      <w:r>
        <w:rPr>
          <w:rFonts w:eastAsia="Times New Roman" w:cs="Times New Roman"/>
          <w:szCs w:val="24"/>
        </w:rPr>
        <w:t>;</w:t>
      </w:r>
      <w:r w:rsidRPr="006C1F9A">
        <w:rPr>
          <w:rFonts w:eastAsia="Times New Roman" w:cs="Times New Roman"/>
          <w:szCs w:val="24"/>
        </w:rPr>
        <w:t xml:space="preserve"> Γιατί στις Πρέσπες συμπυκνώνεται το πώς αντιλαμβάνετα</w:t>
      </w:r>
      <w:r w:rsidRPr="006C1F9A">
        <w:rPr>
          <w:rFonts w:eastAsia="Times New Roman" w:cs="Times New Roman"/>
          <w:szCs w:val="24"/>
        </w:rPr>
        <w:t xml:space="preserve">ι κάθε πολιτική δύναμη το μέλλον αυτού του λαού </w:t>
      </w:r>
      <w:r w:rsidRPr="006C1F9A">
        <w:rPr>
          <w:rFonts w:eastAsia="Times New Roman" w:cs="Times New Roman"/>
          <w:szCs w:val="24"/>
        </w:rPr>
        <w:lastRenderedPageBreak/>
        <w:t>και του τόπου</w:t>
      </w:r>
      <w:r>
        <w:rPr>
          <w:rFonts w:eastAsia="Times New Roman" w:cs="Times New Roman"/>
          <w:szCs w:val="24"/>
        </w:rPr>
        <w:t>.</w:t>
      </w:r>
      <w:r w:rsidRPr="006C1F9A">
        <w:rPr>
          <w:rFonts w:eastAsia="Times New Roman" w:cs="Times New Roman"/>
          <w:szCs w:val="24"/>
        </w:rPr>
        <w:t xml:space="preserve"> Και το κράμα Δεξιά</w:t>
      </w:r>
      <w:r>
        <w:rPr>
          <w:rFonts w:eastAsia="Times New Roman" w:cs="Times New Roman"/>
          <w:szCs w:val="24"/>
        </w:rPr>
        <w:t xml:space="preserve">ς και Ακροδεξιάς φαντάζεται έναν λαό </w:t>
      </w:r>
      <w:r w:rsidRPr="006C1F9A">
        <w:rPr>
          <w:rFonts w:eastAsia="Times New Roman" w:cs="Times New Roman"/>
          <w:szCs w:val="24"/>
        </w:rPr>
        <w:t>φοβισμένο</w:t>
      </w:r>
      <w:r>
        <w:rPr>
          <w:rFonts w:eastAsia="Times New Roman" w:cs="Times New Roman"/>
          <w:szCs w:val="24"/>
        </w:rPr>
        <w:t>,</w:t>
      </w:r>
      <w:r w:rsidRPr="006C1F9A">
        <w:rPr>
          <w:rFonts w:eastAsia="Times New Roman" w:cs="Times New Roman"/>
          <w:szCs w:val="24"/>
        </w:rPr>
        <w:t xml:space="preserve"> ένα</w:t>
      </w:r>
      <w:r>
        <w:rPr>
          <w:rFonts w:eastAsia="Times New Roman" w:cs="Times New Roman"/>
          <w:szCs w:val="24"/>
        </w:rPr>
        <w:t>ν</w:t>
      </w:r>
      <w:r w:rsidRPr="006C1F9A">
        <w:rPr>
          <w:rFonts w:eastAsia="Times New Roman" w:cs="Times New Roman"/>
          <w:szCs w:val="24"/>
        </w:rPr>
        <w:t xml:space="preserve"> λαό που έχει πιστέψει</w:t>
      </w:r>
      <w:r>
        <w:rPr>
          <w:rFonts w:eastAsia="Times New Roman" w:cs="Times New Roman"/>
          <w:szCs w:val="24"/>
        </w:rPr>
        <w:t xml:space="preserve"> ότι είναι έθνος ανάδελφο και μι</w:t>
      </w:r>
      <w:r w:rsidRPr="006C1F9A">
        <w:rPr>
          <w:rFonts w:eastAsia="Times New Roman" w:cs="Times New Roman"/>
          <w:szCs w:val="24"/>
        </w:rPr>
        <w:t xml:space="preserve">α χώρα </w:t>
      </w:r>
      <w:r>
        <w:rPr>
          <w:rFonts w:eastAsia="Times New Roman" w:cs="Times New Roman"/>
          <w:szCs w:val="24"/>
        </w:rPr>
        <w:t>που έχει προβλήματα με όλους τη</w:t>
      </w:r>
      <w:r w:rsidRPr="006C1F9A">
        <w:rPr>
          <w:rFonts w:eastAsia="Times New Roman" w:cs="Times New Roman"/>
          <w:szCs w:val="24"/>
        </w:rPr>
        <w:t xml:space="preserve">ς </w:t>
      </w:r>
      <w:r>
        <w:rPr>
          <w:rFonts w:eastAsia="Times New Roman" w:cs="Times New Roman"/>
          <w:szCs w:val="24"/>
        </w:rPr>
        <w:t xml:space="preserve">τους </w:t>
      </w:r>
      <w:r w:rsidRPr="006C1F9A">
        <w:rPr>
          <w:rFonts w:eastAsia="Times New Roman" w:cs="Times New Roman"/>
          <w:szCs w:val="24"/>
        </w:rPr>
        <w:t>γείτονες</w:t>
      </w:r>
      <w:r>
        <w:rPr>
          <w:rFonts w:eastAsia="Times New Roman" w:cs="Times New Roman"/>
          <w:szCs w:val="24"/>
        </w:rPr>
        <w:t>.</w:t>
      </w:r>
      <w:r w:rsidRPr="006C1F9A">
        <w:rPr>
          <w:rFonts w:eastAsia="Times New Roman" w:cs="Times New Roman"/>
          <w:szCs w:val="24"/>
        </w:rPr>
        <w:t xml:space="preserve"> </w:t>
      </w:r>
    </w:p>
    <w:p w14:paraId="2ED8B8B2"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 xml:space="preserve">Στον αντίποδα αυτών των επιλογών και αυτής της πολιτικής υπάρχει </w:t>
      </w:r>
      <w:r>
        <w:rPr>
          <w:rFonts w:eastAsia="Times New Roman" w:cs="Times New Roman"/>
          <w:szCs w:val="24"/>
        </w:rPr>
        <w:t>η π</w:t>
      </w:r>
      <w:r w:rsidRPr="006C1F9A">
        <w:rPr>
          <w:rFonts w:eastAsia="Times New Roman" w:cs="Times New Roman"/>
          <w:szCs w:val="24"/>
        </w:rPr>
        <w:t xml:space="preserve">ροοδευτική αντίληψη και η </w:t>
      </w:r>
      <w:r>
        <w:rPr>
          <w:rFonts w:eastAsia="Times New Roman" w:cs="Times New Roman"/>
          <w:szCs w:val="24"/>
        </w:rPr>
        <w:t>π</w:t>
      </w:r>
      <w:r w:rsidRPr="006C1F9A">
        <w:rPr>
          <w:rFonts w:eastAsia="Times New Roman" w:cs="Times New Roman"/>
          <w:szCs w:val="24"/>
        </w:rPr>
        <w:t>ροοδευτική αντίληψη θέλει ένα</w:t>
      </w:r>
      <w:r>
        <w:rPr>
          <w:rFonts w:eastAsia="Times New Roman" w:cs="Times New Roman"/>
          <w:szCs w:val="24"/>
        </w:rPr>
        <w:t>ν</w:t>
      </w:r>
      <w:r w:rsidRPr="006C1F9A">
        <w:rPr>
          <w:rFonts w:eastAsia="Times New Roman" w:cs="Times New Roman"/>
          <w:szCs w:val="24"/>
        </w:rPr>
        <w:t xml:space="preserve"> λαό που έχει βγάλει συμπεράσματα από την κρίση</w:t>
      </w:r>
      <w:r>
        <w:rPr>
          <w:rFonts w:eastAsia="Times New Roman" w:cs="Times New Roman"/>
          <w:szCs w:val="24"/>
        </w:rPr>
        <w:t>,</w:t>
      </w:r>
      <w:r w:rsidRPr="006C1F9A">
        <w:rPr>
          <w:rFonts w:eastAsia="Times New Roman" w:cs="Times New Roman"/>
          <w:szCs w:val="24"/>
        </w:rPr>
        <w:t xml:space="preserve"> που στηρίζει τις πολιτικές της δίκαιης ανάπτυξης και διεκδικεί για τη χώρα </w:t>
      </w:r>
      <w:r>
        <w:rPr>
          <w:rFonts w:eastAsia="Times New Roman" w:cs="Times New Roman"/>
          <w:szCs w:val="24"/>
        </w:rPr>
        <w:t>έναν</w:t>
      </w:r>
      <w:r w:rsidRPr="006C1F9A">
        <w:rPr>
          <w:rFonts w:eastAsia="Times New Roman" w:cs="Times New Roman"/>
          <w:szCs w:val="24"/>
        </w:rPr>
        <w:t xml:space="preserve"> κε</w:t>
      </w:r>
      <w:r w:rsidRPr="006C1F9A">
        <w:rPr>
          <w:rFonts w:eastAsia="Times New Roman" w:cs="Times New Roman"/>
          <w:szCs w:val="24"/>
        </w:rPr>
        <w:t>ντρικό πρωταγωνιστικό ρόλο στην περιοχή</w:t>
      </w:r>
      <w:r>
        <w:rPr>
          <w:rFonts w:eastAsia="Times New Roman" w:cs="Times New Roman"/>
          <w:szCs w:val="24"/>
        </w:rPr>
        <w:t>,</w:t>
      </w:r>
      <w:r w:rsidRPr="006C1F9A">
        <w:rPr>
          <w:rFonts w:eastAsia="Times New Roman" w:cs="Times New Roman"/>
          <w:szCs w:val="24"/>
        </w:rPr>
        <w:t xml:space="preserve"> ούτως ώστε να ανακτήσει </w:t>
      </w:r>
      <w:r>
        <w:rPr>
          <w:rFonts w:eastAsia="Times New Roman" w:cs="Times New Roman"/>
          <w:szCs w:val="24"/>
        </w:rPr>
        <w:t>τον χαμένο της</w:t>
      </w:r>
      <w:r w:rsidRPr="006C1F9A">
        <w:rPr>
          <w:rFonts w:eastAsia="Times New Roman" w:cs="Times New Roman"/>
          <w:szCs w:val="24"/>
        </w:rPr>
        <w:t xml:space="preserve"> ρόλο </w:t>
      </w:r>
      <w:r>
        <w:rPr>
          <w:rFonts w:eastAsia="Times New Roman" w:cs="Times New Roman"/>
          <w:szCs w:val="24"/>
        </w:rPr>
        <w:t>και τον κρίσιμο ρόλο</w:t>
      </w:r>
      <w:r>
        <w:rPr>
          <w:rFonts w:eastAsia="Times New Roman" w:cs="Times New Roman"/>
          <w:szCs w:val="24"/>
        </w:rPr>
        <w:t>,</w:t>
      </w:r>
      <w:r>
        <w:rPr>
          <w:rFonts w:eastAsia="Times New Roman" w:cs="Times New Roman"/>
          <w:szCs w:val="24"/>
        </w:rPr>
        <w:t xml:space="preserve"> που </w:t>
      </w:r>
      <w:r w:rsidRPr="006C1F9A">
        <w:rPr>
          <w:rFonts w:eastAsia="Times New Roman" w:cs="Times New Roman"/>
          <w:szCs w:val="24"/>
        </w:rPr>
        <w:t>μπορεί να παίξει για τα χρόνια που έρχονται</w:t>
      </w:r>
      <w:r>
        <w:rPr>
          <w:rFonts w:eastAsia="Times New Roman" w:cs="Times New Roman"/>
          <w:szCs w:val="24"/>
        </w:rPr>
        <w:t>.</w:t>
      </w:r>
    </w:p>
    <w:p w14:paraId="2ED8B8B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ED8B8B4"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 xml:space="preserve"> Επιτρέψτε μου</w:t>
      </w:r>
      <w:r>
        <w:rPr>
          <w:rFonts w:eastAsia="Times New Roman" w:cs="Times New Roman"/>
          <w:szCs w:val="24"/>
        </w:rPr>
        <w:t>,</w:t>
      </w:r>
      <w:r w:rsidRPr="006C1F9A">
        <w:rPr>
          <w:rFonts w:eastAsia="Times New Roman" w:cs="Times New Roman"/>
          <w:szCs w:val="24"/>
        </w:rPr>
        <w:t xml:space="preserve"> </w:t>
      </w:r>
      <w:r w:rsidRPr="006C1F9A">
        <w:rPr>
          <w:rFonts w:eastAsia="Times New Roman" w:cs="Times New Roman"/>
          <w:szCs w:val="24"/>
        </w:rPr>
        <w:t>κύριε Πρόεδρε</w:t>
      </w:r>
      <w:r>
        <w:rPr>
          <w:rFonts w:eastAsia="Times New Roman" w:cs="Times New Roman"/>
          <w:szCs w:val="24"/>
        </w:rPr>
        <w:t>, τριάντα</w:t>
      </w:r>
      <w:r w:rsidRPr="006C1F9A">
        <w:rPr>
          <w:rFonts w:eastAsia="Times New Roman" w:cs="Times New Roman"/>
          <w:szCs w:val="24"/>
        </w:rPr>
        <w:t xml:space="preserve"> δευτερόλεπτα</w:t>
      </w:r>
      <w:r>
        <w:rPr>
          <w:rFonts w:eastAsia="Times New Roman" w:cs="Times New Roman"/>
          <w:szCs w:val="24"/>
        </w:rPr>
        <w:t>,</w:t>
      </w:r>
      <w:r w:rsidRPr="006C1F9A">
        <w:rPr>
          <w:rFonts w:eastAsia="Times New Roman" w:cs="Times New Roman"/>
          <w:szCs w:val="24"/>
        </w:rPr>
        <w:t xml:space="preserve"> μία κουβέντα για τη Δημοκρατική </w:t>
      </w:r>
      <w:r>
        <w:rPr>
          <w:rFonts w:eastAsia="Times New Roman" w:cs="Times New Roman"/>
          <w:szCs w:val="24"/>
        </w:rPr>
        <w:t xml:space="preserve">Συμπαράταξη, κατά τον </w:t>
      </w:r>
      <w:r w:rsidRPr="006C1F9A">
        <w:rPr>
          <w:rFonts w:eastAsia="Times New Roman" w:cs="Times New Roman"/>
          <w:szCs w:val="24"/>
        </w:rPr>
        <w:t>Κανονισμό της Βουλής</w:t>
      </w:r>
      <w:r>
        <w:rPr>
          <w:rFonts w:eastAsia="Times New Roman" w:cs="Times New Roman"/>
          <w:szCs w:val="24"/>
        </w:rPr>
        <w:t>.</w:t>
      </w:r>
    </w:p>
    <w:p w14:paraId="2ED8B8B5"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Εκεί είχαμε το εξής φαινόμενο</w:t>
      </w:r>
      <w:r>
        <w:rPr>
          <w:rFonts w:eastAsia="Times New Roman" w:cs="Times New Roman"/>
          <w:szCs w:val="24"/>
        </w:rPr>
        <w:t>,</w:t>
      </w:r>
      <w:r w:rsidRPr="006C1F9A">
        <w:rPr>
          <w:rFonts w:eastAsia="Times New Roman" w:cs="Times New Roman"/>
          <w:szCs w:val="24"/>
        </w:rPr>
        <w:t xml:space="preserve"> είχε βουίξει ο τόπος ότι η μεγάλη πλειοψηφία των μελών του Πολιτικού Συμβουλίου είναι υπέρ της Συμφωνίας των Πρε</w:t>
      </w:r>
      <w:r w:rsidRPr="006C1F9A">
        <w:rPr>
          <w:rFonts w:eastAsia="Times New Roman" w:cs="Times New Roman"/>
          <w:szCs w:val="24"/>
        </w:rPr>
        <w:t xml:space="preserve">σπών και </w:t>
      </w:r>
      <w:r>
        <w:rPr>
          <w:rFonts w:eastAsia="Times New Roman" w:cs="Times New Roman"/>
          <w:szCs w:val="24"/>
        </w:rPr>
        <w:t xml:space="preserve">εν </w:t>
      </w:r>
      <w:r w:rsidRPr="006C1F9A">
        <w:rPr>
          <w:rFonts w:eastAsia="Times New Roman" w:cs="Times New Roman"/>
          <w:szCs w:val="24"/>
        </w:rPr>
        <w:t xml:space="preserve">μία νυκτί </w:t>
      </w:r>
      <w:r>
        <w:rPr>
          <w:rFonts w:eastAsia="Times New Roman" w:cs="Times New Roman"/>
          <w:szCs w:val="24"/>
        </w:rPr>
        <w:t>μ</w:t>
      </w:r>
      <w:r w:rsidRPr="006C1F9A">
        <w:rPr>
          <w:rFonts w:eastAsia="Times New Roman" w:cs="Times New Roman"/>
          <w:szCs w:val="24"/>
        </w:rPr>
        <w:t xml:space="preserve">άθαμε ότι </w:t>
      </w:r>
      <w:r>
        <w:rPr>
          <w:rFonts w:eastAsia="Times New Roman" w:cs="Times New Roman"/>
          <w:szCs w:val="24"/>
        </w:rPr>
        <w:lastRenderedPageBreak/>
        <w:t>η θέση</w:t>
      </w:r>
      <w:r w:rsidRPr="006C1F9A">
        <w:rPr>
          <w:rFonts w:eastAsia="Times New Roman" w:cs="Times New Roman"/>
          <w:szCs w:val="24"/>
        </w:rPr>
        <w:t xml:space="preserve"> της Δημοκρατικής Συμπαράταξης είναι κατά της Συμφωνίας των Πρεσπών</w:t>
      </w:r>
      <w:r>
        <w:rPr>
          <w:rFonts w:eastAsia="Times New Roman" w:cs="Times New Roman"/>
          <w:szCs w:val="24"/>
        </w:rPr>
        <w:t>.</w:t>
      </w:r>
      <w:r w:rsidRPr="006C1F9A">
        <w:rPr>
          <w:rFonts w:eastAsia="Times New Roman" w:cs="Times New Roman"/>
          <w:szCs w:val="24"/>
        </w:rPr>
        <w:t xml:space="preserve"> </w:t>
      </w:r>
    </w:p>
    <w:p w14:paraId="2ED8B8B6"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 xml:space="preserve">Και παρουσιάζεται </w:t>
      </w:r>
      <w:r>
        <w:rPr>
          <w:rFonts w:eastAsia="Times New Roman" w:cs="Times New Roman"/>
          <w:szCs w:val="24"/>
        </w:rPr>
        <w:t xml:space="preserve">τώρα </w:t>
      </w:r>
      <w:r w:rsidRPr="006C1F9A">
        <w:rPr>
          <w:rFonts w:eastAsia="Times New Roman" w:cs="Times New Roman"/>
          <w:szCs w:val="24"/>
        </w:rPr>
        <w:t xml:space="preserve">το εξής πρόβλημα στη στρατηγική </w:t>
      </w:r>
      <w:r>
        <w:rPr>
          <w:rFonts w:eastAsia="Times New Roman" w:cs="Times New Roman"/>
          <w:szCs w:val="24"/>
        </w:rPr>
        <w:t xml:space="preserve">αυτού </w:t>
      </w:r>
      <w:r w:rsidRPr="006C1F9A">
        <w:rPr>
          <w:rFonts w:eastAsia="Times New Roman" w:cs="Times New Roman"/>
          <w:szCs w:val="24"/>
        </w:rPr>
        <w:t>του κόμματός</w:t>
      </w:r>
      <w:r>
        <w:rPr>
          <w:rFonts w:eastAsia="Times New Roman" w:cs="Times New Roman"/>
          <w:szCs w:val="24"/>
        </w:rPr>
        <w:t>:</w:t>
      </w:r>
      <w:r w:rsidRPr="006C1F9A">
        <w:rPr>
          <w:rFonts w:eastAsia="Times New Roman" w:cs="Times New Roman"/>
          <w:szCs w:val="24"/>
        </w:rPr>
        <w:t xml:space="preserve"> Μας </w:t>
      </w:r>
      <w:r>
        <w:rPr>
          <w:rFonts w:eastAsia="Times New Roman" w:cs="Times New Roman"/>
          <w:szCs w:val="24"/>
        </w:rPr>
        <w:t>κατηγορούσε τριά</w:t>
      </w:r>
      <w:r w:rsidRPr="006C1F9A">
        <w:rPr>
          <w:rFonts w:eastAsia="Times New Roman" w:cs="Times New Roman"/>
          <w:szCs w:val="24"/>
        </w:rPr>
        <w:t>μισι χρόνια για τη συμμαχία με τον Πάνο Καμμένο</w:t>
      </w:r>
      <w:r>
        <w:rPr>
          <w:rFonts w:eastAsia="Times New Roman" w:cs="Times New Roman"/>
          <w:szCs w:val="24"/>
        </w:rPr>
        <w:t>,</w:t>
      </w:r>
      <w:r w:rsidRPr="006C1F9A">
        <w:rPr>
          <w:rFonts w:eastAsia="Times New Roman" w:cs="Times New Roman"/>
          <w:szCs w:val="24"/>
        </w:rPr>
        <w:t xml:space="preserve"> μάλ</w:t>
      </w:r>
      <w:r w:rsidRPr="006C1F9A">
        <w:rPr>
          <w:rFonts w:eastAsia="Times New Roman" w:cs="Times New Roman"/>
          <w:szCs w:val="24"/>
        </w:rPr>
        <w:t>ιστα</w:t>
      </w:r>
      <w:r>
        <w:rPr>
          <w:rFonts w:eastAsia="Times New Roman" w:cs="Times New Roman"/>
          <w:szCs w:val="24"/>
        </w:rPr>
        <w:t>. Ο Πάνος Καμμένος αυτά τα τριάμισι χρόνια</w:t>
      </w:r>
      <w:r w:rsidRPr="006C1F9A">
        <w:rPr>
          <w:rFonts w:eastAsia="Times New Roman" w:cs="Times New Roman"/>
          <w:szCs w:val="24"/>
        </w:rPr>
        <w:t xml:space="preserve"> δεν έβαλε σε δοκιμασία την κυβερνητική σταθερότητα</w:t>
      </w:r>
      <w:r>
        <w:rPr>
          <w:rFonts w:eastAsia="Times New Roman" w:cs="Times New Roman"/>
          <w:szCs w:val="24"/>
        </w:rPr>
        <w:t>.</w:t>
      </w:r>
      <w:r w:rsidRPr="006C1F9A">
        <w:rPr>
          <w:rFonts w:eastAsia="Times New Roman" w:cs="Times New Roman"/>
          <w:szCs w:val="24"/>
        </w:rPr>
        <w:t xml:space="preserve"> Την έβαλε τώρα με το Μακεδονικό και στο Μακεδονικό ταυτίζονται μαζί του</w:t>
      </w:r>
      <w:r>
        <w:rPr>
          <w:rFonts w:eastAsia="Times New Roman" w:cs="Times New Roman"/>
          <w:szCs w:val="24"/>
        </w:rPr>
        <w:t>.</w:t>
      </w:r>
      <w:r w:rsidRPr="006C1F9A">
        <w:rPr>
          <w:rFonts w:eastAsia="Times New Roman" w:cs="Times New Roman"/>
          <w:szCs w:val="24"/>
        </w:rPr>
        <w:t xml:space="preserve"> </w:t>
      </w:r>
    </w:p>
    <w:p w14:paraId="2ED8B8B7"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Προσέξτε να δείτε</w:t>
      </w:r>
      <w:r>
        <w:rPr>
          <w:rFonts w:eastAsia="Times New Roman" w:cs="Times New Roman"/>
          <w:szCs w:val="24"/>
        </w:rPr>
        <w:t>,</w:t>
      </w:r>
      <w:r w:rsidRPr="006C1F9A">
        <w:rPr>
          <w:rFonts w:eastAsia="Times New Roman" w:cs="Times New Roman"/>
          <w:szCs w:val="24"/>
        </w:rPr>
        <w:t xml:space="preserve"> λοιπόν</w:t>
      </w:r>
      <w:r>
        <w:rPr>
          <w:rFonts w:eastAsia="Times New Roman" w:cs="Times New Roman"/>
          <w:szCs w:val="24"/>
        </w:rPr>
        <w:t>, μι</w:t>
      </w:r>
      <w:r w:rsidRPr="006C1F9A">
        <w:rPr>
          <w:rFonts w:eastAsia="Times New Roman" w:cs="Times New Roman"/>
          <w:szCs w:val="24"/>
        </w:rPr>
        <w:t>α θεμελιώδη αντίφαση</w:t>
      </w:r>
      <w:r>
        <w:rPr>
          <w:rFonts w:eastAsia="Times New Roman" w:cs="Times New Roman"/>
          <w:szCs w:val="24"/>
        </w:rPr>
        <w:t>,</w:t>
      </w:r>
      <w:r w:rsidRPr="006C1F9A">
        <w:rPr>
          <w:rFonts w:eastAsia="Times New Roman" w:cs="Times New Roman"/>
          <w:szCs w:val="24"/>
        </w:rPr>
        <w:t xml:space="preserve"> από την οποία πρέπει και η Δημοκ</w:t>
      </w:r>
      <w:r w:rsidRPr="006C1F9A">
        <w:rPr>
          <w:rFonts w:eastAsia="Times New Roman" w:cs="Times New Roman"/>
          <w:szCs w:val="24"/>
        </w:rPr>
        <w:t xml:space="preserve">ρατική Συμπαράταξη να απαλλαγεί και </w:t>
      </w:r>
      <w:r>
        <w:rPr>
          <w:rFonts w:eastAsia="Times New Roman" w:cs="Times New Roman"/>
          <w:szCs w:val="24"/>
        </w:rPr>
        <w:t>να προσπαθήσει λίγο περισσότερο, ε</w:t>
      </w:r>
      <w:r w:rsidRPr="006C1F9A">
        <w:rPr>
          <w:rFonts w:eastAsia="Times New Roman" w:cs="Times New Roman"/>
          <w:szCs w:val="24"/>
        </w:rPr>
        <w:t>άν θέλε</w:t>
      </w:r>
      <w:r>
        <w:rPr>
          <w:rFonts w:eastAsia="Times New Roman" w:cs="Times New Roman"/>
          <w:szCs w:val="24"/>
        </w:rPr>
        <w:t>ι να θεμελιώσει σοβαρή κριτική α</w:t>
      </w:r>
      <w:r w:rsidRPr="006C1F9A">
        <w:rPr>
          <w:rFonts w:eastAsia="Times New Roman" w:cs="Times New Roman"/>
          <w:szCs w:val="24"/>
        </w:rPr>
        <w:t>πέναντι στην Κυβέρνηση</w:t>
      </w:r>
      <w:r>
        <w:rPr>
          <w:rFonts w:eastAsia="Times New Roman" w:cs="Times New Roman"/>
          <w:szCs w:val="24"/>
        </w:rPr>
        <w:t>.</w:t>
      </w:r>
      <w:r w:rsidRPr="006C1F9A">
        <w:rPr>
          <w:rFonts w:eastAsia="Times New Roman" w:cs="Times New Roman"/>
          <w:szCs w:val="24"/>
        </w:rPr>
        <w:t xml:space="preserve"> </w:t>
      </w:r>
    </w:p>
    <w:p w14:paraId="2ED8B8B8"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Νομίζω</w:t>
      </w:r>
      <w:r>
        <w:rPr>
          <w:rFonts w:eastAsia="Times New Roman" w:cs="Times New Roman"/>
          <w:szCs w:val="24"/>
        </w:rPr>
        <w:t>,</w:t>
      </w:r>
      <w:r w:rsidRPr="006C1F9A">
        <w:rPr>
          <w:rFonts w:eastAsia="Times New Roman" w:cs="Times New Roman"/>
          <w:szCs w:val="24"/>
        </w:rPr>
        <w:t xml:space="preserve"> κυρίες και κύριοι Βουλευτές</w:t>
      </w:r>
      <w:r>
        <w:rPr>
          <w:rFonts w:eastAsia="Times New Roman" w:cs="Times New Roman"/>
          <w:szCs w:val="24"/>
        </w:rPr>
        <w:t xml:space="preserve">, </w:t>
      </w:r>
      <w:r w:rsidRPr="006C1F9A">
        <w:rPr>
          <w:rFonts w:eastAsia="Times New Roman" w:cs="Times New Roman"/>
          <w:szCs w:val="24"/>
        </w:rPr>
        <w:t>ότι η Συμφωνία των Πρεσπών αναδεικνύει την μεγάλη κ</w:t>
      </w:r>
      <w:r>
        <w:rPr>
          <w:rFonts w:eastAsia="Times New Roman" w:cs="Times New Roman"/>
          <w:szCs w:val="24"/>
        </w:rPr>
        <w:t>οινωνική ανάγκη να υπάρξει μια π</w:t>
      </w:r>
      <w:r w:rsidRPr="006C1F9A">
        <w:rPr>
          <w:rFonts w:eastAsia="Times New Roman" w:cs="Times New Roman"/>
          <w:szCs w:val="24"/>
        </w:rPr>
        <w:t>ροοδευτική πλειοψηφία</w:t>
      </w:r>
      <w:r>
        <w:rPr>
          <w:rFonts w:eastAsia="Times New Roman" w:cs="Times New Roman"/>
          <w:szCs w:val="24"/>
        </w:rPr>
        <w:t>, μι</w:t>
      </w:r>
      <w:r w:rsidRPr="006C1F9A">
        <w:rPr>
          <w:rFonts w:eastAsia="Times New Roman" w:cs="Times New Roman"/>
          <w:szCs w:val="24"/>
        </w:rPr>
        <w:t xml:space="preserve">α μεγάλη </w:t>
      </w:r>
      <w:r>
        <w:rPr>
          <w:rFonts w:eastAsia="Times New Roman" w:cs="Times New Roman"/>
          <w:szCs w:val="24"/>
        </w:rPr>
        <w:t>π</w:t>
      </w:r>
      <w:r w:rsidRPr="006C1F9A">
        <w:rPr>
          <w:rFonts w:eastAsia="Times New Roman" w:cs="Times New Roman"/>
          <w:szCs w:val="24"/>
        </w:rPr>
        <w:t>ροοδευτική συμμαχία</w:t>
      </w:r>
      <w:r>
        <w:rPr>
          <w:rFonts w:eastAsia="Times New Roman" w:cs="Times New Roman"/>
          <w:szCs w:val="24"/>
        </w:rPr>
        <w:t>,</w:t>
      </w:r>
      <w:r w:rsidRPr="006C1F9A">
        <w:rPr>
          <w:rFonts w:eastAsia="Times New Roman" w:cs="Times New Roman"/>
          <w:szCs w:val="24"/>
        </w:rPr>
        <w:t xml:space="preserve"> η οποία ακριβώς να εγγυηθεί τη στρατηγική ήττα </w:t>
      </w:r>
      <w:r>
        <w:rPr>
          <w:rFonts w:eastAsia="Times New Roman" w:cs="Times New Roman"/>
          <w:szCs w:val="24"/>
        </w:rPr>
        <w:t xml:space="preserve">του κράματος Δεξιάς και Ακροδεξιάς, </w:t>
      </w:r>
      <w:r w:rsidRPr="006C1F9A">
        <w:rPr>
          <w:rFonts w:eastAsia="Times New Roman" w:cs="Times New Roman"/>
          <w:szCs w:val="24"/>
        </w:rPr>
        <w:t>το οποίο επιδιώκει να γυρίσει τη χώρα στα μνημόνια</w:t>
      </w:r>
      <w:r>
        <w:rPr>
          <w:rFonts w:eastAsia="Times New Roman" w:cs="Times New Roman"/>
          <w:szCs w:val="24"/>
        </w:rPr>
        <w:t>,</w:t>
      </w:r>
      <w:r w:rsidRPr="006C1F9A">
        <w:rPr>
          <w:rFonts w:eastAsia="Times New Roman" w:cs="Times New Roman"/>
          <w:szCs w:val="24"/>
        </w:rPr>
        <w:t xml:space="preserve"> στην</w:t>
      </w:r>
      <w:r>
        <w:rPr>
          <w:rFonts w:eastAsia="Times New Roman" w:cs="Times New Roman"/>
          <w:szCs w:val="24"/>
        </w:rPr>
        <w:t xml:space="preserve"> ύφεση και την εθνική απομόνωση. </w:t>
      </w:r>
    </w:p>
    <w:p w14:paraId="2ED8B8B9"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Ευχαριστώ πολύ</w:t>
      </w:r>
      <w:r>
        <w:rPr>
          <w:rFonts w:eastAsia="Times New Roman" w:cs="Times New Roman"/>
          <w:szCs w:val="24"/>
        </w:rPr>
        <w:t>.</w:t>
      </w:r>
    </w:p>
    <w:p w14:paraId="2ED8B8BA" w14:textId="77777777" w:rsidR="00C647AD" w:rsidRDefault="00D506E1">
      <w:pPr>
        <w:spacing w:after="0" w:line="600" w:lineRule="auto"/>
        <w:ind w:firstLine="720"/>
        <w:jc w:val="center"/>
        <w:rPr>
          <w:rFonts w:eastAsia="Times New Roman" w:cs="Times New Roman"/>
          <w:szCs w:val="24"/>
        </w:rPr>
      </w:pPr>
      <w:r w:rsidRPr="00517DAE">
        <w:rPr>
          <w:rFonts w:eastAsia="Times New Roman" w:cs="Times New Roman"/>
          <w:szCs w:val="24"/>
        </w:rPr>
        <w:lastRenderedPageBreak/>
        <w:t>(Χειροκροτή</w:t>
      </w:r>
      <w:r w:rsidRPr="00517DAE">
        <w:rPr>
          <w:rFonts w:eastAsia="Times New Roman" w:cs="Times New Roman"/>
          <w:szCs w:val="24"/>
        </w:rPr>
        <w:t>ματα από την πτέρυγα του ΣΥΡΙΖΑ)</w:t>
      </w:r>
    </w:p>
    <w:p w14:paraId="2ED8B8B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 </w:t>
      </w:r>
      <w:r w:rsidRPr="00036B11">
        <w:rPr>
          <w:rFonts w:eastAsia="Times New Roman" w:cs="Times New Roman"/>
          <w:b/>
          <w:szCs w:val="24"/>
        </w:rPr>
        <w:t xml:space="preserve">ΠΡΟΕΔΡΕΥΩΝ (Δημήτριος Κρεμαστινός): </w:t>
      </w:r>
      <w:r>
        <w:rPr>
          <w:rFonts w:eastAsia="Times New Roman" w:cs="Times New Roman"/>
          <w:szCs w:val="24"/>
        </w:rPr>
        <w:t>Κι εγώ ε</w:t>
      </w:r>
      <w:r w:rsidRPr="006C1F9A">
        <w:rPr>
          <w:rFonts w:eastAsia="Times New Roman" w:cs="Times New Roman"/>
          <w:szCs w:val="24"/>
        </w:rPr>
        <w:t>υχαριστώ</w:t>
      </w:r>
      <w:r>
        <w:rPr>
          <w:rFonts w:eastAsia="Times New Roman" w:cs="Times New Roman"/>
          <w:szCs w:val="24"/>
        </w:rPr>
        <w:t>.</w:t>
      </w:r>
    </w:p>
    <w:p w14:paraId="2ED8B8B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κ. </w:t>
      </w:r>
      <w:r w:rsidRPr="006C1F9A">
        <w:rPr>
          <w:rFonts w:eastAsia="Times New Roman" w:cs="Times New Roman"/>
          <w:szCs w:val="24"/>
        </w:rPr>
        <w:t>Μάρδας</w:t>
      </w:r>
      <w:r>
        <w:rPr>
          <w:rFonts w:eastAsia="Times New Roman" w:cs="Times New Roman"/>
          <w:szCs w:val="24"/>
        </w:rPr>
        <w:t>,</w:t>
      </w:r>
      <w:r w:rsidRPr="006C1F9A">
        <w:rPr>
          <w:rFonts w:eastAsia="Times New Roman" w:cs="Times New Roman"/>
          <w:szCs w:val="24"/>
        </w:rPr>
        <w:t xml:space="preserve"> Βουλευτής </w:t>
      </w:r>
      <w:r>
        <w:rPr>
          <w:rFonts w:eastAsia="Times New Roman" w:cs="Times New Roman"/>
          <w:szCs w:val="24"/>
        </w:rPr>
        <w:t xml:space="preserve">του </w:t>
      </w:r>
      <w:r w:rsidRPr="006C1F9A">
        <w:rPr>
          <w:rFonts w:eastAsia="Times New Roman" w:cs="Times New Roman"/>
          <w:szCs w:val="24"/>
        </w:rPr>
        <w:t>ΣΥΡΙΖΑ</w:t>
      </w:r>
      <w:r>
        <w:rPr>
          <w:rFonts w:eastAsia="Times New Roman" w:cs="Times New Roman"/>
          <w:szCs w:val="24"/>
        </w:rPr>
        <w:t>,</w:t>
      </w:r>
      <w:r w:rsidRPr="006C1F9A">
        <w:rPr>
          <w:rFonts w:eastAsia="Times New Roman" w:cs="Times New Roman"/>
          <w:szCs w:val="24"/>
        </w:rPr>
        <w:t xml:space="preserve"> έχει το</w:t>
      </w:r>
      <w:r>
        <w:rPr>
          <w:rFonts w:eastAsia="Times New Roman" w:cs="Times New Roman"/>
          <w:szCs w:val="24"/>
        </w:rPr>
        <w:t>ν</w:t>
      </w:r>
      <w:r w:rsidRPr="006C1F9A">
        <w:rPr>
          <w:rFonts w:eastAsia="Times New Roman" w:cs="Times New Roman"/>
          <w:szCs w:val="24"/>
        </w:rPr>
        <w:t xml:space="preserve"> λόγο</w:t>
      </w:r>
      <w:r>
        <w:rPr>
          <w:rFonts w:eastAsia="Times New Roman" w:cs="Times New Roman"/>
          <w:szCs w:val="24"/>
        </w:rPr>
        <w:t>.</w:t>
      </w:r>
    </w:p>
    <w:p w14:paraId="2ED8B8B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Θα ακολουθήσει η κ</w:t>
      </w:r>
      <w:r>
        <w:rPr>
          <w:rFonts w:eastAsia="Times New Roman" w:cs="Times New Roman"/>
          <w:szCs w:val="24"/>
        </w:rPr>
        <w:t>.</w:t>
      </w:r>
      <w:r>
        <w:rPr>
          <w:rFonts w:eastAsia="Times New Roman" w:cs="Times New Roman"/>
          <w:szCs w:val="24"/>
        </w:rPr>
        <w:t xml:space="preserve"> Αχτσ</w:t>
      </w:r>
      <w:r w:rsidRPr="006C1F9A">
        <w:rPr>
          <w:rFonts w:eastAsia="Times New Roman" w:cs="Times New Roman"/>
          <w:szCs w:val="24"/>
        </w:rPr>
        <w:t xml:space="preserve">ιόγλου και πάλι ένας Βουλευτής και μετά ο </w:t>
      </w:r>
      <w:r>
        <w:rPr>
          <w:rFonts w:eastAsia="Times New Roman" w:cs="Times New Roman"/>
          <w:szCs w:val="24"/>
        </w:rPr>
        <w:t xml:space="preserve">κ. </w:t>
      </w:r>
      <w:r w:rsidRPr="006C1F9A">
        <w:rPr>
          <w:rFonts w:eastAsia="Times New Roman" w:cs="Times New Roman"/>
          <w:szCs w:val="24"/>
        </w:rPr>
        <w:t>Τσακαλώτος</w:t>
      </w:r>
      <w:r>
        <w:rPr>
          <w:rFonts w:eastAsia="Times New Roman" w:cs="Times New Roman"/>
          <w:szCs w:val="24"/>
        </w:rPr>
        <w:t xml:space="preserve">. Αλλάζουμε τη σειρά, επειδή θα φύγουν </w:t>
      </w:r>
      <w:r>
        <w:rPr>
          <w:rFonts w:eastAsia="Times New Roman" w:cs="Times New Roman"/>
          <w:szCs w:val="24"/>
        </w:rPr>
        <w:t>στο εξωτερικό.</w:t>
      </w:r>
    </w:p>
    <w:p w14:paraId="2ED8B8B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Κύριε Πρόεδρε, </w:t>
      </w:r>
      <w:r w:rsidRPr="006C1F9A">
        <w:rPr>
          <w:rFonts w:eastAsia="Times New Roman" w:cs="Times New Roman"/>
          <w:szCs w:val="24"/>
        </w:rPr>
        <w:t>κυρίες και κύριοι</w:t>
      </w:r>
      <w:r>
        <w:rPr>
          <w:rFonts w:eastAsia="Times New Roman" w:cs="Times New Roman"/>
          <w:szCs w:val="24"/>
        </w:rPr>
        <w:t>, τα αποτελέσματα μιας διεθνούς συμφωνίας ή</w:t>
      </w:r>
      <w:r w:rsidRPr="006C1F9A">
        <w:rPr>
          <w:rFonts w:eastAsia="Times New Roman" w:cs="Times New Roman"/>
          <w:szCs w:val="24"/>
        </w:rPr>
        <w:t xml:space="preserve"> </w:t>
      </w:r>
      <w:r>
        <w:rPr>
          <w:rFonts w:eastAsia="Times New Roman" w:cs="Times New Roman"/>
          <w:szCs w:val="24"/>
        </w:rPr>
        <w:t>μιας διαπραγμάτευσης προσδιορίζον</w:t>
      </w:r>
      <w:r w:rsidRPr="006C1F9A">
        <w:rPr>
          <w:rFonts w:eastAsia="Times New Roman" w:cs="Times New Roman"/>
          <w:szCs w:val="24"/>
        </w:rPr>
        <w:t>ται από δύο παράγοντες</w:t>
      </w:r>
      <w:r>
        <w:rPr>
          <w:rFonts w:eastAsia="Times New Roman" w:cs="Times New Roman"/>
          <w:szCs w:val="24"/>
        </w:rPr>
        <w:t xml:space="preserve">: Ο </w:t>
      </w:r>
      <w:r w:rsidRPr="006C1F9A">
        <w:rPr>
          <w:rFonts w:eastAsia="Times New Roman" w:cs="Times New Roman"/>
          <w:szCs w:val="24"/>
        </w:rPr>
        <w:t>πρώτος είναι η στρατηγική</w:t>
      </w:r>
      <w:r>
        <w:rPr>
          <w:rFonts w:eastAsia="Times New Roman" w:cs="Times New Roman"/>
          <w:szCs w:val="24"/>
        </w:rPr>
        <w:t xml:space="preserve">, </w:t>
      </w:r>
      <w:r w:rsidRPr="006C1F9A">
        <w:rPr>
          <w:rFonts w:eastAsia="Times New Roman" w:cs="Times New Roman"/>
          <w:szCs w:val="24"/>
        </w:rPr>
        <w:t>η οποία ακολουθείται με σκοπό την επίτευξη κάποιων στόχων και</w:t>
      </w:r>
      <w:r w:rsidRPr="006C1F9A">
        <w:rPr>
          <w:rFonts w:eastAsia="Times New Roman" w:cs="Times New Roman"/>
          <w:szCs w:val="24"/>
        </w:rPr>
        <w:t xml:space="preserve"> ο δεύτερος είναι το σύνολο των λαθών</w:t>
      </w:r>
      <w:r>
        <w:rPr>
          <w:rFonts w:eastAsia="Times New Roman" w:cs="Times New Roman"/>
          <w:szCs w:val="24"/>
        </w:rPr>
        <w:t>,</w:t>
      </w:r>
      <w:r w:rsidRPr="006C1F9A">
        <w:rPr>
          <w:rFonts w:eastAsia="Times New Roman" w:cs="Times New Roman"/>
          <w:szCs w:val="24"/>
        </w:rPr>
        <w:t xml:space="preserve"> παραλείψεων και οτι</w:t>
      </w:r>
      <w:r>
        <w:rPr>
          <w:rFonts w:eastAsia="Times New Roman" w:cs="Times New Roman"/>
          <w:szCs w:val="24"/>
        </w:rPr>
        <w:t>δήποτε άλλων εμποδίων εντάσσονται σε όλη αυτή τη διαδικασία.</w:t>
      </w:r>
      <w:r w:rsidRPr="006C1F9A">
        <w:rPr>
          <w:rFonts w:eastAsia="Times New Roman" w:cs="Times New Roman"/>
          <w:szCs w:val="24"/>
        </w:rPr>
        <w:t xml:space="preserve"> </w:t>
      </w:r>
    </w:p>
    <w:p w14:paraId="2ED8B8BF"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Αν δεν λάβουμε κατά νου</w:t>
      </w:r>
      <w:r>
        <w:rPr>
          <w:rFonts w:eastAsia="Times New Roman" w:cs="Times New Roman"/>
          <w:szCs w:val="24"/>
        </w:rPr>
        <w:t xml:space="preserve"> τον δεύτερο παράγοντα,</w:t>
      </w:r>
      <w:r w:rsidRPr="006C1F9A">
        <w:rPr>
          <w:rFonts w:eastAsia="Times New Roman" w:cs="Times New Roman"/>
          <w:szCs w:val="24"/>
        </w:rPr>
        <w:t xml:space="preserve"> τα λάθη και τις παραλείψεις</w:t>
      </w:r>
      <w:r>
        <w:rPr>
          <w:rFonts w:eastAsia="Times New Roman" w:cs="Times New Roman"/>
          <w:szCs w:val="24"/>
        </w:rPr>
        <w:t>,</w:t>
      </w:r>
      <w:r w:rsidRPr="006C1F9A">
        <w:rPr>
          <w:rFonts w:eastAsia="Times New Roman" w:cs="Times New Roman"/>
          <w:szCs w:val="24"/>
        </w:rPr>
        <w:t xml:space="preserve"> τότε οδηγούμαστε συχνά σε εξελίξε</w:t>
      </w:r>
      <w:r>
        <w:rPr>
          <w:rFonts w:eastAsia="Times New Roman" w:cs="Times New Roman"/>
          <w:szCs w:val="24"/>
        </w:rPr>
        <w:t>ις οι οποίες είναι ανεπιθύμ</w:t>
      </w:r>
      <w:r>
        <w:rPr>
          <w:rFonts w:eastAsia="Times New Roman" w:cs="Times New Roman"/>
          <w:szCs w:val="24"/>
        </w:rPr>
        <w:t xml:space="preserve">ητες. </w:t>
      </w:r>
      <w:r w:rsidRPr="006C1F9A">
        <w:rPr>
          <w:rFonts w:eastAsia="Times New Roman" w:cs="Times New Roman"/>
          <w:szCs w:val="24"/>
        </w:rPr>
        <w:t xml:space="preserve">Από </w:t>
      </w:r>
      <w:r>
        <w:rPr>
          <w:rFonts w:eastAsia="Times New Roman" w:cs="Times New Roman"/>
          <w:szCs w:val="24"/>
        </w:rPr>
        <w:t xml:space="preserve">τη στιγμή, λοιπόν, </w:t>
      </w:r>
      <w:r w:rsidRPr="006C1F9A">
        <w:rPr>
          <w:rFonts w:eastAsia="Times New Roman" w:cs="Times New Roman"/>
          <w:szCs w:val="24"/>
        </w:rPr>
        <w:t>που στην προκειμένη περί</w:t>
      </w:r>
      <w:r>
        <w:rPr>
          <w:rFonts w:eastAsia="Times New Roman" w:cs="Times New Roman"/>
          <w:szCs w:val="24"/>
        </w:rPr>
        <w:t>πτωση είχαμε συσσωρευμένα λάθη -</w:t>
      </w:r>
      <w:r w:rsidRPr="006C1F9A">
        <w:rPr>
          <w:rFonts w:eastAsia="Times New Roman" w:cs="Times New Roman"/>
          <w:szCs w:val="24"/>
        </w:rPr>
        <w:t xml:space="preserve">ενδεικτικά </w:t>
      </w:r>
      <w:r w:rsidRPr="006C1F9A">
        <w:rPr>
          <w:rFonts w:eastAsia="Times New Roman" w:cs="Times New Roman"/>
          <w:szCs w:val="24"/>
        </w:rPr>
        <w:lastRenderedPageBreak/>
        <w:t>κάποια θα αναφέρω</w:t>
      </w:r>
      <w:r>
        <w:rPr>
          <w:rFonts w:eastAsia="Times New Roman" w:cs="Times New Roman"/>
          <w:szCs w:val="24"/>
        </w:rPr>
        <w:t>-</w:t>
      </w:r>
      <w:r w:rsidRPr="006C1F9A">
        <w:rPr>
          <w:rFonts w:eastAsia="Times New Roman" w:cs="Times New Roman"/>
          <w:szCs w:val="24"/>
        </w:rPr>
        <w:t xml:space="preserve"> καθ</w:t>
      </w:r>
      <w:r>
        <w:rPr>
          <w:rFonts w:eastAsia="Times New Roman" w:cs="Times New Roman"/>
          <w:szCs w:val="24"/>
        </w:rPr>
        <w:t xml:space="preserve">’ </w:t>
      </w:r>
      <w:r w:rsidRPr="006C1F9A">
        <w:rPr>
          <w:rFonts w:eastAsia="Times New Roman" w:cs="Times New Roman"/>
          <w:szCs w:val="24"/>
        </w:rPr>
        <w:t xml:space="preserve">όλη την περίοδο μετά το 1945 και </w:t>
      </w:r>
      <w:r>
        <w:rPr>
          <w:rFonts w:eastAsia="Times New Roman" w:cs="Times New Roman"/>
          <w:szCs w:val="24"/>
        </w:rPr>
        <w:t>ιδιαίτερα μετά το 19</w:t>
      </w:r>
      <w:r w:rsidRPr="006C1F9A">
        <w:rPr>
          <w:rFonts w:eastAsia="Times New Roman" w:cs="Times New Roman"/>
          <w:szCs w:val="24"/>
        </w:rPr>
        <w:t>91</w:t>
      </w:r>
      <w:r>
        <w:rPr>
          <w:rFonts w:eastAsia="Times New Roman" w:cs="Times New Roman"/>
          <w:szCs w:val="24"/>
        </w:rPr>
        <w:t>, εκείνο το οποίο</w:t>
      </w:r>
      <w:r w:rsidRPr="006C1F9A">
        <w:rPr>
          <w:rFonts w:eastAsia="Times New Roman" w:cs="Times New Roman"/>
          <w:szCs w:val="24"/>
        </w:rPr>
        <w:t xml:space="preserve"> απέμενε να γίνει ήταν </w:t>
      </w:r>
      <w:r>
        <w:rPr>
          <w:rFonts w:eastAsia="Times New Roman" w:cs="Times New Roman"/>
          <w:szCs w:val="24"/>
        </w:rPr>
        <w:t xml:space="preserve">η επίτευξη </w:t>
      </w:r>
      <w:r w:rsidRPr="006C1F9A">
        <w:rPr>
          <w:rFonts w:eastAsia="Times New Roman" w:cs="Times New Roman"/>
          <w:szCs w:val="24"/>
        </w:rPr>
        <w:t xml:space="preserve">μιας δεύτερης καλύτερης </w:t>
      </w:r>
      <w:r w:rsidRPr="006C1F9A">
        <w:rPr>
          <w:rFonts w:eastAsia="Times New Roman" w:cs="Times New Roman"/>
          <w:szCs w:val="24"/>
        </w:rPr>
        <w:t>εναλλακτικής λύσης</w:t>
      </w:r>
      <w:r>
        <w:rPr>
          <w:rFonts w:eastAsia="Times New Roman" w:cs="Times New Roman"/>
          <w:szCs w:val="24"/>
        </w:rPr>
        <w:t>.</w:t>
      </w:r>
      <w:r w:rsidRPr="006C1F9A">
        <w:rPr>
          <w:rFonts w:eastAsia="Times New Roman" w:cs="Times New Roman"/>
          <w:szCs w:val="24"/>
        </w:rPr>
        <w:t xml:space="preserve"> Η βέλτιστη λύση που θα θέλατε</w:t>
      </w:r>
      <w:r>
        <w:rPr>
          <w:rFonts w:eastAsia="Times New Roman" w:cs="Times New Roman"/>
          <w:szCs w:val="24"/>
        </w:rPr>
        <w:t>,</w:t>
      </w:r>
      <w:r w:rsidRPr="006C1F9A">
        <w:rPr>
          <w:rFonts w:eastAsia="Times New Roman" w:cs="Times New Roman"/>
          <w:szCs w:val="24"/>
        </w:rPr>
        <w:t xml:space="preserve"> με τη μη χρήση του ονόματος</w:t>
      </w:r>
      <w:r>
        <w:rPr>
          <w:rFonts w:eastAsia="Times New Roman" w:cs="Times New Roman"/>
          <w:szCs w:val="24"/>
        </w:rPr>
        <w:t>,</w:t>
      </w:r>
      <w:r w:rsidRPr="006C1F9A">
        <w:rPr>
          <w:rFonts w:eastAsia="Times New Roman" w:cs="Times New Roman"/>
          <w:szCs w:val="24"/>
        </w:rPr>
        <w:t xml:space="preserve"> είχε </w:t>
      </w:r>
      <w:r>
        <w:rPr>
          <w:rFonts w:eastAsia="Times New Roman" w:cs="Times New Roman"/>
          <w:szCs w:val="24"/>
        </w:rPr>
        <w:t xml:space="preserve">χαθεί εδώ και πάρα πολλά χρόνια. </w:t>
      </w:r>
    </w:p>
    <w:p w14:paraId="2ED8B8C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όλα αρχίζουν, μπορώ να σας πω, </w:t>
      </w:r>
      <w:r w:rsidRPr="006C1F9A">
        <w:rPr>
          <w:rFonts w:eastAsia="Times New Roman" w:cs="Times New Roman"/>
          <w:szCs w:val="24"/>
        </w:rPr>
        <w:t>από αυτή</w:t>
      </w:r>
      <w:r>
        <w:rPr>
          <w:rFonts w:eastAsia="Times New Roman" w:cs="Times New Roman"/>
          <w:szCs w:val="24"/>
        </w:rPr>
        <w:t>ν</w:t>
      </w:r>
      <w:r w:rsidRPr="006C1F9A">
        <w:rPr>
          <w:rFonts w:eastAsia="Times New Roman" w:cs="Times New Roman"/>
          <w:szCs w:val="24"/>
        </w:rPr>
        <w:t xml:space="preserve"> τη φοβερή </w:t>
      </w:r>
      <w:r>
        <w:rPr>
          <w:rFonts w:eastAsia="Times New Roman" w:cs="Times New Roman"/>
          <w:szCs w:val="24"/>
        </w:rPr>
        <w:t>ρήση Καραμανλή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Τίτο, </w:t>
      </w:r>
      <w:r w:rsidRPr="006C1F9A">
        <w:rPr>
          <w:rFonts w:eastAsia="Times New Roman" w:cs="Times New Roman"/>
          <w:szCs w:val="24"/>
        </w:rPr>
        <w:t>σύμφωνα με την οποία για το θέμα των Σκοπίων</w:t>
      </w:r>
      <w:r>
        <w:rPr>
          <w:rFonts w:eastAsia="Times New Roman" w:cs="Times New Roman"/>
          <w:szCs w:val="24"/>
        </w:rPr>
        <w:t>,</w:t>
      </w:r>
      <w:r w:rsidRPr="006C1F9A">
        <w:rPr>
          <w:rFonts w:eastAsia="Times New Roman" w:cs="Times New Roman"/>
          <w:szCs w:val="24"/>
        </w:rPr>
        <w:t xml:space="preserve"> τι είχε ειπωθ</w:t>
      </w:r>
      <w:r w:rsidRPr="006C1F9A">
        <w:rPr>
          <w:rFonts w:eastAsia="Times New Roman" w:cs="Times New Roman"/>
          <w:szCs w:val="24"/>
        </w:rPr>
        <w:t>εί</w:t>
      </w:r>
      <w:r>
        <w:rPr>
          <w:rFonts w:eastAsia="Times New Roman" w:cs="Times New Roman"/>
          <w:szCs w:val="24"/>
        </w:rPr>
        <w:t>;</w:t>
      </w:r>
      <w:r w:rsidRPr="006C1F9A">
        <w:rPr>
          <w:rFonts w:eastAsia="Times New Roman" w:cs="Times New Roman"/>
          <w:szCs w:val="24"/>
        </w:rPr>
        <w:t xml:space="preserve"> Αυτό </w:t>
      </w:r>
      <w:r>
        <w:rPr>
          <w:rFonts w:eastAsia="Times New Roman" w:cs="Times New Roman"/>
          <w:szCs w:val="24"/>
        </w:rPr>
        <w:t>το εκπληκτικό: «</w:t>
      </w:r>
      <w:r w:rsidRPr="006C1F9A">
        <w:rPr>
          <w:rFonts w:eastAsia="Times New Roman" w:cs="Times New Roman"/>
          <w:szCs w:val="24"/>
        </w:rPr>
        <w:t>Συμφωνούμε ότι διαφωνούμε</w:t>
      </w:r>
      <w:r>
        <w:rPr>
          <w:rFonts w:eastAsia="Times New Roman" w:cs="Times New Roman"/>
          <w:szCs w:val="24"/>
        </w:rPr>
        <w:t>».</w:t>
      </w:r>
      <w:r w:rsidRPr="006C1F9A">
        <w:rPr>
          <w:rFonts w:eastAsia="Times New Roman" w:cs="Times New Roman"/>
          <w:szCs w:val="24"/>
        </w:rPr>
        <w:t xml:space="preserve"> Αποτέλεσμα </w:t>
      </w:r>
      <w:r>
        <w:rPr>
          <w:rFonts w:eastAsia="Times New Roman" w:cs="Times New Roman"/>
          <w:szCs w:val="24"/>
        </w:rPr>
        <w:t>αυτής εδώ της συμφωνίας-</w:t>
      </w:r>
      <w:r w:rsidRPr="006C1F9A">
        <w:rPr>
          <w:rFonts w:eastAsia="Times New Roman" w:cs="Times New Roman"/>
          <w:szCs w:val="24"/>
        </w:rPr>
        <w:t xml:space="preserve">διαφωνίας ήταν </w:t>
      </w:r>
      <w:r>
        <w:rPr>
          <w:rFonts w:eastAsia="Times New Roman" w:cs="Times New Roman"/>
          <w:szCs w:val="24"/>
        </w:rPr>
        <w:t xml:space="preserve">το να αρχίσουν </w:t>
      </w:r>
      <w:r w:rsidRPr="006C1F9A">
        <w:rPr>
          <w:rFonts w:eastAsia="Times New Roman" w:cs="Times New Roman"/>
          <w:szCs w:val="24"/>
        </w:rPr>
        <w:t xml:space="preserve">τα </w:t>
      </w:r>
      <w:r>
        <w:rPr>
          <w:rFonts w:eastAsia="Times New Roman" w:cs="Times New Roman"/>
          <w:szCs w:val="24"/>
        </w:rPr>
        <w:t>Σκόπια να κερδίζουν έδαφος στη δ</w:t>
      </w:r>
      <w:r w:rsidRPr="006C1F9A">
        <w:rPr>
          <w:rFonts w:eastAsia="Times New Roman" w:cs="Times New Roman"/>
          <w:szCs w:val="24"/>
        </w:rPr>
        <w:t xml:space="preserve">ιεθνή σκηνή με το όνομα </w:t>
      </w:r>
      <w:r>
        <w:rPr>
          <w:rFonts w:eastAsia="Times New Roman" w:cs="Times New Roman"/>
          <w:szCs w:val="24"/>
        </w:rPr>
        <w:t>«</w:t>
      </w:r>
      <w:r w:rsidRPr="006C1F9A">
        <w:rPr>
          <w:rFonts w:eastAsia="Times New Roman" w:cs="Times New Roman"/>
          <w:szCs w:val="24"/>
        </w:rPr>
        <w:t>Μακεδον</w:t>
      </w:r>
      <w:r>
        <w:rPr>
          <w:rFonts w:eastAsia="Times New Roman" w:cs="Times New Roman"/>
          <w:szCs w:val="24"/>
        </w:rPr>
        <w:t xml:space="preserve">ία», με τη </w:t>
      </w:r>
      <w:r w:rsidRPr="006C1F9A">
        <w:rPr>
          <w:rFonts w:eastAsia="Times New Roman" w:cs="Times New Roman"/>
          <w:szCs w:val="24"/>
        </w:rPr>
        <w:t>μακεδονική γλώσσα και ως Μακεδόνες</w:t>
      </w:r>
      <w:r>
        <w:rPr>
          <w:rFonts w:eastAsia="Times New Roman" w:cs="Times New Roman"/>
          <w:szCs w:val="24"/>
        </w:rPr>
        <w:t>.</w:t>
      </w:r>
      <w:r w:rsidRPr="006C1F9A">
        <w:rPr>
          <w:rFonts w:eastAsia="Times New Roman" w:cs="Times New Roman"/>
          <w:szCs w:val="24"/>
        </w:rPr>
        <w:t xml:space="preserve"> </w:t>
      </w:r>
    </w:p>
    <w:p w14:paraId="2ED8B8C1"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 xml:space="preserve">Αυτό το βλέπουμε ακόμα </w:t>
      </w:r>
      <w:r w:rsidRPr="006C1F9A">
        <w:rPr>
          <w:rFonts w:eastAsia="Times New Roman" w:cs="Times New Roman"/>
          <w:szCs w:val="24"/>
        </w:rPr>
        <w:t>και σε ελληνικά κείμενα</w:t>
      </w:r>
      <w:r>
        <w:rPr>
          <w:rFonts w:eastAsia="Times New Roman" w:cs="Times New Roman"/>
          <w:szCs w:val="24"/>
        </w:rPr>
        <w:t>.</w:t>
      </w:r>
      <w:r w:rsidRPr="006C1F9A">
        <w:rPr>
          <w:rFonts w:eastAsia="Times New Roman" w:cs="Times New Roman"/>
          <w:szCs w:val="24"/>
        </w:rPr>
        <w:t xml:space="preserve"> Αν δείτε την Εγκυκλοπαίδεια του </w:t>
      </w:r>
      <w:r>
        <w:rPr>
          <w:rFonts w:eastAsia="Times New Roman" w:cs="Times New Roman"/>
          <w:szCs w:val="24"/>
        </w:rPr>
        <w:t>Ηλίου, π</w:t>
      </w:r>
      <w:r w:rsidRPr="006C1F9A">
        <w:rPr>
          <w:rFonts w:eastAsia="Times New Roman" w:cs="Times New Roman"/>
          <w:szCs w:val="24"/>
        </w:rPr>
        <w:t>αραδείγματος χάριν</w:t>
      </w:r>
      <w:r>
        <w:rPr>
          <w:rFonts w:eastAsia="Times New Roman" w:cs="Times New Roman"/>
          <w:szCs w:val="24"/>
        </w:rPr>
        <w:t>, το 1</w:t>
      </w:r>
      <w:r w:rsidRPr="006C1F9A">
        <w:rPr>
          <w:rFonts w:eastAsia="Times New Roman" w:cs="Times New Roman"/>
          <w:szCs w:val="24"/>
        </w:rPr>
        <w:t xml:space="preserve">950 </w:t>
      </w:r>
      <w:r>
        <w:rPr>
          <w:rFonts w:eastAsia="Times New Roman" w:cs="Times New Roman"/>
          <w:szCs w:val="24"/>
        </w:rPr>
        <w:t>που είναι μι</w:t>
      </w:r>
      <w:r w:rsidRPr="006C1F9A">
        <w:rPr>
          <w:rFonts w:eastAsia="Times New Roman" w:cs="Times New Roman"/>
          <w:szCs w:val="24"/>
        </w:rPr>
        <w:t>α ιδιαίτερα συντηρητική εγκυκλοπαίδεια</w:t>
      </w:r>
      <w:r>
        <w:rPr>
          <w:rFonts w:eastAsia="Times New Roman" w:cs="Times New Roman"/>
          <w:szCs w:val="24"/>
        </w:rPr>
        <w:t>,</w:t>
      </w:r>
      <w:r w:rsidRPr="006C1F9A">
        <w:rPr>
          <w:rFonts w:eastAsia="Times New Roman" w:cs="Times New Roman"/>
          <w:szCs w:val="24"/>
        </w:rPr>
        <w:t xml:space="preserve"> στο λήμμα </w:t>
      </w:r>
      <w:r>
        <w:rPr>
          <w:rFonts w:eastAsia="Times New Roman" w:cs="Times New Roman"/>
          <w:szCs w:val="24"/>
        </w:rPr>
        <w:t xml:space="preserve">«Νοτιοσλαβία» </w:t>
      </w:r>
      <w:r w:rsidRPr="006C1F9A">
        <w:rPr>
          <w:rFonts w:eastAsia="Times New Roman" w:cs="Times New Roman"/>
          <w:szCs w:val="24"/>
        </w:rPr>
        <w:t>θα δείτε αυτόν τον χάρτη</w:t>
      </w:r>
      <w:r>
        <w:rPr>
          <w:rFonts w:eastAsia="Times New Roman" w:cs="Times New Roman"/>
          <w:szCs w:val="24"/>
        </w:rPr>
        <w:t>,</w:t>
      </w:r>
      <w:r w:rsidRPr="006C1F9A">
        <w:rPr>
          <w:rFonts w:eastAsia="Times New Roman" w:cs="Times New Roman"/>
          <w:szCs w:val="24"/>
        </w:rPr>
        <w:t xml:space="preserve"> που </w:t>
      </w:r>
      <w:r>
        <w:rPr>
          <w:rFonts w:eastAsia="Times New Roman" w:cs="Times New Roman"/>
          <w:szCs w:val="24"/>
        </w:rPr>
        <w:t xml:space="preserve">θα </w:t>
      </w:r>
      <w:r w:rsidRPr="006C1F9A">
        <w:rPr>
          <w:rFonts w:eastAsia="Times New Roman" w:cs="Times New Roman"/>
          <w:szCs w:val="24"/>
        </w:rPr>
        <w:t>κα</w:t>
      </w:r>
      <w:r>
        <w:rPr>
          <w:rFonts w:eastAsia="Times New Roman" w:cs="Times New Roman"/>
          <w:szCs w:val="24"/>
        </w:rPr>
        <w:t xml:space="preserve">ταθέσω, </w:t>
      </w:r>
      <w:r w:rsidRPr="006C1F9A">
        <w:rPr>
          <w:rFonts w:eastAsia="Times New Roman" w:cs="Times New Roman"/>
          <w:szCs w:val="24"/>
        </w:rPr>
        <w:t xml:space="preserve">που αναφέρεται στην Γιουγκοσλαβία και στο </w:t>
      </w:r>
      <w:r>
        <w:rPr>
          <w:rFonts w:eastAsia="Times New Roman" w:cs="Times New Roman"/>
          <w:szCs w:val="24"/>
        </w:rPr>
        <w:t>νό</w:t>
      </w:r>
      <w:r>
        <w:rPr>
          <w:rFonts w:eastAsia="Times New Roman" w:cs="Times New Roman"/>
          <w:szCs w:val="24"/>
        </w:rPr>
        <w:t>τιο μέρος της</w:t>
      </w:r>
      <w:r w:rsidRPr="006C1F9A">
        <w:rPr>
          <w:rFonts w:eastAsia="Times New Roman" w:cs="Times New Roman"/>
          <w:szCs w:val="24"/>
        </w:rPr>
        <w:t xml:space="preserve"> </w:t>
      </w:r>
      <w:r>
        <w:rPr>
          <w:rFonts w:eastAsia="Times New Roman" w:cs="Times New Roman"/>
          <w:szCs w:val="24"/>
        </w:rPr>
        <w:t>Γιουγκοσλαβίας</w:t>
      </w:r>
      <w:r w:rsidRPr="006C1F9A">
        <w:rPr>
          <w:rFonts w:eastAsia="Times New Roman" w:cs="Times New Roman"/>
          <w:szCs w:val="24"/>
        </w:rPr>
        <w:t xml:space="preserve"> υπάρχει η λέξη </w:t>
      </w:r>
      <w:r>
        <w:rPr>
          <w:rFonts w:eastAsia="Times New Roman" w:cs="Times New Roman"/>
          <w:szCs w:val="24"/>
        </w:rPr>
        <w:t xml:space="preserve">«Μακεδονία» </w:t>
      </w:r>
      <w:r w:rsidRPr="006C1F9A">
        <w:rPr>
          <w:rFonts w:eastAsia="Times New Roman" w:cs="Times New Roman"/>
          <w:szCs w:val="24"/>
        </w:rPr>
        <w:t>στο</w:t>
      </w:r>
      <w:r>
        <w:rPr>
          <w:rFonts w:eastAsia="Times New Roman" w:cs="Times New Roman"/>
          <w:szCs w:val="24"/>
        </w:rPr>
        <w:t>ν</w:t>
      </w:r>
      <w:r w:rsidRPr="006C1F9A">
        <w:rPr>
          <w:rFonts w:eastAsia="Times New Roman" w:cs="Times New Roman"/>
          <w:szCs w:val="24"/>
        </w:rPr>
        <w:t xml:space="preserve"> χώρο των Σκ</w:t>
      </w:r>
      <w:r>
        <w:rPr>
          <w:rFonts w:eastAsia="Times New Roman" w:cs="Times New Roman"/>
          <w:szCs w:val="24"/>
        </w:rPr>
        <w:t>οπίων και στον χώρο της Ελλάδας υ</w:t>
      </w:r>
      <w:r w:rsidRPr="006C1F9A">
        <w:rPr>
          <w:rFonts w:eastAsia="Times New Roman" w:cs="Times New Roman"/>
          <w:szCs w:val="24"/>
        </w:rPr>
        <w:t xml:space="preserve">πάρχει </w:t>
      </w:r>
      <w:r>
        <w:rPr>
          <w:rFonts w:eastAsia="Times New Roman" w:cs="Times New Roman"/>
          <w:szCs w:val="24"/>
        </w:rPr>
        <w:t xml:space="preserve">η </w:t>
      </w:r>
      <w:r w:rsidRPr="006C1F9A">
        <w:rPr>
          <w:rFonts w:eastAsia="Times New Roman" w:cs="Times New Roman"/>
          <w:szCs w:val="24"/>
        </w:rPr>
        <w:t xml:space="preserve">λέξη </w:t>
      </w:r>
      <w:r>
        <w:rPr>
          <w:rFonts w:eastAsia="Times New Roman" w:cs="Times New Roman"/>
          <w:szCs w:val="24"/>
        </w:rPr>
        <w:t xml:space="preserve">«Ελλάς». Στο </w:t>
      </w:r>
      <w:r>
        <w:rPr>
          <w:rFonts w:eastAsia="Times New Roman" w:cs="Times New Roman"/>
          <w:szCs w:val="24"/>
        </w:rPr>
        <w:lastRenderedPageBreak/>
        <w:t>ίδιο ακριβώς λήμμα</w:t>
      </w:r>
      <w:r w:rsidRPr="006C1F9A">
        <w:rPr>
          <w:rFonts w:eastAsia="Times New Roman" w:cs="Times New Roman"/>
          <w:szCs w:val="24"/>
        </w:rPr>
        <w:t xml:space="preserve"> θα δείτε τις </w:t>
      </w:r>
      <w:r>
        <w:rPr>
          <w:rFonts w:eastAsia="Times New Roman" w:cs="Times New Roman"/>
          <w:szCs w:val="24"/>
        </w:rPr>
        <w:t xml:space="preserve">έξι </w:t>
      </w:r>
      <w:r w:rsidRPr="006C1F9A">
        <w:rPr>
          <w:rFonts w:eastAsia="Times New Roman" w:cs="Times New Roman"/>
          <w:szCs w:val="24"/>
        </w:rPr>
        <w:t>Δημοκρατίες της Γιουγκοσλαβίας και την Μακεδονία</w:t>
      </w:r>
      <w:r>
        <w:rPr>
          <w:rFonts w:eastAsia="Times New Roman" w:cs="Times New Roman"/>
          <w:szCs w:val="24"/>
        </w:rPr>
        <w:t>,</w:t>
      </w:r>
      <w:r w:rsidRPr="006C1F9A">
        <w:rPr>
          <w:rFonts w:eastAsia="Times New Roman" w:cs="Times New Roman"/>
          <w:szCs w:val="24"/>
        </w:rPr>
        <w:t xml:space="preserve"> τα Σκόπια δηλαδή</w:t>
      </w:r>
      <w:r>
        <w:rPr>
          <w:rFonts w:eastAsia="Times New Roman" w:cs="Times New Roman"/>
          <w:szCs w:val="24"/>
        </w:rPr>
        <w:t>,</w:t>
      </w:r>
      <w:r w:rsidRPr="006C1F9A">
        <w:rPr>
          <w:rFonts w:eastAsia="Times New Roman" w:cs="Times New Roman"/>
          <w:szCs w:val="24"/>
        </w:rPr>
        <w:t xml:space="preserve"> χωρί</w:t>
      </w:r>
      <w:r>
        <w:rPr>
          <w:rFonts w:eastAsia="Times New Roman" w:cs="Times New Roman"/>
          <w:szCs w:val="24"/>
        </w:rPr>
        <w:t xml:space="preserve">ς τον παραμικρό αστερίσκο, </w:t>
      </w:r>
      <w:r w:rsidRPr="006C1F9A">
        <w:rPr>
          <w:rFonts w:eastAsia="Times New Roman" w:cs="Times New Roman"/>
          <w:szCs w:val="24"/>
        </w:rPr>
        <w:t>χωρίς την παραμικρή νότα για οτιδήποτε άλλο</w:t>
      </w:r>
      <w:r>
        <w:rPr>
          <w:rFonts w:eastAsia="Times New Roman" w:cs="Times New Roman"/>
          <w:szCs w:val="24"/>
        </w:rPr>
        <w:t>.</w:t>
      </w:r>
      <w:r w:rsidRPr="006C1F9A">
        <w:rPr>
          <w:rFonts w:eastAsia="Times New Roman" w:cs="Times New Roman"/>
          <w:szCs w:val="24"/>
        </w:rPr>
        <w:t xml:space="preserve"> </w:t>
      </w:r>
    </w:p>
    <w:p w14:paraId="2ED8B8C2"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 xml:space="preserve">Επίσης </w:t>
      </w:r>
      <w:r>
        <w:rPr>
          <w:rFonts w:eastAsia="Times New Roman" w:cs="Times New Roman"/>
          <w:szCs w:val="24"/>
        </w:rPr>
        <w:t>-</w:t>
      </w:r>
      <w:r w:rsidRPr="006C1F9A">
        <w:rPr>
          <w:rFonts w:eastAsia="Times New Roman" w:cs="Times New Roman"/>
          <w:szCs w:val="24"/>
        </w:rPr>
        <w:t>κ</w:t>
      </w:r>
      <w:r>
        <w:rPr>
          <w:rFonts w:eastAsia="Times New Roman" w:cs="Times New Roman"/>
          <w:szCs w:val="24"/>
        </w:rPr>
        <w:t>ι αυτό τ</w:t>
      </w:r>
      <w:r w:rsidRPr="006C1F9A">
        <w:rPr>
          <w:rFonts w:eastAsia="Times New Roman" w:cs="Times New Roman"/>
          <w:szCs w:val="24"/>
        </w:rPr>
        <w:t>ο γνωρίζετε</w:t>
      </w:r>
      <w:r>
        <w:rPr>
          <w:rFonts w:eastAsia="Times New Roman" w:cs="Times New Roman"/>
          <w:szCs w:val="24"/>
        </w:rPr>
        <w:t>-</w:t>
      </w:r>
      <w:r w:rsidRPr="006C1F9A">
        <w:rPr>
          <w:rFonts w:eastAsia="Times New Roman" w:cs="Times New Roman"/>
          <w:szCs w:val="24"/>
        </w:rPr>
        <w:t xml:space="preserve"> έχουμε ΦΕΚ του 1959 του Υπουργείου Δικαιοσύνης</w:t>
      </w:r>
      <w:r>
        <w:rPr>
          <w:rFonts w:eastAsia="Times New Roman" w:cs="Times New Roman"/>
          <w:szCs w:val="24"/>
        </w:rPr>
        <w:t>,</w:t>
      </w:r>
      <w:r w:rsidRPr="006C1F9A">
        <w:rPr>
          <w:rFonts w:eastAsia="Times New Roman" w:cs="Times New Roman"/>
          <w:szCs w:val="24"/>
        </w:rPr>
        <w:t xml:space="preserve"> που αναφέρεται στη δικαστική συνδρομή και αναφέρεται στις Δημοκρατίες της Γιουγκοσλαβίας και αναφέρεται σ</w:t>
      </w:r>
      <w:r w:rsidRPr="006C1F9A">
        <w:rPr>
          <w:rFonts w:eastAsia="Times New Roman" w:cs="Times New Roman"/>
          <w:szCs w:val="24"/>
        </w:rPr>
        <w:t>τ</w:t>
      </w:r>
      <w:r>
        <w:rPr>
          <w:rFonts w:eastAsia="Times New Roman" w:cs="Times New Roman"/>
          <w:szCs w:val="24"/>
        </w:rPr>
        <w:t xml:space="preserve">ην Μακεδονία σε επίσημο έγγραφο της </w:t>
      </w:r>
      <w:r w:rsidRPr="006C1F9A">
        <w:rPr>
          <w:rFonts w:eastAsia="Times New Roman" w:cs="Times New Roman"/>
          <w:szCs w:val="24"/>
        </w:rPr>
        <w:t>Ελληνικής Κυβέρνησης</w:t>
      </w:r>
      <w:r>
        <w:rPr>
          <w:rFonts w:eastAsia="Times New Roman" w:cs="Times New Roman"/>
          <w:szCs w:val="24"/>
        </w:rPr>
        <w:t>.</w:t>
      </w:r>
    </w:p>
    <w:p w14:paraId="2ED8B8C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Αυτή η ιστορία συνεχίστηκε</w:t>
      </w:r>
      <w:r w:rsidRPr="006C1F9A">
        <w:rPr>
          <w:rFonts w:eastAsia="Times New Roman" w:cs="Times New Roman"/>
          <w:szCs w:val="24"/>
        </w:rPr>
        <w:t xml:space="preserve"> και όπως </w:t>
      </w:r>
      <w:r>
        <w:rPr>
          <w:rFonts w:eastAsia="Times New Roman" w:cs="Times New Roman"/>
          <w:szCs w:val="24"/>
        </w:rPr>
        <w:t xml:space="preserve">η Εγκυκλοπαίδεια του Ηλίου </w:t>
      </w:r>
      <w:r w:rsidRPr="006C1F9A">
        <w:rPr>
          <w:rFonts w:eastAsia="Times New Roman" w:cs="Times New Roman"/>
          <w:szCs w:val="24"/>
        </w:rPr>
        <w:t>αναφέρεται στην Μακεδονία</w:t>
      </w:r>
      <w:r>
        <w:rPr>
          <w:rFonts w:eastAsia="Times New Roman" w:cs="Times New Roman"/>
          <w:szCs w:val="24"/>
        </w:rPr>
        <w:t>, η</w:t>
      </w:r>
      <w:r w:rsidRPr="006C1F9A">
        <w:rPr>
          <w:rFonts w:eastAsia="Times New Roman" w:cs="Times New Roman"/>
          <w:szCs w:val="24"/>
        </w:rPr>
        <w:t xml:space="preserve"> οποία βρίσκεται βορείως της Ελλάδας</w:t>
      </w:r>
      <w:r>
        <w:rPr>
          <w:rFonts w:eastAsia="Times New Roman" w:cs="Times New Roman"/>
          <w:szCs w:val="24"/>
        </w:rPr>
        <w:t>, έχουμε</w:t>
      </w:r>
      <w:r w:rsidRPr="006C1F9A">
        <w:rPr>
          <w:rFonts w:eastAsia="Times New Roman" w:cs="Times New Roman"/>
          <w:szCs w:val="24"/>
        </w:rPr>
        <w:t xml:space="preserve"> ένα σύνολο από έγγραφα</w:t>
      </w:r>
      <w:r>
        <w:rPr>
          <w:rFonts w:eastAsia="Times New Roman" w:cs="Times New Roman"/>
          <w:szCs w:val="24"/>
        </w:rPr>
        <w:t xml:space="preserve"> -θα καταθέσω δύο</w:t>
      </w:r>
      <w:r w:rsidRPr="006C1F9A">
        <w:rPr>
          <w:rFonts w:eastAsia="Times New Roman" w:cs="Times New Roman"/>
          <w:szCs w:val="24"/>
        </w:rPr>
        <w:t xml:space="preserve"> από αυτά</w:t>
      </w:r>
      <w:r>
        <w:rPr>
          <w:rFonts w:eastAsia="Times New Roman" w:cs="Times New Roman"/>
          <w:szCs w:val="24"/>
        </w:rPr>
        <w:t>-</w:t>
      </w:r>
      <w:r w:rsidRPr="006C1F9A">
        <w:rPr>
          <w:rFonts w:eastAsia="Times New Roman" w:cs="Times New Roman"/>
          <w:szCs w:val="24"/>
        </w:rPr>
        <w:t xml:space="preserve"> τα οπο</w:t>
      </w:r>
      <w:r>
        <w:rPr>
          <w:rFonts w:eastAsia="Times New Roman" w:cs="Times New Roman"/>
          <w:szCs w:val="24"/>
        </w:rPr>
        <w:t>ία κα</w:t>
      </w:r>
      <w:r>
        <w:rPr>
          <w:rFonts w:eastAsia="Times New Roman" w:cs="Times New Roman"/>
          <w:szCs w:val="24"/>
        </w:rPr>
        <w:t>τά την περίοδο πριν το 1990, ένα</w:t>
      </w:r>
      <w:r w:rsidRPr="006C1F9A">
        <w:rPr>
          <w:rFonts w:eastAsia="Times New Roman" w:cs="Times New Roman"/>
          <w:szCs w:val="24"/>
        </w:rPr>
        <w:t xml:space="preserve"> αναφέρεται στο περιοδικό του Πέμπτου Καναλιού της Γαλλικής Τηλεόρασης </w:t>
      </w:r>
      <w:r>
        <w:rPr>
          <w:rFonts w:eastAsia="Times New Roman" w:cs="Times New Roman"/>
          <w:szCs w:val="24"/>
        </w:rPr>
        <w:t>,</w:t>
      </w:r>
      <w:r w:rsidRPr="006C1F9A">
        <w:rPr>
          <w:rFonts w:eastAsia="Times New Roman" w:cs="Times New Roman"/>
          <w:szCs w:val="24"/>
        </w:rPr>
        <w:t>που κυκλοφορεί παντού</w:t>
      </w:r>
      <w:r>
        <w:rPr>
          <w:rFonts w:eastAsia="Times New Roman" w:cs="Times New Roman"/>
          <w:szCs w:val="24"/>
        </w:rPr>
        <w:t>, ακριβώς μ</w:t>
      </w:r>
      <w:r w:rsidRPr="006C1F9A">
        <w:rPr>
          <w:rFonts w:eastAsia="Times New Roman" w:cs="Times New Roman"/>
          <w:szCs w:val="24"/>
        </w:rPr>
        <w:t>ε την ίδια λογική της Εγκυκλοπαίδειας του Ήλιου</w:t>
      </w:r>
      <w:r>
        <w:rPr>
          <w:rFonts w:eastAsia="Times New Roman" w:cs="Times New Roman"/>
          <w:szCs w:val="24"/>
        </w:rPr>
        <w:t>,</w:t>
      </w:r>
      <w:r w:rsidRPr="006C1F9A">
        <w:rPr>
          <w:rFonts w:eastAsia="Times New Roman" w:cs="Times New Roman"/>
          <w:szCs w:val="24"/>
        </w:rPr>
        <w:t xml:space="preserve"> και μία δεύτερη δημοσίευση αναφέρεται στο </w:t>
      </w:r>
      <w:r>
        <w:rPr>
          <w:rFonts w:eastAsia="Times New Roman" w:cs="Times New Roman"/>
          <w:szCs w:val="24"/>
        </w:rPr>
        <w:t>«</w:t>
      </w:r>
      <w:r>
        <w:rPr>
          <w:rFonts w:eastAsia="Times New Roman" w:cs="Times New Roman"/>
          <w:szCs w:val="24"/>
          <w:lang w:val="en"/>
        </w:rPr>
        <w:t>Atlantic</w:t>
      </w:r>
      <w:r w:rsidRPr="006C1F9A">
        <w:rPr>
          <w:rFonts w:eastAsia="Times New Roman" w:cs="Times New Roman"/>
          <w:szCs w:val="24"/>
        </w:rPr>
        <w:t xml:space="preserve"> </w:t>
      </w:r>
      <w:r>
        <w:rPr>
          <w:rFonts w:eastAsia="Times New Roman" w:cs="Times New Roman"/>
          <w:szCs w:val="24"/>
          <w:lang w:val="en"/>
        </w:rPr>
        <w:t>Monthly</w:t>
      </w:r>
      <w:r>
        <w:rPr>
          <w:rFonts w:eastAsia="Times New Roman" w:cs="Times New Roman"/>
          <w:szCs w:val="24"/>
        </w:rPr>
        <w:t>», όπου</w:t>
      </w:r>
      <w:r w:rsidRPr="006C1F9A">
        <w:rPr>
          <w:rFonts w:eastAsia="Times New Roman" w:cs="Times New Roman"/>
          <w:szCs w:val="24"/>
        </w:rPr>
        <w:t xml:space="preserve"> ακρι</w:t>
      </w:r>
      <w:r w:rsidRPr="006C1F9A">
        <w:rPr>
          <w:rFonts w:eastAsia="Times New Roman" w:cs="Times New Roman"/>
          <w:szCs w:val="24"/>
        </w:rPr>
        <w:t xml:space="preserve">βώς θα δείτε τη Μακεδονία να είναι αυτό το </w:t>
      </w:r>
      <w:r>
        <w:rPr>
          <w:rFonts w:eastAsia="Times New Roman" w:cs="Times New Roman"/>
          <w:szCs w:val="24"/>
        </w:rPr>
        <w:t xml:space="preserve">οποίο εννοούν οι Σκοπιανοί. </w:t>
      </w:r>
    </w:p>
    <w:p w14:paraId="2ED8B8C4" w14:textId="77777777" w:rsidR="00C647AD" w:rsidRDefault="00D506E1">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Δημήτριος Μάρδας καταθέτει για τα Πρακτικά τα προαναφερθέντα έγγραφα, τα οποία </w:t>
      </w:r>
      <w:r>
        <w:rPr>
          <w:rFonts w:eastAsia="Times New Roman" w:cs="Times New Roman"/>
          <w:szCs w:val="24"/>
        </w:rPr>
        <w:lastRenderedPageBreak/>
        <w:t xml:space="preserve">βρίσκονται στο αρχείο του Τμήματος Γραμματείας της Διεύθυνσης </w:t>
      </w:r>
      <w:r>
        <w:rPr>
          <w:rFonts w:eastAsia="Times New Roman" w:cs="Times New Roman"/>
          <w:szCs w:val="24"/>
        </w:rPr>
        <w:t>Στενογραφίας και Πρακτικών της Βουλής)</w:t>
      </w:r>
    </w:p>
    <w:p w14:paraId="2ED8B8C5"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 xml:space="preserve">Αυτό ήταν το σημείο εκκίνησης των </w:t>
      </w:r>
      <w:r>
        <w:rPr>
          <w:rFonts w:eastAsia="Times New Roman" w:cs="Times New Roman"/>
          <w:szCs w:val="24"/>
        </w:rPr>
        <w:t>κ</w:t>
      </w:r>
      <w:r w:rsidRPr="006C1F9A">
        <w:rPr>
          <w:rFonts w:eastAsia="Times New Roman" w:cs="Times New Roman"/>
          <w:szCs w:val="24"/>
        </w:rPr>
        <w:t xml:space="preserve">υβερνήσεων </w:t>
      </w:r>
      <w:r>
        <w:rPr>
          <w:rFonts w:eastAsia="Times New Roman" w:cs="Times New Roman"/>
          <w:szCs w:val="24"/>
        </w:rPr>
        <w:t>μετά το 1991 και πού</w:t>
      </w:r>
      <w:r w:rsidRPr="006C1F9A">
        <w:rPr>
          <w:rFonts w:eastAsia="Times New Roman" w:cs="Times New Roman"/>
          <w:szCs w:val="24"/>
        </w:rPr>
        <w:t xml:space="preserve"> εντοπίζονται τα λάθη μετά το </w:t>
      </w:r>
      <w:r>
        <w:rPr>
          <w:rFonts w:eastAsia="Times New Roman" w:cs="Times New Roman"/>
          <w:szCs w:val="24"/>
        </w:rPr>
        <w:t>1991, που</w:t>
      </w:r>
      <w:r w:rsidRPr="006C1F9A">
        <w:rPr>
          <w:rFonts w:eastAsia="Times New Roman" w:cs="Times New Roman"/>
          <w:szCs w:val="24"/>
        </w:rPr>
        <w:t xml:space="preserve"> </w:t>
      </w:r>
      <w:r>
        <w:rPr>
          <w:rFonts w:eastAsia="Times New Roman" w:cs="Times New Roman"/>
          <w:szCs w:val="24"/>
        </w:rPr>
        <w:t xml:space="preserve">κατά την </w:t>
      </w:r>
      <w:r w:rsidRPr="006C1F9A">
        <w:rPr>
          <w:rFonts w:eastAsia="Times New Roman" w:cs="Times New Roman"/>
          <w:szCs w:val="24"/>
        </w:rPr>
        <w:t>άποψή μου είναι και τραγικά λάθη</w:t>
      </w:r>
      <w:r>
        <w:rPr>
          <w:rFonts w:eastAsia="Times New Roman" w:cs="Times New Roman"/>
          <w:szCs w:val="24"/>
        </w:rPr>
        <w:t>;</w:t>
      </w:r>
      <w:r w:rsidRPr="006C1F9A">
        <w:rPr>
          <w:rFonts w:eastAsia="Times New Roman" w:cs="Times New Roman"/>
          <w:szCs w:val="24"/>
        </w:rPr>
        <w:t xml:space="preserve"> Είναι λάθη</w:t>
      </w:r>
      <w:r>
        <w:rPr>
          <w:rFonts w:eastAsia="Times New Roman" w:cs="Times New Roman"/>
          <w:szCs w:val="24"/>
        </w:rPr>
        <w:t>,</w:t>
      </w:r>
      <w:r w:rsidRPr="006C1F9A">
        <w:rPr>
          <w:rFonts w:eastAsia="Times New Roman" w:cs="Times New Roman"/>
          <w:szCs w:val="24"/>
        </w:rPr>
        <w:t xml:space="preserve"> τα οποία </w:t>
      </w:r>
      <w:r>
        <w:rPr>
          <w:rFonts w:eastAsia="Times New Roman" w:cs="Times New Roman"/>
          <w:szCs w:val="24"/>
        </w:rPr>
        <w:t>εκτροχίασαν</w:t>
      </w:r>
      <w:r w:rsidRPr="006C1F9A">
        <w:rPr>
          <w:rFonts w:eastAsia="Times New Roman" w:cs="Times New Roman"/>
          <w:szCs w:val="24"/>
        </w:rPr>
        <w:t xml:space="preserve"> το τρένο εκείνη την εποχή και από </w:t>
      </w:r>
      <w:r>
        <w:rPr>
          <w:rFonts w:eastAsia="Times New Roman" w:cs="Times New Roman"/>
          <w:szCs w:val="24"/>
        </w:rPr>
        <w:t>ε</w:t>
      </w:r>
      <w:r w:rsidRPr="006C1F9A">
        <w:rPr>
          <w:rFonts w:eastAsia="Times New Roman" w:cs="Times New Roman"/>
          <w:szCs w:val="24"/>
        </w:rPr>
        <w:t>κεί και πέρα</w:t>
      </w:r>
      <w:r>
        <w:rPr>
          <w:rFonts w:eastAsia="Times New Roman" w:cs="Times New Roman"/>
          <w:szCs w:val="24"/>
        </w:rPr>
        <w:t>,</w:t>
      </w:r>
      <w:r w:rsidRPr="006C1F9A">
        <w:rPr>
          <w:rFonts w:eastAsia="Times New Roman" w:cs="Times New Roman"/>
          <w:szCs w:val="24"/>
        </w:rPr>
        <w:t xml:space="preserve"> οποιεσδήποτε προσπάθειες και αν γίνονταν </w:t>
      </w:r>
      <w:r>
        <w:rPr>
          <w:rFonts w:eastAsia="Times New Roman" w:cs="Times New Roman"/>
          <w:szCs w:val="24"/>
        </w:rPr>
        <w:t>ήταν προσπάθειες</w:t>
      </w:r>
      <w:r>
        <w:rPr>
          <w:rFonts w:eastAsia="Times New Roman" w:cs="Times New Roman"/>
          <w:szCs w:val="24"/>
        </w:rPr>
        <w:t>,</w:t>
      </w:r>
      <w:r>
        <w:rPr>
          <w:rFonts w:eastAsia="Times New Roman" w:cs="Times New Roman"/>
          <w:szCs w:val="24"/>
        </w:rPr>
        <w:t xml:space="preserve"> οι</w:t>
      </w:r>
      <w:r w:rsidRPr="006C1F9A">
        <w:rPr>
          <w:rFonts w:eastAsia="Times New Roman" w:cs="Times New Roman"/>
          <w:szCs w:val="24"/>
        </w:rPr>
        <w:t xml:space="preserve"> οποίες </w:t>
      </w:r>
      <w:r>
        <w:rPr>
          <w:rFonts w:eastAsia="Times New Roman" w:cs="Times New Roman"/>
          <w:szCs w:val="24"/>
        </w:rPr>
        <w:t>δεν μπορούσαν να οδηγήσουν στη</w:t>
      </w:r>
      <w:r w:rsidRPr="006C1F9A">
        <w:rPr>
          <w:rFonts w:eastAsia="Times New Roman" w:cs="Times New Roman"/>
          <w:szCs w:val="24"/>
        </w:rPr>
        <w:t xml:space="preserve"> βέλτιστη λύση</w:t>
      </w:r>
      <w:r>
        <w:rPr>
          <w:rFonts w:eastAsia="Times New Roman" w:cs="Times New Roman"/>
          <w:szCs w:val="24"/>
        </w:rPr>
        <w:t>.</w:t>
      </w:r>
      <w:r w:rsidRPr="006C1F9A">
        <w:rPr>
          <w:rFonts w:eastAsia="Times New Roman" w:cs="Times New Roman"/>
          <w:szCs w:val="24"/>
        </w:rPr>
        <w:t xml:space="preserve"> </w:t>
      </w:r>
    </w:p>
    <w:p w14:paraId="2ED8B8C6"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Έχουμε τη Σύνοδο Κορυφής του Εδιμβούργου</w:t>
      </w:r>
      <w:r>
        <w:rPr>
          <w:rFonts w:eastAsia="Times New Roman" w:cs="Times New Roman"/>
          <w:szCs w:val="24"/>
        </w:rPr>
        <w:t>,</w:t>
      </w:r>
      <w:r w:rsidRPr="006C1F9A">
        <w:rPr>
          <w:rFonts w:eastAsia="Times New Roman" w:cs="Times New Roman"/>
          <w:szCs w:val="24"/>
        </w:rPr>
        <w:t xml:space="preserve"> </w:t>
      </w:r>
      <w:r>
        <w:rPr>
          <w:rFonts w:eastAsia="Times New Roman" w:cs="Times New Roman"/>
          <w:szCs w:val="24"/>
        </w:rPr>
        <w:t xml:space="preserve">παρακαλώ, τον Δεκέμβρη </w:t>
      </w:r>
      <w:r w:rsidRPr="006C1F9A">
        <w:rPr>
          <w:rFonts w:eastAsia="Times New Roman" w:cs="Times New Roman"/>
          <w:szCs w:val="24"/>
        </w:rPr>
        <w:t>του 1992</w:t>
      </w:r>
      <w:r>
        <w:rPr>
          <w:rFonts w:eastAsia="Times New Roman" w:cs="Times New Roman"/>
          <w:szCs w:val="24"/>
        </w:rPr>
        <w:t>.</w:t>
      </w:r>
      <w:r w:rsidRPr="006C1F9A">
        <w:rPr>
          <w:rFonts w:eastAsia="Times New Roman" w:cs="Times New Roman"/>
          <w:szCs w:val="24"/>
        </w:rPr>
        <w:t xml:space="preserve"> Τα </w:t>
      </w:r>
      <w:r>
        <w:rPr>
          <w:rFonts w:eastAsia="Times New Roman" w:cs="Times New Roman"/>
          <w:szCs w:val="24"/>
        </w:rPr>
        <w:t xml:space="preserve">Σκόπια ετοιμάζονται να γίνουν </w:t>
      </w:r>
      <w:r w:rsidRPr="006C1F9A">
        <w:rPr>
          <w:rFonts w:eastAsia="Times New Roman" w:cs="Times New Roman"/>
          <w:szCs w:val="24"/>
        </w:rPr>
        <w:t>κράτος-μέλος</w:t>
      </w:r>
      <w:r>
        <w:rPr>
          <w:rFonts w:eastAsia="Times New Roman" w:cs="Times New Roman"/>
          <w:szCs w:val="24"/>
        </w:rPr>
        <w:t xml:space="preserve"> του ΟΗΕ. Από τον Αύγουστο γ</w:t>
      </w:r>
      <w:r w:rsidRPr="006C1F9A">
        <w:rPr>
          <w:rFonts w:eastAsia="Times New Roman" w:cs="Times New Roman"/>
          <w:szCs w:val="24"/>
        </w:rPr>
        <w:t xml:space="preserve">νωρίζουμε ότι έχει αρχίσει αυτή η ετοιμασία και </w:t>
      </w:r>
      <w:r>
        <w:rPr>
          <w:rFonts w:eastAsia="Times New Roman" w:cs="Times New Roman"/>
          <w:szCs w:val="24"/>
        </w:rPr>
        <w:t xml:space="preserve">ενώ </w:t>
      </w:r>
      <w:r w:rsidRPr="006C1F9A">
        <w:rPr>
          <w:rFonts w:eastAsia="Times New Roman" w:cs="Times New Roman"/>
          <w:szCs w:val="24"/>
        </w:rPr>
        <w:t xml:space="preserve">στη Σύνοδο Κορυφής του Εδιμβούργου έπρεπε να υπήρχε μία κοινή θέση </w:t>
      </w:r>
      <w:r>
        <w:rPr>
          <w:rFonts w:eastAsia="Times New Roman" w:cs="Times New Roman"/>
          <w:szCs w:val="24"/>
        </w:rPr>
        <w:t>-</w:t>
      </w:r>
      <w:r w:rsidRPr="006C1F9A">
        <w:rPr>
          <w:rFonts w:eastAsia="Times New Roman" w:cs="Times New Roman"/>
          <w:szCs w:val="24"/>
        </w:rPr>
        <w:t xml:space="preserve">είναι όρος </w:t>
      </w:r>
      <w:r>
        <w:rPr>
          <w:rFonts w:eastAsia="Times New Roman" w:cs="Times New Roman"/>
          <w:szCs w:val="24"/>
        </w:rPr>
        <w:t>συγκεκριμένος,</w:t>
      </w:r>
      <w:r w:rsidRPr="006C1F9A">
        <w:rPr>
          <w:rFonts w:eastAsia="Times New Roman" w:cs="Times New Roman"/>
          <w:szCs w:val="24"/>
        </w:rPr>
        <w:t xml:space="preserve"> οποίος βρίσκεται στη Συνθήκη του Μάαστριχτ</w:t>
      </w:r>
      <w:r>
        <w:rPr>
          <w:rFonts w:eastAsia="Times New Roman" w:cs="Times New Roman"/>
          <w:szCs w:val="24"/>
        </w:rPr>
        <w:t>-</w:t>
      </w:r>
      <w:r w:rsidRPr="006C1F9A">
        <w:rPr>
          <w:rFonts w:eastAsia="Times New Roman" w:cs="Times New Roman"/>
          <w:szCs w:val="24"/>
        </w:rPr>
        <w:t xml:space="preserve"> σύμφωνα με την οποία να επαναλαμβάνο</w:t>
      </w:r>
      <w:r>
        <w:rPr>
          <w:rFonts w:eastAsia="Times New Roman" w:cs="Times New Roman"/>
          <w:szCs w:val="24"/>
        </w:rPr>
        <w:t>ν</w:t>
      </w:r>
      <w:r w:rsidRPr="006C1F9A">
        <w:rPr>
          <w:rFonts w:eastAsia="Times New Roman" w:cs="Times New Roman"/>
          <w:szCs w:val="24"/>
        </w:rPr>
        <w:t>τ</w:t>
      </w:r>
      <w:r w:rsidRPr="006C1F9A">
        <w:rPr>
          <w:rFonts w:eastAsia="Times New Roman" w:cs="Times New Roman"/>
          <w:szCs w:val="24"/>
        </w:rPr>
        <w:t>αν τ</w:t>
      </w:r>
      <w:r>
        <w:rPr>
          <w:rFonts w:eastAsia="Times New Roman" w:cs="Times New Roman"/>
          <w:szCs w:val="24"/>
        </w:rPr>
        <w:t>α όσα είχαν αποφασιστεί στις 26</w:t>
      </w:r>
      <w:r>
        <w:rPr>
          <w:rFonts w:eastAsia="Times New Roman" w:cs="Times New Roman"/>
          <w:szCs w:val="24"/>
        </w:rPr>
        <w:t>-</w:t>
      </w:r>
      <w:r>
        <w:rPr>
          <w:rFonts w:eastAsia="Times New Roman" w:cs="Times New Roman"/>
          <w:szCs w:val="24"/>
        </w:rPr>
        <w:t>6</w:t>
      </w:r>
      <w:r>
        <w:rPr>
          <w:rFonts w:eastAsia="Times New Roman" w:cs="Times New Roman"/>
          <w:szCs w:val="24"/>
        </w:rPr>
        <w:t>-</w:t>
      </w:r>
      <w:r w:rsidRPr="006C1F9A">
        <w:rPr>
          <w:rFonts w:eastAsia="Times New Roman" w:cs="Times New Roman"/>
          <w:szCs w:val="24"/>
        </w:rPr>
        <w:t xml:space="preserve">1992 </w:t>
      </w:r>
      <w:r>
        <w:rPr>
          <w:rFonts w:eastAsia="Times New Roman" w:cs="Times New Roman"/>
          <w:szCs w:val="24"/>
        </w:rPr>
        <w:t xml:space="preserve">στη Σύνοδο Κορυφής της Λισαβόνας, </w:t>
      </w:r>
      <w:r w:rsidRPr="006C1F9A">
        <w:rPr>
          <w:rFonts w:eastAsia="Times New Roman" w:cs="Times New Roman"/>
          <w:szCs w:val="24"/>
        </w:rPr>
        <w:t xml:space="preserve">σύμφωνα με τα οποία </w:t>
      </w:r>
      <w:r>
        <w:rPr>
          <w:rFonts w:eastAsia="Times New Roman" w:cs="Times New Roman"/>
          <w:szCs w:val="24"/>
        </w:rPr>
        <w:t xml:space="preserve">η αναγνώριση με το όνομα που θα εμπεριείχε </w:t>
      </w:r>
      <w:r w:rsidRPr="006C1F9A">
        <w:rPr>
          <w:rFonts w:eastAsia="Times New Roman" w:cs="Times New Roman"/>
          <w:szCs w:val="24"/>
        </w:rPr>
        <w:t xml:space="preserve">τον όρο </w:t>
      </w:r>
      <w:r>
        <w:rPr>
          <w:rFonts w:eastAsia="Times New Roman" w:cs="Times New Roman"/>
          <w:szCs w:val="24"/>
        </w:rPr>
        <w:t>«</w:t>
      </w:r>
      <w:r w:rsidRPr="006C1F9A">
        <w:rPr>
          <w:rFonts w:eastAsia="Times New Roman" w:cs="Times New Roman"/>
          <w:szCs w:val="24"/>
        </w:rPr>
        <w:t>Μακεδονία</w:t>
      </w:r>
      <w:r>
        <w:rPr>
          <w:rFonts w:eastAsia="Times New Roman" w:cs="Times New Roman"/>
          <w:szCs w:val="24"/>
        </w:rPr>
        <w:t>»</w:t>
      </w:r>
      <w:r w:rsidRPr="006C1F9A">
        <w:rPr>
          <w:rFonts w:eastAsia="Times New Roman" w:cs="Times New Roman"/>
          <w:szCs w:val="24"/>
        </w:rPr>
        <w:t xml:space="preserve"> δεν θα ήταν αποδεκτή</w:t>
      </w:r>
      <w:r>
        <w:rPr>
          <w:rFonts w:eastAsia="Times New Roman" w:cs="Times New Roman"/>
          <w:szCs w:val="24"/>
        </w:rPr>
        <w:t xml:space="preserve">, αντί να έχουμε μια τέτοια κοινή θέση </w:t>
      </w:r>
      <w:r>
        <w:rPr>
          <w:rFonts w:eastAsia="Times New Roman" w:cs="Times New Roman"/>
          <w:szCs w:val="24"/>
        </w:rPr>
        <w:t>-</w:t>
      </w:r>
      <w:r>
        <w:rPr>
          <w:rFonts w:eastAsia="Times New Roman" w:cs="Times New Roman"/>
          <w:szCs w:val="24"/>
        </w:rPr>
        <w:t>και θα σας</w:t>
      </w:r>
      <w:r w:rsidRPr="006C1F9A">
        <w:rPr>
          <w:rFonts w:eastAsia="Times New Roman" w:cs="Times New Roman"/>
          <w:szCs w:val="24"/>
        </w:rPr>
        <w:t xml:space="preserve"> πω τι σημαίνει αυτό</w:t>
      </w:r>
      <w:r>
        <w:rPr>
          <w:rFonts w:eastAsia="Times New Roman" w:cs="Times New Roman"/>
          <w:szCs w:val="24"/>
        </w:rPr>
        <w:t>-</w:t>
      </w:r>
      <w:r w:rsidRPr="006C1F9A">
        <w:rPr>
          <w:rFonts w:eastAsia="Times New Roman" w:cs="Times New Roman"/>
          <w:szCs w:val="24"/>
        </w:rPr>
        <w:t xml:space="preserve"> στα </w:t>
      </w:r>
      <w:r w:rsidRPr="006C1F9A">
        <w:rPr>
          <w:rFonts w:eastAsia="Times New Roman" w:cs="Times New Roman"/>
          <w:szCs w:val="24"/>
        </w:rPr>
        <w:t xml:space="preserve">πρακτικά </w:t>
      </w:r>
      <w:r w:rsidRPr="006C1F9A">
        <w:rPr>
          <w:rFonts w:eastAsia="Times New Roman" w:cs="Times New Roman"/>
          <w:szCs w:val="24"/>
        </w:rPr>
        <w:lastRenderedPageBreak/>
        <w:t>της Συνόδου Κορυφής το</w:t>
      </w:r>
      <w:r>
        <w:rPr>
          <w:rFonts w:eastAsia="Times New Roman" w:cs="Times New Roman"/>
          <w:szCs w:val="24"/>
        </w:rPr>
        <w:t>υ</w:t>
      </w:r>
      <w:r w:rsidRPr="006C1F9A">
        <w:rPr>
          <w:rFonts w:eastAsia="Times New Roman" w:cs="Times New Roman"/>
          <w:szCs w:val="24"/>
        </w:rPr>
        <w:t xml:space="preserve"> Εδιμβούργο</w:t>
      </w:r>
      <w:r>
        <w:rPr>
          <w:rFonts w:eastAsia="Times New Roman" w:cs="Times New Roman"/>
          <w:szCs w:val="24"/>
        </w:rPr>
        <w:t>υ</w:t>
      </w:r>
      <w:r w:rsidRPr="006C1F9A">
        <w:rPr>
          <w:rFonts w:eastAsia="Times New Roman" w:cs="Times New Roman"/>
          <w:szCs w:val="24"/>
        </w:rPr>
        <w:t xml:space="preserve"> σημειώνεται μόνο ότι οι Υπουργοί </w:t>
      </w:r>
      <w:r>
        <w:rPr>
          <w:rFonts w:eastAsia="Times New Roman" w:cs="Times New Roman"/>
          <w:szCs w:val="24"/>
        </w:rPr>
        <w:t>των</w:t>
      </w:r>
      <w:r w:rsidRPr="006C1F9A">
        <w:rPr>
          <w:rFonts w:eastAsia="Times New Roman" w:cs="Times New Roman"/>
          <w:szCs w:val="24"/>
        </w:rPr>
        <w:t xml:space="preserve"> Εξωτερικών στο συγκεκριμένο θέμα θα εξακολουθούν να διερ</w:t>
      </w:r>
      <w:r>
        <w:rPr>
          <w:rFonts w:eastAsia="Times New Roman" w:cs="Times New Roman"/>
          <w:szCs w:val="24"/>
        </w:rPr>
        <w:t>ευνούν το</w:t>
      </w:r>
      <w:r w:rsidRPr="006C1F9A">
        <w:rPr>
          <w:rFonts w:eastAsia="Times New Roman" w:cs="Times New Roman"/>
          <w:szCs w:val="24"/>
        </w:rPr>
        <w:t xml:space="preserve"> εν λόγω θέμα</w:t>
      </w:r>
      <w:r>
        <w:rPr>
          <w:rFonts w:eastAsia="Times New Roman" w:cs="Times New Roman"/>
          <w:szCs w:val="24"/>
        </w:rPr>
        <w:t>.</w:t>
      </w:r>
    </w:p>
    <w:p w14:paraId="2ED8B8C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Τι σημαίνει κοινή θέση κατά τη Συνθήκη</w:t>
      </w:r>
      <w:r w:rsidRPr="006C1F9A">
        <w:rPr>
          <w:rFonts w:eastAsia="Times New Roman" w:cs="Times New Roman"/>
          <w:szCs w:val="24"/>
        </w:rPr>
        <w:t xml:space="preserve"> του Μάαστριχτ</w:t>
      </w:r>
      <w:r>
        <w:rPr>
          <w:rFonts w:eastAsia="Times New Roman" w:cs="Times New Roman"/>
          <w:szCs w:val="24"/>
        </w:rPr>
        <w:t>;</w:t>
      </w:r>
      <w:r w:rsidRPr="006C1F9A">
        <w:rPr>
          <w:rFonts w:eastAsia="Times New Roman" w:cs="Times New Roman"/>
          <w:szCs w:val="24"/>
        </w:rPr>
        <w:t xml:space="preserve"> Κατά το άρθρο Ι</w:t>
      </w:r>
      <w:r>
        <w:rPr>
          <w:rFonts w:eastAsia="Times New Roman" w:cs="Times New Roman"/>
          <w:szCs w:val="24"/>
        </w:rPr>
        <w:t>.</w:t>
      </w:r>
      <w:r w:rsidRPr="006C1F9A">
        <w:rPr>
          <w:rFonts w:eastAsia="Times New Roman" w:cs="Times New Roman"/>
          <w:szCs w:val="24"/>
        </w:rPr>
        <w:t>2 του πρωτότυπου κειμένο</w:t>
      </w:r>
      <w:r w:rsidRPr="006C1F9A">
        <w:rPr>
          <w:rFonts w:eastAsia="Times New Roman" w:cs="Times New Roman"/>
          <w:szCs w:val="24"/>
        </w:rPr>
        <w:t>υ σημαίνει</w:t>
      </w:r>
      <w:r>
        <w:rPr>
          <w:rFonts w:eastAsia="Times New Roman" w:cs="Times New Roman"/>
          <w:szCs w:val="24"/>
        </w:rPr>
        <w:t xml:space="preserve"> ότι είναι υποχρεωμένα τα κράτη-</w:t>
      </w:r>
      <w:r w:rsidRPr="006C1F9A">
        <w:rPr>
          <w:rFonts w:eastAsia="Times New Roman" w:cs="Times New Roman"/>
          <w:szCs w:val="24"/>
        </w:rPr>
        <w:t>μέλη να</w:t>
      </w:r>
      <w:r>
        <w:rPr>
          <w:rFonts w:eastAsia="Times New Roman" w:cs="Times New Roman"/>
          <w:szCs w:val="24"/>
        </w:rPr>
        <w:t xml:space="preserve"> ακολουθήσουν μια απόφαση και η παράβα</w:t>
      </w:r>
      <w:r w:rsidRPr="006C1F9A">
        <w:rPr>
          <w:rFonts w:eastAsia="Times New Roman" w:cs="Times New Roman"/>
          <w:szCs w:val="24"/>
        </w:rPr>
        <w:t>ση της συγκεκριμένης απόφασης</w:t>
      </w:r>
      <w:r>
        <w:rPr>
          <w:rFonts w:eastAsia="Times New Roman" w:cs="Times New Roman"/>
          <w:szCs w:val="24"/>
        </w:rPr>
        <w:t>,</w:t>
      </w:r>
      <w:r w:rsidRPr="006C1F9A">
        <w:rPr>
          <w:rFonts w:eastAsia="Times New Roman" w:cs="Times New Roman"/>
          <w:szCs w:val="24"/>
        </w:rPr>
        <w:t xml:space="preserve"> της κοινής </w:t>
      </w:r>
      <w:r>
        <w:rPr>
          <w:rFonts w:eastAsia="Times New Roman" w:cs="Times New Roman"/>
          <w:szCs w:val="24"/>
        </w:rPr>
        <w:t>θέσης</w:t>
      </w:r>
      <w:r w:rsidRPr="006C1F9A">
        <w:rPr>
          <w:rFonts w:eastAsia="Times New Roman" w:cs="Times New Roman"/>
          <w:szCs w:val="24"/>
        </w:rPr>
        <w:t xml:space="preserve"> πιο συγκεκριμένα</w:t>
      </w:r>
      <w:r>
        <w:rPr>
          <w:rFonts w:eastAsia="Times New Roman" w:cs="Times New Roman"/>
          <w:szCs w:val="24"/>
        </w:rPr>
        <w:t>,</w:t>
      </w:r>
      <w:r w:rsidRPr="006C1F9A">
        <w:rPr>
          <w:rFonts w:eastAsia="Times New Roman" w:cs="Times New Roman"/>
          <w:szCs w:val="24"/>
        </w:rPr>
        <w:t xml:space="preserve"> οδηγεί σε παραβάσεις της </w:t>
      </w:r>
      <w:r>
        <w:rPr>
          <w:rFonts w:eastAsia="Times New Roman" w:cs="Times New Roman"/>
          <w:szCs w:val="24"/>
        </w:rPr>
        <w:t>σ</w:t>
      </w:r>
      <w:r w:rsidRPr="006C1F9A">
        <w:rPr>
          <w:rFonts w:eastAsia="Times New Roman" w:cs="Times New Roman"/>
          <w:szCs w:val="24"/>
        </w:rPr>
        <w:t>υνθήκης</w:t>
      </w:r>
      <w:r>
        <w:rPr>
          <w:rFonts w:eastAsia="Times New Roman" w:cs="Times New Roman"/>
          <w:szCs w:val="24"/>
        </w:rPr>
        <w:t>,</w:t>
      </w:r>
      <w:r w:rsidRPr="006C1F9A">
        <w:rPr>
          <w:rFonts w:eastAsia="Times New Roman" w:cs="Times New Roman"/>
          <w:szCs w:val="24"/>
        </w:rPr>
        <w:t xml:space="preserve"> που σημαίνει ότι μπορούμε να φτάσουμε </w:t>
      </w:r>
      <w:r>
        <w:rPr>
          <w:rFonts w:eastAsia="Times New Roman" w:cs="Times New Roman"/>
          <w:szCs w:val="24"/>
        </w:rPr>
        <w:t>και στο</w:t>
      </w:r>
      <w:r w:rsidRPr="006C1F9A">
        <w:rPr>
          <w:rFonts w:eastAsia="Times New Roman" w:cs="Times New Roman"/>
          <w:szCs w:val="24"/>
        </w:rPr>
        <w:t xml:space="preserve"> Ευρωπαϊκό Δικαστήριο</w:t>
      </w:r>
      <w:r>
        <w:rPr>
          <w:rFonts w:eastAsia="Times New Roman" w:cs="Times New Roman"/>
          <w:szCs w:val="24"/>
        </w:rPr>
        <w:t>.</w:t>
      </w:r>
      <w:r w:rsidRPr="006C1F9A">
        <w:rPr>
          <w:rFonts w:eastAsia="Times New Roman" w:cs="Times New Roman"/>
          <w:szCs w:val="24"/>
        </w:rPr>
        <w:t xml:space="preserve"> </w:t>
      </w:r>
      <w:r w:rsidRPr="006C1F9A">
        <w:rPr>
          <w:rFonts w:eastAsia="Times New Roman" w:cs="Times New Roman"/>
          <w:szCs w:val="24"/>
        </w:rPr>
        <w:t xml:space="preserve">Εκεί </w:t>
      </w:r>
      <w:r>
        <w:rPr>
          <w:rFonts w:eastAsia="Times New Roman" w:cs="Times New Roman"/>
          <w:szCs w:val="24"/>
        </w:rPr>
        <w:t>έχουμε τον πρώτο εκτροχιασμό.</w:t>
      </w:r>
      <w:r w:rsidRPr="006C1F9A">
        <w:rPr>
          <w:rFonts w:eastAsia="Times New Roman" w:cs="Times New Roman"/>
          <w:szCs w:val="24"/>
        </w:rPr>
        <w:t xml:space="preserve"> </w:t>
      </w:r>
    </w:p>
    <w:p w14:paraId="2ED8B8C8" w14:textId="77777777" w:rsidR="00C647AD" w:rsidRDefault="00D506E1">
      <w:pPr>
        <w:spacing w:after="0" w:line="600" w:lineRule="auto"/>
        <w:ind w:firstLine="720"/>
        <w:jc w:val="both"/>
        <w:rPr>
          <w:rFonts w:eastAsia="Times New Roman" w:cs="Times New Roman"/>
          <w:szCs w:val="24"/>
        </w:rPr>
      </w:pPr>
      <w:r w:rsidRPr="006C1F9A">
        <w:rPr>
          <w:rFonts w:eastAsia="Times New Roman" w:cs="Times New Roman"/>
          <w:szCs w:val="24"/>
        </w:rPr>
        <w:t>Και εκτροχιασμοί συνεχίζουν</w:t>
      </w:r>
      <w:r>
        <w:rPr>
          <w:rFonts w:eastAsia="Times New Roman" w:cs="Times New Roman"/>
          <w:szCs w:val="24"/>
        </w:rPr>
        <w:t>.</w:t>
      </w:r>
      <w:r w:rsidRPr="006C1F9A">
        <w:rPr>
          <w:rFonts w:eastAsia="Times New Roman" w:cs="Times New Roman"/>
          <w:szCs w:val="24"/>
        </w:rPr>
        <w:t xml:space="preserve"> Φτάνουμε το</w:t>
      </w:r>
      <w:r>
        <w:rPr>
          <w:rFonts w:eastAsia="Times New Roman" w:cs="Times New Roman"/>
          <w:szCs w:val="24"/>
        </w:rPr>
        <w:t>ν</w:t>
      </w:r>
      <w:r w:rsidRPr="006C1F9A">
        <w:rPr>
          <w:rFonts w:eastAsia="Times New Roman" w:cs="Times New Roman"/>
          <w:szCs w:val="24"/>
        </w:rPr>
        <w:t xml:space="preserve"> Δεκέμβριο του 2002 </w:t>
      </w:r>
      <w:r>
        <w:rPr>
          <w:rFonts w:eastAsia="Times New Roman" w:cs="Times New Roman"/>
          <w:szCs w:val="24"/>
        </w:rPr>
        <w:t xml:space="preserve">εκεί έχουμε </w:t>
      </w:r>
      <w:r w:rsidRPr="006C1F9A">
        <w:rPr>
          <w:rFonts w:eastAsia="Times New Roman" w:cs="Times New Roman"/>
          <w:szCs w:val="24"/>
        </w:rPr>
        <w:t xml:space="preserve">λήξη της </w:t>
      </w:r>
      <w:r>
        <w:rPr>
          <w:rFonts w:eastAsia="Times New Roman" w:cs="Times New Roman"/>
          <w:szCs w:val="24"/>
        </w:rPr>
        <w:t>Ε</w:t>
      </w:r>
      <w:r>
        <w:rPr>
          <w:rFonts w:eastAsia="Times New Roman" w:cs="Times New Roman"/>
          <w:szCs w:val="24"/>
        </w:rPr>
        <w:t xml:space="preserve">νδιάμεσης </w:t>
      </w:r>
      <w:r>
        <w:rPr>
          <w:rFonts w:eastAsia="Times New Roman" w:cs="Times New Roman"/>
          <w:szCs w:val="24"/>
        </w:rPr>
        <w:t>Σ</w:t>
      </w:r>
      <w:r>
        <w:rPr>
          <w:rFonts w:eastAsia="Times New Roman" w:cs="Times New Roman"/>
          <w:szCs w:val="24"/>
        </w:rPr>
        <w:t xml:space="preserve">υμφωνίας. Η </w:t>
      </w:r>
      <w:r>
        <w:rPr>
          <w:rFonts w:eastAsia="Times New Roman" w:cs="Times New Roman"/>
          <w:szCs w:val="24"/>
        </w:rPr>
        <w:t>Ε</w:t>
      </w:r>
      <w:r>
        <w:rPr>
          <w:rFonts w:eastAsia="Times New Roman" w:cs="Times New Roman"/>
          <w:szCs w:val="24"/>
        </w:rPr>
        <w:t>νδιάμεση</w:t>
      </w:r>
      <w:r w:rsidRPr="006C1F9A">
        <w:rPr>
          <w:rFonts w:eastAsia="Times New Roman" w:cs="Times New Roman"/>
          <w:szCs w:val="24"/>
        </w:rPr>
        <w:t xml:space="preserve"> </w:t>
      </w:r>
      <w:r>
        <w:rPr>
          <w:rFonts w:eastAsia="Times New Roman" w:cs="Times New Roman"/>
          <w:szCs w:val="24"/>
        </w:rPr>
        <w:t>Σ</w:t>
      </w:r>
      <w:r w:rsidRPr="006C1F9A">
        <w:rPr>
          <w:rFonts w:eastAsia="Times New Roman" w:cs="Times New Roman"/>
          <w:szCs w:val="24"/>
        </w:rPr>
        <w:t>υμφωνία δεν τηρείται</w:t>
      </w:r>
      <w:r>
        <w:rPr>
          <w:rFonts w:eastAsia="Times New Roman" w:cs="Times New Roman"/>
          <w:szCs w:val="24"/>
        </w:rPr>
        <w:t>.</w:t>
      </w:r>
      <w:r w:rsidRPr="006C1F9A">
        <w:rPr>
          <w:rFonts w:eastAsia="Times New Roman" w:cs="Times New Roman"/>
          <w:szCs w:val="24"/>
        </w:rPr>
        <w:t xml:space="preserve"> Υπάρχουν πολλοί όροι</w:t>
      </w:r>
      <w:r>
        <w:rPr>
          <w:rFonts w:eastAsia="Times New Roman" w:cs="Times New Roman"/>
          <w:szCs w:val="24"/>
        </w:rPr>
        <w:t>,</w:t>
      </w:r>
      <w:r w:rsidRPr="006C1F9A">
        <w:rPr>
          <w:rFonts w:eastAsia="Times New Roman" w:cs="Times New Roman"/>
          <w:szCs w:val="24"/>
        </w:rPr>
        <w:t xml:space="preserve"> </w:t>
      </w:r>
      <w:r>
        <w:rPr>
          <w:rFonts w:eastAsia="Times New Roman" w:cs="Times New Roman"/>
          <w:szCs w:val="24"/>
        </w:rPr>
        <w:t xml:space="preserve">που </w:t>
      </w:r>
      <w:r w:rsidRPr="006C1F9A">
        <w:rPr>
          <w:rFonts w:eastAsia="Times New Roman" w:cs="Times New Roman"/>
          <w:szCs w:val="24"/>
        </w:rPr>
        <w:t>παραβιάζονται</w:t>
      </w:r>
      <w:r>
        <w:rPr>
          <w:rFonts w:eastAsia="Times New Roman" w:cs="Times New Roman"/>
          <w:szCs w:val="24"/>
        </w:rPr>
        <w:t>,</w:t>
      </w:r>
      <w:r w:rsidRPr="006C1F9A">
        <w:rPr>
          <w:rFonts w:eastAsia="Times New Roman" w:cs="Times New Roman"/>
          <w:szCs w:val="24"/>
        </w:rPr>
        <w:t xml:space="preserve"> πέρα</w:t>
      </w:r>
      <w:r>
        <w:rPr>
          <w:rFonts w:eastAsia="Times New Roman" w:cs="Times New Roman"/>
          <w:szCs w:val="24"/>
        </w:rPr>
        <w:t>ν</w:t>
      </w:r>
      <w:r w:rsidRPr="006C1F9A">
        <w:rPr>
          <w:rFonts w:eastAsia="Times New Roman" w:cs="Times New Roman"/>
          <w:szCs w:val="24"/>
        </w:rPr>
        <w:t xml:space="preserve"> του </w:t>
      </w:r>
      <w:r>
        <w:rPr>
          <w:rFonts w:eastAsia="Times New Roman" w:cs="Times New Roman"/>
          <w:szCs w:val="24"/>
        </w:rPr>
        <w:t>όρου</w:t>
      </w:r>
      <w:r w:rsidRPr="006C1F9A">
        <w:rPr>
          <w:rFonts w:eastAsia="Times New Roman" w:cs="Times New Roman"/>
          <w:szCs w:val="24"/>
        </w:rPr>
        <w:t xml:space="preserve"> περί του ονόματος</w:t>
      </w:r>
      <w:r>
        <w:rPr>
          <w:rFonts w:eastAsia="Times New Roman" w:cs="Times New Roman"/>
          <w:szCs w:val="24"/>
        </w:rPr>
        <w:t xml:space="preserve">. </w:t>
      </w:r>
      <w:r>
        <w:rPr>
          <w:rFonts w:eastAsia="Times New Roman" w:cs="Times New Roman"/>
          <w:szCs w:val="24"/>
        </w:rPr>
        <w:t>Τ</w:t>
      </w:r>
      <w:r w:rsidRPr="006C1F9A">
        <w:rPr>
          <w:rFonts w:eastAsia="Times New Roman" w:cs="Times New Roman"/>
          <w:szCs w:val="24"/>
        </w:rPr>
        <w:t xml:space="preserve">ον </w:t>
      </w:r>
      <w:r>
        <w:rPr>
          <w:rFonts w:eastAsia="Times New Roman" w:cs="Times New Roman"/>
          <w:szCs w:val="24"/>
        </w:rPr>
        <w:t>Μάιο</w:t>
      </w:r>
      <w:r w:rsidRPr="006C1F9A">
        <w:rPr>
          <w:rFonts w:eastAsia="Times New Roman" w:cs="Times New Roman"/>
          <w:szCs w:val="24"/>
        </w:rPr>
        <w:t xml:space="preserve"> του 2003 έρχονται τα Σκόπια να ζητήσουν </w:t>
      </w:r>
      <w:r>
        <w:rPr>
          <w:rFonts w:eastAsia="Times New Roman" w:cs="Times New Roman"/>
          <w:szCs w:val="24"/>
        </w:rPr>
        <w:t>σ</w:t>
      </w:r>
      <w:r w:rsidRPr="006C1F9A">
        <w:rPr>
          <w:rFonts w:eastAsia="Times New Roman" w:cs="Times New Roman"/>
          <w:szCs w:val="24"/>
        </w:rPr>
        <w:t xml:space="preserve">υμφωνία </w:t>
      </w:r>
      <w:r>
        <w:rPr>
          <w:rFonts w:eastAsia="Times New Roman" w:cs="Times New Roman"/>
          <w:szCs w:val="24"/>
        </w:rPr>
        <w:t>σ</w:t>
      </w:r>
      <w:r w:rsidRPr="006C1F9A">
        <w:rPr>
          <w:rFonts w:eastAsia="Times New Roman" w:cs="Times New Roman"/>
          <w:szCs w:val="24"/>
        </w:rPr>
        <w:t>ύνδεσης στο πλαίσιο των σχέσεων Δυτικών Β</w:t>
      </w:r>
      <w:r>
        <w:rPr>
          <w:rFonts w:eastAsia="Times New Roman" w:cs="Times New Roman"/>
          <w:szCs w:val="24"/>
        </w:rPr>
        <w:t xml:space="preserve">αλκανίων με την Ευρωπαϊκή Ένωση, </w:t>
      </w:r>
      <w:r w:rsidRPr="006C1F9A">
        <w:rPr>
          <w:rFonts w:eastAsia="Times New Roman" w:cs="Times New Roman"/>
          <w:szCs w:val="24"/>
        </w:rPr>
        <w:t>ως πρώτ</w:t>
      </w:r>
      <w:r>
        <w:rPr>
          <w:rFonts w:eastAsia="Times New Roman" w:cs="Times New Roman"/>
          <w:szCs w:val="24"/>
        </w:rPr>
        <w:t>ο</w:t>
      </w:r>
      <w:r w:rsidRPr="006C1F9A">
        <w:rPr>
          <w:rFonts w:eastAsia="Times New Roman" w:cs="Times New Roman"/>
          <w:szCs w:val="24"/>
        </w:rPr>
        <w:t xml:space="preserve"> κράτος </w:t>
      </w:r>
      <w:r>
        <w:rPr>
          <w:rFonts w:eastAsia="Times New Roman" w:cs="Times New Roman"/>
          <w:szCs w:val="24"/>
        </w:rPr>
        <w:t xml:space="preserve">των </w:t>
      </w:r>
      <w:r w:rsidRPr="006C1F9A">
        <w:rPr>
          <w:rFonts w:eastAsia="Times New Roman" w:cs="Times New Roman"/>
          <w:szCs w:val="24"/>
        </w:rPr>
        <w:t>Δυτικών Βαλκανίων</w:t>
      </w:r>
      <w:r>
        <w:rPr>
          <w:rFonts w:eastAsia="Times New Roman" w:cs="Times New Roman"/>
          <w:szCs w:val="24"/>
        </w:rPr>
        <w:t>.</w:t>
      </w:r>
      <w:r w:rsidRPr="006C1F9A">
        <w:rPr>
          <w:rFonts w:eastAsia="Times New Roman" w:cs="Times New Roman"/>
          <w:szCs w:val="24"/>
        </w:rPr>
        <w:t xml:space="preserve"> Και αντί να έρθει η Ελληνική Κυβέρνηση τότε και να </w:t>
      </w:r>
      <w:r>
        <w:rPr>
          <w:rFonts w:eastAsia="Times New Roman" w:cs="Times New Roman"/>
          <w:szCs w:val="24"/>
        </w:rPr>
        <w:t>πει: Κύριοι,</w:t>
      </w:r>
      <w:r w:rsidRPr="006C1F9A">
        <w:rPr>
          <w:rFonts w:eastAsia="Times New Roman" w:cs="Times New Roman"/>
          <w:szCs w:val="24"/>
        </w:rPr>
        <w:t xml:space="preserve"> δεν τηρή</w:t>
      </w:r>
      <w:r w:rsidRPr="006C1F9A">
        <w:rPr>
          <w:rFonts w:eastAsia="Times New Roman" w:cs="Times New Roman"/>
          <w:szCs w:val="24"/>
        </w:rPr>
        <w:lastRenderedPageBreak/>
        <w:t xml:space="preserve">σατε τη </w:t>
      </w:r>
      <w:r>
        <w:rPr>
          <w:rFonts w:eastAsia="Times New Roman" w:cs="Times New Roman"/>
          <w:szCs w:val="24"/>
        </w:rPr>
        <w:t>σ</w:t>
      </w:r>
      <w:r w:rsidRPr="006C1F9A">
        <w:rPr>
          <w:rFonts w:eastAsia="Times New Roman" w:cs="Times New Roman"/>
          <w:szCs w:val="24"/>
        </w:rPr>
        <w:t>υμφωνία</w:t>
      </w:r>
      <w:r>
        <w:rPr>
          <w:rFonts w:eastAsia="Times New Roman" w:cs="Times New Roman"/>
          <w:szCs w:val="24"/>
        </w:rPr>
        <w:t>,</w:t>
      </w:r>
      <w:r w:rsidRPr="006C1F9A">
        <w:rPr>
          <w:rFonts w:eastAsia="Times New Roman" w:cs="Times New Roman"/>
          <w:szCs w:val="24"/>
        </w:rPr>
        <w:t xml:space="preserve"> υπάρχουν ανεκπλήρωτοι</w:t>
      </w:r>
      <w:r>
        <w:rPr>
          <w:rFonts w:eastAsia="Times New Roman" w:cs="Times New Roman"/>
          <w:szCs w:val="24"/>
        </w:rPr>
        <w:t xml:space="preserve"> όροι, ά</w:t>
      </w:r>
      <w:r w:rsidRPr="006C1F9A">
        <w:rPr>
          <w:rFonts w:eastAsia="Times New Roman" w:cs="Times New Roman"/>
          <w:szCs w:val="24"/>
        </w:rPr>
        <w:t>ρα δεν μπορούμε να</w:t>
      </w:r>
      <w:r>
        <w:rPr>
          <w:rFonts w:eastAsia="Times New Roman" w:cs="Times New Roman"/>
          <w:szCs w:val="24"/>
        </w:rPr>
        <w:t xml:space="preserve"> κυρώσουμε</w:t>
      </w:r>
      <w:r w:rsidRPr="006C1F9A">
        <w:rPr>
          <w:rFonts w:eastAsia="Times New Roman" w:cs="Times New Roman"/>
          <w:szCs w:val="24"/>
        </w:rPr>
        <w:t xml:space="preserve"> τη </w:t>
      </w:r>
      <w:r>
        <w:rPr>
          <w:rFonts w:eastAsia="Times New Roman" w:cs="Times New Roman"/>
          <w:szCs w:val="24"/>
        </w:rPr>
        <w:t>σ</w:t>
      </w:r>
      <w:r w:rsidRPr="006C1F9A">
        <w:rPr>
          <w:rFonts w:eastAsia="Times New Roman" w:cs="Times New Roman"/>
          <w:szCs w:val="24"/>
        </w:rPr>
        <w:t xml:space="preserve">υμφωνία </w:t>
      </w:r>
      <w:r>
        <w:rPr>
          <w:rFonts w:eastAsia="Times New Roman" w:cs="Times New Roman"/>
          <w:szCs w:val="24"/>
        </w:rPr>
        <w:t>σ</w:t>
      </w:r>
      <w:r w:rsidRPr="006C1F9A">
        <w:rPr>
          <w:rFonts w:eastAsia="Times New Roman" w:cs="Times New Roman"/>
          <w:szCs w:val="24"/>
        </w:rPr>
        <w:t>ύνδεσης</w:t>
      </w:r>
      <w:r>
        <w:rPr>
          <w:rFonts w:eastAsia="Times New Roman" w:cs="Times New Roman"/>
          <w:szCs w:val="24"/>
        </w:rPr>
        <w:t>, ως «έπαινο»</w:t>
      </w:r>
      <w:r w:rsidRPr="006C1F9A">
        <w:rPr>
          <w:rFonts w:eastAsia="Times New Roman" w:cs="Times New Roman"/>
          <w:szCs w:val="24"/>
        </w:rPr>
        <w:t xml:space="preserve"> ερχόμαστε </w:t>
      </w:r>
      <w:r>
        <w:rPr>
          <w:rFonts w:eastAsia="Times New Roman" w:cs="Times New Roman"/>
          <w:szCs w:val="24"/>
        </w:rPr>
        <w:t xml:space="preserve">και κυρώνουμε τη </w:t>
      </w:r>
      <w:r>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t>σ</w:t>
      </w:r>
      <w:r>
        <w:rPr>
          <w:rFonts w:eastAsia="Times New Roman" w:cs="Times New Roman"/>
          <w:szCs w:val="24"/>
        </w:rPr>
        <w:t>ύνδεσης. Ήταν το δε</w:t>
      </w:r>
      <w:r w:rsidRPr="006C1F9A">
        <w:rPr>
          <w:rFonts w:eastAsia="Times New Roman" w:cs="Times New Roman"/>
          <w:szCs w:val="24"/>
        </w:rPr>
        <w:t>ύτερο μεγάλο τραγικό λάθος.</w:t>
      </w:r>
    </w:p>
    <w:p w14:paraId="2ED8B8C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τρίτο λάθος –δεν μπορώ να επεκταθώ- είναι ένα λάθος</w:t>
      </w:r>
      <w:r w:rsidRPr="005218CF">
        <w:rPr>
          <w:rFonts w:eastAsia="Times New Roman" w:cs="Times New Roman"/>
          <w:szCs w:val="24"/>
        </w:rPr>
        <w:t>,</w:t>
      </w:r>
      <w:r>
        <w:rPr>
          <w:rFonts w:eastAsia="Times New Roman" w:cs="Times New Roman"/>
          <w:szCs w:val="24"/>
        </w:rPr>
        <w:t xml:space="preserve"> το οποίο εντοπίζεται </w:t>
      </w:r>
      <w:r>
        <w:rPr>
          <w:rFonts w:eastAsia="Times New Roman" w:cs="Times New Roman"/>
          <w:szCs w:val="24"/>
        </w:rPr>
        <w:t>στη δικαστική διαδικασία που είχαμε εμπλακεί το 1994 με αφορμή το εμπάργκο, όπου δεν αξιοποίησε η ελληνική εξωτερική πολιτική τις θετικές εισηγήσεις του Εισαγγελέα του Ευρωπαϊκού Δικαστηρίου και του Εισηγητή του Ευρωπαϊκού Δικαστηρίου</w:t>
      </w:r>
      <w:r>
        <w:rPr>
          <w:rFonts w:eastAsia="Times New Roman" w:cs="Times New Roman"/>
          <w:szCs w:val="24"/>
        </w:rPr>
        <w:t>,</w:t>
      </w:r>
      <w:r>
        <w:rPr>
          <w:rFonts w:eastAsia="Times New Roman" w:cs="Times New Roman"/>
          <w:szCs w:val="24"/>
        </w:rPr>
        <w:t xml:space="preserve"> που ήταν υπέρ των ελ</w:t>
      </w:r>
      <w:r>
        <w:rPr>
          <w:rFonts w:eastAsia="Times New Roman" w:cs="Times New Roman"/>
          <w:szCs w:val="24"/>
        </w:rPr>
        <w:t xml:space="preserve">ληνικών θέσεων. Δεν έχει σημασία που δεν υπήρχε απόφαση του </w:t>
      </w:r>
      <w:r>
        <w:rPr>
          <w:rFonts w:eastAsia="Times New Roman" w:cs="Times New Roman"/>
          <w:szCs w:val="24"/>
        </w:rPr>
        <w:t>δ</w:t>
      </w:r>
      <w:r>
        <w:rPr>
          <w:rFonts w:eastAsia="Times New Roman" w:cs="Times New Roman"/>
          <w:szCs w:val="24"/>
        </w:rPr>
        <w:t xml:space="preserve">ικαστηρίου, γιατί πήρε πίσω η Ευρωπαϊκή Επιτροπή το κατηγορητήριό της, τις κατηγορίες της. Σημασία έχει, όμως, ότι είχαμε δύο κείμενα, τα οποία θα μπορούσαν να χρησιμοποιηθούν στην </w:t>
      </w:r>
      <w:r>
        <w:rPr>
          <w:rFonts w:eastAsia="Times New Roman" w:cs="Times New Roman"/>
          <w:szCs w:val="24"/>
        </w:rPr>
        <w:t>Ε</w:t>
      </w:r>
      <w:r>
        <w:rPr>
          <w:rFonts w:eastAsia="Times New Roman" w:cs="Times New Roman"/>
          <w:szCs w:val="24"/>
        </w:rPr>
        <w:t xml:space="preserve">νδιάμεση </w:t>
      </w:r>
      <w:r>
        <w:rPr>
          <w:rFonts w:eastAsia="Times New Roman" w:cs="Times New Roman"/>
          <w:szCs w:val="24"/>
        </w:rPr>
        <w:t>Σ</w:t>
      </w:r>
      <w:r>
        <w:rPr>
          <w:rFonts w:eastAsia="Times New Roman" w:cs="Times New Roman"/>
          <w:szCs w:val="24"/>
        </w:rPr>
        <w:t>υμφ</w:t>
      </w:r>
      <w:r>
        <w:rPr>
          <w:rFonts w:eastAsia="Times New Roman" w:cs="Times New Roman"/>
          <w:szCs w:val="24"/>
        </w:rPr>
        <w:t xml:space="preserve">ωνία και να είχαμε άλλα αποτελέσματα. </w:t>
      </w:r>
    </w:p>
    <w:p w14:paraId="2ED8B8C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Αυτά ενδεικτικά</w:t>
      </w:r>
      <w:r>
        <w:rPr>
          <w:rFonts w:eastAsia="Times New Roman" w:cs="Times New Roman"/>
          <w:szCs w:val="24"/>
        </w:rPr>
        <w:t>,</w:t>
      </w:r>
      <w:r>
        <w:rPr>
          <w:rFonts w:eastAsia="Times New Roman" w:cs="Times New Roman"/>
          <w:szCs w:val="24"/>
        </w:rPr>
        <w:t xml:space="preserve"> ως λάθη. Και όταν έχουμε τέτοια σωρεία λαθών, αγαπητοί μου συνάδελφοι, πουθενά στον πλανήτη δεν μπορούμε να πιάσουμε τη βέλτιστη λύση που επιθυμούμε στα πλαίσια της στρατηγικής μας.</w:t>
      </w:r>
    </w:p>
    <w:p w14:paraId="2ED8B8C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2ED8B8CC" w14:textId="77777777" w:rsidR="00C647AD" w:rsidRDefault="00D506E1">
      <w:pPr>
        <w:tabs>
          <w:tab w:val="left" w:pos="2820"/>
        </w:tabs>
        <w:spacing w:after="0" w:line="600" w:lineRule="auto"/>
        <w:ind w:firstLine="720"/>
        <w:jc w:val="both"/>
        <w:rPr>
          <w:rFonts w:eastAsia="Times New Roman"/>
          <w:szCs w:val="24"/>
        </w:rPr>
      </w:pPr>
      <w:r>
        <w:rPr>
          <w:rFonts w:eastAsia="Times New Roman" w:cs="Times New Roman"/>
          <w:szCs w:val="24"/>
        </w:rPr>
        <w:t xml:space="preserve">(Στο </w:t>
      </w:r>
      <w:r>
        <w:rPr>
          <w:rFonts w:eastAsia="Times New Roman" w:cs="Times New Roman"/>
          <w:szCs w:val="24"/>
        </w:rPr>
        <w:t>σημείο αυτό ο Βουλευτής κ. Δημήτριος Μάρδας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D8B8CD"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8CE" w14:textId="77777777" w:rsidR="00C647AD" w:rsidRDefault="00D506E1">
      <w:pPr>
        <w:spacing w:after="0" w:line="600" w:lineRule="auto"/>
        <w:ind w:firstLine="720"/>
        <w:jc w:val="both"/>
        <w:rPr>
          <w:rFonts w:eastAsia="Times New Roman" w:cs="Times New Roman"/>
          <w:szCs w:val="24"/>
        </w:rPr>
      </w:pPr>
      <w:r w:rsidRPr="00543092">
        <w:rPr>
          <w:rFonts w:eastAsia="Times New Roman" w:cs="Times New Roman"/>
          <w:b/>
          <w:szCs w:val="24"/>
        </w:rPr>
        <w:t>ΠΡΟΕΔ</w:t>
      </w:r>
      <w:r w:rsidRPr="00543092">
        <w:rPr>
          <w:rFonts w:eastAsia="Times New Roman" w:cs="Times New Roman"/>
          <w:b/>
          <w:szCs w:val="24"/>
        </w:rPr>
        <w:t xml:space="preserve">ΡΕΥΩΝ (Δημήτριος Κρεμαστινός): </w:t>
      </w:r>
      <w:r>
        <w:rPr>
          <w:rFonts w:eastAsia="Times New Roman" w:cs="Times New Roman"/>
          <w:szCs w:val="24"/>
        </w:rPr>
        <w:t>Ευχαριστώ κι εγώ, κύριε Μάρδα.</w:t>
      </w:r>
    </w:p>
    <w:p w14:paraId="2ED8B8C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Τον λόγο έχει η Υπουργός Εργασίας, Κοινωνικής Ασφάλισης και Κοινωνικής Αλληλεγγύης</w:t>
      </w:r>
      <w:r>
        <w:rPr>
          <w:rFonts w:eastAsia="Times New Roman" w:cs="Times New Roman"/>
          <w:szCs w:val="24"/>
        </w:rPr>
        <w:t xml:space="preserve"> κ. Αχτσιόγλου</w:t>
      </w:r>
      <w:r>
        <w:rPr>
          <w:rFonts w:eastAsia="Times New Roman" w:cs="Times New Roman"/>
          <w:szCs w:val="24"/>
        </w:rPr>
        <w:t xml:space="preserve">. </w:t>
      </w:r>
    </w:p>
    <w:p w14:paraId="2ED8B8D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Παρακαλώ, κυρία Αχτσιόγλου, έχετε τον λόγο για έξι λεπτά.</w:t>
      </w:r>
    </w:p>
    <w:p w14:paraId="2ED8B8D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ΕΦΗ </w:t>
      </w:r>
      <w:r>
        <w:rPr>
          <w:rFonts w:eastAsia="Times New Roman" w:cs="Times New Roman"/>
          <w:b/>
          <w:szCs w:val="24"/>
        </w:rPr>
        <w:t>ΑΧΤΣΙΟΓΛΟΥ (Υπουργός Εργασίας, Κο</w:t>
      </w:r>
      <w:r>
        <w:rPr>
          <w:rFonts w:eastAsia="Times New Roman" w:cs="Times New Roman"/>
          <w:b/>
          <w:szCs w:val="24"/>
        </w:rPr>
        <w:t xml:space="preserve">ινωνικής Ασφάλισης και Κοινωνικής Αλληλεγγύης): </w:t>
      </w:r>
      <w:r>
        <w:rPr>
          <w:rFonts w:eastAsia="Times New Roman" w:cs="Times New Roman"/>
          <w:szCs w:val="24"/>
        </w:rPr>
        <w:t>Ευχαριστώ, κύριε Πρόεδρε.</w:t>
      </w:r>
    </w:p>
    <w:p w14:paraId="2ED8B8D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Κοινοβούλιο καλείται σήμερα να επικυρώσει τη Συμφωνία των Πρεσπών, μια συμφωνία αποτέλεσμα πολύμηνων διαπραγματεύσεων, η οποία κλείνει ο</w:t>
      </w:r>
      <w:r>
        <w:rPr>
          <w:rFonts w:eastAsia="Times New Roman" w:cs="Times New Roman"/>
          <w:szCs w:val="24"/>
        </w:rPr>
        <w:lastRenderedPageBreak/>
        <w:t>ριστικά μια αν</w:t>
      </w:r>
      <w:r>
        <w:rPr>
          <w:rFonts w:eastAsia="Times New Roman" w:cs="Times New Roman"/>
          <w:szCs w:val="24"/>
        </w:rPr>
        <w:t xml:space="preserve">οιχτή πληγή, μια ιστορική εκκρεμότητα, που ταλάνιζε τις δύο χώρες και τη χώρα μας για περισσότερα από είκοσι έξι χρόνια. </w:t>
      </w:r>
    </w:p>
    <w:p w14:paraId="2ED8B8D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Τα δύο-τρία επιχειρήματα που προβάλλονται από όσους αρνούνται τη </w:t>
      </w:r>
      <w:r>
        <w:rPr>
          <w:rFonts w:eastAsia="Times New Roman" w:cs="Times New Roman"/>
          <w:szCs w:val="24"/>
        </w:rPr>
        <w:t>σ</w:t>
      </w:r>
      <w:r>
        <w:rPr>
          <w:rFonts w:eastAsia="Times New Roman" w:cs="Times New Roman"/>
          <w:szCs w:val="24"/>
        </w:rPr>
        <w:t>υμφωνία έχουν ήδη απαντηθεί και αποδομηθεί, νομίζω, από πολλούς Βουλ</w:t>
      </w:r>
      <w:r>
        <w:rPr>
          <w:rFonts w:eastAsia="Times New Roman" w:cs="Times New Roman"/>
          <w:szCs w:val="24"/>
        </w:rPr>
        <w:t>ευτές</w:t>
      </w:r>
      <w:r>
        <w:rPr>
          <w:rFonts w:eastAsia="Times New Roman" w:cs="Times New Roman"/>
          <w:szCs w:val="24"/>
        </w:rPr>
        <w:t>,</w:t>
      </w:r>
      <w:r>
        <w:rPr>
          <w:rFonts w:eastAsia="Times New Roman" w:cs="Times New Roman"/>
          <w:szCs w:val="24"/>
        </w:rPr>
        <w:t xml:space="preserve"> που μίλησαν σε αυτή την Αίθουσα: τόσο το επιχείρημα αναφορικά με την εθνότητα, για την οποία κανένα λόγο δεν κάνει η </w:t>
      </w:r>
      <w:r>
        <w:rPr>
          <w:rFonts w:eastAsia="Times New Roman" w:cs="Times New Roman"/>
          <w:szCs w:val="24"/>
        </w:rPr>
        <w:t>σ</w:t>
      </w:r>
      <w:r>
        <w:rPr>
          <w:rFonts w:eastAsia="Times New Roman" w:cs="Times New Roman"/>
          <w:szCs w:val="24"/>
        </w:rPr>
        <w:t>υμφωνία -δεν θα μπορούσε εξάλλου κατά το Διεθνές Δίκαιο- όσο και για το ζήτημα της γλώσσας, όσο και το ζήτημα της ελληνικής πολιτισ</w:t>
      </w:r>
      <w:r>
        <w:rPr>
          <w:rFonts w:eastAsia="Times New Roman" w:cs="Times New Roman"/>
          <w:szCs w:val="24"/>
        </w:rPr>
        <w:t xml:space="preserve">τικής κληρονομιάς και ιστορίας, η οποία προστατεύεται απολύτως με ρητό και κατηγορηματικό τρόπο από τη </w:t>
      </w:r>
      <w:r>
        <w:rPr>
          <w:rFonts w:eastAsia="Times New Roman" w:cs="Times New Roman"/>
          <w:szCs w:val="24"/>
        </w:rPr>
        <w:t>σ</w:t>
      </w:r>
      <w:r>
        <w:rPr>
          <w:rFonts w:eastAsia="Times New Roman" w:cs="Times New Roman"/>
          <w:szCs w:val="24"/>
        </w:rPr>
        <w:t>υμφωνία. Δεν θα σταθώ, επομένως, στα επιχειρήματα αυτά και γιατί έχουν αποδομηθεί, αλλά και γιατί</w:t>
      </w:r>
      <w:r>
        <w:rPr>
          <w:rFonts w:eastAsia="Times New Roman" w:cs="Times New Roman"/>
          <w:szCs w:val="24"/>
        </w:rPr>
        <w:t>,</w:t>
      </w:r>
      <w:r>
        <w:rPr>
          <w:rFonts w:eastAsia="Times New Roman" w:cs="Times New Roman"/>
          <w:szCs w:val="24"/>
        </w:rPr>
        <w:t xml:space="preserve"> κατά τη γνώμη μου</w:t>
      </w:r>
      <w:r>
        <w:rPr>
          <w:rFonts w:eastAsia="Times New Roman" w:cs="Times New Roman"/>
          <w:szCs w:val="24"/>
        </w:rPr>
        <w:t>,</w:t>
      </w:r>
      <w:r>
        <w:rPr>
          <w:rFonts w:eastAsia="Times New Roman" w:cs="Times New Roman"/>
          <w:szCs w:val="24"/>
        </w:rPr>
        <w:t xml:space="preserve"> αυτά τα επιχειρήματα δεν αποτελούν</w:t>
      </w:r>
      <w:r>
        <w:rPr>
          <w:rFonts w:eastAsia="Times New Roman" w:cs="Times New Roman"/>
          <w:szCs w:val="24"/>
        </w:rPr>
        <w:t xml:space="preserve"> παρά προφάσεις</w:t>
      </w:r>
      <w:r>
        <w:rPr>
          <w:rFonts w:eastAsia="Times New Roman" w:cs="Times New Roman"/>
          <w:szCs w:val="24"/>
        </w:rPr>
        <w:t>,</w:t>
      </w:r>
      <w:r>
        <w:rPr>
          <w:rFonts w:eastAsia="Times New Roman" w:cs="Times New Roman"/>
          <w:szCs w:val="24"/>
        </w:rPr>
        <w:t xml:space="preserve"> που επιχειρούν να σκιάσουν την πολιτική ουσία</w:t>
      </w:r>
      <w:r>
        <w:rPr>
          <w:rFonts w:eastAsia="Times New Roman" w:cs="Times New Roman"/>
          <w:szCs w:val="24"/>
        </w:rPr>
        <w:t>,</w:t>
      </w:r>
      <w:r>
        <w:rPr>
          <w:rFonts w:eastAsia="Times New Roman" w:cs="Times New Roman"/>
          <w:szCs w:val="24"/>
        </w:rPr>
        <w:t xml:space="preserve"> που βρίσκεται αλλού. </w:t>
      </w:r>
    </w:p>
    <w:p w14:paraId="2ED8B8D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στις μεγάλες, ιστορικού χαρακτήρα τομές είναι ψέμα ότι επικρατεί ομοθυμία και ομοψυχία. Και αυτό συμβαίνει διότι πάντα οι δυνάμεις της συντήρ</w:t>
      </w:r>
      <w:r>
        <w:rPr>
          <w:rFonts w:eastAsia="Times New Roman" w:cs="Times New Roman"/>
          <w:szCs w:val="24"/>
        </w:rPr>
        <w:t xml:space="preserve">ησης, της </w:t>
      </w:r>
      <w:r>
        <w:rPr>
          <w:rFonts w:eastAsia="Times New Roman" w:cs="Times New Roman"/>
          <w:szCs w:val="24"/>
        </w:rPr>
        <w:lastRenderedPageBreak/>
        <w:t xml:space="preserve">διατήρησης της υπάρχουσας κατάστασης, θα στηλώνουν τα πόδια. Θα καλούν να μην αλλάξουμε τίποτα, θα κουνάνε το δάχτυλο στο μέλλον </w:t>
      </w:r>
      <w:r>
        <w:rPr>
          <w:rFonts w:eastAsia="Times New Roman" w:cs="Times New Roman"/>
          <w:szCs w:val="24"/>
        </w:rPr>
        <w:t>«</w:t>
      </w:r>
      <w:r>
        <w:rPr>
          <w:rFonts w:eastAsia="Times New Roman" w:cs="Times New Roman"/>
          <w:szCs w:val="24"/>
        </w:rPr>
        <w:t>που προμηνύει συμφορές</w:t>
      </w:r>
      <w:r>
        <w:rPr>
          <w:rFonts w:eastAsia="Times New Roman" w:cs="Times New Roman"/>
          <w:szCs w:val="24"/>
        </w:rPr>
        <w:t>»</w:t>
      </w:r>
      <w:r>
        <w:rPr>
          <w:rFonts w:eastAsia="Times New Roman" w:cs="Times New Roman"/>
          <w:szCs w:val="24"/>
        </w:rPr>
        <w:t>, θα μας καλούν να αφήσουμε τα πράγματα ως έχουν. Ας μένει η εκκρεμότητα, ας προχωρά ο κόσμος</w:t>
      </w:r>
      <w:r>
        <w:rPr>
          <w:rFonts w:eastAsia="Times New Roman" w:cs="Times New Roman"/>
          <w:szCs w:val="24"/>
        </w:rPr>
        <w:t xml:space="preserve"> και εμείς θα βρούμε τις απαντήσεις μας στο ασφαλές καταφύγιο του εθνικού μας μεγαλείου. </w:t>
      </w:r>
    </w:p>
    <w:p w14:paraId="2ED8B8D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ιστορία, όμως, προχωρά μόνο μέσα από τη διαρκή αντίθεση του παλιού κόσμου που πεθαίνει και του νέου κόσμου που πασχίζει να γεννηθεί. Όσοι εχθρεύονται τη Συμφωνία τω</w:t>
      </w:r>
      <w:r>
        <w:rPr>
          <w:rFonts w:eastAsia="Times New Roman" w:cs="Times New Roman"/>
          <w:szCs w:val="24"/>
        </w:rPr>
        <w:t>ν Πρεσπών, ενώ έχουν ενημερωθεί για το περιεχόμενό της, έχουν κάνει τις επιλογές τους. Θέλουν μια Ελλάδα φοβική, μια Ελλάδα περίκλειστη, που θα τρέφεται από τα έτοιμα του ένδοξου παρελθόντος και θα είναι αδύναμη να γράψει στο σήμερα η ίδια τη δική της ιστο</w:t>
      </w:r>
      <w:r>
        <w:rPr>
          <w:rFonts w:eastAsia="Times New Roman" w:cs="Times New Roman"/>
          <w:szCs w:val="24"/>
        </w:rPr>
        <w:t xml:space="preserve">ρία για το μέλλον της. Και μια τέτοια στάση είναι πολλαπλώς επικίνδυνη. </w:t>
      </w:r>
    </w:p>
    <w:p w14:paraId="2ED8B8D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Τα Βαλκάνια δεν πήραν τον καθόλου τιμητικό τίτλο της μπαρουταποθήκης της Ευρώπης τυχαία. Διότι σε αυτή τη γωνιά του κόσμου, στην οποία ανήκουμε και εμείς, ο πλούτος των παραδόσεων, τω</w:t>
      </w:r>
      <w:r>
        <w:rPr>
          <w:rFonts w:eastAsia="Times New Roman" w:cs="Times New Roman"/>
          <w:szCs w:val="24"/>
        </w:rPr>
        <w:t xml:space="preserve">ν καταγωγών, των γλωσσών υπήρξε διαχρονικά </w:t>
      </w:r>
      <w:r>
        <w:rPr>
          <w:rFonts w:eastAsia="Times New Roman" w:cs="Times New Roman"/>
          <w:szCs w:val="24"/>
        </w:rPr>
        <w:lastRenderedPageBreak/>
        <w:t>ευχή και κατάρα. Ευχή</w:t>
      </w:r>
      <w:r>
        <w:rPr>
          <w:rFonts w:eastAsia="Times New Roman" w:cs="Times New Roman"/>
          <w:szCs w:val="24"/>
        </w:rPr>
        <w:t>,</w:t>
      </w:r>
      <w:r>
        <w:rPr>
          <w:rFonts w:eastAsia="Times New Roman" w:cs="Times New Roman"/>
          <w:szCs w:val="24"/>
        </w:rPr>
        <w:t xml:space="preserve"> διότι μέσα από αυτή την ώσμωση προέκυψαν σπουδαία επιτεύγματα στις τέχνες, στα γράμματα, στον αθλητισμό, στον πολιτισμό, αλλά και κατάρα</w:t>
      </w:r>
      <w:r>
        <w:rPr>
          <w:rFonts w:eastAsia="Times New Roman" w:cs="Times New Roman"/>
          <w:szCs w:val="24"/>
        </w:rPr>
        <w:t>,</w:t>
      </w:r>
      <w:r>
        <w:rPr>
          <w:rFonts w:eastAsia="Times New Roman" w:cs="Times New Roman"/>
          <w:szCs w:val="24"/>
        </w:rPr>
        <w:t xml:space="preserve"> γιατί σε κάθε τόπο υπήρχαν πάντοτε αυτοί που για ίδι</w:t>
      </w:r>
      <w:r>
        <w:rPr>
          <w:rFonts w:eastAsia="Times New Roman" w:cs="Times New Roman"/>
          <w:szCs w:val="24"/>
        </w:rPr>
        <w:t>ον όφελος επιδίωξαν κατά καιρούς να σπείρουν το μίσος και τη διχόνοια</w:t>
      </w:r>
      <w:r>
        <w:rPr>
          <w:rFonts w:eastAsia="Times New Roman" w:cs="Times New Roman"/>
          <w:szCs w:val="24"/>
        </w:rPr>
        <w:t>,</w:t>
      </w:r>
      <w:r>
        <w:rPr>
          <w:rFonts w:eastAsia="Times New Roman" w:cs="Times New Roman"/>
          <w:szCs w:val="24"/>
        </w:rPr>
        <w:t xml:space="preserve"> έναντι των διπλανών τους, έναντι αυτών που διαχρονικά μπορεί να τους χώριζε η γλώσσα, η καταγωγή, η θρησκεία, όμως συνυπήρχαν, ζούσαν μαζί αρμονικά. Αυτή ήταν η κατάρα που γέννησε και τ</w:t>
      </w:r>
      <w:r>
        <w:rPr>
          <w:rFonts w:eastAsia="Times New Roman" w:cs="Times New Roman"/>
          <w:szCs w:val="24"/>
        </w:rPr>
        <w:t xml:space="preserve">η φρίκη των εμφυλίων, του αλληλοσπαραγμού, της ανάδυσης των εθνικισμών από τις αρχές της δεκαετίας του 1990. </w:t>
      </w:r>
    </w:p>
    <w:p w14:paraId="2ED8B8D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αυτοί που </w:t>
      </w:r>
      <w:r>
        <w:rPr>
          <w:rFonts w:eastAsia="Times New Roman" w:cs="Times New Roman"/>
          <w:szCs w:val="24"/>
        </w:rPr>
        <w:t>–</w:t>
      </w:r>
      <w:r>
        <w:rPr>
          <w:rFonts w:eastAsia="Times New Roman" w:cs="Times New Roman"/>
          <w:szCs w:val="24"/>
        </w:rPr>
        <w:t>παρ</w:t>
      </w:r>
      <w:r>
        <w:rPr>
          <w:rFonts w:eastAsia="Times New Roman" w:cs="Times New Roman"/>
          <w:szCs w:val="24"/>
        </w:rPr>
        <w:t>’</w:t>
      </w:r>
      <w:r>
        <w:rPr>
          <w:rFonts w:eastAsia="Times New Roman" w:cs="Times New Roman"/>
          <w:szCs w:val="24"/>
        </w:rPr>
        <w:t>ότι γνωρίζουν, επαναλαμβάνω- το περιεχόμενο της Συμφωνίας των Πρεσπών την αρνούνται, επιλέγουν με τη στάση τους την</w:t>
      </w:r>
      <w:r>
        <w:rPr>
          <w:rFonts w:eastAsia="Times New Roman" w:cs="Times New Roman"/>
          <w:szCs w:val="24"/>
        </w:rPr>
        <w:t xml:space="preserve"> έναρξη μιας νέας περιόδου εθνικιστικών εξάρσεων στην περιοχή. Και ξέρετε ότι ο λόγος δεν είναι, δεν ήταν ποτέ ούτε το ζήτημα της εθνότητας ούτε της γλώσσας. Πιστεύω ότι αυτά τα επιχειρήματα κατέρρευσαν οριστικά και μετά τη ρηματική διακοίνωση</w:t>
      </w:r>
      <w:r>
        <w:rPr>
          <w:rFonts w:eastAsia="Times New Roman" w:cs="Times New Roman"/>
          <w:szCs w:val="24"/>
        </w:rPr>
        <w:t>,</w:t>
      </w:r>
      <w:r>
        <w:rPr>
          <w:rFonts w:eastAsia="Times New Roman" w:cs="Times New Roman"/>
          <w:szCs w:val="24"/>
        </w:rPr>
        <w:t xml:space="preserve"> που μας κοι</w:t>
      </w:r>
      <w:r>
        <w:rPr>
          <w:rFonts w:eastAsia="Times New Roman" w:cs="Times New Roman"/>
          <w:szCs w:val="24"/>
        </w:rPr>
        <w:t>νοποίησε η γειτονική χώρα. Ο λόγος είναι ότι όσοι εμπορεύονται τον εθνι</w:t>
      </w:r>
      <w:r>
        <w:rPr>
          <w:rFonts w:eastAsia="Times New Roman" w:cs="Times New Roman"/>
          <w:szCs w:val="24"/>
        </w:rPr>
        <w:lastRenderedPageBreak/>
        <w:t>κισμό, όσοι έστηναν καριέρες πάνω ακριβώς σε αυτή την πολιτική εκκρεμότητα του ονοματολογικού της γειτονικής χώρας, τώρα πια μένουν χωρίς εμπόρευμα, χωρίς πραμάτεια. Και τέτοιοι έμποροι</w:t>
      </w:r>
      <w:r>
        <w:rPr>
          <w:rFonts w:eastAsia="Times New Roman" w:cs="Times New Roman"/>
          <w:szCs w:val="24"/>
        </w:rPr>
        <w:t xml:space="preserve"> υπάρχουν εδώ και δεκαετίες και στις δύο πλευρές των συνόρων. Και εδώ και εκεί. </w:t>
      </w:r>
    </w:p>
    <w:p w14:paraId="2ED8B8D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Για τους εδώ, λοιπόν, τελειώνει οριστικά και αμετάκλητα αυτή η φαντασίωση της μεγάλης απειλής από τον </w:t>
      </w:r>
      <w:r>
        <w:rPr>
          <w:rFonts w:eastAsia="Times New Roman" w:cs="Times New Roman"/>
          <w:szCs w:val="24"/>
        </w:rPr>
        <w:t>β</w:t>
      </w:r>
      <w:r>
        <w:rPr>
          <w:rFonts w:eastAsia="Times New Roman" w:cs="Times New Roman"/>
          <w:szCs w:val="24"/>
        </w:rPr>
        <w:t>ορρά</w:t>
      </w:r>
      <w:r>
        <w:rPr>
          <w:rFonts w:eastAsia="Times New Roman" w:cs="Times New Roman"/>
          <w:szCs w:val="24"/>
        </w:rPr>
        <w:t>,</w:t>
      </w:r>
      <w:r>
        <w:rPr>
          <w:rFonts w:eastAsia="Times New Roman" w:cs="Times New Roman"/>
          <w:szCs w:val="24"/>
        </w:rPr>
        <w:t xml:space="preserve"> που επιβουλεύεται, όχι μόνο την ιστορία, αλλά και τα εδάφη μας, κα</w:t>
      </w:r>
      <w:r>
        <w:rPr>
          <w:rFonts w:eastAsia="Times New Roman" w:cs="Times New Roman"/>
          <w:szCs w:val="24"/>
        </w:rPr>
        <w:t>ι για τους εκεί μπαίνει τέλος στο ανιστόρητο, πολιτικάντικο αφήγημά τους του αλυτρωτισμού, το οποίο οδήγησε την Πρώην Γιουγκοσλαβική Δημοκρατία της Μακεδονίας στη διεθνή απομόνωση.</w:t>
      </w:r>
    </w:p>
    <w:p w14:paraId="2ED8B8D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Συμφωνία των Πρεσπών επιλύει μια ιστορική εκκρεμότητα</w:t>
      </w:r>
      <w:r>
        <w:rPr>
          <w:rFonts w:eastAsia="Times New Roman" w:cs="Times New Roman"/>
          <w:szCs w:val="24"/>
        </w:rPr>
        <w:t>,</w:t>
      </w:r>
      <w:r>
        <w:rPr>
          <w:rFonts w:eastAsia="Times New Roman" w:cs="Times New Roman"/>
          <w:szCs w:val="24"/>
        </w:rPr>
        <w:t xml:space="preserve"> με σεβασμό πάνω απ</w:t>
      </w:r>
      <w:r>
        <w:rPr>
          <w:rFonts w:eastAsia="Times New Roman" w:cs="Times New Roman"/>
          <w:szCs w:val="24"/>
        </w:rPr>
        <w:t>ό όλα στην ιστορία της ίδιας της Μακεδονίας, ενός τόπου ζωντανού, πολυπολιτισμικού, που οι παραδόσεις και η κουλτούρα των ανθρώπων του καμ</w:t>
      </w:r>
      <w:r>
        <w:rPr>
          <w:rFonts w:eastAsia="Times New Roman" w:cs="Times New Roman"/>
          <w:szCs w:val="24"/>
        </w:rPr>
        <w:t>μ</w:t>
      </w:r>
      <w:r>
        <w:rPr>
          <w:rFonts w:eastAsia="Times New Roman" w:cs="Times New Roman"/>
          <w:szCs w:val="24"/>
        </w:rPr>
        <w:t xml:space="preserve">ία σχέση δεν έχουν με όσους μιλάνε στο όνομά του σήμερα και έχουν στο χέρι τους τον αγκυλωτό σταυρό. Στην ιστορία αυτή του τόπου της Μακεδονίας οι ναζί, οι φασίστες, οι συνεργάτες τους έχουν μόνο </w:t>
      </w:r>
      <w:r>
        <w:rPr>
          <w:rFonts w:eastAsia="Times New Roman" w:cs="Times New Roman"/>
          <w:szCs w:val="24"/>
        </w:rPr>
        <w:lastRenderedPageBreak/>
        <w:t>μια φριχτή συμβολή: Είναι αυτοί που κυνήγησαν, που βασάνισαν</w:t>
      </w:r>
      <w:r>
        <w:rPr>
          <w:rFonts w:eastAsia="Times New Roman" w:cs="Times New Roman"/>
          <w:szCs w:val="24"/>
        </w:rPr>
        <w:t xml:space="preserve">, που εκτόπισαν χιλιάδες ελληνόφωνους και σλαβόφωνους, όπως το ίδιο έκαναν με τους Ρομά, όπως το ίδιο έκαναν με τους Εβραίους. Είναι, λοιπόν, παράσημο για εμάς, για την Αριστερά, οι επιθέσεις από τους απογόνους αυτών. </w:t>
      </w:r>
    </w:p>
    <w:p w14:paraId="2ED8B8D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Ελλάδα για είκοσι πέντε χρόνια </w:t>
      </w:r>
      <w:r>
        <w:rPr>
          <w:rFonts w:eastAsia="Times New Roman" w:cs="Times New Roman"/>
          <w:szCs w:val="24"/>
        </w:rPr>
        <w:t xml:space="preserve">και </w:t>
      </w:r>
      <w:r>
        <w:rPr>
          <w:rFonts w:eastAsia="Times New Roman" w:cs="Times New Roman"/>
          <w:szCs w:val="24"/>
        </w:rPr>
        <w:t xml:space="preserve">πλέον, </w:t>
      </w:r>
      <w:r>
        <w:rPr>
          <w:rFonts w:eastAsia="Times New Roman" w:cs="Times New Roman"/>
          <w:szCs w:val="24"/>
        </w:rPr>
        <w:t>έγινε μέρος του προβλήματος</w:t>
      </w:r>
      <w:r>
        <w:rPr>
          <w:rFonts w:eastAsia="Times New Roman" w:cs="Times New Roman"/>
          <w:szCs w:val="24"/>
        </w:rPr>
        <w:t>,</w:t>
      </w:r>
      <w:r>
        <w:rPr>
          <w:rFonts w:eastAsia="Times New Roman" w:cs="Times New Roman"/>
          <w:szCs w:val="24"/>
        </w:rPr>
        <w:t xml:space="preserve"> άλλοτε από ατολμία, άλλοτε από αδράνεια, άλλοτε από επιλογή. Δεν αποδίδουμε ευθύνες σε κυβερνήσεις</w:t>
      </w:r>
      <w:r>
        <w:rPr>
          <w:rFonts w:eastAsia="Times New Roman" w:cs="Times New Roman"/>
          <w:szCs w:val="24"/>
        </w:rPr>
        <w:t>,</w:t>
      </w:r>
      <w:r>
        <w:rPr>
          <w:rFonts w:eastAsia="Times New Roman" w:cs="Times New Roman"/>
          <w:szCs w:val="24"/>
        </w:rPr>
        <w:t xml:space="preserve"> οι οποίες προσπάθησαν να επιλύσουν το πρόβλημα</w:t>
      </w:r>
      <w:r>
        <w:rPr>
          <w:rFonts w:eastAsia="Times New Roman" w:cs="Times New Roman"/>
          <w:szCs w:val="24"/>
        </w:rPr>
        <w:t>,</w:t>
      </w:r>
      <w:r>
        <w:rPr>
          <w:rFonts w:eastAsia="Times New Roman" w:cs="Times New Roman"/>
          <w:szCs w:val="24"/>
        </w:rPr>
        <w:t xml:space="preserve"> τηρώντας την εθνική γραμμή, την οποία και εμείς τηρήσαμε στη διαπραγμάτε</w:t>
      </w:r>
      <w:r>
        <w:rPr>
          <w:rFonts w:eastAsia="Times New Roman" w:cs="Times New Roman"/>
          <w:szCs w:val="24"/>
        </w:rPr>
        <w:t>υση. Προσπάθησαν, αλλά δεν κατάφεραν να το επιλύσουν διότι, όπως προανέφερα, οι δυνάμεις του εθνικισμού ήταν</w:t>
      </w:r>
      <w:r>
        <w:rPr>
          <w:rFonts w:eastAsia="Times New Roman" w:cs="Times New Roman"/>
          <w:szCs w:val="24"/>
        </w:rPr>
        <w:t>,</w:t>
      </w:r>
      <w:r>
        <w:rPr>
          <w:rFonts w:eastAsia="Times New Roman" w:cs="Times New Roman"/>
          <w:szCs w:val="24"/>
        </w:rPr>
        <w:t xml:space="preserve"> όχι μόνο ισχυρές, αλλά πολλές φορές κυρίαρχες στην Πρώην Γιουγκοσλαβική Δημοκρατία της Μακεδονίας και τα περιθώρια συνεννόησης ήταν ελάχιστα. </w:t>
      </w:r>
    </w:p>
    <w:p w14:paraId="2ED8B8D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 xml:space="preserve">ς σήμερα η ιστορική ευκαιρία της παρουσίας προοδευτικών κυβερνήσεων στις δύο χώρες δεν μπορεί και δεν πρέπει να πάει χαμένη. Δεν μπορεί η Ελλάδα να απεμπολήσει τη δυνατότητά της να αναβαθμίσει τον ρόλο της και την παρουσία </w:t>
      </w:r>
      <w:r>
        <w:rPr>
          <w:rFonts w:eastAsia="Times New Roman" w:cs="Times New Roman"/>
          <w:szCs w:val="24"/>
        </w:rPr>
        <w:lastRenderedPageBreak/>
        <w:t>της στα Βαλκάνια και μάλιστα</w:t>
      </w:r>
      <w:r>
        <w:rPr>
          <w:rFonts w:eastAsia="Times New Roman" w:cs="Times New Roman"/>
          <w:szCs w:val="24"/>
        </w:rPr>
        <w:t>,</w:t>
      </w:r>
      <w:r>
        <w:rPr>
          <w:rFonts w:eastAsia="Times New Roman" w:cs="Times New Roman"/>
          <w:szCs w:val="24"/>
        </w:rPr>
        <w:t xml:space="preserve"> όχι</w:t>
      </w:r>
      <w:r>
        <w:rPr>
          <w:rFonts w:eastAsia="Times New Roman" w:cs="Times New Roman"/>
          <w:szCs w:val="24"/>
        </w:rPr>
        <w:t xml:space="preserve"> ως δύναμη επιβολής, αλλά ως πρωταγωνίστρια θετικών εξελίξεων για τη συνεργασία, για την αλληλεγγύη, για τη συνανάπτυξη στην περιοχή. </w:t>
      </w:r>
    </w:p>
    <w:p w14:paraId="2ED8B8D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Με την Κύρωση της Συμφωνίας των Πρεσπών η ελληνική Βουλή γράφει πράγματι ιστορία. Με την ψήφο των Ελλήνων Βουλευτών για πρώτη φορά μετά τη διάλυση της ενιαίας Γιουγκοσλαβίας οι εθνικισμοί δέχονται ένα ισχυρό και ανεπανόρθωτο πλήγμα. Οι βαλκανικοί λαοί, που</w:t>
      </w:r>
      <w:r>
        <w:rPr>
          <w:rFonts w:eastAsia="Times New Roman" w:cs="Times New Roman"/>
          <w:szCs w:val="24"/>
        </w:rPr>
        <w:t xml:space="preserve"> για δεκαετίες είχαν μάθει να λύνουν τα προβλήματά τους με το αίμα και το μίσος προς τέρψη τρίτων, ήρθε η ώρα να μάθουν και τον άλλο, τον πραγματικά ελπιδοφόρο δρόμο. Τον δρόμο του διαλόγου, της συνεργασίας, της αρμονικής συνύπαρξης και της επίλυσης των δι</w:t>
      </w:r>
      <w:r>
        <w:rPr>
          <w:rFonts w:eastAsia="Times New Roman" w:cs="Times New Roman"/>
          <w:szCs w:val="24"/>
        </w:rPr>
        <w:t xml:space="preserve">αφορών </w:t>
      </w:r>
      <w:r>
        <w:rPr>
          <w:rFonts w:eastAsia="Times New Roman" w:cs="Times New Roman"/>
          <w:szCs w:val="24"/>
        </w:rPr>
        <w:t>μας,</w:t>
      </w:r>
      <w:r>
        <w:rPr>
          <w:rFonts w:eastAsia="Times New Roman" w:cs="Times New Roman"/>
          <w:szCs w:val="24"/>
        </w:rPr>
        <w:t xml:space="preserve"> με αμοιβαίο όφελος για τους λαούς μας. </w:t>
      </w:r>
    </w:p>
    <w:p w14:paraId="2ED8B8D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ED8B8DE"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8D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Κύριοι συνάδελφοι, καθίσταται γνωστό στο Σώμα ότι </w:t>
      </w:r>
      <w:r>
        <w:rPr>
          <w:rFonts w:eastAsia="Times New Roman" w:cs="Times New Roman"/>
          <w:szCs w:val="24"/>
        </w:rPr>
        <w:t xml:space="preserve">τη συνεδρίασή μας παρακολουθούν </w:t>
      </w:r>
      <w:r>
        <w:rPr>
          <w:rFonts w:eastAsia="Times New Roman" w:cs="Times New Roman"/>
          <w:szCs w:val="24"/>
        </w:rPr>
        <w:t>από τα άνω δυτικά θεωρ</w:t>
      </w:r>
      <w:r>
        <w:rPr>
          <w:rFonts w:eastAsia="Times New Roman" w:cs="Times New Roman"/>
          <w:szCs w:val="24"/>
        </w:rPr>
        <w:t>εία, αφού προηγουμέ</w:t>
      </w:r>
      <w:r>
        <w:rPr>
          <w:rFonts w:eastAsia="Times New Roman" w:cs="Times New Roman"/>
          <w:szCs w:val="24"/>
        </w:rPr>
        <w:lastRenderedPageBreak/>
        <w:t>νως ενημερώθηκαν για την ιστορία του κτιρίου και τον τρόπο οργάνωσης και λειτουργίας της Βουλής και ξεναγήθηκαν στην έκθεση της αίθουσας «ΕΛΕΥΘΕΡΙΟΣ ΒΕΝΙΖΕΛΟΣ», πενήντα πέντε μαθήτριες και μαθητές και τέσσερις συνοδοί εκπαιδευτικοί από τ</w:t>
      </w:r>
      <w:r>
        <w:rPr>
          <w:rFonts w:eastAsia="Times New Roman" w:cs="Times New Roman"/>
          <w:szCs w:val="24"/>
        </w:rPr>
        <w:t>ο 2</w:t>
      </w:r>
      <w:r w:rsidRPr="0095249D">
        <w:rPr>
          <w:rFonts w:eastAsia="Times New Roman" w:cs="Times New Roman"/>
          <w:szCs w:val="24"/>
          <w:vertAlign w:val="superscript"/>
        </w:rPr>
        <w:t>ο</w:t>
      </w:r>
      <w:r>
        <w:rPr>
          <w:rFonts w:eastAsia="Times New Roman" w:cs="Times New Roman"/>
          <w:szCs w:val="24"/>
        </w:rPr>
        <w:t xml:space="preserve"> Γυμνάσιο Φαρσάλων.</w:t>
      </w:r>
    </w:p>
    <w:p w14:paraId="2ED8B8E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2ED8B8E1"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ED8B8E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Τον λόγο έχει τώρα ο Βουλευτής της Δημοκρατικής Συμπαράταξης κ. Δημήτριος Κωνσταντόπουλος.</w:t>
      </w:r>
    </w:p>
    <w:p w14:paraId="2ED8B8E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Παρακαλώ, κι εσείς έχετε έξι λεπτά, κύριε Κωνσταντόπουλε.</w:t>
      </w:r>
    </w:p>
    <w:p w14:paraId="2ED8B8E4"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ΔΗΜΗΤΡΙ</w:t>
      </w:r>
      <w:r>
        <w:rPr>
          <w:rFonts w:eastAsia="Times New Roman" w:cs="Times New Roman"/>
          <w:b/>
          <w:szCs w:val="24"/>
        </w:rPr>
        <w:t xml:space="preserve">ΟΣ ΚΩΝΣΤΑΝΤΟΠΟΥΛΟΣ: </w:t>
      </w:r>
      <w:r>
        <w:rPr>
          <w:rFonts w:eastAsia="Times New Roman" w:cs="Times New Roman"/>
          <w:szCs w:val="24"/>
        </w:rPr>
        <w:t>Ευχαριστώ, κύριε Πρόεδρε.</w:t>
      </w:r>
    </w:p>
    <w:p w14:paraId="2ED8B8E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Πρόεδρε, κύριοι Υπουργοί, κυρίες και κύριοι συνάδελφοι, το Κίνημα Αλλαγής και η Κοινοβουλευτική μας Ομάδα στη Βουλή έχει καταστήσει σαφές ότι θα καταψηφίσει τη Συμφωνία των Πρεσπών. Και αυτό γιατί</w:t>
      </w:r>
      <w:r>
        <w:rPr>
          <w:rFonts w:eastAsia="Times New Roman" w:cs="Times New Roman"/>
          <w:szCs w:val="24"/>
        </w:rPr>
        <w:t>,</w:t>
      </w:r>
      <w:r>
        <w:rPr>
          <w:rFonts w:eastAsia="Times New Roman" w:cs="Times New Roman"/>
          <w:szCs w:val="24"/>
        </w:rPr>
        <w:t xml:space="preserve"> ενώ υπ</w:t>
      </w:r>
      <w:r>
        <w:rPr>
          <w:rFonts w:eastAsia="Times New Roman" w:cs="Times New Roman"/>
          <w:szCs w:val="24"/>
        </w:rPr>
        <w:t xml:space="preserve">ήρξε το </w:t>
      </w:r>
      <w:r>
        <w:rPr>
          <w:rFonts w:eastAsia="Times New Roman" w:cs="Times New Roman"/>
          <w:szCs w:val="24"/>
          <w:lang w:val="en-US"/>
        </w:rPr>
        <w:t>momentum</w:t>
      </w:r>
      <w:r w:rsidRPr="00050841">
        <w:rPr>
          <w:rFonts w:eastAsia="Times New Roman" w:cs="Times New Roman"/>
          <w:szCs w:val="24"/>
        </w:rPr>
        <w:t xml:space="preserve"> </w:t>
      </w:r>
      <w:r>
        <w:rPr>
          <w:rFonts w:eastAsia="Times New Roman" w:cs="Times New Roman"/>
          <w:szCs w:val="24"/>
        </w:rPr>
        <w:t xml:space="preserve">για να βρεθεί βιώσιμη λύση στο Σκοπιανό, δεν υπήρξε εθνική συνεννόηση, με αποτέλεσμα να παρακαμφθεί η εθνική γραμμή που </w:t>
      </w:r>
      <w:r>
        <w:rPr>
          <w:rFonts w:eastAsia="Times New Roman" w:cs="Times New Roman"/>
          <w:szCs w:val="24"/>
        </w:rPr>
        <w:lastRenderedPageBreak/>
        <w:t>επί χρόνια υπήρχε. Συμπέρασμα; Το παρόν κείμενο να μην συμμορφώνεται με τις εθνικές κόκκινες γραμμές, όπως την εθνότητα</w:t>
      </w:r>
      <w:r>
        <w:rPr>
          <w:rFonts w:eastAsia="Times New Roman" w:cs="Times New Roman"/>
          <w:szCs w:val="24"/>
        </w:rPr>
        <w:t xml:space="preserve"> και τη γλώσσα, δύο θεμελιώδη ζητήματα που μπορούν να πυροδοτήσουν αλυτρωτικές αναφορές στο μέλλον. Διότι, αγαπητοί συνάδελφοι, η ιθαγένεια συνθέτει εθνότητα, άρα ταυτότητα.</w:t>
      </w:r>
    </w:p>
    <w:p w14:paraId="2ED8B8E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Αναρωτιέμαι, λοιπόν, γιατί δεν συγκλήθηκε το Συμβούλιο Αρχηγών υπό τον Πρόεδρο της</w:t>
      </w:r>
      <w:r>
        <w:rPr>
          <w:rFonts w:eastAsia="Times New Roman" w:cs="Times New Roman"/>
          <w:szCs w:val="24"/>
        </w:rPr>
        <w:t xml:space="preserve"> Δημοκρατίας, όπως συνέβη το 1992; Γιατί δεν επιδιώχθηκε να δημιουργηθεί μια κοινή εθνική εξωτερική πολιτική για αυτό το μείζον εθνικό θέμα, τώρα, μάλιστα, που η </w:t>
      </w:r>
      <w:r>
        <w:rPr>
          <w:rFonts w:eastAsia="Times New Roman" w:cs="Times New Roman"/>
          <w:szCs w:val="24"/>
          <w:lang w:val="en-US"/>
        </w:rPr>
        <w:t>FYROM</w:t>
      </w:r>
      <w:r>
        <w:rPr>
          <w:rFonts w:eastAsia="Times New Roman" w:cs="Times New Roman"/>
          <w:szCs w:val="24"/>
        </w:rPr>
        <w:t xml:space="preserve"> επίκειται να ενταχθεί στο ΝΑΤΟ και να δημιουργηθούν οι όροι και οι προϋποθέσεις για να ε</w:t>
      </w:r>
      <w:r>
        <w:rPr>
          <w:rFonts w:eastAsia="Times New Roman" w:cs="Times New Roman"/>
          <w:szCs w:val="24"/>
        </w:rPr>
        <w:t>νταχθεί και στην Ευρωπαϊκή Ένωση;</w:t>
      </w:r>
    </w:p>
    <w:p w14:paraId="2ED8B8E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μπορούσε η Κυβέρνηση, μέσω του Συμβουλίου των </w:t>
      </w:r>
      <w:r>
        <w:rPr>
          <w:rFonts w:eastAsia="Times New Roman" w:cs="Times New Roman"/>
          <w:szCs w:val="24"/>
        </w:rPr>
        <w:t>Π</w:t>
      </w:r>
      <w:r>
        <w:rPr>
          <w:rFonts w:eastAsia="Times New Roman" w:cs="Times New Roman"/>
          <w:szCs w:val="24"/>
        </w:rPr>
        <w:t>ολιτικ</w:t>
      </w:r>
      <w:r>
        <w:rPr>
          <w:rFonts w:eastAsia="Times New Roman" w:cs="Times New Roman"/>
          <w:szCs w:val="24"/>
        </w:rPr>
        <w:t>ώ</w:t>
      </w:r>
      <w:r>
        <w:rPr>
          <w:rFonts w:eastAsia="Times New Roman" w:cs="Times New Roman"/>
          <w:szCs w:val="24"/>
        </w:rPr>
        <w:t xml:space="preserve">ν Αρχηγών, να διασφαλίσει την εθνική ενότητα με τη συγκρότηση εθνικής διαπραγματευτικής ομάδας. Έτσι, θα διασφαλίζαμε καλύτερα τις «κόκκινες γραμμές». </w:t>
      </w:r>
      <w:r>
        <w:rPr>
          <w:rFonts w:eastAsia="Times New Roman" w:cs="Times New Roman"/>
          <w:szCs w:val="24"/>
        </w:rPr>
        <w:t>Δηλαδή τι; Εθνότητα και γλώσσα.</w:t>
      </w:r>
    </w:p>
    <w:p w14:paraId="2ED8B8E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Τώρα, λοιπόν, τα Σκόπια -όπως ανέφερε και ο </w:t>
      </w:r>
      <w:r>
        <w:rPr>
          <w:rFonts w:eastAsia="Times New Roman" w:cs="Times New Roman"/>
          <w:szCs w:val="24"/>
        </w:rPr>
        <w:t>ε</w:t>
      </w:r>
      <w:r>
        <w:rPr>
          <w:rFonts w:eastAsia="Times New Roman" w:cs="Times New Roman"/>
          <w:szCs w:val="24"/>
        </w:rPr>
        <w:t xml:space="preserve">ισηγητής μας, ο κ. Σκανδαλίδης- κέρδισαν το μείζον, δηλαδή την ένταξη </w:t>
      </w:r>
      <w:r>
        <w:rPr>
          <w:rFonts w:eastAsia="Times New Roman" w:cs="Times New Roman"/>
          <w:szCs w:val="24"/>
        </w:rPr>
        <w:lastRenderedPageBreak/>
        <w:t>στο ΝΑΤΟ και έχασαν το έλασσον, έναν γεωγραφικό προσδιορισμό στο όνομα, που στην πορεία και αυτό ίσως να εξαλ</w:t>
      </w:r>
      <w:r>
        <w:rPr>
          <w:rFonts w:eastAsia="Times New Roman" w:cs="Times New Roman"/>
          <w:szCs w:val="24"/>
        </w:rPr>
        <w:t>ειφθεί.</w:t>
      </w:r>
    </w:p>
    <w:p w14:paraId="2ED8B8E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Κύριοι συνάδελφοι, η Κυβέρνηση</w:t>
      </w:r>
      <w:r>
        <w:rPr>
          <w:rFonts w:eastAsia="Times New Roman" w:cs="Times New Roman"/>
          <w:szCs w:val="24"/>
        </w:rPr>
        <w:t>,</w:t>
      </w:r>
      <w:r>
        <w:rPr>
          <w:rFonts w:eastAsia="Times New Roman" w:cs="Times New Roman"/>
          <w:szCs w:val="24"/>
        </w:rPr>
        <w:t xml:space="preserve"> σε μια συγκυριακή πλειοψηφία εργαλειοποιεί ένα εθνικό ζήτημα και υποχωρεί σε ζωτικής σημασίας εθνικά θέματα</w:t>
      </w:r>
      <w:r>
        <w:rPr>
          <w:rFonts w:eastAsia="Times New Roman" w:cs="Times New Roman"/>
          <w:szCs w:val="24"/>
        </w:rPr>
        <w:t>,</w:t>
      </w:r>
      <w:r>
        <w:rPr>
          <w:rFonts w:eastAsia="Times New Roman" w:cs="Times New Roman"/>
          <w:szCs w:val="24"/>
        </w:rPr>
        <w:t xml:space="preserve"> σε σχέση με την </w:t>
      </w:r>
      <w:r>
        <w:rPr>
          <w:rFonts w:eastAsia="Times New Roman" w:cs="Times New Roman"/>
          <w:szCs w:val="24"/>
        </w:rPr>
        <w:t>Ε</w:t>
      </w:r>
      <w:r>
        <w:rPr>
          <w:rFonts w:eastAsia="Times New Roman" w:cs="Times New Roman"/>
          <w:szCs w:val="24"/>
        </w:rPr>
        <w:t xml:space="preserve">νδιάμεση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που είχαμε εξασφαλίσει το 1995. </w:t>
      </w:r>
    </w:p>
    <w:p w14:paraId="2ED8B8E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Είναι απορίας άξιο, αγαπητοί συνάδελφοι, το εξής: Γιατί όχι σλαβομακεδονική γλώσσα, γιατί όχι πολίτες της «Βόρειας Μακεδονίας», αλλά πολίτες της «Μακεδονίας»; Γιατί δεν ήρθε στο σύνολό του το κείμενο του Συντάγματος; Γιατί επιτρέψατε να αναφέρονται κατά το</w:t>
      </w:r>
      <w:r>
        <w:rPr>
          <w:rFonts w:eastAsia="Times New Roman" w:cs="Times New Roman"/>
          <w:szCs w:val="24"/>
        </w:rPr>
        <w:t xml:space="preserve"> δοκούν σε τρία σημεία της ρηματικής διακοίνωσης οι όροι «μακεδονικός λαός» και «Μακεδονία», επιτρέποντας, μάλιστα, τον αυτοπροσδιορισμό και την επικράτηση αλυτρωτικών διαθέσεων των πολιτών του κρατιδίου της </w:t>
      </w:r>
      <w:r>
        <w:rPr>
          <w:rFonts w:eastAsia="Times New Roman" w:cs="Times New Roman"/>
          <w:szCs w:val="24"/>
          <w:lang w:val="en-US"/>
        </w:rPr>
        <w:t>FYROM</w:t>
      </w:r>
      <w:r>
        <w:rPr>
          <w:rFonts w:eastAsia="Times New Roman" w:cs="Times New Roman"/>
          <w:szCs w:val="24"/>
        </w:rPr>
        <w:t>; Δηλαδή, κρίσιμα ζητήματα εθνικής, ιστορικ</w:t>
      </w:r>
      <w:r>
        <w:rPr>
          <w:rFonts w:eastAsia="Times New Roman" w:cs="Times New Roman"/>
          <w:szCs w:val="24"/>
        </w:rPr>
        <w:t>ής, πολιτισμικής ταυτότητας, αλλά και γεωπολιτικής.</w:t>
      </w:r>
    </w:p>
    <w:p w14:paraId="2ED8B8E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είχαμε καταφέρει σε αυτό το μείζον εθνικό θέμα να αποκτήσουμε μια ευρέως αποδεκτή εθνική θέση. Η Κυβέρνηση άρχισε, λοιπόν, τις διαπραγματεύσεις </w:t>
      </w:r>
      <w:r>
        <w:rPr>
          <w:rFonts w:eastAsia="Times New Roman" w:cs="Times New Roman"/>
          <w:szCs w:val="24"/>
        </w:rPr>
        <w:lastRenderedPageBreak/>
        <w:t>με μια ευρύτατη συναίνεση, μια</w:t>
      </w:r>
      <w:r>
        <w:rPr>
          <w:rFonts w:eastAsia="Times New Roman" w:cs="Times New Roman"/>
          <w:szCs w:val="24"/>
        </w:rPr>
        <w:t xml:space="preserve"> συναίνεση που τορπίλισε με την απόφασή της να μην συγκληθεί το Συμβούλιο Αρχηγών, με ό,τι αυτό συνεπάγεται. </w:t>
      </w:r>
    </w:p>
    <w:p w14:paraId="2ED8B8E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Ακόμη και η στάση της στο αίτημά μας να κατατεθεί στη Βουλή το κείμενο του Συντάγματος των Σκοπίων, τορπιλίζει τη σημερινή συζήτηση. Και εδώ μπαίν</w:t>
      </w:r>
      <w:r>
        <w:rPr>
          <w:rFonts w:eastAsia="Times New Roman" w:cs="Times New Roman"/>
          <w:szCs w:val="24"/>
        </w:rPr>
        <w:t>ει ένα ερώτημα: Πώς μπορούμε να επικυρώσουμε μία συμφωνία</w:t>
      </w:r>
      <w:r>
        <w:rPr>
          <w:rFonts w:eastAsia="Times New Roman" w:cs="Times New Roman"/>
          <w:szCs w:val="24"/>
        </w:rPr>
        <w:t>,</w:t>
      </w:r>
      <w:r>
        <w:rPr>
          <w:rFonts w:eastAsia="Times New Roman" w:cs="Times New Roman"/>
          <w:szCs w:val="24"/>
        </w:rPr>
        <w:t xml:space="preserve"> χωρίς να έχουμε διαβάσει το μεταφρασμένο Σύνταγμα των Σκοπίων, χωρίς να έχουμε μαζί και το Πρωτόκολλο Προσχώρησης στο ΝΑΤΟ</w:t>
      </w:r>
      <w:r>
        <w:rPr>
          <w:rFonts w:eastAsia="Times New Roman" w:cs="Times New Roman"/>
          <w:szCs w:val="24"/>
        </w:rPr>
        <w:t>,</w:t>
      </w:r>
      <w:r>
        <w:rPr>
          <w:rFonts w:eastAsia="Times New Roman" w:cs="Times New Roman"/>
          <w:szCs w:val="24"/>
        </w:rPr>
        <w:t xml:space="preserve"> ώστε να έχουμε μια πλήρη εικόνα;</w:t>
      </w:r>
    </w:p>
    <w:p w14:paraId="2ED8B8E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έχου</w:t>
      </w:r>
      <w:r>
        <w:rPr>
          <w:rFonts w:eastAsia="Times New Roman" w:cs="Times New Roman"/>
          <w:szCs w:val="24"/>
        </w:rPr>
        <w:t>με ξεκαθαρίσει τρία αδιαπραγμάτευτα για εμάς σημεία: Πρώτον, ο όρος «</w:t>
      </w:r>
      <w:r>
        <w:rPr>
          <w:rFonts w:eastAsia="Times New Roman" w:cs="Times New Roman"/>
          <w:szCs w:val="24"/>
          <w:lang w:val="en-US"/>
        </w:rPr>
        <w:t>nationality</w:t>
      </w:r>
      <w:r>
        <w:rPr>
          <w:rFonts w:eastAsia="Times New Roman" w:cs="Times New Roman"/>
          <w:szCs w:val="24"/>
        </w:rPr>
        <w:t>» που έχει επιλεγεί αντί του όρου «</w:t>
      </w:r>
      <w:r>
        <w:rPr>
          <w:rFonts w:eastAsia="Times New Roman" w:cs="Times New Roman"/>
          <w:szCs w:val="24"/>
          <w:lang w:val="en-US"/>
        </w:rPr>
        <w:t>citizenship</w:t>
      </w:r>
      <w:r>
        <w:rPr>
          <w:rFonts w:eastAsia="Times New Roman" w:cs="Times New Roman"/>
          <w:szCs w:val="24"/>
        </w:rPr>
        <w:t>». Έχουμε επανειλημμένα τοποθετηθεί ως προς τις δυνατότητες που αυτός παρέχει στους Σκοπιανούς, δυνατότητες που μπορούν να αξιοποι</w:t>
      </w:r>
      <w:r>
        <w:rPr>
          <w:rFonts w:eastAsia="Times New Roman" w:cs="Times New Roman"/>
          <w:szCs w:val="24"/>
        </w:rPr>
        <w:t xml:space="preserve">ήσουν ακόμη και σε βάρος της χώρας </w:t>
      </w:r>
      <w:r>
        <w:rPr>
          <w:rFonts w:eastAsia="Times New Roman" w:cs="Times New Roman"/>
          <w:szCs w:val="24"/>
        </w:rPr>
        <w:t>μας,</w:t>
      </w:r>
      <w:r>
        <w:rPr>
          <w:rFonts w:eastAsia="Times New Roman" w:cs="Times New Roman"/>
          <w:szCs w:val="24"/>
        </w:rPr>
        <w:t xml:space="preserve"> μετά την ένταξή τους στο ΝΑΤΟ.</w:t>
      </w:r>
    </w:p>
    <w:p w14:paraId="2ED8B8E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με το να επικροτεί η Κυβέρνηση τον όρο «</w:t>
      </w:r>
      <w:r>
        <w:rPr>
          <w:rFonts w:eastAsia="Times New Roman" w:cs="Times New Roman"/>
          <w:szCs w:val="24"/>
          <w:lang w:val="en-US"/>
        </w:rPr>
        <w:t>nationality</w:t>
      </w:r>
      <w:r>
        <w:rPr>
          <w:rFonts w:eastAsia="Times New Roman" w:cs="Times New Roman"/>
          <w:szCs w:val="24"/>
        </w:rPr>
        <w:t>»</w:t>
      </w:r>
      <w:r w:rsidRPr="001012FA">
        <w:rPr>
          <w:rFonts w:eastAsia="Times New Roman" w:cs="Times New Roman"/>
          <w:szCs w:val="24"/>
        </w:rPr>
        <w:t xml:space="preserve"> </w:t>
      </w:r>
      <w:r>
        <w:rPr>
          <w:rFonts w:eastAsia="Times New Roman" w:cs="Times New Roman"/>
          <w:szCs w:val="24"/>
        </w:rPr>
        <w:t>και να μην προσδιορίζει σαφώς την ιθαγένεια υπονομεύει το «</w:t>
      </w:r>
      <w:r>
        <w:rPr>
          <w:rFonts w:eastAsia="Times New Roman" w:cs="Times New Roman"/>
          <w:szCs w:val="24"/>
          <w:lang w:val="en-US"/>
        </w:rPr>
        <w:t>erga</w:t>
      </w:r>
      <w:r w:rsidRPr="001012FA">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δηλαδή να έχουν κοινή αναφορά εντός και</w:t>
      </w:r>
      <w:r>
        <w:rPr>
          <w:rFonts w:eastAsia="Times New Roman" w:cs="Times New Roman"/>
          <w:szCs w:val="24"/>
        </w:rPr>
        <w:t xml:space="preserve"> εκτός του κρατιδίου των Σκοπίων. Αφήνει, επίσης, περιθώριο στους Σκοπιανούς να καλλιεργήσουν κλίμα αλυτρωτισμού.</w:t>
      </w:r>
    </w:p>
    <w:p w14:paraId="2ED8B8E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Δεύτερον, γιατί όχι σλαβομακεδονική γλώσσα; Με τη συμπερίληψη της φράσης «μακεδονική γλώσσα» στο άρθρο 1 της </w:t>
      </w:r>
      <w:r>
        <w:rPr>
          <w:rFonts w:eastAsia="Times New Roman" w:cs="Times New Roman"/>
          <w:szCs w:val="24"/>
        </w:rPr>
        <w:t>σ</w:t>
      </w:r>
      <w:r>
        <w:rPr>
          <w:rFonts w:eastAsia="Times New Roman" w:cs="Times New Roman"/>
          <w:szCs w:val="24"/>
        </w:rPr>
        <w:t>υμφωνίας και στην προτελευταία π</w:t>
      </w:r>
      <w:r>
        <w:rPr>
          <w:rFonts w:eastAsia="Times New Roman" w:cs="Times New Roman"/>
          <w:szCs w:val="24"/>
        </w:rPr>
        <w:t xml:space="preserve">αράγραφο της ρηματικής διακοίνωσης του Υπουργείου Εξωτερικών της </w:t>
      </w:r>
      <w:r>
        <w:rPr>
          <w:rFonts w:eastAsia="Times New Roman" w:cs="Times New Roman"/>
          <w:szCs w:val="24"/>
          <w:lang w:val="en-US"/>
        </w:rPr>
        <w:t>FYROM</w:t>
      </w:r>
      <w:r>
        <w:rPr>
          <w:rFonts w:eastAsia="Times New Roman" w:cs="Times New Roman"/>
          <w:szCs w:val="24"/>
        </w:rPr>
        <w:t>, στην ουσία αναγνωρίζετε μακεδονική γλώσσα και τη μετατρέπετε σε διεθνή διμερή συμβατικό κανόνα.</w:t>
      </w:r>
    </w:p>
    <w:p w14:paraId="2ED8B8F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Τρίτον, επιτρέπετε στο Σύνταγμα τον όρο «μακεδονικός λαός». Τους αφήνετε να κάνουν λόγο </w:t>
      </w:r>
      <w:r>
        <w:rPr>
          <w:rFonts w:eastAsia="Times New Roman" w:cs="Times New Roman"/>
          <w:szCs w:val="24"/>
        </w:rPr>
        <w:t>για «μακεδονικό λαό», μια αναφορά που αύριο θα κοστίσει ακριβά στη χώρα. Θα επιτρέψει στους ηγέτες της να μιλήσουν για μακεδονική μειονότητα στην Ελλάδα, ανοίγοντας έτσι τον ασκό του Αιόλου.</w:t>
      </w:r>
    </w:p>
    <w:p w14:paraId="2ED8B8F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δυο λόγια για τη στάση της Νέας Δημοκρ</w:t>
      </w:r>
      <w:r>
        <w:rPr>
          <w:rFonts w:eastAsia="Times New Roman" w:cs="Times New Roman"/>
          <w:szCs w:val="24"/>
        </w:rPr>
        <w:t xml:space="preserve">ατίας. Η αντιμετώπιση των εθνικών θεμάτων, πέρα </w:t>
      </w:r>
      <w:r>
        <w:rPr>
          <w:rFonts w:eastAsia="Times New Roman" w:cs="Times New Roman"/>
          <w:szCs w:val="24"/>
        </w:rPr>
        <w:lastRenderedPageBreak/>
        <w:t xml:space="preserve">από αίσθηση ευθύνης και πλήρη γνώση της ιστορίας, απαιτεί, αγαπητοί συνάδελφοι της Νέας Δημοκρατίας, και μνήμη. </w:t>
      </w:r>
    </w:p>
    <w:p w14:paraId="2ED8B8F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Αναρωτιέμαι, ύστερα από όσα ακούσαμε από εσάς τους Βουλευτές της Νέας Δημοκρατίας: Ιστορικά έχε</w:t>
      </w:r>
      <w:r>
        <w:rPr>
          <w:rFonts w:eastAsia="Times New Roman" w:cs="Times New Roman"/>
          <w:szCs w:val="24"/>
        </w:rPr>
        <w:t xml:space="preserve">ι καταγραφεί πότε δημιουργήθηκε το πρόβλημα; Τεκμηριωμένα και με εμπεριστατωμένη πολιτική ανάλυση, θα έλεγα, περιγράφηκε από τον </w:t>
      </w:r>
      <w:r>
        <w:rPr>
          <w:rFonts w:eastAsia="Times New Roman" w:cs="Times New Roman"/>
          <w:szCs w:val="24"/>
        </w:rPr>
        <w:t>ε</w:t>
      </w:r>
      <w:r>
        <w:rPr>
          <w:rFonts w:eastAsia="Times New Roman" w:cs="Times New Roman"/>
          <w:szCs w:val="24"/>
        </w:rPr>
        <w:t>ισηγητή μας, τον κ. Σκανδαλίδη. Αναφέρω μόνο την ένταξη των Σκοπίων στον ΟΗΕ επί της διακυβέρνησης της Νέας Δημοκρατίας με θετ</w:t>
      </w:r>
      <w:r>
        <w:rPr>
          <w:rFonts w:eastAsia="Times New Roman" w:cs="Times New Roman"/>
          <w:szCs w:val="24"/>
        </w:rPr>
        <w:t>ική ψήφο και τη συγκηδεμόνευση, μάλιστα, της Ελλάδας.</w:t>
      </w:r>
    </w:p>
    <w:p w14:paraId="2ED8B8F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Κυρίως, όμως, ας μην ξεχνάμε τα όσα πέτυχε ο Ανδρέας Παπανδρέου, την </w:t>
      </w:r>
      <w:r>
        <w:rPr>
          <w:rFonts w:eastAsia="Times New Roman" w:cs="Times New Roman"/>
          <w:szCs w:val="24"/>
        </w:rPr>
        <w:t>Ε</w:t>
      </w:r>
      <w:r>
        <w:rPr>
          <w:rFonts w:eastAsia="Times New Roman" w:cs="Times New Roman"/>
          <w:szCs w:val="24"/>
        </w:rPr>
        <w:t xml:space="preserve">νδιάμεση </w:t>
      </w:r>
      <w:r>
        <w:rPr>
          <w:rFonts w:eastAsia="Times New Roman" w:cs="Times New Roman"/>
          <w:szCs w:val="24"/>
        </w:rPr>
        <w:t>Σ</w:t>
      </w:r>
      <w:r>
        <w:rPr>
          <w:rFonts w:eastAsia="Times New Roman" w:cs="Times New Roman"/>
          <w:szCs w:val="24"/>
        </w:rPr>
        <w:t>υμφωνία του 1995, μετατοπίζοντας χρονικά την οριστική επίλυση του Σκοπιανού</w:t>
      </w:r>
      <w:r>
        <w:rPr>
          <w:rFonts w:eastAsia="Times New Roman" w:cs="Times New Roman"/>
          <w:szCs w:val="24"/>
        </w:rPr>
        <w:t>,</w:t>
      </w:r>
      <w:r>
        <w:rPr>
          <w:rFonts w:eastAsia="Times New Roman" w:cs="Times New Roman"/>
          <w:szCs w:val="24"/>
        </w:rPr>
        <w:t xml:space="preserve"> όταν οι συνθήκες θα ήταν απολύτως ώριμες. Και</w:t>
      </w:r>
      <w:r>
        <w:rPr>
          <w:rFonts w:eastAsia="Times New Roman" w:cs="Times New Roman"/>
          <w:szCs w:val="24"/>
        </w:rPr>
        <w:t xml:space="preserve"> τώρα που οι συνθήκες πράγματι ήταν πολιτικά ώριμες, η Κυβέρνηση επέλεξε τη σκληρή κομματική γραμμή.</w:t>
      </w:r>
    </w:p>
    <w:p w14:paraId="2ED8B8F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θέμα της Συμφωνίας των Πρεσπών είναι ένα εθνικό θέμα</w:t>
      </w:r>
      <w:r>
        <w:rPr>
          <w:rFonts w:eastAsia="Times New Roman" w:cs="Times New Roman"/>
          <w:szCs w:val="24"/>
        </w:rPr>
        <w:t>,</w:t>
      </w:r>
      <w:r>
        <w:rPr>
          <w:rFonts w:eastAsia="Times New Roman" w:cs="Times New Roman"/>
          <w:szCs w:val="24"/>
        </w:rPr>
        <w:t xml:space="preserve"> που δεν προσφέρεται για πατριδοκαπηλία. Δεν πρέπει επ’ ουδενί να διχ</w:t>
      </w:r>
      <w:r>
        <w:rPr>
          <w:rFonts w:eastAsia="Times New Roman" w:cs="Times New Roman"/>
          <w:szCs w:val="24"/>
        </w:rPr>
        <w:t xml:space="preserve">άσει τους Έλληνες σε πατριώτες και μη πατριώτες. Δεν είναι ώρα για αντιπολίτευση. </w:t>
      </w:r>
      <w:r>
        <w:rPr>
          <w:rFonts w:eastAsia="Times New Roman" w:cs="Times New Roman"/>
          <w:szCs w:val="24"/>
        </w:rPr>
        <w:lastRenderedPageBreak/>
        <w:t>Το Σκοπιανό έχει ανάγκη όλες τις πολιτικές δυνάμεις του δημοκρατικού τόξου του τόπου για να λυθεί. Έχει ανάγκη από ευρύτατη αποδοχή και συναίνεση. Έχει ανάγκη από μία συμφωνί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που θα σέβεται την ιστορία της πατρίδας μας και, ταυτόχρονα, θα διασφαλίζει την ειρήνη στην περιοχή των Βαλκανίων.</w:t>
      </w:r>
    </w:p>
    <w:p w14:paraId="2ED8B8F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Δυστυχώς, η Κυβέρνηση λειτούργησε μονομερώς και απέτυχε. Οι συνέπειες θα βαρύνουν την πατρίδα μας και τις μελλοντικές γενιές. Γι’ αυτό και</w:t>
      </w:r>
      <w:r>
        <w:rPr>
          <w:rFonts w:eastAsia="Times New Roman" w:cs="Times New Roman"/>
          <w:szCs w:val="24"/>
        </w:rPr>
        <w:t xml:space="preserve"> εμείς καταψηφίζουμε τη </w:t>
      </w:r>
      <w:r>
        <w:rPr>
          <w:rFonts w:eastAsia="Times New Roman" w:cs="Times New Roman"/>
          <w:szCs w:val="24"/>
        </w:rPr>
        <w:t>σ</w:t>
      </w:r>
      <w:r>
        <w:rPr>
          <w:rFonts w:eastAsia="Times New Roman" w:cs="Times New Roman"/>
          <w:szCs w:val="24"/>
        </w:rPr>
        <w:t>υμφωνία.</w:t>
      </w:r>
    </w:p>
    <w:p w14:paraId="2ED8B8F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Τέλος, αγαπητοί συνάδελφοι, για όλους </w:t>
      </w:r>
      <w:r>
        <w:rPr>
          <w:rFonts w:eastAsia="Times New Roman" w:cs="Times New Roman"/>
          <w:szCs w:val="24"/>
        </w:rPr>
        <w:t>μας,</w:t>
      </w:r>
      <w:r>
        <w:rPr>
          <w:rFonts w:eastAsia="Times New Roman" w:cs="Times New Roman"/>
          <w:szCs w:val="24"/>
        </w:rPr>
        <w:t xml:space="preserve"> Μακεδονία σημαίνει Ελλάδα, Ελλάδα σημαίνει Μακεδονία. Δεν υπάρχουν πατριώτες και υπερπατριώτες.</w:t>
      </w:r>
    </w:p>
    <w:p w14:paraId="2ED8B8F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D8B8F8"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2ED8B8F9" w14:textId="77777777" w:rsidR="00C647AD" w:rsidRDefault="00D506E1">
      <w:pPr>
        <w:spacing w:after="0" w:line="600" w:lineRule="auto"/>
        <w:ind w:firstLine="720"/>
        <w:jc w:val="both"/>
        <w:rPr>
          <w:rFonts w:eastAsia="Times New Roman" w:cs="Times New Roman"/>
          <w:szCs w:val="24"/>
        </w:rPr>
      </w:pPr>
      <w:r w:rsidRPr="00EE50B8">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2ED8B8F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Υπουργός Οικονομικών </w:t>
      </w:r>
      <w:r>
        <w:rPr>
          <w:rFonts w:eastAsia="Times New Roman" w:cs="Times New Roman"/>
          <w:szCs w:val="24"/>
        </w:rPr>
        <w:t>κ. Τσακαλώτος, για έξι λεπτά δυστυχώς.</w:t>
      </w:r>
    </w:p>
    <w:p w14:paraId="2ED8B8FB" w14:textId="77777777" w:rsidR="00C647AD" w:rsidRDefault="00D506E1">
      <w:pPr>
        <w:spacing w:after="0" w:line="600" w:lineRule="auto"/>
        <w:ind w:firstLine="720"/>
        <w:jc w:val="both"/>
        <w:rPr>
          <w:rFonts w:eastAsia="Times New Roman" w:cs="Times New Roman"/>
          <w:szCs w:val="24"/>
        </w:rPr>
      </w:pPr>
      <w:r w:rsidRPr="00D21A6E">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Ευχαριστώ, κύριε Πρόεδρε.</w:t>
      </w:r>
    </w:p>
    <w:p w14:paraId="2ED8B8F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Άκουσα νωρίτερα κάποιους Βουλευτές να μιλάνε για σοφισ</w:t>
      </w:r>
      <w:r>
        <w:rPr>
          <w:rFonts w:eastAsia="Times New Roman" w:cs="Times New Roman"/>
          <w:szCs w:val="24"/>
        </w:rPr>
        <w:t>τείες της Αντιπολίτευσης. Δεν θα το ακολουθήσω, γιατί έχω μια βαθιά αγάπη προς τους φιλοσόφους</w:t>
      </w:r>
      <w:r>
        <w:rPr>
          <w:rFonts w:eastAsia="Times New Roman" w:cs="Times New Roman"/>
          <w:szCs w:val="24"/>
        </w:rPr>
        <w:t>,</w:t>
      </w:r>
      <w:r>
        <w:rPr>
          <w:rFonts w:eastAsia="Times New Roman" w:cs="Times New Roman"/>
          <w:szCs w:val="24"/>
        </w:rPr>
        <w:t xml:space="preserve"> που λέγονται «σοφιστές». Ο λόγος που έχουν κακό όνομα οι σοφιστές, είναι το κύρος που έχει ο Πλάτωνας και ο Σωκράτης στην Ελλάδα. </w:t>
      </w:r>
    </w:p>
    <w:p w14:paraId="2ED8B8F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Όμως, γιατί είμαστε υπερήφανο</w:t>
      </w:r>
      <w:r>
        <w:rPr>
          <w:rFonts w:eastAsia="Times New Roman" w:cs="Times New Roman"/>
          <w:szCs w:val="24"/>
        </w:rPr>
        <w:t>ι για τον Σωκράτη ή τον Πλάτωνα; Είμαστε υπερήφανοι, επειδή έδωσ</w:t>
      </w:r>
      <w:r>
        <w:rPr>
          <w:rFonts w:eastAsia="Times New Roman" w:cs="Times New Roman"/>
          <w:szCs w:val="24"/>
        </w:rPr>
        <w:t>αν</w:t>
      </w:r>
      <w:r>
        <w:rPr>
          <w:rFonts w:eastAsia="Times New Roman" w:cs="Times New Roman"/>
          <w:szCs w:val="24"/>
        </w:rPr>
        <w:t xml:space="preserve"> μια μέθοδο φιλοσοφίας σε όλον τον κόσμο διαλογική και η φιλοσοφία πήρε άλλον αέρα ή είμαστε υπερήφανοι, επειδή ήταν θεμελιακά αντιδημοκράτ</w:t>
      </w:r>
      <w:r>
        <w:rPr>
          <w:rFonts w:eastAsia="Times New Roman" w:cs="Times New Roman"/>
          <w:szCs w:val="24"/>
        </w:rPr>
        <w:t>ε</w:t>
      </w:r>
      <w:r>
        <w:rPr>
          <w:rFonts w:eastAsia="Times New Roman" w:cs="Times New Roman"/>
          <w:szCs w:val="24"/>
        </w:rPr>
        <w:t>ς και δίδασκ</w:t>
      </w:r>
      <w:r>
        <w:rPr>
          <w:rFonts w:eastAsia="Times New Roman" w:cs="Times New Roman"/>
          <w:szCs w:val="24"/>
        </w:rPr>
        <w:t>αν</w:t>
      </w:r>
      <w:r>
        <w:rPr>
          <w:rFonts w:eastAsia="Times New Roman" w:cs="Times New Roman"/>
          <w:szCs w:val="24"/>
        </w:rPr>
        <w:t xml:space="preserve"> ότι η δημοκρατία και η πολιτική είν</w:t>
      </w:r>
      <w:r>
        <w:rPr>
          <w:rFonts w:eastAsia="Times New Roman" w:cs="Times New Roman"/>
          <w:szCs w:val="24"/>
        </w:rPr>
        <w:t>αι για τους λίγους, είναι μια τέχνη, ενάντια στον σοφιστή Πρωταγόρα;</w:t>
      </w:r>
    </w:p>
    <w:p w14:paraId="2ED8B8F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Όταν οι Γερμανοί μιλάνε για «</w:t>
      </w:r>
      <w:r>
        <w:rPr>
          <w:rFonts w:eastAsia="Times New Roman" w:cs="Times New Roman"/>
          <w:szCs w:val="24"/>
          <w:lang w:val="en-US"/>
        </w:rPr>
        <w:t>Deutschland</w:t>
      </w:r>
      <w:r w:rsidRPr="00264ADA">
        <w:rPr>
          <w:rFonts w:eastAsia="Times New Roman" w:cs="Times New Roman"/>
          <w:szCs w:val="24"/>
        </w:rPr>
        <w:t xml:space="preserve"> </w:t>
      </w:r>
      <w:r w:rsidRPr="00081295">
        <w:rPr>
          <w:rFonts w:eastAsia="Times New Roman" w:cs="Times New Roman"/>
          <w:szCs w:val="24"/>
        </w:rPr>
        <w:t>ü</w:t>
      </w:r>
      <w:r w:rsidRPr="00081295">
        <w:rPr>
          <w:rFonts w:eastAsia="Times New Roman" w:cs="Times New Roman"/>
          <w:szCs w:val="24"/>
          <w:lang w:val="en-US"/>
        </w:rPr>
        <w:t>ber</w:t>
      </w:r>
      <w:r w:rsidRPr="00264ADA">
        <w:rPr>
          <w:rFonts w:eastAsia="Times New Roman" w:cs="Times New Roman"/>
          <w:szCs w:val="24"/>
        </w:rPr>
        <w:t xml:space="preserve"> </w:t>
      </w:r>
      <w:r>
        <w:rPr>
          <w:rFonts w:eastAsia="Times New Roman" w:cs="Times New Roman"/>
          <w:szCs w:val="24"/>
          <w:lang w:val="en-US"/>
        </w:rPr>
        <w:t>alles</w:t>
      </w:r>
      <w:r>
        <w:rPr>
          <w:rFonts w:eastAsia="Times New Roman" w:cs="Times New Roman"/>
          <w:szCs w:val="24"/>
        </w:rPr>
        <w:t>», που προφανώς δεν εννοούν ότι είναι καλύτεροι από άλλες χώρες, αλλά ότι πάνω από όλα στην ψυχή των Γερμανών είναι η Γερμανία, δηλαδή ο</w:t>
      </w:r>
      <w:r>
        <w:rPr>
          <w:rFonts w:eastAsia="Times New Roman" w:cs="Times New Roman"/>
          <w:szCs w:val="24"/>
        </w:rPr>
        <w:t xml:space="preserve"> ρομαντισμός στην αγαθή περίοδο του εθνικισμού</w:t>
      </w:r>
      <w:r>
        <w:rPr>
          <w:rFonts w:eastAsia="Times New Roman" w:cs="Times New Roman"/>
          <w:szCs w:val="24"/>
        </w:rPr>
        <w:t>. Π</w:t>
      </w:r>
      <w:r>
        <w:rPr>
          <w:rFonts w:eastAsia="Times New Roman" w:cs="Times New Roman"/>
          <w:szCs w:val="24"/>
        </w:rPr>
        <w:t>ότε είναι περήφανοι «</w:t>
      </w:r>
      <w:r w:rsidRPr="00081295">
        <w:rPr>
          <w:rFonts w:eastAsia="Times New Roman" w:cs="Times New Roman"/>
          <w:szCs w:val="24"/>
        </w:rPr>
        <w:t>ü</w:t>
      </w:r>
      <w:r w:rsidRPr="00081295">
        <w:rPr>
          <w:rFonts w:eastAsia="Times New Roman" w:cs="Times New Roman"/>
          <w:szCs w:val="24"/>
          <w:lang w:val="en-US"/>
        </w:rPr>
        <w:t>ber</w:t>
      </w:r>
      <w:r>
        <w:rPr>
          <w:rFonts w:eastAsia="Times New Roman" w:cs="Times New Roman"/>
          <w:szCs w:val="24"/>
        </w:rPr>
        <w:t xml:space="preserve"> </w:t>
      </w:r>
      <w:r>
        <w:rPr>
          <w:rFonts w:eastAsia="Times New Roman" w:cs="Times New Roman"/>
          <w:szCs w:val="24"/>
          <w:lang w:val="en-US"/>
        </w:rPr>
        <w:t>alles</w:t>
      </w:r>
      <w:r>
        <w:rPr>
          <w:rFonts w:eastAsia="Times New Roman" w:cs="Times New Roman"/>
          <w:szCs w:val="24"/>
        </w:rPr>
        <w:t xml:space="preserve">»; Όταν σκέπτονται τον </w:t>
      </w:r>
      <w:r>
        <w:rPr>
          <w:rFonts w:eastAsia="Times New Roman" w:cs="Times New Roman"/>
          <w:szCs w:val="24"/>
        </w:rPr>
        <w:lastRenderedPageBreak/>
        <w:t>Μπετόβεν και τον Γκαίτε ή όταν σκέπτονται τη βραδιά της 9</w:t>
      </w:r>
      <w:r w:rsidRPr="00682D77">
        <w:rPr>
          <w:rFonts w:eastAsia="Times New Roman" w:cs="Times New Roman"/>
          <w:szCs w:val="24"/>
          <w:vertAlign w:val="superscript"/>
        </w:rPr>
        <w:t>ης</w:t>
      </w:r>
      <w:r>
        <w:rPr>
          <w:rFonts w:eastAsia="Times New Roman" w:cs="Times New Roman"/>
          <w:szCs w:val="24"/>
        </w:rPr>
        <w:t xml:space="preserve"> Νοεμβρίου του 1938, το </w:t>
      </w:r>
      <w:r>
        <w:rPr>
          <w:rFonts w:eastAsia="Times New Roman" w:cs="Times New Roman"/>
          <w:szCs w:val="24"/>
          <w:lang w:val="en-US"/>
        </w:rPr>
        <w:t>Kristallnacht</w:t>
      </w:r>
      <w:r>
        <w:rPr>
          <w:rFonts w:eastAsia="Times New Roman" w:cs="Times New Roman"/>
          <w:szCs w:val="24"/>
        </w:rPr>
        <w:t>, «Τη νύχτα που έσπασαν τα κρύσταλλα», όπου τα τάγματα εφ</w:t>
      </w:r>
      <w:r>
        <w:rPr>
          <w:rFonts w:eastAsia="Times New Roman" w:cs="Times New Roman"/>
          <w:szCs w:val="24"/>
        </w:rPr>
        <w:t>όδου στη Γερμανία έσπασαν εβραϊκά μαγαζιά και σκότωσαν ανθρώπους, και έχουμε τώρα στη Βουλή των Ελλήνων ανθρώπους που πιστεύουν στα τάγματα εφόδου; Και ξέρουμε ότι η 9</w:t>
      </w:r>
      <w:r w:rsidRPr="00682D77">
        <w:rPr>
          <w:rFonts w:eastAsia="Times New Roman" w:cs="Times New Roman"/>
          <w:szCs w:val="24"/>
          <w:vertAlign w:val="superscript"/>
        </w:rPr>
        <w:t>η</w:t>
      </w:r>
      <w:r>
        <w:rPr>
          <w:rFonts w:eastAsia="Times New Roman" w:cs="Times New Roman"/>
          <w:szCs w:val="24"/>
        </w:rPr>
        <w:t xml:space="preserve"> Νοεμβρίου του 1938 οδήγησε στο Άουσβιτς και ότι πρώτη φορά στις 9 Νοεμβρίου του 1938 το</w:t>
      </w:r>
      <w:r>
        <w:rPr>
          <w:rFonts w:eastAsia="Times New Roman" w:cs="Times New Roman"/>
          <w:szCs w:val="24"/>
        </w:rPr>
        <w:t xml:space="preserve"> κατάλαβαν οι γερμανόφιλοι και στην Ελλάδα και στην Αγγλία. </w:t>
      </w:r>
    </w:p>
    <w:p w14:paraId="2ED8B8F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Όλοι είμαστε υπερήφανοι για την ιστορία μας. Όμως, για ποια ιστορία είμαστε υπερήφανοι; Για την ίδια ιστορία; Εγώ, για παράδειγμα, είμαι υπερήφανος ότι τον Ιούλιο του 1943 το ΕΑΜ κατέβασε κόσμο κ</w:t>
      </w:r>
      <w:r>
        <w:rPr>
          <w:rFonts w:eastAsia="Times New Roman" w:cs="Times New Roman"/>
          <w:szCs w:val="24"/>
        </w:rPr>
        <w:t>αι στην Αθήνα και στη Θεσσαλονίκη</w:t>
      </w:r>
      <w:r>
        <w:rPr>
          <w:rFonts w:eastAsia="Times New Roman" w:cs="Times New Roman"/>
          <w:szCs w:val="24"/>
        </w:rPr>
        <w:t>,</w:t>
      </w:r>
      <w:r>
        <w:rPr>
          <w:rFonts w:eastAsia="Times New Roman" w:cs="Times New Roman"/>
          <w:szCs w:val="24"/>
        </w:rPr>
        <w:t xml:space="preserve"> για να μην παραδοθεί η ανατολική Μακεδονία σε βουλγαρική </w:t>
      </w:r>
      <w:r>
        <w:rPr>
          <w:rFonts w:eastAsia="Times New Roman" w:cs="Times New Roman"/>
          <w:szCs w:val="24"/>
        </w:rPr>
        <w:t>α</w:t>
      </w:r>
      <w:r>
        <w:rPr>
          <w:rFonts w:eastAsia="Times New Roman" w:cs="Times New Roman"/>
          <w:szCs w:val="24"/>
        </w:rPr>
        <w:t>ρχή. Αλλά είμαι υπερήφανος</w:t>
      </w:r>
      <w:r>
        <w:rPr>
          <w:rFonts w:eastAsia="Times New Roman" w:cs="Times New Roman"/>
          <w:szCs w:val="24"/>
        </w:rPr>
        <w:t>,</w:t>
      </w:r>
      <w:r>
        <w:rPr>
          <w:rFonts w:eastAsia="Times New Roman" w:cs="Times New Roman"/>
          <w:szCs w:val="24"/>
        </w:rPr>
        <w:t xml:space="preserve"> όχι μόνο γιατί το έκανε αυτό το ΕΑΜ, αλλά επειδή πέντε μήνες πριν, τον Φλεβάρη του 1943, κατέβασε πάλι κόσμο στην Αθήνα και Θεσσαλονίκη</w:t>
      </w:r>
      <w:r>
        <w:rPr>
          <w:rFonts w:eastAsia="Times New Roman" w:cs="Times New Roman"/>
          <w:szCs w:val="24"/>
        </w:rPr>
        <w:t>,</w:t>
      </w:r>
      <w:r>
        <w:rPr>
          <w:rFonts w:eastAsia="Times New Roman" w:cs="Times New Roman"/>
          <w:szCs w:val="24"/>
        </w:rPr>
        <w:t xml:space="preserve"> για να μην υπάρχει πολιτική επιστράτευση και να μπορούμε να μιλάμε για το ΕΑΜ της λαοκρατίας και της δικαιοσύνης. </w:t>
      </w:r>
    </w:p>
    <w:p w14:paraId="2ED8B90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Είναι ίδια η ιστορία μας; Δεν το ξέρω. Πρέπει να έχουμε τις ίδιες αξίες</w:t>
      </w:r>
      <w:r>
        <w:rPr>
          <w:rFonts w:eastAsia="Times New Roman" w:cs="Times New Roman"/>
          <w:szCs w:val="24"/>
        </w:rPr>
        <w:t>,</w:t>
      </w:r>
      <w:r>
        <w:rPr>
          <w:rFonts w:eastAsia="Times New Roman" w:cs="Times New Roman"/>
          <w:szCs w:val="24"/>
        </w:rPr>
        <w:t xml:space="preserve"> για να είμαστε όλοι πατριώτες; Ούτε αυτό το ξέρω. Ξέρω, όμως, ότι δεν μπορεί να υπάρχει πατριωτισμός</w:t>
      </w:r>
      <w:r>
        <w:rPr>
          <w:rFonts w:eastAsia="Times New Roman" w:cs="Times New Roman"/>
          <w:szCs w:val="24"/>
        </w:rPr>
        <w:t>,</w:t>
      </w:r>
      <w:r>
        <w:rPr>
          <w:rFonts w:eastAsia="Times New Roman" w:cs="Times New Roman"/>
          <w:szCs w:val="24"/>
        </w:rPr>
        <w:t xml:space="preserve"> χωρίς να υπάρχει αξιολογικό περιεχόμενο. </w:t>
      </w:r>
    </w:p>
    <w:p w14:paraId="2ED8B90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Πριν από χρόνια</w:t>
      </w:r>
      <w:r>
        <w:rPr>
          <w:rFonts w:eastAsia="Times New Roman" w:cs="Times New Roman"/>
          <w:szCs w:val="24"/>
        </w:rPr>
        <w:t>,</w:t>
      </w:r>
      <w:r>
        <w:rPr>
          <w:rFonts w:eastAsia="Times New Roman" w:cs="Times New Roman"/>
          <w:szCs w:val="24"/>
        </w:rPr>
        <w:t xml:space="preserve"> ο Νικηφόρος Διαμαντούρος, που ήταν μετά ο Συνήγορος του Πολίτη και της Ελλάδας και της Ευρώπης</w:t>
      </w:r>
      <w:r>
        <w:rPr>
          <w:rFonts w:eastAsia="Times New Roman" w:cs="Times New Roman"/>
          <w:szCs w:val="24"/>
        </w:rPr>
        <w:t xml:space="preserve"> και πολλοί από εμάς είμαστε υπερήφανοι γι</w:t>
      </w:r>
      <w:r>
        <w:rPr>
          <w:rFonts w:eastAsia="Times New Roman" w:cs="Times New Roman"/>
          <w:szCs w:val="24"/>
        </w:rPr>
        <w:t>’</w:t>
      </w:r>
      <w:r>
        <w:rPr>
          <w:rFonts w:eastAsia="Times New Roman" w:cs="Times New Roman"/>
          <w:szCs w:val="24"/>
        </w:rPr>
        <w:t xml:space="preserve"> αυτόν, παρ</w:t>
      </w:r>
      <w:r>
        <w:rPr>
          <w:rFonts w:eastAsia="Times New Roman" w:cs="Times New Roman"/>
          <w:szCs w:val="24"/>
        </w:rPr>
        <w:t xml:space="preserve">’ </w:t>
      </w:r>
      <w:r>
        <w:rPr>
          <w:rFonts w:eastAsia="Times New Roman" w:cs="Times New Roman"/>
          <w:szCs w:val="24"/>
        </w:rPr>
        <w:t>όλο που δεν είναι στη δική μου πολιτική οικογένεια, έγραψε για την Ελλάδα</w:t>
      </w:r>
      <w:r>
        <w:rPr>
          <w:rFonts w:eastAsia="Times New Roman" w:cs="Times New Roman"/>
          <w:szCs w:val="24"/>
        </w:rPr>
        <w:t>, για</w:t>
      </w:r>
      <w:r>
        <w:rPr>
          <w:rFonts w:eastAsia="Times New Roman" w:cs="Times New Roman"/>
          <w:szCs w:val="24"/>
        </w:rPr>
        <w:t xml:space="preserve"> τις δύο κουλτούρες. Η μία κουλτούρα υποτίθεται ότι ήταν η παραδοσιακή, η εσωστρεφής, η καχύποπτη για τον ξένο, η καχύποπτ</w:t>
      </w:r>
      <w:r>
        <w:rPr>
          <w:rFonts w:eastAsia="Times New Roman" w:cs="Times New Roman"/>
          <w:szCs w:val="24"/>
        </w:rPr>
        <w:t xml:space="preserve">η για την αλλαγή. Η άλλη κουλτούρα ήταν η μεταρρυθμιστική κουλτούρα, που κοίταγε προς τα έξω, που ήθελε τις αλλαγές, τις μεταρρυθμίσεις, την τεχνολογία. </w:t>
      </w:r>
    </w:p>
    <w:p w14:paraId="2ED8B90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Δεν συμφωνούσα με αυτήν τη θεωρία του Νικηφόρου. Δεν συμφωνούσα, γιατί στην παρωχημένη κουλτούρα έβαλε</w:t>
      </w:r>
      <w:r>
        <w:rPr>
          <w:rFonts w:eastAsia="Times New Roman" w:cs="Times New Roman"/>
          <w:szCs w:val="24"/>
        </w:rPr>
        <w:t xml:space="preserve"> και ανθρώπους που πίστευαν στην ισότητα και στον σοσιαλισμό, λες και η ισότητα ήταν κάτι κακό και μόνο μπορούσαμε να αυξήσουμε την πίτα πριν τη μοιράσουμε.</w:t>
      </w:r>
    </w:p>
    <w:p w14:paraId="2ED8B903"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Ή</w:t>
      </w:r>
      <w:r w:rsidRPr="00370072">
        <w:rPr>
          <w:rFonts w:eastAsia="Times New Roman"/>
          <w:color w:val="212121"/>
          <w:szCs w:val="24"/>
        </w:rPr>
        <w:t>ταν</w:t>
      </w:r>
      <w:r>
        <w:rPr>
          <w:rFonts w:eastAsia="Times New Roman"/>
          <w:color w:val="212121"/>
          <w:szCs w:val="24"/>
        </w:rPr>
        <w:t xml:space="preserve">, όμως, </w:t>
      </w:r>
      <w:r w:rsidRPr="00370072">
        <w:rPr>
          <w:rFonts w:eastAsia="Times New Roman"/>
          <w:color w:val="212121"/>
          <w:szCs w:val="24"/>
        </w:rPr>
        <w:t>βλέπετε</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 xml:space="preserve">η </w:t>
      </w:r>
      <w:r w:rsidRPr="00370072">
        <w:rPr>
          <w:rFonts w:eastAsia="Times New Roman"/>
          <w:color w:val="212121"/>
          <w:szCs w:val="24"/>
        </w:rPr>
        <w:t>υψηλή περίοδος του εκσυγχρονισμού</w:t>
      </w:r>
      <w:r>
        <w:rPr>
          <w:rFonts w:eastAsia="Times New Roman"/>
          <w:color w:val="212121"/>
          <w:szCs w:val="24"/>
        </w:rPr>
        <w:t xml:space="preserve">, </w:t>
      </w:r>
      <w:r w:rsidRPr="00370072">
        <w:rPr>
          <w:rFonts w:eastAsia="Times New Roman"/>
          <w:color w:val="212121"/>
          <w:szCs w:val="24"/>
        </w:rPr>
        <w:t xml:space="preserve">όπου </w:t>
      </w:r>
      <w:r>
        <w:rPr>
          <w:rFonts w:eastAsia="Times New Roman"/>
          <w:color w:val="212121"/>
          <w:szCs w:val="24"/>
        </w:rPr>
        <w:t xml:space="preserve">ο </w:t>
      </w:r>
      <w:r w:rsidRPr="00370072">
        <w:rPr>
          <w:rFonts w:eastAsia="Times New Roman"/>
          <w:color w:val="212121"/>
          <w:szCs w:val="24"/>
        </w:rPr>
        <w:t>εκσυγχρονισμός θα έλυνε όλα τα προ</w:t>
      </w:r>
      <w:r w:rsidRPr="00370072">
        <w:rPr>
          <w:rFonts w:eastAsia="Times New Roman"/>
          <w:color w:val="212121"/>
          <w:szCs w:val="24"/>
        </w:rPr>
        <w:t>βλήματα και</w:t>
      </w:r>
      <w:r>
        <w:rPr>
          <w:rFonts w:eastAsia="Times New Roman"/>
          <w:color w:val="212121"/>
          <w:szCs w:val="24"/>
        </w:rPr>
        <w:t xml:space="preserve"> όλες τις ιδεολογικές αντιμαχίες, όπως ο Φ</w:t>
      </w:r>
      <w:r w:rsidRPr="00370072">
        <w:rPr>
          <w:rFonts w:eastAsia="Times New Roman"/>
          <w:color w:val="212121"/>
          <w:szCs w:val="24"/>
        </w:rPr>
        <w:t>ουκουγιάμα που μιλούσε για το τέλος της ιστορίας</w:t>
      </w:r>
      <w:r>
        <w:rPr>
          <w:rFonts w:eastAsia="Times New Roman"/>
          <w:color w:val="212121"/>
          <w:szCs w:val="24"/>
        </w:rPr>
        <w:t>, γιατί πίστευαν</w:t>
      </w:r>
      <w:r w:rsidRPr="00370072">
        <w:rPr>
          <w:rFonts w:eastAsia="Times New Roman"/>
          <w:color w:val="212121"/>
          <w:szCs w:val="24"/>
        </w:rPr>
        <w:t xml:space="preserve"> </w:t>
      </w:r>
      <w:r>
        <w:rPr>
          <w:rFonts w:eastAsia="Times New Roman"/>
          <w:color w:val="212121"/>
          <w:szCs w:val="24"/>
        </w:rPr>
        <w:t xml:space="preserve">τότε </w:t>
      </w:r>
      <w:r w:rsidRPr="00370072">
        <w:rPr>
          <w:rFonts w:eastAsia="Times New Roman"/>
          <w:color w:val="212121"/>
          <w:szCs w:val="24"/>
        </w:rPr>
        <w:t xml:space="preserve">ότι τα </w:t>
      </w:r>
      <w:r>
        <w:rPr>
          <w:rFonts w:eastAsia="Times New Roman"/>
          <w:color w:val="212121"/>
          <w:szCs w:val="24"/>
        </w:rPr>
        <w:t>2/3</w:t>
      </w:r>
      <w:r w:rsidRPr="00370072">
        <w:rPr>
          <w:rFonts w:eastAsia="Times New Roman"/>
          <w:color w:val="212121"/>
          <w:szCs w:val="24"/>
        </w:rPr>
        <w:t xml:space="preserve"> του λαού θα ήταν πάντα καλά</w:t>
      </w:r>
      <w:r>
        <w:rPr>
          <w:rFonts w:eastAsia="Times New Roman"/>
          <w:color w:val="212121"/>
          <w:szCs w:val="24"/>
        </w:rPr>
        <w:t xml:space="preserve">. Και αν κάποιο -το 1/3- έμεναν </w:t>
      </w:r>
      <w:r w:rsidRPr="00370072">
        <w:rPr>
          <w:rFonts w:eastAsia="Times New Roman"/>
          <w:color w:val="212121"/>
          <w:szCs w:val="24"/>
        </w:rPr>
        <w:t>πίσω</w:t>
      </w:r>
      <w:r>
        <w:rPr>
          <w:rFonts w:eastAsia="Times New Roman"/>
          <w:color w:val="212121"/>
          <w:szCs w:val="24"/>
        </w:rPr>
        <w:t xml:space="preserve">, δεν πείραζε, </w:t>
      </w:r>
      <w:r w:rsidRPr="00370072">
        <w:rPr>
          <w:rFonts w:eastAsia="Times New Roman"/>
          <w:color w:val="212121"/>
          <w:szCs w:val="24"/>
        </w:rPr>
        <w:t>θα τους δίναμε κάποιες αποζημιώσεις</w:t>
      </w:r>
      <w:r>
        <w:rPr>
          <w:rFonts w:eastAsia="Times New Roman"/>
          <w:color w:val="212121"/>
          <w:szCs w:val="24"/>
        </w:rPr>
        <w:t>.</w:t>
      </w:r>
    </w:p>
    <w:p w14:paraId="2ED8B904"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370072">
        <w:rPr>
          <w:rFonts w:eastAsia="Times New Roman"/>
          <w:color w:val="212121"/>
          <w:szCs w:val="24"/>
        </w:rPr>
        <w:t>Αυτό εί</w:t>
      </w:r>
      <w:r w:rsidRPr="00370072">
        <w:rPr>
          <w:rFonts w:eastAsia="Times New Roman"/>
          <w:color w:val="212121"/>
          <w:szCs w:val="24"/>
        </w:rPr>
        <w:t>ναι που κατέρρευσε στην κρίση το 2009</w:t>
      </w:r>
      <w:r>
        <w:rPr>
          <w:rFonts w:eastAsia="Times New Roman"/>
          <w:color w:val="212121"/>
          <w:szCs w:val="24"/>
        </w:rPr>
        <w:t>. Κατέρρευσε η ιδέα ότι η πρόοδος και αυτή η ι</w:t>
      </w:r>
      <w:r w:rsidRPr="00370072">
        <w:rPr>
          <w:rFonts w:eastAsia="Times New Roman"/>
          <w:color w:val="212121"/>
          <w:szCs w:val="24"/>
        </w:rPr>
        <w:t>δεολογία μπορεί να πάει μπροστά και γι</w:t>
      </w:r>
      <w:r>
        <w:rPr>
          <w:rFonts w:eastAsia="Times New Roman"/>
          <w:color w:val="212121"/>
          <w:szCs w:val="24"/>
        </w:rPr>
        <w:t>’</w:t>
      </w:r>
      <w:r w:rsidRPr="00370072">
        <w:rPr>
          <w:rFonts w:eastAsia="Times New Roman"/>
          <w:color w:val="212121"/>
          <w:szCs w:val="24"/>
        </w:rPr>
        <w:t xml:space="preserve"> αυτό έχουμε τις ανακατατάξεις που βλέπετε εδώ μπροστά</w:t>
      </w:r>
      <w:r>
        <w:rPr>
          <w:rFonts w:eastAsia="Times New Roman"/>
          <w:color w:val="212121"/>
          <w:szCs w:val="24"/>
        </w:rPr>
        <w:t xml:space="preserve">. Διότι </w:t>
      </w:r>
      <w:r w:rsidRPr="00370072">
        <w:rPr>
          <w:rFonts w:eastAsia="Times New Roman"/>
          <w:color w:val="212121"/>
          <w:szCs w:val="24"/>
        </w:rPr>
        <w:t>μετά από το 2009 αυτός ο καπιταλισμός</w:t>
      </w:r>
      <w:r>
        <w:rPr>
          <w:rFonts w:eastAsia="Times New Roman"/>
          <w:color w:val="212121"/>
          <w:szCs w:val="24"/>
        </w:rPr>
        <w:t>,</w:t>
      </w:r>
      <w:r w:rsidRPr="00370072">
        <w:rPr>
          <w:rFonts w:eastAsia="Times New Roman"/>
          <w:color w:val="212121"/>
          <w:szCs w:val="24"/>
        </w:rPr>
        <w:t xml:space="preserve"> όχι </w:t>
      </w:r>
      <w:r>
        <w:rPr>
          <w:rFonts w:eastAsia="Times New Roman"/>
          <w:color w:val="212121"/>
          <w:szCs w:val="24"/>
        </w:rPr>
        <w:t xml:space="preserve">μόνο </w:t>
      </w:r>
      <w:r w:rsidRPr="00370072">
        <w:rPr>
          <w:rFonts w:eastAsia="Times New Roman"/>
          <w:color w:val="212121"/>
          <w:szCs w:val="24"/>
        </w:rPr>
        <w:t>δεν μπορούσε να βοηθήσει</w:t>
      </w:r>
      <w:r w:rsidRPr="00370072">
        <w:rPr>
          <w:rFonts w:eastAsia="Times New Roman"/>
          <w:color w:val="212121"/>
          <w:szCs w:val="24"/>
        </w:rPr>
        <w:t xml:space="preserve"> τα </w:t>
      </w:r>
      <w:r>
        <w:rPr>
          <w:rFonts w:eastAsia="Times New Roman"/>
          <w:color w:val="212121"/>
          <w:szCs w:val="24"/>
        </w:rPr>
        <w:t>2/3,</w:t>
      </w:r>
      <w:r w:rsidRPr="00370072">
        <w:rPr>
          <w:rFonts w:eastAsia="Times New Roman"/>
          <w:color w:val="212121"/>
          <w:szCs w:val="24"/>
        </w:rPr>
        <w:t xml:space="preserve"> αλλά ούτε το </w:t>
      </w:r>
      <w:r>
        <w:rPr>
          <w:rFonts w:eastAsia="Times New Roman"/>
          <w:color w:val="212121"/>
          <w:szCs w:val="24"/>
        </w:rPr>
        <w:t>1/3. Κ</w:t>
      </w:r>
      <w:r w:rsidRPr="00370072">
        <w:rPr>
          <w:rFonts w:eastAsia="Times New Roman"/>
          <w:color w:val="212121"/>
          <w:szCs w:val="24"/>
        </w:rPr>
        <w:t xml:space="preserve">αι άρχισε η ανισότητα </w:t>
      </w:r>
      <w:r>
        <w:rPr>
          <w:rFonts w:eastAsia="Times New Roman"/>
          <w:color w:val="212121"/>
          <w:szCs w:val="24"/>
        </w:rPr>
        <w:t>να είναι</w:t>
      </w:r>
      <w:r w:rsidRPr="00370072">
        <w:rPr>
          <w:rFonts w:eastAsia="Times New Roman"/>
          <w:color w:val="212121"/>
          <w:szCs w:val="24"/>
        </w:rPr>
        <w:t xml:space="preserve"> τεράστιο πράγμα</w:t>
      </w:r>
      <w:r>
        <w:rPr>
          <w:rFonts w:eastAsia="Times New Roman"/>
          <w:color w:val="212121"/>
          <w:szCs w:val="24"/>
        </w:rPr>
        <w:t>.</w:t>
      </w:r>
    </w:p>
    <w:p w14:paraId="2ED8B905"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370072">
        <w:rPr>
          <w:rFonts w:eastAsia="Times New Roman"/>
          <w:color w:val="212121"/>
          <w:szCs w:val="24"/>
        </w:rPr>
        <w:t>αι τι έγινε στην Ευρώπη και όχι μόνο εδώ</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Β</w:t>
      </w:r>
      <w:r w:rsidRPr="00370072">
        <w:rPr>
          <w:rFonts w:eastAsia="Times New Roman"/>
          <w:color w:val="212121"/>
          <w:szCs w:val="24"/>
        </w:rPr>
        <w:t xml:space="preserve">ρήκαν τη γλύκα του εθνικισμού </w:t>
      </w:r>
      <w:r>
        <w:rPr>
          <w:rFonts w:eastAsia="Times New Roman"/>
          <w:color w:val="212121"/>
          <w:szCs w:val="24"/>
        </w:rPr>
        <w:t>οι συντηρητικές</w:t>
      </w:r>
      <w:r w:rsidRPr="00370072">
        <w:rPr>
          <w:rFonts w:eastAsia="Times New Roman"/>
          <w:color w:val="212121"/>
          <w:szCs w:val="24"/>
        </w:rPr>
        <w:t xml:space="preserve"> παρατάξεις</w:t>
      </w:r>
      <w:r>
        <w:rPr>
          <w:rFonts w:eastAsia="Times New Roman"/>
          <w:color w:val="212121"/>
          <w:szCs w:val="24"/>
        </w:rPr>
        <w:t>. Γ</w:t>
      </w:r>
      <w:r w:rsidRPr="00370072">
        <w:rPr>
          <w:rFonts w:eastAsia="Times New Roman"/>
          <w:color w:val="212121"/>
          <w:szCs w:val="24"/>
        </w:rPr>
        <w:t xml:space="preserve">ιατί </w:t>
      </w:r>
      <w:r>
        <w:rPr>
          <w:rFonts w:eastAsia="Times New Roman"/>
          <w:color w:val="212121"/>
          <w:szCs w:val="24"/>
        </w:rPr>
        <w:t>τη βρήκαν; Διότι</w:t>
      </w:r>
      <w:r w:rsidRPr="00370072">
        <w:rPr>
          <w:rFonts w:eastAsia="Times New Roman"/>
          <w:color w:val="212121"/>
          <w:szCs w:val="24"/>
        </w:rPr>
        <w:t xml:space="preserve"> δεν ήταν μόνο η οικονομική κρίση</w:t>
      </w:r>
      <w:r>
        <w:rPr>
          <w:rFonts w:eastAsia="Times New Roman"/>
          <w:color w:val="212121"/>
          <w:szCs w:val="24"/>
        </w:rPr>
        <w:t xml:space="preserve">, οι </w:t>
      </w:r>
      <w:r w:rsidRPr="00370072">
        <w:rPr>
          <w:rFonts w:eastAsia="Times New Roman"/>
          <w:color w:val="212121"/>
          <w:szCs w:val="24"/>
        </w:rPr>
        <w:t>ανισότητες</w:t>
      </w:r>
      <w:r>
        <w:rPr>
          <w:rFonts w:eastAsia="Times New Roman"/>
          <w:color w:val="212121"/>
          <w:szCs w:val="24"/>
        </w:rPr>
        <w:t xml:space="preserve">, οι </w:t>
      </w:r>
      <w:r w:rsidRPr="00370072">
        <w:rPr>
          <w:rFonts w:eastAsia="Times New Roman"/>
          <w:color w:val="212121"/>
          <w:szCs w:val="24"/>
        </w:rPr>
        <w:t>κακές δουλειές χωρίς προοπτική</w:t>
      </w:r>
      <w:r>
        <w:rPr>
          <w:rFonts w:eastAsia="Times New Roman"/>
          <w:color w:val="212121"/>
          <w:szCs w:val="24"/>
        </w:rPr>
        <w:t>. Ήταν και μία αίσθηση ότι δεν α</w:t>
      </w:r>
      <w:r w:rsidRPr="00370072">
        <w:rPr>
          <w:rFonts w:eastAsia="Times New Roman"/>
          <w:color w:val="212121"/>
          <w:szCs w:val="24"/>
        </w:rPr>
        <w:t>νήκουμε πουθενά</w:t>
      </w:r>
      <w:r>
        <w:rPr>
          <w:rFonts w:eastAsia="Times New Roman"/>
          <w:color w:val="212121"/>
          <w:szCs w:val="24"/>
        </w:rPr>
        <w:t xml:space="preserve">, δεν υπάρχει </w:t>
      </w:r>
      <w:r>
        <w:rPr>
          <w:rFonts w:eastAsia="Times New Roman"/>
          <w:color w:val="212121"/>
          <w:szCs w:val="24"/>
        </w:rPr>
        <w:t>δ</w:t>
      </w:r>
      <w:r w:rsidRPr="00370072">
        <w:rPr>
          <w:rFonts w:eastAsia="Times New Roman"/>
          <w:color w:val="212121"/>
          <w:szCs w:val="24"/>
        </w:rPr>
        <w:t>ημοκρατία</w:t>
      </w:r>
      <w:r>
        <w:rPr>
          <w:rFonts w:eastAsia="Times New Roman"/>
          <w:color w:val="212121"/>
          <w:szCs w:val="24"/>
        </w:rPr>
        <w:t>,</w:t>
      </w:r>
      <w:r w:rsidRPr="00370072">
        <w:rPr>
          <w:rFonts w:eastAsia="Times New Roman"/>
          <w:color w:val="212121"/>
          <w:szCs w:val="24"/>
        </w:rPr>
        <w:t xml:space="preserve"> κανένας δεν μας ακούει και </w:t>
      </w:r>
      <w:r>
        <w:rPr>
          <w:rFonts w:eastAsia="Times New Roman"/>
          <w:color w:val="212121"/>
          <w:szCs w:val="24"/>
        </w:rPr>
        <w:t>άρα, το μετέστρεψαν</w:t>
      </w:r>
      <w:r w:rsidRPr="00370072">
        <w:rPr>
          <w:rFonts w:eastAsia="Times New Roman"/>
          <w:color w:val="212121"/>
          <w:szCs w:val="24"/>
        </w:rPr>
        <w:t xml:space="preserve"> αυτό στον εθνικισμό</w:t>
      </w:r>
      <w:r>
        <w:rPr>
          <w:rFonts w:eastAsia="Times New Roman"/>
          <w:color w:val="212121"/>
          <w:szCs w:val="24"/>
        </w:rPr>
        <w:t xml:space="preserve"> κ</w:t>
      </w:r>
      <w:r w:rsidRPr="00370072">
        <w:rPr>
          <w:rFonts w:eastAsia="Times New Roman"/>
          <w:color w:val="212121"/>
          <w:szCs w:val="24"/>
        </w:rPr>
        <w:t xml:space="preserve">αι εδώ και </w:t>
      </w:r>
      <w:r w:rsidRPr="00370072">
        <w:rPr>
          <w:rFonts w:eastAsia="Times New Roman"/>
          <w:color w:val="212121"/>
          <w:szCs w:val="24"/>
        </w:rPr>
        <w:lastRenderedPageBreak/>
        <w:t>στην Ουγγαρία και στην Ιταλία και</w:t>
      </w:r>
      <w:r>
        <w:rPr>
          <w:rFonts w:eastAsia="Times New Roman"/>
          <w:color w:val="212121"/>
          <w:szCs w:val="24"/>
        </w:rPr>
        <w:t xml:space="preserve"> στην Αυστρία και πολύ και στη </w:t>
      </w:r>
      <w:r w:rsidRPr="00370072">
        <w:rPr>
          <w:rFonts w:eastAsia="Times New Roman"/>
          <w:color w:val="212121"/>
          <w:szCs w:val="24"/>
        </w:rPr>
        <w:t>Γαλλία</w:t>
      </w:r>
      <w:r>
        <w:rPr>
          <w:rFonts w:eastAsia="Times New Roman"/>
          <w:color w:val="212121"/>
          <w:szCs w:val="24"/>
        </w:rPr>
        <w:t>.</w:t>
      </w:r>
      <w:r w:rsidRPr="00370072">
        <w:rPr>
          <w:rFonts w:eastAsia="Times New Roman"/>
          <w:color w:val="212121"/>
          <w:szCs w:val="24"/>
        </w:rPr>
        <w:t xml:space="preserve"> </w:t>
      </w:r>
    </w:p>
    <w:p w14:paraId="2ED8B906"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370072">
        <w:rPr>
          <w:rFonts w:eastAsia="Times New Roman"/>
          <w:color w:val="212121"/>
          <w:szCs w:val="24"/>
        </w:rPr>
        <w:t>Ά</w:t>
      </w:r>
      <w:r w:rsidRPr="00370072">
        <w:rPr>
          <w:rFonts w:eastAsia="Times New Roman"/>
          <w:color w:val="212121"/>
          <w:szCs w:val="24"/>
        </w:rPr>
        <w:t>ρα</w:t>
      </w:r>
      <w:r>
        <w:rPr>
          <w:rFonts w:eastAsia="Times New Roman"/>
          <w:color w:val="212121"/>
          <w:szCs w:val="24"/>
        </w:rPr>
        <w:t>,</w:t>
      </w:r>
      <w:r w:rsidRPr="00370072">
        <w:rPr>
          <w:rFonts w:eastAsia="Times New Roman"/>
          <w:color w:val="212121"/>
          <w:szCs w:val="24"/>
        </w:rPr>
        <w:t xml:space="preserve"> καλά είπε η κ</w:t>
      </w:r>
      <w:r>
        <w:rPr>
          <w:rFonts w:eastAsia="Times New Roman"/>
          <w:color w:val="212121"/>
          <w:szCs w:val="24"/>
        </w:rPr>
        <w:t>.</w:t>
      </w:r>
      <w:r w:rsidRPr="00370072">
        <w:rPr>
          <w:rFonts w:eastAsia="Times New Roman"/>
          <w:color w:val="212121"/>
          <w:szCs w:val="24"/>
        </w:rPr>
        <w:t xml:space="preserve"> Τασία Χριστοδουλοπούλου</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Γιατί ξαφνιάζεστε</w:t>
      </w:r>
      <w:r w:rsidRPr="00370072">
        <w:rPr>
          <w:rFonts w:eastAsia="Times New Roman"/>
          <w:color w:val="212121"/>
          <w:szCs w:val="24"/>
        </w:rPr>
        <w:t xml:space="preserve"> </w:t>
      </w:r>
      <w:r>
        <w:rPr>
          <w:rFonts w:eastAsia="Times New Roman"/>
          <w:color w:val="212121"/>
          <w:szCs w:val="24"/>
        </w:rPr>
        <w:t>που ο</w:t>
      </w:r>
      <w:r w:rsidRPr="00370072">
        <w:rPr>
          <w:rFonts w:eastAsia="Times New Roman"/>
          <w:color w:val="212121"/>
          <w:szCs w:val="24"/>
        </w:rPr>
        <w:t xml:space="preserve"> κόσμος αλλάζει σε αυτές τις ανακατατάξεις</w:t>
      </w:r>
      <w:r>
        <w:rPr>
          <w:rFonts w:eastAsia="Times New Roman"/>
          <w:color w:val="212121"/>
          <w:szCs w:val="24"/>
        </w:rPr>
        <w:t>,</w:t>
      </w:r>
      <w:r w:rsidRPr="00370072">
        <w:rPr>
          <w:rFonts w:eastAsia="Times New Roman"/>
          <w:color w:val="212121"/>
          <w:szCs w:val="24"/>
        </w:rPr>
        <w:t xml:space="preserve"> όταν το κέντρο έχει βουλιάξει</w:t>
      </w:r>
      <w:r>
        <w:rPr>
          <w:rFonts w:eastAsia="Times New Roman"/>
          <w:color w:val="212121"/>
          <w:szCs w:val="24"/>
        </w:rPr>
        <w:t>; Γ</w:t>
      </w:r>
      <w:r w:rsidRPr="00370072">
        <w:rPr>
          <w:rFonts w:eastAsia="Times New Roman"/>
          <w:color w:val="212121"/>
          <w:szCs w:val="24"/>
        </w:rPr>
        <w:t xml:space="preserve">ιατί σας κάνει εντύπωση </w:t>
      </w:r>
      <w:r>
        <w:rPr>
          <w:rFonts w:eastAsia="Times New Roman"/>
          <w:color w:val="212121"/>
          <w:szCs w:val="24"/>
        </w:rPr>
        <w:t>που</w:t>
      </w:r>
      <w:r w:rsidRPr="00370072">
        <w:rPr>
          <w:rFonts w:eastAsia="Times New Roman"/>
          <w:color w:val="212121"/>
          <w:szCs w:val="24"/>
        </w:rPr>
        <w:t xml:space="preserve"> η Νέα Δημοκρατία έχει πάει προς τα δεξιά</w:t>
      </w:r>
      <w:r>
        <w:rPr>
          <w:rFonts w:eastAsia="Times New Roman"/>
          <w:color w:val="212121"/>
          <w:szCs w:val="24"/>
        </w:rPr>
        <w:t>; Γ</w:t>
      </w:r>
      <w:r w:rsidRPr="00370072">
        <w:rPr>
          <w:rFonts w:eastAsia="Times New Roman"/>
          <w:color w:val="212121"/>
          <w:szCs w:val="24"/>
        </w:rPr>
        <w:t xml:space="preserve">ιατί βλέπει ότι </w:t>
      </w:r>
      <w:r>
        <w:rPr>
          <w:rFonts w:eastAsia="Times New Roman"/>
          <w:color w:val="212121"/>
          <w:szCs w:val="24"/>
        </w:rPr>
        <w:t xml:space="preserve">η </w:t>
      </w:r>
      <w:r w:rsidRPr="00370072">
        <w:rPr>
          <w:rFonts w:eastAsia="Times New Roman"/>
          <w:color w:val="212121"/>
          <w:szCs w:val="24"/>
        </w:rPr>
        <w:t>μόνη απάντηση στ</w:t>
      </w:r>
      <w:r>
        <w:rPr>
          <w:rFonts w:eastAsia="Times New Roman"/>
          <w:color w:val="212121"/>
          <w:szCs w:val="24"/>
        </w:rPr>
        <w:t>ην ανισό</w:t>
      </w:r>
      <w:r>
        <w:rPr>
          <w:rFonts w:eastAsia="Times New Roman"/>
          <w:color w:val="212121"/>
          <w:szCs w:val="24"/>
        </w:rPr>
        <w:t xml:space="preserve">τητα είναι να δώσουμε μια νέα εικόνα </w:t>
      </w:r>
      <w:r w:rsidRPr="00370072">
        <w:rPr>
          <w:rFonts w:eastAsia="Times New Roman"/>
          <w:color w:val="212121"/>
          <w:szCs w:val="24"/>
        </w:rPr>
        <w:t>της κοινότητας και του έθνους</w:t>
      </w:r>
      <w:r>
        <w:rPr>
          <w:rFonts w:eastAsia="Times New Roman"/>
          <w:color w:val="212121"/>
          <w:szCs w:val="24"/>
        </w:rPr>
        <w:t>, που είναι εθνικιστικό, μια και δεν μπορούμε να τους</w:t>
      </w:r>
      <w:r w:rsidRPr="00370072">
        <w:rPr>
          <w:rFonts w:eastAsia="Times New Roman"/>
          <w:color w:val="212121"/>
          <w:szCs w:val="24"/>
        </w:rPr>
        <w:t xml:space="preserve"> δώσουμε νέες θέσεις</w:t>
      </w:r>
      <w:r>
        <w:rPr>
          <w:rFonts w:eastAsia="Times New Roman"/>
          <w:color w:val="212121"/>
          <w:szCs w:val="24"/>
        </w:rPr>
        <w:t>,</w:t>
      </w:r>
      <w:r w:rsidRPr="00370072">
        <w:rPr>
          <w:rFonts w:eastAsia="Times New Roman"/>
          <w:color w:val="212121"/>
          <w:szCs w:val="24"/>
        </w:rPr>
        <w:t xml:space="preserve"> δουλειά και ισότητα και σχολεία και νοσοκομεία</w:t>
      </w:r>
      <w:r>
        <w:rPr>
          <w:rFonts w:eastAsia="Times New Roman"/>
          <w:color w:val="212121"/>
          <w:szCs w:val="24"/>
        </w:rPr>
        <w:t xml:space="preserve">. </w:t>
      </w:r>
    </w:p>
    <w:p w14:paraId="2ED8B907"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370072">
        <w:rPr>
          <w:rFonts w:eastAsia="Times New Roman"/>
          <w:color w:val="212121"/>
          <w:szCs w:val="24"/>
        </w:rPr>
        <w:t>αι</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όμως,</w:t>
      </w:r>
      <w:r w:rsidRPr="00370072">
        <w:rPr>
          <w:rFonts w:eastAsia="Times New Roman"/>
          <w:color w:val="212121"/>
          <w:szCs w:val="24"/>
        </w:rPr>
        <w:t xml:space="preserve"> ξέρουμε ότι δεν μπορεί να είναι η μόνη απάντηση στην κα</w:t>
      </w:r>
      <w:r w:rsidRPr="00370072">
        <w:rPr>
          <w:rFonts w:eastAsia="Times New Roman"/>
          <w:color w:val="212121"/>
          <w:szCs w:val="24"/>
        </w:rPr>
        <w:t>τάρρευσ</w:t>
      </w:r>
      <w:r>
        <w:rPr>
          <w:rFonts w:eastAsia="Times New Roman"/>
          <w:color w:val="212121"/>
          <w:szCs w:val="24"/>
        </w:rPr>
        <w:t>η του νεοφιλελευθερισμού και του μεσαίου χώρου, του κέντρου,</w:t>
      </w:r>
      <w:r w:rsidRPr="00370072">
        <w:rPr>
          <w:rFonts w:eastAsia="Times New Roman"/>
          <w:color w:val="212121"/>
          <w:szCs w:val="24"/>
        </w:rPr>
        <w:t xml:space="preserve"> ο εθνικισμός</w:t>
      </w:r>
      <w:r>
        <w:rPr>
          <w:rFonts w:eastAsia="Times New Roman"/>
          <w:color w:val="212121"/>
          <w:szCs w:val="24"/>
        </w:rPr>
        <w:t>. Μ</w:t>
      </w:r>
      <w:r w:rsidRPr="00370072">
        <w:rPr>
          <w:rFonts w:eastAsia="Times New Roman"/>
          <w:color w:val="212121"/>
          <w:szCs w:val="24"/>
        </w:rPr>
        <w:t xml:space="preserve">πορεί </w:t>
      </w:r>
      <w:r>
        <w:rPr>
          <w:rFonts w:eastAsia="Times New Roman"/>
          <w:color w:val="212121"/>
          <w:szCs w:val="24"/>
        </w:rPr>
        <w:t xml:space="preserve">να υπάρχει μία άλλη λύση από τον Σαλβίνι, </w:t>
      </w:r>
      <w:r w:rsidRPr="00370072">
        <w:rPr>
          <w:rFonts w:eastAsia="Times New Roman"/>
          <w:color w:val="212121"/>
          <w:szCs w:val="24"/>
        </w:rPr>
        <w:t>από το</w:t>
      </w:r>
      <w:r>
        <w:rPr>
          <w:rFonts w:eastAsia="Times New Roman"/>
          <w:color w:val="212121"/>
          <w:szCs w:val="24"/>
        </w:rPr>
        <w:t>ν Σαμαρά</w:t>
      </w:r>
      <w:r w:rsidRPr="00370072">
        <w:rPr>
          <w:rFonts w:eastAsia="Times New Roman"/>
          <w:color w:val="212121"/>
          <w:szCs w:val="24"/>
        </w:rPr>
        <w:t xml:space="preserve"> </w:t>
      </w:r>
      <w:r>
        <w:rPr>
          <w:rFonts w:eastAsia="Times New Roman"/>
          <w:color w:val="212121"/>
          <w:szCs w:val="24"/>
        </w:rPr>
        <w:t>και από τον Όρμπαν.</w:t>
      </w:r>
      <w:r w:rsidRPr="00370072">
        <w:rPr>
          <w:rFonts w:eastAsia="Times New Roman"/>
          <w:color w:val="212121"/>
          <w:szCs w:val="24"/>
        </w:rPr>
        <w:t xml:space="preserve"> </w:t>
      </w:r>
      <w:r>
        <w:rPr>
          <w:rFonts w:eastAsia="Times New Roman"/>
          <w:color w:val="212121"/>
          <w:szCs w:val="24"/>
        </w:rPr>
        <w:t>Κ</w:t>
      </w:r>
      <w:r w:rsidRPr="00370072">
        <w:rPr>
          <w:rFonts w:eastAsia="Times New Roman"/>
          <w:color w:val="212121"/>
          <w:szCs w:val="24"/>
        </w:rPr>
        <w:t>αι αυτό πρέπει να κοιτάξουμε</w:t>
      </w:r>
      <w:r>
        <w:rPr>
          <w:rFonts w:eastAsia="Times New Roman"/>
          <w:color w:val="212121"/>
          <w:szCs w:val="24"/>
        </w:rPr>
        <w:t>.</w:t>
      </w:r>
      <w:r w:rsidRPr="00370072">
        <w:rPr>
          <w:rFonts w:eastAsia="Times New Roman"/>
          <w:color w:val="212121"/>
          <w:szCs w:val="24"/>
        </w:rPr>
        <w:t xml:space="preserve"> </w:t>
      </w:r>
    </w:p>
    <w:p w14:paraId="2ED8B908"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ξέρουμε α</w:t>
      </w:r>
      <w:r w:rsidRPr="00370072">
        <w:rPr>
          <w:rFonts w:eastAsia="Times New Roman"/>
          <w:color w:val="212121"/>
          <w:szCs w:val="24"/>
        </w:rPr>
        <w:t xml:space="preserve">πό τους στωικούς ότι υπάρχουν τρεις λόγοι </w:t>
      </w:r>
      <w:r>
        <w:rPr>
          <w:rFonts w:eastAsia="Times New Roman"/>
          <w:color w:val="212121"/>
          <w:szCs w:val="24"/>
        </w:rPr>
        <w:t>για</w:t>
      </w:r>
      <w:r>
        <w:rPr>
          <w:rFonts w:eastAsia="Times New Roman"/>
          <w:color w:val="212121"/>
          <w:szCs w:val="24"/>
        </w:rPr>
        <w:t xml:space="preserve"> </w:t>
      </w:r>
      <w:r w:rsidRPr="00370072">
        <w:rPr>
          <w:rFonts w:eastAsia="Times New Roman"/>
          <w:color w:val="212121"/>
          <w:szCs w:val="24"/>
        </w:rPr>
        <w:t>να είμαστε πολίτες</w:t>
      </w:r>
      <w:r>
        <w:rPr>
          <w:rFonts w:eastAsia="Times New Roman"/>
          <w:color w:val="212121"/>
          <w:szCs w:val="24"/>
        </w:rPr>
        <w:t>.</w:t>
      </w:r>
    </w:p>
    <w:p w14:paraId="2ED8B909"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Υπουργού</w:t>
      </w:r>
      <w:r w:rsidRPr="00C255F0">
        <w:rPr>
          <w:rFonts w:eastAsia="Times New Roman" w:cs="Times New Roman"/>
          <w:szCs w:val="24"/>
        </w:rPr>
        <w:t>)</w:t>
      </w:r>
    </w:p>
    <w:p w14:paraId="2ED8B90A"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 Θα μου δώσετε λίγο ακόμα χρόνο, κύριε Πρόεδρε. </w:t>
      </w:r>
    </w:p>
    <w:p w14:paraId="2ED8B90B"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Ξ</w:t>
      </w:r>
      <w:r w:rsidRPr="00370072">
        <w:rPr>
          <w:rFonts w:eastAsia="Times New Roman"/>
          <w:color w:val="212121"/>
          <w:szCs w:val="24"/>
        </w:rPr>
        <w:t>έρουμε από την αρχαία</w:t>
      </w:r>
      <w:r>
        <w:rPr>
          <w:rFonts w:eastAsia="Times New Roman"/>
          <w:color w:val="212121"/>
          <w:szCs w:val="24"/>
        </w:rPr>
        <w:t xml:space="preserve"> φιλοσοφία και τους στωικούς πού</w:t>
      </w:r>
      <w:r w:rsidRPr="00370072">
        <w:rPr>
          <w:rFonts w:eastAsia="Times New Roman"/>
          <w:color w:val="212121"/>
          <w:szCs w:val="24"/>
        </w:rPr>
        <w:t xml:space="preserve"> να ψάξουμε να βρούμε αυτό</w:t>
      </w:r>
      <w:r>
        <w:rPr>
          <w:rFonts w:eastAsia="Times New Roman"/>
          <w:color w:val="212121"/>
          <w:szCs w:val="24"/>
        </w:rPr>
        <w:t>ν</w:t>
      </w:r>
      <w:r w:rsidRPr="00370072">
        <w:rPr>
          <w:rFonts w:eastAsia="Times New Roman"/>
          <w:color w:val="212121"/>
          <w:szCs w:val="24"/>
        </w:rPr>
        <w:t xml:space="preserve"> τον άλλον δρόμο</w:t>
      </w:r>
      <w:r>
        <w:rPr>
          <w:rFonts w:eastAsia="Times New Roman"/>
          <w:color w:val="212121"/>
          <w:szCs w:val="24"/>
        </w:rPr>
        <w:t xml:space="preserve">, </w:t>
      </w:r>
      <w:r>
        <w:rPr>
          <w:rFonts w:eastAsia="Times New Roman"/>
          <w:color w:val="212121"/>
          <w:szCs w:val="24"/>
        </w:rPr>
        <w:t>γιατί οι στωικοί έλεγαν ότι</w:t>
      </w:r>
      <w:r w:rsidRPr="00370072">
        <w:rPr>
          <w:rFonts w:eastAsia="Times New Roman"/>
          <w:color w:val="212121"/>
          <w:szCs w:val="24"/>
        </w:rPr>
        <w:t xml:space="preserve"> υπάρχουν τρεις λόγοι </w:t>
      </w:r>
      <w:r>
        <w:rPr>
          <w:rFonts w:eastAsia="Times New Roman"/>
          <w:color w:val="212121"/>
          <w:szCs w:val="24"/>
        </w:rPr>
        <w:t xml:space="preserve">για </w:t>
      </w:r>
      <w:r w:rsidRPr="00370072">
        <w:rPr>
          <w:rFonts w:eastAsia="Times New Roman"/>
          <w:color w:val="212121"/>
          <w:szCs w:val="24"/>
        </w:rPr>
        <w:t>να είμαστε</w:t>
      </w:r>
      <w:r>
        <w:rPr>
          <w:rFonts w:eastAsia="Times New Roman"/>
          <w:color w:val="212121"/>
          <w:szCs w:val="24"/>
        </w:rPr>
        <w:t>,</w:t>
      </w:r>
      <w:r w:rsidRPr="00370072">
        <w:rPr>
          <w:rFonts w:eastAsia="Times New Roman"/>
          <w:color w:val="212121"/>
          <w:szCs w:val="24"/>
        </w:rPr>
        <w:t xml:space="preserve"> όπως έλεγε ο Διογένης ο Κυνικός</w:t>
      </w:r>
      <w:r>
        <w:rPr>
          <w:rFonts w:eastAsia="Times New Roman"/>
          <w:color w:val="212121"/>
          <w:szCs w:val="24"/>
        </w:rPr>
        <w:t>,</w:t>
      </w:r>
      <w:r w:rsidRPr="00370072">
        <w:rPr>
          <w:rFonts w:eastAsia="Times New Roman"/>
          <w:color w:val="212121"/>
          <w:szCs w:val="24"/>
        </w:rPr>
        <w:t xml:space="preserve"> πολίτες του κόσμου</w:t>
      </w:r>
      <w:r>
        <w:rPr>
          <w:rFonts w:eastAsia="Times New Roman"/>
          <w:color w:val="212121"/>
          <w:szCs w:val="24"/>
        </w:rPr>
        <w:t xml:space="preserve">. </w:t>
      </w:r>
    </w:p>
    <w:p w14:paraId="2ED8B90C"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Ο</w:t>
      </w:r>
      <w:r w:rsidRPr="00370072">
        <w:rPr>
          <w:rFonts w:eastAsia="Times New Roman"/>
          <w:color w:val="212121"/>
          <w:szCs w:val="24"/>
        </w:rPr>
        <w:t xml:space="preserve"> πρώτος λόγος είναι ότι αν μελετήσουμε εκτός </w:t>
      </w:r>
      <w:r>
        <w:rPr>
          <w:rFonts w:eastAsia="Times New Roman"/>
          <w:color w:val="212121"/>
          <w:szCs w:val="24"/>
        </w:rPr>
        <w:t>των συνόρων</w:t>
      </w:r>
      <w:r w:rsidRPr="00370072">
        <w:rPr>
          <w:rFonts w:eastAsia="Times New Roman"/>
          <w:color w:val="212121"/>
          <w:szCs w:val="24"/>
        </w:rPr>
        <w:t xml:space="preserve"> </w:t>
      </w:r>
      <w:r>
        <w:rPr>
          <w:rFonts w:eastAsia="Times New Roman"/>
          <w:color w:val="212121"/>
          <w:szCs w:val="24"/>
        </w:rPr>
        <w:t>μας,</w:t>
      </w:r>
      <w:r w:rsidRPr="00370072">
        <w:rPr>
          <w:rFonts w:eastAsia="Times New Roman"/>
          <w:color w:val="212121"/>
          <w:szCs w:val="24"/>
        </w:rPr>
        <w:t xml:space="preserve"> καταλαβαίν</w:t>
      </w:r>
      <w:r>
        <w:rPr>
          <w:rFonts w:eastAsia="Times New Roman"/>
          <w:color w:val="212121"/>
          <w:szCs w:val="24"/>
        </w:rPr>
        <w:t xml:space="preserve">ουμε τον εαυτό μας καλύτερα, </w:t>
      </w:r>
      <w:r w:rsidRPr="00370072">
        <w:rPr>
          <w:rFonts w:eastAsia="Times New Roman"/>
          <w:color w:val="212121"/>
          <w:szCs w:val="24"/>
        </w:rPr>
        <w:t xml:space="preserve">καταλαβαίνουμε τις </w:t>
      </w:r>
      <w:r>
        <w:rPr>
          <w:rFonts w:eastAsia="Times New Roman"/>
          <w:color w:val="212121"/>
          <w:szCs w:val="24"/>
        </w:rPr>
        <w:t>αλληλε</w:t>
      </w:r>
      <w:r w:rsidRPr="00370072">
        <w:rPr>
          <w:rFonts w:eastAsia="Times New Roman"/>
          <w:color w:val="212121"/>
          <w:szCs w:val="24"/>
        </w:rPr>
        <w:t xml:space="preserve">ξαρτήσεις </w:t>
      </w:r>
      <w:r w:rsidRPr="00370072">
        <w:rPr>
          <w:rFonts w:eastAsia="Times New Roman"/>
          <w:color w:val="212121"/>
          <w:szCs w:val="24"/>
        </w:rPr>
        <w:t>που υπάρχουν στις αξίες και στις κοινότητες</w:t>
      </w:r>
      <w:r>
        <w:rPr>
          <w:rFonts w:eastAsia="Times New Roman"/>
          <w:color w:val="212121"/>
          <w:szCs w:val="24"/>
        </w:rPr>
        <w:t>,</w:t>
      </w:r>
      <w:r w:rsidRPr="00370072">
        <w:rPr>
          <w:rFonts w:eastAsia="Times New Roman"/>
          <w:color w:val="212121"/>
          <w:szCs w:val="24"/>
        </w:rPr>
        <w:t xml:space="preserve"> ότι αν είμαστε πολίτες του κόσμου</w:t>
      </w:r>
      <w:r>
        <w:rPr>
          <w:rFonts w:eastAsia="Times New Roman"/>
          <w:color w:val="212121"/>
          <w:szCs w:val="24"/>
        </w:rPr>
        <w:t>,</w:t>
      </w:r>
      <w:r w:rsidRPr="00370072">
        <w:rPr>
          <w:rFonts w:eastAsia="Times New Roman"/>
          <w:color w:val="212121"/>
          <w:szCs w:val="24"/>
        </w:rPr>
        <w:t xml:space="preserve"> καταλαβαίνουμε καλύτερα πώς να </w:t>
      </w:r>
      <w:r>
        <w:rPr>
          <w:rFonts w:eastAsia="Times New Roman"/>
          <w:color w:val="212121"/>
          <w:szCs w:val="24"/>
        </w:rPr>
        <w:t>λύσ</w:t>
      </w:r>
      <w:r w:rsidRPr="00370072">
        <w:rPr>
          <w:rFonts w:eastAsia="Times New Roman"/>
          <w:color w:val="212121"/>
          <w:szCs w:val="24"/>
        </w:rPr>
        <w:t>ουμε τα προβλήματα</w:t>
      </w:r>
      <w:r>
        <w:rPr>
          <w:rFonts w:eastAsia="Times New Roman"/>
          <w:color w:val="212121"/>
          <w:szCs w:val="24"/>
        </w:rPr>
        <w:t>. Διότι οι σ</w:t>
      </w:r>
      <w:r w:rsidRPr="00370072">
        <w:rPr>
          <w:rFonts w:eastAsia="Times New Roman"/>
          <w:color w:val="212121"/>
          <w:szCs w:val="24"/>
        </w:rPr>
        <w:t xml:space="preserve">τωικοί </w:t>
      </w:r>
      <w:r>
        <w:rPr>
          <w:rFonts w:eastAsia="Times New Roman"/>
          <w:color w:val="212121"/>
          <w:szCs w:val="24"/>
        </w:rPr>
        <w:t>έλεγαν</w:t>
      </w:r>
      <w:r w:rsidRPr="00370072">
        <w:rPr>
          <w:rFonts w:eastAsia="Times New Roman"/>
          <w:color w:val="212121"/>
          <w:szCs w:val="24"/>
        </w:rPr>
        <w:t xml:space="preserve"> ότι δεν υπάρχει</w:t>
      </w:r>
      <w:r>
        <w:rPr>
          <w:rFonts w:eastAsia="Times New Roman"/>
          <w:color w:val="212121"/>
          <w:szCs w:val="24"/>
        </w:rPr>
        <w:t xml:space="preserve"> </w:t>
      </w:r>
      <w:r w:rsidRPr="00370072">
        <w:rPr>
          <w:rFonts w:eastAsia="Times New Roman"/>
          <w:color w:val="212121"/>
          <w:szCs w:val="24"/>
        </w:rPr>
        <w:t xml:space="preserve">κανένα </w:t>
      </w:r>
      <w:r>
        <w:rPr>
          <w:rFonts w:eastAsia="Times New Roman"/>
          <w:color w:val="212121"/>
          <w:szCs w:val="24"/>
        </w:rPr>
        <w:t xml:space="preserve">μεγαλύτερο </w:t>
      </w:r>
      <w:r w:rsidRPr="00370072">
        <w:rPr>
          <w:rFonts w:eastAsia="Times New Roman"/>
          <w:color w:val="212121"/>
          <w:szCs w:val="24"/>
        </w:rPr>
        <w:t>εμπόδιο σ</w:t>
      </w:r>
      <w:r>
        <w:rPr>
          <w:rFonts w:eastAsia="Times New Roman"/>
          <w:color w:val="212121"/>
          <w:szCs w:val="24"/>
        </w:rPr>
        <w:t>το να λύσουμε προβλήματα</w:t>
      </w:r>
      <w:r>
        <w:rPr>
          <w:rFonts w:eastAsia="Times New Roman"/>
          <w:color w:val="212121"/>
          <w:szCs w:val="24"/>
        </w:rPr>
        <w:t>,</w:t>
      </w:r>
      <w:r>
        <w:rPr>
          <w:rFonts w:eastAsia="Times New Roman"/>
          <w:color w:val="212121"/>
          <w:szCs w:val="24"/>
        </w:rPr>
        <w:t xml:space="preserve"> από τον φραξιονισμό </w:t>
      </w:r>
      <w:r w:rsidRPr="00370072">
        <w:rPr>
          <w:rFonts w:eastAsia="Times New Roman"/>
          <w:color w:val="212121"/>
          <w:szCs w:val="24"/>
        </w:rPr>
        <w:t>και τον τ</w:t>
      </w:r>
      <w:r w:rsidRPr="00370072">
        <w:rPr>
          <w:rFonts w:eastAsia="Times New Roman"/>
          <w:color w:val="212121"/>
          <w:szCs w:val="24"/>
        </w:rPr>
        <w:t>οπικισμό</w:t>
      </w:r>
      <w:r>
        <w:rPr>
          <w:rFonts w:eastAsia="Times New Roman"/>
          <w:color w:val="212121"/>
          <w:szCs w:val="24"/>
        </w:rPr>
        <w:t>,</w:t>
      </w:r>
      <w:r w:rsidRPr="00370072">
        <w:rPr>
          <w:rFonts w:eastAsia="Times New Roman"/>
          <w:color w:val="212121"/>
          <w:szCs w:val="24"/>
        </w:rPr>
        <w:t xml:space="preserve"> από ανθ</w:t>
      </w:r>
      <w:r>
        <w:rPr>
          <w:rFonts w:eastAsia="Times New Roman"/>
          <w:color w:val="212121"/>
          <w:szCs w:val="24"/>
        </w:rPr>
        <w:t>ρώπους που κοιτούν</w:t>
      </w:r>
      <w:r w:rsidRPr="00370072">
        <w:rPr>
          <w:rFonts w:eastAsia="Times New Roman"/>
          <w:color w:val="212121"/>
          <w:szCs w:val="24"/>
        </w:rPr>
        <w:t xml:space="preserve"> μόνο τα δικά τους πράγματα</w:t>
      </w:r>
      <w:r>
        <w:rPr>
          <w:rFonts w:eastAsia="Times New Roman"/>
          <w:color w:val="212121"/>
          <w:szCs w:val="24"/>
        </w:rPr>
        <w:t xml:space="preserve">. </w:t>
      </w:r>
    </w:p>
    <w:p w14:paraId="2ED8B90D"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370072">
        <w:rPr>
          <w:rFonts w:eastAsia="Times New Roman"/>
          <w:color w:val="212121"/>
          <w:szCs w:val="24"/>
        </w:rPr>
        <w:t>αι</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 xml:space="preserve">επίσης, </w:t>
      </w:r>
      <w:r w:rsidRPr="00370072">
        <w:rPr>
          <w:rFonts w:eastAsia="Times New Roman"/>
          <w:color w:val="212121"/>
          <w:szCs w:val="24"/>
        </w:rPr>
        <w:t>μπορούμε να είμαστε πολίτες του κόσμου</w:t>
      </w:r>
      <w:r>
        <w:rPr>
          <w:rFonts w:eastAsia="Times New Roman"/>
          <w:color w:val="212121"/>
          <w:szCs w:val="24"/>
        </w:rPr>
        <w:t>, γιατί τότε καταλαβαίνουμε τ</w:t>
      </w:r>
      <w:r w:rsidRPr="00370072">
        <w:rPr>
          <w:rFonts w:eastAsia="Times New Roman"/>
          <w:color w:val="212121"/>
          <w:szCs w:val="24"/>
        </w:rPr>
        <w:t xml:space="preserve">ι ενώνει </w:t>
      </w:r>
      <w:r>
        <w:rPr>
          <w:rFonts w:eastAsia="Times New Roman"/>
          <w:color w:val="212121"/>
          <w:szCs w:val="24"/>
        </w:rPr>
        <w:t>την ανθρωπότητα</w:t>
      </w:r>
      <w:r w:rsidRPr="00370072">
        <w:rPr>
          <w:rFonts w:eastAsia="Times New Roman"/>
          <w:color w:val="212121"/>
          <w:szCs w:val="24"/>
        </w:rPr>
        <w:t xml:space="preserve"> και τις αξίες</w:t>
      </w:r>
      <w:r>
        <w:rPr>
          <w:rFonts w:eastAsia="Times New Roman"/>
          <w:color w:val="212121"/>
          <w:szCs w:val="24"/>
        </w:rPr>
        <w:t xml:space="preserve">. Οι αξίες είναι αυτές της </w:t>
      </w:r>
      <w:r>
        <w:rPr>
          <w:rFonts w:eastAsia="Times New Roman"/>
          <w:color w:val="212121"/>
          <w:szCs w:val="24"/>
        </w:rPr>
        <w:t>δ</w:t>
      </w:r>
      <w:r w:rsidRPr="00370072">
        <w:rPr>
          <w:rFonts w:eastAsia="Times New Roman"/>
          <w:color w:val="212121"/>
          <w:szCs w:val="24"/>
        </w:rPr>
        <w:t>ικαιοσύνης</w:t>
      </w:r>
      <w:r>
        <w:rPr>
          <w:rFonts w:eastAsia="Times New Roman"/>
          <w:color w:val="212121"/>
          <w:szCs w:val="24"/>
        </w:rPr>
        <w:t xml:space="preserve">, </w:t>
      </w:r>
      <w:r w:rsidRPr="00370072">
        <w:rPr>
          <w:rFonts w:eastAsia="Times New Roman"/>
          <w:color w:val="212121"/>
          <w:szCs w:val="24"/>
        </w:rPr>
        <w:t xml:space="preserve">του καλού και </w:t>
      </w:r>
      <w:r>
        <w:rPr>
          <w:rFonts w:eastAsia="Times New Roman"/>
          <w:color w:val="212121"/>
          <w:szCs w:val="24"/>
        </w:rPr>
        <w:t xml:space="preserve">το </w:t>
      </w:r>
      <w:r w:rsidRPr="00370072">
        <w:rPr>
          <w:rFonts w:eastAsia="Times New Roman"/>
          <w:color w:val="212121"/>
          <w:szCs w:val="24"/>
        </w:rPr>
        <w:t xml:space="preserve">να ψάξουμε για </w:t>
      </w:r>
      <w:r w:rsidRPr="00370072">
        <w:rPr>
          <w:rFonts w:eastAsia="Times New Roman"/>
          <w:color w:val="212121"/>
          <w:szCs w:val="24"/>
        </w:rPr>
        <w:t>τον ορθό λόγο</w:t>
      </w:r>
      <w:r>
        <w:rPr>
          <w:rFonts w:eastAsia="Times New Roman"/>
          <w:color w:val="212121"/>
          <w:szCs w:val="24"/>
        </w:rPr>
        <w:t xml:space="preserve">. </w:t>
      </w:r>
    </w:p>
    <w:p w14:paraId="2ED8B90E"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Λύνο</w:t>
      </w:r>
      <w:r w:rsidRPr="00370072">
        <w:rPr>
          <w:rFonts w:eastAsia="Times New Roman"/>
          <w:color w:val="212121"/>
          <w:szCs w:val="24"/>
        </w:rPr>
        <w:t xml:space="preserve">νται όλα τα </w:t>
      </w:r>
      <w:r>
        <w:rPr>
          <w:rFonts w:eastAsia="Times New Roman"/>
          <w:color w:val="212121"/>
          <w:szCs w:val="24"/>
        </w:rPr>
        <w:t>προβλήματα</w:t>
      </w:r>
      <w:r w:rsidRPr="00370072">
        <w:rPr>
          <w:rFonts w:eastAsia="Times New Roman"/>
          <w:color w:val="212121"/>
          <w:szCs w:val="24"/>
        </w:rPr>
        <w:t xml:space="preserve"> της εξωτερικής πολιτικής με αυτό τον τρόπο</w:t>
      </w:r>
      <w:r>
        <w:rPr>
          <w:rFonts w:eastAsia="Times New Roman"/>
          <w:color w:val="212121"/>
          <w:szCs w:val="24"/>
        </w:rPr>
        <w:t>; Προφανώ</w:t>
      </w:r>
      <w:r w:rsidRPr="00370072">
        <w:rPr>
          <w:rFonts w:eastAsia="Times New Roman"/>
          <w:color w:val="212121"/>
          <w:szCs w:val="24"/>
        </w:rPr>
        <w:t xml:space="preserve">ς και δεν </w:t>
      </w:r>
      <w:r>
        <w:rPr>
          <w:rFonts w:eastAsia="Times New Roman"/>
          <w:color w:val="212121"/>
          <w:szCs w:val="24"/>
        </w:rPr>
        <w:t>λύνονται. Θα πρέπει να υπάρχει ρεαλισμός. Όμως, υπάρχουν</w:t>
      </w:r>
      <w:r w:rsidRPr="00370072">
        <w:rPr>
          <w:rFonts w:eastAsia="Times New Roman"/>
          <w:color w:val="212121"/>
          <w:szCs w:val="24"/>
        </w:rPr>
        <w:t xml:space="preserve"> και όρια στον </w:t>
      </w:r>
      <w:r>
        <w:rPr>
          <w:rFonts w:eastAsia="Times New Roman"/>
          <w:color w:val="212121"/>
          <w:szCs w:val="24"/>
        </w:rPr>
        <w:t>ρεαλισμό, γιατί όπως έλεγε ο Μ</w:t>
      </w:r>
      <w:r w:rsidRPr="00370072">
        <w:rPr>
          <w:rFonts w:eastAsia="Times New Roman"/>
          <w:color w:val="212121"/>
          <w:szCs w:val="24"/>
        </w:rPr>
        <w:t>πίσμαρκ</w:t>
      </w:r>
      <w:r>
        <w:rPr>
          <w:rFonts w:eastAsia="Times New Roman"/>
          <w:color w:val="212121"/>
          <w:szCs w:val="24"/>
        </w:rPr>
        <w:t>,</w:t>
      </w:r>
      <w:r w:rsidRPr="00370072">
        <w:rPr>
          <w:rFonts w:eastAsia="Times New Roman"/>
          <w:color w:val="212121"/>
          <w:szCs w:val="24"/>
        </w:rPr>
        <w:t xml:space="preserve"> που ήταν ρεαλιστής</w:t>
      </w:r>
      <w:r>
        <w:rPr>
          <w:rFonts w:eastAsia="Times New Roman"/>
          <w:color w:val="212121"/>
          <w:szCs w:val="24"/>
        </w:rPr>
        <w:t>,</w:t>
      </w:r>
      <w:r w:rsidRPr="00370072">
        <w:rPr>
          <w:rFonts w:eastAsia="Times New Roman"/>
          <w:color w:val="212121"/>
          <w:szCs w:val="24"/>
        </w:rPr>
        <w:t xml:space="preserve"> οποιαδήποτε συμφωνία </w:t>
      </w:r>
      <w:r>
        <w:rPr>
          <w:rFonts w:eastAsia="Times New Roman"/>
          <w:color w:val="212121"/>
          <w:szCs w:val="24"/>
        </w:rPr>
        <w:t>αφήνε</w:t>
      </w:r>
      <w:r w:rsidRPr="00370072">
        <w:rPr>
          <w:rFonts w:eastAsia="Times New Roman"/>
          <w:color w:val="212121"/>
          <w:szCs w:val="24"/>
        </w:rPr>
        <w:t xml:space="preserve">ι το ένα μέρος </w:t>
      </w:r>
      <w:r>
        <w:rPr>
          <w:rFonts w:eastAsia="Times New Roman"/>
          <w:color w:val="212121"/>
          <w:szCs w:val="24"/>
        </w:rPr>
        <w:t xml:space="preserve">σε κακή κατάσταση, </w:t>
      </w:r>
      <w:r w:rsidRPr="00370072">
        <w:rPr>
          <w:rFonts w:eastAsia="Times New Roman"/>
          <w:color w:val="212121"/>
          <w:szCs w:val="24"/>
        </w:rPr>
        <w:t>απογοητευμένο</w:t>
      </w:r>
      <w:r>
        <w:rPr>
          <w:rFonts w:eastAsia="Times New Roman"/>
          <w:color w:val="212121"/>
          <w:szCs w:val="24"/>
        </w:rPr>
        <w:t>,</w:t>
      </w:r>
      <w:r w:rsidRPr="00370072">
        <w:rPr>
          <w:rFonts w:eastAsia="Times New Roman"/>
          <w:color w:val="212121"/>
          <w:szCs w:val="24"/>
        </w:rPr>
        <w:t xml:space="preserve"> δεν είναι συμφωνία</w:t>
      </w:r>
      <w:r>
        <w:rPr>
          <w:rFonts w:eastAsia="Times New Roman"/>
          <w:color w:val="212121"/>
          <w:szCs w:val="24"/>
        </w:rPr>
        <w:t>. Θα σου ξαναέρθει</w:t>
      </w:r>
      <w:r w:rsidRPr="00370072">
        <w:rPr>
          <w:rFonts w:eastAsia="Times New Roman"/>
          <w:color w:val="212121"/>
          <w:szCs w:val="24"/>
        </w:rPr>
        <w:t xml:space="preserve"> στην ιστορία</w:t>
      </w:r>
      <w:r>
        <w:rPr>
          <w:rFonts w:eastAsia="Times New Roman"/>
          <w:color w:val="212121"/>
          <w:szCs w:val="24"/>
        </w:rPr>
        <w:t xml:space="preserve">. </w:t>
      </w:r>
    </w:p>
    <w:p w14:paraId="2ED8B90F"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370072">
        <w:rPr>
          <w:rFonts w:eastAsia="Times New Roman"/>
          <w:color w:val="212121"/>
          <w:szCs w:val="24"/>
        </w:rPr>
        <w:t>Τελικά</w:t>
      </w:r>
      <w:r>
        <w:rPr>
          <w:rFonts w:eastAsia="Times New Roman"/>
          <w:color w:val="212121"/>
          <w:szCs w:val="24"/>
        </w:rPr>
        <w:t>,</w:t>
      </w:r>
      <w:r w:rsidRPr="00370072">
        <w:rPr>
          <w:rFonts w:eastAsia="Times New Roman"/>
          <w:color w:val="212121"/>
          <w:szCs w:val="24"/>
        </w:rPr>
        <w:t xml:space="preserve"> δεν ξέρω</w:t>
      </w:r>
      <w:r>
        <w:rPr>
          <w:rFonts w:eastAsia="Times New Roman"/>
          <w:color w:val="212121"/>
          <w:szCs w:val="24"/>
        </w:rPr>
        <w:t xml:space="preserve"> αν μπορούμε να είμαστε όλοι </w:t>
      </w:r>
      <w:r w:rsidRPr="00370072">
        <w:rPr>
          <w:rFonts w:eastAsia="Times New Roman"/>
          <w:color w:val="212121"/>
          <w:szCs w:val="24"/>
        </w:rPr>
        <w:t>πατριώτες με τον ίδιο τρόπο</w:t>
      </w:r>
      <w:r>
        <w:rPr>
          <w:rFonts w:eastAsia="Times New Roman"/>
          <w:color w:val="212121"/>
          <w:szCs w:val="24"/>
        </w:rPr>
        <w:t>,</w:t>
      </w:r>
      <w:r w:rsidRPr="00370072">
        <w:rPr>
          <w:rFonts w:eastAsia="Times New Roman"/>
          <w:color w:val="212121"/>
          <w:szCs w:val="24"/>
        </w:rPr>
        <w:t xml:space="preserve"> αν μπορούν δύο διαφορετικοί άνθρωποι</w:t>
      </w:r>
      <w:r>
        <w:rPr>
          <w:rFonts w:eastAsia="Times New Roman"/>
          <w:color w:val="212121"/>
          <w:szCs w:val="24"/>
        </w:rPr>
        <w:t>,</w:t>
      </w:r>
      <w:r w:rsidRPr="00370072">
        <w:rPr>
          <w:rFonts w:eastAsia="Times New Roman"/>
          <w:color w:val="212121"/>
          <w:szCs w:val="24"/>
        </w:rPr>
        <w:t xml:space="preserve"> με διαφορετικές αξίες</w:t>
      </w:r>
      <w:r>
        <w:rPr>
          <w:rFonts w:eastAsia="Times New Roman"/>
          <w:color w:val="212121"/>
          <w:szCs w:val="24"/>
        </w:rPr>
        <w:t>, να είναι πατριώ</w:t>
      </w:r>
      <w:r>
        <w:rPr>
          <w:rFonts w:eastAsia="Times New Roman"/>
          <w:color w:val="212121"/>
          <w:szCs w:val="24"/>
        </w:rPr>
        <w:t xml:space="preserve">τες με τον ίδιο τρόπο. </w:t>
      </w:r>
      <w:r w:rsidRPr="00370072">
        <w:rPr>
          <w:rFonts w:eastAsia="Times New Roman"/>
          <w:color w:val="212121"/>
          <w:szCs w:val="24"/>
        </w:rPr>
        <w:t>Πρέπει να το ψάξουμε</w:t>
      </w:r>
      <w:r>
        <w:rPr>
          <w:rFonts w:eastAsia="Times New Roman"/>
          <w:color w:val="212121"/>
          <w:szCs w:val="24"/>
        </w:rPr>
        <w:t>. Ο</w:t>
      </w:r>
      <w:r w:rsidRPr="00370072">
        <w:rPr>
          <w:rFonts w:eastAsia="Times New Roman"/>
          <w:color w:val="212121"/>
          <w:szCs w:val="24"/>
        </w:rPr>
        <w:t xml:space="preserve">ύτε ξέρω </w:t>
      </w:r>
      <w:r>
        <w:rPr>
          <w:rFonts w:eastAsia="Times New Roman"/>
          <w:color w:val="212121"/>
          <w:szCs w:val="24"/>
        </w:rPr>
        <w:t>αν</w:t>
      </w:r>
      <w:r w:rsidRPr="00370072">
        <w:rPr>
          <w:rFonts w:eastAsia="Times New Roman"/>
          <w:color w:val="212121"/>
          <w:szCs w:val="24"/>
        </w:rPr>
        <w:t xml:space="preserve"> υπάρχει πατριωτισμός που μπορεί να φύγει από τον </w:t>
      </w:r>
      <w:r>
        <w:rPr>
          <w:rFonts w:eastAsia="Times New Roman"/>
          <w:color w:val="212121"/>
          <w:szCs w:val="24"/>
        </w:rPr>
        <w:t>εναγκαλισμό</w:t>
      </w:r>
      <w:r w:rsidRPr="00370072">
        <w:rPr>
          <w:rFonts w:eastAsia="Times New Roman"/>
          <w:color w:val="212121"/>
          <w:szCs w:val="24"/>
        </w:rPr>
        <w:t xml:space="preserve"> του εθνικισμού και της μισαλλοδοξίας</w:t>
      </w:r>
      <w:r>
        <w:rPr>
          <w:rFonts w:eastAsia="Times New Roman"/>
          <w:color w:val="212121"/>
          <w:szCs w:val="24"/>
        </w:rPr>
        <w:t xml:space="preserve">. </w:t>
      </w:r>
    </w:p>
    <w:p w14:paraId="2ED8B910"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370072">
        <w:rPr>
          <w:rFonts w:eastAsia="Times New Roman"/>
          <w:color w:val="212121"/>
          <w:szCs w:val="24"/>
        </w:rPr>
        <w:t>Αυτό που ξέρω</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όμως,</w:t>
      </w:r>
      <w:r w:rsidRPr="00370072">
        <w:rPr>
          <w:rFonts w:eastAsia="Times New Roman"/>
          <w:color w:val="212121"/>
          <w:szCs w:val="24"/>
        </w:rPr>
        <w:t xml:space="preserve"> είναι ότι μπορούμε να είμαστε περήφανοι για την Ελλάδα</w:t>
      </w:r>
      <w:r>
        <w:rPr>
          <w:rFonts w:eastAsia="Times New Roman"/>
          <w:color w:val="212121"/>
          <w:szCs w:val="24"/>
        </w:rPr>
        <w:t xml:space="preserve">, </w:t>
      </w:r>
      <w:r w:rsidRPr="00370072">
        <w:rPr>
          <w:rFonts w:eastAsia="Times New Roman"/>
          <w:color w:val="212121"/>
          <w:szCs w:val="24"/>
        </w:rPr>
        <w:t>γι</w:t>
      </w:r>
      <w:r>
        <w:rPr>
          <w:rFonts w:eastAsia="Times New Roman"/>
          <w:color w:val="212121"/>
          <w:szCs w:val="24"/>
        </w:rPr>
        <w:t>’</w:t>
      </w:r>
      <w:r w:rsidRPr="00370072">
        <w:rPr>
          <w:rFonts w:eastAsia="Times New Roman"/>
          <w:color w:val="212121"/>
          <w:szCs w:val="24"/>
        </w:rPr>
        <w:t xml:space="preserve"> αυτό που έκανε</w:t>
      </w:r>
      <w:r>
        <w:rPr>
          <w:rFonts w:eastAsia="Times New Roman"/>
          <w:color w:val="212121"/>
          <w:szCs w:val="24"/>
        </w:rPr>
        <w:t xml:space="preserve"> </w:t>
      </w:r>
      <w:r w:rsidRPr="00370072">
        <w:rPr>
          <w:rFonts w:eastAsia="Times New Roman"/>
          <w:color w:val="212121"/>
          <w:szCs w:val="24"/>
        </w:rPr>
        <w:t>γι</w:t>
      </w:r>
      <w:r w:rsidRPr="00370072">
        <w:rPr>
          <w:rFonts w:eastAsia="Times New Roman"/>
          <w:color w:val="212121"/>
          <w:szCs w:val="24"/>
        </w:rPr>
        <w:t>α την τέχνη</w:t>
      </w:r>
      <w:r>
        <w:rPr>
          <w:rFonts w:eastAsia="Times New Roman"/>
          <w:color w:val="212121"/>
          <w:szCs w:val="24"/>
        </w:rPr>
        <w:t xml:space="preserve">, τη φιλοσοφία και τη </w:t>
      </w:r>
      <w:r>
        <w:rPr>
          <w:rFonts w:eastAsia="Times New Roman"/>
          <w:color w:val="212121"/>
          <w:szCs w:val="24"/>
        </w:rPr>
        <w:t>δ</w:t>
      </w:r>
      <w:r w:rsidRPr="00370072">
        <w:rPr>
          <w:rFonts w:eastAsia="Times New Roman"/>
          <w:color w:val="212121"/>
          <w:szCs w:val="24"/>
        </w:rPr>
        <w:t>ημοκρατία</w:t>
      </w:r>
      <w:r>
        <w:rPr>
          <w:rFonts w:eastAsia="Times New Roman"/>
          <w:color w:val="212121"/>
          <w:szCs w:val="24"/>
        </w:rPr>
        <w:t xml:space="preserve">. </w:t>
      </w:r>
    </w:p>
    <w:p w14:paraId="2ED8B911"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Όμως,</w:t>
      </w:r>
      <w:r w:rsidRPr="00370072">
        <w:rPr>
          <w:rFonts w:eastAsia="Times New Roman"/>
          <w:color w:val="212121"/>
          <w:szCs w:val="24"/>
        </w:rPr>
        <w:t xml:space="preserve"> εμείς του ΣΥΡΙΖΑ</w:t>
      </w:r>
      <w:r>
        <w:rPr>
          <w:rFonts w:eastAsia="Times New Roman"/>
          <w:color w:val="212121"/>
          <w:szCs w:val="24"/>
        </w:rPr>
        <w:t xml:space="preserve">, κυρίες και κύριοι συνάδελφοι, </w:t>
      </w:r>
      <w:r w:rsidRPr="00370072">
        <w:rPr>
          <w:rFonts w:eastAsia="Times New Roman"/>
          <w:color w:val="212121"/>
          <w:szCs w:val="24"/>
        </w:rPr>
        <w:t>κοιτάμε μπροστά</w:t>
      </w:r>
      <w:r>
        <w:rPr>
          <w:rFonts w:eastAsia="Times New Roman"/>
          <w:color w:val="212121"/>
          <w:szCs w:val="24"/>
        </w:rPr>
        <w:t>. Ε</w:t>
      </w:r>
      <w:r w:rsidRPr="00370072">
        <w:rPr>
          <w:rFonts w:eastAsia="Times New Roman"/>
          <w:color w:val="212121"/>
          <w:szCs w:val="24"/>
        </w:rPr>
        <w:t>ίμαστε</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επίσης,</w:t>
      </w:r>
      <w:r w:rsidRPr="00370072">
        <w:rPr>
          <w:rFonts w:eastAsia="Times New Roman"/>
          <w:color w:val="212121"/>
          <w:szCs w:val="24"/>
        </w:rPr>
        <w:t xml:space="preserve"> περήφανοι </w:t>
      </w:r>
      <w:r>
        <w:rPr>
          <w:rFonts w:eastAsia="Times New Roman"/>
          <w:color w:val="212121"/>
          <w:szCs w:val="24"/>
        </w:rPr>
        <w:t>που</w:t>
      </w:r>
      <w:r w:rsidRPr="00370072">
        <w:rPr>
          <w:rFonts w:eastAsia="Times New Roman"/>
          <w:color w:val="212121"/>
          <w:szCs w:val="24"/>
        </w:rPr>
        <w:t xml:space="preserve"> θέλουμε να βοηθήσουμε τη Θεσσαλονίκη να είναι το κέντρο των Βαλκανίων</w:t>
      </w:r>
      <w:r>
        <w:rPr>
          <w:rFonts w:eastAsia="Times New Roman"/>
          <w:color w:val="212121"/>
          <w:szCs w:val="24"/>
        </w:rPr>
        <w:t xml:space="preserve">. </w:t>
      </w:r>
      <w:r>
        <w:rPr>
          <w:rFonts w:eastAsia="Times New Roman"/>
          <w:color w:val="212121"/>
          <w:szCs w:val="24"/>
        </w:rPr>
        <w:lastRenderedPageBreak/>
        <w:t xml:space="preserve">Και </w:t>
      </w:r>
      <w:r w:rsidRPr="00370072">
        <w:rPr>
          <w:rFonts w:eastAsia="Times New Roman"/>
          <w:color w:val="212121"/>
          <w:szCs w:val="24"/>
        </w:rPr>
        <w:t>δεν μπορεί η Θεσσαλονίκη να είναι</w:t>
      </w:r>
      <w:r w:rsidRPr="00370072">
        <w:rPr>
          <w:rFonts w:eastAsia="Times New Roman"/>
          <w:color w:val="212121"/>
          <w:szCs w:val="24"/>
        </w:rPr>
        <w:t xml:space="preserve"> το κέντρο των Βαλκανίων</w:t>
      </w:r>
      <w:r>
        <w:rPr>
          <w:rFonts w:eastAsia="Times New Roman"/>
          <w:color w:val="212121"/>
          <w:szCs w:val="24"/>
        </w:rPr>
        <w:t>,</w:t>
      </w:r>
      <w:r>
        <w:rPr>
          <w:rFonts w:eastAsia="Times New Roman"/>
          <w:color w:val="212121"/>
          <w:szCs w:val="24"/>
        </w:rPr>
        <w:t xml:space="preserve"> </w:t>
      </w:r>
      <w:r w:rsidRPr="00370072">
        <w:rPr>
          <w:rFonts w:eastAsia="Times New Roman"/>
          <w:color w:val="212121"/>
          <w:szCs w:val="24"/>
        </w:rPr>
        <w:t>όταν κοιτάει μόνο νότια και δεν έχει το</w:t>
      </w:r>
      <w:r>
        <w:rPr>
          <w:rFonts w:eastAsia="Times New Roman"/>
          <w:color w:val="212121"/>
          <w:szCs w:val="24"/>
        </w:rPr>
        <w:t>ν</w:t>
      </w:r>
      <w:r w:rsidRPr="00370072">
        <w:rPr>
          <w:rFonts w:eastAsia="Times New Roman"/>
          <w:color w:val="212121"/>
          <w:szCs w:val="24"/>
        </w:rPr>
        <w:t xml:space="preserve"> χώρο να επεκταθεί</w:t>
      </w:r>
      <w:r>
        <w:rPr>
          <w:rFonts w:eastAsia="Times New Roman"/>
          <w:color w:val="212121"/>
          <w:szCs w:val="24"/>
        </w:rPr>
        <w:t>,</w:t>
      </w:r>
      <w:r w:rsidRPr="00370072">
        <w:rPr>
          <w:rFonts w:eastAsia="Times New Roman"/>
          <w:color w:val="212121"/>
          <w:szCs w:val="24"/>
        </w:rPr>
        <w:t xml:space="preserve"> όχι με τη διείσδυση που έλεγε ο κ</w:t>
      </w:r>
      <w:r>
        <w:rPr>
          <w:rFonts w:eastAsia="Times New Roman"/>
          <w:color w:val="212121"/>
          <w:szCs w:val="24"/>
        </w:rPr>
        <w:t>.</w:t>
      </w:r>
      <w:r w:rsidRPr="00370072">
        <w:rPr>
          <w:rFonts w:eastAsia="Times New Roman"/>
          <w:color w:val="212121"/>
          <w:szCs w:val="24"/>
        </w:rPr>
        <w:t xml:space="preserve"> Σημίτης </w:t>
      </w:r>
      <w:r>
        <w:rPr>
          <w:rFonts w:eastAsia="Times New Roman"/>
          <w:color w:val="212121"/>
          <w:szCs w:val="24"/>
        </w:rPr>
        <w:t>-</w:t>
      </w:r>
      <w:r w:rsidRPr="00370072">
        <w:rPr>
          <w:rFonts w:eastAsia="Times New Roman"/>
          <w:color w:val="212121"/>
          <w:szCs w:val="24"/>
        </w:rPr>
        <w:t>λέξη και αυτή</w:t>
      </w:r>
      <w:r>
        <w:rPr>
          <w:rFonts w:eastAsia="Times New Roman"/>
          <w:color w:val="212121"/>
          <w:szCs w:val="24"/>
        </w:rPr>
        <w:t>!-</w:t>
      </w:r>
      <w:r w:rsidRPr="00370072">
        <w:rPr>
          <w:rFonts w:eastAsia="Times New Roman"/>
          <w:color w:val="212121"/>
          <w:szCs w:val="24"/>
        </w:rPr>
        <w:t xml:space="preserve"> αλλά με πραγματική αντίληψη </w:t>
      </w:r>
      <w:r>
        <w:rPr>
          <w:rFonts w:eastAsia="Times New Roman"/>
          <w:color w:val="212121"/>
          <w:szCs w:val="24"/>
        </w:rPr>
        <w:t xml:space="preserve">της συνανάπτυξης. </w:t>
      </w:r>
    </w:p>
    <w:p w14:paraId="2ED8B912"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Υπουργού</w:t>
      </w:r>
      <w:r w:rsidRPr="00C255F0">
        <w:rPr>
          <w:rFonts w:eastAsia="Times New Roman" w:cs="Times New Roman"/>
          <w:szCs w:val="24"/>
        </w:rPr>
        <w:t>)</w:t>
      </w:r>
    </w:p>
    <w:p w14:paraId="2ED8B913"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Δώστε μου μισό λεπτό ακόμη, κύριε Πρόεδρε. </w:t>
      </w:r>
    </w:p>
    <w:p w14:paraId="2ED8B914"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Και </w:t>
      </w:r>
      <w:r w:rsidRPr="00370072">
        <w:rPr>
          <w:rFonts w:eastAsia="Times New Roman"/>
          <w:color w:val="212121"/>
          <w:szCs w:val="24"/>
        </w:rPr>
        <w:t xml:space="preserve">είμαστε περήφανοι </w:t>
      </w:r>
      <w:r>
        <w:rPr>
          <w:rFonts w:eastAsia="Times New Roman"/>
          <w:color w:val="212121"/>
          <w:szCs w:val="24"/>
        </w:rPr>
        <w:t>που</w:t>
      </w:r>
      <w:r>
        <w:rPr>
          <w:rFonts w:eastAsia="Times New Roman"/>
          <w:color w:val="212121"/>
          <w:szCs w:val="24"/>
        </w:rPr>
        <w:t>,</w:t>
      </w:r>
      <w:r>
        <w:rPr>
          <w:rFonts w:eastAsia="Times New Roman"/>
          <w:color w:val="212121"/>
          <w:szCs w:val="24"/>
        </w:rPr>
        <w:t xml:space="preserve"> όσον αφορά </w:t>
      </w:r>
      <w:r w:rsidRPr="00370072">
        <w:rPr>
          <w:rFonts w:eastAsia="Times New Roman"/>
          <w:color w:val="212121"/>
          <w:szCs w:val="24"/>
        </w:rPr>
        <w:t>τον πατριωτισμό</w:t>
      </w:r>
      <w:r>
        <w:rPr>
          <w:rFonts w:eastAsia="Times New Roman"/>
          <w:color w:val="212121"/>
          <w:szCs w:val="24"/>
        </w:rPr>
        <w:t>,</w:t>
      </w:r>
      <w:r w:rsidRPr="00370072">
        <w:rPr>
          <w:rFonts w:eastAsia="Times New Roman"/>
          <w:color w:val="212121"/>
          <w:szCs w:val="24"/>
        </w:rPr>
        <w:t xml:space="preserve"> θέλουμε να </w:t>
      </w:r>
      <w:r>
        <w:rPr>
          <w:rFonts w:eastAsia="Times New Roman"/>
          <w:color w:val="212121"/>
          <w:szCs w:val="24"/>
        </w:rPr>
        <w:t>επινοή</w:t>
      </w:r>
      <w:r w:rsidRPr="00370072">
        <w:rPr>
          <w:rFonts w:eastAsia="Times New Roman"/>
          <w:color w:val="212121"/>
          <w:szCs w:val="24"/>
        </w:rPr>
        <w:t>σουμε καινούργιες εικόνες</w:t>
      </w:r>
      <w:r>
        <w:rPr>
          <w:rFonts w:eastAsia="Times New Roman"/>
          <w:color w:val="212121"/>
          <w:szCs w:val="24"/>
        </w:rPr>
        <w:t>,</w:t>
      </w:r>
      <w:r w:rsidRPr="00370072">
        <w:rPr>
          <w:rFonts w:eastAsia="Times New Roman"/>
          <w:color w:val="212121"/>
          <w:szCs w:val="24"/>
        </w:rPr>
        <w:t xml:space="preserve"> καινούργιες ιδέες για την κοινότητα</w:t>
      </w:r>
      <w:r>
        <w:rPr>
          <w:rFonts w:eastAsia="Times New Roman"/>
          <w:color w:val="212121"/>
          <w:szCs w:val="24"/>
        </w:rPr>
        <w:t>, για το</w:t>
      </w:r>
      <w:r w:rsidRPr="00370072">
        <w:rPr>
          <w:rFonts w:eastAsia="Times New Roman"/>
          <w:color w:val="212121"/>
          <w:szCs w:val="24"/>
        </w:rPr>
        <w:t xml:space="preserve"> πώς</w:t>
      </w:r>
      <w:r w:rsidRPr="00370072">
        <w:rPr>
          <w:rFonts w:eastAsia="Times New Roman"/>
          <w:color w:val="212121"/>
          <w:szCs w:val="24"/>
        </w:rPr>
        <w:t xml:space="preserve"> μπορεί να φτιάξεις γειτονιές</w:t>
      </w:r>
      <w:r>
        <w:rPr>
          <w:rFonts w:eastAsia="Times New Roman"/>
          <w:color w:val="212121"/>
          <w:szCs w:val="24"/>
        </w:rPr>
        <w:t>, πώς μπορείς να φτιάξεις πόλεις, περιοχές που είναι περήφανες</w:t>
      </w:r>
      <w:r w:rsidRPr="00370072">
        <w:rPr>
          <w:rFonts w:eastAsia="Times New Roman"/>
          <w:color w:val="212121"/>
          <w:szCs w:val="24"/>
        </w:rPr>
        <w:t xml:space="preserve"> γι</w:t>
      </w:r>
      <w:r>
        <w:rPr>
          <w:rFonts w:eastAsia="Times New Roman"/>
          <w:color w:val="212121"/>
          <w:szCs w:val="24"/>
        </w:rPr>
        <w:t>’</w:t>
      </w:r>
      <w:r w:rsidRPr="00370072">
        <w:rPr>
          <w:rFonts w:eastAsia="Times New Roman"/>
          <w:color w:val="212121"/>
          <w:szCs w:val="24"/>
        </w:rPr>
        <w:t xml:space="preserve"> αυτό που φτιάχνουν μαζί </w:t>
      </w:r>
      <w:r>
        <w:rPr>
          <w:rFonts w:eastAsia="Times New Roman"/>
          <w:color w:val="212121"/>
          <w:szCs w:val="24"/>
        </w:rPr>
        <w:t>-</w:t>
      </w:r>
      <w:r w:rsidRPr="00370072">
        <w:rPr>
          <w:rFonts w:eastAsia="Times New Roman"/>
          <w:color w:val="212121"/>
          <w:szCs w:val="24"/>
        </w:rPr>
        <w:t>και πολιτικά μαζί</w:t>
      </w:r>
      <w:r>
        <w:rPr>
          <w:rFonts w:eastAsia="Times New Roman"/>
          <w:color w:val="212121"/>
          <w:szCs w:val="24"/>
        </w:rPr>
        <w:t>-</w:t>
      </w:r>
      <w:r w:rsidRPr="00370072">
        <w:rPr>
          <w:rFonts w:eastAsia="Times New Roman"/>
          <w:color w:val="212121"/>
          <w:szCs w:val="24"/>
        </w:rPr>
        <w:t xml:space="preserve"> με νοσοκομεία</w:t>
      </w:r>
      <w:r>
        <w:rPr>
          <w:rFonts w:eastAsia="Times New Roman"/>
          <w:color w:val="212121"/>
          <w:szCs w:val="24"/>
        </w:rPr>
        <w:t>, με</w:t>
      </w:r>
      <w:r w:rsidRPr="00370072">
        <w:rPr>
          <w:rFonts w:eastAsia="Times New Roman"/>
          <w:color w:val="212121"/>
          <w:szCs w:val="24"/>
        </w:rPr>
        <w:t xml:space="preserve"> σχολεία</w:t>
      </w:r>
      <w:r>
        <w:rPr>
          <w:rFonts w:eastAsia="Times New Roman"/>
          <w:color w:val="212121"/>
          <w:szCs w:val="24"/>
        </w:rPr>
        <w:t>.</w:t>
      </w:r>
    </w:p>
    <w:p w14:paraId="2ED8B915"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370072">
        <w:rPr>
          <w:rFonts w:eastAsia="Times New Roman"/>
          <w:color w:val="212121"/>
          <w:szCs w:val="24"/>
        </w:rPr>
        <w:t xml:space="preserve">ο μόνο </w:t>
      </w:r>
      <w:r>
        <w:rPr>
          <w:rFonts w:eastAsia="Times New Roman"/>
          <w:color w:val="212121"/>
          <w:szCs w:val="24"/>
        </w:rPr>
        <w:t>ζήτημα</w:t>
      </w:r>
      <w:r w:rsidRPr="00370072">
        <w:rPr>
          <w:rFonts w:eastAsia="Times New Roman"/>
          <w:color w:val="212121"/>
          <w:szCs w:val="24"/>
        </w:rPr>
        <w:t xml:space="preserve"> </w:t>
      </w:r>
      <w:r>
        <w:rPr>
          <w:rFonts w:eastAsia="Times New Roman"/>
          <w:color w:val="212121"/>
          <w:szCs w:val="24"/>
        </w:rPr>
        <w:t>-</w:t>
      </w:r>
      <w:r w:rsidRPr="00370072">
        <w:rPr>
          <w:rFonts w:eastAsia="Times New Roman"/>
          <w:color w:val="212121"/>
          <w:szCs w:val="24"/>
        </w:rPr>
        <w:t>και με αυτό πραγματικά τελειώνω</w:t>
      </w:r>
      <w:r>
        <w:rPr>
          <w:rFonts w:eastAsia="Times New Roman"/>
          <w:color w:val="212121"/>
          <w:szCs w:val="24"/>
        </w:rPr>
        <w:t>, κύριε Π</w:t>
      </w:r>
      <w:r w:rsidRPr="00370072">
        <w:rPr>
          <w:rFonts w:eastAsia="Times New Roman"/>
          <w:color w:val="212121"/>
          <w:szCs w:val="24"/>
        </w:rPr>
        <w:t>ρόεδρε</w:t>
      </w:r>
      <w:r>
        <w:rPr>
          <w:rFonts w:eastAsia="Times New Roman"/>
          <w:color w:val="212121"/>
          <w:szCs w:val="24"/>
        </w:rPr>
        <w:t>-</w:t>
      </w:r>
      <w:r w:rsidRPr="00370072">
        <w:rPr>
          <w:rFonts w:eastAsia="Times New Roman"/>
          <w:color w:val="212121"/>
          <w:szCs w:val="24"/>
        </w:rPr>
        <w:t xml:space="preserve"> είναι ότι αυτά τα πράγματ</w:t>
      </w:r>
      <w:r w:rsidRPr="00370072">
        <w:rPr>
          <w:rFonts w:eastAsia="Times New Roman"/>
          <w:color w:val="212121"/>
          <w:szCs w:val="24"/>
        </w:rPr>
        <w:t>α</w:t>
      </w:r>
      <w:r>
        <w:rPr>
          <w:rFonts w:eastAsia="Times New Roman"/>
          <w:color w:val="212121"/>
          <w:szCs w:val="24"/>
        </w:rPr>
        <w:t>, αυτές οι αξίες</w:t>
      </w:r>
      <w:r w:rsidRPr="00370072">
        <w:rPr>
          <w:rFonts w:eastAsia="Times New Roman"/>
          <w:color w:val="212121"/>
          <w:szCs w:val="24"/>
        </w:rPr>
        <w:t xml:space="preserve"> δεν μπορούν να </w:t>
      </w:r>
      <w:r>
        <w:rPr>
          <w:rFonts w:eastAsia="Times New Roman"/>
          <w:color w:val="212121"/>
          <w:szCs w:val="24"/>
        </w:rPr>
        <w:t>α</w:t>
      </w:r>
      <w:r w:rsidRPr="00370072">
        <w:rPr>
          <w:rFonts w:eastAsia="Times New Roman"/>
          <w:color w:val="212121"/>
          <w:szCs w:val="24"/>
        </w:rPr>
        <w:t>φορούν μόν</w:t>
      </w:r>
      <w:r>
        <w:rPr>
          <w:rFonts w:eastAsia="Times New Roman"/>
          <w:color w:val="212121"/>
          <w:szCs w:val="24"/>
        </w:rPr>
        <w:t>ο την Α</w:t>
      </w:r>
      <w:r w:rsidRPr="00370072">
        <w:rPr>
          <w:rFonts w:eastAsia="Times New Roman"/>
          <w:color w:val="212121"/>
          <w:szCs w:val="24"/>
        </w:rPr>
        <w:t>ριστερά</w:t>
      </w:r>
      <w:r>
        <w:rPr>
          <w:rFonts w:eastAsia="Times New Roman"/>
          <w:color w:val="212121"/>
          <w:szCs w:val="24"/>
        </w:rPr>
        <w:t>. Κ</w:t>
      </w:r>
      <w:r w:rsidRPr="00370072">
        <w:rPr>
          <w:rFonts w:eastAsia="Times New Roman"/>
          <w:color w:val="212121"/>
          <w:szCs w:val="24"/>
        </w:rPr>
        <w:t xml:space="preserve">αι </w:t>
      </w:r>
      <w:r>
        <w:rPr>
          <w:rFonts w:eastAsia="Times New Roman"/>
          <w:color w:val="212121"/>
          <w:szCs w:val="24"/>
        </w:rPr>
        <w:t>θλίβομαι,</w:t>
      </w:r>
      <w:r w:rsidRPr="00370072">
        <w:rPr>
          <w:rFonts w:eastAsia="Times New Roman"/>
          <w:color w:val="212121"/>
          <w:szCs w:val="24"/>
        </w:rPr>
        <w:t xml:space="preserve"> γιατί ξέρω ότι υπάρχουν άνθρωποι στη Νέα Δημοκρατία </w:t>
      </w:r>
      <w:r>
        <w:rPr>
          <w:rFonts w:eastAsia="Times New Roman"/>
          <w:color w:val="212121"/>
          <w:szCs w:val="24"/>
        </w:rPr>
        <w:t>-</w:t>
      </w:r>
      <w:r w:rsidRPr="00370072">
        <w:rPr>
          <w:rFonts w:eastAsia="Times New Roman"/>
          <w:color w:val="212121"/>
          <w:szCs w:val="24"/>
        </w:rPr>
        <w:t xml:space="preserve">και στο </w:t>
      </w:r>
      <w:r>
        <w:rPr>
          <w:rFonts w:eastAsia="Times New Roman"/>
          <w:color w:val="212121"/>
          <w:szCs w:val="24"/>
        </w:rPr>
        <w:t>ΚΙΝΑΛ-</w:t>
      </w:r>
      <w:r w:rsidRPr="00370072">
        <w:rPr>
          <w:rFonts w:eastAsia="Times New Roman"/>
          <w:color w:val="212121"/>
          <w:szCs w:val="24"/>
        </w:rPr>
        <w:t xml:space="preserve"> που δεν πιστεύουν αυτά που λένε για τη Μακεδονία</w:t>
      </w:r>
      <w:r>
        <w:rPr>
          <w:rFonts w:eastAsia="Times New Roman"/>
          <w:color w:val="212121"/>
          <w:szCs w:val="24"/>
        </w:rPr>
        <w:t xml:space="preserve">, που μέσα τους </w:t>
      </w:r>
      <w:r>
        <w:rPr>
          <w:rFonts w:eastAsia="Times New Roman"/>
          <w:color w:val="212121"/>
          <w:szCs w:val="24"/>
        </w:rPr>
        <w:lastRenderedPageBreak/>
        <w:t>ξέρουν</w:t>
      </w:r>
      <w:r w:rsidRPr="00370072">
        <w:rPr>
          <w:rFonts w:eastAsia="Times New Roman"/>
          <w:color w:val="212121"/>
          <w:szCs w:val="24"/>
        </w:rPr>
        <w:t xml:space="preserve"> ότι υπά</w:t>
      </w:r>
      <w:r>
        <w:rPr>
          <w:rFonts w:eastAsia="Times New Roman"/>
          <w:color w:val="212121"/>
          <w:szCs w:val="24"/>
        </w:rPr>
        <w:t>ρχει μία καλή λέξη και όπως οι σ</w:t>
      </w:r>
      <w:r w:rsidRPr="00370072">
        <w:rPr>
          <w:rFonts w:eastAsia="Times New Roman"/>
          <w:color w:val="212121"/>
          <w:szCs w:val="24"/>
        </w:rPr>
        <w:t>τωικοί</w:t>
      </w:r>
      <w:r>
        <w:rPr>
          <w:rFonts w:eastAsia="Times New Roman"/>
          <w:color w:val="212121"/>
          <w:szCs w:val="24"/>
        </w:rPr>
        <w:t xml:space="preserve">, τους </w:t>
      </w:r>
      <w:r w:rsidRPr="00370072">
        <w:rPr>
          <w:rFonts w:eastAsia="Times New Roman"/>
          <w:color w:val="212121"/>
          <w:szCs w:val="24"/>
        </w:rPr>
        <w:t>εμποδίζει ο φραξιονισμός</w:t>
      </w:r>
      <w:r>
        <w:rPr>
          <w:rFonts w:eastAsia="Times New Roman"/>
          <w:color w:val="212121"/>
          <w:szCs w:val="24"/>
        </w:rPr>
        <w:t>.</w:t>
      </w:r>
    </w:p>
    <w:p w14:paraId="2ED8B916"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w:t>
      </w:r>
      <w:r w:rsidRPr="00370072">
        <w:rPr>
          <w:rFonts w:eastAsia="Times New Roman"/>
          <w:color w:val="212121"/>
          <w:szCs w:val="24"/>
        </w:rPr>
        <w:t>ας θυμίζω</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όσον αφορά τον δρόμο για το Άουσβιτς</w:t>
      </w:r>
      <w:r>
        <w:rPr>
          <w:rFonts w:eastAsia="Times New Roman"/>
          <w:color w:val="212121"/>
          <w:szCs w:val="24"/>
        </w:rPr>
        <w:t>,</w:t>
      </w:r>
      <w:r>
        <w:rPr>
          <w:rFonts w:eastAsia="Times New Roman"/>
          <w:color w:val="212121"/>
          <w:szCs w:val="24"/>
        </w:rPr>
        <w:t xml:space="preserve"> το εξής: Δεν ήταν μόνο τι έκαναν</w:t>
      </w:r>
      <w:r w:rsidRPr="00370072">
        <w:rPr>
          <w:rFonts w:eastAsia="Times New Roman"/>
          <w:color w:val="212121"/>
          <w:szCs w:val="24"/>
        </w:rPr>
        <w:t xml:space="preserve"> οι κακοί άνθρωποι</w:t>
      </w:r>
      <w:r>
        <w:rPr>
          <w:rFonts w:eastAsia="Times New Roman"/>
          <w:color w:val="212121"/>
          <w:szCs w:val="24"/>
        </w:rPr>
        <w:t>, αλλά και</w:t>
      </w:r>
      <w:r w:rsidRPr="00370072">
        <w:rPr>
          <w:rFonts w:eastAsia="Times New Roman"/>
          <w:color w:val="212121"/>
          <w:szCs w:val="24"/>
        </w:rPr>
        <w:t xml:space="preserve"> πράγματα που δεν </w:t>
      </w:r>
      <w:r>
        <w:rPr>
          <w:rFonts w:eastAsia="Times New Roman"/>
          <w:color w:val="212121"/>
          <w:szCs w:val="24"/>
        </w:rPr>
        <w:t>έκαναν</w:t>
      </w:r>
      <w:r>
        <w:rPr>
          <w:rFonts w:eastAsia="Times New Roman"/>
          <w:color w:val="212121"/>
          <w:szCs w:val="24"/>
        </w:rPr>
        <w:t>,</w:t>
      </w:r>
      <w:r>
        <w:rPr>
          <w:rFonts w:eastAsia="Times New Roman"/>
          <w:color w:val="212121"/>
          <w:szCs w:val="24"/>
        </w:rPr>
        <w:t xml:space="preserve"> </w:t>
      </w:r>
      <w:r w:rsidRPr="00370072">
        <w:rPr>
          <w:rFonts w:eastAsia="Times New Roman"/>
          <w:color w:val="212121"/>
          <w:szCs w:val="24"/>
        </w:rPr>
        <w:t>άνθρωποι</w:t>
      </w:r>
      <w:r>
        <w:rPr>
          <w:rFonts w:eastAsia="Times New Roman"/>
          <w:color w:val="212121"/>
          <w:szCs w:val="24"/>
        </w:rPr>
        <w:t>,</w:t>
      </w:r>
      <w:r w:rsidRPr="00370072">
        <w:rPr>
          <w:rFonts w:eastAsia="Times New Roman"/>
          <w:color w:val="212121"/>
          <w:szCs w:val="24"/>
        </w:rPr>
        <w:t xml:space="preserve"> που ήταν </w:t>
      </w:r>
      <w:r>
        <w:rPr>
          <w:rFonts w:eastAsia="Times New Roman"/>
          <w:color w:val="212121"/>
          <w:szCs w:val="24"/>
        </w:rPr>
        <w:t>καλοί</w:t>
      </w:r>
      <w:r w:rsidRPr="00370072">
        <w:rPr>
          <w:rFonts w:eastAsia="Times New Roman"/>
          <w:color w:val="212121"/>
          <w:szCs w:val="24"/>
        </w:rPr>
        <w:t xml:space="preserve"> και </w:t>
      </w:r>
      <w:r>
        <w:rPr>
          <w:rFonts w:eastAsia="Times New Roman"/>
          <w:color w:val="212121"/>
          <w:szCs w:val="24"/>
        </w:rPr>
        <w:t xml:space="preserve">ήξεραν πώς να το αντιμετωπίσουν. </w:t>
      </w:r>
    </w:p>
    <w:p w14:paraId="2ED8B917" w14:textId="77777777" w:rsidR="00C647AD" w:rsidRDefault="00D506E1">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 απ</w:t>
      </w:r>
      <w:r w:rsidRPr="00B819E1">
        <w:rPr>
          <w:rFonts w:eastAsia="Times New Roman" w:cs="Times New Roman"/>
          <w:szCs w:val="24"/>
        </w:rPr>
        <w:t>ό την πτέρυγα του ΣΥΡΙΖΑ)</w:t>
      </w:r>
    </w:p>
    <w:p w14:paraId="2ED8B918"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πολύ. </w:t>
      </w:r>
    </w:p>
    <w:p w14:paraId="2ED8B919"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s="Times New Roman"/>
          <w:szCs w:val="24"/>
        </w:rPr>
        <w:t>Ο κ. Β</w:t>
      </w:r>
      <w:r w:rsidRPr="00370072">
        <w:rPr>
          <w:rFonts w:eastAsia="Times New Roman"/>
          <w:color w:val="212121"/>
          <w:szCs w:val="24"/>
        </w:rPr>
        <w:t>έττας</w:t>
      </w:r>
      <w:r>
        <w:rPr>
          <w:rFonts w:eastAsia="Times New Roman"/>
          <w:color w:val="212121"/>
          <w:szCs w:val="24"/>
        </w:rPr>
        <w:t>, Β</w:t>
      </w:r>
      <w:r w:rsidRPr="00370072">
        <w:rPr>
          <w:rFonts w:eastAsia="Times New Roman"/>
          <w:color w:val="212121"/>
          <w:szCs w:val="24"/>
        </w:rPr>
        <w:t>ουλευτής του ΣΥΡΙΖΑ</w:t>
      </w:r>
      <w:r>
        <w:rPr>
          <w:rFonts w:eastAsia="Times New Roman"/>
          <w:color w:val="212121"/>
          <w:szCs w:val="24"/>
        </w:rPr>
        <w:t>,</w:t>
      </w:r>
      <w:r w:rsidRPr="00370072">
        <w:rPr>
          <w:rFonts w:eastAsia="Times New Roman"/>
          <w:color w:val="212121"/>
          <w:szCs w:val="24"/>
        </w:rPr>
        <w:t xml:space="preserve"> έχει το</w:t>
      </w:r>
      <w:r>
        <w:rPr>
          <w:rFonts w:eastAsia="Times New Roman"/>
          <w:color w:val="212121"/>
          <w:szCs w:val="24"/>
        </w:rPr>
        <w:t>ν λόγο για έξι</w:t>
      </w:r>
      <w:r w:rsidRPr="00370072">
        <w:rPr>
          <w:rFonts w:eastAsia="Times New Roman"/>
          <w:color w:val="212121"/>
          <w:szCs w:val="24"/>
        </w:rPr>
        <w:t xml:space="preserve"> λεπτά</w:t>
      </w:r>
      <w:r>
        <w:rPr>
          <w:rFonts w:eastAsia="Times New Roman"/>
          <w:color w:val="212121"/>
          <w:szCs w:val="24"/>
        </w:rPr>
        <w:t>.</w:t>
      </w:r>
    </w:p>
    <w:p w14:paraId="2ED8B91A"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ΔΗΜΗΤΡΙΟΣ ΒΕΤΤΑΣ: </w:t>
      </w:r>
      <w:r>
        <w:rPr>
          <w:rFonts w:eastAsia="Times New Roman"/>
          <w:color w:val="212121"/>
          <w:szCs w:val="24"/>
        </w:rPr>
        <w:t>Ε</w:t>
      </w:r>
      <w:r w:rsidRPr="00370072">
        <w:rPr>
          <w:rFonts w:eastAsia="Times New Roman"/>
          <w:color w:val="212121"/>
          <w:szCs w:val="24"/>
        </w:rPr>
        <w:t>υχαριστώ</w:t>
      </w:r>
      <w:r>
        <w:rPr>
          <w:rFonts w:eastAsia="Times New Roman"/>
          <w:color w:val="212121"/>
          <w:szCs w:val="24"/>
        </w:rPr>
        <w:t>, κύριε Π</w:t>
      </w:r>
      <w:r w:rsidRPr="00370072">
        <w:rPr>
          <w:rFonts w:eastAsia="Times New Roman"/>
          <w:color w:val="212121"/>
          <w:szCs w:val="24"/>
        </w:rPr>
        <w:t>ρόεδρε</w:t>
      </w:r>
      <w:r>
        <w:rPr>
          <w:rFonts w:eastAsia="Times New Roman"/>
          <w:color w:val="212121"/>
          <w:szCs w:val="24"/>
        </w:rPr>
        <w:t>.</w:t>
      </w:r>
    </w:p>
    <w:p w14:paraId="2ED8B91B"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w:t>
      </w:r>
      <w:r w:rsidRPr="00370072">
        <w:rPr>
          <w:rFonts w:eastAsia="Times New Roman"/>
          <w:color w:val="212121"/>
          <w:szCs w:val="24"/>
        </w:rPr>
        <w:t xml:space="preserve">ου είναι εξαιρετικά δύσκολο να </w:t>
      </w:r>
      <w:r>
        <w:rPr>
          <w:rFonts w:eastAsia="Times New Roman"/>
          <w:color w:val="212121"/>
          <w:szCs w:val="24"/>
        </w:rPr>
        <w:t>δια</w:t>
      </w:r>
      <w:r w:rsidRPr="00370072">
        <w:rPr>
          <w:rFonts w:eastAsia="Times New Roman"/>
          <w:color w:val="212121"/>
          <w:szCs w:val="24"/>
        </w:rPr>
        <w:t xml:space="preserve">δέχομαι τον </w:t>
      </w:r>
      <w:r>
        <w:rPr>
          <w:rFonts w:eastAsia="Times New Roman"/>
          <w:color w:val="212121"/>
          <w:szCs w:val="24"/>
        </w:rPr>
        <w:t>Ευκλείδη Τ</w:t>
      </w:r>
      <w:r w:rsidRPr="00370072">
        <w:rPr>
          <w:rFonts w:eastAsia="Times New Roman"/>
          <w:color w:val="212121"/>
          <w:szCs w:val="24"/>
        </w:rPr>
        <w:t>σακαλώτο στο</w:t>
      </w:r>
      <w:r w:rsidRPr="00370072">
        <w:rPr>
          <w:rFonts w:eastAsia="Times New Roman"/>
          <w:color w:val="212121"/>
          <w:szCs w:val="24"/>
        </w:rPr>
        <w:t xml:space="preserve"> Βήμα</w:t>
      </w:r>
      <w:r>
        <w:rPr>
          <w:rFonts w:eastAsia="Times New Roman"/>
          <w:color w:val="212121"/>
          <w:szCs w:val="24"/>
        </w:rPr>
        <w:t xml:space="preserve">. </w:t>
      </w:r>
    </w:p>
    <w:p w14:paraId="2ED8B91C"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Ο ελληνικός λαό</w:t>
      </w:r>
      <w:r w:rsidRPr="00370072">
        <w:rPr>
          <w:rFonts w:eastAsia="Times New Roman"/>
          <w:color w:val="212121"/>
          <w:szCs w:val="24"/>
        </w:rPr>
        <w:t xml:space="preserve">ς θα περίμενε από </w:t>
      </w:r>
      <w:r>
        <w:rPr>
          <w:rFonts w:eastAsia="Times New Roman"/>
          <w:color w:val="212121"/>
          <w:szCs w:val="24"/>
        </w:rPr>
        <w:t xml:space="preserve">αυτά </w:t>
      </w:r>
      <w:r w:rsidRPr="00370072">
        <w:rPr>
          <w:rFonts w:eastAsia="Times New Roman"/>
          <w:color w:val="212121"/>
          <w:szCs w:val="24"/>
        </w:rPr>
        <w:t>τ</w:t>
      </w:r>
      <w:r>
        <w:rPr>
          <w:rFonts w:eastAsia="Times New Roman"/>
          <w:color w:val="212121"/>
          <w:szCs w:val="24"/>
        </w:rPr>
        <w:t>α δύο κόμματα, τα οποία διακυβέρνησαν</w:t>
      </w:r>
      <w:r w:rsidRPr="00370072">
        <w:rPr>
          <w:rFonts w:eastAsia="Times New Roman"/>
          <w:color w:val="212121"/>
          <w:szCs w:val="24"/>
        </w:rPr>
        <w:t xml:space="preserve"> πολύ περισσότερο </w:t>
      </w:r>
      <w:r>
        <w:rPr>
          <w:rFonts w:eastAsia="Times New Roman"/>
          <w:color w:val="212121"/>
          <w:szCs w:val="24"/>
        </w:rPr>
        <w:t xml:space="preserve">από </w:t>
      </w:r>
      <w:r w:rsidRPr="00370072">
        <w:rPr>
          <w:rFonts w:eastAsia="Times New Roman"/>
          <w:color w:val="212121"/>
          <w:szCs w:val="24"/>
        </w:rPr>
        <w:t xml:space="preserve">τα χρόνια </w:t>
      </w:r>
      <w:r>
        <w:rPr>
          <w:rFonts w:eastAsia="Times New Roman"/>
          <w:color w:val="212121"/>
          <w:szCs w:val="24"/>
        </w:rPr>
        <w:t xml:space="preserve">κατά τα </w:t>
      </w:r>
      <w:r w:rsidRPr="00370072">
        <w:rPr>
          <w:rFonts w:eastAsia="Times New Roman"/>
          <w:color w:val="212121"/>
          <w:szCs w:val="24"/>
        </w:rPr>
        <w:t xml:space="preserve">οποία </w:t>
      </w:r>
      <w:r>
        <w:rPr>
          <w:rFonts w:eastAsia="Times New Roman"/>
          <w:color w:val="212121"/>
          <w:szCs w:val="24"/>
        </w:rPr>
        <w:t>συζητείται το μακεδονικό ζήτημα, να δείξουν ένα αυξημένο</w:t>
      </w:r>
      <w:r w:rsidRPr="00370072">
        <w:rPr>
          <w:rFonts w:eastAsia="Times New Roman"/>
          <w:color w:val="212121"/>
          <w:szCs w:val="24"/>
        </w:rPr>
        <w:t xml:space="preserve"> επίπεδ</w:t>
      </w:r>
      <w:r>
        <w:rPr>
          <w:rFonts w:eastAsia="Times New Roman"/>
          <w:color w:val="212121"/>
          <w:szCs w:val="24"/>
        </w:rPr>
        <w:t>ο</w:t>
      </w:r>
      <w:r w:rsidRPr="00370072">
        <w:rPr>
          <w:rFonts w:eastAsia="Times New Roman"/>
          <w:color w:val="212121"/>
          <w:szCs w:val="24"/>
        </w:rPr>
        <w:t xml:space="preserve"> ευθύνης</w:t>
      </w:r>
      <w:r>
        <w:rPr>
          <w:rFonts w:eastAsia="Times New Roman"/>
          <w:color w:val="212121"/>
          <w:szCs w:val="24"/>
        </w:rPr>
        <w:t>,</w:t>
      </w:r>
      <w:r w:rsidRPr="00370072">
        <w:rPr>
          <w:rFonts w:eastAsia="Times New Roman"/>
          <w:color w:val="212121"/>
          <w:szCs w:val="24"/>
        </w:rPr>
        <w:t xml:space="preserve"> από αυτό το επίπεδο </w:t>
      </w:r>
      <w:r>
        <w:rPr>
          <w:rFonts w:eastAsia="Times New Roman"/>
          <w:color w:val="212121"/>
          <w:szCs w:val="24"/>
        </w:rPr>
        <w:t xml:space="preserve"> ευθύνης </w:t>
      </w:r>
      <w:r w:rsidRPr="00370072">
        <w:rPr>
          <w:rFonts w:eastAsia="Times New Roman"/>
          <w:color w:val="212121"/>
          <w:szCs w:val="24"/>
        </w:rPr>
        <w:t>που επέδειξαν κατά τη δ</w:t>
      </w:r>
      <w:r w:rsidRPr="00370072">
        <w:rPr>
          <w:rFonts w:eastAsia="Times New Roman"/>
          <w:color w:val="212121"/>
          <w:szCs w:val="24"/>
        </w:rPr>
        <w:t>ιαχείριση του δημόσιου χρήματος</w:t>
      </w:r>
      <w:r>
        <w:rPr>
          <w:rFonts w:eastAsia="Times New Roman"/>
          <w:color w:val="212121"/>
          <w:szCs w:val="24"/>
        </w:rPr>
        <w:t>, των θ</w:t>
      </w:r>
      <w:r w:rsidRPr="00370072">
        <w:rPr>
          <w:rFonts w:eastAsia="Times New Roman"/>
          <w:color w:val="212121"/>
          <w:szCs w:val="24"/>
        </w:rPr>
        <w:t>εσμών</w:t>
      </w:r>
      <w:r>
        <w:rPr>
          <w:rFonts w:eastAsia="Times New Roman"/>
          <w:color w:val="212121"/>
          <w:szCs w:val="24"/>
        </w:rPr>
        <w:t xml:space="preserve">, </w:t>
      </w:r>
      <w:r>
        <w:rPr>
          <w:rFonts w:eastAsia="Times New Roman"/>
          <w:color w:val="212121"/>
          <w:szCs w:val="24"/>
        </w:rPr>
        <w:lastRenderedPageBreak/>
        <w:t>της</w:t>
      </w:r>
      <w:r w:rsidRPr="00370072">
        <w:rPr>
          <w:rFonts w:eastAsia="Times New Roman"/>
          <w:color w:val="212121"/>
          <w:szCs w:val="24"/>
        </w:rPr>
        <w:t xml:space="preserve"> διαφάνειας</w:t>
      </w:r>
      <w:r>
        <w:rPr>
          <w:rFonts w:eastAsia="Times New Roman"/>
          <w:color w:val="212121"/>
          <w:szCs w:val="24"/>
        </w:rPr>
        <w:t>,</w:t>
      </w:r>
      <w:r w:rsidRPr="00370072">
        <w:rPr>
          <w:rFonts w:eastAsia="Times New Roman"/>
          <w:color w:val="212121"/>
          <w:szCs w:val="24"/>
        </w:rPr>
        <w:t xml:space="preserve"> της οικονομίας</w:t>
      </w:r>
      <w:r>
        <w:rPr>
          <w:rFonts w:eastAsia="Times New Roman"/>
          <w:color w:val="212121"/>
          <w:szCs w:val="24"/>
        </w:rPr>
        <w:t>,</w:t>
      </w:r>
      <w:r w:rsidRPr="00370072">
        <w:rPr>
          <w:rFonts w:eastAsia="Times New Roman"/>
          <w:color w:val="212121"/>
          <w:szCs w:val="24"/>
        </w:rPr>
        <w:t xml:space="preserve"> των κοινωνικών προβλημάτων</w:t>
      </w:r>
      <w:r>
        <w:rPr>
          <w:rFonts w:eastAsia="Times New Roman"/>
          <w:color w:val="212121"/>
          <w:szCs w:val="24"/>
        </w:rPr>
        <w:t>. Μάταια, β</w:t>
      </w:r>
      <w:r w:rsidRPr="00370072">
        <w:rPr>
          <w:rFonts w:eastAsia="Times New Roman"/>
          <w:color w:val="212121"/>
          <w:szCs w:val="24"/>
        </w:rPr>
        <w:t>εβαίως</w:t>
      </w:r>
      <w:r>
        <w:rPr>
          <w:rFonts w:eastAsia="Times New Roman"/>
          <w:color w:val="212121"/>
          <w:szCs w:val="24"/>
        </w:rPr>
        <w:t>, π</w:t>
      </w:r>
      <w:r w:rsidRPr="00370072">
        <w:rPr>
          <w:rFonts w:eastAsia="Times New Roman"/>
          <w:color w:val="212121"/>
          <w:szCs w:val="24"/>
        </w:rPr>
        <w:t>ερίμενε</w:t>
      </w:r>
      <w:r>
        <w:rPr>
          <w:rFonts w:eastAsia="Times New Roman"/>
          <w:color w:val="212121"/>
          <w:szCs w:val="24"/>
        </w:rPr>
        <w:t>,</w:t>
      </w:r>
      <w:r w:rsidRPr="00370072">
        <w:rPr>
          <w:rFonts w:eastAsia="Times New Roman"/>
          <w:color w:val="212121"/>
          <w:szCs w:val="24"/>
        </w:rPr>
        <w:t xml:space="preserve"> γιατί χάθηκε αυτή η ευκαιρία</w:t>
      </w:r>
      <w:r>
        <w:rPr>
          <w:rFonts w:eastAsia="Times New Roman"/>
          <w:color w:val="212121"/>
          <w:szCs w:val="24"/>
        </w:rPr>
        <w:t xml:space="preserve">. </w:t>
      </w:r>
    </w:p>
    <w:p w14:paraId="2ED8B91D"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w:t>
      </w:r>
      <w:r w:rsidRPr="00370072">
        <w:rPr>
          <w:rFonts w:eastAsia="Times New Roman"/>
          <w:color w:val="212121"/>
          <w:szCs w:val="24"/>
        </w:rPr>
        <w:t xml:space="preserve">ίναι δύσκολο </w:t>
      </w:r>
      <w:r>
        <w:rPr>
          <w:rFonts w:eastAsia="Times New Roman"/>
          <w:color w:val="212121"/>
          <w:szCs w:val="24"/>
        </w:rPr>
        <w:t>-</w:t>
      </w:r>
      <w:r w:rsidRPr="00370072">
        <w:rPr>
          <w:rFonts w:eastAsia="Times New Roman"/>
          <w:color w:val="212121"/>
          <w:szCs w:val="24"/>
        </w:rPr>
        <w:t>ξέρετε</w:t>
      </w:r>
      <w:r>
        <w:rPr>
          <w:rFonts w:eastAsia="Times New Roman"/>
          <w:color w:val="212121"/>
          <w:szCs w:val="24"/>
        </w:rPr>
        <w:t>-</w:t>
      </w:r>
      <w:r w:rsidRPr="00370072">
        <w:rPr>
          <w:rFonts w:eastAsia="Times New Roman"/>
          <w:color w:val="212121"/>
          <w:szCs w:val="24"/>
        </w:rPr>
        <w:t xml:space="preserve"> πολλές φορές να επιμένει</w:t>
      </w:r>
      <w:r>
        <w:rPr>
          <w:rFonts w:eastAsia="Times New Roman"/>
          <w:color w:val="212121"/>
          <w:szCs w:val="24"/>
        </w:rPr>
        <w:t>ς</w:t>
      </w:r>
      <w:r w:rsidRPr="00370072">
        <w:rPr>
          <w:rFonts w:eastAsia="Times New Roman"/>
          <w:color w:val="212121"/>
          <w:szCs w:val="24"/>
        </w:rPr>
        <w:t xml:space="preserve"> </w:t>
      </w:r>
      <w:r>
        <w:rPr>
          <w:rFonts w:eastAsia="Times New Roman"/>
          <w:color w:val="212121"/>
          <w:szCs w:val="24"/>
        </w:rPr>
        <w:t>να</w:t>
      </w:r>
      <w:r w:rsidRPr="00370072">
        <w:rPr>
          <w:rFonts w:eastAsia="Times New Roman"/>
          <w:color w:val="212121"/>
          <w:szCs w:val="24"/>
        </w:rPr>
        <w:t xml:space="preserve"> αναζητάς να ανέβει κάποιος </w:t>
      </w:r>
      <w:r>
        <w:rPr>
          <w:rFonts w:eastAsia="Times New Roman"/>
          <w:color w:val="212121"/>
          <w:szCs w:val="24"/>
        </w:rPr>
        <w:t>σ</w:t>
      </w:r>
      <w:r w:rsidRPr="00370072">
        <w:rPr>
          <w:rFonts w:eastAsia="Times New Roman"/>
          <w:color w:val="212121"/>
          <w:szCs w:val="24"/>
        </w:rPr>
        <w:t>το επίπεδο τη</w:t>
      </w:r>
      <w:r w:rsidRPr="00370072">
        <w:rPr>
          <w:rFonts w:eastAsia="Times New Roman"/>
          <w:color w:val="212121"/>
          <w:szCs w:val="24"/>
        </w:rPr>
        <w:t>ς ευθύνης του</w:t>
      </w:r>
      <w:r>
        <w:rPr>
          <w:rFonts w:eastAsia="Times New Roman"/>
          <w:color w:val="212121"/>
          <w:szCs w:val="24"/>
        </w:rPr>
        <w:t>,</w:t>
      </w:r>
      <w:r w:rsidRPr="00370072">
        <w:rPr>
          <w:rFonts w:eastAsia="Times New Roman"/>
          <w:color w:val="212121"/>
          <w:szCs w:val="24"/>
        </w:rPr>
        <w:t xml:space="preserve"> όταν</w:t>
      </w:r>
      <w:r>
        <w:rPr>
          <w:rFonts w:eastAsia="Times New Roman"/>
          <w:color w:val="212121"/>
          <w:szCs w:val="24"/>
        </w:rPr>
        <w:t xml:space="preserve"> -</w:t>
      </w:r>
      <w:r w:rsidRPr="00370072">
        <w:rPr>
          <w:rFonts w:eastAsia="Times New Roman"/>
          <w:color w:val="212121"/>
          <w:szCs w:val="24"/>
        </w:rPr>
        <w:t>από ό</w:t>
      </w:r>
      <w:r>
        <w:rPr>
          <w:rFonts w:eastAsia="Times New Roman"/>
          <w:color w:val="212121"/>
          <w:szCs w:val="24"/>
        </w:rPr>
        <w:t>,</w:t>
      </w:r>
      <w:r w:rsidRPr="00370072">
        <w:rPr>
          <w:rFonts w:eastAsia="Times New Roman"/>
          <w:color w:val="212121"/>
          <w:szCs w:val="24"/>
        </w:rPr>
        <w:t>τι φάνηκε</w:t>
      </w:r>
      <w:r>
        <w:rPr>
          <w:rFonts w:eastAsia="Times New Roman"/>
          <w:color w:val="212121"/>
          <w:szCs w:val="24"/>
        </w:rPr>
        <w:t>-</w:t>
      </w:r>
      <w:r w:rsidRPr="00370072">
        <w:rPr>
          <w:rFonts w:eastAsia="Times New Roman"/>
          <w:color w:val="212121"/>
          <w:szCs w:val="24"/>
        </w:rPr>
        <w:t xml:space="preserve"> όλα αυτά χρόνια δεν ήταν αξιακό του προαπαιτούμενο</w:t>
      </w:r>
      <w:r>
        <w:rPr>
          <w:rFonts w:eastAsia="Times New Roman"/>
          <w:color w:val="212121"/>
          <w:szCs w:val="24"/>
        </w:rPr>
        <w:t xml:space="preserve">. </w:t>
      </w:r>
    </w:p>
    <w:p w14:paraId="2ED8B91E"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370072">
        <w:rPr>
          <w:rFonts w:eastAsia="Times New Roman"/>
          <w:color w:val="212121"/>
          <w:szCs w:val="24"/>
        </w:rPr>
        <w:t>πευθυνόμενος</w:t>
      </w:r>
      <w:r>
        <w:rPr>
          <w:rFonts w:eastAsia="Times New Roman"/>
          <w:color w:val="212121"/>
          <w:szCs w:val="24"/>
        </w:rPr>
        <w:t>,</w:t>
      </w:r>
      <w:r w:rsidRPr="00370072">
        <w:rPr>
          <w:rFonts w:eastAsia="Times New Roman"/>
          <w:color w:val="212121"/>
          <w:szCs w:val="24"/>
        </w:rPr>
        <w:t xml:space="preserve"> τόσ</w:t>
      </w:r>
      <w:r>
        <w:rPr>
          <w:rFonts w:eastAsia="Times New Roman"/>
          <w:color w:val="212121"/>
          <w:szCs w:val="24"/>
        </w:rPr>
        <w:t>ο στη μεγάλη</w:t>
      </w:r>
      <w:r>
        <w:rPr>
          <w:rFonts w:eastAsia="Times New Roman"/>
          <w:color w:val="212121"/>
          <w:szCs w:val="24"/>
        </w:rPr>
        <w:t>,</w:t>
      </w:r>
      <w:r>
        <w:rPr>
          <w:rFonts w:eastAsia="Times New Roman"/>
          <w:color w:val="212121"/>
          <w:szCs w:val="24"/>
        </w:rPr>
        <w:t xml:space="preserve"> όσο και στη μικρή Δ</w:t>
      </w:r>
      <w:r w:rsidRPr="00370072">
        <w:rPr>
          <w:rFonts w:eastAsia="Times New Roman"/>
          <w:color w:val="212121"/>
          <w:szCs w:val="24"/>
        </w:rPr>
        <w:t>εξιά σ</w:t>
      </w:r>
      <w:r>
        <w:rPr>
          <w:rFonts w:eastAsia="Times New Roman"/>
          <w:color w:val="212121"/>
          <w:szCs w:val="24"/>
        </w:rPr>
        <w:t xml:space="preserve">ε αυτή την Αίθουσα, στη Νέα Δημοκρατία </w:t>
      </w:r>
      <w:r w:rsidRPr="00370072">
        <w:rPr>
          <w:rFonts w:eastAsia="Times New Roman"/>
          <w:color w:val="212121"/>
          <w:szCs w:val="24"/>
        </w:rPr>
        <w:t>και στο ΠΑΣΟΚ</w:t>
      </w:r>
      <w:r>
        <w:rPr>
          <w:rFonts w:eastAsia="Times New Roman"/>
          <w:color w:val="212121"/>
          <w:szCs w:val="24"/>
        </w:rPr>
        <w:t>,</w:t>
      </w:r>
      <w:r w:rsidRPr="00370072">
        <w:rPr>
          <w:rFonts w:eastAsia="Times New Roman"/>
          <w:color w:val="212121"/>
          <w:szCs w:val="24"/>
        </w:rPr>
        <w:t xml:space="preserve"> θέλω </w:t>
      </w:r>
      <w:r>
        <w:rPr>
          <w:rFonts w:eastAsia="Times New Roman"/>
          <w:color w:val="212121"/>
          <w:szCs w:val="24"/>
        </w:rPr>
        <w:t xml:space="preserve">να </w:t>
      </w:r>
      <w:r w:rsidRPr="00370072">
        <w:rPr>
          <w:rFonts w:eastAsia="Times New Roman"/>
          <w:color w:val="212121"/>
          <w:szCs w:val="24"/>
        </w:rPr>
        <w:t>τους υπε</w:t>
      </w:r>
      <w:r>
        <w:rPr>
          <w:rFonts w:eastAsia="Times New Roman"/>
          <w:color w:val="212121"/>
          <w:szCs w:val="24"/>
        </w:rPr>
        <w:t>νθυμίσω</w:t>
      </w:r>
      <w:r w:rsidRPr="00370072">
        <w:rPr>
          <w:rFonts w:eastAsia="Times New Roman"/>
          <w:color w:val="212121"/>
          <w:szCs w:val="24"/>
        </w:rPr>
        <w:t xml:space="preserve"> πως η γη γυρίζει</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Κ</w:t>
      </w:r>
      <w:r w:rsidRPr="00370072">
        <w:rPr>
          <w:rFonts w:eastAsia="Times New Roman"/>
          <w:color w:val="212121"/>
          <w:szCs w:val="24"/>
        </w:rPr>
        <w:t>αι αυτό είν</w:t>
      </w:r>
      <w:r w:rsidRPr="00370072">
        <w:rPr>
          <w:rFonts w:eastAsia="Times New Roman"/>
          <w:color w:val="212121"/>
          <w:szCs w:val="24"/>
        </w:rPr>
        <w:t>αι τελεσίδικο</w:t>
      </w:r>
      <w:r>
        <w:rPr>
          <w:rFonts w:eastAsia="Times New Roman"/>
          <w:color w:val="212121"/>
          <w:szCs w:val="24"/>
        </w:rPr>
        <w:t>. Η</w:t>
      </w:r>
      <w:r w:rsidRPr="00370072">
        <w:rPr>
          <w:rFonts w:eastAsia="Times New Roman"/>
          <w:color w:val="212121"/>
          <w:szCs w:val="24"/>
        </w:rPr>
        <w:t xml:space="preserve"> γη γυρίζει</w:t>
      </w:r>
      <w:r>
        <w:rPr>
          <w:rFonts w:eastAsia="Times New Roman"/>
          <w:color w:val="212121"/>
          <w:szCs w:val="24"/>
        </w:rPr>
        <w:t>,</w:t>
      </w:r>
      <w:r w:rsidRPr="00370072">
        <w:rPr>
          <w:rFonts w:eastAsia="Times New Roman"/>
          <w:color w:val="212121"/>
          <w:szCs w:val="24"/>
        </w:rPr>
        <w:t xml:space="preserve"> ακόμα και </w:t>
      </w:r>
      <w:r>
        <w:rPr>
          <w:rFonts w:eastAsia="Times New Roman"/>
          <w:color w:val="212121"/>
          <w:szCs w:val="24"/>
        </w:rPr>
        <w:t>τώρα που κάθεστε στα σταθερά σ</w:t>
      </w:r>
      <w:r w:rsidRPr="00370072">
        <w:rPr>
          <w:rFonts w:eastAsia="Times New Roman"/>
          <w:color w:val="212121"/>
          <w:szCs w:val="24"/>
        </w:rPr>
        <w:t>ας καθίσματα</w:t>
      </w:r>
      <w:r>
        <w:rPr>
          <w:rFonts w:eastAsia="Times New Roman"/>
          <w:color w:val="212121"/>
          <w:szCs w:val="24"/>
        </w:rPr>
        <w:t>. Η</w:t>
      </w:r>
      <w:r w:rsidRPr="00370072">
        <w:rPr>
          <w:rFonts w:eastAsia="Times New Roman"/>
          <w:color w:val="212121"/>
          <w:szCs w:val="24"/>
        </w:rPr>
        <w:t xml:space="preserve"> γη </w:t>
      </w:r>
      <w:r>
        <w:rPr>
          <w:rFonts w:eastAsia="Times New Roman"/>
          <w:color w:val="212121"/>
          <w:szCs w:val="24"/>
        </w:rPr>
        <w:t xml:space="preserve">γυρίζει και μετά την </w:t>
      </w:r>
      <w:r>
        <w:rPr>
          <w:rFonts w:eastAsia="Times New Roman"/>
          <w:color w:val="212121"/>
          <w:szCs w:val="24"/>
        </w:rPr>
        <w:t>Ε</w:t>
      </w:r>
      <w:r>
        <w:rPr>
          <w:rFonts w:eastAsia="Times New Roman"/>
          <w:color w:val="212121"/>
          <w:szCs w:val="24"/>
        </w:rPr>
        <w:t xml:space="preserve">νδιάμεση </w:t>
      </w:r>
      <w:r>
        <w:rPr>
          <w:rFonts w:eastAsia="Times New Roman"/>
          <w:color w:val="212121"/>
          <w:szCs w:val="24"/>
        </w:rPr>
        <w:t>Σ</w:t>
      </w:r>
      <w:r w:rsidRPr="00370072">
        <w:rPr>
          <w:rFonts w:eastAsia="Times New Roman"/>
          <w:color w:val="212121"/>
          <w:szCs w:val="24"/>
        </w:rPr>
        <w:t>υμφωνία</w:t>
      </w:r>
      <w:r>
        <w:rPr>
          <w:rFonts w:eastAsia="Times New Roman"/>
          <w:color w:val="212121"/>
          <w:szCs w:val="24"/>
        </w:rPr>
        <w:t xml:space="preserve">. </w:t>
      </w:r>
    </w:p>
    <w:p w14:paraId="2ED8B91F"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Όμως, γυρίζει ανάποδα, α</w:t>
      </w:r>
      <w:r w:rsidRPr="00370072">
        <w:rPr>
          <w:rFonts w:eastAsia="Times New Roman"/>
          <w:color w:val="212121"/>
          <w:szCs w:val="24"/>
        </w:rPr>
        <w:t>γαπητοί συνάδελφοι</w:t>
      </w:r>
      <w:r>
        <w:rPr>
          <w:rFonts w:eastAsia="Times New Roman"/>
          <w:color w:val="212121"/>
          <w:szCs w:val="24"/>
        </w:rPr>
        <w:t xml:space="preserve">. Μετά την </w:t>
      </w:r>
      <w:r>
        <w:rPr>
          <w:rFonts w:eastAsia="Times New Roman"/>
          <w:color w:val="212121"/>
          <w:szCs w:val="24"/>
        </w:rPr>
        <w:t>Ε</w:t>
      </w:r>
      <w:r>
        <w:rPr>
          <w:rFonts w:eastAsia="Times New Roman"/>
          <w:color w:val="212121"/>
          <w:szCs w:val="24"/>
        </w:rPr>
        <w:t xml:space="preserve">νδιάμεση </w:t>
      </w:r>
      <w:r>
        <w:rPr>
          <w:rFonts w:eastAsia="Times New Roman"/>
          <w:color w:val="212121"/>
          <w:szCs w:val="24"/>
        </w:rPr>
        <w:t>Σ</w:t>
      </w:r>
      <w:r w:rsidRPr="00370072">
        <w:rPr>
          <w:rFonts w:eastAsia="Times New Roman"/>
          <w:color w:val="212121"/>
          <w:szCs w:val="24"/>
        </w:rPr>
        <w:t xml:space="preserve">υμφωνία </w:t>
      </w:r>
      <w:r>
        <w:rPr>
          <w:rFonts w:eastAsia="Times New Roman"/>
          <w:color w:val="212121"/>
          <w:szCs w:val="24"/>
        </w:rPr>
        <w:t>η γη γύρισε, αλλά γύρισε ανάποδα, κ</w:t>
      </w:r>
      <w:r w:rsidRPr="00370072">
        <w:rPr>
          <w:rFonts w:eastAsia="Times New Roman"/>
          <w:color w:val="212121"/>
          <w:szCs w:val="24"/>
        </w:rPr>
        <w:t xml:space="preserve">αθώς η πόλη των </w:t>
      </w:r>
      <w:r w:rsidRPr="00370072">
        <w:rPr>
          <w:rFonts w:eastAsia="Times New Roman"/>
          <w:color w:val="212121"/>
          <w:szCs w:val="24"/>
        </w:rPr>
        <w:t>Σκοπίων γέμισε με αγάλματα του Μεγαλέξανδρου</w:t>
      </w:r>
      <w:r>
        <w:rPr>
          <w:rFonts w:eastAsia="Times New Roman"/>
          <w:color w:val="212121"/>
          <w:szCs w:val="24"/>
        </w:rPr>
        <w:t>, γέμισε με Ή</w:t>
      </w:r>
      <w:r w:rsidRPr="00370072">
        <w:rPr>
          <w:rFonts w:eastAsia="Times New Roman"/>
          <w:color w:val="212121"/>
          <w:szCs w:val="24"/>
        </w:rPr>
        <w:t>λιο</w:t>
      </w:r>
      <w:r>
        <w:rPr>
          <w:rFonts w:eastAsia="Times New Roman"/>
          <w:color w:val="212121"/>
          <w:szCs w:val="24"/>
        </w:rPr>
        <w:t>υ</w:t>
      </w:r>
      <w:r w:rsidRPr="00370072">
        <w:rPr>
          <w:rFonts w:eastAsia="Times New Roman"/>
          <w:color w:val="212121"/>
          <w:szCs w:val="24"/>
        </w:rPr>
        <w:t>ς της Βεργίνας</w:t>
      </w:r>
      <w:r>
        <w:rPr>
          <w:rFonts w:eastAsia="Times New Roman"/>
          <w:color w:val="212121"/>
          <w:szCs w:val="24"/>
        </w:rPr>
        <w:t>,</w:t>
      </w:r>
      <w:r w:rsidRPr="00370072">
        <w:rPr>
          <w:rFonts w:eastAsia="Times New Roman"/>
          <w:color w:val="212121"/>
          <w:szCs w:val="24"/>
        </w:rPr>
        <w:t xml:space="preserve"> γέμισε με </w:t>
      </w:r>
      <w:r>
        <w:rPr>
          <w:rFonts w:eastAsia="Times New Roman"/>
          <w:color w:val="212121"/>
          <w:szCs w:val="24"/>
        </w:rPr>
        <w:t xml:space="preserve">μνημεία </w:t>
      </w:r>
      <w:r w:rsidRPr="00370072">
        <w:rPr>
          <w:rFonts w:eastAsia="Times New Roman"/>
          <w:color w:val="212121"/>
          <w:szCs w:val="24"/>
        </w:rPr>
        <w:t xml:space="preserve">και ιστορία δικιά </w:t>
      </w:r>
      <w:r>
        <w:rPr>
          <w:rFonts w:eastAsia="Times New Roman"/>
          <w:color w:val="212121"/>
          <w:szCs w:val="24"/>
        </w:rPr>
        <w:t xml:space="preserve">μας. Από την </w:t>
      </w:r>
      <w:r>
        <w:rPr>
          <w:rFonts w:eastAsia="Times New Roman"/>
          <w:color w:val="212121"/>
          <w:szCs w:val="24"/>
        </w:rPr>
        <w:t>Ε</w:t>
      </w:r>
      <w:r>
        <w:rPr>
          <w:rFonts w:eastAsia="Times New Roman"/>
          <w:color w:val="212121"/>
          <w:szCs w:val="24"/>
        </w:rPr>
        <w:t xml:space="preserve">νδιάμεση </w:t>
      </w:r>
      <w:r>
        <w:rPr>
          <w:rFonts w:eastAsia="Times New Roman"/>
          <w:color w:val="212121"/>
          <w:szCs w:val="24"/>
        </w:rPr>
        <w:t>Σ</w:t>
      </w:r>
      <w:r w:rsidRPr="00370072">
        <w:rPr>
          <w:rFonts w:eastAsia="Times New Roman"/>
          <w:color w:val="212121"/>
          <w:szCs w:val="24"/>
        </w:rPr>
        <w:t>υμφωνία που φέρατε τότε</w:t>
      </w:r>
      <w:r>
        <w:rPr>
          <w:rFonts w:eastAsia="Times New Roman"/>
          <w:color w:val="212121"/>
          <w:szCs w:val="24"/>
        </w:rPr>
        <w:t>,</w:t>
      </w:r>
      <w:r w:rsidRPr="00370072">
        <w:rPr>
          <w:rFonts w:eastAsia="Times New Roman"/>
          <w:color w:val="212121"/>
          <w:szCs w:val="24"/>
        </w:rPr>
        <w:t xml:space="preserve"> η πόλη των Σκοπίων γέμισε με δικά μας ονόματα</w:t>
      </w:r>
      <w:r>
        <w:rPr>
          <w:rFonts w:eastAsia="Times New Roman"/>
          <w:color w:val="212121"/>
          <w:szCs w:val="24"/>
        </w:rPr>
        <w:t>. Ο</w:t>
      </w:r>
      <w:r w:rsidRPr="00370072">
        <w:rPr>
          <w:rFonts w:eastAsia="Times New Roman"/>
          <w:color w:val="212121"/>
          <w:szCs w:val="24"/>
        </w:rPr>
        <w:t xml:space="preserve">ι δρόμοι </w:t>
      </w:r>
      <w:r>
        <w:rPr>
          <w:rFonts w:eastAsia="Times New Roman"/>
          <w:color w:val="212121"/>
          <w:szCs w:val="24"/>
        </w:rPr>
        <w:t>τους,</w:t>
      </w:r>
      <w:r w:rsidRPr="00370072">
        <w:rPr>
          <w:rFonts w:eastAsia="Times New Roman"/>
          <w:color w:val="212121"/>
          <w:szCs w:val="24"/>
        </w:rPr>
        <w:t xml:space="preserve"> </w:t>
      </w:r>
      <w:r>
        <w:rPr>
          <w:rFonts w:eastAsia="Times New Roman"/>
          <w:color w:val="212121"/>
          <w:szCs w:val="24"/>
        </w:rPr>
        <w:t>τα αεροδρόμιά τους είχαν δικά μ</w:t>
      </w:r>
      <w:r>
        <w:rPr>
          <w:rFonts w:eastAsia="Times New Roman"/>
          <w:color w:val="212121"/>
          <w:szCs w:val="24"/>
        </w:rPr>
        <w:t xml:space="preserve">ας ονόματα. Από την </w:t>
      </w:r>
      <w:r>
        <w:rPr>
          <w:rFonts w:eastAsia="Times New Roman"/>
          <w:color w:val="212121"/>
          <w:szCs w:val="24"/>
        </w:rPr>
        <w:t>Ε</w:t>
      </w:r>
      <w:r>
        <w:rPr>
          <w:rFonts w:eastAsia="Times New Roman"/>
          <w:color w:val="212121"/>
          <w:szCs w:val="24"/>
        </w:rPr>
        <w:t xml:space="preserve">νδιάμεση </w:t>
      </w:r>
      <w:r>
        <w:rPr>
          <w:rFonts w:eastAsia="Times New Roman"/>
          <w:color w:val="212121"/>
          <w:szCs w:val="24"/>
        </w:rPr>
        <w:lastRenderedPageBreak/>
        <w:t>Σ</w:t>
      </w:r>
      <w:r w:rsidRPr="00370072">
        <w:rPr>
          <w:rFonts w:eastAsia="Times New Roman"/>
          <w:color w:val="212121"/>
          <w:szCs w:val="24"/>
        </w:rPr>
        <w:t>υμφωνία και μετά</w:t>
      </w:r>
      <w:r>
        <w:rPr>
          <w:rFonts w:eastAsia="Times New Roman"/>
          <w:color w:val="212121"/>
          <w:szCs w:val="24"/>
        </w:rPr>
        <w:t xml:space="preserve"> -τη δική σας ενδιάμεση σ</w:t>
      </w:r>
      <w:r w:rsidRPr="00370072">
        <w:rPr>
          <w:rFonts w:eastAsia="Times New Roman"/>
          <w:color w:val="212121"/>
          <w:szCs w:val="24"/>
        </w:rPr>
        <w:t>υμφωνία</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συνέβησαν</w:t>
      </w:r>
      <w:r w:rsidRPr="00370072">
        <w:rPr>
          <w:rFonts w:eastAsia="Times New Roman"/>
          <w:color w:val="212121"/>
          <w:szCs w:val="24"/>
        </w:rPr>
        <w:t xml:space="preserve"> πολλά και σοβαρά πράγματα</w:t>
      </w:r>
      <w:r>
        <w:rPr>
          <w:rFonts w:eastAsia="Times New Roman"/>
          <w:color w:val="212121"/>
          <w:szCs w:val="24"/>
        </w:rPr>
        <w:t xml:space="preserve">. Από τη δική σας </w:t>
      </w:r>
      <w:r>
        <w:rPr>
          <w:rFonts w:eastAsia="Times New Roman"/>
          <w:color w:val="212121"/>
          <w:szCs w:val="24"/>
        </w:rPr>
        <w:t>Ε</w:t>
      </w:r>
      <w:r>
        <w:rPr>
          <w:rFonts w:eastAsia="Times New Roman"/>
          <w:color w:val="212121"/>
          <w:szCs w:val="24"/>
        </w:rPr>
        <w:t xml:space="preserve">νδιάμεση </w:t>
      </w:r>
      <w:r>
        <w:rPr>
          <w:rFonts w:eastAsia="Times New Roman"/>
          <w:color w:val="212121"/>
          <w:szCs w:val="24"/>
        </w:rPr>
        <w:t>Σ</w:t>
      </w:r>
      <w:r>
        <w:rPr>
          <w:rFonts w:eastAsia="Times New Roman"/>
          <w:color w:val="212121"/>
          <w:szCs w:val="24"/>
        </w:rPr>
        <w:t>υμφωνία οι γείτονές μας εισ</w:t>
      </w:r>
      <w:r w:rsidRPr="00370072">
        <w:rPr>
          <w:rFonts w:eastAsia="Times New Roman"/>
          <w:color w:val="212121"/>
          <w:szCs w:val="24"/>
        </w:rPr>
        <w:t>έρχονται τώρα</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 xml:space="preserve">αυτή </w:t>
      </w:r>
      <w:r w:rsidRPr="00370072">
        <w:rPr>
          <w:rFonts w:eastAsia="Times New Roman"/>
          <w:color w:val="212121"/>
          <w:szCs w:val="24"/>
        </w:rPr>
        <w:t>τη στιγμή που μιλάμε</w:t>
      </w:r>
      <w:r>
        <w:rPr>
          <w:rFonts w:eastAsia="Times New Roman"/>
          <w:color w:val="212121"/>
          <w:szCs w:val="24"/>
        </w:rPr>
        <w:t>,</w:t>
      </w:r>
      <w:r w:rsidRPr="00370072">
        <w:rPr>
          <w:rFonts w:eastAsia="Times New Roman"/>
          <w:color w:val="212121"/>
          <w:szCs w:val="24"/>
        </w:rPr>
        <w:t xml:space="preserve"> στη δική μας χώρα</w:t>
      </w:r>
      <w:r>
        <w:rPr>
          <w:rFonts w:eastAsia="Times New Roman"/>
          <w:color w:val="212121"/>
          <w:szCs w:val="24"/>
        </w:rPr>
        <w:t xml:space="preserve"> -</w:t>
      </w:r>
      <w:r w:rsidRPr="00370072">
        <w:rPr>
          <w:rFonts w:eastAsia="Times New Roman"/>
          <w:color w:val="212121"/>
          <w:szCs w:val="24"/>
        </w:rPr>
        <w:t>τώρα</w:t>
      </w:r>
      <w:r>
        <w:rPr>
          <w:rFonts w:eastAsia="Times New Roman"/>
          <w:color w:val="212121"/>
          <w:szCs w:val="24"/>
        </w:rPr>
        <w:t xml:space="preserve">, 14.30΄ περίπου- </w:t>
      </w:r>
      <w:r w:rsidRPr="00370072">
        <w:rPr>
          <w:rFonts w:eastAsia="Times New Roman"/>
          <w:color w:val="212121"/>
          <w:szCs w:val="24"/>
        </w:rPr>
        <w:t>μ</w:t>
      </w:r>
      <w:r w:rsidRPr="00370072">
        <w:rPr>
          <w:rFonts w:eastAsia="Times New Roman"/>
          <w:color w:val="212121"/>
          <w:szCs w:val="24"/>
        </w:rPr>
        <w:t xml:space="preserve">ε διαβατήρια που κρατούν στα χέρια τους και </w:t>
      </w:r>
      <w:r>
        <w:rPr>
          <w:rFonts w:eastAsia="Times New Roman"/>
          <w:color w:val="212121"/>
          <w:szCs w:val="24"/>
        </w:rPr>
        <w:t>ανα</w:t>
      </w:r>
      <w:r w:rsidRPr="00370072">
        <w:rPr>
          <w:rFonts w:eastAsia="Times New Roman"/>
          <w:color w:val="212121"/>
          <w:szCs w:val="24"/>
        </w:rPr>
        <w:t xml:space="preserve">γράφουν πάνω φαρδιά πλατιά </w:t>
      </w:r>
      <w:r>
        <w:rPr>
          <w:rFonts w:eastAsia="Times New Roman"/>
          <w:color w:val="212121"/>
          <w:szCs w:val="24"/>
        </w:rPr>
        <w:t>«</w:t>
      </w:r>
      <w:r w:rsidRPr="00370072">
        <w:rPr>
          <w:rFonts w:eastAsia="Times New Roman"/>
          <w:color w:val="212121"/>
          <w:szCs w:val="24"/>
        </w:rPr>
        <w:t>Δημοκρατία της Μακεδονίας</w:t>
      </w:r>
      <w:r>
        <w:rPr>
          <w:rFonts w:eastAsia="Times New Roman"/>
          <w:color w:val="212121"/>
          <w:szCs w:val="24"/>
        </w:rPr>
        <w:t xml:space="preserve">». </w:t>
      </w:r>
      <w:r w:rsidRPr="00370072">
        <w:rPr>
          <w:rFonts w:eastAsia="Times New Roman"/>
          <w:color w:val="212121"/>
          <w:szCs w:val="24"/>
        </w:rPr>
        <w:t>Αυτή ήταν η δική σας ιστορία</w:t>
      </w:r>
      <w:r>
        <w:rPr>
          <w:rFonts w:eastAsia="Times New Roman"/>
          <w:color w:val="212121"/>
          <w:szCs w:val="24"/>
        </w:rPr>
        <w:t>.</w:t>
      </w:r>
      <w:r w:rsidRPr="00370072">
        <w:rPr>
          <w:rFonts w:eastAsia="Times New Roman"/>
          <w:color w:val="212121"/>
          <w:szCs w:val="24"/>
        </w:rPr>
        <w:t xml:space="preserve"> </w:t>
      </w:r>
    </w:p>
    <w:p w14:paraId="2ED8B920"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370072">
        <w:rPr>
          <w:rFonts w:eastAsia="Times New Roman"/>
          <w:color w:val="212121"/>
          <w:szCs w:val="24"/>
        </w:rPr>
        <w:t>Δεν ξέρω αν ο Έλληνας πολίτης</w:t>
      </w:r>
      <w:r>
        <w:rPr>
          <w:rFonts w:eastAsia="Times New Roman"/>
          <w:color w:val="212121"/>
          <w:szCs w:val="24"/>
        </w:rPr>
        <w:t>,</w:t>
      </w:r>
      <w:r w:rsidRPr="00370072">
        <w:rPr>
          <w:rFonts w:eastAsia="Times New Roman"/>
          <w:color w:val="212121"/>
          <w:szCs w:val="24"/>
        </w:rPr>
        <w:t xml:space="preserve"> ακούγοντας όλα αυτά</w:t>
      </w:r>
      <w:r>
        <w:rPr>
          <w:rFonts w:eastAsia="Times New Roman"/>
          <w:color w:val="212121"/>
          <w:szCs w:val="24"/>
        </w:rPr>
        <w:t>,</w:t>
      </w:r>
      <w:r w:rsidRPr="00370072">
        <w:rPr>
          <w:rFonts w:eastAsia="Times New Roman"/>
          <w:color w:val="212121"/>
          <w:szCs w:val="24"/>
        </w:rPr>
        <w:t xml:space="preserve"> μπορεί να κα</w:t>
      </w:r>
      <w:r>
        <w:rPr>
          <w:rFonts w:eastAsia="Times New Roman"/>
          <w:color w:val="212121"/>
          <w:szCs w:val="24"/>
        </w:rPr>
        <w:t xml:space="preserve">ταλάβει ότι εσείς, με εκείνη τη συμφωνία, προστατεύσατε </w:t>
      </w:r>
      <w:r w:rsidRPr="00370072">
        <w:rPr>
          <w:rFonts w:eastAsia="Times New Roman"/>
          <w:color w:val="212121"/>
          <w:szCs w:val="24"/>
        </w:rPr>
        <w:t xml:space="preserve"> ι</w:t>
      </w:r>
      <w:r w:rsidRPr="00370072">
        <w:rPr>
          <w:rFonts w:eastAsia="Times New Roman"/>
          <w:color w:val="212121"/>
          <w:szCs w:val="24"/>
        </w:rPr>
        <w:t>στορία</w:t>
      </w:r>
      <w:r>
        <w:rPr>
          <w:rFonts w:eastAsia="Times New Roman"/>
          <w:color w:val="212121"/>
          <w:szCs w:val="24"/>
        </w:rPr>
        <w:t xml:space="preserve">, προστατεύσατε </w:t>
      </w:r>
      <w:r w:rsidRPr="00370072">
        <w:rPr>
          <w:rFonts w:eastAsia="Times New Roman"/>
          <w:color w:val="212121"/>
          <w:szCs w:val="24"/>
        </w:rPr>
        <w:t>πολιτισμό</w:t>
      </w:r>
      <w:r>
        <w:rPr>
          <w:rFonts w:eastAsia="Times New Roman"/>
          <w:color w:val="212121"/>
          <w:szCs w:val="24"/>
        </w:rPr>
        <w:t>, προστατεύσα</w:t>
      </w:r>
      <w:r w:rsidRPr="00370072">
        <w:rPr>
          <w:rFonts w:eastAsia="Times New Roman"/>
          <w:color w:val="212121"/>
          <w:szCs w:val="24"/>
        </w:rPr>
        <w:t>τε όνομα</w:t>
      </w:r>
      <w:r>
        <w:rPr>
          <w:rFonts w:eastAsia="Times New Roman"/>
          <w:color w:val="212121"/>
          <w:szCs w:val="24"/>
        </w:rPr>
        <w:t xml:space="preserve">. </w:t>
      </w:r>
    </w:p>
    <w:p w14:paraId="2ED8B921"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370072">
        <w:rPr>
          <w:rFonts w:eastAsia="Times New Roman"/>
          <w:color w:val="212121"/>
          <w:szCs w:val="24"/>
        </w:rPr>
        <w:t>υτό</w:t>
      </w:r>
      <w:r>
        <w:rPr>
          <w:rFonts w:eastAsia="Times New Roman"/>
          <w:color w:val="212121"/>
          <w:szCs w:val="24"/>
        </w:rPr>
        <w:t>,</w:t>
      </w:r>
      <w:r w:rsidRPr="00370072">
        <w:rPr>
          <w:rFonts w:eastAsia="Times New Roman"/>
          <w:color w:val="212121"/>
          <w:szCs w:val="24"/>
        </w:rPr>
        <w:t xml:space="preserve"> λοιπόν</w:t>
      </w:r>
      <w:r>
        <w:rPr>
          <w:rFonts w:eastAsia="Times New Roman"/>
          <w:color w:val="212121"/>
          <w:szCs w:val="24"/>
        </w:rPr>
        <w:t>,</w:t>
      </w:r>
      <w:r w:rsidRPr="00370072">
        <w:rPr>
          <w:rFonts w:eastAsia="Times New Roman"/>
          <w:color w:val="212121"/>
          <w:szCs w:val="24"/>
        </w:rPr>
        <w:t xml:space="preserve"> που εσείς δεν μπορέσατε να κάνετε</w:t>
      </w:r>
      <w:r>
        <w:rPr>
          <w:rFonts w:eastAsia="Times New Roman"/>
          <w:color w:val="212121"/>
          <w:szCs w:val="24"/>
        </w:rPr>
        <w:t xml:space="preserve">, το κάνει αυτή η </w:t>
      </w:r>
      <w:r>
        <w:rPr>
          <w:rFonts w:eastAsia="Times New Roman"/>
          <w:color w:val="212121"/>
          <w:szCs w:val="24"/>
        </w:rPr>
        <w:t>σ</w:t>
      </w:r>
      <w:r w:rsidRPr="00370072">
        <w:rPr>
          <w:rFonts w:eastAsia="Times New Roman"/>
          <w:color w:val="212121"/>
          <w:szCs w:val="24"/>
        </w:rPr>
        <w:t>υμφωνία απόψε το βράδυ</w:t>
      </w:r>
      <w:r>
        <w:rPr>
          <w:rFonts w:eastAsia="Times New Roman"/>
          <w:color w:val="212121"/>
          <w:szCs w:val="24"/>
        </w:rPr>
        <w:t xml:space="preserve"> </w:t>
      </w:r>
      <w:r w:rsidRPr="00370072">
        <w:rPr>
          <w:rFonts w:eastAsia="Times New Roman"/>
          <w:color w:val="212121"/>
          <w:szCs w:val="24"/>
        </w:rPr>
        <w:t>ή κοντά στα μεσάνυχτα ή λίγο μετά τα μεσάνυχτα</w:t>
      </w:r>
      <w:r>
        <w:rPr>
          <w:rFonts w:eastAsia="Times New Roman"/>
          <w:color w:val="212121"/>
          <w:szCs w:val="24"/>
        </w:rPr>
        <w:t>.</w:t>
      </w:r>
    </w:p>
    <w:p w14:paraId="2ED8B922"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Είστε μπροστά σε μία </w:t>
      </w:r>
      <w:r w:rsidRPr="00370072">
        <w:rPr>
          <w:rFonts w:eastAsia="Times New Roman"/>
          <w:color w:val="212121"/>
          <w:szCs w:val="24"/>
        </w:rPr>
        <w:t xml:space="preserve">ακόμη στρατηγική </w:t>
      </w:r>
      <w:r>
        <w:rPr>
          <w:rFonts w:eastAsia="Times New Roman"/>
          <w:color w:val="212121"/>
          <w:szCs w:val="24"/>
        </w:rPr>
        <w:t xml:space="preserve">ήττα. Κάθε </w:t>
      </w:r>
      <w:r w:rsidRPr="00370072">
        <w:rPr>
          <w:rFonts w:eastAsia="Times New Roman"/>
          <w:color w:val="212121"/>
          <w:szCs w:val="24"/>
        </w:rPr>
        <w:t xml:space="preserve">νίκη του </w:t>
      </w:r>
      <w:r>
        <w:rPr>
          <w:rFonts w:eastAsia="Times New Roman"/>
          <w:color w:val="212121"/>
          <w:szCs w:val="24"/>
        </w:rPr>
        <w:t>ελληνικού</w:t>
      </w:r>
      <w:r w:rsidRPr="00370072">
        <w:rPr>
          <w:rFonts w:eastAsia="Times New Roman"/>
          <w:color w:val="212121"/>
          <w:szCs w:val="24"/>
        </w:rPr>
        <w:t xml:space="preserve"> λαού</w:t>
      </w:r>
      <w:r>
        <w:rPr>
          <w:rFonts w:eastAsia="Times New Roman"/>
          <w:color w:val="212121"/>
          <w:szCs w:val="24"/>
        </w:rPr>
        <w:t>,</w:t>
      </w:r>
      <w:r w:rsidRPr="00370072">
        <w:rPr>
          <w:rFonts w:eastAsia="Times New Roman"/>
          <w:color w:val="212121"/>
          <w:szCs w:val="24"/>
        </w:rPr>
        <w:t xml:space="preserve"> κάθε επίλυση προβλήματος </w:t>
      </w:r>
      <w:r>
        <w:rPr>
          <w:rFonts w:eastAsia="Times New Roman"/>
          <w:color w:val="212121"/>
          <w:szCs w:val="24"/>
        </w:rPr>
        <w:t>-μ</w:t>
      </w:r>
      <w:r w:rsidRPr="00370072">
        <w:rPr>
          <w:rFonts w:eastAsia="Times New Roman"/>
          <w:color w:val="212121"/>
          <w:szCs w:val="24"/>
        </w:rPr>
        <w:t>είζονος σημασίας</w:t>
      </w:r>
      <w:r>
        <w:rPr>
          <w:rFonts w:eastAsia="Times New Roman"/>
          <w:color w:val="212121"/>
          <w:szCs w:val="24"/>
        </w:rPr>
        <w:t>, είτε οικονομικού είτε ε</w:t>
      </w:r>
      <w:r w:rsidRPr="00370072">
        <w:rPr>
          <w:rFonts w:eastAsia="Times New Roman"/>
          <w:color w:val="212121"/>
          <w:szCs w:val="24"/>
        </w:rPr>
        <w:t>θνικού ενδιαφέροντος</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 xml:space="preserve">σας δημιουργεί και σας κατευθύνει σε </w:t>
      </w:r>
      <w:r w:rsidRPr="00370072">
        <w:rPr>
          <w:rFonts w:eastAsia="Times New Roman"/>
          <w:color w:val="212121"/>
          <w:szCs w:val="24"/>
        </w:rPr>
        <w:t>μία ακόμη</w:t>
      </w:r>
      <w:r>
        <w:rPr>
          <w:rFonts w:eastAsia="Times New Roman"/>
          <w:color w:val="212121"/>
          <w:szCs w:val="24"/>
        </w:rPr>
        <w:t xml:space="preserve"> σοβαρή</w:t>
      </w:r>
      <w:r w:rsidRPr="00370072">
        <w:rPr>
          <w:rFonts w:eastAsia="Times New Roman"/>
          <w:color w:val="212121"/>
          <w:szCs w:val="24"/>
        </w:rPr>
        <w:t xml:space="preserve"> στρατηγική </w:t>
      </w:r>
      <w:r>
        <w:rPr>
          <w:rFonts w:eastAsia="Times New Roman"/>
          <w:color w:val="212121"/>
          <w:szCs w:val="24"/>
        </w:rPr>
        <w:t>ήττα. Χρεώσατε τη χώρα με ένα οκτάχρονο μνημόνιο</w:t>
      </w:r>
      <w:r>
        <w:rPr>
          <w:rFonts w:eastAsia="Times New Roman"/>
          <w:color w:val="212121"/>
          <w:szCs w:val="24"/>
        </w:rPr>
        <w:t>,</w:t>
      </w:r>
      <w:r>
        <w:rPr>
          <w:rFonts w:eastAsia="Times New Roman"/>
          <w:color w:val="212121"/>
          <w:szCs w:val="24"/>
        </w:rPr>
        <w:t xml:space="preserve"> από </w:t>
      </w:r>
      <w:r w:rsidRPr="00370072">
        <w:rPr>
          <w:rFonts w:eastAsia="Times New Roman"/>
          <w:color w:val="212121"/>
          <w:szCs w:val="24"/>
        </w:rPr>
        <w:t xml:space="preserve">το </w:t>
      </w:r>
      <w:r w:rsidRPr="00370072">
        <w:rPr>
          <w:rFonts w:eastAsia="Times New Roman"/>
          <w:color w:val="212121"/>
          <w:szCs w:val="24"/>
        </w:rPr>
        <w:lastRenderedPageBreak/>
        <w:t>οποίο βγήκα</w:t>
      </w:r>
      <w:r>
        <w:rPr>
          <w:rFonts w:eastAsia="Times New Roman"/>
          <w:color w:val="212121"/>
          <w:szCs w:val="24"/>
        </w:rPr>
        <w:t>με. Χρεώσατε τη χ</w:t>
      </w:r>
      <w:r>
        <w:rPr>
          <w:rFonts w:eastAsia="Times New Roman"/>
          <w:color w:val="212121"/>
          <w:szCs w:val="24"/>
        </w:rPr>
        <w:t>ώρα με ένα εικοσιεξάχρονο</w:t>
      </w:r>
      <w:r w:rsidRPr="00370072">
        <w:rPr>
          <w:rFonts w:eastAsia="Times New Roman"/>
          <w:color w:val="212121"/>
          <w:szCs w:val="24"/>
        </w:rPr>
        <w:t xml:space="preserve"> εθνικό </w:t>
      </w:r>
      <w:r>
        <w:rPr>
          <w:rFonts w:eastAsia="Times New Roman"/>
          <w:color w:val="212121"/>
          <w:szCs w:val="24"/>
        </w:rPr>
        <w:t xml:space="preserve">μνημόνιο, </w:t>
      </w:r>
      <w:r w:rsidRPr="00370072">
        <w:rPr>
          <w:rFonts w:eastAsia="Times New Roman"/>
          <w:color w:val="212121"/>
          <w:szCs w:val="24"/>
        </w:rPr>
        <w:t>από το οποίο απόψε βγαίνει</w:t>
      </w:r>
      <w:r>
        <w:rPr>
          <w:rFonts w:eastAsia="Times New Roman"/>
          <w:color w:val="212121"/>
          <w:szCs w:val="24"/>
        </w:rPr>
        <w:t xml:space="preserve">. Και βγαίνει με τη στήριξη όχι μόνο αυτής της Κυβέρνησης, </w:t>
      </w:r>
      <w:r w:rsidRPr="00370072">
        <w:rPr>
          <w:rFonts w:eastAsia="Times New Roman"/>
          <w:color w:val="212121"/>
          <w:szCs w:val="24"/>
        </w:rPr>
        <w:t>αλλά κα</w:t>
      </w:r>
      <w:r>
        <w:rPr>
          <w:rFonts w:eastAsia="Times New Roman"/>
          <w:color w:val="212121"/>
          <w:szCs w:val="24"/>
        </w:rPr>
        <w:t>ι του συνόλου των προοδευτικών δυνάμεων αυτού του Κ</w:t>
      </w:r>
      <w:r w:rsidRPr="00370072">
        <w:rPr>
          <w:rFonts w:eastAsia="Times New Roman"/>
          <w:color w:val="212121"/>
          <w:szCs w:val="24"/>
        </w:rPr>
        <w:t>οινοβουλίου</w:t>
      </w:r>
      <w:r>
        <w:rPr>
          <w:rFonts w:eastAsia="Times New Roman"/>
          <w:color w:val="212121"/>
          <w:szCs w:val="24"/>
        </w:rPr>
        <w:t xml:space="preserve">. </w:t>
      </w:r>
    </w:p>
    <w:p w14:paraId="2ED8B923"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w:t>
      </w:r>
      <w:r w:rsidRPr="00370072">
        <w:rPr>
          <w:rFonts w:eastAsia="Times New Roman"/>
          <w:color w:val="212121"/>
          <w:szCs w:val="24"/>
        </w:rPr>
        <w:t>ημαντικό</w:t>
      </w:r>
      <w:r>
        <w:rPr>
          <w:rFonts w:eastAsia="Times New Roman"/>
          <w:color w:val="212121"/>
          <w:szCs w:val="24"/>
        </w:rPr>
        <w:t xml:space="preserve">, αγαπητοί συνάδελφοι, για τη </w:t>
      </w:r>
      <w:r>
        <w:rPr>
          <w:rFonts w:eastAsia="Times New Roman"/>
          <w:color w:val="212121"/>
          <w:szCs w:val="24"/>
        </w:rPr>
        <w:t>σ</w:t>
      </w:r>
      <w:r>
        <w:rPr>
          <w:rFonts w:eastAsia="Times New Roman"/>
          <w:color w:val="212121"/>
          <w:szCs w:val="24"/>
        </w:rPr>
        <w:t>υμφωνία δ</w:t>
      </w:r>
      <w:r w:rsidRPr="00370072">
        <w:rPr>
          <w:rFonts w:eastAsia="Times New Roman"/>
          <w:color w:val="212121"/>
          <w:szCs w:val="24"/>
        </w:rPr>
        <w:t>εν είνα</w:t>
      </w:r>
      <w:r w:rsidRPr="00370072">
        <w:rPr>
          <w:rFonts w:eastAsia="Times New Roman"/>
          <w:color w:val="212121"/>
          <w:szCs w:val="24"/>
        </w:rPr>
        <w:t xml:space="preserve">ι μόνο </w:t>
      </w:r>
      <w:r>
        <w:rPr>
          <w:rFonts w:eastAsia="Times New Roman"/>
          <w:color w:val="212121"/>
          <w:szCs w:val="24"/>
        </w:rPr>
        <w:t xml:space="preserve">να είναι έντιμη, αλλά να είναι και βιώσιμη. Και βιώσιμο είναι κάτι, όταν </w:t>
      </w:r>
      <w:r w:rsidRPr="00370072">
        <w:rPr>
          <w:rFonts w:eastAsia="Times New Roman"/>
          <w:color w:val="212121"/>
          <w:szCs w:val="24"/>
        </w:rPr>
        <w:t xml:space="preserve">υπάρχει και ζει μέσα </w:t>
      </w:r>
      <w:r>
        <w:rPr>
          <w:rFonts w:eastAsia="Times New Roman"/>
          <w:color w:val="212121"/>
          <w:szCs w:val="24"/>
        </w:rPr>
        <w:t xml:space="preserve">και </w:t>
      </w:r>
      <w:r w:rsidRPr="00370072">
        <w:rPr>
          <w:rFonts w:eastAsia="Times New Roman"/>
          <w:color w:val="212121"/>
          <w:szCs w:val="24"/>
        </w:rPr>
        <w:t>στις δύο πλευρές</w:t>
      </w:r>
      <w:r>
        <w:rPr>
          <w:rFonts w:eastAsia="Times New Roman"/>
          <w:color w:val="212121"/>
          <w:szCs w:val="24"/>
        </w:rPr>
        <w:t>. Θα έλεγα ότι ένα</w:t>
      </w:r>
      <w:r w:rsidRPr="00370072">
        <w:rPr>
          <w:rFonts w:eastAsia="Times New Roman"/>
          <w:color w:val="212121"/>
          <w:szCs w:val="24"/>
        </w:rPr>
        <w:t xml:space="preserve"> βασικό </w:t>
      </w:r>
      <w:r>
        <w:rPr>
          <w:rFonts w:eastAsia="Times New Roman"/>
          <w:color w:val="212121"/>
          <w:szCs w:val="24"/>
        </w:rPr>
        <w:t xml:space="preserve">κριτήριο βιωσιμότητας και εντιμότητας αυτής της </w:t>
      </w:r>
      <w:r>
        <w:rPr>
          <w:rFonts w:eastAsia="Times New Roman"/>
          <w:color w:val="212121"/>
          <w:szCs w:val="24"/>
        </w:rPr>
        <w:t>σ</w:t>
      </w:r>
      <w:r w:rsidRPr="00370072">
        <w:rPr>
          <w:rFonts w:eastAsia="Times New Roman"/>
          <w:color w:val="212121"/>
          <w:szCs w:val="24"/>
        </w:rPr>
        <w:t xml:space="preserve">υμφωνίας είναι το ποιος </w:t>
      </w:r>
      <w:r>
        <w:rPr>
          <w:rFonts w:eastAsia="Times New Roman"/>
          <w:color w:val="212121"/>
          <w:szCs w:val="24"/>
        </w:rPr>
        <w:t xml:space="preserve">τη </w:t>
      </w:r>
      <w:r w:rsidRPr="00370072">
        <w:rPr>
          <w:rFonts w:eastAsia="Times New Roman"/>
          <w:color w:val="212121"/>
          <w:szCs w:val="24"/>
        </w:rPr>
        <w:t>χτυπάει</w:t>
      </w:r>
      <w:r>
        <w:rPr>
          <w:rFonts w:eastAsia="Times New Roman"/>
          <w:color w:val="212121"/>
          <w:szCs w:val="24"/>
        </w:rPr>
        <w:t>,</w:t>
      </w:r>
      <w:r w:rsidRPr="00370072">
        <w:rPr>
          <w:rFonts w:eastAsia="Times New Roman"/>
          <w:color w:val="212121"/>
          <w:szCs w:val="24"/>
        </w:rPr>
        <w:t xml:space="preserve"> </w:t>
      </w:r>
      <w:r>
        <w:rPr>
          <w:rFonts w:eastAsia="Times New Roman"/>
          <w:color w:val="212121"/>
          <w:szCs w:val="24"/>
        </w:rPr>
        <w:t xml:space="preserve">με ποια ρητορική, </w:t>
      </w:r>
      <w:r w:rsidRPr="00370072">
        <w:rPr>
          <w:rFonts w:eastAsia="Times New Roman"/>
          <w:color w:val="212121"/>
          <w:szCs w:val="24"/>
        </w:rPr>
        <w:t xml:space="preserve">με </w:t>
      </w:r>
      <w:r>
        <w:rPr>
          <w:rFonts w:eastAsia="Times New Roman"/>
          <w:color w:val="212121"/>
          <w:szCs w:val="24"/>
        </w:rPr>
        <w:t>ποι</w:t>
      </w:r>
      <w:r>
        <w:rPr>
          <w:rFonts w:eastAsia="Times New Roman"/>
          <w:color w:val="212121"/>
          <w:szCs w:val="24"/>
        </w:rPr>
        <w:t>α λόγια, με ποιες</w:t>
      </w:r>
      <w:r w:rsidRPr="00370072">
        <w:rPr>
          <w:rFonts w:eastAsia="Times New Roman"/>
          <w:color w:val="212121"/>
          <w:szCs w:val="24"/>
        </w:rPr>
        <w:t xml:space="preserve"> κουβέντες</w:t>
      </w:r>
      <w:r>
        <w:rPr>
          <w:rFonts w:eastAsia="Times New Roman"/>
          <w:color w:val="212121"/>
          <w:szCs w:val="24"/>
        </w:rPr>
        <w:t>. Όλο το εθνολαϊκι</w:t>
      </w:r>
      <w:r w:rsidRPr="00370072">
        <w:rPr>
          <w:rFonts w:eastAsia="Times New Roman"/>
          <w:color w:val="212121"/>
          <w:szCs w:val="24"/>
        </w:rPr>
        <w:t>στικό και εθνικιστ</w:t>
      </w:r>
      <w:r>
        <w:rPr>
          <w:rFonts w:eastAsia="Times New Roman"/>
          <w:color w:val="212121"/>
          <w:szCs w:val="24"/>
        </w:rPr>
        <w:t>ικό κίνημα των δύο χωρών χτυπούν</w:t>
      </w:r>
      <w:r w:rsidRPr="00370072">
        <w:rPr>
          <w:rFonts w:eastAsia="Times New Roman"/>
          <w:color w:val="212121"/>
          <w:szCs w:val="24"/>
        </w:rPr>
        <w:t xml:space="preserve"> με ακριβώς </w:t>
      </w:r>
      <w:r>
        <w:rPr>
          <w:rFonts w:eastAsia="Times New Roman"/>
          <w:color w:val="212121"/>
          <w:szCs w:val="24"/>
        </w:rPr>
        <w:t xml:space="preserve">την ίδια ρητορική, με ακριβώς τα ίδια λόγια αυτή τη </w:t>
      </w:r>
      <w:r>
        <w:rPr>
          <w:rFonts w:eastAsia="Times New Roman"/>
          <w:color w:val="212121"/>
          <w:szCs w:val="24"/>
        </w:rPr>
        <w:t>σ</w:t>
      </w:r>
      <w:r w:rsidRPr="00370072">
        <w:rPr>
          <w:rFonts w:eastAsia="Times New Roman"/>
          <w:color w:val="212121"/>
          <w:szCs w:val="24"/>
        </w:rPr>
        <w:t>υμφωνία</w:t>
      </w:r>
      <w:r>
        <w:rPr>
          <w:rFonts w:eastAsia="Times New Roman"/>
          <w:color w:val="212121"/>
          <w:szCs w:val="24"/>
        </w:rPr>
        <w:t>.</w:t>
      </w:r>
    </w:p>
    <w:p w14:paraId="2ED8B924"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Απόψε, λοιπόν, τελειώνει η </w:t>
      </w:r>
      <w:r w:rsidRPr="00370072">
        <w:rPr>
          <w:rFonts w:eastAsia="Times New Roman"/>
          <w:color w:val="212121"/>
          <w:szCs w:val="24"/>
        </w:rPr>
        <w:t xml:space="preserve">μεγάλη προσπάθεια της Νέας Δημοκρατίας και του ΠΑΣΟΚ να </w:t>
      </w:r>
      <w:r w:rsidRPr="00370072">
        <w:rPr>
          <w:rFonts w:eastAsia="Times New Roman"/>
          <w:color w:val="212121"/>
          <w:szCs w:val="24"/>
        </w:rPr>
        <w:t>παραπλανήσ</w:t>
      </w:r>
      <w:r>
        <w:rPr>
          <w:rFonts w:eastAsia="Times New Roman"/>
          <w:color w:val="212121"/>
          <w:szCs w:val="24"/>
        </w:rPr>
        <w:t>ουν</w:t>
      </w:r>
      <w:r>
        <w:rPr>
          <w:rFonts w:eastAsia="Times New Roman"/>
          <w:color w:val="212121"/>
          <w:szCs w:val="24"/>
        </w:rPr>
        <w:t xml:space="preserve">, </w:t>
      </w:r>
      <w:r>
        <w:rPr>
          <w:rFonts w:eastAsia="Times New Roman"/>
          <w:color w:val="212121"/>
          <w:szCs w:val="24"/>
        </w:rPr>
        <w:t xml:space="preserve">η </w:t>
      </w:r>
      <w:r w:rsidRPr="00370072">
        <w:rPr>
          <w:rFonts w:eastAsia="Times New Roman"/>
          <w:color w:val="212121"/>
          <w:szCs w:val="24"/>
        </w:rPr>
        <w:t>μεγάλη προσπάθεια πολιτικής εξαπάτησης του ελληνικού λαού</w:t>
      </w:r>
      <w:r>
        <w:rPr>
          <w:rFonts w:eastAsia="Times New Roman"/>
          <w:color w:val="212121"/>
          <w:szCs w:val="24"/>
        </w:rPr>
        <w:t xml:space="preserve">. </w:t>
      </w:r>
    </w:p>
    <w:p w14:paraId="2ED8B925"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370072">
        <w:rPr>
          <w:rFonts w:eastAsia="Times New Roman"/>
          <w:color w:val="212121"/>
          <w:szCs w:val="24"/>
        </w:rPr>
        <w:t>ο θέμα δεν ήταν ποτέ</w:t>
      </w:r>
      <w:r>
        <w:rPr>
          <w:rFonts w:eastAsia="Times New Roman"/>
          <w:color w:val="212121"/>
          <w:szCs w:val="24"/>
        </w:rPr>
        <w:t>, αγαπητοί κύριοι, η Σ</w:t>
      </w:r>
      <w:r w:rsidRPr="00370072">
        <w:rPr>
          <w:rFonts w:eastAsia="Times New Roman"/>
          <w:color w:val="212121"/>
          <w:szCs w:val="24"/>
        </w:rPr>
        <w:t>υμφωνία των Πρεσπών</w:t>
      </w:r>
      <w:r>
        <w:rPr>
          <w:rFonts w:eastAsia="Times New Roman"/>
          <w:color w:val="212121"/>
          <w:szCs w:val="24"/>
        </w:rPr>
        <w:t>. Τ</w:t>
      </w:r>
      <w:r w:rsidRPr="00370072">
        <w:rPr>
          <w:rFonts w:eastAsia="Times New Roman"/>
          <w:color w:val="212121"/>
          <w:szCs w:val="24"/>
        </w:rPr>
        <w:t>ο θέμα ήταν να χτυπηθεί ο ΣΥΡΙΖΑ</w:t>
      </w:r>
      <w:r>
        <w:rPr>
          <w:rFonts w:eastAsia="Times New Roman"/>
          <w:color w:val="212121"/>
          <w:szCs w:val="24"/>
        </w:rPr>
        <w:t>,</w:t>
      </w:r>
      <w:r w:rsidRPr="00370072">
        <w:rPr>
          <w:rFonts w:eastAsia="Times New Roman"/>
          <w:color w:val="212121"/>
          <w:szCs w:val="24"/>
        </w:rPr>
        <w:t xml:space="preserve"> να χτυπηθεί ο Αλέξης Τσίπρας μέσω</w:t>
      </w:r>
      <w:r>
        <w:rPr>
          <w:rFonts w:eastAsia="Times New Roman"/>
          <w:color w:val="212121"/>
          <w:szCs w:val="24"/>
        </w:rPr>
        <w:t xml:space="preserve"> της συζήτησης αυτής της </w:t>
      </w:r>
      <w:r>
        <w:rPr>
          <w:rFonts w:eastAsia="Times New Roman"/>
          <w:color w:val="212121"/>
          <w:szCs w:val="24"/>
        </w:rPr>
        <w:t>σ</w:t>
      </w:r>
      <w:r w:rsidRPr="00370072">
        <w:rPr>
          <w:rFonts w:eastAsia="Times New Roman"/>
          <w:color w:val="212121"/>
          <w:szCs w:val="24"/>
        </w:rPr>
        <w:t>υμφωνίας</w:t>
      </w:r>
      <w:r>
        <w:rPr>
          <w:rFonts w:eastAsia="Times New Roman"/>
          <w:color w:val="212121"/>
          <w:szCs w:val="24"/>
        </w:rPr>
        <w:t>. Και τι</w:t>
      </w:r>
      <w:r w:rsidRPr="00370072">
        <w:rPr>
          <w:rFonts w:eastAsia="Times New Roman"/>
          <w:color w:val="212121"/>
          <w:szCs w:val="24"/>
        </w:rPr>
        <w:t xml:space="preserve"> χρησ</w:t>
      </w:r>
      <w:r w:rsidRPr="00370072">
        <w:rPr>
          <w:rFonts w:eastAsia="Times New Roman"/>
          <w:color w:val="212121"/>
          <w:szCs w:val="24"/>
        </w:rPr>
        <w:t>ιμοποιήσατε</w:t>
      </w:r>
      <w:r>
        <w:rPr>
          <w:rFonts w:eastAsia="Times New Roman"/>
          <w:color w:val="212121"/>
          <w:szCs w:val="24"/>
        </w:rPr>
        <w:t>; Τ</w:t>
      </w:r>
      <w:r w:rsidRPr="00370072">
        <w:rPr>
          <w:rFonts w:eastAsia="Times New Roman"/>
          <w:color w:val="212121"/>
          <w:szCs w:val="24"/>
        </w:rPr>
        <w:t>ον πατριωτισμό ως εργαλείο</w:t>
      </w:r>
      <w:r>
        <w:rPr>
          <w:rFonts w:eastAsia="Times New Roman"/>
          <w:color w:val="212121"/>
          <w:szCs w:val="24"/>
        </w:rPr>
        <w:t xml:space="preserve">. </w:t>
      </w:r>
    </w:p>
    <w:p w14:paraId="2ED8B926"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 xml:space="preserve">Ξέρετε, όμως, ο πατριωτισμός έχει ονόματα, έχει κόμματα. Ο πατριωτισμός δεν είναι Δευτέρα, </w:t>
      </w:r>
      <w:r w:rsidRPr="00AD74A6">
        <w:rPr>
          <w:rFonts w:eastAsia="Times New Roman"/>
          <w:color w:val="212121"/>
          <w:szCs w:val="24"/>
        </w:rPr>
        <w:t>Τρίτη</w:t>
      </w:r>
      <w:r>
        <w:rPr>
          <w:rFonts w:eastAsia="Times New Roman"/>
          <w:color w:val="212121"/>
          <w:szCs w:val="24"/>
        </w:rPr>
        <w:t>. Είναι</w:t>
      </w:r>
      <w:r w:rsidRPr="00AD74A6">
        <w:rPr>
          <w:rFonts w:eastAsia="Times New Roman"/>
          <w:color w:val="212121"/>
          <w:szCs w:val="24"/>
        </w:rPr>
        <w:t xml:space="preserve"> Τετάρτη</w:t>
      </w:r>
      <w:r>
        <w:rPr>
          <w:rFonts w:eastAsia="Times New Roman"/>
          <w:color w:val="212121"/>
          <w:szCs w:val="24"/>
        </w:rPr>
        <w:t>,</w:t>
      </w:r>
      <w:r w:rsidRPr="00AD74A6">
        <w:rPr>
          <w:rFonts w:eastAsia="Times New Roman"/>
          <w:color w:val="212121"/>
          <w:szCs w:val="24"/>
        </w:rPr>
        <w:t xml:space="preserve"> Πέμπτη</w:t>
      </w:r>
      <w:r>
        <w:rPr>
          <w:rFonts w:eastAsia="Times New Roman"/>
          <w:color w:val="212121"/>
          <w:szCs w:val="24"/>
        </w:rPr>
        <w:t>,</w:t>
      </w:r>
      <w:r w:rsidRPr="00AD74A6">
        <w:rPr>
          <w:rFonts w:eastAsia="Times New Roman"/>
          <w:color w:val="212121"/>
          <w:szCs w:val="24"/>
        </w:rPr>
        <w:t xml:space="preserve"> Παρασκευή</w:t>
      </w:r>
      <w:r>
        <w:rPr>
          <w:rFonts w:eastAsia="Times New Roman"/>
          <w:color w:val="212121"/>
          <w:szCs w:val="24"/>
        </w:rPr>
        <w:t>,</w:t>
      </w:r>
      <w:r w:rsidRPr="00AD74A6">
        <w:rPr>
          <w:rFonts w:eastAsia="Times New Roman"/>
          <w:color w:val="212121"/>
          <w:szCs w:val="24"/>
        </w:rPr>
        <w:t xml:space="preserve"> Σάββατο</w:t>
      </w:r>
      <w:r>
        <w:rPr>
          <w:rFonts w:eastAsia="Times New Roman"/>
          <w:color w:val="212121"/>
          <w:szCs w:val="24"/>
        </w:rPr>
        <w:t>,</w:t>
      </w:r>
      <w:r w:rsidRPr="00AD74A6">
        <w:rPr>
          <w:rFonts w:eastAsia="Times New Roman"/>
          <w:color w:val="212121"/>
          <w:szCs w:val="24"/>
        </w:rPr>
        <w:t xml:space="preserve"> Κυριακή</w:t>
      </w:r>
      <w:r>
        <w:rPr>
          <w:rFonts w:eastAsia="Times New Roman"/>
          <w:color w:val="212121"/>
          <w:szCs w:val="24"/>
        </w:rPr>
        <w:t>. Είναι κάθε εβδομάδα,</w:t>
      </w:r>
      <w:r w:rsidRPr="00AD74A6">
        <w:rPr>
          <w:rFonts w:eastAsia="Times New Roman"/>
          <w:color w:val="212121"/>
          <w:szCs w:val="24"/>
        </w:rPr>
        <w:t xml:space="preserve"> κάθε χρόνο</w:t>
      </w:r>
      <w:r>
        <w:rPr>
          <w:rFonts w:eastAsia="Times New Roman"/>
          <w:color w:val="212121"/>
          <w:szCs w:val="24"/>
        </w:rPr>
        <w:t>,</w:t>
      </w:r>
      <w:r w:rsidRPr="00AD74A6">
        <w:rPr>
          <w:rFonts w:eastAsia="Times New Roman"/>
          <w:color w:val="212121"/>
          <w:szCs w:val="24"/>
        </w:rPr>
        <w:t xml:space="preserve"> κάθε μέρα</w:t>
      </w:r>
      <w:r>
        <w:rPr>
          <w:rFonts w:eastAsia="Times New Roman"/>
          <w:color w:val="212121"/>
          <w:szCs w:val="24"/>
        </w:rPr>
        <w:t>.</w:t>
      </w:r>
    </w:p>
    <w:p w14:paraId="2ED8B927"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Τι κάνατε, λοιπόν; </w:t>
      </w:r>
      <w:r>
        <w:rPr>
          <w:rFonts w:eastAsia="Times New Roman"/>
          <w:color w:val="212121"/>
          <w:szCs w:val="24"/>
        </w:rPr>
        <w:t>Χ</w:t>
      </w:r>
      <w:r w:rsidRPr="00AD74A6">
        <w:rPr>
          <w:rFonts w:eastAsia="Times New Roman"/>
          <w:color w:val="212121"/>
          <w:szCs w:val="24"/>
        </w:rPr>
        <w:t>ρησιμοποιήσ</w:t>
      </w:r>
      <w:r>
        <w:rPr>
          <w:rFonts w:eastAsia="Times New Roman"/>
          <w:color w:val="212121"/>
          <w:szCs w:val="24"/>
        </w:rPr>
        <w:t>α</w:t>
      </w:r>
      <w:r w:rsidRPr="00AD74A6">
        <w:rPr>
          <w:rFonts w:eastAsia="Times New Roman"/>
          <w:color w:val="212121"/>
          <w:szCs w:val="24"/>
        </w:rPr>
        <w:t>τε τον πατριωτισμό</w:t>
      </w:r>
      <w:r>
        <w:rPr>
          <w:rFonts w:eastAsia="Times New Roman"/>
          <w:color w:val="212121"/>
          <w:szCs w:val="24"/>
        </w:rPr>
        <w:t>. Ο πατριώτης, β</w:t>
      </w:r>
      <w:r w:rsidRPr="00AD74A6">
        <w:rPr>
          <w:rFonts w:eastAsia="Times New Roman"/>
          <w:color w:val="212121"/>
          <w:szCs w:val="24"/>
        </w:rPr>
        <w:t>εβαίως</w:t>
      </w:r>
      <w:r>
        <w:rPr>
          <w:rFonts w:eastAsia="Times New Roman"/>
          <w:color w:val="212121"/>
          <w:szCs w:val="24"/>
        </w:rPr>
        <w:t>,</w:t>
      </w:r>
      <w:r w:rsidRPr="00AD74A6">
        <w:rPr>
          <w:rFonts w:eastAsia="Times New Roman"/>
          <w:color w:val="212121"/>
          <w:szCs w:val="24"/>
        </w:rPr>
        <w:t xml:space="preserve"> πρέπει να αγαπάει την πατρίδα του και να </w:t>
      </w:r>
      <w:r>
        <w:rPr>
          <w:rFonts w:eastAsia="Times New Roman"/>
          <w:color w:val="212121"/>
          <w:szCs w:val="24"/>
        </w:rPr>
        <w:t xml:space="preserve">μην μισεί </w:t>
      </w:r>
      <w:r w:rsidRPr="00AD74A6">
        <w:rPr>
          <w:rFonts w:eastAsia="Times New Roman"/>
          <w:color w:val="212121"/>
          <w:szCs w:val="24"/>
        </w:rPr>
        <w:t>τις άλλες πατρίδες</w:t>
      </w:r>
      <w:r>
        <w:rPr>
          <w:rFonts w:eastAsia="Times New Roman"/>
          <w:color w:val="212121"/>
          <w:szCs w:val="24"/>
        </w:rPr>
        <w:t>. Όποιος, όμως,</w:t>
      </w:r>
      <w:r w:rsidRPr="00AD74A6">
        <w:rPr>
          <w:rFonts w:eastAsia="Times New Roman"/>
          <w:color w:val="212121"/>
          <w:szCs w:val="24"/>
        </w:rPr>
        <w:t xml:space="preserve"> </w:t>
      </w:r>
      <w:r>
        <w:rPr>
          <w:rFonts w:eastAsia="Times New Roman"/>
          <w:color w:val="212121"/>
          <w:szCs w:val="24"/>
        </w:rPr>
        <w:t>χρησιμοποιεί σε αυτό το Κ</w:t>
      </w:r>
      <w:r w:rsidRPr="00AD74A6">
        <w:rPr>
          <w:rFonts w:eastAsia="Times New Roman"/>
          <w:color w:val="212121"/>
          <w:szCs w:val="24"/>
        </w:rPr>
        <w:t>οινοβούλιο</w:t>
      </w:r>
      <w:r>
        <w:rPr>
          <w:rFonts w:eastAsia="Times New Roman"/>
          <w:color w:val="212121"/>
          <w:szCs w:val="24"/>
        </w:rPr>
        <w:t xml:space="preserve"> -και εκπροσωπεί κόμμα- τον πατριωτισμό, π</w:t>
      </w:r>
      <w:r w:rsidRPr="00AD74A6">
        <w:rPr>
          <w:rFonts w:eastAsia="Times New Roman"/>
          <w:color w:val="212121"/>
          <w:szCs w:val="24"/>
        </w:rPr>
        <w:t>ρέπει αύριο το πρωί να επιστρέψει τα 40</w:t>
      </w:r>
      <w:r w:rsidRPr="00AD74A6">
        <w:rPr>
          <w:rFonts w:eastAsia="Times New Roman"/>
          <w:color w:val="212121"/>
          <w:szCs w:val="24"/>
        </w:rPr>
        <w:t>0 και πλέον εκατομμύρια ευρώ</w:t>
      </w:r>
      <w:r>
        <w:rPr>
          <w:rFonts w:eastAsia="Times New Roman"/>
          <w:color w:val="212121"/>
          <w:szCs w:val="24"/>
        </w:rPr>
        <w:t>,</w:t>
      </w:r>
      <w:r w:rsidRPr="00AD74A6">
        <w:rPr>
          <w:rFonts w:eastAsia="Times New Roman"/>
          <w:color w:val="212121"/>
          <w:szCs w:val="24"/>
        </w:rPr>
        <w:t xml:space="preserve"> που χρωστάνε τα κόμματα </w:t>
      </w:r>
      <w:r>
        <w:rPr>
          <w:rFonts w:eastAsia="Times New Roman"/>
          <w:color w:val="212121"/>
          <w:szCs w:val="24"/>
        </w:rPr>
        <w:t>της Νέας</w:t>
      </w:r>
      <w:r w:rsidRPr="00AD74A6">
        <w:rPr>
          <w:rFonts w:eastAsia="Times New Roman"/>
          <w:color w:val="212121"/>
          <w:szCs w:val="24"/>
        </w:rPr>
        <w:t xml:space="preserve"> Δημοκρατίας και του ΠΑΣΟΚ</w:t>
      </w:r>
      <w:r>
        <w:rPr>
          <w:rFonts w:eastAsia="Times New Roman"/>
          <w:color w:val="212121"/>
          <w:szCs w:val="24"/>
        </w:rPr>
        <w:t xml:space="preserve">. </w:t>
      </w:r>
    </w:p>
    <w:p w14:paraId="2ED8B928" w14:textId="77777777" w:rsidR="00C647AD" w:rsidRDefault="00D506E1">
      <w:pPr>
        <w:shd w:val="clear" w:color="auto" w:fill="FFFFFF"/>
        <w:spacing w:after="0" w:line="600" w:lineRule="auto"/>
        <w:ind w:firstLine="720"/>
        <w:jc w:val="both"/>
        <w:rPr>
          <w:rFonts w:eastAsia="Times New Roman"/>
          <w:color w:val="212121"/>
          <w:szCs w:val="24"/>
        </w:rPr>
      </w:pPr>
      <w:r w:rsidRPr="00AD74A6">
        <w:rPr>
          <w:rFonts w:eastAsia="Times New Roman"/>
          <w:color w:val="212121"/>
          <w:szCs w:val="24"/>
        </w:rPr>
        <w:t>Βεβαίως</w:t>
      </w:r>
      <w:r>
        <w:rPr>
          <w:rFonts w:eastAsia="Times New Roman"/>
          <w:color w:val="212121"/>
          <w:szCs w:val="24"/>
        </w:rPr>
        <w:t>,</w:t>
      </w:r>
      <w:r w:rsidRPr="00AD74A6">
        <w:rPr>
          <w:rFonts w:eastAsia="Times New Roman"/>
          <w:color w:val="212121"/>
          <w:szCs w:val="24"/>
        </w:rPr>
        <w:t xml:space="preserve"> ο πατριώτης πρέπει να αγαπά την πατρίδα </w:t>
      </w:r>
      <w:r>
        <w:rPr>
          <w:rFonts w:eastAsia="Times New Roman"/>
          <w:color w:val="212121"/>
          <w:szCs w:val="24"/>
        </w:rPr>
        <w:t xml:space="preserve">του </w:t>
      </w:r>
      <w:r w:rsidRPr="00AD74A6">
        <w:rPr>
          <w:rFonts w:eastAsia="Times New Roman"/>
          <w:color w:val="212121"/>
          <w:szCs w:val="24"/>
        </w:rPr>
        <w:t xml:space="preserve">και </w:t>
      </w:r>
      <w:r>
        <w:rPr>
          <w:rFonts w:eastAsia="Times New Roman"/>
          <w:color w:val="212121"/>
          <w:szCs w:val="24"/>
        </w:rPr>
        <w:t>να μην μισεί</w:t>
      </w:r>
      <w:r w:rsidRPr="00AD74A6">
        <w:rPr>
          <w:rFonts w:eastAsia="Times New Roman"/>
          <w:color w:val="212121"/>
          <w:szCs w:val="24"/>
        </w:rPr>
        <w:t xml:space="preserve"> τις άλλες πατρίδε</w:t>
      </w:r>
      <w:r>
        <w:rPr>
          <w:rFonts w:eastAsia="Times New Roman"/>
          <w:color w:val="212121"/>
          <w:szCs w:val="24"/>
        </w:rPr>
        <w:t>ς. Όμως, α</w:t>
      </w:r>
      <w:r w:rsidRPr="00AD74A6">
        <w:rPr>
          <w:rFonts w:eastAsia="Times New Roman"/>
          <w:color w:val="212121"/>
          <w:szCs w:val="24"/>
        </w:rPr>
        <w:t>γαπητοί συνάδελφοι</w:t>
      </w:r>
      <w:r>
        <w:rPr>
          <w:rFonts w:eastAsia="Times New Roman"/>
          <w:color w:val="212121"/>
          <w:szCs w:val="24"/>
        </w:rPr>
        <w:t>,</w:t>
      </w:r>
      <w:r w:rsidRPr="00AD74A6">
        <w:rPr>
          <w:rFonts w:eastAsia="Times New Roman"/>
          <w:color w:val="212121"/>
          <w:szCs w:val="24"/>
        </w:rPr>
        <w:t xml:space="preserve"> δεν μπορεί το </w:t>
      </w:r>
      <w:r>
        <w:rPr>
          <w:rFonts w:eastAsia="Times New Roman"/>
          <w:color w:val="212121"/>
          <w:szCs w:val="24"/>
        </w:rPr>
        <w:t>Κοινοβούλιο να είναι</w:t>
      </w:r>
      <w:r w:rsidRPr="00AD74A6">
        <w:rPr>
          <w:rFonts w:eastAsia="Times New Roman"/>
          <w:color w:val="212121"/>
          <w:szCs w:val="24"/>
        </w:rPr>
        <w:t xml:space="preserve"> </w:t>
      </w:r>
      <w:r>
        <w:rPr>
          <w:rFonts w:eastAsia="Times New Roman"/>
          <w:color w:val="212121"/>
          <w:szCs w:val="24"/>
        </w:rPr>
        <w:t xml:space="preserve">επάγγελμα. Δεν μπορεί να </w:t>
      </w:r>
      <w:r w:rsidRPr="00AD74A6">
        <w:rPr>
          <w:rFonts w:eastAsia="Times New Roman"/>
          <w:color w:val="212121"/>
          <w:szCs w:val="24"/>
        </w:rPr>
        <w:t xml:space="preserve">υπάρχουν άνθρωποι </w:t>
      </w:r>
      <w:r>
        <w:rPr>
          <w:rFonts w:eastAsia="Times New Roman"/>
          <w:color w:val="212121"/>
          <w:szCs w:val="24"/>
        </w:rPr>
        <w:t>επί τριάντα και πλέον χρόνια σε αυτό το Κ</w:t>
      </w:r>
      <w:r w:rsidRPr="00AD74A6">
        <w:rPr>
          <w:rFonts w:eastAsia="Times New Roman"/>
          <w:color w:val="212121"/>
          <w:szCs w:val="24"/>
        </w:rPr>
        <w:t>οινοβούλιο</w:t>
      </w:r>
      <w:r>
        <w:rPr>
          <w:rFonts w:eastAsia="Times New Roman"/>
          <w:color w:val="212121"/>
          <w:szCs w:val="24"/>
        </w:rPr>
        <w:t>. Δεν είναι επάγγελμα το Κοινοβούλιο.</w:t>
      </w:r>
      <w:r w:rsidRPr="00AD74A6">
        <w:rPr>
          <w:rFonts w:eastAsia="Times New Roman"/>
          <w:color w:val="212121"/>
          <w:szCs w:val="24"/>
        </w:rPr>
        <w:t xml:space="preserve"> </w:t>
      </w:r>
      <w:r>
        <w:rPr>
          <w:rFonts w:eastAsia="Times New Roman"/>
          <w:color w:val="212121"/>
          <w:szCs w:val="24"/>
        </w:rPr>
        <w:t>Άρα αύριο, μεθαύριο, όταν</w:t>
      </w:r>
      <w:r w:rsidRPr="00AD74A6">
        <w:rPr>
          <w:rFonts w:eastAsia="Times New Roman"/>
          <w:color w:val="212121"/>
          <w:szCs w:val="24"/>
        </w:rPr>
        <w:t xml:space="preserve"> θα φέρουμε το άρθρο</w:t>
      </w:r>
      <w:r>
        <w:rPr>
          <w:rFonts w:eastAsia="Times New Roman"/>
          <w:color w:val="212121"/>
          <w:szCs w:val="24"/>
        </w:rPr>
        <w:t>,</w:t>
      </w:r>
      <w:r w:rsidRPr="00AD74A6">
        <w:rPr>
          <w:rFonts w:eastAsia="Times New Roman"/>
          <w:color w:val="212121"/>
          <w:szCs w:val="24"/>
        </w:rPr>
        <w:t xml:space="preserve"> που αναφέρεται στους πε</w:t>
      </w:r>
      <w:r w:rsidRPr="00AD74A6">
        <w:rPr>
          <w:rFonts w:eastAsia="Times New Roman"/>
          <w:color w:val="212121"/>
          <w:szCs w:val="24"/>
        </w:rPr>
        <w:lastRenderedPageBreak/>
        <w:t xml:space="preserve">ριορισμούς βουλευτικών </w:t>
      </w:r>
      <w:r>
        <w:rPr>
          <w:rFonts w:eastAsia="Times New Roman"/>
          <w:color w:val="212121"/>
          <w:szCs w:val="24"/>
        </w:rPr>
        <w:t>θητειών</w:t>
      </w:r>
      <w:r>
        <w:rPr>
          <w:rFonts w:eastAsia="Times New Roman"/>
          <w:color w:val="212121"/>
          <w:szCs w:val="24"/>
        </w:rPr>
        <w:t>,</w:t>
      </w:r>
      <w:r w:rsidRPr="00AD74A6">
        <w:rPr>
          <w:rFonts w:eastAsia="Times New Roman"/>
          <w:color w:val="212121"/>
          <w:szCs w:val="24"/>
        </w:rPr>
        <w:t xml:space="preserve"> μέσω της </w:t>
      </w:r>
      <w:r>
        <w:rPr>
          <w:rFonts w:eastAsia="Times New Roman"/>
          <w:color w:val="212121"/>
          <w:szCs w:val="24"/>
        </w:rPr>
        <w:t>συνταγματικής</w:t>
      </w:r>
      <w:r w:rsidRPr="00AD74A6">
        <w:rPr>
          <w:rFonts w:eastAsia="Times New Roman"/>
          <w:color w:val="212121"/>
          <w:szCs w:val="24"/>
        </w:rPr>
        <w:t xml:space="preserve"> αναθεώρησης</w:t>
      </w:r>
      <w:r>
        <w:rPr>
          <w:rFonts w:eastAsia="Times New Roman"/>
          <w:color w:val="212121"/>
          <w:szCs w:val="24"/>
        </w:rPr>
        <w:t>,</w:t>
      </w:r>
      <w:r w:rsidRPr="00AD74A6">
        <w:rPr>
          <w:rFonts w:eastAsia="Times New Roman"/>
          <w:color w:val="212121"/>
          <w:szCs w:val="24"/>
        </w:rPr>
        <w:t xml:space="preserve"> δεν πρέπει να υπάρξει κανένας από σας </w:t>
      </w:r>
      <w:r>
        <w:rPr>
          <w:rFonts w:eastAsia="Times New Roman"/>
          <w:color w:val="212121"/>
          <w:szCs w:val="24"/>
        </w:rPr>
        <w:t>τους,</w:t>
      </w:r>
      <w:r>
        <w:rPr>
          <w:rFonts w:eastAsia="Times New Roman"/>
          <w:color w:val="212121"/>
          <w:szCs w:val="24"/>
        </w:rPr>
        <w:t xml:space="preserve"> πατριώτες</w:t>
      </w:r>
      <w:r>
        <w:rPr>
          <w:rFonts w:eastAsia="Times New Roman"/>
          <w:color w:val="212121"/>
          <w:szCs w:val="24"/>
        </w:rPr>
        <w:t>,</w:t>
      </w:r>
      <w:r>
        <w:rPr>
          <w:rFonts w:eastAsia="Times New Roman"/>
          <w:color w:val="212121"/>
          <w:szCs w:val="24"/>
        </w:rPr>
        <w:t xml:space="preserve"> ο </w:t>
      </w:r>
      <w:r w:rsidRPr="00AD74A6">
        <w:rPr>
          <w:rFonts w:eastAsia="Times New Roman"/>
          <w:color w:val="212121"/>
          <w:szCs w:val="24"/>
        </w:rPr>
        <w:t>οποίος δεν θα το ψηφίσει</w:t>
      </w:r>
      <w:r>
        <w:rPr>
          <w:rFonts w:eastAsia="Times New Roman"/>
          <w:color w:val="212121"/>
          <w:szCs w:val="24"/>
        </w:rPr>
        <w:t xml:space="preserve">. </w:t>
      </w:r>
    </w:p>
    <w:p w14:paraId="2ED8B929"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Ο</w:t>
      </w:r>
      <w:r w:rsidRPr="00AD74A6">
        <w:rPr>
          <w:rFonts w:eastAsia="Times New Roman"/>
          <w:color w:val="212121"/>
          <w:szCs w:val="24"/>
        </w:rPr>
        <w:t xml:space="preserve"> πατριώτης πρέπει </w:t>
      </w:r>
      <w:r>
        <w:rPr>
          <w:rFonts w:eastAsia="Times New Roman"/>
          <w:color w:val="212121"/>
          <w:szCs w:val="24"/>
        </w:rPr>
        <w:t>να αγαπάει την πατρίδα του και β</w:t>
      </w:r>
      <w:r w:rsidRPr="00AD74A6">
        <w:rPr>
          <w:rFonts w:eastAsia="Times New Roman"/>
          <w:color w:val="212121"/>
          <w:szCs w:val="24"/>
        </w:rPr>
        <w:t>εβαίως</w:t>
      </w:r>
      <w:r>
        <w:rPr>
          <w:rFonts w:eastAsia="Times New Roman"/>
          <w:color w:val="212121"/>
          <w:szCs w:val="24"/>
        </w:rPr>
        <w:t>,</w:t>
      </w:r>
      <w:r w:rsidRPr="00AD74A6">
        <w:rPr>
          <w:rFonts w:eastAsia="Times New Roman"/>
          <w:color w:val="212121"/>
          <w:szCs w:val="24"/>
        </w:rPr>
        <w:t xml:space="preserve"> δεν πρέπει να μισεί τις άλλες πατρίδες</w:t>
      </w:r>
      <w:r>
        <w:rPr>
          <w:rFonts w:eastAsia="Times New Roman"/>
          <w:color w:val="212121"/>
          <w:szCs w:val="24"/>
        </w:rPr>
        <w:t>. Δεν πρέπει, όμως,</w:t>
      </w:r>
      <w:r w:rsidRPr="00AD74A6">
        <w:rPr>
          <w:rFonts w:eastAsia="Times New Roman"/>
          <w:color w:val="212121"/>
          <w:szCs w:val="24"/>
        </w:rPr>
        <w:t xml:space="preserve"> </w:t>
      </w:r>
      <w:r>
        <w:rPr>
          <w:rFonts w:eastAsia="Times New Roman"/>
          <w:color w:val="212121"/>
          <w:szCs w:val="24"/>
        </w:rPr>
        <w:t>και να παραδίδει σ</w:t>
      </w:r>
      <w:r w:rsidRPr="00AD74A6">
        <w:rPr>
          <w:rFonts w:eastAsia="Times New Roman"/>
          <w:color w:val="212121"/>
          <w:szCs w:val="24"/>
        </w:rPr>
        <w:t>τις επόμενες γενιές</w:t>
      </w:r>
      <w:r>
        <w:rPr>
          <w:rFonts w:eastAsia="Times New Roman"/>
          <w:color w:val="212121"/>
          <w:szCs w:val="24"/>
        </w:rPr>
        <w:t>,</w:t>
      </w:r>
      <w:r w:rsidRPr="00AD74A6">
        <w:rPr>
          <w:rFonts w:eastAsia="Times New Roman"/>
          <w:color w:val="212121"/>
          <w:szCs w:val="24"/>
        </w:rPr>
        <w:t xml:space="preserve"> στ</w:t>
      </w:r>
      <w:r w:rsidRPr="00AD74A6">
        <w:rPr>
          <w:rFonts w:eastAsia="Times New Roman"/>
          <w:color w:val="212121"/>
          <w:szCs w:val="24"/>
        </w:rPr>
        <w:t xml:space="preserve">α παιδιά </w:t>
      </w:r>
      <w:r>
        <w:rPr>
          <w:rFonts w:eastAsia="Times New Roman"/>
          <w:color w:val="212121"/>
          <w:szCs w:val="24"/>
        </w:rPr>
        <w:t>μας,</w:t>
      </w:r>
      <w:r w:rsidRPr="00AD74A6">
        <w:rPr>
          <w:rFonts w:eastAsia="Times New Roman"/>
          <w:color w:val="212121"/>
          <w:szCs w:val="24"/>
        </w:rPr>
        <w:t xml:space="preserve"> </w:t>
      </w:r>
      <w:r>
        <w:rPr>
          <w:rFonts w:eastAsia="Times New Roman"/>
          <w:color w:val="212121"/>
          <w:szCs w:val="24"/>
        </w:rPr>
        <w:t xml:space="preserve">πάνω από </w:t>
      </w:r>
      <w:r w:rsidRPr="00AD74A6">
        <w:rPr>
          <w:rFonts w:eastAsia="Times New Roman"/>
          <w:color w:val="212121"/>
          <w:szCs w:val="24"/>
        </w:rPr>
        <w:t xml:space="preserve">300 </w:t>
      </w:r>
      <w:r>
        <w:rPr>
          <w:rFonts w:eastAsia="Times New Roman"/>
          <w:color w:val="212121"/>
          <w:szCs w:val="24"/>
        </w:rPr>
        <w:t>δισ</w:t>
      </w:r>
      <w:r>
        <w:rPr>
          <w:rFonts w:eastAsia="Times New Roman"/>
          <w:color w:val="212121"/>
          <w:szCs w:val="24"/>
        </w:rPr>
        <w:t xml:space="preserve">εκατομμύρια χρέος. </w:t>
      </w:r>
    </w:p>
    <w:p w14:paraId="2ED8B92A"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Π</w:t>
      </w:r>
      <w:r w:rsidRPr="00AD74A6">
        <w:rPr>
          <w:rFonts w:eastAsia="Times New Roman"/>
          <w:color w:val="212121"/>
          <w:szCs w:val="24"/>
        </w:rPr>
        <w:t xml:space="preserve">ατριώτης είναι </w:t>
      </w:r>
      <w:r>
        <w:rPr>
          <w:rFonts w:eastAsia="Times New Roman"/>
          <w:color w:val="212121"/>
          <w:szCs w:val="24"/>
        </w:rPr>
        <w:t>βεβαίως</w:t>
      </w:r>
      <w:r>
        <w:rPr>
          <w:rFonts w:eastAsia="Times New Roman"/>
          <w:color w:val="212121"/>
          <w:szCs w:val="24"/>
        </w:rPr>
        <w:t>,</w:t>
      </w:r>
      <w:r w:rsidRPr="00AD74A6">
        <w:rPr>
          <w:rFonts w:eastAsia="Times New Roman"/>
          <w:color w:val="212121"/>
          <w:szCs w:val="24"/>
        </w:rPr>
        <w:t xml:space="preserve"> </w:t>
      </w:r>
      <w:r>
        <w:rPr>
          <w:rFonts w:eastAsia="Times New Roman"/>
          <w:color w:val="212121"/>
          <w:szCs w:val="24"/>
        </w:rPr>
        <w:t xml:space="preserve">αυτός </w:t>
      </w:r>
      <w:r w:rsidRPr="00AD74A6">
        <w:rPr>
          <w:rFonts w:eastAsia="Times New Roman"/>
          <w:color w:val="212121"/>
          <w:szCs w:val="24"/>
        </w:rPr>
        <w:t xml:space="preserve">που αγαπά την πατρίδα </w:t>
      </w:r>
      <w:r>
        <w:rPr>
          <w:rFonts w:eastAsia="Times New Roman"/>
          <w:color w:val="212121"/>
          <w:szCs w:val="24"/>
        </w:rPr>
        <w:t xml:space="preserve">του </w:t>
      </w:r>
      <w:r w:rsidRPr="00AD74A6">
        <w:rPr>
          <w:rFonts w:eastAsia="Times New Roman"/>
          <w:color w:val="212121"/>
          <w:szCs w:val="24"/>
        </w:rPr>
        <w:t>και</w:t>
      </w:r>
      <w:r>
        <w:rPr>
          <w:rFonts w:eastAsia="Times New Roman"/>
          <w:color w:val="212121"/>
          <w:szCs w:val="24"/>
        </w:rPr>
        <w:t xml:space="preserve"> δεν</w:t>
      </w:r>
      <w:r w:rsidRPr="00AD74A6">
        <w:rPr>
          <w:rFonts w:eastAsia="Times New Roman"/>
          <w:color w:val="212121"/>
          <w:szCs w:val="24"/>
        </w:rPr>
        <w:t xml:space="preserve"> </w:t>
      </w:r>
      <w:r>
        <w:rPr>
          <w:rFonts w:eastAsia="Times New Roman"/>
          <w:color w:val="212121"/>
          <w:szCs w:val="24"/>
        </w:rPr>
        <w:t>μισεί</w:t>
      </w:r>
      <w:r w:rsidRPr="00AD74A6">
        <w:rPr>
          <w:rFonts w:eastAsia="Times New Roman"/>
          <w:color w:val="212121"/>
          <w:szCs w:val="24"/>
        </w:rPr>
        <w:t xml:space="preserve"> τις άλλες πατρίδες</w:t>
      </w:r>
      <w:r>
        <w:rPr>
          <w:rFonts w:eastAsia="Times New Roman"/>
          <w:color w:val="212121"/>
          <w:szCs w:val="24"/>
        </w:rPr>
        <w:t>,</w:t>
      </w:r>
      <w:r w:rsidRPr="00AD74A6">
        <w:rPr>
          <w:rFonts w:eastAsia="Times New Roman"/>
          <w:color w:val="212121"/>
          <w:szCs w:val="24"/>
        </w:rPr>
        <w:t xml:space="preserve"> αλλά </w:t>
      </w:r>
      <w:r>
        <w:rPr>
          <w:rFonts w:eastAsia="Times New Roman"/>
          <w:color w:val="212121"/>
          <w:szCs w:val="24"/>
        </w:rPr>
        <w:t xml:space="preserve">και </w:t>
      </w:r>
      <w:r w:rsidRPr="00AD74A6">
        <w:rPr>
          <w:rFonts w:eastAsia="Times New Roman"/>
          <w:color w:val="212121"/>
          <w:szCs w:val="24"/>
        </w:rPr>
        <w:t>δεν βγαίνει τρέχοντας από δω</w:t>
      </w:r>
      <w:r>
        <w:rPr>
          <w:rFonts w:eastAsia="Times New Roman"/>
          <w:color w:val="212121"/>
          <w:szCs w:val="24"/>
        </w:rPr>
        <w:t>,</w:t>
      </w:r>
      <w:r w:rsidRPr="00AD74A6">
        <w:rPr>
          <w:rFonts w:eastAsia="Times New Roman"/>
          <w:color w:val="212121"/>
          <w:szCs w:val="24"/>
        </w:rPr>
        <w:t xml:space="preserve"> από αυτή την πόρτα</w:t>
      </w:r>
      <w:r>
        <w:rPr>
          <w:rFonts w:eastAsia="Times New Roman"/>
          <w:color w:val="212121"/>
          <w:szCs w:val="24"/>
        </w:rPr>
        <w:t>,</w:t>
      </w:r>
      <w:r w:rsidRPr="00AD74A6">
        <w:rPr>
          <w:rFonts w:eastAsia="Times New Roman"/>
          <w:color w:val="212121"/>
          <w:szCs w:val="24"/>
        </w:rPr>
        <w:t xml:space="preserve"> </w:t>
      </w:r>
      <w:r>
        <w:rPr>
          <w:rFonts w:eastAsia="Times New Roman"/>
          <w:color w:val="212121"/>
          <w:szCs w:val="24"/>
        </w:rPr>
        <w:t xml:space="preserve">όταν σε αυτό το Κοινοβούλιο ψηφίζαμε τον νόμο για τις </w:t>
      </w:r>
      <w:r>
        <w:rPr>
          <w:rFonts w:eastAsia="Times New Roman"/>
          <w:color w:val="212121"/>
          <w:szCs w:val="24"/>
          <w:lang w:val="en-US"/>
        </w:rPr>
        <w:t>offshore</w:t>
      </w:r>
      <w:r>
        <w:rPr>
          <w:rFonts w:eastAsia="Times New Roman"/>
          <w:color w:val="212121"/>
          <w:szCs w:val="24"/>
        </w:rPr>
        <w:t>. Και αυτό,</w:t>
      </w:r>
      <w:r w:rsidRPr="002936D9">
        <w:rPr>
          <w:rFonts w:eastAsia="Times New Roman"/>
          <w:color w:val="212121"/>
          <w:szCs w:val="24"/>
        </w:rPr>
        <w:t xml:space="preserve"> </w:t>
      </w:r>
      <w:r>
        <w:rPr>
          <w:rFonts w:eastAsia="Times New Roman"/>
          <w:color w:val="212121"/>
          <w:szCs w:val="24"/>
        </w:rPr>
        <w:t xml:space="preserve">για </w:t>
      </w:r>
      <w:r w:rsidRPr="00AD74A6">
        <w:rPr>
          <w:rFonts w:eastAsia="Times New Roman"/>
          <w:color w:val="212121"/>
          <w:szCs w:val="24"/>
        </w:rPr>
        <w:t xml:space="preserve">να ξέρει </w:t>
      </w:r>
      <w:r>
        <w:rPr>
          <w:rFonts w:eastAsia="Times New Roman"/>
          <w:color w:val="212121"/>
          <w:szCs w:val="24"/>
        </w:rPr>
        <w:t>ο Έλληνας</w:t>
      </w:r>
      <w:r w:rsidRPr="00AD74A6">
        <w:rPr>
          <w:rFonts w:eastAsia="Times New Roman"/>
          <w:color w:val="212121"/>
          <w:szCs w:val="24"/>
        </w:rPr>
        <w:t xml:space="preserve"> πολίτης </w:t>
      </w:r>
      <w:r>
        <w:rPr>
          <w:rFonts w:eastAsia="Times New Roman"/>
          <w:color w:val="212121"/>
          <w:szCs w:val="24"/>
        </w:rPr>
        <w:t xml:space="preserve">από πού </w:t>
      </w:r>
      <w:r w:rsidRPr="00AD74A6">
        <w:rPr>
          <w:rFonts w:eastAsia="Times New Roman"/>
          <w:color w:val="212121"/>
          <w:szCs w:val="24"/>
        </w:rPr>
        <w:t xml:space="preserve">χρηματοδοτείται </w:t>
      </w:r>
      <w:r>
        <w:rPr>
          <w:rFonts w:eastAsia="Times New Roman"/>
          <w:color w:val="212121"/>
          <w:szCs w:val="24"/>
        </w:rPr>
        <w:t>ο Βουλευτής Βέττας, π</w:t>
      </w:r>
      <w:r w:rsidRPr="00AD74A6">
        <w:rPr>
          <w:rFonts w:eastAsia="Times New Roman"/>
          <w:color w:val="212121"/>
          <w:szCs w:val="24"/>
        </w:rPr>
        <w:t>όσα έβγαλε</w:t>
      </w:r>
      <w:r>
        <w:rPr>
          <w:rFonts w:eastAsia="Times New Roman"/>
          <w:color w:val="212121"/>
          <w:szCs w:val="24"/>
        </w:rPr>
        <w:t>, αν</w:t>
      </w:r>
      <w:r w:rsidRPr="00AD74A6">
        <w:rPr>
          <w:rFonts w:eastAsia="Times New Roman"/>
          <w:color w:val="212121"/>
          <w:szCs w:val="24"/>
        </w:rPr>
        <w:t xml:space="preserve"> πραγματικά</w:t>
      </w:r>
      <w:r>
        <w:rPr>
          <w:rFonts w:eastAsia="Times New Roman"/>
          <w:color w:val="212121"/>
          <w:szCs w:val="24"/>
        </w:rPr>
        <w:t xml:space="preserve"> δικαιούται να τα βγάλει και πώς τα </w:t>
      </w:r>
      <w:r w:rsidRPr="00C10A03">
        <w:rPr>
          <w:rFonts w:eastAsia="Times New Roman"/>
          <w:color w:val="212121"/>
          <w:szCs w:val="24"/>
        </w:rPr>
        <w:t>ορίζει.</w:t>
      </w:r>
      <w:r>
        <w:rPr>
          <w:rFonts w:eastAsia="Times New Roman"/>
          <w:color w:val="212121"/>
          <w:szCs w:val="24"/>
        </w:rPr>
        <w:t xml:space="preserve">      </w:t>
      </w:r>
    </w:p>
    <w:p w14:paraId="2ED8B92B"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Αγαπητοί </w:t>
      </w:r>
      <w:r w:rsidRPr="00AD74A6">
        <w:rPr>
          <w:rFonts w:eastAsia="Times New Roman"/>
          <w:color w:val="212121"/>
          <w:szCs w:val="24"/>
        </w:rPr>
        <w:t>συνάδελφοι</w:t>
      </w:r>
      <w:r>
        <w:rPr>
          <w:rFonts w:eastAsia="Times New Roman"/>
          <w:color w:val="212121"/>
          <w:szCs w:val="24"/>
        </w:rPr>
        <w:t>,</w:t>
      </w:r>
      <w:r w:rsidRPr="00AD74A6">
        <w:rPr>
          <w:rFonts w:eastAsia="Times New Roman"/>
          <w:color w:val="212121"/>
          <w:szCs w:val="24"/>
        </w:rPr>
        <w:t xml:space="preserve"> </w:t>
      </w:r>
      <w:r>
        <w:rPr>
          <w:rFonts w:eastAsia="Times New Roman"/>
          <w:color w:val="212121"/>
          <w:szCs w:val="24"/>
        </w:rPr>
        <w:t>μίλησα για π</w:t>
      </w:r>
      <w:r w:rsidRPr="00AD74A6">
        <w:rPr>
          <w:rFonts w:eastAsia="Times New Roman"/>
          <w:color w:val="212121"/>
          <w:szCs w:val="24"/>
        </w:rPr>
        <w:t>ολιτική εξαπάτηση</w:t>
      </w:r>
      <w:r>
        <w:rPr>
          <w:rFonts w:eastAsia="Times New Roman"/>
          <w:color w:val="212121"/>
          <w:szCs w:val="24"/>
        </w:rPr>
        <w:t>,</w:t>
      </w:r>
      <w:r w:rsidRPr="00AD74A6">
        <w:rPr>
          <w:rFonts w:eastAsia="Times New Roman"/>
          <w:color w:val="212121"/>
          <w:szCs w:val="24"/>
        </w:rPr>
        <w:t xml:space="preserve"> μία εξαπάτηση η οποία έχει ένα στ</w:t>
      </w:r>
      <w:r w:rsidRPr="00AD74A6">
        <w:rPr>
          <w:rFonts w:eastAsia="Times New Roman"/>
          <w:color w:val="212121"/>
          <w:szCs w:val="24"/>
        </w:rPr>
        <w:t>όχο</w:t>
      </w:r>
      <w:r>
        <w:rPr>
          <w:rFonts w:eastAsia="Times New Roman"/>
          <w:color w:val="212121"/>
          <w:szCs w:val="24"/>
        </w:rPr>
        <w:t>:</w:t>
      </w:r>
      <w:r w:rsidRPr="00AD74A6">
        <w:rPr>
          <w:rFonts w:eastAsia="Times New Roman"/>
          <w:color w:val="212121"/>
          <w:szCs w:val="24"/>
        </w:rPr>
        <w:t xml:space="preserve"> να χτυπήσει </w:t>
      </w:r>
      <w:r>
        <w:rPr>
          <w:rFonts w:eastAsia="Times New Roman"/>
          <w:color w:val="212121"/>
          <w:szCs w:val="24"/>
        </w:rPr>
        <w:t xml:space="preserve">το θυμικό τού μέσου ψηφοφόρου. Δεν τους ενδιαφέρει ο πολίτης. Αν ενδιαφέρονταν </w:t>
      </w:r>
      <w:r w:rsidRPr="00AD74A6">
        <w:rPr>
          <w:rFonts w:eastAsia="Times New Roman"/>
          <w:color w:val="212121"/>
          <w:szCs w:val="24"/>
        </w:rPr>
        <w:t>για τον πολίτη</w:t>
      </w:r>
      <w:r>
        <w:rPr>
          <w:rFonts w:eastAsia="Times New Roman"/>
          <w:color w:val="212121"/>
          <w:szCs w:val="24"/>
        </w:rPr>
        <w:t>,</w:t>
      </w:r>
      <w:r w:rsidRPr="00AD74A6">
        <w:rPr>
          <w:rFonts w:eastAsia="Times New Roman"/>
          <w:color w:val="212121"/>
          <w:szCs w:val="24"/>
        </w:rPr>
        <w:t xml:space="preserve"> θα </w:t>
      </w:r>
      <w:r>
        <w:rPr>
          <w:rFonts w:eastAsia="Times New Roman"/>
          <w:color w:val="212121"/>
          <w:szCs w:val="24"/>
        </w:rPr>
        <w:t>ενδιαφέρονταν εδώ και σαράντα</w:t>
      </w:r>
      <w:r w:rsidRPr="00AD74A6">
        <w:rPr>
          <w:rFonts w:eastAsia="Times New Roman"/>
          <w:color w:val="212121"/>
          <w:szCs w:val="24"/>
        </w:rPr>
        <w:t xml:space="preserve"> </w:t>
      </w:r>
      <w:r w:rsidRPr="00AD74A6">
        <w:rPr>
          <w:rFonts w:eastAsia="Times New Roman"/>
          <w:color w:val="212121"/>
          <w:szCs w:val="24"/>
        </w:rPr>
        <w:lastRenderedPageBreak/>
        <w:t>χρόνια που κυβερνούσαν</w:t>
      </w:r>
      <w:r>
        <w:rPr>
          <w:rFonts w:eastAsia="Times New Roman"/>
          <w:color w:val="212121"/>
          <w:szCs w:val="24"/>
        </w:rPr>
        <w:t>. Το θυμικό του θέλετε. Το θυμικό του ήθελαν και θα θέλουν αυτά τα δύο κόμματα εξουσίας.</w:t>
      </w:r>
    </w:p>
    <w:p w14:paraId="2ED8B92C"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Τι </w:t>
      </w:r>
      <w:r w:rsidRPr="00AD74A6">
        <w:rPr>
          <w:rFonts w:eastAsia="Times New Roman"/>
          <w:color w:val="212121"/>
          <w:szCs w:val="24"/>
        </w:rPr>
        <w:t xml:space="preserve"> </w:t>
      </w:r>
      <w:r>
        <w:rPr>
          <w:rFonts w:eastAsia="Times New Roman"/>
          <w:color w:val="212121"/>
          <w:szCs w:val="24"/>
        </w:rPr>
        <w:t>θ</w:t>
      </w:r>
      <w:r w:rsidRPr="00AD74A6">
        <w:rPr>
          <w:rFonts w:eastAsia="Times New Roman"/>
          <w:color w:val="212121"/>
          <w:szCs w:val="24"/>
        </w:rPr>
        <w:t>έλουν</w:t>
      </w:r>
      <w:r>
        <w:rPr>
          <w:rFonts w:eastAsia="Times New Roman"/>
          <w:color w:val="212121"/>
          <w:szCs w:val="24"/>
        </w:rPr>
        <w:t xml:space="preserve">, λοιπόν; Να δημιουργήσουν έναν ζαβλακωμένο άνθρωπο, έναν ζαβλακωμένο πολίτη και να ξεχάσει αυτός ο άνθρωπος τι έγινε, τι μπορεί να γίνει, ποιος φταίει, πού θα πάει, για τον απόλυτο στόχο ο οποίος ήταν </w:t>
      </w:r>
      <w:r w:rsidRPr="00AD74A6">
        <w:rPr>
          <w:rFonts w:eastAsia="Times New Roman"/>
          <w:color w:val="212121"/>
          <w:szCs w:val="24"/>
        </w:rPr>
        <w:t xml:space="preserve">και παραμένει </w:t>
      </w:r>
      <w:r>
        <w:rPr>
          <w:rFonts w:eastAsia="Times New Roman"/>
          <w:color w:val="212121"/>
          <w:szCs w:val="24"/>
        </w:rPr>
        <w:t>ένας για εσάς: η υφαρπαγή ψήφο</w:t>
      </w:r>
      <w:r>
        <w:rPr>
          <w:rFonts w:eastAsia="Times New Roman"/>
          <w:color w:val="212121"/>
          <w:szCs w:val="24"/>
        </w:rPr>
        <w:t>υ.</w:t>
      </w:r>
    </w:p>
    <w:p w14:paraId="2ED8B92D"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(Στο σημείο αυτό κτυπάει το κουδούνι λήξεως του χρόνου ομιλίας του κυρίου Βουλευτού)</w:t>
      </w:r>
    </w:p>
    <w:p w14:paraId="2ED8B92E" w14:textId="77777777" w:rsidR="00C647AD" w:rsidRDefault="00D506E1">
      <w:pPr>
        <w:shd w:val="clear" w:color="auto" w:fill="FFFFFF"/>
        <w:spacing w:after="0" w:line="600" w:lineRule="auto"/>
        <w:ind w:firstLine="720"/>
        <w:jc w:val="both"/>
        <w:rPr>
          <w:rFonts w:eastAsia="Times New Roman"/>
          <w:color w:val="212121"/>
          <w:szCs w:val="24"/>
        </w:rPr>
      </w:pPr>
      <w:r w:rsidRPr="001E6F4E">
        <w:rPr>
          <w:rFonts w:eastAsia="Times New Roman"/>
          <w:b/>
          <w:color w:val="212121"/>
          <w:szCs w:val="24"/>
        </w:rPr>
        <w:t>ΠΡΟΕΔΡΕΥΩΝ (Δημήτριος Κρεμαστινός):</w:t>
      </w:r>
      <w:r>
        <w:rPr>
          <w:rFonts w:eastAsia="Times New Roman"/>
          <w:color w:val="212121"/>
          <w:szCs w:val="24"/>
        </w:rPr>
        <w:t xml:space="preserve"> Ολοκληρώστε παρακαλώ.</w:t>
      </w:r>
    </w:p>
    <w:p w14:paraId="2ED8B92F" w14:textId="77777777" w:rsidR="00C647AD" w:rsidRDefault="00D506E1">
      <w:pPr>
        <w:shd w:val="clear" w:color="auto" w:fill="FFFFFF"/>
        <w:spacing w:after="0" w:line="600" w:lineRule="auto"/>
        <w:ind w:firstLine="720"/>
        <w:jc w:val="both"/>
        <w:rPr>
          <w:rFonts w:eastAsia="Times New Roman"/>
          <w:color w:val="212121"/>
          <w:szCs w:val="24"/>
        </w:rPr>
      </w:pPr>
      <w:r w:rsidRPr="001E6F4E">
        <w:rPr>
          <w:rFonts w:eastAsia="Times New Roman"/>
          <w:b/>
          <w:color w:val="212121"/>
          <w:szCs w:val="24"/>
        </w:rPr>
        <w:t xml:space="preserve">ΔΗΜΗΤΡΙΟΣ ΒΕΤΤΑΣ: </w:t>
      </w:r>
      <w:r>
        <w:rPr>
          <w:rFonts w:eastAsia="Times New Roman"/>
          <w:color w:val="212121"/>
          <w:szCs w:val="24"/>
        </w:rPr>
        <w:t>Ένα λεπτό, κύριε Πρόεδρε, όπως όλοι.</w:t>
      </w:r>
    </w:p>
    <w:p w14:paraId="2ED8B930"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Το σκεπτικό ήταν πάρα πολύ</w:t>
      </w:r>
      <w:r w:rsidRPr="00AD74A6">
        <w:rPr>
          <w:rFonts w:eastAsia="Times New Roman"/>
          <w:color w:val="212121"/>
          <w:szCs w:val="24"/>
        </w:rPr>
        <w:t xml:space="preserve"> εύκολο και πάρα πολύ απλό </w:t>
      </w:r>
      <w:r>
        <w:rPr>
          <w:rFonts w:eastAsia="Times New Roman"/>
          <w:color w:val="212121"/>
          <w:szCs w:val="24"/>
        </w:rPr>
        <w:t>γι</w:t>
      </w:r>
      <w:r>
        <w:rPr>
          <w:rFonts w:eastAsia="Times New Roman"/>
          <w:color w:val="212121"/>
          <w:szCs w:val="24"/>
        </w:rPr>
        <w:t xml:space="preserve">α εσάς: Θα αλλάξω </w:t>
      </w:r>
      <w:r w:rsidRPr="00AD74A6">
        <w:rPr>
          <w:rFonts w:eastAsia="Times New Roman"/>
          <w:color w:val="212121"/>
          <w:szCs w:val="24"/>
        </w:rPr>
        <w:t>τη θέση μου</w:t>
      </w:r>
      <w:r>
        <w:rPr>
          <w:rFonts w:eastAsia="Times New Roman"/>
          <w:color w:val="212121"/>
          <w:szCs w:val="24"/>
        </w:rPr>
        <w:t>,</w:t>
      </w:r>
      <w:r w:rsidRPr="00AD74A6">
        <w:rPr>
          <w:rFonts w:eastAsia="Times New Roman"/>
          <w:color w:val="212121"/>
          <w:szCs w:val="24"/>
        </w:rPr>
        <w:t xml:space="preserve"> θα δημιουργήσω ένα τοξικό περιβάλλον</w:t>
      </w:r>
      <w:r>
        <w:rPr>
          <w:rFonts w:eastAsia="Times New Roman"/>
          <w:color w:val="212121"/>
          <w:szCs w:val="24"/>
        </w:rPr>
        <w:t xml:space="preserve"> γύρω από τα εθνικά ζητήματα</w:t>
      </w:r>
      <w:r w:rsidRPr="00AD74A6">
        <w:rPr>
          <w:rFonts w:eastAsia="Times New Roman"/>
          <w:color w:val="212121"/>
          <w:szCs w:val="24"/>
        </w:rPr>
        <w:t xml:space="preserve"> </w:t>
      </w:r>
      <w:r>
        <w:rPr>
          <w:rFonts w:eastAsia="Times New Roman"/>
          <w:color w:val="212121"/>
          <w:szCs w:val="24"/>
        </w:rPr>
        <w:t xml:space="preserve">και να κερδίσω, να κερδοσκοπήσω από το </w:t>
      </w:r>
      <w:r w:rsidRPr="00AD74A6">
        <w:rPr>
          <w:rFonts w:eastAsia="Times New Roman"/>
          <w:color w:val="212121"/>
          <w:szCs w:val="24"/>
        </w:rPr>
        <w:t>κομμάτι αυτό της κοινωνίας</w:t>
      </w:r>
      <w:r>
        <w:rPr>
          <w:rFonts w:eastAsia="Times New Roman"/>
          <w:color w:val="212121"/>
          <w:szCs w:val="24"/>
        </w:rPr>
        <w:t>,</w:t>
      </w:r>
      <w:r w:rsidRPr="00AD74A6">
        <w:rPr>
          <w:rFonts w:eastAsia="Times New Roman"/>
          <w:color w:val="212121"/>
          <w:szCs w:val="24"/>
        </w:rPr>
        <w:t xml:space="preserve"> το ο</w:t>
      </w:r>
      <w:r>
        <w:rPr>
          <w:rFonts w:eastAsia="Times New Roman"/>
          <w:color w:val="212121"/>
          <w:szCs w:val="24"/>
        </w:rPr>
        <w:t xml:space="preserve">ποίο θα </w:t>
      </w:r>
      <w:r>
        <w:rPr>
          <w:rFonts w:eastAsia="Times New Roman"/>
          <w:color w:val="212121"/>
          <w:szCs w:val="24"/>
        </w:rPr>
        <w:t>π</w:t>
      </w:r>
      <w:r>
        <w:rPr>
          <w:rFonts w:eastAsia="Times New Roman"/>
          <w:color w:val="212121"/>
          <w:szCs w:val="24"/>
        </w:rPr>
        <w:t xml:space="preserve">άει πιο δεξιά από </w:t>
      </w:r>
      <w:r>
        <w:rPr>
          <w:rFonts w:eastAsia="Times New Roman"/>
          <w:color w:val="212121"/>
          <w:szCs w:val="24"/>
        </w:rPr>
        <w:t>ε</w:t>
      </w:r>
      <w:r>
        <w:rPr>
          <w:rFonts w:eastAsia="Times New Roman"/>
          <w:color w:val="212121"/>
          <w:szCs w:val="24"/>
        </w:rPr>
        <w:t>μένα.</w:t>
      </w:r>
    </w:p>
    <w:p w14:paraId="2ED8B931"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 xml:space="preserve">Η </w:t>
      </w:r>
      <w:r w:rsidRPr="00AD74A6">
        <w:rPr>
          <w:rFonts w:eastAsia="Times New Roman"/>
          <w:color w:val="212121"/>
          <w:szCs w:val="24"/>
        </w:rPr>
        <w:t xml:space="preserve">χώρα βγαίνει από το μνημόνιο της και από το </w:t>
      </w:r>
      <w:r w:rsidRPr="00AD74A6">
        <w:rPr>
          <w:rFonts w:eastAsia="Times New Roman"/>
          <w:color w:val="212121"/>
          <w:szCs w:val="24"/>
        </w:rPr>
        <w:t>οικονομικό και από το εθνικό</w:t>
      </w:r>
      <w:r>
        <w:rPr>
          <w:rFonts w:eastAsia="Times New Roman"/>
          <w:color w:val="212121"/>
          <w:szCs w:val="24"/>
        </w:rPr>
        <w:t xml:space="preserve">. Αυτή η </w:t>
      </w:r>
      <w:r>
        <w:rPr>
          <w:rFonts w:eastAsia="Times New Roman"/>
          <w:color w:val="212121"/>
          <w:szCs w:val="24"/>
        </w:rPr>
        <w:t>σ</w:t>
      </w:r>
      <w:r w:rsidRPr="00AD74A6">
        <w:rPr>
          <w:rFonts w:eastAsia="Times New Roman"/>
          <w:color w:val="212121"/>
          <w:szCs w:val="24"/>
        </w:rPr>
        <w:t>υμφωνία είναι το πλαίσιο συνεργασίας των δύο χωρών</w:t>
      </w:r>
      <w:r>
        <w:rPr>
          <w:rFonts w:eastAsia="Times New Roman"/>
          <w:color w:val="212121"/>
          <w:szCs w:val="24"/>
        </w:rPr>
        <w:t xml:space="preserve">. Αυτό </w:t>
      </w:r>
      <w:r w:rsidRPr="00AD74A6">
        <w:rPr>
          <w:rFonts w:eastAsia="Times New Roman"/>
          <w:color w:val="212121"/>
          <w:szCs w:val="24"/>
        </w:rPr>
        <w:t>το πλαίσιο</w:t>
      </w:r>
      <w:r>
        <w:rPr>
          <w:rFonts w:eastAsia="Times New Roman"/>
          <w:color w:val="212121"/>
          <w:szCs w:val="24"/>
        </w:rPr>
        <w:t>, όμως,</w:t>
      </w:r>
      <w:r w:rsidRPr="00AD74A6">
        <w:rPr>
          <w:rFonts w:eastAsia="Times New Roman"/>
          <w:color w:val="212121"/>
          <w:szCs w:val="24"/>
        </w:rPr>
        <w:t xml:space="preserve"> πρέπει να συντηρηθεί και να αγαπηθεί από τους λαούς και τις επόμενες γενιές</w:t>
      </w:r>
      <w:r>
        <w:rPr>
          <w:rFonts w:eastAsia="Times New Roman"/>
          <w:color w:val="212121"/>
          <w:szCs w:val="24"/>
        </w:rPr>
        <w:t>.</w:t>
      </w:r>
    </w:p>
    <w:p w14:paraId="2ED8B932"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Ακούω</w:t>
      </w:r>
      <w:r w:rsidRPr="00AD74A6">
        <w:rPr>
          <w:rFonts w:eastAsia="Times New Roman"/>
          <w:color w:val="212121"/>
          <w:szCs w:val="24"/>
        </w:rPr>
        <w:t xml:space="preserve"> από συναδέλφους</w:t>
      </w:r>
      <w:r>
        <w:rPr>
          <w:rFonts w:eastAsia="Times New Roman"/>
          <w:color w:val="212121"/>
          <w:szCs w:val="24"/>
        </w:rPr>
        <w:t xml:space="preserve"> της Νέας</w:t>
      </w:r>
      <w:r w:rsidRPr="00AD74A6">
        <w:rPr>
          <w:rFonts w:eastAsia="Times New Roman"/>
          <w:color w:val="212121"/>
          <w:szCs w:val="24"/>
        </w:rPr>
        <w:t xml:space="preserve"> Δημοκρατίας</w:t>
      </w:r>
      <w:r>
        <w:rPr>
          <w:rFonts w:eastAsia="Times New Roman"/>
          <w:color w:val="212121"/>
          <w:szCs w:val="24"/>
        </w:rPr>
        <w:t xml:space="preserve"> το ερώτημα</w:t>
      </w:r>
      <w:r w:rsidRPr="00AD74A6">
        <w:rPr>
          <w:rFonts w:eastAsia="Times New Roman"/>
          <w:color w:val="212121"/>
          <w:szCs w:val="24"/>
        </w:rPr>
        <w:t xml:space="preserve"> </w:t>
      </w:r>
      <w:r>
        <w:rPr>
          <w:rFonts w:eastAsia="Times New Roman"/>
          <w:color w:val="212121"/>
          <w:szCs w:val="24"/>
        </w:rPr>
        <w:t>«Γ</w:t>
      </w:r>
      <w:r w:rsidRPr="00AD74A6">
        <w:rPr>
          <w:rFonts w:eastAsia="Times New Roman"/>
          <w:color w:val="212121"/>
          <w:szCs w:val="24"/>
        </w:rPr>
        <w:t>ιατί τώρα</w:t>
      </w:r>
      <w:r>
        <w:rPr>
          <w:rFonts w:eastAsia="Times New Roman"/>
          <w:color w:val="212121"/>
          <w:szCs w:val="24"/>
        </w:rPr>
        <w:t>;</w:t>
      </w:r>
      <w:r>
        <w:rPr>
          <w:rFonts w:eastAsia="Times New Roman"/>
          <w:color w:val="212121"/>
          <w:szCs w:val="24"/>
        </w:rPr>
        <w:t>».</w:t>
      </w:r>
      <w:r w:rsidRPr="00AD74A6">
        <w:rPr>
          <w:rFonts w:eastAsia="Times New Roman"/>
          <w:color w:val="212121"/>
          <w:szCs w:val="24"/>
        </w:rPr>
        <w:t xml:space="preserve"> </w:t>
      </w:r>
      <w:r>
        <w:rPr>
          <w:rFonts w:eastAsia="Times New Roman"/>
          <w:color w:val="212121"/>
          <w:szCs w:val="24"/>
        </w:rPr>
        <w:t>Μια, γιατί η</w:t>
      </w:r>
      <w:r w:rsidRPr="00AD74A6">
        <w:rPr>
          <w:rFonts w:eastAsia="Times New Roman"/>
          <w:color w:val="212121"/>
          <w:szCs w:val="24"/>
        </w:rPr>
        <w:t xml:space="preserve"> θέση σας ήταν </w:t>
      </w:r>
      <w:r>
        <w:rPr>
          <w:rFonts w:eastAsia="Times New Roman"/>
          <w:color w:val="212121"/>
          <w:szCs w:val="24"/>
        </w:rPr>
        <w:t xml:space="preserve">«Ποτέ». Ποτέ δεν λύσατε </w:t>
      </w:r>
      <w:r w:rsidRPr="00AD74A6">
        <w:rPr>
          <w:rFonts w:eastAsia="Times New Roman"/>
          <w:color w:val="212121"/>
          <w:szCs w:val="24"/>
        </w:rPr>
        <w:t>κάτι σε αυτή τη χώρα</w:t>
      </w:r>
      <w:r>
        <w:rPr>
          <w:rFonts w:eastAsia="Times New Roman"/>
          <w:color w:val="212121"/>
          <w:szCs w:val="24"/>
        </w:rPr>
        <w:t>,</w:t>
      </w:r>
      <w:r w:rsidRPr="00AD74A6">
        <w:rPr>
          <w:rFonts w:eastAsia="Times New Roman"/>
          <w:color w:val="212121"/>
          <w:szCs w:val="24"/>
        </w:rPr>
        <w:t xml:space="preserve"> ποτέ δεν </w:t>
      </w:r>
      <w:r>
        <w:rPr>
          <w:rFonts w:eastAsia="Times New Roman"/>
          <w:color w:val="212121"/>
          <w:szCs w:val="24"/>
        </w:rPr>
        <w:t xml:space="preserve">βοηθήσατε τον ελληνικό λαό </w:t>
      </w:r>
      <w:r w:rsidRPr="00AD74A6">
        <w:rPr>
          <w:rFonts w:eastAsia="Times New Roman"/>
          <w:color w:val="212121"/>
          <w:szCs w:val="24"/>
        </w:rPr>
        <w:t>να βγει από τα προβλήματά του και τα μεγάλα αδιέξοδα</w:t>
      </w:r>
      <w:r>
        <w:rPr>
          <w:rFonts w:eastAsia="Times New Roman"/>
          <w:color w:val="212121"/>
          <w:szCs w:val="24"/>
        </w:rPr>
        <w:t>.</w:t>
      </w:r>
    </w:p>
    <w:p w14:paraId="2ED8B933"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Μετά από χρόνια</w:t>
      </w:r>
      <w:r>
        <w:rPr>
          <w:rFonts w:eastAsia="Times New Roman"/>
          <w:color w:val="212121"/>
          <w:szCs w:val="24"/>
        </w:rPr>
        <w:t>,</w:t>
      </w:r>
      <w:r>
        <w:rPr>
          <w:rFonts w:eastAsia="Times New Roman"/>
          <w:color w:val="212121"/>
          <w:szCs w:val="24"/>
        </w:rPr>
        <w:t xml:space="preserve"> θα καταλάβουμε προφανώς</w:t>
      </w:r>
      <w:r>
        <w:rPr>
          <w:rFonts w:eastAsia="Times New Roman"/>
          <w:color w:val="212121"/>
          <w:szCs w:val="24"/>
        </w:rPr>
        <w:t>,</w:t>
      </w:r>
      <w:r>
        <w:rPr>
          <w:rFonts w:eastAsia="Times New Roman"/>
          <w:color w:val="212121"/>
          <w:szCs w:val="24"/>
        </w:rPr>
        <w:t xml:space="preserve"> </w:t>
      </w:r>
      <w:r w:rsidRPr="00AD74A6">
        <w:rPr>
          <w:rFonts w:eastAsia="Times New Roman"/>
          <w:color w:val="212121"/>
          <w:szCs w:val="24"/>
        </w:rPr>
        <w:t>τ</w:t>
      </w:r>
      <w:r>
        <w:rPr>
          <w:rFonts w:eastAsia="Times New Roman"/>
          <w:color w:val="212121"/>
          <w:szCs w:val="24"/>
        </w:rPr>
        <w:t>η σημασία της σημερινής ημέρας. Και τότε ξέρετ</w:t>
      </w:r>
      <w:r>
        <w:rPr>
          <w:rFonts w:eastAsia="Times New Roman"/>
          <w:color w:val="212121"/>
          <w:szCs w:val="24"/>
        </w:rPr>
        <w:t>ε θα αξιολογηθούν -δ</w:t>
      </w:r>
      <w:r w:rsidRPr="00AD74A6">
        <w:rPr>
          <w:rFonts w:eastAsia="Times New Roman"/>
          <w:color w:val="212121"/>
          <w:szCs w:val="24"/>
        </w:rPr>
        <w:t>υσ</w:t>
      </w:r>
      <w:r>
        <w:rPr>
          <w:rFonts w:eastAsia="Times New Roman"/>
          <w:color w:val="212121"/>
          <w:szCs w:val="24"/>
        </w:rPr>
        <w:t xml:space="preserve">τυχώς δεν μπορούμε να πάμε τον </w:t>
      </w:r>
      <w:r w:rsidRPr="00AD74A6">
        <w:rPr>
          <w:rFonts w:eastAsia="Times New Roman"/>
          <w:color w:val="212121"/>
          <w:szCs w:val="24"/>
        </w:rPr>
        <w:t>χρόνο μπροστά</w:t>
      </w:r>
      <w:r>
        <w:rPr>
          <w:rFonts w:eastAsia="Times New Roman"/>
          <w:color w:val="212121"/>
          <w:szCs w:val="24"/>
        </w:rPr>
        <w:t>,</w:t>
      </w:r>
      <w:r w:rsidRPr="00AD74A6">
        <w:rPr>
          <w:rFonts w:eastAsia="Times New Roman"/>
          <w:color w:val="212121"/>
          <w:szCs w:val="24"/>
        </w:rPr>
        <w:t xml:space="preserve"> παρά μόνο να δούμε </w:t>
      </w:r>
      <w:r>
        <w:rPr>
          <w:rFonts w:eastAsia="Times New Roman"/>
          <w:color w:val="212121"/>
          <w:szCs w:val="24"/>
        </w:rPr>
        <w:t>πίσω-</w:t>
      </w:r>
      <w:r w:rsidRPr="00AD74A6">
        <w:rPr>
          <w:rFonts w:eastAsia="Times New Roman"/>
          <w:color w:val="212121"/>
          <w:szCs w:val="24"/>
        </w:rPr>
        <w:t xml:space="preserve"> αυτά που έγιναν</w:t>
      </w:r>
      <w:r>
        <w:rPr>
          <w:rFonts w:eastAsia="Times New Roman"/>
          <w:color w:val="212121"/>
          <w:szCs w:val="24"/>
        </w:rPr>
        <w:t>, οι δυσκολίες τα διλήμματα, όλα τα προβλήματα και, βε</w:t>
      </w:r>
      <w:r w:rsidRPr="00AD74A6">
        <w:rPr>
          <w:rFonts w:eastAsia="Times New Roman"/>
          <w:color w:val="212121"/>
          <w:szCs w:val="24"/>
        </w:rPr>
        <w:t>βαίως</w:t>
      </w:r>
      <w:r>
        <w:rPr>
          <w:rFonts w:eastAsia="Times New Roman"/>
          <w:color w:val="212121"/>
          <w:szCs w:val="24"/>
        </w:rPr>
        <w:t>,</w:t>
      </w:r>
      <w:r w:rsidRPr="00AD74A6">
        <w:rPr>
          <w:rFonts w:eastAsia="Times New Roman"/>
          <w:color w:val="212121"/>
          <w:szCs w:val="24"/>
        </w:rPr>
        <w:t xml:space="preserve"> θα δοθούν</w:t>
      </w:r>
      <w:r>
        <w:rPr>
          <w:rFonts w:eastAsia="Times New Roman"/>
          <w:color w:val="212121"/>
          <w:szCs w:val="24"/>
        </w:rPr>
        <w:t xml:space="preserve"> και</w:t>
      </w:r>
      <w:r w:rsidRPr="00AD74A6">
        <w:rPr>
          <w:rFonts w:eastAsia="Times New Roman"/>
          <w:color w:val="212121"/>
          <w:szCs w:val="24"/>
        </w:rPr>
        <w:t xml:space="preserve"> τα εύσημα σε όλες εκείνες τις δυνάμεις</w:t>
      </w:r>
      <w:r>
        <w:rPr>
          <w:rFonts w:eastAsia="Times New Roman"/>
          <w:color w:val="212121"/>
          <w:szCs w:val="24"/>
        </w:rPr>
        <w:t xml:space="preserve">, οι οποίες δεν έβαλαν </w:t>
      </w:r>
      <w:r w:rsidRPr="00AD74A6">
        <w:rPr>
          <w:rFonts w:eastAsia="Times New Roman"/>
          <w:color w:val="212121"/>
          <w:szCs w:val="24"/>
        </w:rPr>
        <w:t>το κομματικό</w:t>
      </w:r>
      <w:r w:rsidRPr="00AD74A6">
        <w:rPr>
          <w:rFonts w:eastAsia="Times New Roman"/>
          <w:color w:val="212121"/>
          <w:szCs w:val="24"/>
        </w:rPr>
        <w:t xml:space="preserve"> του</w:t>
      </w:r>
      <w:r>
        <w:rPr>
          <w:rFonts w:eastAsia="Times New Roman"/>
          <w:color w:val="212121"/>
          <w:szCs w:val="24"/>
        </w:rPr>
        <w:t>ς</w:t>
      </w:r>
      <w:r w:rsidRPr="00AD74A6">
        <w:rPr>
          <w:rFonts w:eastAsia="Times New Roman"/>
          <w:color w:val="212121"/>
          <w:szCs w:val="24"/>
        </w:rPr>
        <w:t xml:space="preserve"> συμφέρον μπροστά</w:t>
      </w:r>
      <w:r>
        <w:rPr>
          <w:rFonts w:eastAsia="Times New Roman"/>
          <w:color w:val="212121"/>
          <w:szCs w:val="24"/>
        </w:rPr>
        <w:t>,</w:t>
      </w:r>
      <w:r w:rsidRPr="00AD74A6">
        <w:rPr>
          <w:rFonts w:eastAsia="Times New Roman"/>
          <w:color w:val="212121"/>
          <w:szCs w:val="24"/>
        </w:rPr>
        <w:t xml:space="preserve"> αλλά το εθνικό συμφέρον</w:t>
      </w:r>
      <w:r>
        <w:rPr>
          <w:rFonts w:eastAsia="Times New Roman"/>
          <w:color w:val="212121"/>
          <w:szCs w:val="24"/>
        </w:rPr>
        <w:t xml:space="preserve">, το συμφέρον της χώρας. </w:t>
      </w:r>
    </w:p>
    <w:p w14:paraId="2ED8B934"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(Στο σημείο αυτό κτυπάει επανειλημμένα το κουδούνι λήξεως του χρόνου ομιλίας του κυρίου Βουλευτού)</w:t>
      </w:r>
    </w:p>
    <w:p w14:paraId="2ED8B935"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Τ</w:t>
      </w:r>
      <w:r w:rsidRPr="00AD74A6">
        <w:rPr>
          <w:rFonts w:eastAsia="Times New Roman"/>
          <w:color w:val="212121"/>
          <w:szCs w:val="24"/>
        </w:rPr>
        <w:t xml:space="preserve">α άρρωστα πολιτικά σχέδια </w:t>
      </w:r>
      <w:r>
        <w:rPr>
          <w:rFonts w:eastAsia="Times New Roman"/>
          <w:color w:val="212121"/>
          <w:szCs w:val="24"/>
        </w:rPr>
        <w:t>της Νέας Δημοκρατίας</w:t>
      </w:r>
      <w:r w:rsidRPr="00AD74A6">
        <w:rPr>
          <w:rFonts w:eastAsia="Times New Roman"/>
          <w:color w:val="212121"/>
          <w:szCs w:val="24"/>
        </w:rPr>
        <w:t xml:space="preserve"> </w:t>
      </w:r>
      <w:r>
        <w:rPr>
          <w:rFonts w:eastAsia="Times New Roman"/>
          <w:color w:val="212121"/>
          <w:szCs w:val="24"/>
        </w:rPr>
        <w:t>-</w:t>
      </w:r>
      <w:r w:rsidRPr="00AD74A6">
        <w:rPr>
          <w:rFonts w:eastAsia="Times New Roman"/>
          <w:color w:val="212121"/>
          <w:szCs w:val="24"/>
        </w:rPr>
        <w:t>κλείνω με αυτό</w:t>
      </w:r>
      <w:r>
        <w:rPr>
          <w:rFonts w:eastAsia="Times New Roman"/>
          <w:color w:val="212121"/>
          <w:szCs w:val="24"/>
        </w:rPr>
        <w:t>, κύριε Π</w:t>
      </w:r>
      <w:r w:rsidRPr="00AD74A6">
        <w:rPr>
          <w:rFonts w:eastAsia="Times New Roman"/>
          <w:color w:val="212121"/>
          <w:szCs w:val="24"/>
        </w:rPr>
        <w:t>ρόεδρε</w:t>
      </w:r>
      <w:r>
        <w:rPr>
          <w:rFonts w:eastAsia="Times New Roman"/>
          <w:color w:val="212121"/>
          <w:szCs w:val="24"/>
        </w:rPr>
        <w:t>-</w:t>
      </w:r>
      <w:r w:rsidRPr="00AD74A6">
        <w:rPr>
          <w:rFonts w:eastAsia="Times New Roman"/>
          <w:color w:val="212121"/>
          <w:szCs w:val="24"/>
        </w:rPr>
        <w:t xml:space="preserve"> </w:t>
      </w:r>
      <w:r>
        <w:rPr>
          <w:rFonts w:eastAsia="Times New Roman"/>
          <w:color w:val="212121"/>
          <w:szCs w:val="24"/>
        </w:rPr>
        <w:t xml:space="preserve">θα βρουν αντιμέτωπους </w:t>
      </w:r>
      <w:r w:rsidRPr="00AD74A6">
        <w:rPr>
          <w:rFonts w:eastAsia="Times New Roman"/>
          <w:color w:val="212121"/>
          <w:szCs w:val="24"/>
        </w:rPr>
        <w:t>όλους τους προοδευτικούς πολίτες και τους δημοκράτες πολίτες αυτής της χώρας</w:t>
      </w:r>
      <w:r>
        <w:rPr>
          <w:rFonts w:eastAsia="Times New Roman"/>
          <w:color w:val="212121"/>
          <w:szCs w:val="24"/>
        </w:rPr>
        <w:t>.</w:t>
      </w:r>
    </w:p>
    <w:p w14:paraId="2ED8B936"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Ε</w:t>
      </w:r>
      <w:r w:rsidRPr="00AD74A6">
        <w:rPr>
          <w:rFonts w:eastAsia="Times New Roman"/>
          <w:color w:val="212121"/>
          <w:szCs w:val="24"/>
        </w:rPr>
        <w:t>υχαριστώ πολύ</w:t>
      </w:r>
      <w:r>
        <w:rPr>
          <w:rFonts w:eastAsia="Times New Roman"/>
          <w:color w:val="212121"/>
          <w:szCs w:val="24"/>
        </w:rPr>
        <w:t>.</w:t>
      </w:r>
    </w:p>
    <w:p w14:paraId="2ED8B937" w14:textId="77777777" w:rsidR="00C647AD" w:rsidRDefault="00D506E1">
      <w:pPr>
        <w:shd w:val="clear" w:color="auto" w:fill="FFFFFF"/>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2ED8B938" w14:textId="77777777" w:rsidR="00C647AD" w:rsidRDefault="00D506E1">
      <w:pPr>
        <w:shd w:val="clear" w:color="auto" w:fill="FFFFFF"/>
        <w:spacing w:after="0" w:line="600" w:lineRule="auto"/>
        <w:ind w:firstLine="720"/>
        <w:jc w:val="both"/>
        <w:rPr>
          <w:rFonts w:eastAsia="Times New Roman"/>
          <w:color w:val="212121"/>
          <w:szCs w:val="24"/>
        </w:rPr>
      </w:pPr>
      <w:r w:rsidRPr="00AD74A6">
        <w:rPr>
          <w:rFonts w:eastAsia="Times New Roman"/>
          <w:color w:val="212121"/>
          <w:szCs w:val="24"/>
        </w:rPr>
        <w:t xml:space="preserve"> </w:t>
      </w:r>
      <w:r>
        <w:rPr>
          <w:rFonts w:eastAsia="Times New Roman"/>
          <w:b/>
          <w:color w:val="212121"/>
          <w:szCs w:val="24"/>
        </w:rPr>
        <w:t xml:space="preserve">ΠΡΟΕΔΡΕΥΩΝ (Δημήτριος Κρεμαστινός): </w:t>
      </w:r>
      <w:r>
        <w:rPr>
          <w:rFonts w:eastAsia="Times New Roman"/>
          <w:color w:val="212121"/>
          <w:szCs w:val="24"/>
        </w:rPr>
        <w:t>Ευχαριστώ και εγώ.</w:t>
      </w:r>
    </w:p>
    <w:p w14:paraId="2ED8B939"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Τον λόγο έχει ο Κοινοβουλευτικός Εκπρόσωπ</w:t>
      </w:r>
      <w:r>
        <w:rPr>
          <w:rFonts w:eastAsia="Times New Roman"/>
          <w:color w:val="212121"/>
          <w:szCs w:val="24"/>
        </w:rPr>
        <w:t>ος της Νέας Δημοκρατίας κ. Δένδιας για έξι λεπτά.</w:t>
      </w:r>
    </w:p>
    <w:p w14:paraId="2ED8B93A"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b/>
          <w:color w:val="212121"/>
          <w:szCs w:val="24"/>
        </w:rPr>
        <w:t>ΝΙΚΟΛΑΟΣ</w:t>
      </w:r>
      <w:r>
        <w:rPr>
          <w:rFonts w:eastAsia="Times New Roman"/>
          <w:b/>
          <w:color w:val="212121"/>
          <w:szCs w:val="24"/>
        </w:rPr>
        <w:t xml:space="preserve"> </w:t>
      </w:r>
      <w:r>
        <w:rPr>
          <w:rFonts w:eastAsia="Times New Roman"/>
          <w:b/>
          <w:color w:val="212121"/>
          <w:szCs w:val="24"/>
        </w:rPr>
        <w:t>-</w:t>
      </w:r>
      <w:r>
        <w:rPr>
          <w:rFonts w:eastAsia="Times New Roman"/>
          <w:b/>
          <w:color w:val="212121"/>
          <w:szCs w:val="24"/>
        </w:rPr>
        <w:t xml:space="preserve"> </w:t>
      </w:r>
      <w:r w:rsidRPr="00C065BF">
        <w:rPr>
          <w:rFonts w:eastAsia="Times New Roman"/>
          <w:b/>
          <w:color w:val="212121"/>
          <w:szCs w:val="24"/>
        </w:rPr>
        <w:t>ΓΕΩΡΓΙΟΣ ΔΕΝΔΙΑΣ:</w:t>
      </w:r>
      <w:r>
        <w:rPr>
          <w:rFonts w:eastAsia="Times New Roman"/>
          <w:color w:val="212121"/>
          <w:szCs w:val="24"/>
        </w:rPr>
        <w:t xml:space="preserve"> Έχουμε κάνει γενικές περικοπές, κύριε Πρόεδρε. Χρειάζεται όμως. Το καταλαβαίνω.</w:t>
      </w:r>
    </w:p>
    <w:p w14:paraId="2ED8B93B"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Κυρίες και κύριοι συνάδελφοι, θα μιλήσω με χαμηλούς τόνους Τ</w:t>
      </w:r>
      <w:r w:rsidRPr="00AD74A6">
        <w:rPr>
          <w:rFonts w:eastAsia="Times New Roman"/>
          <w:color w:val="212121"/>
          <w:szCs w:val="24"/>
        </w:rPr>
        <w:t>ο θέμα δεν επιτρέπει</w:t>
      </w:r>
      <w:r>
        <w:rPr>
          <w:rFonts w:eastAsia="Times New Roman"/>
          <w:color w:val="212121"/>
          <w:szCs w:val="24"/>
        </w:rPr>
        <w:t>,</w:t>
      </w:r>
      <w:r w:rsidRPr="00AD74A6">
        <w:rPr>
          <w:rFonts w:eastAsia="Times New Roman"/>
          <w:color w:val="212121"/>
          <w:szCs w:val="24"/>
        </w:rPr>
        <w:t xml:space="preserve"> </w:t>
      </w:r>
      <w:r>
        <w:rPr>
          <w:rFonts w:eastAsia="Times New Roman"/>
          <w:color w:val="212121"/>
          <w:szCs w:val="24"/>
        </w:rPr>
        <w:t xml:space="preserve">κατά την άποψή </w:t>
      </w:r>
      <w:r>
        <w:rPr>
          <w:rFonts w:eastAsia="Times New Roman"/>
          <w:color w:val="212121"/>
          <w:szCs w:val="24"/>
        </w:rPr>
        <w:t xml:space="preserve">μου, την οξύτητα, </w:t>
      </w:r>
      <w:r w:rsidRPr="00AD74A6">
        <w:rPr>
          <w:rFonts w:eastAsia="Times New Roman"/>
          <w:color w:val="212121"/>
          <w:szCs w:val="24"/>
        </w:rPr>
        <w:t>τουλάχιστον στην έκφραση</w:t>
      </w:r>
      <w:r>
        <w:rPr>
          <w:rFonts w:eastAsia="Times New Roman"/>
          <w:color w:val="212121"/>
          <w:szCs w:val="24"/>
        </w:rPr>
        <w:t>,</w:t>
      </w:r>
      <w:r w:rsidRPr="00AD74A6">
        <w:rPr>
          <w:rFonts w:eastAsia="Times New Roman"/>
          <w:color w:val="212121"/>
          <w:szCs w:val="24"/>
        </w:rPr>
        <w:t xml:space="preserve"> για να μπορεί </w:t>
      </w:r>
      <w:r>
        <w:rPr>
          <w:rFonts w:eastAsia="Times New Roman"/>
          <w:color w:val="212121"/>
          <w:szCs w:val="24"/>
        </w:rPr>
        <w:t>να ακουστεί το επιχείρημα. Θ</w:t>
      </w:r>
      <w:r w:rsidRPr="00AD74A6">
        <w:rPr>
          <w:rFonts w:eastAsia="Times New Roman"/>
          <w:color w:val="212121"/>
          <w:szCs w:val="24"/>
        </w:rPr>
        <w:t>α συνιστούσα</w:t>
      </w:r>
      <w:r>
        <w:rPr>
          <w:rFonts w:eastAsia="Times New Roman"/>
          <w:color w:val="212121"/>
          <w:szCs w:val="24"/>
        </w:rPr>
        <w:t xml:space="preserve">, όμως, </w:t>
      </w:r>
      <w:r w:rsidRPr="00AD74A6">
        <w:rPr>
          <w:rFonts w:eastAsia="Times New Roman"/>
          <w:color w:val="212121"/>
          <w:szCs w:val="24"/>
        </w:rPr>
        <w:t xml:space="preserve">σε οποιονδήποτε ομιλητή ανεβαίνει </w:t>
      </w:r>
      <w:r>
        <w:rPr>
          <w:rFonts w:eastAsia="Times New Roman"/>
          <w:color w:val="212121"/>
          <w:szCs w:val="24"/>
        </w:rPr>
        <w:t xml:space="preserve">στο Βήμα για να ηθικολογήσει και να </w:t>
      </w:r>
      <w:r w:rsidRPr="00AD74A6">
        <w:rPr>
          <w:rFonts w:eastAsia="Times New Roman"/>
          <w:color w:val="212121"/>
          <w:szCs w:val="24"/>
        </w:rPr>
        <w:t>κάνει μάθημα στη Νέα Δημοκρατία</w:t>
      </w:r>
      <w:r>
        <w:rPr>
          <w:rFonts w:eastAsia="Times New Roman"/>
          <w:color w:val="212121"/>
          <w:szCs w:val="24"/>
        </w:rPr>
        <w:t>,</w:t>
      </w:r>
      <w:r w:rsidRPr="00AD74A6">
        <w:rPr>
          <w:rFonts w:eastAsia="Times New Roman"/>
          <w:color w:val="212121"/>
          <w:szCs w:val="24"/>
        </w:rPr>
        <w:t xml:space="preserve"> να έχει καλύτερη μνήμη</w:t>
      </w:r>
      <w:r>
        <w:rPr>
          <w:rFonts w:eastAsia="Times New Roman"/>
          <w:color w:val="212121"/>
          <w:szCs w:val="24"/>
        </w:rPr>
        <w:t>.</w:t>
      </w:r>
    </w:p>
    <w:p w14:paraId="2ED8B93C"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 xml:space="preserve"> Άκουσα προηγουμένως το</w:t>
      </w:r>
      <w:r>
        <w:rPr>
          <w:rFonts w:eastAsia="Times New Roman"/>
          <w:color w:val="212121"/>
          <w:szCs w:val="24"/>
        </w:rPr>
        <w:t>ν κύριο</w:t>
      </w:r>
      <w:r w:rsidRPr="00AD74A6">
        <w:rPr>
          <w:rFonts w:eastAsia="Times New Roman"/>
          <w:color w:val="212121"/>
          <w:szCs w:val="24"/>
        </w:rPr>
        <w:t xml:space="preserve"> συνάδελφο να μας κατηγορεί </w:t>
      </w:r>
      <w:r>
        <w:rPr>
          <w:rFonts w:eastAsia="Times New Roman"/>
          <w:color w:val="212121"/>
          <w:szCs w:val="24"/>
        </w:rPr>
        <w:t xml:space="preserve">για τις </w:t>
      </w:r>
      <w:r>
        <w:rPr>
          <w:rFonts w:eastAsia="Times New Roman"/>
          <w:color w:val="212121"/>
          <w:szCs w:val="24"/>
          <w:lang w:val="en-US"/>
        </w:rPr>
        <w:t>offshore</w:t>
      </w:r>
      <w:r>
        <w:rPr>
          <w:rFonts w:eastAsia="Times New Roman"/>
          <w:color w:val="212121"/>
          <w:szCs w:val="24"/>
        </w:rPr>
        <w:t>. Θα ήθελα να του θυμίσω κάτι. Φ</w:t>
      </w:r>
      <w:r w:rsidRPr="00AD74A6">
        <w:rPr>
          <w:rFonts w:eastAsia="Times New Roman"/>
          <w:color w:val="212121"/>
          <w:szCs w:val="24"/>
        </w:rPr>
        <w:t>αντάζομαι ότι ήτ</w:t>
      </w:r>
      <w:r>
        <w:rPr>
          <w:rFonts w:eastAsia="Times New Roman"/>
          <w:color w:val="212121"/>
          <w:szCs w:val="24"/>
        </w:rPr>
        <w:t>αν στην κυβερνητική πλειοψηφία π</w:t>
      </w:r>
      <w:r w:rsidRPr="00AD74A6">
        <w:rPr>
          <w:rFonts w:eastAsia="Times New Roman"/>
          <w:color w:val="212121"/>
          <w:szCs w:val="24"/>
        </w:rPr>
        <w:t xml:space="preserve">ου ψήφισε στο τέλος </w:t>
      </w:r>
      <w:r>
        <w:rPr>
          <w:rFonts w:eastAsia="Times New Roman"/>
          <w:color w:val="212121"/>
          <w:szCs w:val="24"/>
        </w:rPr>
        <w:t>του περσινού</w:t>
      </w:r>
      <w:r w:rsidRPr="00AD74A6">
        <w:rPr>
          <w:rFonts w:eastAsia="Times New Roman"/>
          <w:color w:val="212121"/>
          <w:szCs w:val="24"/>
        </w:rPr>
        <w:t xml:space="preserve"> χρόνου την ευεργετική διάταξη για τις </w:t>
      </w:r>
      <w:r>
        <w:rPr>
          <w:rFonts w:eastAsia="Times New Roman"/>
          <w:color w:val="212121"/>
          <w:szCs w:val="24"/>
          <w:lang w:val="en-US"/>
        </w:rPr>
        <w:t>offshore</w:t>
      </w:r>
      <w:r w:rsidRPr="00AD74A6">
        <w:rPr>
          <w:rFonts w:eastAsia="Times New Roman"/>
          <w:color w:val="212121"/>
          <w:szCs w:val="24"/>
        </w:rPr>
        <w:t xml:space="preserve"> από το ΣΥΡΙΖΑ</w:t>
      </w:r>
      <w:r>
        <w:rPr>
          <w:rFonts w:eastAsia="Times New Roman"/>
          <w:color w:val="212121"/>
          <w:szCs w:val="24"/>
        </w:rPr>
        <w:t xml:space="preserve"> και την απαλλαγή τους από το 15</w:t>
      </w:r>
      <w:r w:rsidRPr="00AD74A6">
        <w:rPr>
          <w:rFonts w:eastAsia="Times New Roman"/>
          <w:color w:val="212121"/>
          <w:szCs w:val="24"/>
        </w:rPr>
        <w:t>%</w:t>
      </w:r>
      <w:r>
        <w:rPr>
          <w:rFonts w:eastAsia="Times New Roman"/>
          <w:color w:val="212121"/>
          <w:szCs w:val="24"/>
        </w:rPr>
        <w:t>.</w:t>
      </w:r>
      <w:r w:rsidRPr="00AD74A6">
        <w:rPr>
          <w:rFonts w:eastAsia="Times New Roman"/>
          <w:color w:val="212121"/>
          <w:szCs w:val="24"/>
        </w:rPr>
        <w:t xml:space="preserve"> Έτσι δεν είναι</w:t>
      </w:r>
      <w:r>
        <w:rPr>
          <w:rFonts w:eastAsia="Times New Roman"/>
          <w:color w:val="212121"/>
          <w:szCs w:val="24"/>
        </w:rPr>
        <w:t>;</w:t>
      </w:r>
      <w:r w:rsidRPr="00AD74A6">
        <w:rPr>
          <w:rFonts w:eastAsia="Times New Roman"/>
          <w:color w:val="212121"/>
          <w:szCs w:val="24"/>
        </w:rPr>
        <w:t xml:space="preserve"> Δ</w:t>
      </w:r>
      <w:r>
        <w:rPr>
          <w:rFonts w:eastAsia="Times New Roman"/>
          <w:color w:val="212121"/>
          <w:szCs w:val="24"/>
        </w:rPr>
        <w:t>εν θυμάμαι κανένας να εξεγέρθηκε σε</w:t>
      </w:r>
      <w:r w:rsidRPr="00AD74A6">
        <w:rPr>
          <w:rFonts w:eastAsia="Times New Roman"/>
          <w:color w:val="212121"/>
          <w:szCs w:val="24"/>
        </w:rPr>
        <w:t xml:space="preserve"> αυτό</w:t>
      </w:r>
      <w:r>
        <w:rPr>
          <w:rFonts w:eastAsia="Times New Roman"/>
          <w:color w:val="212121"/>
          <w:szCs w:val="24"/>
        </w:rPr>
        <w:t>.</w:t>
      </w:r>
      <w:r w:rsidRPr="00AD74A6">
        <w:rPr>
          <w:rFonts w:eastAsia="Times New Roman"/>
          <w:color w:val="212121"/>
          <w:szCs w:val="24"/>
        </w:rPr>
        <w:t xml:space="preserve"> </w:t>
      </w:r>
      <w:r>
        <w:rPr>
          <w:rFonts w:eastAsia="Times New Roman"/>
          <w:color w:val="212121"/>
          <w:szCs w:val="24"/>
        </w:rPr>
        <w:t xml:space="preserve">Γι’ αυτό, λοιπόν, </w:t>
      </w:r>
      <w:r w:rsidRPr="00AD74A6">
        <w:rPr>
          <w:rFonts w:eastAsia="Times New Roman"/>
          <w:color w:val="212121"/>
          <w:szCs w:val="24"/>
        </w:rPr>
        <w:t>λίγη προσοχή</w:t>
      </w:r>
      <w:r>
        <w:rPr>
          <w:rFonts w:eastAsia="Times New Roman"/>
          <w:color w:val="212121"/>
          <w:szCs w:val="24"/>
        </w:rPr>
        <w:t>.</w:t>
      </w:r>
    </w:p>
    <w:p w14:paraId="2ED8B93D"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Κύριε Υπουργέ, κύριε Τσακαλώτο, κάθε φορά που έρχομαι στη Βουλή με κάποια σκέψη για το τι θα πω, κατά περίεργη συγκυρία σάς βρίσκω </w:t>
      </w:r>
      <w:r w:rsidRPr="00AD74A6">
        <w:rPr>
          <w:rFonts w:eastAsia="Times New Roman"/>
          <w:color w:val="212121"/>
          <w:szCs w:val="24"/>
        </w:rPr>
        <w:t>μπροστά μου και</w:t>
      </w:r>
      <w:r>
        <w:rPr>
          <w:rFonts w:eastAsia="Times New Roman"/>
          <w:color w:val="212121"/>
          <w:szCs w:val="24"/>
        </w:rPr>
        <w:t xml:space="preserve"> μου ανατρέπετε</w:t>
      </w:r>
      <w:r w:rsidRPr="00AD74A6">
        <w:rPr>
          <w:rFonts w:eastAsia="Times New Roman"/>
          <w:color w:val="212121"/>
          <w:szCs w:val="24"/>
        </w:rPr>
        <w:t xml:space="preserve"> τελείως τον προγραμματισμό</w:t>
      </w:r>
      <w:r>
        <w:rPr>
          <w:rFonts w:eastAsia="Times New Roman"/>
          <w:color w:val="212121"/>
          <w:szCs w:val="24"/>
        </w:rPr>
        <w:t>. Σας άκουσα να περνάτε</w:t>
      </w:r>
      <w:r w:rsidRPr="00AD74A6">
        <w:rPr>
          <w:rFonts w:eastAsia="Times New Roman"/>
          <w:color w:val="212121"/>
          <w:szCs w:val="24"/>
        </w:rPr>
        <w:t xml:space="preserve"> όλη</w:t>
      </w:r>
      <w:r>
        <w:rPr>
          <w:rFonts w:eastAsia="Times New Roman"/>
          <w:color w:val="212121"/>
          <w:szCs w:val="24"/>
        </w:rPr>
        <w:t xml:space="preserve"> την ελληνική φιλοσοφία γρήγορα, </w:t>
      </w:r>
      <w:r w:rsidRPr="00AD74A6">
        <w:rPr>
          <w:rFonts w:eastAsia="Times New Roman"/>
          <w:color w:val="212121"/>
          <w:szCs w:val="24"/>
        </w:rPr>
        <w:t>από τον Πλάτωνα</w:t>
      </w:r>
      <w:r>
        <w:rPr>
          <w:rFonts w:eastAsia="Times New Roman"/>
          <w:color w:val="212121"/>
          <w:szCs w:val="24"/>
        </w:rPr>
        <w:t>,</w:t>
      </w:r>
      <w:r w:rsidRPr="00AD74A6">
        <w:rPr>
          <w:rFonts w:eastAsia="Times New Roman"/>
          <w:color w:val="212121"/>
          <w:szCs w:val="24"/>
        </w:rPr>
        <w:t xml:space="preserve"> στους σοφιστές</w:t>
      </w:r>
      <w:r>
        <w:rPr>
          <w:rFonts w:eastAsia="Times New Roman"/>
          <w:color w:val="212121"/>
          <w:szCs w:val="24"/>
        </w:rPr>
        <w:t>,</w:t>
      </w:r>
      <w:r w:rsidRPr="00AD74A6">
        <w:rPr>
          <w:rFonts w:eastAsia="Times New Roman"/>
          <w:color w:val="212121"/>
          <w:szCs w:val="24"/>
        </w:rPr>
        <w:t xml:space="preserve"> στους </w:t>
      </w:r>
      <w:r>
        <w:rPr>
          <w:rFonts w:eastAsia="Times New Roman"/>
          <w:color w:val="212121"/>
          <w:szCs w:val="24"/>
        </w:rPr>
        <w:t>στωικούς,</w:t>
      </w:r>
      <w:r w:rsidRPr="00AD74A6">
        <w:rPr>
          <w:rFonts w:eastAsia="Times New Roman"/>
          <w:color w:val="212121"/>
          <w:szCs w:val="24"/>
        </w:rPr>
        <w:t xml:space="preserve"> </w:t>
      </w:r>
      <w:r>
        <w:rPr>
          <w:rFonts w:eastAsia="Times New Roman"/>
          <w:color w:val="212121"/>
          <w:szCs w:val="24"/>
        </w:rPr>
        <w:t>σ</w:t>
      </w:r>
      <w:r w:rsidRPr="00AD74A6">
        <w:rPr>
          <w:rFonts w:eastAsia="Times New Roman"/>
          <w:color w:val="212121"/>
          <w:szCs w:val="24"/>
        </w:rPr>
        <w:t>τους κυνικούς</w:t>
      </w:r>
      <w:r>
        <w:rPr>
          <w:rFonts w:eastAsia="Times New Roman"/>
          <w:color w:val="212121"/>
          <w:szCs w:val="24"/>
        </w:rPr>
        <w:t xml:space="preserve">, </w:t>
      </w:r>
      <w:r w:rsidRPr="00C10A03">
        <w:rPr>
          <w:rFonts w:eastAsia="Times New Roman"/>
          <w:color w:val="212121"/>
          <w:szCs w:val="24"/>
        </w:rPr>
        <w:t>είπατε πόσο τους αγαπάτε</w:t>
      </w:r>
      <w:r>
        <w:rPr>
          <w:rFonts w:eastAsia="Times New Roman"/>
          <w:color w:val="212121"/>
          <w:szCs w:val="24"/>
        </w:rPr>
        <w:t>.</w:t>
      </w:r>
    </w:p>
    <w:p w14:paraId="2ED8B93E"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Ειλικρινά, όμως, ξέρετε τι μου θυμίσατε; Τον</w:t>
      </w:r>
      <w:r w:rsidRPr="00AD74A6">
        <w:rPr>
          <w:rFonts w:eastAsia="Times New Roman"/>
          <w:color w:val="212121"/>
          <w:szCs w:val="24"/>
        </w:rPr>
        <w:t xml:space="preserve"> Μάρκο </w:t>
      </w:r>
      <w:r>
        <w:rPr>
          <w:rFonts w:eastAsia="Times New Roman"/>
          <w:color w:val="212121"/>
          <w:szCs w:val="24"/>
        </w:rPr>
        <w:t xml:space="preserve">Αυρήλιο. Και μου τον θυμίσατε υπό την έννοια </w:t>
      </w:r>
      <w:r w:rsidRPr="00AD74A6">
        <w:rPr>
          <w:rFonts w:eastAsia="Times New Roman"/>
          <w:color w:val="212121"/>
          <w:szCs w:val="24"/>
        </w:rPr>
        <w:t xml:space="preserve">ότι όλη </w:t>
      </w:r>
      <w:r>
        <w:rPr>
          <w:rFonts w:eastAsia="Times New Roman"/>
          <w:color w:val="212121"/>
          <w:szCs w:val="24"/>
        </w:rPr>
        <w:t>του τη ζωή ήταν στωικός φιλόσοφος, έγραψε τ</w:t>
      </w:r>
      <w:r w:rsidRPr="00AD74A6">
        <w:rPr>
          <w:rFonts w:eastAsia="Times New Roman"/>
          <w:color w:val="212121"/>
          <w:szCs w:val="24"/>
        </w:rPr>
        <w:t xml:space="preserve">α </w:t>
      </w:r>
      <w:r>
        <w:rPr>
          <w:rFonts w:eastAsia="Times New Roman"/>
          <w:color w:val="212121"/>
          <w:szCs w:val="24"/>
        </w:rPr>
        <w:t>«Ε</w:t>
      </w:r>
      <w:r w:rsidRPr="00AD74A6">
        <w:rPr>
          <w:rFonts w:eastAsia="Times New Roman"/>
          <w:color w:val="212121"/>
          <w:szCs w:val="24"/>
        </w:rPr>
        <w:t>ις εαυτόν</w:t>
      </w:r>
      <w:r>
        <w:rPr>
          <w:rFonts w:eastAsia="Times New Roman"/>
          <w:color w:val="212121"/>
          <w:szCs w:val="24"/>
        </w:rPr>
        <w:t xml:space="preserve">», διακήρυξε </w:t>
      </w:r>
      <w:r w:rsidRPr="00AD74A6">
        <w:rPr>
          <w:rFonts w:eastAsia="Times New Roman"/>
          <w:color w:val="212121"/>
          <w:szCs w:val="24"/>
        </w:rPr>
        <w:t>την αγάπη του προς την ανθρωπότητα και τις προοδευτικές ιδέες</w:t>
      </w:r>
      <w:r>
        <w:rPr>
          <w:rFonts w:eastAsia="Times New Roman"/>
          <w:color w:val="212121"/>
          <w:szCs w:val="24"/>
        </w:rPr>
        <w:t>, αλλά</w:t>
      </w:r>
      <w:r w:rsidRPr="00AD74A6">
        <w:rPr>
          <w:rFonts w:eastAsia="Times New Roman"/>
          <w:color w:val="212121"/>
          <w:szCs w:val="24"/>
        </w:rPr>
        <w:t xml:space="preserve"> </w:t>
      </w:r>
      <w:r>
        <w:rPr>
          <w:rFonts w:eastAsia="Times New Roman"/>
          <w:color w:val="212121"/>
          <w:szCs w:val="24"/>
        </w:rPr>
        <w:t>στην πρακτική τ</w:t>
      </w:r>
      <w:r w:rsidRPr="00AD74A6">
        <w:rPr>
          <w:rFonts w:eastAsia="Times New Roman"/>
          <w:color w:val="212121"/>
          <w:szCs w:val="24"/>
        </w:rPr>
        <w:t>ου αιματοκύλισε τη Γερμανία και δεν άφησε τίποτα όρ</w:t>
      </w:r>
      <w:r w:rsidRPr="00AD74A6">
        <w:rPr>
          <w:rFonts w:eastAsia="Times New Roman"/>
          <w:color w:val="212121"/>
          <w:szCs w:val="24"/>
        </w:rPr>
        <w:t xml:space="preserve">θιο σε όλη την περιοχή γύρω από </w:t>
      </w:r>
      <w:r>
        <w:rPr>
          <w:rFonts w:eastAsia="Times New Roman"/>
          <w:color w:val="212121"/>
          <w:szCs w:val="24"/>
        </w:rPr>
        <w:t xml:space="preserve">τον Ρήνο. </w:t>
      </w:r>
      <w:r>
        <w:rPr>
          <w:rFonts w:eastAsia="Times New Roman"/>
          <w:color w:val="212121"/>
          <w:szCs w:val="24"/>
        </w:rPr>
        <w:lastRenderedPageBreak/>
        <w:t>Πέ</w:t>
      </w:r>
      <w:r w:rsidRPr="00AD74A6">
        <w:rPr>
          <w:rFonts w:eastAsia="Times New Roman"/>
          <w:color w:val="212121"/>
          <w:szCs w:val="24"/>
        </w:rPr>
        <w:t>ρασε όλη τη ζωή του π</w:t>
      </w:r>
      <w:r>
        <w:rPr>
          <w:rFonts w:eastAsia="Times New Roman"/>
          <w:color w:val="212121"/>
          <w:szCs w:val="24"/>
        </w:rPr>
        <w:t xml:space="preserve">ολεμώντας και εξολοθρεύοντας, </w:t>
      </w:r>
      <w:r w:rsidRPr="00AD74A6">
        <w:rPr>
          <w:rFonts w:eastAsia="Times New Roman"/>
          <w:color w:val="212121"/>
          <w:szCs w:val="24"/>
        </w:rPr>
        <w:t xml:space="preserve">λέγοντας </w:t>
      </w:r>
      <w:r>
        <w:rPr>
          <w:rFonts w:eastAsia="Times New Roman"/>
          <w:color w:val="212121"/>
          <w:szCs w:val="24"/>
        </w:rPr>
        <w:t xml:space="preserve">βεβαίως </w:t>
      </w:r>
      <w:r w:rsidRPr="00AD74A6">
        <w:rPr>
          <w:rFonts w:eastAsia="Times New Roman"/>
          <w:color w:val="212121"/>
          <w:szCs w:val="24"/>
        </w:rPr>
        <w:t xml:space="preserve">πάρα πολύ ωραία λόγια για την αγάπη των ανθρώπων </w:t>
      </w:r>
      <w:r>
        <w:rPr>
          <w:rFonts w:eastAsia="Times New Roman"/>
          <w:color w:val="212121"/>
          <w:szCs w:val="24"/>
        </w:rPr>
        <w:t>κ.λπ.</w:t>
      </w:r>
      <w:r>
        <w:rPr>
          <w:rFonts w:eastAsia="Times New Roman"/>
          <w:color w:val="212121"/>
          <w:szCs w:val="24"/>
        </w:rPr>
        <w:t>.</w:t>
      </w:r>
      <w:r>
        <w:rPr>
          <w:rFonts w:eastAsia="Times New Roman"/>
          <w:color w:val="212121"/>
          <w:szCs w:val="24"/>
        </w:rPr>
        <w:t xml:space="preserve"> </w:t>
      </w:r>
    </w:p>
    <w:p w14:paraId="2ED8B93F"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Βεβαίως</w:t>
      </w:r>
      <w:r>
        <w:rPr>
          <w:rFonts w:eastAsia="Times New Roman"/>
          <w:color w:val="212121"/>
          <w:szCs w:val="24"/>
        </w:rPr>
        <w:t>,</w:t>
      </w:r>
      <w:r>
        <w:rPr>
          <w:rFonts w:eastAsia="Times New Roman"/>
          <w:color w:val="212121"/>
          <w:szCs w:val="24"/>
        </w:rPr>
        <w:t xml:space="preserve"> εσείς δεν εξολοθρεύσα</w:t>
      </w:r>
      <w:r w:rsidRPr="00AD74A6">
        <w:rPr>
          <w:rFonts w:eastAsia="Times New Roman"/>
          <w:color w:val="212121"/>
          <w:szCs w:val="24"/>
        </w:rPr>
        <w:t>τε με σπαθί</w:t>
      </w:r>
      <w:r>
        <w:rPr>
          <w:rFonts w:eastAsia="Times New Roman"/>
          <w:color w:val="212121"/>
          <w:szCs w:val="24"/>
        </w:rPr>
        <w:t>. Εξολοθρεύσατε, όμως,</w:t>
      </w:r>
      <w:r w:rsidRPr="00AD74A6">
        <w:rPr>
          <w:rFonts w:eastAsia="Times New Roman"/>
          <w:color w:val="212121"/>
          <w:szCs w:val="24"/>
        </w:rPr>
        <w:t xml:space="preserve"> με φόρους και όλα τα άλ</w:t>
      </w:r>
      <w:r w:rsidRPr="00AD74A6">
        <w:rPr>
          <w:rFonts w:eastAsia="Times New Roman"/>
          <w:color w:val="212121"/>
          <w:szCs w:val="24"/>
        </w:rPr>
        <w:t xml:space="preserve">λα σχετικά </w:t>
      </w:r>
      <w:r>
        <w:rPr>
          <w:rFonts w:eastAsia="Times New Roman"/>
          <w:color w:val="212121"/>
          <w:szCs w:val="24"/>
        </w:rPr>
        <w:t xml:space="preserve">που κάθε Υπουργός των Οικονομικών </w:t>
      </w:r>
      <w:r w:rsidRPr="00AD74A6">
        <w:rPr>
          <w:rFonts w:eastAsia="Times New Roman"/>
          <w:color w:val="212121"/>
          <w:szCs w:val="24"/>
        </w:rPr>
        <w:t>με μί</w:t>
      </w:r>
      <w:r>
        <w:rPr>
          <w:rFonts w:eastAsia="Times New Roman"/>
          <w:color w:val="212121"/>
          <w:szCs w:val="24"/>
        </w:rPr>
        <w:t xml:space="preserve">α αντίληψη τέτοια έχει στη διάθεσή του. </w:t>
      </w:r>
    </w:p>
    <w:p w14:paraId="2ED8B940"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Και πρέπει να σας πω ότι μου έκανε εντύπωση και κάτι άλλο που είπατε περί της </w:t>
      </w:r>
      <w:r>
        <w:rPr>
          <w:rFonts w:eastAsia="Times New Roman"/>
          <w:color w:val="212121"/>
          <w:szCs w:val="24"/>
        </w:rPr>
        <w:t>σ</w:t>
      </w:r>
      <w:r>
        <w:rPr>
          <w:rFonts w:eastAsia="Times New Roman"/>
          <w:color w:val="212121"/>
          <w:szCs w:val="24"/>
        </w:rPr>
        <w:t>υμφωνίας, που πρέπει, β</w:t>
      </w:r>
      <w:r w:rsidRPr="00AD74A6">
        <w:rPr>
          <w:rFonts w:eastAsia="Times New Roman"/>
          <w:color w:val="212121"/>
          <w:szCs w:val="24"/>
        </w:rPr>
        <w:t>εβαίως</w:t>
      </w:r>
      <w:r>
        <w:rPr>
          <w:rFonts w:eastAsia="Times New Roman"/>
          <w:color w:val="212121"/>
          <w:szCs w:val="24"/>
        </w:rPr>
        <w:t>,</w:t>
      </w:r>
      <w:r w:rsidRPr="00AD74A6">
        <w:rPr>
          <w:rFonts w:eastAsia="Times New Roman"/>
          <w:color w:val="212121"/>
          <w:szCs w:val="24"/>
        </w:rPr>
        <w:t xml:space="preserve"> να </w:t>
      </w:r>
      <w:r>
        <w:rPr>
          <w:rFonts w:eastAsia="Times New Roman"/>
          <w:color w:val="212121"/>
          <w:szCs w:val="24"/>
        </w:rPr>
        <w:t>αφήνει ευχαριστημένες σε ένα βαθμό και τις δύο πλευρ</w:t>
      </w:r>
      <w:r>
        <w:rPr>
          <w:rFonts w:eastAsia="Times New Roman"/>
          <w:color w:val="212121"/>
          <w:szCs w:val="24"/>
        </w:rPr>
        <w:t>ές. Σ</w:t>
      </w:r>
      <w:r w:rsidRPr="00AD74A6">
        <w:rPr>
          <w:rFonts w:eastAsia="Times New Roman"/>
          <w:color w:val="212121"/>
          <w:szCs w:val="24"/>
        </w:rPr>
        <w:t xml:space="preserve">ωστό </w:t>
      </w:r>
      <w:r>
        <w:rPr>
          <w:rFonts w:eastAsia="Times New Roman"/>
          <w:color w:val="212121"/>
          <w:szCs w:val="24"/>
        </w:rPr>
        <w:t>είναι αυτό. Το συνυπογράφουμε. Δ</w:t>
      </w:r>
      <w:r w:rsidRPr="00AD74A6">
        <w:rPr>
          <w:rFonts w:eastAsia="Times New Roman"/>
          <w:color w:val="212121"/>
          <w:szCs w:val="24"/>
        </w:rPr>
        <w:t>εν υπάρχει</w:t>
      </w:r>
      <w:r>
        <w:rPr>
          <w:rFonts w:eastAsia="Times New Roman"/>
          <w:color w:val="212121"/>
          <w:szCs w:val="24"/>
        </w:rPr>
        <w:t xml:space="preserve"> άλλη συμφωνία.</w:t>
      </w:r>
      <w:r w:rsidRPr="00AD74A6">
        <w:rPr>
          <w:rFonts w:eastAsia="Times New Roman"/>
          <w:color w:val="212121"/>
          <w:szCs w:val="24"/>
        </w:rPr>
        <w:t xml:space="preserve"> Άλλωστε</w:t>
      </w:r>
      <w:r>
        <w:rPr>
          <w:rFonts w:eastAsia="Times New Roman"/>
          <w:color w:val="212121"/>
          <w:szCs w:val="24"/>
        </w:rPr>
        <w:t>,</w:t>
      </w:r>
      <w:r w:rsidRPr="00AD74A6">
        <w:rPr>
          <w:rFonts w:eastAsia="Times New Roman"/>
          <w:color w:val="212121"/>
          <w:szCs w:val="24"/>
        </w:rPr>
        <w:t xml:space="preserve"> η εμπειρία των Βερσαλλιών </w:t>
      </w:r>
      <w:r>
        <w:rPr>
          <w:rFonts w:eastAsia="Times New Roman"/>
          <w:color w:val="212121"/>
          <w:szCs w:val="24"/>
        </w:rPr>
        <w:t>μετά τον Α΄</w:t>
      </w:r>
      <w:r w:rsidRPr="00AD74A6">
        <w:rPr>
          <w:rFonts w:eastAsia="Times New Roman"/>
          <w:color w:val="212121"/>
          <w:szCs w:val="24"/>
        </w:rPr>
        <w:t xml:space="preserve"> </w:t>
      </w:r>
      <w:r>
        <w:rPr>
          <w:rFonts w:eastAsia="Times New Roman"/>
          <w:color w:val="212121"/>
          <w:szCs w:val="24"/>
        </w:rPr>
        <w:t>Παγκόσμιο Π</w:t>
      </w:r>
      <w:r w:rsidRPr="00AD74A6">
        <w:rPr>
          <w:rFonts w:eastAsia="Times New Roman"/>
          <w:color w:val="212121"/>
          <w:szCs w:val="24"/>
        </w:rPr>
        <w:t xml:space="preserve">όλεμο </w:t>
      </w:r>
      <w:r>
        <w:rPr>
          <w:rFonts w:eastAsia="Times New Roman"/>
          <w:color w:val="212121"/>
          <w:szCs w:val="24"/>
        </w:rPr>
        <w:t>δίνει</w:t>
      </w:r>
      <w:r w:rsidRPr="00AD74A6">
        <w:rPr>
          <w:rFonts w:eastAsia="Times New Roman"/>
          <w:color w:val="212121"/>
          <w:szCs w:val="24"/>
        </w:rPr>
        <w:t xml:space="preserve"> ακριβή τεκμηρίωση αυτού</w:t>
      </w:r>
      <w:r>
        <w:rPr>
          <w:rFonts w:eastAsia="Times New Roman"/>
          <w:color w:val="212121"/>
          <w:szCs w:val="24"/>
        </w:rPr>
        <w:t>.</w:t>
      </w:r>
    </w:p>
    <w:p w14:paraId="2ED8B941"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Πείτε μου, όμως,</w:t>
      </w:r>
      <w:r w:rsidRPr="00AD74A6">
        <w:rPr>
          <w:rFonts w:eastAsia="Times New Roman"/>
          <w:color w:val="212121"/>
          <w:szCs w:val="24"/>
        </w:rPr>
        <w:t xml:space="preserve"> τότε</w:t>
      </w:r>
      <w:r>
        <w:rPr>
          <w:rFonts w:eastAsia="Times New Roman"/>
          <w:color w:val="212121"/>
          <w:szCs w:val="24"/>
        </w:rPr>
        <w:t>,</w:t>
      </w:r>
      <w:r w:rsidRPr="00AD74A6">
        <w:rPr>
          <w:rFonts w:eastAsia="Times New Roman"/>
          <w:color w:val="212121"/>
          <w:szCs w:val="24"/>
        </w:rPr>
        <w:t xml:space="preserve"> στη δική σας αντίληψη </w:t>
      </w:r>
      <w:r>
        <w:rPr>
          <w:rFonts w:eastAsia="Times New Roman"/>
          <w:color w:val="212121"/>
          <w:szCs w:val="24"/>
        </w:rPr>
        <w:t>το να</w:t>
      </w:r>
      <w:r w:rsidRPr="00AD74A6">
        <w:rPr>
          <w:rFonts w:eastAsia="Times New Roman"/>
          <w:color w:val="212121"/>
          <w:szCs w:val="24"/>
        </w:rPr>
        <w:t xml:space="preserve"> παραχωρήσουμε το όνομα </w:t>
      </w:r>
      <w:r>
        <w:rPr>
          <w:rFonts w:eastAsia="Times New Roman"/>
          <w:color w:val="212121"/>
          <w:szCs w:val="24"/>
        </w:rPr>
        <w:t>«</w:t>
      </w:r>
      <w:r w:rsidRPr="00AD74A6">
        <w:rPr>
          <w:rFonts w:eastAsia="Times New Roman"/>
          <w:color w:val="212121"/>
          <w:szCs w:val="24"/>
        </w:rPr>
        <w:t>Μακεδονία</w:t>
      </w:r>
      <w:r>
        <w:rPr>
          <w:rFonts w:eastAsia="Times New Roman"/>
          <w:color w:val="212121"/>
          <w:szCs w:val="24"/>
        </w:rPr>
        <w:t>»</w:t>
      </w:r>
      <w:r w:rsidRPr="00AD74A6">
        <w:rPr>
          <w:rFonts w:eastAsia="Times New Roman"/>
          <w:color w:val="212121"/>
          <w:szCs w:val="24"/>
        </w:rPr>
        <w:t xml:space="preserve"> στο</w:t>
      </w:r>
      <w:r>
        <w:rPr>
          <w:rFonts w:eastAsia="Times New Roman"/>
          <w:color w:val="212121"/>
          <w:szCs w:val="24"/>
        </w:rPr>
        <w:t xml:space="preserve"> βόρειο γείτονα, τ</w:t>
      </w:r>
      <w:r w:rsidRPr="00AD74A6">
        <w:rPr>
          <w:rFonts w:eastAsia="Times New Roman"/>
          <w:color w:val="212121"/>
          <w:szCs w:val="24"/>
        </w:rPr>
        <w:t xml:space="preserve">ην οποία </w:t>
      </w:r>
      <w:r>
        <w:rPr>
          <w:rFonts w:eastAsia="Times New Roman"/>
          <w:color w:val="212121"/>
          <w:szCs w:val="24"/>
        </w:rPr>
        <w:t>επαγγέλλεστε</w:t>
      </w:r>
      <w:r w:rsidRPr="00AD74A6">
        <w:rPr>
          <w:rFonts w:eastAsia="Times New Roman"/>
          <w:color w:val="212121"/>
          <w:szCs w:val="24"/>
        </w:rPr>
        <w:t xml:space="preserve"> πριν </w:t>
      </w:r>
      <w:r>
        <w:rPr>
          <w:rFonts w:eastAsia="Times New Roman"/>
          <w:color w:val="212121"/>
          <w:szCs w:val="24"/>
        </w:rPr>
        <w:t>από αυτή την Κ</w:t>
      </w:r>
      <w:r w:rsidRPr="00AD74A6">
        <w:rPr>
          <w:rFonts w:eastAsia="Times New Roman"/>
          <w:color w:val="212121"/>
          <w:szCs w:val="24"/>
        </w:rPr>
        <w:t xml:space="preserve">υβέρνηση </w:t>
      </w:r>
      <w:r>
        <w:rPr>
          <w:rFonts w:eastAsia="Times New Roman"/>
          <w:color w:val="212121"/>
          <w:szCs w:val="24"/>
        </w:rPr>
        <w:t>-</w:t>
      </w:r>
      <w:r w:rsidRPr="00AD74A6">
        <w:rPr>
          <w:rFonts w:eastAsia="Times New Roman"/>
          <w:color w:val="212121"/>
          <w:szCs w:val="24"/>
        </w:rPr>
        <w:t xml:space="preserve">δική σας </w:t>
      </w:r>
      <w:r>
        <w:rPr>
          <w:rFonts w:eastAsia="Times New Roman"/>
          <w:color w:val="212121"/>
          <w:szCs w:val="24"/>
        </w:rPr>
        <w:t>άποψη είναι,</w:t>
      </w:r>
      <w:r w:rsidRPr="00AD74A6">
        <w:rPr>
          <w:rFonts w:eastAsia="Times New Roman"/>
          <w:color w:val="212121"/>
          <w:szCs w:val="24"/>
        </w:rPr>
        <w:t xml:space="preserve"> εγώ δεν την </w:t>
      </w:r>
      <w:r>
        <w:rPr>
          <w:rFonts w:eastAsia="Times New Roman"/>
          <w:color w:val="212121"/>
          <w:szCs w:val="24"/>
        </w:rPr>
        <w:t>καταλαβαίνω- πώ</w:t>
      </w:r>
      <w:r w:rsidRPr="00AD74A6">
        <w:rPr>
          <w:rFonts w:eastAsia="Times New Roman"/>
          <w:color w:val="212121"/>
          <w:szCs w:val="24"/>
        </w:rPr>
        <w:t>ς θα μπορούσε να είναι μία υγιή</w:t>
      </w:r>
      <w:r>
        <w:rPr>
          <w:rFonts w:eastAsia="Times New Roman"/>
          <w:color w:val="212121"/>
          <w:szCs w:val="24"/>
        </w:rPr>
        <w:t xml:space="preserve">ς συμφωνία, </w:t>
      </w:r>
      <w:r w:rsidRPr="00AD74A6">
        <w:rPr>
          <w:rFonts w:eastAsia="Times New Roman"/>
          <w:color w:val="212121"/>
          <w:szCs w:val="24"/>
        </w:rPr>
        <w:t xml:space="preserve">αφού θα </w:t>
      </w:r>
      <w:r w:rsidRPr="00C10A03">
        <w:rPr>
          <w:rFonts w:eastAsia="Times New Roman"/>
          <w:color w:val="212121"/>
          <w:szCs w:val="24"/>
        </w:rPr>
        <w:t>άφηνε</w:t>
      </w:r>
      <w:r w:rsidRPr="00AD74A6">
        <w:rPr>
          <w:rFonts w:eastAsia="Times New Roman"/>
          <w:color w:val="212121"/>
          <w:szCs w:val="24"/>
        </w:rPr>
        <w:t xml:space="preserve"> </w:t>
      </w:r>
      <w:r>
        <w:rPr>
          <w:rFonts w:eastAsia="Times New Roman"/>
          <w:color w:val="212121"/>
          <w:szCs w:val="24"/>
        </w:rPr>
        <w:t>-το</w:t>
      </w:r>
      <w:r w:rsidRPr="00AD74A6">
        <w:rPr>
          <w:rFonts w:eastAsia="Times New Roman"/>
          <w:color w:val="212121"/>
          <w:szCs w:val="24"/>
        </w:rPr>
        <w:t xml:space="preserve"> καταλαβαίνετε</w:t>
      </w:r>
      <w:r>
        <w:rPr>
          <w:rFonts w:eastAsia="Times New Roman"/>
          <w:color w:val="212121"/>
          <w:szCs w:val="24"/>
        </w:rPr>
        <w:t>- έ</w:t>
      </w:r>
      <w:r>
        <w:rPr>
          <w:rFonts w:eastAsia="Times New Roman"/>
          <w:color w:val="212121"/>
          <w:szCs w:val="24"/>
        </w:rPr>
        <w:lastRenderedPageBreak/>
        <w:t xml:space="preserve">ντονα οργισμένο -όχι απλώς παραπονεμένο- </w:t>
      </w:r>
      <w:r w:rsidRPr="00AD74A6">
        <w:rPr>
          <w:rFonts w:eastAsia="Times New Roman"/>
          <w:color w:val="212121"/>
          <w:szCs w:val="24"/>
        </w:rPr>
        <w:t>ένα τεράστιο κομμάτι</w:t>
      </w:r>
      <w:r w:rsidRPr="00AD74A6">
        <w:rPr>
          <w:rFonts w:eastAsia="Times New Roman"/>
          <w:color w:val="212121"/>
          <w:szCs w:val="24"/>
        </w:rPr>
        <w:t xml:space="preserve"> της ελληνικής κοινωνίας</w:t>
      </w:r>
      <w:r>
        <w:rPr>
          <w:rFonts w:eastAsia="Times New Roman"/>
          <w:color w:val="212121"/>
          <w:szCs w:val="24"/>
        </w:rPr>
        <w:t xml:space="preserve">; Τι </w:t>
      </w:r>
      <w:r w:rsidRPr="00AD74A6">
        <w:rPr>
          <w:rFonts w:eastAsia="Times New Roman"/>
          <w:color w:val="212121"/>
          <w:szCs w:val="24"/>
        </w:rPr>
        <w:t xml:space="preserve">βάση συνεννόησης θα </w:t>
      </w:r>
      <w:r>
        <w:rPr>
          <w:rFonts w:eastAsia="Times New Roman"/>
          <w:color w:val="212121"/>
          <w:szCs w:val="24"/>
        </w:rPr>
        <w:t>ήταν αυτή</w:t>
      </w:r>
      <w:r>
        <w:rPr>
          <w:rFonts w:eastAsia="Times New Roman"/>
          <w:color w:val="212121"/>
          <w:szCs w:val="24"/>
        </w:rPr>
        <w:t>,</w:t>
      </w:r>
      <w:r>
        <w:rPr>
          <w:rFonts w:eastAsia="Times New Roman"/>
          <w:color w:val="212121"/>
          <w:szCs w:val="24"/>
        </w:rPr>
        <w:t xml:space="preserve"> αν Μακεδονία ήταν οι β</w:t>
      </w:r>
      <w:r w:rsidRPr="00AD74A6">
        <w:rPr>
          <w:rFonts w:eastAsia="Times New Roman"/>
          <w:color w:val="212121"/>
          <w:szCs w:val="24"/>
        </w:rPr>
        <w:t xml:space="preserve">όρειοι και εμείς ήμασταν </w:t>
      </w:r>
      <w:r>
        <w:rPr>
          <w:rFonts w:eastAsia="Times New Roman"/>
          <w:color w:val="212121"/>
          <w:szCs w:val="24"/>
        </w:rPr>
        <w:t>η «μη Μακεδονία»;</w:t>
      </w:r>
    </w:p>
    <w:p w14:paraId="2ED8B942"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Κ</w:t>
      </w:r>
      <w:r w:rsidRPr="00AD74A6">
        <w:rPr>
          <w:rFonts w:eastAsia="Times New Roman"/>
          <w:color w:val="212121"/>
          <w:szCs w:val="24"/>
        </w:rPr>
        <w:t>υρίες και κύριοι συνάδελφοι</w:t>
      </w:r>
      <w:r>
        <w:rPr>
          <w:rFonts w:eastAsia="Times New Roman"/>
          <w:color w:val="212121"/>
          <w:szCs w:val="24"/>
        </w:rPr>
        <w:t>,</w:t>
      </w:r>
      <w:r w:rsidRPr="00AD74A6">
        <w:rPr>
          <w:rFonts w:eastAsia="Times New Roman"/>
          <w:color w:val="212121"/>
          <w:szCs w:val="24"/>
        </w:rPr>
        <w:t xml:space="preserve"> μιλάμε και απευθυνόμαστε σε μία κοινωνία πάρα</w:t>
      </w:r>
      <w:r>
        <w:rPr>
          <w:rFonts w:eastAsia="Times New Roman"/>
          <w:color w:val="212121"/>
          <w:szCs w:val="24"/>
        </w:rPr>
        <w:t xml:space="preserve"> πολύ κουρασμένη από την κρίση, μία κοινωνία</w:t>
      </w:r>
      <w:r>
        <w:rPr>
          <w:rFonts w:eastAsia="Times New Roman"/>
          <w:color w:val="212121"/>
          <w:szCs w:val="24"/>
        </w:rPr>
        <w:t>,</w:t>
      </w:r>
      <w:r>
        <w:rPr>
          <w:rFonts w:eastAsia="Times New Roman"/>
          <w:color w:val="212121"/>
          <w:szCs w:val="24"/>
        </w:rPr>
        <w:t xml:space="preserve"> της οποίας</w:t>
      </w:r>
      <w:r>
        <w:rPr>
          <w:rFonts w:eastAsia="Times New Roman"/>
          <w:color w:val="212121"/>
          <w:szCs w:val="24"/>
        </w:rPr>
        <w:t xml:space="preserve"> η π</w:t>
      </w:r>
      <w:r w:rsidRPr="00AD74A6">
        <w:rPr>
          <w:rFonts w:eastAsia="Times New Roman"/>
          <w:color w:val="212121"/>
          <w:szCs w:val="24"/>
        </w:rPr>
        <w:t xml:space="preserve">ερηφάνια </w:t>
      </w:r>
      <w:r>
        <w:rPr>
          <w:rFonts w:eastAsia="Times New Roman"/>
          <w:color w:val="212121"/>
          <w:szCs w:val="24"/>
        </w:rPr>
        <w:t xml:space="preserve">έχει τσαλαπατηθεί, </w:t>
      </w:r>
      <w:r w:rsidRPr="00AD74A6">
        <w:rPr>
          <w:rFonts w:eastAsia="Times New Roman"/>
          <w:color w:val="212121"/>
          <w:szCs w:val="24"/>
        </w:rPr>
        <w:t>είναι τραυματισμένη και πρέπει να προσέχουμε πάρα πολύ να μην δημιουργήσουμε διχασμούς</w:t>
      </w:r>
      <w:r>
        <w:rPr>
          <w:rFonts w:eastAsia="Times New Roman"/>
          <w:color w:val="212121"/>
          <w:szCs w:val="24"/>
        </w:rPr>
        <w:t xml:space="preserve">. </w:t>
      </w:r>
    </w:p>
    <w:p w14:paraId="2ED8B943"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Εδώ μιλάμε για μια ιστορική διαφορά, για μια διαφορά, που αποτελεί ουρά του Ανατολικού Ζ</w:t>
      </w:r>
      <w:r w:rsidRPr="00AD74A6">
        <w:rPr>
          <w:rFonts w:eastAsia="Times New Roman"/>
          <w:color w:val="212121"/>
          <w:szCs w:val="24"/>
        </w:rPr>
        <w:t>ητήματος</w:t>
      </w:r>
      <w:r>
        <w:rPr>
          <w:rFonts w:eastAsia="Times New Roman"/>
          <w:color w:val="212121"/>
          <w:szCs w:val="24"/>
        </w:rPr>
        <w:t xml:space="preserve"> του τέλους</w:t>
      </w:r>
      <w:r w:rsidRPr="00AD74A6">
        <w:rPr>
          <w:rFonts w:eastAsia="Times New Roman"/>
          <w:color w:val="212121"/>
          <w:szCs w:val="24"/>
        </w:rPr>
        <w:t xml:space="preserve"> του 19</w:t>
      </w:r>
      <w:r>
        <w:rPr>
          <w:rFonts w:eastAsia="Times New Roman"/>
          <w:color w:val="212121"/>
          <w:szCs w:val="24"/>
        </w:rPr>
        <w:t xml:space="preserve">ου αιώνα, </w:t>
      </w:r>
      <w:r w:rsidRPr="00AD74A6">
        <w:rPr>
          <w:rFonts w:eastAsia="Times New Roman"/>
          <w:color w:val="212121"/>
          <w:szCs w:val="24"/>
        </w:rPr>
        <w:t>περνάει μέσ</w:t>
      </w:r>
      <w:r w:rsidRPr="00AD74A6">
        <w:rPr>
          <w:rFonts w:eastAsia="Times New Roman"/>
          <w:color w:val="212121"/>
          <w:szCs w:val="24"/>
        </w:rPr>
        <w:t>α</w:t>
      </w:r>
      <w:r>
        <w:rPr>
          <w:rFonts w:eastAsia="Times New Roman"/>
          <w:color w:val="212121"/>
          <w:szCs w:val="24"/>
        </w:rPr>
        <w:t xml:space="preserve"> από τους πολέμους, μεταπολεμικά αλλάζει υφή, </w:t>
      </w:r>
      <w:r w:rsidRPr="00AD74A6">
        <w:rPr>
          <w:rFonts w:eastAsia="Times New Roman"/>
          <w:color w:val="212121"/>
          <w:szCs w:val="24"/>
        </w:rPr>
        <w:t xml:space="preserve">άλλη μορφή έχει στο πλαίσιο της ενιαίας Γιουγκοσλαβίας και άλλη μορφή αποκτά όταν σπάει </w:t>
      </w:r>
      <w:r>
        <w:rPr>
          <w:rFonts w:eastAsia="Times New Roman"/>
          <w:color w:val="212121"/>
          <w:szCs w:val="24"/>
        </w:rPr>
        <w:t xml:space="preserve">πια η ενιαία Γιουγκοσλαβία. </w:t>
      </w:r>
    </w:p>
    <w:p w14:paraId="2ED8B944"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Προτού, όμως, σας μιλήσω για τη διαφορά, θα σας μιλήσω για εμάς, για τη </w:t>
      </w:r>
      <w:r w:rsidRPr="00AD74A6">
        <w:rPr>
          <w:rFonts w:eastAsia="Times New Roman"/>
          <w:color w:val="212121"/>
          <w:szCs w:val="24"/>
        </w:rPr>
        <w:t>Νέα Δημοκρατία</w:t>
      </w:r>
      <w:r>
        <w:rPr>
          <w:rFonts w:eastAsia="Times New Roman"/>
          <w:color w:val="212121"/>
          <w:szCs w:val="24"/>
        </w:rPr>
        <w:t>,</w:t>
      </w:r>
      <w:r w:rsidRPr="00AD74A6">
        <w:rPr>
          <w:rFonts w:eastAsia="Times New Roman"/>
          <w:color w:val="212121"/>
          <w:szCs w:val="24"/>
        </w:rPr>
        <w:t xml:space="preserve"> τη Ν</w:t>
      </w:r>
      <w:r w:rsidRPr="00AD74A6">
        <w:rPr>
          <w:rFonts w:eastAsia="Times New Roman"/>
          <w:color w:val="212121"/>
          <w:szCs w:val="24"/>
        </w:rPr>
        <w:t xml:space="preserve">έα Δημοκρατία του Κυριάκου Μητσοτάκη για να </w:t>
      </w:r>
      <w:r>
        <w:rPr>
          <w:rFonts w:eastAsia="Times New Roman"/>
          <w:color w:val="212121"/>
          <w:szCs w:val="24"/>
        </w:rPr>
        <w:t>είμαστε συνεννοημένοι. Διότι ακ</w:t>
      </w:r>
      <w:r w:rsidRPr="00AD74A6">
        <w:rPr>
          <w:rFonts w:eastAsia="Times New Roman"/>
          <w:color w:val="212121"/>
          <w:szCs w:val="24"/>
        </w:rPr>
        <w:t>ού</w:t>
      </w:r>
      <w:r w:rsidRPr="00AD74A6">
        <w:rPr>
          <w:rFonts w:eastAsia="Times New Roman"/>
          <w:color w:val="212121"/>
          <w:szCs w:val="24"/>
        </w:rPr>
        <w:lastRenderedPageBreak/>
        <w:t>σαμ</w:t>
      </w:r>
      <w:r>
        <w:rPr>
          <w:rFonts w:eastAsia="Times New Roman"/>
          <w:color w:val="212121"/>
          <w:szCs w:val="24"/>
        </w:rPr>
        <w:t>ε πάρα πολλούς ετεροπροσδιορισμού</w:t>
      </w:r>
      <w:r w:rsidRPr="00AD74A6">
        <w:rPr>
          <w:rFonts w:eastAsia="Times New Roman"/>
          <w:color w:val="212121"/>
          <w:szCs w:val="24"/>
        </w:rPr>
        <w:t xml:space="preserve">ς </w:t>
      </w:r>
      <w:r>
        <w:rPr>
          <w:rFonts w:eastAsia="Times New Roman"/>
          <w:color w:val="212121"/>
          <w:szCs w:val="24"/>
        </w:rPr>
        <w:t>σε αυτήν την Αίθουσα,</w:t>
      </w:r>
      <w:r w:rsidRPr="00AD74A6">
        <w:rPr>
          <w:rFonts w:eastAsia="Times New Roman"/>
          <w:color w:val="212121"/>
          <w:szCs w:val="24"/>
        </w:rPr>
        <w:t xml:space="preserve"> πάρα πολλές κουβέντες από διάφορο</w:t>
      </w:r>
      <w:r>
        <w:rPr>
          <w:rFonts w:eastAsia="Times New Roman"/>
          <w:color w:val="212121"/>
          <w:szCs w:val="24"/>
        </w:rPr>
        <w:t xml:space="preserve">υς ομιλητές για το τι είμαστε. Θα σας πω, λοιπόν, </w:t>
      </w:r>
      <w:r w:rsidRPr="00AD74A6">
        <w:rPr>
          <w:rFonts w:eastAsia="Times New Roman"/>
          <w:color w:val="212121"/>
          <w:szCs w:val="24"/>
        </w:rPr>
        <w:t>εγώ τι είναι η Νέα Δημοκρατία του Κυ</w:t>
      </w:r>
      <w:r w:rsidRPr="00AD74A6">
        <w:rPr>
          <w:rFonts w:eastAsia="Times New Roman"/>
          <w:color w:val="212121"/>
          <w:szCs w:val="24"/>
        </w:rPr>
        <w:t>ριάκου Μητσοτάκη</w:t>
      </w:r>
      <w:r>
        <w:rPr>
          <w:rFonts w:eastAsia="Times New Roman"/>
          <w:color w:val="212121"/>
          <w:szCs w:val="24"/>
        </w:rPr>
        <w:t>.</w:t>
      </w:r>
    </w:p>
    <w:p w14:paraId="2ED8B945"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(Στο σημείο αυτό την Προεδρική Έδρα καταλαμβάνει ο Α΄ Αντιπρόεδρος της Βουλής κ. </w:t>
      </w:r>
      <w:r w:rsidRPr="00BF7DA7">
        <w:rPr>
          <w:rFonts w:eastAsia="Times New Roman"/>
          <w:b/>
          <w:color w:val="212121"/>
          <w:szCs w:val="24"/>
        </w:rPr>
        <w:t>ΑΝΑΣΤΑΣΙΟΣ ΚΟΥΡΑΚΗΣ</w:t>
      </w:r>
      <w:r>
        <w:rPr>
          <w:rFonts w:eastAsia="Times New Roman"/>
          <w:color w:val="212121"/>
          <w:szCs w:val="24"/>
        </w:rPr>
        <w:t>)</w:t>
      </w:r>
    </w:p>
    <w:p w14:paraId="2ED8B946"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Κατ’ αρχάς δεν είναι φοβική, δεν είναι οπαδός μιας στοιχισμένης Ελλάδας, δ</w:t>
      </w:r>
      <w:r w:rsidRPr="00AD74A6">
        <w:rPr>
          <w:rFonts w:eastAsia="Times New Roman"/>
          <w:color w:val="212121"/>
          <w:szCs w:val="24"/>
        </w:rPr>
        <w:t xml:space="preserve">εν είναι οπαδός </w:t>
      </w:r>
      <w:r>
        <w:rPr>
          <w:rFonts w:eastAsia="Times New Roman"/>
          <w:color w:val="212121"/>
          <w:szCs w:val="24"/>
        </w:rPr>
        <w:t xml:space="preserve">μιας περίκλειστης </w:t>
      </w:r>
      <w:r w:rsidRPr="00AD74A6">
        <w:rPr>
          <w:rFonts w:eastAsia="Times New Roman"/>
          <w:color w:val="212121"/>
          <w:szCs w:val="24"/>
        </w:rPr>
        <w:t>Ελλάδας</w:t>
      </w:r>
      <w:r>
        <w:rPr>
          <w:rFonts w:eastAsia="Times New Roman"/>
          <w:color w:val="212121"/>
          <w:szCs w:val="24"/>
        </w:rPr>
        <w:t>,</w:t>
      </w:r>
      <w:r w:rsidRPr="00AD74A6">
        <w:rPr>
          <w:rFonts w:eastAsia="Times New Roman"/>
          <w:color w:val="212121"/>
          <w:szCs w:val="24"/>
        </w:rPr>
        <w:t xml:space="preserve"> δεν είναι οπαδός μιας ανασφαλούς Ελλάδας</w:t>
      </w:r>
      <w:r>
        <w:rPr>
          <w:rFonts w:eastAsia="Times New Roman"/>
          <w:color w:val="212121"/>
          <w:szCs w:val="24"/>
        </w:rPr>
        <w:t>,</w:t>
      </w:r>
      <w:r w:rsidRPr="00AD74A6">
        <w:rPr>
          <w:rFonts w:eastAsia="Times New Roman"/>
          <w:color w:val="212121"/>
          <w:szCs w:val="24"/>
        </w:rPr>
        <w:t xml:space="preserve"> δεν είναι οπαδός μιας μίζερης Ελλάδας</w:t>
      </w:r>
      <w:r>
        <w:rPr>
          <w:rFonts w:eastAsia="Times New Roman"/>
          <w:color w:val="212121"/>
          <w:szCs w:val="24"/>
        </w:rPr>
        <w:t>,</w:t>
      </w:r>
      <w:r w:rsidRPr="00AD74A6">
        <w:rPr>
          <w:rFonts w:eastAsia="Times New Roman"/>
          <w:color w:val="212121"/>
          <w:szCs w:val="24"/>
        </w:rPr>
        <w:t xml:space="preserve"> δεν είναι οπαδός </w:t>
      </w:r>
      <w:r>
        <w:rPr>
          <w:rFonts w:eastAsia="Times New Roman"/>
          <w:color w:val="212121"/>
          <w:szCs w:val="24"/>
        </w:rPr>
        <w:t xml:space="preserve">μιας καχύποπτης και απομονωμένης Ελλάδας, </w:t>
      </w:r>
      <w:r w:rsidRPr="00AD74A6">
        <w:rPr>
          <w:rFonts w:eastAsia="Times New Roman"/>
          <w:color w:val="212121"/>
          <w:szCs w:val="24"/>
        </w:rPr>
        <w:t xml:space="preserve">δεν </w:t>
      </w:r>
      <w:r>
        <w:rPr>
          <w:rFonts w:eastAsia="Times New Roman"/>
          <w:color w:val="212121"/>
          <w:szCs w:val="24"/>
        </w:rPr>
        <w:t>πιστεύει σε εθνικιστικές εξάρσεις, δεν πιστεύει</w:t>
      </w:r>
      <w:r w:rsidRPr="00AD74A6">
        <w:rPr>
          <w:rFonts w:eastAsia="Times New Roman"/>
          <w:color w:val="212121"/>
          <w:szCs w:val="24"/>
        </w:rPr>
        <w:t xml:space="preserve"> </w:t>
      </w:r>
      <w:r>
        <w:rPr>
          <w:rFonts w:eastAsia="Times New Roman"/>
          <w:color w:val="212121"/>
          <w:szCs w:val="24"/>
        </w:rPr>
        <w:t xml:space="preserve">σε λαϊκιστικές εξάρσεις. Πιστεύει σε μια </w:t>
      </w:r>
      <w:r w:rsidRPr="00AD74A6">
        <w:rPr>
          <w:rFonts w:eastAsia="Times New Roman"/>
          <w:color w:val="212121"/>
          <w:szCs w:val="24"/>
        </w:rPr>
        <w:t>Ελλάδα σύγχρονη</w:t>
      </w:r>
      <w:r>
        <w:rPr>
          <w:rFonts w:eastAsia="Times New Roman"/>
          <w:color w:val="212121"/>
          <w:szCs w:val="24"/>
        </w:rPr>
        <w:t>,</w:t>
      </w:r>
      <w:r w:rsidRPr="00AD74A6">
        <w:rPr>
          <w:rFonts w:eastAsia="Times New Roman"/>
          <w:color w:val="212121"/>
          <w:szCs w:val="24"/>
        </w:rPr>
        <w:t xml:space="preserve"> ανοιχ</w:t>
      </w:r>
      <w:r w:rsidRPr="00AD74A6">
        <w:rPr>
          <w:rFonts w:eastAsia="Times New Roman"/>
          <w:color w:val="212121"/>
          <w:szCs w:val="24"/>
        </w:rPr>
        <w:t>τή</w:t>
      </w:r>
      <w:r>
        <w:rPr>
          <w:rFonts w:eastAsia="Times New Roman"/>
          <w:color w:val="212121"/>
          <w:szCs w:val="24"/>
        </w:rPr>
        <w:t>, ανεκτική, φιλόδοξη,</w:t>
      </w:r>
      <w:r w:rsidRPr="00AD74A6">
        <w:rPr>
          <w:rFonts w:eastAsia="Times New Roman"/>
          <w:color w:val="212121"/>
          <w:szCs w:val="24"/>
        </w:rPr>
        <w:t xml:space="preserve"> με αυτοπεποίθηση</w:t>
      </w:r>
      <w:r>
        <w:rPr>
          <w:rFonts w:eastAsia="Times New Roman"/>
          <w:color w:val="212121"/>
          <w:szCs w:val="24"/>
        </w:rPr>
        <w:t>.</w:t>
      </w:r>
      <w:r w:rsidRPr="00AD74A6">
        <w:rPr>
          <w:rFonts w:eastAsia="Times New Roman"/>
          <w:color w:val="212121"/>
          <w:szCs w:val="24"/>
        </w:rPr>
        <w:t xml:space="preserve"> Και ειδικά για τη Μακεδονία</w:t>
      </w:r>
      <w:r>
        <w:rPr>
          <w:rFonts w:eastAsia="Times New Roman"/>
          <w:color w:val="212121"/>
          <w:szCs w:val="24"/>
        </w:rPr>
        <w:t>,</w:t>
      </w:r>
      <w:r w:rsidRPr="00AD74A6">
        <w:rPr>
          <w:rFonts w:eastAsia="Times New Roman"/>
          <w:color w:val="212121"/>
          <w:szCs w:val="24"/>
        </w:rPr>
        <w:t xml:space="preserve"> πιστεύει </w:t>
      </w:r>
      <w:r>
        <w:rPr>
          <w:rFonts w:eastAsia="Times New Roman"/>
          <w:color w:val="212121"/>
          <w:szCs w:val="24"/>
        </w:rPr>
        <w:t>ότι η</w:t>
      </w:r>
      <w:r w:rsidRPr="00AD74A6">
        <w:rPr>
          <w:rFonts w:eastAsia="Times New Roman"/>
          <w:color w:val="212121"/>
          <w:szCs w:val="24"/>
        </w:rPr>
        <w:t xml:space="preserve"> Μακεδονία μπορεί να είναι το κέντρο οικονομικής ανάπτυξης των Βαλκανίων και </w:t>
      </w:r>
      <w:r>
        <w:rPr>
          <w:rFonts w:eastAsia="Times New Roman"/>
          <w:color w:val="212121"/>
          <w:szCs w:val="24"/>
        </w:rPr>
        <w:t xml:space="preserve">πως </w:t>
      </w:r>
      <w:r w:rsidRPr="00AD74A6">
        <w:rPr>
          <w:rFonts w:eastAsia="Times New Roman"/>
          <w:color w:val="212121"/>
          <w:szCs w:val="24"/>
        </w:rPr>
        <w:t>η Θεσσαλονίκη μπορεί να είναι η πολιτιστικ</w:t>
      </w:r>
      <w:r>
        <w:rPr>
          <w:rFonts w:eastAsia="Times New Roman"/>
          <w:color w:val="212121"/>
          <w:szCs w:val="24"/>
        </w:rPr>
        <w:t>ή και οικονομική πρωτεύουσα των Βαλκανίων. Γι’ α</w:t>
      </w:r>
      <w:r>
        <w:rPr>
          <w:rFonts w:eastAsia="Times New Roman"/>
          <w:color w:val="212121"/>
          <w:szCs w:val="24"/>
        </w:rPr>
        <w:t xml:space="preserve">υτό </w:t>
      </w:r>
      <w:r w:rsidRPr="00AD74A6">
        <w:rPr>
          <w:rFonts w:eastAsia="Times New Roman"/>
          <w:color w:val="212121"/>
          <w:szCs w:val="24"/>
        </w:rPr>
        <w:t xml:space="preserve">απορρίπτει τον βαλκανικό </w:t>
      </w:r>
      <w:r>
        <w:rPr>
          <w:rFonts w:eastAsia="Times New Roman"/>
          <w:color w:val="212121"/>
          <w:szCs w:val="24"/>
        </w:rPr>
        <w:t>επαρχιωτισμό και υιοθετεί έναν ε</w:t>
      </w:r>
      <w:r w:rsidRPr="00AD74A6">
        <w:rPr>
          <w:rFonts w:eastAsia="Times New Roman"/>
          <w:color w:val="212121"/>
          <w:szCs w:val="24"/>
        </w:rPr>
        <w:t>υρωπαϊκό κοσμοπολιτισμό</w:t>
      </w:r>
      <w:r>
        <w:rPr>
          <w:rFonts w:eastAsia="Times New Roman"/>
          <w:color w:val="212121"/>
          <w:szCs w:val="24"/>
        </w:rPr>
        <w:t>.</w:t>
      </w:r>
    </w:p>
    <w:p w14:paraId="2ED8B947" w14:textId="77777777" w:rsidR="00C647AD" w:rsidRDefault="00D506E1">
      <w:pPr>
        <w:shd w:val="clear" w:color="auto" w:fill="FFFFFF"/>
        <w:spacing w:after="0" w:line="600" w:lineRule="auto"/>
        <w:ind w:firstLine="720"/>
        <w:jc w:val="both"/>
        <w:rPr>
          <w:rFonts w:eastAsia="Times New Roman"/>
          <w:color w:val="212121"/>
          <w:szCs w:val="24"/>
        </w:rPr>
      </w:pPr>
      <w:r w:rsidRPr="00AD74A6">
        <w:rPr>
          <w:rFonts w:eastAsia="Times New Roman"/>
          <w:color w:val="212121"/>
          <w:szCs w:val="24"/>
        </w:rPr>
        <w:lastRenderedPageBreak/>
        <w:t xml:space="preserve"> Αυτή είναι η Νέα Δημοκρατία του Κυριάκου Μητσοτάκη </w:t>
      </w:r>
      <w:r>
        <w:rPr>
          <w:rFonts w:eastAsia="Times New Roman"/>
          <w:color w:val="212121"/>
          <w:szCs w:val="24"/>
        </w:rPr>
        <w:t>και με αυτήν τη Νέα Δημοκρατία π</w:t>
      </w:r>
      <w:r w:rsidRPr="00AD74A6">
        <w:rPr>
          <w:rFonts w:eastAsia="Times New Roman"/>
          <w:color w:val="212121"/>
          <w:szCs w:val="24"/>
        </w:rPr>
        <w:t>ρέπει να συνομιλήσετε</w:t>
      </w:r>
      <w:r>
        <w:rPr>
          <w:rFonts w:eastAsia="Times New Roman"/>
          <w:color w:val="212121"/>
          <w:szCs w:val="24"/>
        </w:rPr>
        <w:t>, ό</w:t>
      </w:r>
      <w:r w:rsidRPr="00AD74A6">
        <w:rPr>
          <w:rFonts w:eastAsia="Times New Roman"/>
          <w:color w:val="212121"/>
          <w:szCs w:val="24"/>
        </w:rPr>
        <w:t xml:space="preserve">χι με τη Νέα Δημοκρατία την οποία προσπαθείτε εσείς να </w:t>
      </w:r>
      <w:r>
        <w:rPr>
          <w:rFonts w:eastAsia="Times New Roman"/>
          <w:color w:val="212121"/>
          <w:szCs w:val="24"/>
        </w:rPr>
        <w:t>ετεροπρ</w:t>
      </w:r>
      <w:r>
        <w:rPr>
          <w:rFonts w:eastAsia="Times New Roman"/>
          <w:color w:val="212121"/>
          <w:szCs w:val="24"/>
        </w:rPr>
        <w:t>οσδιορίσετε.</w:t>
      </w:r>
    </w:p>
    <w:p w14:paraId="2ED8B948"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 xml:space="preserve"> Κα</w:t>
      </w:r>
      <w:r w:rsidRPr="00AD74A6">
        <w:rPr>
          <w:rFonts w:eastAsia="Times New Roman"/>
          <w:color w:val="212121"/>
          <w:szCs w:val="24"/>
        </w:rPr>
        <w:t xml:space="preserve">ι πρέπει να σας πω ότι δεν </w:t>
      </w:r>
      <w:r>
        <w:rPr>
          <w:rFonts w:eastAsia="Times New Roman"/>
          <w:color w:val="212121"/>
          <w:szCs w:val="24"/>
        </w:rPr>
        <w:t>θέλησε η Κ</w:t>
      </w:r>
      <w:r w:rsidRPr="00AD74A6">
        <w:rPr>
          <w:rFonts w:eastAsia="Times New Roman"/>
          <w:color w:val="212121"/>
          <w:szCs w:val="24"/>
        </w:rPr>
        <w:t xml:space="preserve">υβέρνηση </w:t>
      </w:r>
      <w:r>
        <w:rPr>
          <w:rFonts w:eastAsia="Times New Roman"/>
          <w:color w:val="212121"/>
          <w:szCs w:val="24"/>
        </w:rPr>
        <w:t>-δεν βάζω και την Κοινοβουλευτική Ο</w:t>
      </w:r>
      <w:r w:rsidRPr="00AD74A6">
        <w:rPr>
          <w:rFonts w:eastAsia="Times New Roman"/>
          <w:color w:val="212121"/>
          <w:szCs w:val="24"/>
        </w:rPr>
        <w:t>μάδα του ΣΥΡΙΖΑ σε αυτό</w:t>
      </w:r>
      <w:r>
        <w:rPr>
          <w:rFonts w:eastAsia="Times New Roman"/>
          <w:color w:val="212121"/>
          <w:szCs w:val="24"/>
        </w:rPr>
        <w:t>-</w:t>
      </w:r>
      <w:r w:rsidRPr="00AD74A6">
        <w:rPr>
          <w:rFonts w:eastAsia="Times New Roman"/>
          <w:color w:val="212121"/>
          <w:szCs w:val="24"/>
        </w:rPr>
        <w:t xml:space="preserve"> </w:t>
      </w:r>
      <w:r>
        <w:rPr>
          <w:rFonts w:eastAsia="Times New Roman"/>
          <w:color w:val="212121"/>
          <w:szCs w:val="24"/>
        </w:rPr>
        <w:t>στη διαπραγμάτευση αυτού του ε</w:t>
      </w:r>
      <w:r w:rsidRPr="00AD74A6">
        <w:rPr>
          <w:rFonts w:eastAsia="Times New Roman"/>
          <w:color w:val="212121"/>
          <w:szCs w:val="24"/>
        </w:rPr>
        <w:t xml:space="preserve">θνικού ζητήματος να συνομιλήσει με </w:t>
      </w:r>
      <w:r>
        <w:rPr>
          <w:rFonts w:eastAsia="Times New Roman"/>
          <w:color w:val="212121"/>
          <w:szCs w:val="24"/>
        </w:rPr>
        <w:t xml:space="preserve">αυτήν τη Νέα Δημοκρατία, τον </w:t>
      </w:r>
      <w:r w:rsidRPr="00AD74A6">
        <w:rPr>
          <w:rFonts w:eastAsia="Times New Roman"/>
          <w:color w:val="212121"/>
          <w:szCs w:val="24"/>
        </w:rPr>
        <w:t>καλύτερο συνομιλητή που μπορούσε να βρει</w:t>
      </w:r>
      <w:r w:rsidRPr="00AD74A6">
        <w:rPr>
          <w:rFonts w:eastAsia="Times New Roman"/>
          <w:color w:val="212121"/>
          <w:szCs w:val="24"/>
        </w:rPr>
        <w:t xml:space="preserve"> ποτέ</w:t>
      </w:r>
      <w:r>
        <w:rPr>
          <w:rFonts w:eastAsia="Times New Roman"/>
          <w:color w:val="212121"/>
          <w:szCs w:val="24"/>
        </w:rPr>
        <w:t xml:space="preserve">. </w:t>
      </w:r>
      <w:r w:rsidRPr="00AD74A6">
        <w:rPr>
          <w:rFonts w:eastAsia="Times New Roman"/>
          <w:color w:val="212121"/>
          <w:szCs w:val="24"/>
        </w:rPr>
        <w:t>Δεν θέλησε να μοιρα</w:t>
      </w:r>
      <w:r>
        <w:rPr>
          <w:rFonts w:eastAsia="Times New Roman"/>
          <w:color w:val="212121"/>
          <w:szCs w:val="24"/>
        </w:rPr>
        <w:t xml:space="preserve">στεί τις ιδέες της με αυτήν τη Νέα Δημοκρατία. </w:t>
      </w:r>
      <w:r w:rsidRPr="00AD74A6">
        <w:rPr>
          <w:rFonts w:eastAsia="Times New Roman"/>
          <w:color w:val="212121"/>
          <w:szCs w:val="24"/>
        </w:rPr>
        <w:t xml:space="preserve">Δεν θέλησε τη στήριξη αυτής της Νέας Δημοκρατίας </w:t>
      </w:r>
      <w:r>
        <w:rPr>
          <w:rFonts w:eastAsia="Times New Roman"/>
          <w:color w:val="212121"/>
          <w:szCs w:val="24"/>
        </w:rPr>
        <w:t>στην εθνική προσπάθεια. Δεν θέλησε τις απόψεις</w:t>
      </w:r>
      <w:r w:rsidRPr="00AD74A6">
        <w:rPr>
          <w:rFonts w:eastAsia="Times New Roman"/>
          <w:color w:val="212121"/>
          <w:szCs w:val="24"/>
        </w:rPr>
        <w:t xml:space="preserve"> αυτής της Νέας Δημοκρατίας στην </w:t>
      </w:r>
      <w:r>
        <w:rPr>
          <w:rFonts w:eastAsia="Times New Roman"/>
          <w:color w:val="212121"/>
          <w:szCs w:val="24"/>
        </w:rPr>
        <w:t>εθνική προσπάθεια. Απομόνωσε τελείως αυτήν τη Νέα Δημοκ</w:t>
      </w:r>
      <w:r>
        <w:rPr>
          <w:rFonts w:eastAsia="Times New Roman"/>
          <w:color w:val="212121"/>
          <w:szCs w:val="24"/>
        </w:rPr>
        <w:t xml:space="preserve">ρατία από την εθνική </w:t>
      </w:r>
      <w:r w:rsidRPr="00AD74A6">
        <w:rPr>
          <w:rFonts w:eastAsia="Times New Roman"/>
          <w:color w:val="212121"/>
          <w:szCs w:val="24"/>
        </w:rPr>
        <w:t>προσπάθεια</w:t>
      </w:r>
      <w:r>
        <w:rPr>
          <w:rFonts w:eastAsia="Times New Roman"/>
          <w:color w:val="212121"/>
          <w:szCs w:val="24"/>
        </w:rPr>
        <w:t>,</w:t>
      </w:r>
      <w:r w:rsidRPr="00AD74A6">
        <w:rPr>
          <w:rFonts w:eastAsia="Times New Roman"/>
          <w:color w:val="212121"/>
          <w:szCs w:val="24"/>
        </w:rPr>
        <w:t xml:space="preserve"> την καλύτερη Νέα Δημοκρατία</w:t>
      </w:r>
      <w:r>
        <w:rPr>
          <w:rFonts w:eastAsia="Times New Roman"/>
          <w:color w:val="212121"/>
          <w:szCs w:val="24"/>
        </w:rPr>
        <w:t>,</w:t>
      </w:r>
      <w:r w:rsidRPr="00AD74A6">
        <w:rPr>
          <w:rFonts w:eastAsia="Times New Roman"/>
          <w:color w:val="212121"/>
          <w:szCs w:val="24"/>
        </w:rPr>
        <w:t xml:space="preserve"> με την οποία θα μπορούσε κ</w:t>
      </w:r>
      <w:r>
        <w:rPr>
          <w:rFonts w:eastAsia="Times New Roman"/>
          <w:color w:val="212121"/>
          <w:szCs w:val="24"/>
        </w:rPr>
        <w:t xml:space="preserve">ανείς να περιμένει να </w:t>
      </w:r>
      <w:r w:rsidRPr="00053F32">
        <w:rPr>
          <w:rFonts w:eastAsia="Times New Roman"/>
          <w:color w:val="212121"/>
          <w:szCs w:val="24"/>
        </w:rPr>
        <w:t>συναλλαγεί</w:t>
      </w:r>
      <w:r>
        <w:rPr>
          <w:rFonts w:eastAsia="Times New Roman"/>
          <w:color w:val="212121"/>
          <w:szCs w:val="24"/>
        </w:rPr>
        <w:t xml:space="preserve"> γι’ αυτό το θέμα.</w:t>
      </w:r>
    </w:p>
    <w:p w14:paraId="2ED8B949"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Κυρίες και κύριοι συνάδελφοι, γιατί το έκανε αυτό ο Πρωθυπουργός; Και σας λέω, δεν σας βάζω μέσα σε αυτή την κουβέντα</w:t>
      </w:r>
      <w:r>
        <w:rPr>
          <w:rFonts w:eastAsia="Times New Roman"/>
          <w:color w:val="212121"/>
          <w:szCs w:val="24"/>
        </w:rPr>
        <w:t>.</w:t>
      </w:r>
    </w:p>
    <w:p w14:paraId="2ED8B94A"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lastRenderedPageBreak/>
        <w:t>(Στο σημείο αυτό κτυπάει το κουδούνι λήξεως του χρόνου ομιλίας του κυρίου Βουλευτού)</w:t>
      </w:r>
    </w:p>
    <w:p w14:paraId="2ED8B94B"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Κύριε Πρόεδρε, θα χρειαστώ ένα, ενάμισι λεπτό ακόμα, με την άδειά σας.</w:t>
      </w:r>
    </w:p>
    <w:p w14:paraId="2ED8B94C" w14:textId="77777777" w:rsidR="00C647AD" w:rsidRDefault="00D506E1">
      <w:pPr>
        <w:shd w:val="clear" w:color="auto" w:fill="FFFFFF"/>
        <w:spacing w:after="0" w:line="600" w:lineRule="auto"/>
        <w:ind w:firstLine="720"/>
        <w:jc w:val="both"/>
        <w:rPr>
          <w:rFonts w:eastAsia="Times New Roman"/>
          <w:color w:val="212121"/>
          <w:szCs w:val="24"/>
        </w:rPr>
      </w:pPr>
      <w:r w:rsidRPr="00CA4E07">
        <w:rPr>
          <w:rFonts w:eastAsia="Times New Roman"/>
          <w:b/>
          <w:color w:val="212121"/>
          <w:szCs w:val="24"/>
        </w:rPr>
        <w:t>ΚΩΝΣΤΑΝΤΙΝΟΣ ΤΣΙΑΡΑΣ:</w:t>
      </w:r>
      <w:r>
        <w:rPr>
          <w:rFonts w:eastAsia="Times New Roman"/>
          <w:color w:val="212121"/>
          <w:szCs w:val="24"/>
        </w:rPr>
        <w:t xml:space="preserve"> Ως Κοινοβουλευτικός Εκπρόσωπος δικαιούται, κύριε Πρόεδρε, δώδεκα λεπτά.</w:t>
      </w:r>
    </w:p>
    <w:p w14:paraId="2ED8B94D" w14:textId="77777777" w:rsidR="00C647AD" w:rsidRDefault="00D506E1">
      <w:pPr>
        <w:shd w:val="clear" w:color="auto" w:fill="FFFFFF"/>
        <w:spacing w:after="0" w:line="600" w:lineRule="auto"/>
        <w:ind w:firstLine="720"/>
        <w:jc w:val="both"/>
        <w:rPr>
          <w:rFonts w:eastAsia="Times New Roman"/>
          <w:color w:val="212121"/>
          <w:szCs w:val="24"/>
        </w:rPr>
      </w:pPr>
      <w:r w:rsidRPr="00CA4E07">
        <w:rPr>
          <w:rFonts w:eastAsia="Times New Roman"/>
          <w:b/>
          <w:color w:val="212121"/>
          <w:szCs w:val="24"/>
        </w:rPr>
        <w:t>ΝΙΚΟΛΑΟΣ</w:t>
      </w:r>
      <w:r>
        <w:rPr>
          <w:rFonts w:eastAsia="Times New Roman"/>
          <w:b/>
          <w:color w:val="212121"/>
          <w:szCs w:val="24"/>
        </w:rPr>
        <w:t xml:space="preserve"> </w:t>
      </w:r>
      <w:r>
        <w:rPr>
          <w:rFonts w:eastAsia="Times New Roman"/>
          <w:b/>
          <w:color w:val="212121"/>
          <w:szCs w:val="24"/>
        </w:rPr>
        <w:t>-</w:t>
      </w:r>
      <w:r>
        <w:rPr>
          <w:rFonts w:eastAsia="Times New Roman"/>
          <w:b/>
          <w:color w:val="212121"/>
          <w:szCs w:val="24"/>
        </w:rPr>
        <w:t xml:space="preserve"> </w:t>
      </w:r>
      <w:r>
        <w:rPr>
          <w:rFonts w:eastAsia="Times New Roman"/>
          <w:b/>
          <w:color w:val="212121"/>
          <w:szCs w:val="24"/>
        </w:rPr>
        <w:t>ΓΕΩΡΓΙΟΣ</w:t>
      </w:r>
      <w:r w:rsidRPr="00CA4E07">
        <w:rPr>
          <w:rFonts w:eastAsia="Times New Roman"/>
          <w:b/>
          <w:color w:val="212121"/>
          <w:szCs w:val="24"/>
        </w:rPr>
        <w:t xml:space="preserve"> ΔΕΝΔΙΑΣ: </w:t>
      </w:r>
      <w:r>
        <w:rPr>
          <w:rFonts w:eastAsia="Times New Roman"/>
          <w:color w:val="212121"/>
          <w:szCs w:val="24"/>
        </w:rPr>
        <w:t>Θεωρητικά δικαιούμαι δώδεκα λεπτά. Δεν ξέρω γιατί μου έδωσε έξι ο προηγούμενος Προεδρεύων.</w:t>
      </w:r>
    </w:p>
    <w:p w14:paraId="2ED8B94E" w14:textId="77777777" w:rsidR="00C647AD" w:rsidRDefault="00D506E1">
      <w:pPr>
        <w:shd w:val="clear" w:color="auto" w:fill="FFFFFF"/>
        <w:spacing w:after="0" w:line="600" w:lineRule="auto"/>
        <w:ind w:firstLine="720"/>
        <w:jc w:val="both"/>
        <w:rPr>
          <w:rFonts w:eastAsia="Times New Roman"/>
          <w:color w:val="212121"/>
          <w:szCs w:val="24"/>
        </w:rPr>
      </w:pPr>
      <w:r w:rsidRPr="00CA4E07">
        <w:rPr>
          <w:rFonts w:eastAsia="Times New Roman"/>
          <w:b/>
          <w:color w:val="212121"/>
          <w:szCs w:val="24"/>
        </w:rPr>
        <w:t>ΠΡΟΕΔΡΕΥΩΝ (Αναστάσιος Κουράκης):</w:t>
      </w:r>
      <w:r>
        <w:rPr>
          <w:rFonts w:eastAsia="Times New Roman"/>
          <w:color w:val="212121"/>
          <w:szCs w:val="24"/>
        </w:rPr>
        <w:t xml:space="preserve"> Θα σας εξηγήσω. </w:t>
      </w:r>
    </w:p>
    <w:p w14:paraId="2ED8B94F"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Με βάση τον Κανονισμό της Βουλής έχετε το δικαίωμα, επειδή μιλάτε πριν από τον Πρόεδρ</w:t>
      </w:r>
      <w:r>
        <w:rPr>
          <w:rFonts w:eastAsia="Times New Roman"/>
          <w:color w:val="212121"/>
          <w:szCs w:val="24"/>
        </w:rPr>
        <w:t>ό σας, να μιλήσετε για δώδεκα λεπτά.</w:t>
      </w:r>
    </w:p>
    <w:p w14:paraId="2ED8B950" w14:textId="77777777" w:rsidR="00C647AD" w:rsidRDefault="00D506E1">
      <w:pPr>
        <w:shd w:val="clear" w:color="auto" w:fill="FFFFFF"/>
        <w:spacing w:after="0" w:line="600" w:lineRule="auto"/>
        <w:ind w:firstLine="720"/>
        <w:jc w:val="both"/>
        <w:rPr>
          <w:rFonts w:eastAsia="Times New Roman"/>
          <w:color w:val="212121"/>
          <w:szCs w:val="24"/>
        </w:rPr>
      </w:pPr>
      <w:r w:rsidRPr="00CA4E07">
        <w:rPr>
          <w:rFonts w:eastAsia="Times New Roman"/>
          <w:b/>
          <w:color w:val="212121"/>
          <w:szCs w:val="24"/>
        </w:rPr>
        <w:t>ΝΙΚΟΛΑΟΣ</w:t>
      </w:r>
      <w:r>
        <w:rPr>
          <w:rFonts w:eastAsia="Times New Roman"/>
          <w:b/>
          <w:color w:val="212121"/>
          <w:szCs w:val="24"/>
        </w:rPr>
        <w:t xml:space="preserve"> </w:t>
      </w:r>
      <w:r>
        <w:rPr>
          <w:rFonts w:eastAsia="Times New Roman"/>
          <w:b/>
          <w:color w:val="212121"/>
          <w:szCs w:val="24"/>
        </w:rPr>
        <w:t>-</w:t>
      </w:r>
      <w:r>
        <w:rPr>
          <w:rFonts w:eastAsia="Times New Roman"/>
          <w:b/>
          <w:color w:val="212121"/>
          <w:szCs w:val="24"/>
        </w:rPr>
        <w:t xml:space="preserve"> </w:t>
      </w:r>
      <w:r>
        <w:rPr>
          <w:rFonts w:eastAsia="Times New Roman"/>
          <w:b/>
          <w:color w:val="212121"/>
          <w:szCs w:val="24"/>
        </w:rPr>
        <w:t>ΓΕΩΡΓΙΟΣ</w:t>
      </w:r>
      <w:r w:rsidRPr="00CA4E07">
        <w:rPr>
          <w:rFonts w:eastAsia="Times New Roman"/>
          <w:b/>
          <w:color w:val="212121"/>
          <w:szCs w:val="24"/>
        </w:rPr>
        <w:t xml:space="preserve"> ΔΕΝΔΙΑΣ:</w:t>
      </w:r>
      <w:r>
        <w:rPr>
          <w:rFonts w:eastAsia="Times New Roman"/>
          <w:color w:val="212121"/>
          <w:szCs w:val="24"/>
        </w:rPr>
        <w:t xml:space="preserve"> Θα προσπαθήσω να μην καταναλώσω όλο τον χρόνο που δικαιούμαι.</w:t>
      </w:r>
    </w:p>
    <w:p w14:paraId="2ED8B951" w14:textId="77777777" w:rsidR="00C647AD" w:rsidRDefault="00D506E1">
      <w:pPr>
        <w:shd w:val="clear" w:color="auto" w:fill="FFFFFF"/>
        <w:spacing w:after="0" w:line="600" w:lineRule="auto"/>
        <w:ind w:firstLine="720"/>
        <w:jc w:val="both"/>
        <w:rPr>
          <w:rFonts w:eastAsia="Times New Roman"/>
          <w:color w:val="212121"/>
          <w:szCs w:val="24"/>
        </w:rPr>
      </w:pPr>
      <w:r w:rsidRPr="00CA4E07">
        <w:rPr>
          <w:rFonts w:eastAsia="Times New Roman"/>
          <w:b/>
          <w:color w:val="212121"/>
          <w:szCs w:val="24"/>
        </w:rPr>
        <w:t>ΠΡΟΕΔΡΕΥΩΝ (Αναστάσιος Κουράκης):</w:t>
      </w:r>
      <w:r>
        <w:rPr>
          <w:rFonts w:eastAsia="Times New Roman"/>
          <w:color w:val="212121"/>
          <w:szCs w:val="24"/>
        </w:rPr>
        <w:t xml:space="preserve"> Αυτό ήθελα να πω. Σας ευχαριστώ.</w:t>
      </w:r>
    </w:p>
    <w:p w14:paraId="2ED8B952" w14:textId="77777777" w:rsidR="00C647AD" w:rsidRDefault="00D506E1">
      <w:pPr>
        <w:shd w:val="clear" w:color="auto" w:fill="FFFFFF"/>
        <w:spacing w:after="0" w:line="600" w:lineRule="auto"/>
        <w:ind w:firstLine="720"/>
        <w:jc w:val="both"/>
        <w:rPr>
          <w:rFonts w:eastAsia="Times New Roman"/>
          <w:color w:val="212121"/>
          <w:szCs w:val="24"/>
        </w:rPr>
      </w:pPr>
      <w:r w:rsidRPr="00CA4E07">
        <w:rPr>
          <w:rFonts w:eastAsia="Times New Roman"/>
          <w:b/>
          <w:color w:val="212121"/>
          <w:szCs w:val="24"/>
        </w:rPr>
        <w:lastRenderedPageBreak/>
        <w:t>ΝΙΚΟΛΑΟΣ</w:t>
      </w:r>
      <w:r>
        <w:rPr>
          <w:rFonts w:eastAsia="Times New Roman"/>
          <w:b/>
          <w:color w:val="212121"/>
          <w:szCs w:val="24"/>
        </w:rPr>
        <w:t xml:space="preserve"> </w:t>
      </w:r>
      <w:r>
        <w:rPr>
          <w:rFonts w:eastAsia="Times New Roman"/>
          <w:b/>
          <w:color w:val="212121"/>
          <w:szCs w:val="24"/>
        </w:rPr>
        <w:t>-</w:t>
      </w:r>
      <w:r>
        <w:rPr>
          <w:rFonts w:eastAsia="Times New Roman"/>
          <w:b/>
          <w:color w:val="212121"/>
          <w:szCs w:val="24"/>
        </w:rPr>
        <w:t xml:space="preserve"> </w:t>
      </w:r>
      <w:r>
        <w:rPr>
          <w:rFonts w:eastAsia="Times New Roman"/>
          <w:b/>
          <w:color w:val="212121"/>
          <w:szCs w:val="24"/>
        </w:rPr>
        <w:t>ΓΕΩΡΓΙΟΣ</w:t>
      </w:r>
      <w:r w:rsidRPr="00CA4E07">
        <w:rPr>
          <w:rFonts w:eastAsia="Times New Roman"/>
          <w:b/>
          <w:color w:val="212121"/>
          <w:szCs w:val="24"/>
        </w:rPr>
        <w:t xml:space="preserve"> ΔΕΝΔΙΑΣ:</w:t>
      </w:r>
      <w:r>
        <w:rPr>
          <w:rFonts w:eastAsia="Times New Roman"/>
          <w:color w:val="212121"/>
          <w:szCs w:val="24"/>
        </w:rPr>
        <w:t xml:space="preserve"> Κ</w:t>
      </w:r>
      <w:r w:rsidRPr="00AD74A6">
        <w:rPr>
          <w:rFonts w:eastAsia="Times New Roman"/>
          <w:color w:val="212121"/>
          <w:szCs w:val="24"/>
        </w:rPr>
        <w:t>υρίες και κύριοι συνάδελφοι</w:t>
      </w:r>
      <w:r>
        <w:rPr>
          <w:rFonts w:eastAsia="Times New Roman"/>
          <w:color w:val="212121"/>
          <w:szCs w:val="24"/>
        </w:rPr>
        <w:t>,</w:t>
      </w:r>
      <w:r w:rsidRPr="00AD74A6">
        <w:rPr>
          <w:rFonts w:eastAsia="Times New Roman"/>
          <w:color w:val="212121"/>
          <w:szCs w:val="24"/>
        </w:rPr>
        <w:t xml:space="preserve"> γι</w:t>
      </w:r>
      <w:r w:rsidRPr="00AD74A6">
        <w:rPr>
          <w:rFonts w:eastAsia="Times New Roman"/>
          <w:color w:val="212121"/>
          <w:szCs w:val="24"/>
        </w:rPr>
        <w:t xml:space="preserve">ατί το έκανε αυτό </w:t>
      </w:r>
      <w:r>
        <w:rPr>
          <w:rFonts w:eastAsia="Times New Roman"/>
          <w:color w:val="212121"/>
          <w:szCs w:val="24"/>
        </w:rPr>
        <w:t>ο Πρωθυπουργός; Σας ξαναλέω ότι δεν θεωρώ πως είστε μέρος αυτής της σκέψης. Δεν τη συμμερίστηκε μαζί μας, δεν τη συμμερίστηκε ούτε μαζί σας. Ο Πρωθυπουργός προσπάθησε αυτό το θέμα να το χρησιμοποιήσει με άλλη ιεράρχηση προτεραιοτήτων. Δεν</w:t>
      </w:r>
      <w:r>
        <w:rPr>
          <w:rFonts w:eastAsia="Times New Roman"/>
          <w:color w:val="212121"/>
          <w:szCs w:val="24"/>
        </w:rPr>
        <w:t xml:space="preserve"> ήταν το εθνικό συμφέρον το πρώτο του κριτήριο. Εάν ήταν το εθνικό συμφέρον το πρώτο του κριτήριο δεν υπήρχε πιθανότητα να μην προσεγγίσει για στήριξη τουλάχιστον την Αξιωματική Αντιπολίτευση. </w:t>
      </w:r>
    </w:p>
    <w:p w14:paraId="2ED8B953" w14:textId="77777777" w:rsidR="00C647AD" w:rsidRDefault="00D506E1">
      <w:pPr>
        <w:shd w:val="clear" w:color="auto" w:fill="FFFFFF"/>
        <w:spacing w:after="0" w:line="600" w:lineRule="auto"/>
        <w:ind w:firstLine="720"/>
        <w:jc w:val="both"/>
        <w:rPr>
          <w:rFonts w:eastAsia="Times New Roman"/>
          <w:color w:val="212121"/>
          <w:szCs w:val="24"/>
        </w:rPr>
      </w:pPr>
      <w:r>
        <w:rPr>
          <w:rFonts w:eastAsia="Times New Roman"/>
          <w:color w:val="212121"/>
          <w:szCs w:val="24"/>
        </w:rPr>
        <w:t>Θέλω να είμαι ειλικρινής. Εγώ δεν μασάω τα λόγια μου, ούτε κρύ</w:t>
      </w:r>
      <w:r>
        <w:rPr>
          <w:rFonts w:eastAsia="Times New Roman"/>
          <w:color w:val="212121"/>
          <w:szCs w:val="24"/>
        </w:rPr>
        <w:t xml:space="preserve">βομαι. Βεβαίως η εθνική θέση, η θέση την οποία έχουμε συνομολογήσει, ήταν αυτή που λέτε, η σύνθετη ονομασία. </w:t>
      </w:r>
    </w:p>
    <w:p w14:paraId="2ED8B954" w14:textId="77777777" w:rsidR="00C647AD" w:rsidRDefault="00D506E1">
      <w:pPr>
        <w:shd w:val="clear" w:color="auto" w:fill="FFFFFF"/>
        <w:spacing w:after="0" w:line="600" w:lineRule="auto"/>
        <w:ind w:firstLine="720"/>
        <w:jc w:val="center"/>
        <w:rPr>
          <w:rFonts w:eastAsia="Times New Roman"/>
          <w:color w:val="212121"/>
          <w:szCs w:val="24"/>
        </w:rPr>
      </w:pPr>
      <w:r>
        <w:rPr>
          <w:rFonts w:eastAsia="Times New Roman"/>
          <w:color w:val="212121"/>
          <w:szCs w:val="24"/>
        </w:rPr>
        <w:t>(Χειροκροτήματα από την πτέρυγα του ΣΥΡΙΖΑ)</w:t>
      </w:r>
    </w:p>
    <w:p w14:paraId="2ED8B95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Όμως, υπό ποία έννοια η σύνθετη ονομασία; Η σύνθετη ονομασία ως στοιχείο διαπραγμάτευσης, ως </w:t>
      </w:r>
      <w:r>
        <w:rPr>
          <w:rFonts w:eastAsia="Times New Roman" w:cs="Times New Roman"/>
          <w:szCs w:val="24"/>
        </w:rPr>
        <w:t xml:space="preserve">δυνατότητα έσχατης υποχώρησης, όχι ως έναρξη συζήτησης με την άλλη πλευρά. Βεβαίως, θα ήμασταν ευτυχισμένοι, αν μπορούσαμε εμείς να λεγόμαστε «Μακεδονία» και οι βόρειοι γείτονες να λέγονται οτιδήποτε άλλο. Αυτή ήταν η ελπίδα μας. Όμως, ξέραμε καλά από τις </w:t>
      </w:r>
      <w:r>
        <w:rPr>
          <w:rFonts w:eastAsia="Times New Roman" w:cs="Times New Roman"/>
          <w:szCs w:val="24"/>
        </w:rPr>
        <w:lastRenderedPageBreak/>
        <w:t>αρχές της δεκαετίας του 1990 ότι αυτή την ελπίδα είναι πολύ δύσκολο να τη φτάσουμε.</w:t>
      </w:r>
    </w:p>
    <w:p w14:paraId="2ED8B95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 αυτό καταλήξαμε και συμφωνήσαμε στο ποια είναι η έσχατη γραμμή υποχώρησής μας. Όμως, για να φτάσουμε σε αυτή την έσχατη γραμμή υποχώρησης, δηλαδή τη σύνθετη ονομασία, έ</w:t>
      </w:r>
      <w:r>
        <w:rPr>
          <w:rFonts w:eastAsia="Times New Roman" w:cs="Times New Roman"/>
          <w:szCs w:val="24"/>
        </w:rPr>
        <w:t>πρεπε να πάρουμε άλλα πράγματα, έπρεπε να πάρουμε συγκεκριμένα ανταλλάγματα, όχι με την κακή έννοια, τα ανταλλάγματα επιβολής στην άλλη πλευρά, ωσάν να ήταν εχθροί μας, αλλά ως μια ειλικρινή βάση συνεννόησης για το μέλλον, για μια καλύτερη Βαλκανική, για μ</w:t>
      </w:r>
      <w:r>
        <w:rPr>
          <w:rFonts w:eastAsia="Times New Roman" w:cs="Times New Roman"/>
          <w:szCs w:val="24"/>
        </w:rPr>
        <w:t>ια φιλική σχέση, για ένα άνοιγμα στα Βαλκάνια.</w:t>
      </w:r>
    </w:p>
    <w:p w14:paraId="2ED8B95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 ερώτημα που πρέπει να τεθεί είναι: Σε αυτή τη </w:t>
      </w:r>
      <w:r>
        <w:rPr>
          <w:rFonts w:eastAsia="Times New Roman" w:cs="Times New Roman"/>
          <w:szCs w:val="24"/>
        </w:rPr>
        <w:t>σ</w:t>
      </w:r>
      <w:r>
        <w:rPr>
          <w:rFonts w:eastAsia="Times New Roman" w:cs="Times New Roman"/>
          <w:szCs w:val="24"/>
        </w:rPr>
        <w:t>υμφωνία αυτά έγιναν;</w:t>
      </w:r>
    </w:p>
    <w:p w14:paraId="2ED8B95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cs="Times New Roman"/>
          <w:szCs w:val="24"/>
        </w:rPr>
        <w:t>σ</w:t>
      </w:r>
      <w:r>
        <w:rPr>
          <w:rFonts w:eastAsia="Times New Roman" w:cs="Times New Roman"/>
          <w:szCs w:val="24"/>
        </w:rPr>
        <w:t>υμφωνία, κυρίες και κύριοι συνάδελφοι, είναι μια βάση ειλικρινούς συνεννόησης για μέλλον; Εκεί εμείς, δυστυχώς, έχουμε πάρα-πάρα π</w:t>
      </w:r>
      <w:r>
        <w:rPr>
          <w:rFonts w:eastAsia="Times New Roman" w:cs="Times New Roman"/>
          <w:szCs w:val="24"/>
        </w:rPr>
        <w:t xml:space="preserve">ολύ μεγάλους φόβους και γι’ αυτό απαντάμε σε αυτή τη </w:t>
      </w:r>
      <w:r>
        <w:rPr>
          <w:rFonts w:eastAsia="Times New Roman" w:cs="Times New Roman"/>
          <w:szCs w:val="24"/>
        </w:rPr>
        <w:t>σ</w:t>
      </w:r>
      <w:r>
        <w:rPr>
          <w:rFonts w:eastAsia="Times New Roman" w:cs="Times New Roman"/>
          <w:szCs w:val="24"/>
        </w:rPr>
        <w:t>υμφωνία αρνητικά.</w:t>
      </w:r>
    </w:p>
    <w:p w14:paraId="2ED8B95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εισηγητής </w:t>
      </w:r>
      <w:r>
        <w:rPr>
          <w:rFonts w:eastAsia="Times New Roman" w:cs="Times New Roman"/>
          <w:szCs w:val="24"/>
        </w:rPr>
        <w:t xml:space="preserve">μας </w:t>
      </w:r>
      <w:r>
        <w:rPr>
          <w:rFonts w:eastAsia="Times New Roman" w:cs="Times New Roman"/>
          <w:szCs w:val="24"/>
        </w:rPr>
        <w:t xml:space="preserve">κ. Κουμουτσάκος και όλοι οι άλλοι ομιλητές της Νέας Δημοκρατίας σάς εξήγησαν ποια είναι αυτά τα </w:t>
      </w:r>
      <w:r>
        <w:rPr>
          <w:rFonts w:eastAsia="Times New Roman" w:cs="Times New Roman"/>
          <w:szCs w:val="24"/>
        </w:rPr>
        <w:lastRenderedPageBreak/>
        <w:t>σημεία. Ποσοτικοποιήθηκαν κιόλας. Σας είπαμε: Παραχωρούμε δώδεκα, παίρνο</w:t>
      </w:r>
      <w:r>
        <w:rPr>
          <w:rFonts w:eastAsia="Times New Roman" w:cs="Times New Roman"/>
          <w:szCs w:val="24"/>
        </w:rPr>
        <w:t xml:space="preserve">υμε τέσσερα. Περιληπτικά, μην τρώμε την ώρα μας. Τα έχετε ακούσει πάρα πολλές φορές. Το γεγονός ότι το Σύνταγμα δεν έρχεται κωδικοποιημένο εδώ, για μας είναι ένα τεράστιο πρόβλημα. Θα μου έλεγε ο κ. Κατρούγκαλος, αν ήταν στην Αίθουσα, ότι το άρθρο 131 του </w:t>
      </w:r>
      <w:r>
        <w:rPr>
          <w:rFonts w:eastAsia="Times New Roman" w:cs="Times New Roman"/>
          <w:szCs w:val="24"/>
        </w:rPr>
        <w:t>Συντάγματος των Σκοπίων, που προβλέπει τον τρόπο μεταβολής του, δεν προβλέπει την κωδικοποίηση. Αλήθεια είναι αυτό.</w:t>
      </w:r>
    </w:p>
    <w:p w14:paraId="2ED8B95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Σας λέω, όμως, για να ξέρετε, γιατί ίσως δεν το έχετε κοιτάξει -δεν έχετε λόγο- ότι το Σύνταγμα των Σκοπίων δεν είναι ένα σκληρό Σύνταγμα σα</w:t>
      </w:r>
      <w:r>
        <w:rPr>
          <w:rFonts w:eastAsia="Times New Roman" w:cs="Times New Roman"/>
          <w:szCs w:val="24"/>
        </w:rPr>
        <w:t>ν το δικό μας. Έχει τροποποιηθεί τριάντα τρεις φορές. Έχει τριάντα τρεις τροποποιήσεις. Στο πλαίσιο της διαπραγμάτευσης θα μπορούσε να ζητηθεί από τους Σκοπιανούς η αλλαγή του άρθρου 131 και η κωδικοποίηση του κειμένου προς το ενιαίο συμφέρον, προς αποφυγή</w:t>
      </w:r>
      <w:r>
        <w:rPr>
          <w:rFonts w:eastAsia="Times New Roman" w:cs="Times New Roman"/>
          <w:szCs w:val="24"/>
        </w:rPr>
        <w:t xml:space="preserve"> οποιασδήποτε τριβής στο μέλλον, εάν στη βόρεια γείτονα υπάρχει μια κυβέρνηση του </w:t>
      </w:r>
      <w:r>
        <w:rPr>
          <w:rFonts w:eastAsia="Times New Roman" w:cs="Times New Roman"/>
          <w:szCs w:val="24"/>
          <w:lang w:val="en-US"/>
        </w:rPr>
        <w:t>VMR</w:t>
      </w:r>
      <w:r>
        <w:rPr>
          <w:rFonts w:eastAsia="Times New Roman" w:cs="Times New Roman"/>
          <w:szCs w:val="24"/>
        </w:rPr>
        <w:t>Ο ή οποιαδήποτε άλλη κυβέρνηση</w:t>
      </w:r>
      <w:r>
        <w:rPr>
          <w:rFonts w:eastAsia="Times New Roman" w:cs="Times New Roman"/>
          <w:szCs w:val="24"/>
        </w:rPr>
        <w:t>,</w:t>
      </w:r>
      <w:r>
        <w:rPr>
          <w:rFonts w:eastAsia="Times New Roman" w:cs="Times New Roman"/>
          <w:szCs w:val="24"/>
        </w:rPr>
        <w:t xml:space="preserve"> η οποία έχει αναθεωρητισμό απέναντι στην Ελλάδα και απέναντι στα Βαλκάνια. Γιατί </w:t>
      </w:r>
      <w:r>
        <w:rPr>
          <w:rFonts w:eastAsia="Times New Roman" w:cs="Times New Roman"/>
          <w:szCs w:val="24"/>
        </w:rPr>
        <w:lastRenderedPageBreak/>
        <w:t>δεν το κάνατε; Γιατί η Κυβέρνηση δεν το έκανε, κυρίες και κύριοι συνάδελφοι;</w:t>
      </w:r>
    </w:p>
    <w:p w14:paraId="2ED8B95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Ως προς στα ζητήματα της εθνικότητας, θέλετε να το συμφωνήσουμε «ιθαγένεια»; Ας το πούμε ιθαγένει</w:t>
      </w:r>
      <w:r>
        <w:rPr>
          <w:rFonts w:eastAsia="Times New Roman" w:cs="Times New Roman"/>
          <w:szCs w:val="24"/>
        </w:rPr>
        <w:t>α ή όπως θέλετε. Πέραν της επιλογής του όρου, από κει και πέρα, γιατί δεν θα έπρεπε να υπάρχει μια λέξη; Γιατί θα έπρεπε να υπάρχει, δηλαδή, «μακεδονική/πολίτης της Βόρειας Μακεδονίας»; Γιατί θα έπρεπε να υπάρχει αυτό; Γιατί δεν ήταν αρκετό το «Βορειομακεδ</w:t>
      </w:r>
      <w:r>
        <w:rPr>
          <w:rFonts w:eastAsia="Times New Roman" w:cs="Times New Roman"/>
          <w:szCs w:val="24"/>
        </w:rPr>
        <w:t>όνας», μια λέξη, ώστε να μη μπορεί να διασπαστεί; Πώς είστε σίγουροι ότι, αν ήμασταν όλοι μαζί σε αυτή την προσπάθεια, εάν προσπαθούσαμε όλοι μαζί</w:t>
      </w:r>
      <w:r>
        <w:rPr>
          <w:rFonts w:eastAsia="Times New Roman" w:cs="Times New Roman"/>
          <w:szCs w:val="24"/>
        </w:rPr>
        <w:t>,</w:t>
      </w:r>
      <w:r>
        <w:rPr>
          <w:rFonts w:eastAsia="Times New Roman" w:cs="Times New Roman"/>
          <w:szCs w:val="24"/>
        </w:rPr>
        <w:t xml:space="preserve"> με τις μικρές δυνάμεις που ο καθένας έχει, η Κυβέρνηση από την πλευρά της Κυβέρνησης, εμείς από την πλευρά τ</w:t>
      </w:r>
      <w:r>
        <w:rPr>
          <w:rFonts w:eastAsia="Times New Roman" w:cs="Times New Roman"/>
          <w:szCs w:val="24"/>
        </w:rPr>
        <w:t>ης Αντιπολίτευσης, δεν θα τα είχαμε καταφέρει; Τι ήταν αυτό που επέτρεψε στον κ. Τσίπρα να μειώσει το εθνικό κεφάλαιο</w:t>
      </w:r>
      <w:r>
        <w:rPr>
          <w:rFonts w:eastAsia="Times New Roman" w:cs="Times New Roman"/>
          <w:szCs w:val="24"/>
        </w:rPr>
        <w:t>,</w:t>
      </w:r>
      <w:r>
        <w:rPr>
          <w:rFonts w:eastAsia="Times New Roman" w:cs="Times New Roman"/>
          <w:szCs w:val="24"/>
        </w:rPr>
        <w:t xml:space="preserve"> το οποίο τοποθετήθηκε σε αυτή τη μάχη;</w:t>
      </w:r>
    </w:p>
    <w:p w14:paraId="2ED8B95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Σας το είπα τι ήταν</w:t>
      </w:r>
      <w:r>
        <w:rPr>
          <w:rFonts w:eastAsia="Times New Roman" w:cs="Times New Roman"/>
          <w:szCs w:val="24"/>
        </w:rPr>
        <w:t>:</w:t>
      </w:r>
      <w:r>
        <w:rPr>
          <w:rFonts w:eastAsia="Times New Roman" w:cs="Times New Roman"/>
          <w:szCs w:val="24"/>
        </w:rPr>
        <w:t xml:space="preserve"> η αντίληψή του ότι θα πρέπει πρώτα να επιδιωχθεί το κομματικό συμφέρον, η διά</w:t>
      </w:r>
      <w:r>
        <w:rPr>
          <w:rFonts w:eastAsia="Times New Roman" w:cs="Times New Roman"/>
          <w:szCs w:val="24"/>
        </w:rPr>
        <w:t>σπαση της Αντιπολίτευσης και από εκεί και πέρα, σε όποιον βαθμό περισσεύει κάτι, το εθνικό συμφέρον.</w:t>
      </w:r>
    </w:p>
    <w:p w14:paraId="2ED8B95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ένα, αυτό, κυρίες και κύριοι συνάδελφοι, με θλίβει βαθύτατα. Δεν πρόκειται να πάω στα άλλα προβλήματα που υπάρχουν</w:t>
      </w:r>
      <w:r>
        <w:rPr>
          <w:rFonts w:eastAsia="Times New Roman" w:cs="Times New Roman"/>
          <w:szCs w:val="24"/>
        </w:rPr>
        <w:t>,</w:t>
      </w:r>
      <w:r>
        <w:rPr>
          <w:rFonts w:eastAsia="Times New Roman" w:cs="Times New Roman"/>
          <w:szCs w:val="24"/>
        </w:rPr>
        <w:t xml:space="preserve"> πέρα από αυτά που λέχθηκαν ήδη, στα θέ</w:t>
      </w:r>
      <w:r>
        <w:rPr>
          <w:rFonts w:eastAsia="Times New Roman" w:cs="Times New Roman"/>
          <w:szCs w:val="24"/>
        </w:rPr>
        <w:t>ματα των σημάτων. Περίμενα -δεν σας κρύβω- να έρθει εδώ ο Υπουργός Ανάπτυξης και να μας εξηγήσει ποιος είναι ο κυβερνητικός σχεδιασμός</w:t>
      </w:r>
      <w:r>
        <w:rPr>
          <w:rFonts w:eastAsia="Times New Roman" w:cs="Times New Roman"/>
          <w:szCs w:val="24"/>
        </w:rPr>
        <w:t>,</w:t>
      </w:r>
      <w:r>
        <w:rPr>
          <w:rFonts w:eastAsia="Times New Roman" w:cs="Times New Roman"/>
          <w:szCs w:val="24"/>
        </w:rPr>
        <w:t xml:space="preserve"> για να λυθούν αυτά τα θέματα στο μέλλον, για να μην έχουμε επιπλέον τριβές.</w:t>
      </w:r>
    </w:p>
    <w:p w14:paraId="2ED8B95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Ως προς τα θέματα των σχολικών εγχειριδίων, </w:t>
      </w:r>
      <w:r>
        <w:rPr>
          <w:rFonts w:eastAsia="Times New Roman" w:cs="Times New Roman"/>
          <w:szCs w:val="24"/>
        </w:rPr>
        <w:t xml:space="preserve">περίμενα να έχει έρθει εδώ ο Υπουργός Παιδείας και να μας εξηγήσει τι θα γίνει με αυτά τα θέματα. Τίποτα από αυτά δεν έγινε, ούτε εδώ ούτε στην </w:t>
      </w:r>
      <w:r>
        <w:rPr>
          <w:rFonts w:eastAsia="Times New Roman" w:cs="Times New Roman"/>
          <w:szCs w:val="24"/>
        </w:rPr>
        <w:t>ε</w:t>
      </w:r>
      <w:r>
        <w:rPr>
          <w:rFonts w:eastAsia="Times New Roman" w:cs="Times New Roman"/>
          <w:szCs w:val="24"/>
        </w:rPr>
        <w:t xml:space="preserve">πιτροπή. Όμως, ειλικρινά σας λέω ότι ελπίζω και ελπίζω από το βάθος της καρδιάς μου και ξέρετε ότι το πιστεύω, </w:t>
      </w:r>
      <w:r>
        <w:rPr>
          <w:rFonts w:eastAsia="Times New Roman" w:cs="Times New Roman"/>
          <w:szCs w:val="24"/>
        </w:rPr>
        <w:t xml:space="preserve">να έχετε φροντίσει -και αναφέρομαι στην Κυβέρνηση και προς εσάς κοιτώ- τα επόμενα βήματα από αυτή τη </w:t>
      </w:r>
      <w:r>
        <w:rPr>
          <w:rFonts w:eastAsia="Times New Roman" w:cs="Times New Roman"/>
          <w:szCs w:val="24"/>
        </w:rPr>
        <w:t>σ</w:t>
      </w:r>
      <w:r>
        <w:rPr>
          <w:rFonts w:eastAsia="Times New Roman" w:cs="Times New Roman"/>
          <w:szCs w:val="24"/>
        </w:rPr>
        <w:t>υμφωνία. Να έχετε φροντίσει, τουλάχιστον να έχετε σχεδιάσει, τα δυναμικά βήματα που πρέπει να γίνουν απολύτως γρήγορα για να διορθωθούν, τουλάχιστον εν τη</w:t>
      </w:r>
      <w:r>
        <w:rPr>
          <w:rFonts w:eastAsia="Times New Roman" w:cs="Times New Roman"/>
          <w:szCs w:val="24"/>
        </w:rPr>
        <w:t xml:space="preserve"> πράξει, τα τεράστια κενά που αυτή η </w:t>
      </w:r>
      <w:r>
        <w:rPr>
          <w:rFonts w:eastAsia="Times New Roman" w:cs="Times New Roman"/>
          <w:szCs w:val="24"/>
        </w:rPr>
        <w:t>σ</w:t>
      </w:r>
      <w:r>
        <w:rPr>
          <w:rFonts w:eastAsia="Times New Roman" w:cs="Times New Roman"/>
          <w:szCs w:val="24"/>
        </w:rPr>
        <w:t>υμφωνία αφήνει.</w:t>
      </w:r>
    </w:p>
    <w:p w14:paraId="2ED8B95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Διότι, κυρίες και κύριοι της Κυβέρνησης, αν αφήσετε τα κενά αυτά έτσι ως έχουν, η χώρα θα αντιμετωπίσει μεγάλα προβλήματα στο μέλλον. Και μπορεί μεν να αποδειχθεί ιστορικά ότι η Νέα Δημοκρατία έχει δίκι</w:t>
      </w:r>
      <w:r>
        <w:rPr>
          <w:rFonts w:eastAsia="Times New Roman" w:cs="Times New Roman"/>
          <w:szCs w:val="24"/>
        </w:rPr>
        <w:t>ο, αλλά αυτό πολύ μικρή σημασία έχει, διότι η Ελλάδα τότε θα πληρώσει τη ζημιά.</w:t>
      </w:r>
    </w:p>
    <w:p w14:paraId="2ED8B96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Εγώ αυτό που έχω να πω, κυρίες και κύριοι συνάδελφοι, είναι ότι εδώ συζητούμε επί μιας απολεσθείσας ευκαιρίας. Όπως είπε και ο Πρόεδρος της Βουλής</w:t>
      </w:r>
      <w:r>
        <w:rPr>
          <w:rFonts w:eastAsia="Times New Roman" w:cs="Times New Roman"/>
          <w:szCs w:val="24"/>
        </w:rPr>
        <w:t xml:space="preserve"> </w:t>
      </w:r>
      <w:r>
        <w:rPr>
          <w:rFonts w:eastAsia="Times New Roman" w:cs="Times New Roman"/>
          <w:szCs w:val="24"/>
        </w:rPr>
        <w:t xml:space="preserve">κ. Βούτσης, χθες, η συγκυρία </w:t>
      </w:r>
      <w:r>
        <w:rPr>
          <w:rFonts w:eastAsia="Times New Roman" w:cs="Times New Roman"/>
          <w:szCs w:val="24"/>
        </w:rPr>
        <w:t>ήταν ευνοϊκή. Ήταν ευνοϊκή, αφ’ ενός μεν, διότι στην πλευρά των Σκοπίων υπήρχε ένας συνομιλητής, με τα προβλήματά του, με τις ιδιαιτερότητές του, αλλά επιτέλους</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υπήρχε συνομιλητής, όχι όπως επί  </w:t>
      </w:r>
      <w:r>
        <w:rPr>
          <w:rFonts w:eastAsia="Times New Roman" w:cs="Times New Roman"/>
          <w:szCs w:val="24"/>
        </w:rPr>
        <w:t xml:space="preserve">των ιδικών μας </w:t>
      </w:r>
      <w:r>
        <w:rPr>
          <w:rFonts w:eastAsia="Times New Roman" w:cs="Times New Roman"/>
          <w:szCs w:val="24"/>
        </w:rPr>
        <w:t>ημερών, που δεν μπορούσαμε να</w:t>
      </w:r>
      <w:r>
        <w:rPr>
          <w:rFonts w:eastAsia="Times New Roman" w:cs="Times New Roman"/>
          <w:szCs w:val="24"/>
        </w:rPr>
        <w:t xml:space="preserve"> μιλήσουμε με τον Γκρουέφσκι. Πέραν αυτού, υπήρχε και ο διεθνής παράγων, ο οποίος είχε αποφασίσει ότι θα πιέσει τους Σκοπιανούς να επιλυθεί το ζήτημα.</w:t>
      </w:r>
    </w:p>
    <w:p w14:paraId="2ED8B96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Είναι κρίμα, λοιπόν, που μέσα σε αυτή την απολύτως ευνοϊκή συγκυρία ο Πρωθυπουργός</w:t>
      </w:r>
      <w:r>
        <w:rPr>
          <w:rFonts w:eastAsia="Times New Roman" w:cs="Times New Roman"/>
          <w:szCs w:val="24"/>
        </w:rPr>
        <w:t xml:space="preserve"> </w:t>
      </w:r>
      <w:r>
        <w:rPr>
          <w:rFonts w:eastAsia="Times New Roman" w:cs="Times New Roman"/>
          <w:szCs w:val="24"/>
        </w:rPr>
        <w:t>κ. Τσίπρας</w:t>
      </w:r>
      <w:r>
        <w:rPr>
          <w:rFonts w:eastAsia="Times New Roman" w:cs="Times New Roman"/>
          <w:szCs w:val="24"/>
        </w:rPr>
        <w:t>,</w:t>
      </w:r>
      <w:r>
        <w:rPr>
          <w:rFonts w:eastAsia="Times New Roman" w:cs="Times New Roman"/>
          <w:szCs w:val="24"/>
        </w:rPr>
        <w:t xml:space="preserve"> αντί να επ</w:t>
      </w:r>
      <w:r>
        <w:rPr>
          <w:rFonts w:eastAsia="Times New Roman" w:cs="Times New Roman"/>
          <w:szCs w:val="24"/>
        </w:rPr>
        <w:t>ιλέξει την Ελλάδα, επέλεξε τον ΣΥΡΙΖΑ και την πρωθυπουργία του.</w:t>
      </w:r>
    </w:p>
    <w:p w14:paraId="2ED8B96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ED8B963" w14:textId="77777777" w:rsidR="00C647AD" w:rsidRDefault="00D506E1">
      <w:pPr>
        <w:spacing w:after="0" w:line="600" w:lineRule="auto"/>
        <w:ind w:firstLine="709"/>
        <w:jc w:val="center"/>
        <w:rPr>
          <w:rFonts w:eastAsia="Times New Roman" w:cs="Times New Roman"/>
          <w:szCs w:val="24"/>
        </w:rPr>
      </w:pPr>
      <w:r w:rsidRPr="00DD23C4">
        <w:rPr>
          <w:rFonts w:eastAsia="Times New Roman" w:cs="Times New Roman"/>
          <w:szCs w:val="24"/>
        </w:rPr>
        <w:lastRenderedPageBreak/>
        <w:t>(Χειροκροτήματα από την πτέρυγα της Νέας Δημοκρατίας)</w:t>
      </w:r>
    </w:p>
    <w:p w14:paraId="2ED8B964" w14:textId="77777777" w:rsidR="00C647AD" w:rsidRDefault="00D506E1">
      <w:pPr>
        <w:spacing w:after="0"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Ευχαριστούμε τον Κοινοβουλευτικό Εκπρόσωπο της Νέας Δημοκρατίας κ. Δένδια και για το</w:t>
      </w:r>
      <w:r>
        <w:rPr>
          <w:rFonts w:eastAsia="Times New Roman" w:cs="Times New Roman"/>
          <w:szCs w:val="24"/>
        </w:rPr>
        <w:t>ν σεβασμό στον χρόνο.</w:t>
      </w:r>
    </w:p>
    <w:p w14:paraId="2ED8B965" w14:textId="77777777" w:rsidR="00C647AD" w:rsidRDefault="00D506E1">
      <w:pPr>
        <w:spacing w:after="0" w:line="600" w:lineRule="auto"/>
        <w:ind w:firstLine="720"/>
        <w:jc w:val="both"/>
        <w:rPr>
          <w:rFonts w:eastAsia="Times New Roman" w:cs="Times New Roman"/>
          <w:szCs w:val="24"/>
        </w:rPr>
      </w:pPr>
      <w:r w:rsidRPr="000B1FD9">
        <w:rPr>
          <w:rFonts w:eastAsia="Times New Roman" w:cs="Times New Roman"/>
          <w:b/>
          <w:szCs w:val="24"/>
        </w:rPr>
        <w:t>ΜΑΡΚΟΣ ΜΠΟΛΑΡΗΣ (Υφυπουργός Εξωτερικών):</w:t>
      </w:r>
      <w:r w:rsidRPr="000B1FD9">
        <w:rPr>
          <w:rFonts w:eastAsia="Times New Roman" w:cs="Times New Roman"/>
          <w:szCs w:val="24"/>
        </w:rPr>
        <w:t xml:space="preserve"> </w:t>
      </w:r>
      <w:r>
        <w:rPr>
          <w:rFonts w:eastAsia="Times New Roman" w:cs="Times New Roman"/>
          <w:szCs w:val="24"/>
        </w:rPr>
        <w:t>Κύριε Πρόεδρε, μπορώ να έχω τον λόγο;</w:t>
      </w:r>
    </w:p>
    <w:p w14:paraId="2ED8B966" w14:textId="77777777" w:rsidR="00C647AD" w:rsidRDefault="00D506E1">
      <w:pPr>
        <w:spacing w:after="0"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Κύριε Υπουργέ, σας ακούμε.</w:t>
      </w:r>
    </w:p>
    <w:p w14:paraId="2ED8B967" w14:textId="77777777" w:rsidR="00C647AD" w:rsidRDefault="00D506E1">
      <w:pPr>
        <w:spacing w:after="0" w:line="600" w:lineRule="auto"/>
        <w:ind w:firstLine="720"/>
        <w:jc w:val="both"/>
        <w:rPr>
          <w:rFonts w:eastAsia="Times New Roman" w:cs="Times New Roman"/>
          <w:szCs w:val="24"/>
        </w:rPr>
      </w:pPr>
      <w:r w:rsidRPr="000B1FD9">
        <w:rPr>
          <w:rFonts w:eastAsia="Times New Roman" w:cs="Times New Roman"/>
          <w:b/>
          <w:szCs w:val="24"/>
        </w:rPr>
        <w:t>ΜΑΡΚΟΣ ΜΠΟΛΑΡΗΣ (Υφυπουργός Εξωτερικών):</w:t>
      </w:r>
      <w:r w:rsidRPr="000B1FD9">
        <w:rPr>
          <w:rFonts w:eastAsia="Times New Roman" w:cs="Times New Roman"/>
          <w:szCs w:val="24"/>
        </w:rPr>
        <w:t xml:space="preserve"> </w:t>
      </w:r>
      <w:r>
        <w:rPr>
          <w:rFonts w:eastAsia="Times New Roman" w:cs="Times New Roman"/>
          <w:szCs w:val="24"/>
        </w:rPr>
        <w:t>Θα ήθελα να πω κάποια διευκρινιστικά</w:t>
      </w:r>
      <w:r>
        <w:rPr>
          <w:rFonts w:eastAsia="Times New Roman" w:cs="Times New Roman"/>
          <w:szCs w:val="24"/>
        </w:rPr>
        <w:t>,</w:t>
      </w:r>
      <w:r>
        <w:rPr>
          <w:rFonts w:eastAsia="Times New Roman" w:cs="Times New Roman"/>
          <w:szCs w:val="24"/>
        </w:rPr>
        <w:t xml:space="preserve"> για να μη μένουν στον αέρα απορίες και εκκρεμότητες.</w:t>
      </w:r>
    </w:p>
    <w:p w14:paraId="2ED8B96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Κατ’ αρχάς, ο κ. Δένδιας ξέρει ότι η διεθνής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η οποία έχει υπογραφεί σε συνεργασία με τον Οργανισμό Ηνωμένων Εθνών είναι μια διεθνής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η οποία υπερισχύει του Συντάγματος των Σκοπίων. Οι</w:t>
      </w:r>
      <w:r>
        <w:rPr>
          <w:rFonts w:eastAsia="Times New Roman" w:cs="Times New Roman"/>
          <w:szCs w:val="24"/>
        </w:rPr>
        <w:t xml:space="preserve"> αλλαγές οι οποίες έγιναν είναι αποτύπωση αυτής της </w:t>
      </w:r>
      <w:r>
        <w:rPr>
          <w:rFonts w:eastAsia="Times New Roman" w:cs="Times New Roman"/>
          <w:szCs w:val="24"/>
        </w:rPr>
        <w:t>σ</w:t>
      </w:r>
      <w:r>
        <w:rPr>
          <w:rFonts w:eastAsia="Times New Roman" w:cs="Times New Roman"/>
          <w:szCs w:val="24"/>
        </w:rPr>
        <w:t xml:space="preserve">υμφωνίας στο Σύνταγμα, πράγμα το οποίο σημαίνει πώς αυτός ο λαός και αυτή η χώρα, με την άλλη </w:t>
      </w:r>
      <w:r>
        <w:rPr>
          <w:rFonts w:eastAsia="Times New Roman" w:cs="Times New Roman"/>
          <w:szCs w:val="24"/>
        </w:rPr>
        <w:lastRenderedPageBreak/>
        <w:t>νοοτροπία που έχει επικρατήσει αυτή τη στιγμή κατά πλειοψηφία, έχει αποφασίσει να κινηθεί σε μια ευρωπαϊκή στ</w:t>
      </w:r>
      <w:r>
        <w:rPr>
          <w:rFonts w:eastAsia="Times New Roman" w:cs="Times New Roman"/>
          <w:szCs w:val="24"/>
        </w:rPr>
        <w:t>ρατηγική.</w:t>
      </w:r>
    </w:p>
    <w:p w14:paraId="2ED8B96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Συνεπώς, τη διεθνή αυτή </w:t>
      </w:r>
      <w:r>
        <w:rPr>
          <w:rFonts w:eastAsia="Times New Roman" w:cs="Times New Roman"/>
          <w:szCs w:val="24"/>
        </w:rPr>
        <w:t>σ</w:t>
      </w:r>
      <w:r>
        <w:rPr>
          <w:rFonts w:eastAsia="Times New Roman" w:cs="Times New Roman"/>
          <w:szCs w:val="24"/>
        </w:rPr>
        <w:t xml:space="preserve">υμφωνία και τις αλλαγές του Συντάγματος στην πορεία της χώρας προς την Ευρωπαϊκή Ένωση την επιβεβαιώνει, τη διασφαλίζει και θα την ελέγχει η Ευρωπαϊκή Ένωση, η οποία θα ανοίγει τα επιμέρους κεφάλαια για την ένταξη πλήρως </w:t>
      </w:r>
      <w:r>
        <w:rPr>
          <w:rFonts w:eastAsia="Times New Roman" w:cs="Times New Roman"/>
          <w:szCs w:val="24"/>
        </w:rPr>
        <w:t>αυτής της χώρας στην Ευρωπαϊκή Ένωση.</w:t>
      </w:r>
    </w:p>
    <w:p w14:paraId="2ED8B96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Συνεπώς, όλες αυτές οι φοβίες που εκφράζονται για όλα τα ζητήματα δεν λαμβάνουν υπ’ όψιν ότι η χώρα αυτή έχει μια ισχυρότατη θέληση, η οποία ισχυρότατη θέληση έχει να κάνει με την οικονομία της χώρας, με την προοπτική </w:t>
      </w:r>
      <w:r>
        <w:rPr>
          <w:rFonts w:eastAsia="Times New Roman" w:cs="Times New Roman"/>
          <w:szCs w:val="24"/>
        </w:rPr>
        <w:t>της χώρας, με το πώς θα σταθεί αυτή η χώρα οικονομικά και αυτό το μέλλον της εξαρτάται από την ευρωπαϊκή της πορεία.</w:t>
      </w:r>
    </w:p>
    <w:p w14:paraId="2ED8B96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Έκανε μια ακόμα αναφορά ο κ. Δένδιας στην υπόθεση των βιβλίων. Είναι ένα κεφάλαιο</w:t>
      </w:r>
      <w:r>
        <w:rPr>
          <w:rFonts w:eastAsia="Times New Roman" w:cs="Times New Roman"/>
          <w:szCs w:val="24"/>
        </w:rPr>
        <w:t>,</w:t>
      </w:r>
      <w:r>
        <w:rPr>
          <w:rFonts w:eastAsia="Times New Roman" w:cs="Times New Roman"/>
          <w:szCs w:val="24"/>
        </w:rPr>
        <w:t xml:space="preserve"> για το οποίο θα μου επιτρέψει -το είπα χθες, αλλά ήταν α</w:t>
      </w:r>
      <w:r>
        <w:rPr>
          <w:rFonts w:eastAsia="Times New Roman" w:cs="Times New Roman"/>
          <w:szCs w:val="24"/>
        </w:rPr>
        <w:t xml:space="preserve">ργά δεν ήταν εδώ- να πω ότι η </w:t>
      </w:r>
      <w:r>
        <w:rPr>
          <w:rFonts w:eastAsia="Times New Roman" w:cs="Times New Roman"/>
          <w:szCs w:val="24"/>
        </w:rPr>
        <w:t>σ</w:t>
      </w:r>
      <w:r>
        <w:rPr>
          <w:rFonts w:eastAsia="Times New Roman" w:cs="Times New Roman"/>
          <w:szCs w:val="24"/>
        </w:rPr>
        <w:t xml:space="preserve">υμφωνία προβλέπει μια </w:t>
      </w:r>
      <w:r>
        <w:rPr>
          <w:rFonts w:eastAsia="Times New Roman" w:cs="Times New Roman"/>
          <w:szCs w:val="24"/>
        </w:rPr>
        <w:t>σ</w:t>
      </w:r>
      <w:r>
        <w:rPr>
          <w:rFonts w:eastAsia="Times New Roman" w:cs="Times New Roman"/>
          <w:szCs w:val="24"/>
        </w:rPr>
        <w:t xml:space="preserve">πιτροπή αντίστοιχη με αυτή που υπάρχει ανάμεσα σε πολλά κράτη, μια </w:t>
      </w:r>
      <w:r>
        <w:rPr>
          <w:rFonts w:eastAsia="Times New Roman" w:cs="Times New Roman"/>
          <w:szCs w:val="24"/>
        </w:rPr>
        <w:t>σ</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την οποία έκαναν και η Γαλλία με τη Γερμανία για να λύσουν τα θέματα των διαφορών </w:t>
      </w:r>
      <w:r>
        <w:rPr>
          <w:rFonts w:eastAsia="Times New Roman" w:cs="Times New Roman"/>
          <w:szCs w:val="24"/>
        </w:rPr>
        <w:lastRenderedPageBreak/>
        <w:t>τους, οι οποίες είχαν εισχωρήσει, είχαν εμφ</w:t>
      </w:r>
      <w:r>
        <w:rPr>
          <w:rFonts w:eastAsia="Times New Roman" w:cs="Times New Roman"/>
          <w:szCs w:val="24"/>
        </w:rPr>
        <w:t xml:space="preserve">ιλοχωρήσει μέσα στα σχολικά βιβλία. Είναι μια </w:t>
      </w:r>
      <w:r>
        <w:rPr>
          <w:rFonts w:eastAsia="Times New Roman" w:cs="Times New Roman"/>
          <w:szCs w:val="24"/>
        </w:rPr>
        <w:t>ε</w:t>
      </w:r>
      <w:r>
        <w:rPr>
          <w:rFonts w:eastAsia="Times New Roman" w:cs="Times New Roman"/>
          <w:szCs w:val="24"/>
        </w:rPr>
        <w:t xml:space="preserve">πιτροπή σαν και αυτή που έχουμε και λειτουργεί για να λύσει τις διαφορές μας με την Αλβανία. Τέτοια </w:t>
      </w:r>
      <w:r>
        <w:rPr>
          <w:rFonts w:eastAsia="Times New Roman" w:cs="Times New Roman"/>
          <w:szCs w:val="24"/>
        </w:rPr>
        <w:t>ε</w:t>
      </w:r>
      <w:r>
        <w:rPr>
          <w:rFonts w:eastAsia="Times New Roman" w:cs="Times New Roman"/>
          <w:szCs w:val="24"/>
        </w:rPr>
        <w:t xml:space="preserve">πιτροπή προβλέπει και η </w:t>
      </w:r>
      <w:r>
        <w:rPr>
          <w:rFonts w:eastAsia="Times New Roman" w:cs="Times New Roman"/>
          <w:szCs w:val="24"/>
        </w:rPr>
        <w:t>σ</w:t>
      </w:r>
      <w:r>
        <w:rPr>
          <w:rFonts w:eastAsia="Times New Roman" w:cs="Times New Roman"/>
          <w:szCs w:val="24"/>
        </w:rPr>
        <w:t>υμφωνία στην οποία αναφερόμαστε.</w:t>
      </w:r>
    </w:p>
    <w:p w14:paraId="2ED8B96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Αυτή, λοιπόν, η </w:t>
      </w:r>
      <w:r>
        <w:rPr>
          <w:rFonts w:eastAsia="Times New Roman" w:cs="Times New Roman"/>
          <w:szCs w:val="24"/>
        </w:rPr>
        <w:t>ε</w:t>
      </w:r>
      <w:r>
        <w:rPr>
          <w:rFonts w:eastAsia="Times New Roman" w:cs="Times New Roman"/>
          <w:szCs w:val="24"/>
        </w:rPr>
        <w:t xml:space="preserve">πιτροπή έχει εντολή από τη </w:t>
      </w:r>
      <w:r>
        <w:rPr>
          <w:rFonts w:eastAsia="Times New Roman" w:cs="Times New Roman"/>
          <w:szCs w:val="24"/>
        </w:rPr>
        <w:t>σ</w:t>
      </w:r>
      <w:r>
        <w:rPr>
          <w:rFonts w:eastAsia="Times New Roman" w:cs="Times New Roman"/>
          <w:szCs w:val="24"/>
        </w:rPr>
        <w:t>υμφων</w:t>
      </w:r>
      <w:r>
        <w:rPr>
          <w:rFonts w:eastAsia="Times New Roman" w:cs="Times New Roman"/>
          <w:szCs w:val="24"/>
        </w:rPr>
        <w:t xml:space="preserve">ία, από την κυρίαρχη δηλαδή βούληση των δύο λαών, των δύο χωρών, των δύο κυβερνήσεων, να λύσει τα ζητήματα που υπάρχουν και αφορούν σε αλυτρωτισμό και αναθεωρητισμό στα σχολικά εγχειρίδια. Η </w:t>
      </w:r>
      <w:r>
        <w:rPr>
          <w:rFonts w:eastAsia="Times New Roman" w:cs="Times New Roman"/>
          <w:szCs w:val="24"/>
        </w:rPr>
        <w:t>ε</w:t>
      </w:r>
      <w:r>
        <w:rPr>
          <w:rFonts w:eastAsia="Times New Roman" w:cs="Times New Roman"/>
          <w:szCs w:val="24"/>
        </w:rPr>
        <w:t>πιτροπή αυτή συνεδρίασε μια φορά στη Θεσσαλονίκη. Θα συνεδριάσει</w:t>
      </w:r>
      <w:r>
        <w:rPr>
          <w:rFonts w:eastAsia="Times New Roman" w:cs="Times New Roman"/>
          <w:szCs w:val="24"/>
        </w:rPr>
        <w:t xml:space="preserve"> τις επόμενες μέρες σε κάποια πόλη, όπου μας καλέσουν στη γειτονική μας χώρα.</w:t>
      </w:r>
    </w:p>
    <w:p w14:paraId="2ED8B96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Τι συμφωνήσαμε στην πρώτη συνάντηση; Συμφωνήσαμε ότι έχουμε έναν κανονισμό λειτουργίας και στη συνέχεια, εμείς θέσαμε τρία ζητήματα. Είπαμε πως πρέπει να προλάβουμε αυτό</w:t>
      </w:r>
      <w:r>
        <w:rPr>
          <w:rFonts w:eastAsia="Times New Roman" w:cs="Times New Roman"/>
          <w:szCs w:val="24"/>
        </w:rPr>
        <w:t>,</w:t>
      </w:r>
      <w:r>
        <w:rPr>
          <w:rFonts w:eastAsia="Times New Roman" w:cs="Times New Roman"/>
          <w:szCs w:val="24"/>
        </w:rPr>
        <w:t xml:space="preserve"> το οποί</w:t>
      </w:r>
      <w:r>
        <w:rPr>
          <w:rFonts w:eastAsia="Times New Roman" w:cs="Times New Roman"/>
          <w:szCs w:val="24"/>
        </w:rPr>
        <w:t xml:space="preserve">ο μας έδωσε εντολή η </w:t>
      </w:r>
      <w:r>
        <w:rPr>
          <w:rFonts w:eastAsia="Times New Roman" w:cs="Times New Roman"/>
          <w:szCs w:val="24"/>
        </w:rPr>
        <w:t>σ</w:t>
      </w:r>
      <w:r>
        <w:rPr>
          <w:rFonts w:eastAsia="Times New Roman" w:cs="Times New Roman"/>
          <w:szCs w:val="24"/>
        </w:rPr>
        <w:t>υμφωνία, δηλαδή πρέπει τα βιβλία να μην έχουν αλυτρωτισμούς και αναθεωρητισμούς. Προλαβαίνουν να βγουν όλα αυτά; Προλαβαίνουν οι καθηγητές; Μας είπαν ότι δεν προλαβαίνουν.</w:t>
      </w:r>
    </w:p>
    <w:p w14:paraId="2ED8B96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Γι’ αυτό συμφωνήσαμε, πρώτον, ότι ως προς τα αναλυτικά προγράμ</w:t>
      </w:r>
      <w:r>
        <w:rPr>
          <w:rFonts w:eastAsia="Times New Roman" w:cs="Times New Roman"/>
          <w:szCs w:val="24"/>
        </w:rPr>
        <w:t>ματα</w:t>
      </w:r>
      <w:r>
        <w:rPr>
          <w:rFonts w:eastAsia="Times New Roman" w:cs="Times New Roman"/>
          <w:szCs w:val="24"/>
        </w:rPr>
        <w:t>,</w:t>
      </w:r>
      <w:r>
        <w:rPr>
          <w:rFonts w:eastAsia="Times New Roman" w:cs="Times New Roman"/>
          <w:szCs w:val="24"/>
        </w:rPr>
        <w:t xml:space="preserve"> που θα βγάλει το Υπουργείο Παιδείας από τα Σκόπια, θα δώσει εντολή</w:t>
      </w:r>
      <w:r>
        <w:rPr>
          <w:rFonts w:eastAsia="Times New Roman" w:cs="Times New Roman"/>
          <w:szCs w:val="24"/>
        </w:rPr>
        <w:t>,</w:t>
      </w:r>
      <w:r>
        <w:rPr>
          <w:rFonts w:eastAsia="Times New Roman" w:cs="Times New Roman"/>
          <w:szCs w:val="24"/>
        </w:rPr>
        <w:t xml:space="preserve"> κανένα κεφάλαιο από αυτά τα οποία ήταν της προπαγάνδας των προηγούμενων δεκαετιών, που ήταν ανιστόρητα και αναφέρονταν στην αρχαία ελληνική ιστορία, στην αρχαία μακεδονική ιστορία, σ</w:t>
      </w:r>
      <w:r>
        <w:rPr>
          <w:rFonts w:eastAsia="Times New Roman" w:cs="Times New Roman"/>
          <w:szCs w:val="24"/>
        </w:rPr>
        <w:t>τον Αλέξανδρο, στον Αριστοτέλη δεν θα διδαχθούν. Στη συνέχεια, τα βιβλία που θα μοιραστούν τον Σεπτέμβριο στα παιδιά δεν θα έχουν φωτογραφίες, σύμβολα αρχαία ελληνικά</w:t>
      </w:r>
      <w:r>
        <w:rPr>
          <w:rFonts w:eastAsia="Times New Roman" w:cs="Times New Roman"/>
          <w:szCs w:val="24"/>
        </w:rPr>
        <w:t>,</w:t>
      </w:r>
      <w:r>
        <w:rPr>
          <w:rFonts w:eastAsia="Times New Roman" w:cs="Times New Roman"/>
          <w:szCs w:val="24"/>
        </w:rPr>
        <w:t xml:space="preserve"> που παραπέμπουν στον αρχαίο ελληνικό πολιτισμό και τρίτον, θα αφαιρεθούν όλοι οι χάρτες</w:t>
      </w:r>
      <w:r>
        <w:rPr>
          <w:rFonts w:eastAsia="Times New Roman" w:cs="Times New Roman"/>
          <w:szCs w:val="24"/>
        </w:rPr>
        <w:t>,</w:t>
      </w:r>
      <w:r>
        <w:rPr>
          <w:rFonts w:eastAsia="Times New Roman" w:cs="Times New Roman"/>
          <w:szCs w:val="24"/>
        </w:rPr>
        <w:t xml:space="preserve"> που εμφανίζουν τους αλυτρωτισμούς της δήθεν Μεγάλης Μακεδονίας, τους ψευδοαλυτρωτισμούς, για να το πω, κυριολεκτώντας. Αυτά τα συμφώνησαν.</w:t>
      </w:r>
    </w:p>
    <w:p w14:paraId="2ED8B96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Τι θέματα έβαλαν για τα δικά μας βιβλία; Κανένα. </w:t>
      </w:r>
      <w:r>
        <w:rPr>
          <w:rFonts w:eastAsia="Times New Roman" w:cs="Times New Roman"/>
          <w:szCs w:val="24"/>
        </w:rPr>
        <w:t xml:space="preserve">‘Όλα </w:t>
      </w:r>
      <w:r>
        <w:rPr>
          <w:rFonts w:eastAsia="Times New Roman" w:cs="Times New Roman"/>
          <w:szCs w:val="24"/>
        </w:rPr>
        <w:t xml:space="preserve">όσα έχουν γραφτεί και έχουν παίξει σε κεντρικά δελτία </w:t>
      </w:r>
      <w:r>
        <w:rPr>
          <w:rFonts w:eastAsia="Times New Roman" w:cs="Times New Roman"/>
          <w:szCs w:val="24"/>
        </w:rPr>
        <w:t xml:space="preserve">ειδήσεων, ότι ζήτησαν να μη διδάσκεται ο Βουλγαροκτόνος και ότι ζήτησαν να μη διδάσκεται ο Παύλος Μελάς είναι απολύτως ψευδή. Δεν έχουν απολύτως καμμία σχέση με την πραγματικότητα. Εμείς τους θέσαμε ένα ζήτημα -το είπα και χθες το βράδυ- ότι πρέπει </w:t>
      </w:r>
      <w:r>
        <w:rPr>
          <w:rFonts w:eastAsia="Times New Roman" w:cs="Times New Roman"/>
          <w:szCs w:val="24"/>
        </w:rPr>
        <w:lastRenderedPageBreak/>
        <w:t>εμείς σ</w:t>
      </w:r>
      <w:r>
        <w:rPr>
          <w:rFonts w:eastAsia="Times New Roman" w:cs="Times New Roman"/>
          <w:szCs w:val="24"/>
        </w:rPr>
        <w:t>ε κάποιους χάρτες μέσα στα σχολικά μας βιβλία να αφαιρέσουμε σημεία</w:t>
      </w:r>
      <w:r>
        <w:rPr>
          <w:rFonts w:eastAsia="Times New Roman" w:cs="Times New Roman"/>
          <w:szCs w:val="24"/>
        </w:rPr>
        <w:t>,</w:t>
      </w:r>
      <w:r>
        <w:rPr>
          <w:rFonts w:eastAsia="Times New Roman" w:cs="Times New Roman"/>
          <w:szCs w:val="24"/>
        </w:rPr>
        <w:t xml:space="preserve"> στα οποία εμείς έχουμε υποχρέωση, με βάση το ευρωπαϊκό δίκαιο, να προσαρμοστούμε.</w:t>
      </w:r>
    </w:p>
    <w:p w14:paraId="2ED8B97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Δηλαδή, υπάρχουν κάποιοι χάρτες στους οποίους αναφέρεται το παράδειγμα της Φιλιππούπολης, λόγου χάρη, ως </w:t>
      </w:r>
      <w:r>
        <w:rPr>
          <w:rFonts w:eastAsia="Times New Roman" w:cs="Times New Roman"/>
          <w:szCs w:val="24"/>
        </w:rPr>
        <w:t>Φιλιππούπολη. Σύμφωνα με τις ευρωπαϊκές διατάξεις, το ευρωπαϊκό κεκτημένο που το σεβόμαστε, πρέπει να αναγράφεται το όνομα που έχει η χώρα. Δηλαδή, πρέπει να γράψουμε «Πλόβντιφ» και μετά, επειδή απευθύνεται στο ελληνικό κοινό</w:t>
      </w:r>
      <w:r>
        <w:rPr>
          <w:rFonts w:eastAsia="Times New Roman" w:cs="Times New Roman"/>
          <w:szCs w:val="24"/>
        </w:rPr>
        <w:t>,</w:t>
      </w:r>
      <w:r>
        <w:rPr>
          <w:rFonts w:eastAsia="Times New Roman" w:cs="Times New Roman"/>
          <w:szCs w:val="24"/>
        </w:rPr>
        <w:t xml:space="preserve"> που την έχει καταχωρημένη ιστ</w:t>
      </w:r>
      <w:r>
        <w:rPr>
          <w:rFonts w:eastAsia="Times New Roman" w:cs="Times New Roman"/>
          <w:szCs w:val="24"/>
        </w:rPr>
        <w:t>ορικά αλλιώς, μέσα σε παρένθεση να λέει «Φιλιππούπολη». Το ίδιο ισχύει για το Μοναστήρι ή για την Αδριανούπολη, για να λήξουν αυτά τα ζητήματα. Τόσο απλό είναι.</w:t>
      </w:r>
    </w:p>
    <w:p w14:paraId="2ED8B97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Συντομεύετε, κύριε Υπουργέ.</w:t>
      </w:r>
    </w:p>
    <w:p w14:paraId="2ED8B972" w14:textId="77777777" w:rsidR="00C647AD" w:rsidRDefault="00D506E1">
      <w:pPr>
        <w:spacing w:after="0" w:line="600" w:lineRule="auto"/>
        <w:ind w:firstLine="720"/>
        <w:jc w:val="both"/>
        <w:rPr>
          <w:rFonts w:eastAsia="Times New Roman" w:cs="Times New Roman"/>
          <w:szCs w:val="24"/>
        </w:rPr>
      </w:pPr>
      <w:r w:rsidRPr="00FF7CF5">
        <w:rPr>
          <w:rFonts w:eastAsia="Times New Roman" w:cs="Times New Roman"/>
          <w:b/>
          <w:szCs w:val="24"/>
        </w:rPr>
        <w:t>ΜΑΡΚΟΣ ΜΠΟΛΑΡΗΣ (Υφυπουργός Εξωτε</w:t>
      </w:r>
      <w:r w:rsidRPr="00FF7CF5">
        <w:rPr>
          <w:rFonts w:eastAsia="Times New Roman" w:cs="Times New Roman"/>
          <w:b/>
          <w:szCs w:val="24"/>
        </w:rPr>
        <w:t>ρικών):</w:t>
      </w:r>
      <w:r>
        <w:rPr>
          <w:rFonts w:eastAsia="Times New Roman" w:cs="Times New Roman"/>
          <w:b/>
          <w:szCs w:val="24"/>
        </w:rPr>
        <w:t xml:space="preserve"> </w:t>
      </w:r>
      <w:r>
        <w:rPr>
          <w:rFonts w:eastAsia="Times New Roman" w:cs="Times New Roman"/>
          <w:szCs w:val="24"/>
        </w:rPr>
        <w:t>Ολοκληρώνω, κύριε Πρόεδρε.</w:t>
      </w:r>
    </w:p>
    <w:p w14:paraId="2ED8B97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Λένε κάποιοι «Στα ελληνικά βιβλία δεν θα γίνει παρέμβαση; Η </w:t>
      </w:r>
      <w:r>
        <w:rPr>
          <w:rFonts w:eastAsia="Times New Roman" w:cs="Times New Roman"/>
          <w:szCs w:val="24"/>
        </w:rPr>
        <w:t>σ</w:t>
      </w:r>
      <w:r>
        <w:rPr>
          <w:rFonts w:eastAsia="Times New Roman" w:cs="Times New Roman"/>
          <w:szCs w:val="24"/>
        </w:rPr>
        <w:t>υμφωνία προβλέπει αμοιβαιότητα».</w:t>
      </w:r>
    </w:p>
    <w:p w14:paraId="2ED8B97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Όμως, τα ελληνικά βιβλία είναι απαλλαγμένα από αλυτρωτισμούς και αναθεωρητισμούς.</w:t>
      </w:r>
    </w:p>
    <w:p w14:paraId="2ED8B97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ED8B976" w14:textId="77777777" w:rsidR="00C647AD" w:rsidRDefault="00D506E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w:t>
      </w:r>
      <w:r w:rsidRPr="00C851ED">
        <w:rPr>
          <w:rFonts w:eastAsia="Times New Roman" w:cs="Times New Roman"/>
          <w:szCs w:val="24"/>
        </w:rPr>
        <w:t>τέρυγα του ΣΥΡΙΖΑ)</w:t>
      </w:r>
    </w:p>
    <w:p w14:paraId="2ED8B97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(Αναστάσιος Κουράκης): </w:t>
      </w:r>
      <w:r>
        <w:rPr>
          <w:rFonts w:eastAsia="Times New Roman" w:cs="Times New Roman"/>
          <w:szCs w:val="24"/>
        </w:rPr>
        <w:t>Καλώς. Ευχαριστούμε για τις διευκρινίσεις, κύριε Υφυπουργέ.</w:t>
      </w:r>
    </w:p>
    <w:p w14:paraId="2ED8B97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sidRPr="00F2668B">
        <w:rPr>
          <w:rFonts w:eastAsia="Times New Roman" w:cs="Times New Roman"/>
          <w:b/>
          <w:szCs w:val="24"/>
        </w:rPr>
        <w:t xml:space="preserve"> </w:t>
      </w:r>
      <w:r>
        <w:rPr>
          <w:rFonts w:eastAsia="Times New Roman" w:cs="Times New Roman"/>
          <w:szCs w:val="24"/>
        </w:rPr>
        <w:t>Κύριε Πρόεδρε, μπορώ να έχω το λόγο;</w:t>
      </w:r>
    </w:p>
    <w:p w14:paraId="2ED8B97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Κοινοβουλευτικός Εκπρόσωπος του ΣΥΡΙΖΑ κ. Νίκος Ξυδ</w:t>
      </w:r>
      <w:r>
        <w:rPr>
          <w:rFonts w:eastAsia="Times New Roman" w:cs="Times New Roman"/>
          <w:szCs w:val="24"/>
        </w:rPr>
        <w:t>άκης έχει τον λόγο για δύο λεπτά, για να κάνει μία παρέμβαση.</w:t>
      </w:r>
    </w:p>
    <w:p w14:paraId="2ED8B97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Θα ήθελα να δώσω μία συντομότατη οφειλόμενη απάντηση στον Κοινοβουλευτικό Εκπρόσωπο της Μείζονος Αντιπολίτευσης.</w:t>
      </w:r>
    </w:p>
    <w:p w14:paraId="2ED8B97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Μετά και την -κατά τη δική μου ανάγνωση- μετριοπαθή δήλωση του </w:t>
      </w:r>
      <w:r>
        <w:rPr>
          <w:rFonts w:eastAsia="Times New Roman" w:cs="Times New Roman"/>
          <w:szCs w:val="24"/>
        </w:rPr>
        <w:t xml:space="preserve">Κώστα Καραμανλή και τη μετριοπαθέστατη τοποθέτηση του κ. Δένδια, νομίζω ότι ελήφθη το μήνυμα και της Συμπολίτευσης, τα δικά μας μηνύματα εχθές από τις δικές μας ομιλίες, προεξάρχοντος του Προέδρου της Βουλής, για κατευνασμό </w:t>
      </w:r>
      <w:r>
        <w:rPr>
          <w:rFonts w:eastAsia="Times New Roman" w:cs="Times New Roman"/>
          <w:szCs w:val="24"/>
        </w:rPr>
        <w:lastRenderedPageBreak/>
        <w:t>των πνευμάτων και απομάκρυνση απ</w:t>
      </w:r>
      <w:r>
        <w:rPr>
          <w:rFonts w:eastAsia="Times New Roman" w:cs="Times New Roman"/>
          <w:szCs w:val="24"/>
        </w:rPr>
        <w:t xml:space="preserve">ό αυτό το νοσηρό κλίμα διχασμού, αντικοινοβουλευτισμού και  απολιτικότητας, που είναι εν τέλει τοξικά εναντίον της </w:t>
      </w:r>
      <w:r>
        <w:rPr>
          <w:rFonts w:eastAsia="Times New Roman" w:cs="Times New Roman"/>
          <w:szCs w:val="24"/>
        </w:rPr>
        <w:t>δ</w:t>
      </w:r>
      <w:r>
        <w:rPr>
          <w:rFonts w:eastAsia="Times New Roman" w:cs="Times New Roman"/>
          <w:szCs w:val="24"/>
        </w:rPr>
        <w:t>ημοκρατίας.</w:t>
      </w:r>
    </w:p>
    <w:p w14:paraId="2ED8B97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Κρατώ μια συντομότατη απάντηση στις αιτιάσεις, οι οποίες υπάρχουν με έναν ηπιότερο τρόπο και στον Κώστα Καραμανλή και στον Κοινο</w:t>
      </w:r>
      <w:r>
        <w:rPr>
          <w:rFonts w:eastAsia="Times New Roman" w:cs="Times New Roman"/>
          <w:szCs w:val="24"/>
        </w:rPr>
        <w:t>βουλευτικό Εκπρόσωπο, ότι δεν έγινε εγκαίρως η λεγόμενη «ενημέρωση» ή «συνεννόηση». Γνωρίζουν πολύ καλά οι εμπειρότατοι αυτοί κοινοβουλευτικοί και πολιτικοί άνδρες ότι την αποκλειστική ευθύνη για τη χάραξη και υλοποίηση της εξωτερικής πολιτικής, σύμφωνα με</w:t>
      </w:r>
      <w:r>
        <w:rPr>
          <w:rFonts w:eastAsia="Times New Roman" w:cs="Times New Roman"/>
          <w:szCs w:val="24"/>
        </w:rPr>
        <w:t xml:space="preserve"> το Σύνταγμα, την έχει η κυβέρνηση. Οποιοδήποτε άλλο όργανο μπορεί να λειτουργήσει σαν ένας ηθικός μανδύας. </w:t>
      </w:r>
    </w:p>
    <w:p w14:paraId="2ED8B97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δε περίφημο Συμβούλιο Πολιτικών Αρχηγών είναι ένα άτυπο όργανο, το οποίο δεν μπορεί να δεσμεύσει κατ’ ουδένα τρόπο ούτε πολιτικά πρέπει. Να θυμί</w:t>
      </w:r>
      <w:r>
        <w:rPr>
          <w:rFonts w:eastAsia="Times New Roman" w:cs="Times New Roman"/>
          <w:szCs w:val="24"/>
        </w:rPr>
        <w:t>σουμε, μάλιστα, με κάθε ειλικρίνεια ότι επί του Μακεδονικού, τη φορά που συνεκλήθη το 1992, οδήγησε σε αδιέξοδο και παρήγαγε ένα διόλου παραγωγικό αποτέλεσμα. Απερρίφθη κάθε οδός επικοινωνίας. Μ’ αυτό δε το αποτέλεσμα, σύμφωνα με όσα ξέρουμε γιατί δεν υπάρ</w:t>
      </w:r>
      <w:r>
        <w:rPr>
          <w:rFonts w:eastAsia="Times New Roman" w:cs="Times New Roman"/>
          <w:szCs w:val="24"/>
        </w:rPr>
        <w:t xml:space="preserve">χουν </w:t>
      </w:r>
      <w:r>
        <w:rPr>
          <w:rFonts w:eastAsia="Times New Roman" w:cs="Times New Roman"/>
          <w:szCs w:val="24"/>
        </w:rPr>
        <w:lastRenderedPageBreak/>
        <w:t xml:space="preserve">καν Πρακτικά, απεπέμφθη ένας Υπουργός Εξωτερικών τότε και φτάσαμε στην Ενδιάμεση Συμφωνία του 1995, με πρωτοβουλία της τότε </w:t>
      </w:r>
      <w:r>
        <w:rPr>
          <w:rFonts w:eastAsia="Times New Roman" w:cs="Times New Roman"/>
          <w:szCs w:val="24"/>
        </w:rPr>
        <w:t>κ</w:t>
      </w:r>
      <w:r>
        <w:rPr>
          <w:rFonts w:eastAsia="Times New Roman" w:cs="Times New Roman"/>
          <w:szCs w:val="24"/>
        </w:rPr>
        <w:t>υβερνήσεως, χωρίς να περάσει από τη Βουλή και χωρίς να γνωμοδοτήσει κανέναν Συμβούλιο Αρχηγών.</w:t>
      </w:r>
    </w:p>
    <w:p w14:paraId="2ED8B97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Στη δική μας περίπτωση τώρα, στ</w:t>
      </w:r>
      <w:r>
        <w:rPr>
          <w:rFonts w:eastAsia="Times New Roman" w:cs="Times New Roman"/>
          <w:szCs w:val="24"/>
        </w:rPr>
        <w:t xml:space="preserve">ο τέλος του 2017 και στις αρχές του 2018, ευθύς ως εξεδηλώθη η κατά νόμον και κατ’ έθος και κατά καθήκον πρωτοβουλία της Κυβέρνησης για επίλυση του Μακεδονικού, προσεκλήθησαν οι πολιτικοί </w:t>
      </w:r>
      <w:r>
        <w:rPr>
          <w:rFonts w:eastAsia="Times New Roman" w:cs="Times New Roman"/>
          <w:szCs w:val="24"/>
        </w:rPr>
        <w:t>α</w:t>
      </w:r>
      <w:r>
        <w:rPr>
          <w:rFonts w:eastAsia="Times New Roman" w:cs="Times New Roman"/>
          <w:szCs w:val="24"/>
        </w:rPr>
        <w:t>ρχηγοί. Ο Υπουργός Εξωτερικών και ο Πρωθυπουργός κάλεσαν τους πολιτ</w:t>
      </w:r>
      <w:r>
        <w:rPr>
          <w:rFonts w:eastAsia="Times New Roman" w:cs="Times New Roman"/>
          <w:szCs w:val="24"/>
        </w:rPr>
        <w:t xml:space="preserve">ικούς </w:t>
      </w:r>
      <w:r>
        <w:rPr>
          <w:rFonts w:eastAsia="Times New Roman" w:cs="Times New Roman"/>
          <w:szCs w:val="24"/>
        </w:rPr>
        <w:t>α</w:t>
      </w:r>
      <w:r>
        <w:rPr>
          <w:rFonts w:eastAsia="Times New Roman" w:cs="Times New Roman"/>
          <w:szCs w:val="24"/>
        </w:rPr>
        <w:t>ρχηγούς και τους εκπροσώπους, προκειμένου οι πάντες να ενημερωθούν. Και έγιναν αυτές οι κινήσεις.</w:t>
      </w:r>
    </w:p>
    <w:p w14:paraId="2ED8B97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Ολοκληρώστε, σας παρακαλώ, για να προχωρήσουμε.</w:t>
      </w:r>
    </w:p>
    <w:p w14:paraId="2ED8B980"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Τελειώνω, κύριε Πρόεδρε.</w:t>
      </w:r>
    </w:p>
    <w:p w14:paraId="2ED8B98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Από εκεί και πέρα, η ιστορ</w:t>
      </w:r>
      <w:r>
        <w:rPr>
          <w:rFonts w:eastAsia="Times New Roman" w:cs="Times New Roman"/>
          <w:szCs w:val="24"/>
        </w:rPr>
        <w:t xml:space="preserve">ικής σημασίας </w:t>
      </w:r>
      <w:r>
        <w:rPr>
          <w:rFonts w:eastAsia="Times New Roman" w:cs="Times New Roman"/>
          <w:szCs w:val="24"/>
        </w:rPr>
        <w:t>σ</w:t>
      </w:r>
      <w:r>
        <w:rPr>
          <w:rFonts w:eastAsia="Times New Roman" w:cs="Times New Roman"/>
          <w:szCs w:val="24"/>
        </w:rPr>
        <w:t>υμφωνία ήρθε στη Βουλή. Κάνουμε μία διεξοδικότατη συζήτηση, με ένταση και πλούτο επιχειρημάτων. Εν τω μεταξύ, έχει παρέλθει περισσό</w:t>
      </w:r>
      <w:r>
        <w:rPr>
          <w:rFonts w:eastAsia="Times New Roman" w:cs="Times New Roman"/>
          <w:szCs w:val="24"/>
        </w:rPr>
        <w:lastRenderedPageBreak/>
        <w:t>τερο από ένα έτος που συζητάμε αυτό το πράγμα. Υπάρχει άπλετος δημόσιος χώρος. Μιλούν ακαδημαϊκοί. Μιλούν πολί</w:t>
      </w:r>
      <w:r>
        <w:rPr>
          <w:rFonts w:eastAsia="Times New Roman" w:cs="Times New Roman"/>
          <w:szCs w:val="24"/>
        </w:rPr>
        <w:t xml:space="preserve">τες. Μιλούν πολιτικοί. </w:t>
      </w:r>
    </w:p>
    <w:p w14:paraId="2ED8B98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Ας το πάρουμε, λοιπόν, απ’ αυτό το σημείο και έπειτα.</w:t>
      </w:r>
    </w:p>
    <w:p w14:paraId="2ED8B983"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Ξυδάκη.</w:t>
      </w:r>
    </w:p>
    <w:p w14:paraId="2ED8B98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στον κατάλογο. </w:t>
      </w:r>
    </w:p>
    <w:p w14:paraId="2ED8B98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Τον λόγο έχει ο κ. Δημήτριος Δημητριάδης, Βουλευτής Κοζάνης του ΣΥΡΙΖΑ.</w:t>
      </w:r>
    </w:p>
    <w:p w14:paraId="2ED8B98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r>
        <w:rPr>
          <w:rFonts w:eastAsia="Times New Roman" w:cs="Times New Roman"/>
          <w:szCs w:val="24"/>
        </w:rPr>
        <w:t>Δημητριάδη, έχετε τον λόγο για έξι λεπτά.</w:t>
      </w:r>
    </w:p>
    <w:p w14:paraId="2ED8B98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Ευχαριστώ, κύριε Πρόεδρε.</w:t>
      </w:r>
    </w:p>
    <w:p w14:paraId="2ED8B98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Υπουργοί, κυρίες και κύριοι συνάδελφοι, με την απελευθέρωση της Μακεδονίας από τον τουρκικό ζυγό</w:t>
      </w:r>
      <w:r>
        <w:rPr>
          <w:rFonts w:eastAsia="Times New Roman" w:cs="Times New Roman"/>
          <w:szCs w:val="24"/>
        </w:rPr>
        <w:t>,</w:t>
      </w:r>
      <w:r>
        <w:rPr>
          <w:rFonts w:eastAsia="Times New Roman" w:cs="Times New Roman"/>
          <w:szCs w:val="24"/>
        </w:rPr>
        <w:t xml:space="preserve"> μετά τους Βαλκανικούς Πολέμους, υπογράφεται η Συν</w:t>
      </w:r>
      <w:r>
        <w:rPr>
          <w:rFonts w:eastAsia="Times New Roman" w:cs="Times New Roman"/>
          <w:szCs w:val="24"/>
        </w:rPr>
        <w:t xml:space="preserve">θήκη του Βουκουρεστίου το 1913, όπου και οριοθετούνται τα σημερινά σύνορα της χώρας μας. Είναι μία </w:t>
      </w:r>
      <w:r>
        <w:rPr>
          <w:rFonts w:eastAsia="Times New Roman" w:cs="Times New Roman"/>
          <w:szCs w:val="24"/>
        </w:rPr>
        <w:t>σ</w:t>
      </w:r>
      <w:r>
        <w:rPr>
          <w:rFonts w:eastAsia="Times New Roman" w:cs="Times New Roman"/>
          <w:szCs w:val="24"/>
        </w:rPr>
        <w:t>υνθήκη, σύμφωνα με την οποία η χώρα μας, η Ελλάδα, κατέχει λίγο παραπάνω από το 50% της οριζόμενης τότε γεωγραφικής Μακεδονίας και επί της ουσίας</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σύνολο</w:t>
      </w:r>
      <w:r>
        <w:rPr>
          <w:rFonts w:eastAsia="Times New Roman" w:cs="Times New Roman"/>
          <w:szCs w:val="24"/>
        </w:rPr>
        <w:t xml:space="preserve"> της ιστορικής Μακεδονίας, που είναι και ελληνική. Το υπόλοιπο της γεωγραφικά τότε οριζόμενης Μακεδονίας περνά στην κατοχή της Σερβίας και της Βουλγαρίας κυρίως.</w:t>
      </w:r>
    </w:p>
    <w:p w14:paraId="2ED8B98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 1945, στη συνέχεια, δημιουργείται η Σοσιαλιστική Δημοκρατία της Μακεδονίας ως ομόσπονδο </w:t>
      </w:r>
      <w:r>
        <w:rPr>
          <w:rFonts w:eastAsia="Times New Roman" w:cs="Times New Roman"/>
          <w:szCs w:val="24"/>
        </w:rPr>
        <w:t>κράτος της Γιουγκοσλαβίας. Δεν υπήρξε ουσιαστικά κα</w:t>
      </w:r>
      <w:r>
        <w:rPr>
          <w:rFonts w:eastAsia="Times New Roman" w:cs="Times New Roman"/>
          <w:szCs w:val="24"/>
        </w:rPr>
        <w:t>μ</w:t>
      </w:r>
      <w:r>
        <w:rPr>
          <w:rFonts w:eastAsia="Times New Roman" w:cs="Times New Roman"/>
          <w:szCs w:val="24"/>
        </w:rPr>
        <w:t>μία αντίδραση τότε της ελληνικής κυβέρνησης. Δεν υπήρξε ούτε μέχρι την πρόσφατη περίοδο, ακριβώς γιατί αυτό τότε εξυπηρετούσε τον δυτικό διεθνή παράγοντα, στον οποίο οι κυβερνήσεις μας υπάκουαν πλήρως και</w:t>
      </w:r>
      <w:r>
        <w:rPr>
          <w:rFonts w:eastAsia="Times New Roman" w:cs="Times New Roman"/>
          <w:szCs w:val="24"/>
        </w:rPr>
        <w:t xml:space="preserve"> ανελλιπώς. </w:t>
      </w:r>
    </w:p>
    <w:p w14:paraId="2ED8B98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Αυτό συνέβαινε μέχρι το 1992, όπου και διαλύεται η ενιαία Γιουγκοσλαβία και γίνεται προσπάθεια να δημιουργηθεί το σύγχρονο κράτος της Δημοκρατίας της Μακεδονίας, η οποία όμως είναι το πρώην ομόσπονδο τμήμα της πρώην Γιουγκοσλαβίας, </w:t>
      </w:r>
      <w:r>
        <w:rPr>
          <w:rFonts w:eastAsia="Times New Roman" w:cs="Times New Roman"/>
          <w:szCs w:val="24"/>
          <w:lang w:val="en-US"/>
        </w:rPr>
        <w:t>FYROM</w:t>
      </w:r>
      <w:r>
        <w:rPr>
          <w:rFonts w:eastAsia="Times New Roman" w:cs="Times New Roman"/>
          <w:szCs w:val="24"/>
        </w:rPr>
        <w:t xml:space="preserve"> δηλαδ</w:t>
      </w:r>
      <w:r>
        <w:rPr>
          <w:rFonts w:eastAsia="Times New Roman" w:cs="Times New Roman"/>
          <w:szCs w:val="24"/>
        </w:rPr>
        <w:t>ή.</w:t>
      </w:r>
    </w:p>
    <w:p w14:paraId="2ED8B98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Από το 1995, η διαφορά μας μ’ αυτή τη χώρα, που είναι πλέον κρατική οντότητα, βρίσκεται υπό την αιγίδα του ΟΗΕ και βρίσκεται στη λεγόμενη </w:t>
      </w:r>
      <w:r>
        <w:rPr>
          <w:rFonts w:eastAsia="Times New Roman" w:cs="Times New Roman"/>
          <w:szCs w:val="24"/>
        </w:rPr>
        <w:t>Ε</w:t>
      </w:r>
      <w:r>
        <w:rPr>
          <w:rFonts w:eastAsia="Times New Roman" w:cs="Times New Roman"/>
          <w:szCs w:val="24"/>
        </w:rPr>
        <w:t xml:space="preserve">νδιάμεση </w:t>
      </w:r>
      <w:r>
        <w:rPr>
          <w:rFonts w:eastAsia="Times New Roman" w:cs="Times New Roman"/>
          <w:szCs w:val="24"/>
        </w:rPr>
        <w:t>Σ</w:t>
      </w:r>
      <w:r>
        <w:rPr>
          <w:rFonts w:eastAsia="Times New Roman" w:cs="Times New Roman"/>
          <w:szCs w:val="24"/>
        </w:rPr>
        <w:t xml:space="preserve">υμφωνία. Αυτό το διάστημα της </w:t>
      </w:r>
      <w:r>
        <w:rPr>
          <w:rFonts w:eastAsia="Times New Roman" w:cs="Times New Roman"/>
          <w:szCs w:val="24"/>
        </w:rPr>
        <w:t>ε</w:t>
      </w:r>
      <w:r>
        <w:rPr>
          <w:rFonts w:eastAsia="Times New Roman" w:cs="Times New Roman"/>
          <w:szCs w:val="24"/>
        </w:rPr>
        <w:t xml:space="preserve">νδιάμεσης </w:t>
      </w:r>
      <w:r>
        <w:rPr>
          <w:rFonts w:eastAsia="Times New Roman" w:cs="Times New Roman"/>
          <w:szCs w:val="24"/>
        </w:rPr>
        <w:t>σ</w:t>
      </w:r>
      <w:r>
        <w:rPr>
          <w:rFonts w:eastAsia="Times New Roman" w:cs="Times New Roman"/>
          <w:szCs w:val="24"/>
        </w:rPr>
        <w:t>υμφωνίας διαμορφώθηκε μια εθνική γραμμή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οποία υποστηρίχθηκε κ</w:t>
      </w:r>
      <w:r>
        <w:rPr>
          <w:rFonts w:eastAsia="Times New Roman" w:cs="Times New Roman"/>
          <w:szCs w:val="24"/>
        </w:rPr>
        <w:t xml:space="preserve">αι στηρίχθηκε και από τέσσερις Πρωθυπουργούς, αλλά και από τις κυβερνήσεις της χώρας μας, ειδικά </w:t>
      </w:r>
      <w:r>
        <w:rPr>
          <w:rFonts w:eastAsia="Times New Roman" w:cs="Times New Roman"/>
          <w:szCs w:val="24"/>
        </w:rPr>
        <w:t xml:space="preserve">από </w:t>
      </w:r>
      <w:r>
        <w:rPr>
          <w:rFonts w:eastAsia="Times New Roman" w:cs="Times New Roman"/>
          <w:szCs w:val="24"/>
        </w:rPr>
        <w:t>το 2008 και μετά. Τρία πράγματα οριοθετούν αυτήν την εθνική γραμμή. Είναι σύνθετη ονομασία με γεωγραφικό προσδιορισμό της λέξης «Μακεδονία», «</w:t>
      </w:r>
      <w:r>
        <w:rPr>
          <w:rFonts w:eastAsia="Times New Roman" w:cs="Times New Roman"/>
          <w:szCs w:val="24"/>
          <w:lang w:val="en-US"/>
        </w:rPr>
        <w:t>erga</w:t>
      </w:r>
      <w:r w:rsidRPr="00FF55E5">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w:t>
      </w:r>
      <w:r>
        <w:rPr>
          <w:rFonts w:eastAsia="Times New Roman" w:cs="Times New Roman"/>
          <w:szCs w:val="24"/>
        </w:rPr>
        <w:t>δηλαδή «ονομασία έναντι όλων των χρήσεων» και άρση του αλυτρωτισμού από τη γείτονα.</w:t>
      </w:r>
    </w:p>
    <w:p w14:paraId="2ED8B98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Έχει σημασία να παρατηρήσουμε ότι όλα αυτά τα είκοσι επτά χρόνια πετύχαμε μόνο μικρές ήττες. Με την υπάρχουσα Συμφωνία των Πρεσπών επιτύχαμε όλα όσα όριζε αυτή η εθνική γρα</w:t>
      </w:r>
      <w:r>
        <w:rPr>
          <w:rFonts w:eastAsia="Times New Roman" w:cs="Times New Roman"/>
          <w:szCs w:val="24"/>
        </w:rPr>
        <w:t xml:space="preserve">μμή, αλλά και κάτι ακόμα περισσότερο. Πετύχαμε δύο συγκεκριμένα πράγματα. Πετύχαμε την αλλαγή της συνταγματικής ονομασίας της γείτονος χώρας, δηλαδή από σκέτο «Μακεδονία» σε «Βόρεια Μακεδονία» και τη συνταγματική αλλαγή των άρθρων του Συντάγματός </w:t>
      </w:r>
      <w:r>
        <w:rPr>
          <w:rFonts w:eastAsia="Times New Roman" w:cs="Times New Roman"/>
          <w:szCs w:val="24"/>
        </w:rPr>
        <w:t>τους,</w:t>
      </w:r>
      <w:r>
        <w:rPr>
          <w:rFonts w:eastAsia="Times New Roman" w:cs="Times New Roman"/>
          <w:szCs w:val="24"/>
        </w:rPr>
        <w:t xml:space="preserve"> που</w:t>
      </w:r>
      <w:r>
        <w:rPr>
          <w:rFonts w:eastAsia="Times New Roman" w:cs="Times New Roman"/>
          <w:szCs w:val="24"/>
        </w:rPr>
        <w:t xml:space="preserve"> εμπεριείχαν τις αλυτρωτικές αναφορές και τις ανιστόρητες διεκδικήσεις σε βάρος της χώρας μας. Δηλαδή, έχουμε με λίγα λόγια</w:t>
      </w:r>
      <w:r>
        <w:rPr>
          <w:rFonts w:eastAsia="Times New Roman" w:cs="Times New Roman"/>
          <w:szCs w:val="24"/>
        </w:rPr>
        <w:t>,</w:t>
      </w:r>
      <w:r>
        <w:rPr>
          <w:rFonts w:eastAsia="Times New Roman" w:cs="Times New Roman"/>
          <w:szCs w:val="24"/>
        </w:rPr>
        <w:t xml:space="preserve"> μια </w:t>
      </w:r>
      <w:r>
        <w:rPr>
          <w:rFonts w:eastAsia="Times New Roman" w:cs="Times New Roman"/>
          <w:szCs w:val="24"/>
        </w:rPr>
        <w:t>σ</w:t>
      </w:r>
      <w:r>
        <w:rPr>
          <w:rFonts w:eastAsia="Times New Roman" w:cs="Times New Roman"/>
          <w:szCs w:val="24"/>
        </w:rPr>
        <w:t xml:space="preserve">υμφωνία ειρήνης, που σε συνδυασμό με τις ρητές δεσμεύσεις της για το απαραβίαστο </w:t>
      </w:r>
      <w:r>
        <w:rPr>
          <w:rFonts w:eastAsia="Times New Roman" w:cs="Times New Roman"/>
          <w:szCs w:val="24"/>
        </w:rPr>
        <w:lastRenderedPageBreak/>
        <w:t xml:space="preserve">των συνόρων, την παραδοχή πως δεν έχει σχέση </w:t>
      </w:r>
      <w:r>
        <w:rPr>
          <w:rFonts w:eastAsia="Times New Roman" w:cs="Times New Roman"/>
          <w:szCs w:val="24"/>
        </w:rPr>
        <w:t>με την ελληνική ιστορία, τον πολιτισμό και την κληρονομιά της ελληνικής Μακεδονίας, έχουμε μια οριστική διευθέτηση των διαφορών μας. Έχουμε μια αποκατάσταση μιας σχολικής λαθροχειρίας</w:t>
      </w:r>
      <w:r>
        <w:rPr>
          <w:rFonts w:eastAsia="Times New Roman" w:cs="Times New Roman"/>
          <w:szCs w:val="24"/>
        </w:rPr>
        <w:t>,</w:t>
      </w:r>
      <w:r>
        <w:rPr>
          <w:rFonts w:eastAsia="Times New Roman" w:cs="Times New Roman"/>
          <w:szCs w:val="24"/>
        </w:rPr>
        <w:t xml:space="preserve"> που επιχειρήθηκε από τη γείτονα σε βάρος της χώρας μας. Έχουμε, με λίγα</w:t>
      </w:r>
      <w:r>
        <w:rPr>
          <w:rFonts w:eastAsia="Times New Roman" w:cs="Times New Roman"/>
          <w:szCs w:val="24"/>
        </w:rPr>
        <w:t xml:space="preserve"> λόγια, την επαναφορά της FYROM στη διεθνή κανονικότητα και το ευρωπαϊκό δίκαιο.</w:t>
      </w:r>
    </w:p>
    <w:p w14:paraId="2ED8B98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Όσον αφορά τις διεθνείς σχέσεις, η αναβάθμιση της θέσης της χώρας μας είναι προφανής και δεδομένη. Επιβεβαιώνεται συνεχώς</w:t>
      </w:r>
      <w:r>
        <w:rPr>
          <w:rFonts w:eastAsia="Times New Roman" w:cs="Times New Roman"/>
          <w:szCs w:val="24"/>
        </w:rPr>
        <w:t>,</w:t>
      </w:r>
      <w:r>
        <w:rPr>
          <w:rFonts w:eastAsia="Times New Roman" w:cs="Times New Roman"/>
          <w:szCs w:val="24"/>
        </w:rPr>
        <w:t xml:space="preserve"> από κάθε διεθνή συνομιλητή και το επιδοκιμάζουν όχι </w:t>
      </w:r>
      <w:r>
        <w:rPr>
          <w:rFonts w:eastAsia="Times New Roman" w:cs="Times New Roman"/>
          <w:szCs w:val="24"/>
        </w:rPr>
        <w:t>μόνο οι διεθνείς θεσμοί, αλλά και όλες οι ευρωπαϊκές πολιτικές οικογένειες, από τη Δεξιά μέχρι την Αριστερά.</w:t>
      </w:r>
    </w:p>
    <w:p w14:paraId="2ED8B98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κυριότερο, όμως, που πρέπει να δούμε, κατά τη δική μου άποψη, είναι το αναπτυξιακό κομμάτι της ελληνικής Μακεδονίας. Είναι ένα κομμάτι που μας ε</w:t>
      </w:r>
      <w:r>
        <w:rPr>
          <w:rFonts w:eastAsia="Times New Roman" w:cs="Times New Roman"/>
          <w:szCs w:val="24"/>
        </w:rPr>
        <w:t>νδιαφέρει και ένα κομμάτι ιδιαίτερα σημαντικό, διότι ανοίγει τις αναπτυξιακές μας δυνατότητες και μεγαλώνει η ίδια η γεωπολιτική αναβάθμιση της θέσης της χώρας μας και ο ρόλος της.</w:t>
      </w:r>
    </w:p>
    <w:p w14:paraId="2ED8B98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Το αναπτυξιακό μοντέλο των τελευταίων δεκαετιών στηρίχθηκε σε ένα αμιγώς πε</w:t>
      </w:r>
      <w:r>
        <w:rPr>
          <w:rFonts w:eastAsia="Times New Roman" w:cs="Times New Roman"/>
          <w:szCs w:val="24"/>
        </w:rPr>
        <w:t>λατειακό κράτος, κυρίως στις προσταγές των ξένων, σε συνεργασία με εγχώριες οικονομικές και πολιτικές ελίτ, βασιζόμενες σε αντιαναπτυξιακά και μη βιώσιμα παραγωγικά μοντέλα, τέτοια που στηριζόταν κυρίως σε μια περιφερειακή ανισότητα. Υπεύθυνη γι’ αυτήν ήτα</w:t>
      </w:r>
      <w:r>
        <w:rPr>
          <w:rFonts w:eastAsia="Times New Roman" w:cs="Times New Roman"/>
          <w:szCs w:val="24"/>
        </w:rPr>
        <w:t>ν πάντα η ίδια ελίτ, η οποία αποκόμιζε κέρδη και ωφέλειες από αυτή καθ</w:t>
      </w:r>
      <w:r>
        <w:rPr>
          <w:rFonts w:eastAsia="Times New Roman" w:cs="Times New Roman"/>
          <w:szCs w:val="24"/>
        </w:rPr>
        <w:t xml:space="preserve">’ </w:t>
      </w:r>
      <w:r>
        <w:rPr>
          <w:rFonts w:eastAsia="Times New Roman" w:cs="Times New Roman"/>
          <w:szCs w:val="24"/>
        </w:rPr>
        <w:t>αυτή τη στρεβλή οργάνωση και συγκρότηση του κράτους και αποκόμιζε πολιτικά και οικονομικά οφέλη από την ίδια την πολιτική συγκρότηση, η οποία στηρίχθηκε σε ένα περίκλειστο κράτος στα β</w:t>
      </w:r>
      <w:r>
        <w:rPr>
          <w:rFonts w:eastAsia="Times New Roman" w:cs="Times New Roman"/>
          <w:szCs w:val="24"/>
        </w:rPr>
        <w:t>όρεια σύνορά μας, με μονοσήμαντες συμμαχίες, με περιορισμένες βοήθειες και, άρα, ήμασταν πάντοτε ελεγχόμενοι και εξαρτημένοι.</w:t>
      </w:r>
    </w:p>
    <w:p w14:paraId="2ED8B99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κυρίαρχη οικονομική και πολιτική τάξη</w:t>
      </w:r>
      <w:r>
        <w:rPr>
          <w:rFonts w:eastAsia="Times New Roman" w:cs="Times New Roman"/>
          <w:szCs w:val="24"/>
        </w:rPr>
        <w:t>,</w:t>
      </w:r>
      <w:r>
        <w:rPr>
          <w:rFonts w:eastAsia="Times New Roman" w:cs="Times New Roman"/>
          <w:szCs w:val="24"/>
        </w:rPr>
        <w:t xml:space="preserve"> που διαμορφώθηκε στη χώρα μας όλα αυτά τα χρόνια, αυτές τις δεκαετίες ήταν επομένως εθισμ</w:t>
      </w:r>
      <w:r>
        <w:rPr>
          <w:rFonts w:eastAsia="Times New Roman" w:cs="Times New Roman"/>
          <w:szCs w:val="24"/>
        </w:rPr>
        <w:t xml:space="preserve">ένη, αλλά και βολεμένη σ’ αυτό το στρεβλό, ελλιπές και θνησιγενές οικονομικό περιβάλλον. Αυτή ακριβώς η συνδυαστική διαδικασία οδήγησε τη χώρα μας στην πρωτοφανή </w:t>
      </w:r>
      <w:r>
        <w:rPr>
          <w:rFonts w:eastAsia="Times New Roman" w:cs="Times New Roman"/>
          <w:szCs w:val="24"/>
        </w:rPr>
        <w:lastRenderedPageBreak/>
        <w:t>κρίση. Με λίγα λόγια, το αναπτυξιακό μοντέλο κατέρρεε</w:t>
      </w:r>
      <w:r>
        <w:rPr>
          <w:rFonts w:eastAsia="Times New Roman" w:cs="Times New Roman"/>
          <w:szCs w:val="24"/>
        </w:rPr>
        <w:t>,</w:t>
      </w:r>
      <w:r>
        <w:rPr>
          <w:rFonts w:eastAsia="Times New Roman" w:cs="Times New Roman"/>
          <w:szCs w:val="24"/>
        </w:rPr>
        <w:t xml:space="preserve"> παράλληλα και σε συνάρτηση με την οικον</w:t>
      </w:r>
      <w:r>
        <w:rPr>
          <w:rFonts w:eastAsia="Times New Roman" w:cs="Times New Roman"/>
          <w:szCs w:val="24"/>
        </w:rPr>
        <w:t>ομική εξάρτηση, αλλά και με τον ίδιο στρατηγικό μας εγκλωβισμό.</w:t>
      </w:r>
    </w:p>
    <w:p w14:paraId="2ED8B99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w:t>
      </w:r>
      <w:r>
        <w:rPr>
          <w:rFonts w:eastAsia="Times New Roman" w:cs="Times New Roman"/>
          <w:szCs w:val="24"/>
        </w:rPr>
        <w:t>αυτό το μοντέλο αλλάζουμε, προσθέτοντας μέσα στα γεωπολιτικά μας πλεονεκτήματα</w:t>
      </w:r>
      <w:r>
        <w:rPr>
          <w:rFonts w:eastAsia="Times New Roman" w:cs="Times New Roman"/>
          <w:szCs w:val="24"/>
        </w:rPr>
        <w:t>,</w:t>
      </w:r>
      <w:r>
        <w:rPr>
          <w:rFonts w:eastAsia="Times New Roman" w:cs="Times New Roman"/>
          <w:szCs w:val="24"/>
        </w:rPr>
        <w:t xml:space="preserve"> ωφέλεια και υπεραξία για τη χώρα. Μέσα από μια πολυδιάστατη εξωτερική πολιτική και με βάση τους κανόνες τ</w:t>
      </w:r>
      <w:r>
        <w:rPr>
          <w:rFonts w:eastAsia="Times New Roman" w:cs="Times New Roman"/>
          <w:szCs w:val="24"/>
        </w:rPr>
        <w:t xml:space="preserve">ου διεθνούς δικαίου, η χώρα εδραιώνεται ως πυλώνας ειρήνης, προόδου και σταθερότητας, σε μια ασταθή κατά βάση περιοχή. </w:t>
      </w:r>
    </w:p>
    <w:p w14:paraId="2ED8B99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Μακεδονία, λοιπόν, παρέμενε μέχρι πρόσφατα</w:t>
      </w:r>
      <w:r>
        <w:rPr>
          <w:rFonts w:eastAsia="Times New Roman" w:cs="Times New Roman"/>
          <w:szCs w:val="24"/>
        </w:rPr>
        <w:t>,</w:t>
      </w:r>
      <w:r>
        <w:rPr>
          <w:rFonts w:eastAsia="Times New Roman" w:cs="Times New Roman"/>
          <w:szCs w:val="24"/>
        </w:rPr>
        <w:t xml:space="preserve"> απλώς</w:t>
      </w:r>
      <w:r>
        <w:rPr>
          <w:rFonts w:eastAsia="Times New Roman" w:cs="Times New Roman"/>
          <w:szCs w:val="24"/>
        </w:rPr>
        <w:t>,</w:t>
      </w:r>
      <w:r>
        <w:rPr>
          <w:rFonts w:eastAsia="Times New Roman" w:cs="Times New Roman"/>
          <w:szCs w:val="24"/>
        </w:rPr>
        <w:t xml:space="preserve"> μια εσωτερική περιφέρεια ενός εθνικού κέντρου. Ήταν με λίγα λόγια εσωτερικά αποκλεισμένη, θύμα αφ’ ενός μίας άδικης και άνισης σε περιφερειακό επίπεδο εθνικής ανάπτυξης, ταυτόχρονα αφ’ ετέρου αποστερημένη από τις γεωπολιτικές της δυνατότητες και τα συγκρι</w:t>
      </w:r>
      <w:r>
        <w:rPr>
          <w:rFonts w:eastAsia="Times New Roman" w:cs="Times New Roman"/>
          <w:szCs w:val="24"/>
        </w:rPr>
        <w:t xml:space="preserve">τικά παραγωγικά της πλεονεκτήματα, ακριβώς λόγω του στρεβλού εθνικού παραγωγικού μοντέλου, όπως ανέφερα προηγουμένως. </w:t>
      </w:r>
    </w:p>
    <w:p w14:paraId="2ED8B99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Έ</w:t>
      </w:r>
      <w:r w:rsidRPr="002818D5">
        <w:rPr>
          <w:rFonts w:eastAsia="Times New Roman" w:cs="Times New Roman"/>
          <w:szCs w:val="24"/>
        </w:rPr>
        <w:t xml:space="preserve">να παράδειγμα </w:t>
      </w:r>
      <w:r>
        <w:rPr>
          <w:rFonts w:eastAsia="Times New Roman" w:cs="Times New Roman"/>
          <w:szCs w:val="24"/>
        </w:rPr>
        <w:t>προς τούτο: Τ</w:t>
      </w:r>
      <w:r w:rsidRPr="002818D5">
        <w:rPr>
          <w:rFonts w:eastAsia="Times New Roman" w:cs="Times New Roman"/>
          <w:szCs w:val="24"/>
        </w:rPr>
        <w:t>α Τέμπη άνοιξαν το 2018</w:t>
      </w:r>
      <w:r>
        <w:rPr>
          <w:rFonts w:eastAsia="Times New Roman" w:cs="Times New Roman"/>
          <w:szCs w:val="24"/>
        </w:rPr>
        <w:t xml:space="preserve"> και</w:t>
      </w:r>
      <w:r w:rsidRPr="002818D5">
        <w:rPr>
          <w:rFonts w:eastAsia="Times New Roman" w:cs="Times New Roman"/>
          <w:szCs w:val="24"/>
        </w:rPr>
        <w:t xml:space="preserve"> έγιναν πραγματικά δρόμος πρόσβασης </w:t>
      </w:r>
      <w:r>
        <w:rPr>
          <w:rFonts w:eastAsia="Times New Roman" w:cs="Times New Roman"/>
          <w:szCs w:val="24"/>
        </w:rPr>
        <w:t>της υπόλοιπης Ελλάδας</w:t>
      </w:r>
      <w:r w:rsidRPr="002818D5">
        <w:rPr>
          <w:rFonts w:eastAsia="Times New Roman" w:cs="Times New Roman"/>
          <w:szCs w:val="24"/>
        </w:rPr>
        <w:t xml:space="preserve"> </w:t>
      </w:r>
      <w:r>
        <w:rPr>
          <w:rFonts w:eastAsia="Times New Roman" w:cs="Times New Roman"/>
          <w:szCs w:val="24"/>
        </w:rPr>
        <w:t>σ</w:t>
      </w:r>
      <w:r w:rsidRPr="002818D5">
        <w:rPr>
          <w:rFonts w:eastAsia="Times New Roman" w:cs="Times New Roman"/>
          <w:szCs w:val="24"/>
        </w:rPr>
        <w:t xml:space="preserve">τη Μακεδονία </w:t>
      </w:r>
      <w:r>
        <w:rPr>
          <w:rFonts w:eastAsia="Times New Roman" w:cs="Times New Roman"/>
          <w:szCs w:val="24"/>
        </w:rPr>
        <w:t>μας. Το σι</w:t>
      </w:r>
      <w:r>
        <w:rPr>
          <w:rFonts w:eastAsia="Times New Roman" w:cs="Times New Roman"/>
          <w:szCs w:val="24"/>
        </w:rPr>
        <w:t>δηροδρομικό δίκτυο, που πράγματι αναπτύχθηκε στη</w:t>
      </w:r>
      <w:r w:rsidRPr="002818D5">
        <w:rPr>
          <w:rFonts w:eastAsia="Times New Roman" w:cs="Times New Roman"/>
          <w:szCs w:val="24"/>
        </w:rPr>
        <w:t xml:space="preserve"> Θεσσαλονίκη </w:t>
      </w:r>
      <w:r>
        <w:rPr>
          <w:rFonts w:eastAsia="Times New Roman" w:cs="Times New Roman"/>
          <w:szCs w:val="24"/>
        </w:rPr>
        <w:t xml:space="preserve">τις προηγούμενες δεκαετίες και χρησίμευσε για να στείλει μετανάστες στη Γερμανία, </w:t>
      </w:r>
      <w:r w:rsidRPr="002818D5">
        <w:rPr>
          <w:rFonts w:eastAsia="Times New Roman" w:cs="Times New Roman"/>
          <w:szCs w:val="24"/>
        </w:rPr>
        <w:t>την τελευταία εικοσαετία βρίσκεται σε μία κρίση και σήμερα επιχειρούμε ξανά να το αναβαθμίσουμε</w:t>
      </w:r>
      <w:r>
        <w:rPr>
          <w:rFonts w:eastAsia="Times New Roman" w:cs="Times New Roman"/>
          <w:szCs w:val="24"/>
        </w:rPr>
        <w:t>,</w:t>
      </w:r>
      <w:r w:rsidRPr="002818D5">
        <w:rPr>
          <w:rFonts w:eastAsia="Times New Roman" w:cs="Times New Roman"/>
          <w:szCs w:val="24"/>
        </w:rPr>
        <w:t xml:space="preserve"> γιατί </w:t>
      </w:r>
      <w:r>
        <w:rPr>
          <w:rFonts w:eastAsia="Times New Roman" w:cs="Times New Roman"/>
          <w:szCs w:val="24"/>
        </w:rPr>
        <w:t>α</w:t>
      </w:r>
      <w:r w:rsidRPr="002818D5">
        <w:rPr>
          <w:rFonts w:eastAsia="Times New Roman" w:cs="Times New Roman"/>
          <w:szCs w:val="24"/>
        </w:rPr>
        <w:t xml:space="preserve">κριβώς </w:t>
      </w:r>
      <w:r>
        <w:rPr>
          <w:rFonts w:eastAsia="Times New Roman" w:cs="Times New Roman"/>
          <w:szCs w:val="24"/>
        </w:rPr>
        <w:t>το</w:t>
      </w:r>
      <w:r>
        <w:rPr>
          <w:rFonts w:eastAsia="Times New Roman" w:cs="Times New Roman"/>
          <w:szCs w:val="24"/>
        </w:rPr>
        <w:t xml:space="preserve"> σιδηροδρομικό δίκτυο</w:t>
      </w:r>
      <w:r w:rsidRPr="002818D5">
        <w:rPr>
          <w:rFonts w:eastAsia="Times New Roman" w:cs="Times New Roman"/>
          <w:szCs w:val="24"/>
        </w:rPr>
        <w:t xml:space="preserve"> στη Βόρειο Ελλάδα σημαίνει πως πρέπει να έχει </w:t>
      </w:r>
      <w:r>
        <w:rPr>
          <w:rFonts w:eastAsia="Times New Roman" w:cs="Times New Roman"/>
          <w:szCs w:val="24"/>
        </w:rPr>
        <w:t>απολήξεις,</w:t>
      </w:r>
      <w:r w:rsidRPr="002818D5">
        <w:rPr>
          <w:rFonts w:eastAsia="Times New Roman" w:cs="Times New Roman"/>
          <w:szCs w:val="24"/>
        </w:rPr>
        <w:t xml:space="preserve"> πρέπει να έχει προορισμ</w:t>
      </w:r>
      <w:r>
        <w:rPr>
          <w:rFonts w:eastAsia="Times New Roman" w:cs="Times New Roman"/>
          <w:szCs w:val="24"/>
        </w:rPr>
        <w:t>ούς</w:t>
      </w:r>
      <w:r w:rsidRPr="002818D5">
        <w:rPr>
          <w:rFonts w:eastAsia="Times New Roman" w:cs="Times New Roman"/>
          <w:szCs w:val="24"/>
        </w:rPr>
        <w:t xml:space="preserve"> και αυτ</w:t>
      </w:r>
      <w:r>
        <w:rPr>
          <w:rFonts w:eastAsia="Times New Roman" w:cs="Times New Roman"/>
          <w:szCs w:val="24"/>
        </w:rPr>
        <w:t>οί οι προορισμοί είναι</w:t>
      </w:r>
      <w:r w:rsidRPr="002818D5">
        <w:rPr>
          <w:rFonts w:eastAsia="Times New Roman" w:cs="Times New Roman"/>
          <w:szCs w:val="24"/>
        </w:rPr>
        <w:t xml:space="preserve"> </w:t>
      </w:r>
      <w:r>
        <w:rPr>
          <w:rFonts w:eastAsia="Times New Roman" w:cs="Times New Roman"/>
          <w:szCs w:val="24"/>
        </w:rPr>
        <w:t>η</w:t>
      </w:r>
      <w:r w:rsidRPr="002818D5">
        <w:rPr>
          <w:rFonts w:eastAsia="Times New Roman" w:cs="Times New Roman"/>
          <w:szCs w:val="24"/>
        </w:rPr>
        <w:t xml:space="preserve"> βαλκανική ενδοχώρα</w:t>
      </w:r>
      <w:r>
        <w:rPr>
          <w:rFonts w:eastAsia="Times New Roman" w:cs="Times New Roman"/>
          <w:szCs w:val="24"/>
        </w:rPr>
        <w:t>.</w:t>
      </w:r>
    </w:p>
    <w:p w14:paraId="2ED8B99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Μακεδονία μας, με λίγα λόγια, έζησε με αυτή τη ματαίωση </w:t>
      </w:r>
      <w:r w:rsidRPr="002818D5">
        <w:rPr>
          <w:rFonts w:eastAsia="Times New Roman" w:cs="Times New Roman"/>
          <w:szCs w:val="24"/>
        </w:rPr>
        <w:t>ολόκληρες δεκαετίες</w:t>
      </w:r>
      <w:r>
        <w:rPr>
          <w:rFonts w:eastAsia="Times New Roman" w:cs="Times New Roman"/>
          <w:szCs w:val="24"/>
        </w:rPr>
        <w:t>. Η δική μας επιδίωξη</w:t>
      </w:r>
      <w:r>
        <w:rPr>
          <w:rFonts w:eastAsia="Times New Roman" w:cs="Times New Roman"/>
          <w:szCs w:val="24"/>
        </w:rPr>
        <w:t xml:space="preserve"> είναι ότι</w:t>
      </w:r>
      <w:r w:rsidRPr="002818D5">
        <w:rPr>
          <w:rFonts w:eastAsia="Times New Roman" w:cs="Times New Roman"/>
          <w:szCs w:val="24"/>
        </w:rPr>
        <w:t xml:space="preserve"> μπορεί να γίνει ένα νέο πεδίο ανάπτυξης και ευημερίας για την ίδια</w:t>
      </w:r>
      <w:r>
        <w:rPr>
          <w:rFonts w:eastAsia="Times New Roman" w:cs="Times New Roman"/>
          <w:szCs w:val="24"/>
        </w:rPr>
        <w:t>,</w:t>
      </w:r>
      <w:r w:rsidRPr="002818D5">
        <w:rPr>
          <w:rFonts w:eastAsia="Times New Roman" w:cs="Times New Roman"/>
          <w:szCs w:val="24"/>
        </w:rPr>
        <w:t xml:space="preserve"> αλλά και για </w:t>
      </w:r>
      <w:r>
        <w:rPr>
          <w:rFonts w:eastAsia="Times New Roman" w:cs="Times New Roman"/>
          <w:szCs w:val="24"/>
        </w:rPr>
        <w:t>τη χώρα. Να γίνει, με</w:t>
      </w:r>
      <w:r w:rsidRPr="002818D5">
        <w:rPr>
          <w:rFonts w:eastAsia="Times New Roman" w:cs="Times New Roman"/>
          <w:szCs w:val="24"/>
        </w:rPr>
        <w:t xml:space="preserve"> λίγα λόγια</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ένας τόπος</w:t>
      </w:r>
      <w:r w:rsidRPr="002818D5">
        <w:rPr>
          <w:rFonts w:eastAsia="Times New Roman" w:cs="Times New Roman"/>
          <w:szCs w:val="24"/>
        </w:rPr>
        <w:t xml:space="preserve"> </w:t>
      </w:r>
      <w:r>
        <w:rPr>
          <w:rFonts w:eastAsia="Times New Roman" w:cs="Times New Roman"/>
          <w:szCs w:val="24"/>
        </w:rPr>
        <w:t>δικαίωσης των προσδοκιών τόσων</w:t>
      </w:r>
      <w:r w:rsidRPr="002818D5">
        <w:rPr>
          <w:rFonts w:eastAsia="Times New Roman" w:cs="Times New Roman"/>
          <w:szCs w:val="24"/>
        </w:rPr>
        <w:t xml:space="preserve"> </w:t>
      </w:r>
      <w:r>
        <w:rPr>
          <w:rFonts w:eastAsia="Times New Roman" w:cs="Times New Roman"/>
          <w:szCs w:val="24"/>
        </w:rPr>
        <w:t>χαμένων</w:t>
      </w:r>
      <w:r w:rsidRPr="002818D5">
        <w:rPr>
          <w:rFonts w:eastAsia="Times New Roman" w:cs="Times New Roman"/>
          <w:szCs w:val="24"/>
        </w:rPr>
        <w:t xml:space="preserve"> δεκαετιών</w:t>
      </w:r>
      <w:r>
        <w:rPr>
          <w:rFonts w:eastAsia="Times New Roman" w:cs="Times New Roman"/>
          <w:szCs w:val="24"/>
        </w:rPr>
        <w:t>.</w:t>
      </w:r>
    </w:p>
    <w:p w14:paraId="2ED8B995"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Δημητριάδη. </w:t>
      </w:r>
    </w:p>
    <w:p w14:paraId="2ED8B996"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ΔΗ</w:t>
      </w:r>
      <w:r>
        <w:rPr>
          <w:rFonts w:eastAsia="Times New Roman" w:cs="Times New Roman"/>
          <w:b/>
          <w:szCs w:val="24"/>
        </w:rPr>
        <w:t xml:space="preserve">ΜΗΤΡΙΟΣ ΔΗΜΗΤΡΙΑΔΗΣ: </w:t>
      </w:r>
      <w:r>
        <w:rPr>
          <w:rFonts w:eastAsia="Times New Roman" w:cs="Times New Roman"/>
          <w:szCs w:val="24"/>
        </w:rPr>
        <w:t xml:space="preserve">Τελειώνω, κύριε Πρόεδρε, σε μισό λεπτό. </w:t>
      </w:r>
    </w:p>
    <w:p w14:paraId="2ED8B99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γίνει </w:t>
      </w:r>
      <w:r w:rsidRPr="002818D5">
        <w:rPr>
          <w:rFonts w:eastAsia="Times New Roman" w:cs="Times New Roman"/>
          <w:szCs w:val="24"/>
        </w:rPr>
        <w:t xml:space="preserve">πρωταγωνίστρια μιας ευρύτερης βαλκανικής </w:t>
      </w:r>
      <w:r>
        <w:rPr>
          <w:rFonts w:eastAsia="Times New Roman" w:cs="Times New Roman"/>
          <w:szCs w:val="24"/>
        </w:rPr>
        <w:t>ανάπτυξης,</w:t>
      </w:r>
      <w:r w:rsidRPr="002818D5">
        <w:rPr>
          <w:rFonts w:eastAsia="Times New Roman" w:cs="Times New Roman"/>
          <w:szCs w:val="24"/>
        </w:rPr>
        <w:t xml:space="preserve"> επίκεντρο μιας μεγάλης </w:t>
      </w:r>
      <w:r>
        <w:rPr>
          <w:rFonts w:eastAsia="Times New Roman" w:cs="Times New Roman"/>
          <w:szCs w:val="24"/>
        </w:rPr>
        <w:t xml:space="preserve">βαλκανικής αγοράς, </w:t>
      </w:r>
      <w:r w:rsidRPr="002818D5">
        <w:rPr>
          <w:rFonts w:eastAsia="Times New Roman" w:cs="Times New Roman"/>
          <w:szCs w:val="24"/>
        </w:rPr>
        <w:t xml:space="preserve">ακριβώς διότι </w:t>
      </w:r>
      <w:r>
        <w:rPr>
          <w:rFonts w:eastAsia="Times New Roman" w:cs="Times New Roman"/>
          <w:szCs w:val="24"/>
        </w:rPr>
        <w:t>η Β</w:t>
      </w:r>
      <w:r w:rsidRPr="002818D5">
        <w:rPr>
          <w:rFonts w:eastAsia="Times New Roman" w:cs="Times New Roman"/>
          <w:szCs w:val="24"/>
        </w:rPr>
        <w:t xml:space="preserve">αλκανική </w:t>
      </w:r>
      <w:r>
        <w:rPr>
          <w:rFonts w:eastAsia="Times New Roman" w:cs="Times New Roman"/>
          <w:szCs w:val="24"/>
        </w:rPr>
        <w:t xml:space="preserve">είναι η </w:t>
      </w:r>
      <w:r w:rsidRPr="002818D5">
        <w:rPr>
          <w:rFonts w:eastAsia="Times New Roman" w:cs="Times New Roman"/>
          <w:szCs w:val="24"/>
        </w:rPr>
        <w:t xml:space="preserve">ενδοχώρα </w:t>
      </w:r>
      <w:r>
        <w:rPr>
          <w:rFonts w:eastAsia="Times New Roman" w:cs="Times New Roman"/>
          <w:szCs w:val="24"/>
        </w:rPr>
        <w:t>της και</w:t>
      </w:r>
      <w:r w:rsidRPr="002818D5">
        <w:rPr>
          <w:rFonts w:eastAsia="Times New Roman" w:cs="Times New Roman"/>
          <w:szCs w:val="24"/>
        </w:rPr>
        <w:t xml:space="preserve"> θα μπορούσε να είναι </w:t>
      </w:r>
      <w:r>
        <w:rPr>
          <w:rFonts w:eastAsia="Times New Roman" w:cs="Times New Roman"/>
          <w:szCs w:val="24"/>
        </w:rPr>
        <w:t>η ατμομηχανή μιας α</w:t>
      </w:r>
      <w:r>
        <w:rPr>
          <w:rFonts w:eastAsia="Times New Roman" w:cs="Times New Roman"/>
          <w:szCs w:val="24"/>
        </w:rPr>
        <w:t>νάπτυξης για όλη την Βαλκανική,</w:t>
      </w:r>
      <w:r w:rsidRPr="002818D5">
        <w:rPr>
          <w:rFonts w:eastAsia="Times New Roman" w:cs="Times New Roman"/>
          <w:szCs w:val="24"/>
        </w:rPr>
        <w:t xml:space="preserve"> θα μπορούσε να γίνει </w:t>
      </w:r>
      <w:r>
        <w:rPr>
          <w:rFonts w:eastAsia="Times New Roman" w:cs="Times New Roman"/>
          <w:szCs w:val="24"/>
        </w:rPr>
        <w:t>-</w:t>
      </w:r>
      <w:r w:rsidRPr="002818D5">
        <w:rPr>
          <w:rFonts w:eastAsia="Times New Roman" w:cs="Times New Roman"/>
          <w:szCs w:val="24"/>
        </w:rPr>
        <w:t>και θα γίνει τελικά</w:t>
      </w:r>
      <w:r>
        <w:rPr>
          <w:rFonts w:eastAsia="Times New Roman" w:cs="Times New Roman"/>
          <w:szCs w:val="24"/>
        </w:rPr>
        <w:t>-</w:t>
      </w:r>
      <w:r w:rsidRPr="002818D5">
        <w:rPr>
          <w:rFonts w:eastAsia="Times New Roman" w:cs="Times New Roman"/>
          <w:szCs w:val="24"/>
        </w:rPr>
        <w:t xml:space="preserve"> σημαντικότ</w:t>
      </w:r>
      <w:r>
        <w:rPr>
          <w:rFonts w:eastAsia="Times New Roman" w:cs="Times New Roman"/>
          <w:szCs w:val="24"/>
        </w:rPr>
        <w:t>ατη</w:t>
      </w:r>
      <w:r w:rsidRPr="002818D5">
        <w:rPr>
          <w:rFonts w:eastAsia="Times New Roman" w:cs="Times New Roman"/>
          <w:szCs w:val="24"/>
        </w:rPr>
        <w:t xml:space="preserve"> παράμετρος για μία βιώσιμη και αναπτυσσόμενη </w:t>
      </w:r>
      <w:r>
        <w:rPr>
          <w:rFonts w:eastAsia="Times New Roman" w:cs="Times New Roman"/>
          <w:szCs w:val="24"/>
        </w:rPr>
        <w:t xml:space="preserve">εθνική </w:t>
      </w:r>
      <w:r w:rsidRPr="002818D5">
        <w:rPr>
          <w:rFonts w:eastAsia="Times New Roman" w:cs="Times New Roman"/>
          <w:szCs w:val="24"/>
        </w:rPr>
        <w:t>οικονομία</w:t>
      </w:r>
      <w:r>
        <w:rPr>
          <w:rFonts w:eastAsia="Times New Roman" w:cs="Times New Roman"/>
          <w:szCs w:val="24"/>
        </w:rPr>
        <w:t>,</w:t>
      </w:r>
      <w:r w:rsidRPr="002818D5">
        <w:rPr>
          <w:rFonts w:eastAsia="Times New Roman" w:cs="Times New Roman"/>
          <w:szCs w:val="24"/>
        </w:rPr>
        <w:t xml:space="preserve"> ένας σταθερός παράγοντας ευημερίας</w:t>
      </w:r>
      <w:r>
        <w:rPr>
          <w:rFonts w:eastAsia="Times New Roman" w:cs="Times New Roman"/>
          <w:szCs w:val="24"/>
        </w:rPr>
        <w:t>.</w:t>
      </w:r>
    </w:p>
    <w:p w14:paraId="2ED8B99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Οι αγωγοί ενέργειας, οι</w:t>
      </w:r>
      <w:r w:rsidRPr="002818D5">
        <w:rPr>
          <w:rFonts w:eastAsia="Times New Roman" w:cs="Times New Roman"/>
          <w:szCs w:val="24"/>
        </w:rPr>
        <w:t xml:space="preserve"> υδρογονάνθρακες</w:t>
      </w:r>
      <w:r>
        <w:rPr>
          <w:rFonts w:eastAsia="Times New Roman" w:cs="Times New Roman"/>
          <w:szCs w:val="24"/>
        </w:rPr>
        <w:t>, οι</w:t>
      </w:r>
      <w:r w:rsidRPr="002818D5">
        <w:rPr>
          <w:rFonts w:eastAsia="Times New Roman" w:cs="Times New Roman"/>
          <w:szCs w:val="24"/>
        </w:rPr>
        <w:t xml:space="preserve"> επενδύσεις </w:t>
      </w:r>
      <w:r>
        <w:rPr>
          <w:rFonts w:eastAsia="Times New Roman" w:cs="Times New Roman"/>
          <w:szCs w:val="24"/>
        </w:rPr>
        <w:t xml:space="preserve">σε εθνικές </w:t>
      </w:r>
      <w:r w:rsidRPr="002818D5">
        <w:rPr>
          <w:rFonts w:eastAsia="Times New Roman" w:cs="Times New Roman"/>
          <w:szCs w:val="24"/>
        </w:rPr>
        <w:t>μεταφορές</w:t>
      </w:r>
      <w:r>
        <w:rPr>
          <w:rFonts w:eastAsia="Times New Roman" w:cs="Times New Roman"/>
          <w:szCs w:val="24"/>
        </w:rPr>
        <w:t>,</w:t>
      </w:r>
      <w:r w:rsidRPr="002818D5">
        <w:rPr>
          <w:rFonts w:eastAsia="Times New Roman" w:cs="Times New Roman"/>
          <w:szCs w:val="24"/>
        </w:rPr>
        <w:t xml:space="preserve"> οι οδικοί άξονες και τα λιμάνια μας </w:t>
      </w:r>
      <w:r>
        <w:rPr>
          <w:rFonts w:eastAsia="Times New Roman" w:cs="Times New Roman"/>
          <w:szCs w:val="24"/>
        </w:rPr>
        <w:t>εγκαθιστούν</w:t>
      </w:r>
      <w:r w:rsidRPr="002818D5">
        <w:rPr>
          <w:rFonts w:eastAsia="Times New Roman" w:cs="Times New Roman"/>
          <w:szCs w:val="24"/>
        </w:rPr>
        <w:t xml:space="preserve"> μία </w:t>
      </w:r>
      <w:r>
        <w:rPr>
          <w:rFonts w:eastAsia="Times New Roman" w:cs="Times New Roman"/>
          <w:szCs w:val="24"/>
        </w:rPr>
        <w:t xml:space="preserve">νέα </w:t>
      </w:r>
      <w:r w:rsidRPr="002818D5">
        <w:rPr>
          <w:rFonts w:eastAsia="Times New Roman" w:cs="Times New Roman"/>
          <w:szCs w:val="24"/>
        </w:rPr>
        <w:t>πραγματικότητα</w:t>
      </w:r>
      <w:r>
        <w:rPr>
          <w:rFonts w:eastAsia="Times New Roman" w:cs="Times New Roman"/>
          <w:szCs w:val="24"/>
        </w:rPr>
        <w:t>, που</w:t>
      </w:r>
      <w:r w:rsidRPr="002818D5">
        <w:rPr>
          <w:rFonts w:eastAsia="Times New Roman" w:cs="Times New Roman"/>
          <w:szCs w:val="24"/>
        </w:rPr>
        <w:t xml:space="preserve"> είναι η βάση μιας νέας εποχής</w:t>
      </w:r>
      <w:r>
        <w:rPr>
          <w:rFonts w:eastAsia="Times New Roman" w:cs="Times New Roman"/>
          <w:szCs w:val="24"/>
        </w:rPr>
        <w:t xml:space="preserve"> με όρους ηγεμονίας. Αυτή η προσπάθειά μας είναι που ελευθερώνει το μέλλον.</w:t>
      </w:r>
    </w:p>
    <w:p w14:paraId="2ED8B99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ED8B99A"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w:t>
      </w:r>
      <w:r>
        <w:rPr>
          <w:rFonts w:eastAsia="Times New Roman" w:cs="Times New Roman"/>
          <w:szCs w:val="24"/>
        </w:rPr>
        <w:t>ΥΡΙΖΑ)</w:t>
      </w:r>
    </w:p>
    <w:p w14:paraId="2ED8B99B"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Δημητριάδη, Βουλευτή Κοζάνης του ΣΥΡΙΖΑ. </w:t>
      </w:r>
    </w:p>
    <w:p w14:paraId="2ED8B99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Τον λόγο τώρα έχει ο κ. Σταύρος Καλαφάτης, Β</w:t>
      </w:r>
      <w:r w:rsidRPr="002818D5">
        <w:rPr>
          <w:rFonts w:eastAsia="Times New Roman" w:cs="Times New Roman"/>
          <w:szCs w:val="24"/>
        </w:rPr>
        <w:t xml:space="preserve">ουλευτής </w:t>
      </w:r>
      <w:r>
        <w:rPr>
          <w:rFonts w:eastAsia="Times New Roman" w:cs="Times New Roman"/>
          <w:szCs w:val="24"/>
        </w:rPr>
        <w:t xml:space="preserve">Α΄ </w:t>
      </w:r>
      <w:r w:rsidRPr="002818D5">
        <w:rPr>
          <w:rFonts w:eastAsia="Times New Roman" w:cs="Times New Roman"/>
          <w:szCs w:val="24"/>
        </w:rPr>
        <w:t>Θεσσαλονίκης της Νέας Δημοκρατίας</w:t>
      </w:r>
      <w:r>
        <w:rPr>
          <w:rFonts w:eastAsia="Times New Roman" w:cs="Times New Roman"/>
          <w:szCs w:val="24"/>
        </w:rPr>
        <w:t>.</w:t>
      </w:r>
    </w:p>
    <w:p w14:paraId="2ED8B99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Καλαφάτη, έχετε τον λόγο. </w:t>
      </w:r>
    </w:p>
    <w:p w14:paraId="2ED8B99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ΚΑΛΑΦΑΤΗΣ: </w:t>
      </w:r>
      <w:r>
        <w:rPr>
          <w:rFonts w:eastAsia="Times New Roman" w:cs="Times New Roman"/>
          <w:szCs w:val="24"/>
        </w:rPr>
        <w:t>Ευ</w:t>
      </w:r>
      <w:r>
        <w:rPr>
          <w:rFonts w:eastAsia="Times New Roman" w:cs="Times New Roman"/>
          <w:szCs w:val="24"/>
        </w:rPr>
        <w:t xml:space="preserve">χαριστώ πολύ, κύριε Πρόεδρε. </w:t>
      </w:r>
    </w:p>
    <w:p w14:paraId="2ED8B99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εγείρονται </w:t>
      </w:r>
      <w:r w:rsidRPr="002818D5">
        <w:rPr>
          <w:rFonts w:eastAsia="Times New Roman" w:cs="Times New Roman"/>
          <w:szCs w:val="24"/>
        </w:rPr>
        <w:t xml:space="preserve">σήμερα </w:t>
      </w:r>
      <w:r>
        <w:rPr>
          <w:rFonts w:eastAsia="Times New Roman" w:cs="Times New Roman"/>
          <w:szCs w:val="24"/>
        </w:rPr>
        <w:t>δύο μείζονος σημασίας</w:t>
      </w:r>
      <w:r w:rsidRPr="002818D5">
        <w:rPr>
          <w:rFonts w:eastAsia="Times New Roman" w:cs="Times New Roman"/>
          <w:szCs w:val="24"/>
        </w:rPr>
        <w:t xml:space="preserve"> ζητήματα</w:t>
      </w:r>
      <w:r>
        <w:rPr>
          <w:rFonts w:eastAsia="Times New Roman" w:cs="Times New Roman"/>
          <w:szCs w:val="24"/>
        </w:rPr>
        <w:t>. Εγείρεται</w:t>
      </w:r>
      <w:r w:rsidRPr="002818D5">
        <w:rPr>
          <w:rFonts w:eastAsia="Times New Roman" w:cs="Times New Roman"/>
          <w:szCs w:val="24"/>
        </w:rPr>
        <w:t xml:space="preserve"> ζήτημα </w:t>
      </w:r>
      <w:r>
        <w:rPr>
          <w:rFonts w:eastAsia="Times New Roman" w:cs="Times New Roman"/>
          <w:szCs w:val="24"/>
        </w:rPr>
        <w:t xml:space="preserve">νόθου λύσης για τη Μακεδονία μας. Εγείρεται </w:t>
      </w:r>
      <w:r w:rsidRPr="002818D5">
        <w:rPr>
          <w:rFonts w:eastAsia="Times New Roman" w:cs="Times New Roman"/>
          <w:szCs w:val="24"/>
        </w:rPr>
        <w:t>και ζήτημα βιασμ</w:t>
      </w:r>
      <w:r>
        <w:rPr>
          <w:rFonts w:eastAsia="Times New Roman" w:cs="Times New Roman"/>
          <w:szCs w:val="24"/>
        </w:rPr>
        <w:t xml:space="preserve">ού </w:t>
      </w:r>
      <w:r w:rsidRPr="002818D5">
        <w:rPr>
          <w:rFonts w:eastAsia="Times New Roman" w:cs="Times New Roman"/>
          <w:szCs w:val="24"/>
        </w:rPr>
        <w:t xml:space="preserve">της </w:t>
      </w:r>
      <w:r>
        <w:rPr>
          <w:rFonts w:eastAsia="Times New Roman" w:cs="Times New Roman"/>
          <w:szCs w:val="24"/>
        </w:rPr>
        <w:t>δ</w:t>
      </w:r>
      <w:r w:rsidRPr="002818D5">
        <w:rPr>
          <w:rFonts w:eastAsia="Times New Roman" w:cs="Times New Roman"/>
          <w:szCs w:val="24"/>
        </w:rPr>
        <w:t>ημοκρατίας</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Κ</w:t>
      </w:r>
      <w:r w:rsidRPr="002818D5">
        <w:rPr>
          <w:rFonts w:eastAsia="Times New Roman" w:cs="Times New Roman"/>
          <w:szCs w:val="24"/>
        </w:rPr>
        <w:t>αι ξεκιν</w:t>
      </w:r>
      <w:r>
        <w:rPr>
          <w:rFonts w:eastAsia="Times New Roman" w:cs="Times New Roman"/>
          <w:szCs w:val="24"/>
        </w:rPr>
        <w:t>ώ</w:t>
      </w:r>
      <w:r w:rsidRPr="002818D5">
        <w:rPr>
          <w:rFonts w:eastAsia="Times New Roman" w:cs="Times New Roman"/>
          <w:szCs w:val="24"/>
        </w:rPr>
        <w:t xml:space="preserve"> από το δεύτερο</w:t>
      </w:r>
      <w:r>
        <w:rPr>
          <w:rFonts w:eastAsia="Times New Roman" w:cs="Times New Roman"/>
          <w:szCs w:val="24"/>
        </w:rPr>
        <w:t>.</w:t>
      </w:r>
    </w:p>
    <w:p w14:paraId="2ED8B9A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2818D5">
        <w:rPr>
          <w:rFonts w:eastAsia="Times New Roman" w:cs="Times New Roman"/>
          <w:szCs w:val="24"/>
        </w:rPr>
        <w:t xml:space="preserve">γείρεται ζήτημα </w:t>
      </w:r>
      <w:r>
        <w:rPr>
          <w:rFonts w:eastAsia="Times New Roman" w:cs="Times New Roman"/>
          <w:szCs w:val="24"/>
        </w:rPr>
        <w:t>δ</w:t>
      </w:r>
      <w:r w:rsidRPr="002818D5">
        <w:rPr>
          <w:rFonts w:eastAsia="Times New Roman" w:cs="Times New Roman"/>
          <w:szCs w:val="24"/>
        </w:rPr>
        <w:t>ημοκ</w:t>
      </w:r>
      <w:r w:rsidRPr="002818D5">
        <w:rPr>
          <w:rFonts w:eastAsia="Times New Roman" w:cs="Times New Roman"/>
          <w:szCs w:val="24"/>
        </w:rPr>
        <w:t>ρατίας</w:t>
      </w:r>
      <w:r>
        <w:rPr>
          <w:rFonts w:eastAsia="Times New Roman" w:cs="Times New Roman"/>
          <w:szCs w:val="24"/>
        </w:rPr>
        <w:t xml:space="preserve">, διότι </w:t>
      </w:r>
      <w:r w:rsidRPr="002818D5">
        <w:rPr>
          <w:rFonts w:eastAsia="Times New Roman" w:cs="Times New Roman"/>
          <w:szCs w:val="24"/>
        </w:rPr>
        <w:t xml:space="preserve">η </w:t>
      </w:r>
      <w:r>
        <w:rPr>
          <w:rFonts w:eastAsia="Times New Roman" w:cs="Times New Roman"/>
          <w:szCs w:val="24"/>
        </w:rPr>
        <w:t>Κ</w:t>
      </w:r>
      <w:r w:rsidRPr="002818D5">
        <w:rPr>
          <w:rFonts w:eastAsia="Times New Roman" w:cs="Times New Roman"/>
          <w:szCs w:val="24"/>
        </w:rPr>
        <w:t xml:space="preserve">υβέρνηση έφτασε στη </w:t>
      </w:r>
      <w:r>
        <w:rPr>
          <w:rFonts w:eastAsia="Times New Roman" w:cs="Times New Roman"/>
          <w:szCs w:val="24"/>
        </w:rPr>
        <w:t>Σ</w:t>
      </w:r>
      <w:r w:rsidRPr="002818D5">
        <w:rPr>
          <w:rFonts w:eastAsia="Times New Roman" w:cs="Times New Roman"/>
          <w:szCs w:val="24"/>
        </w:rPr>
        <w:t>υμφων</w:t>
      </w:r>
      <w:r>
        <w:rPr>
          <w:rFonts w:eastAsia="Times New Roman" w:cs="Times New Roman"/>
          <w:szCs w:val="24"/>
        </w:rPr>
        <w:t>ία των Πρεσπών</w:t>
      </w:r>
      <w:r>
        <w:rPr>
          <w:rFonts w:eastAsia="Times New Roman" w:cs="Times New Roman"/>
          <w:szCs w:val="24"/>
        </w:rPr>
        <w:t>,</w:t>
      </w:r>
      <w:r>
        <w:rPr>
          <w:rFonts w:eastAsia="Times New Roman" w:cs="Times New Roman"/>
          <w:szCs w:val="24"/>
        </w:rPr>
        <w:t xml:space="preserve"> χωρίς να ζητήσει, ό</w:t>
      </w:r>
      <w:r w:rsidRPr="002818D5">
        <w:rPr>
          <w:rFonts w:eastAsia="Times New Roman" w:cs="Times New Roman"/>
          <w:szCs w:val="24"/>
        </w:rPr>
        <w:t>πως έκανε τον Ιούλιο του 2015</w:t>
      </w:r>
      <w:r>
        <w:rPr>
          <w:rFonts w:eastAsia="Times New Roman" w:cs="Times New Roman"/>
          <w:szCs w:val="24"/>
        </w:rPr>
        <w:t>,</w:t>
      </w:r>
      <w:r w:rsidRPr="002818D5">
        <w:rPr>
          <w:rFonts w:eastAsia="Times New Roman" w:cs="Times New Roman"/>
          <w:szCs w:val="24"/>
        </w:rPr>
        <w:t xml:space="preserve"> εξουσιοδότηση της Βουλής</w:t>
      </w:r>
      <w:r>
        <w:rPr>
          <w:rFonts w:eastAsia="Times New Roman" w:cs="Times New Roman"/>
          <w:szCs w:val="24"/>
        </w:rPr>
        <w:t>.</w:t>
      </w:r>
    </w:p>
    <w:p w14:paraId="2ED8B9A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Εγείρεται ζήτημα </w:t>
      </w:r>
      <w:r>
        <w:rPr>
          <w:rFonts w:eastAsia="Times New Roman" w:cs="Times New Roman"/>
          <w:szCs w:val="24"/>
        </w:rPr>
        <w:t>δ</w:t>
      </w:r>
      <w:r>
        <w:rPr>
          <w:rFonts w:eastAsia="Times New Roman" w:cs="Times New Roman"/>
          <w:szCs w:val="24"/>
        </w:rPr>
        <w:t xml:space="preserve">ημοκρατίας, διότι η </w:t>
      </w:r>
      <w:r w:rsidRPr="002818D5">
        <w:rPr>
          <w:rFonts w:eastAsia="Times New Roman" w:cs="Times New Roman"/>
          <w:szCs w:val="24"/>
        </w:rPr>
        <w:t xml:space="preserve">επιβίωση της </w:t>
      </w:r>
      <w:r>
        <w:rPr>
          <w:rFonts w:eastAsia="Times New Roman" w:cs="Times New Roman"/>
          <w:szCs w:val="24"/>
        </w:rPr>
        <w:t>Κ</w:t>
      </w:r>
      <w:r w:rsidRPr="002818D5">
        <w:rPr>
          <w:rFonts w:eastAsia="Times New Roman" w:cs="Times New Roman"/>
          <w:szCs w:val="24"/>
        </w:rPr>
        <w:t>υβέρνησης</w:t>
      </w:r>
      <w:r>
        <w:rPr>
          <w:rFonts w:eastAsia="Times New Roman" w:cs="Times New Roman"/>
          <w:szCs w:val="24"/>
        </w:rPr>
        <w:t>,</w:t>
      </w:r>
      <w:r w:rsidRPr="002818D5">
        <w:rPr>
          <w:rFonts w:eastAsia="Times New Roman" w:cs="Times New Roman"/>
          <w:szCs w:val="24"/>
        </w:rPr>
        <w:t xml:space="preserve"> απαραίτητος όρος για να φ</w:t>
      </w:r>
      <w:r>
        <w:rPr>
          <w:rFonts w:eastAsia="Times New Roman" w:cs="Times New Roman"/>
          <w:szCs w:val="24"/>
        </w:rPr>
        <w:t>θ</w:t>
      </w:r>
      <w:r w:rsidRPr="002818D5">
        <w:rPr>
          <w:rFonts w:eastAsia="Times New Roman" w:cs="Times New Roman"/>
          <w:szCs w:val="24"/>
        </w:rPr>
        <w:t>άσουμε ως εδώ</w:t>
      </w:r>
      <w:r>
        <w:rPr>
          <w:rFonts w:eastAsia="Times New Roman" w:cs="Times New Roman"/>
          <w:szCs w:val="24"/>
        </w:rPr>
        <w:t>,</w:t>
      </w:r>
      <w:r w:rsidRPr="002818D5">
        <w:rPr>
          <w:rFonts w:eastAsia="Times New Roman" w:cs="Times New Roman"/>
          <w:szCs w:val="24"/>
        </w:rPr>
        <w:t xml:space="preserve"> είναι αποτέλεσμα αποστασίας και πολιτικής συναλλαγής</w:t>
      </w:r>
      <w:r>
        <w:rPr>
          <w:rFonts w:eastAsia="Times New Roman" w:cs="Times New Roman"/>
          <w:szCs w:val="24"/>
        </w:rPr>
        <w:t>.</w:t>
      </w:r>
    </w:p>
    <w:p w14:paraId="2ED8B9A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2818D5">
        <w:rPr>
          <w:rFonts w:eastAsia="Times New Roman" w:cs="Times New Roman"/>
          <w:szCs w:val="24"/>
        </w:rPr>
        <w:t>γείρεται</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π</w:t>
      </w:r>
      <w:r w:rsidRPr="002818D5">
        <w:rPr>
          <w:rFonts w:eastAsia="Times New Roman" w:cs="Times New Roman"/>
          <w:szCs w:val="24"/>
        </w:rPr>
        <w:t>ροπάντων</w:t>
      </w:r>
      <w:r>
        <w:rPr>
          <w:rFonts w:eastAsia="Times New Roman" w:cs="Times New Roman"/>
          <w:szCs w:val="24"/>
        </w:rPr>
        <w:t>,</w:t>
      </w:r>
      <w:r w:rsidRPr="002818D5">
        <w:rPr>
          <w:rFonts w:eastAsia="Times New Roman" w:cs="Times New Roman"/>
          <w:szCs w:val="24"/>
        </w:rPr>
        <w:t xml:space="preserve"> ζήτημα </w:t>
      </w:r>
      <w:r>
        <w:rPr>
          <w:rFonts w:eastAsia="Times New Roman" w:cs="Times New Roman"/>
          <w:szCs w:val="24"/>
        </w:rPr>
        <w:t>δ</w:t>
      </w:r>
      <w:r w:rsidRPr="002818D5">
        <w:rPr>
          <w:rFonts w:eastAsia="Times New Roman" w:cs="Times New Roman"/>
          <w:szCs w:val="24"/>
        </w:rPr>
        <w:t>ημοκρατίας</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διότι</w:t>
      </w:r>
      <w:r w:rsidRPr="002818D5">
        <w:rPr>
          <w:rFonts w:eastAsia="Times New Roman" w:cs="Times New Roman"/>
          <w:szCs w:val="24"/>
        </w:rPr>
        <w:t xml:space="preserve"> η </w:t>
      </w:r>
      <w:r>
        <w:rPr>
          <w:rFonts w:eastAsia="Times New Roman" w:cs="Times New Roman"/>
          <w:szCs w:val="24"/>
        </w:rPr>
        <w:t>Κ</w:t>
      </w:r>
      <w:r w:rsidRPr="002818D5">
        <w:rPr>
          <w:rFonts w:eastAsia="Times New Roman" w:cs="Times New Roman"/>
          <w:szCs w:val="24"/>
        </w:rPr>
        <w:t xml:space="preserve">υβέρνηση πάει να επιβάλει μία </w:t>
      </w:r>
      <w:r>
        <w:rPr>
          <w:rFonts w:eastAsia="Times New Roman" w:cs="Times New Roman"/>
          <w:szCs w:val="24"/>
        </w:rPr>
        <w:t>σ</w:t>
      </w:r>
      <w:r w:rsidRPr="002818D5">
        <w:rPr>
          <w:rFonts w:eastAsia="Times New Roman" w:cs="Times New Roman"/>
          <w:szCs w:val="24"/>
        </w:rPr>
        <w:t>υμφωνία</w:t>
      </w:r>
      <w:r>
        <w:rPr>
          <w:rFonts w:eastAsia="Times New Roman" w:cs="Times New Roman"/>
          <w:szCs w:val="24"/>
        </w:rPr>
        <w:t>,</w:t>
      </w:r>
      <w:r w:rsidRPr="002818D5">
        <w:rPr>
          <w:rFonts w:eastAsia="Times New Roman" w:cs="Times New Roman"/>
          <w:szCs w:val="24"/>
        </w:rPr>
        <w:t xml:space="preserve"> που απορρίπτεται από το 70% των Ελλήνων</w:t>
      </w:r>
      <w:r>
        <w:rPr>
          <w:rFonts w:eastAsia="Times New Roman" w:cs="Times New Roman"/>
          <w:szCs w:val="24"/>
        </w:rPr>
        <w:t>. Η</w:t>
      </w:r>
      <w:r w:rsidRPr="002818D5">
        <w:rPr>
          <w:rFonts w:eastAsia="Times New Roman" w:cs="Times New Roman"/>
          <w:szCs w:val="24"/>
        </w:rPr>
        <w:t xml:space="preserve"> </w:t>
      </w:r>
      <w:r>
        <w:rPr>
          <w:rFonts w:eastAsia="Times New Roman" w:cs="Times New Roman"/>
          <w:szCs w:val="24"/>
        </w:rPr>
        <w:t>Κ</w:t>
      </w:r>
      <w:r w:rsidRPr="002818D5">
        <w:rPr>
          <w:rFonts w:eastAsia="Times New Roman" w:cs="Times New Roman"/>
          <w:szCs w:val="24"/>
        </w:rPr>
        <w:t>υβέρνηση κουρ</w:t>
      </w:r>
      <w:r>
        <w:rPr>
          <w:rFonts w:eastAsia="Times New Roman" w:cs="Times New Roman"/>
          <w:szCs w:val="24"/>
        </w:rPr>
        <w:t xml:space="preserve">ελιάζει </w:t>
      </w:r>
      <w:r w:rsidRPr="002818D5">
        <w:rPr>
          <w:rFonts w:eastAsia="Times New Roman" w:cs="Times New Roman"/>
          <w:szCs w:val="24"/>
        </w:rPr>
        <w:t xml:space="preserve">κάθε έννοια </w:t>
      </w:r>
      <w:r>
        <w:rPr>
          <w:rFonts w:eastAsia="Times New Roman" w:cs="Times New Roman"/>
          <w:szCs w:val="24"/>
        </w:rPr>
        <w:t>δ</w:t>
      </w:r>
      <w:r w:rsidRPr="002818D5">
        <w:rPr>
          <w:rFonts w:eastAsia="Times New Roman" w:cs="Times New Roman"/>
          <w:szCs w:val="24"/>
        </w:rPr>
        <w:t>ημοκρατίας και καταλύει την αρχή</w:t>
      </w:r>
      <w:r w:rsidRPr="002818D5">
        <w:rPr>
          <w:rFonts w:eastAsia="Times New Roman" w:cs="Times New Roman"/>
          <w:szCs w:val="24"/>
        </w:rPr>
        <w:t xml:space="preserve"> της εθνικής κυριαρχίας</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Κ</w:t>
      </w:r>
      <w:r w:rsidRPr="002818D5">
        <w:rPr>
          <w:rFonts w:eastAsia="Times New Roman" w:cs="Times New Roman"/>
          <w:szCs w:val="24"/>
        </w:rPr>
        <w:t>αι όλα αυτά για χάρη ξένων</w:t>
      </w:r>
      <w:r>
        <w:rPr>
          <w:rFonts w:eastAsia="Times New Roman" w:cs="Times New Roman"/>
          <w:szCs w:val="24"/>
        </w:rPr>
        <w:t>, σαν ντελιβεράς τ</w:t>
      </w:r>
      <w:r w:rsidRPr="002818D5">
        <w:rPr>
          <w:rFonts w:eastAsia="Times New Roman" w:cs="Times New Roman"/>
          <w:szCs w:val="24"/>
        </w:rPr>
        <w:t xml:space="preserve">ων επιδιώξεών </w:t>
      </w:r>
      <w:r>
        <w:rPr>
          <w:rFonts w:eastAsia="Times New Roman" w:cs="Times New Roman"/>
          <w:szCs w:val="24"/>
        </w:rPr>
        <w:t>τους, σαν γιουσουφάκι.</w:t>
      </w:r>
    </w:p>
    <w:p w14:paraId="2ED8B9A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πρώτο</w:t>
      </w:r>
      <w:r w:rsidRPr="002818D5">
        <w:rPr>
          <w:rFonts w:eastAsia="Times New Roman" w:cs="Times New Roman"/>
          <w:szCs w:val="24"/>
        </w:rPr>
        <w:t xml:space="preserve"> και μείζον ζήτημα</w:t>
      </w:r>
      <w:r>
        <w:rPr>
          <w:rFonts w:eastAsia="Times New Roman" w:cs="Times New Roman"/>
          <w:szCs w:val="24"/>
        </w:rPr>
        <w:t>,</w:t>
      </w:r>
      <w:r w:rsidRPr="002818D5">
        <w:rPr>
          <w:rFonts w:eastAsia="Times New Roman" w:cs="Times New Roman"/>
          <w:szCs w:val="24"/>
        </w:rPr>
        <w:t xml:space="preserve"> που κ</w:t>
      </w:r>
      <w:r>
        <w:rPr>
          <w:rFonts w:eastAsia="Times New Roman" w:cs="Times New Roman"/>
          <w:szCs w:val="24"/>
        </w:rPr>
        <w:t>ρίνετα</w:t>
      </w:r>
      <w:r w:rsidRPr="002818D5">
        <w:rPr>
          <w:rFonts w:eastAsia="Times New Roman" w:cs="Times New Roman"/>
          <w:szCs w:val="24"/>
        </w:rPr>
        <w:t>ι σήμερα</w:t>
      </w:r>
      <w:r>
        <w:rPr>
          <w:rFonts w:eastAsia="Times New Roman" w:cs="Times New Roman"/>
          <w:szCs w:val="24"/>
        </w:rPr>
        <w:t>,</w:t>
      </w:r>
      <w:r w:rsidRPr="002818D5">
        <w:rPr>
          <w:rFonts w:eastAsia="Times New Roman" w:cs="Times New Roman"/>
          <w:szCs w:val="24"/>
        </w:rPr>
        <w:t xml:space="preserve"> είναι η νόθος λύση</w:t>
      </w:r>
      <w:r>
        <w:rPr>
          <w:rFonts w:eastAsia="Times New Roman" w:cs="Times New Roman"/>
          <w:szCs w:val="24"/>
        </w:rPr>
        <w:t>,</w:t>
      </w:r>
      <w:r w:rsidRPr="002818D5">
        <w:rPr>
          <w:rFonts w:eastAsia="Times New Roman" w:cs="Times New Roman"/>
          <w:szCs w:val="24"/>
        </w:rPr>
        <w:t xml:space="preserve"> είναι το τέρας της λίμνης των Πρεσπών</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Ε</w:t>
      </w:r>
      <w:r w:rsidRPr="002818D5">
        <w:rPr>
          <w:rFonts w:eastAsia="Times New Roman" w:cs="Times New Roman"/>
          <w:szCs w:val="24"/>
        </w:rPr>
        <w:t>ίναι νόθος</w:t>
      </w:r>
      <w:r>
        <w:rPr>
          <w:rFonts w:eastAsia="Times New Roman" w:cs="Times New Roman"/>
          <w:szCs w:val="24"/>
        </w:rPr>
        <w:t>,</w:t>
      </w:r>
      <w:r w:rsidRPr="002818D5">
        <w:rPr>
          <w:rFonts w:eastAsia="Times New Roman" w:cs="Times New Roman"/>
          <w:szCs w:val="24"/>
        </w:rPr>
        <w:t xml:space="preserve"> διότι πουθενά στον κόσμο δεν υπάρχει προηγούμενο</w:t>
      </w:r>
      <w:r>
        <w:rPr>
          <w:rFonts w:eastAsia="Times New Roman" w:cs="Times New Roman"/>
          <w:szCs w:val="24"/>
        </w:rPr>
        <w:t>,</w:t>
      </w:r>
      <w:r w:rsidRPr="002818D5">
        <w:rPr>
          <w:rFonts w:eastAsia="Times New Roman" w:cs="Times New Roman"/>
          <w:szCs w:val="24"/>
        </w:rPr>
        <w:t xml:space="preserve"> κατά το οποίο αλλιώτικα να ονομάζεται ο λαός και αλλιώτικα το κράτος</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Κ</w:t>
      </w:r>
      <w:r w:rsidRPr="002818D5">
        <w:rPr>
          <w:rFonts w:eastAsia="Times New Roman" w:cs="Times New Roman"/>
          <w:szCs w:val="24"/>
        </w:rPr>
        <w:t>αι είναι τέρας</w:t>
      </w:r>
      <w:r>
        <w:rPr>
          <w:rFonts w:eastAsia="Times New Roman" w:cs="Times New Roman"/>
          <w:szCs w:val="24"/>
        </w:rPr>
        <w:t>,</w:t>
      </w:r>
      <w:r w:rsidRPr="002818D5">
        <w:rPr>
          <w:rFonts w:eastAsia="Times New Roman" w:cs="Times New Roman"/>
          <w:szCs w:val="24"/>
        </w:rPr>
        <w:t xml:space="preserve"> διότι ο συνδυασμός ονόματος</w:t>
      </w:r>
      <w:r>
        <w:rPr>
          <w:rFonts w:eastAsia="Times New Roman" w:cs="Times New Roman"/>
          <w:szCs w:val="24"/>
        </w:rPr>
        <w:t>,</w:t>
      </w:r>
      <w:r w:rsidRPr="002818D5">
        <w:rPr>
          <w:rFonts w:eastAsia="Times New Roman" w:cs="Times New Roman"/>
          <w:szCs w:val="24"/>
        </w:rPr>
        <w:t xml:space="preserve"> ταυτότητας και γλώσσας ναρκοθετεί τα εθνικά μας συμφέροντα</w:t>
      </w:r>
      <w:r>
        <w:rPr>
          <w:rFonts w:eastAsia="Times New Roman" w:cs="Times New Roman"/>
          <w:szCs w:val="24"/>
        </w:rPr>
        <w:t>.</w:t>
      </w:r>
    </w:p>
    <w:p w14:paraId="2ED8B9A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Ι</w:t>
      </w:r>
      <w:r w:rsidRPr="002818D5">
        <w:rPr>
          <w:rFonts w:eastAsia="Times New Roman" w:cs="Times New Roman"/>
          <w:szCs w:val="24"/>
        </w:rPr>
        <w:t xml:space="preserve">σχυρίζεται η </w:t>
      </w:r>
      <w:r>
        <w:rPr>
          <w:rFonts w:eastAsia="Times New Roman" w:cs="Times New Roman"/>
          <w:szCs w:val="24"/>
        </w:rPr>
        <w:t>Κ</w:t>
      </w:r>
      <w:r w:rsidRPr="002818D5">
        <w:rPr>
          <w:rFonts w:eastAsia="Times New Roman" w:cs="Times New Roman"/>
          <w:szCs w:val="24"/>
        </w:rPr>
        <w:t xml:space="preserve">υβέρνηση ότι </w:t>
      </w:r>
      <w:r w:rsidRPr="002818D5">
        <w:rPr>
          <w:rFonts w:eastAsia="Times New Roman" w:cs="Times New Roman"/>
          <w:szCs w:val="24"/>
        </w:rPr>
        <w:t>παραχώρησε μακεδονική υπηκοότητα και όχι εθνότητα</w:t>
      </w:r>
      <w:r>
        <w:rPr>
          <w:rFonts w:eastAsia="Times New Roman" w:cs="Times New Roman"/>
          <w:szCs w:val="24"/>
        </w:rPr>
        <w:t xml:space="preserve">. Η </w:t>
      </w:r>
      <w:r w:rsidRPr="002818D5">
        <w:rPr>
          <w:rFonts w:eastAsia="Times New Roman" w:cs="Times New Roman"/>
          <w:szCs w:val="24"/>
        </w:rPr>
        <w:t>υπηκοότητα</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όμως,</w:t>
      </w:r>
      <w:r w:rsidRPr="002818D5">
        <w:rPr>
          <w:rFonts w:eastAsia="Times New Roman" w:cs="Times New Roman"/>
          <w:szCs w:val="24"/>
        </w:rPr>
        <w:t xml:space="preserve"> είναι ο </w:t>
      </w:r>
      <w:r>
        <w:rPr>
          <w:rFonts w:eastAsia="Times New Roman" w:cs="Times New Roman"/>
          <w:szCs w:val="24"/>
        </w:rPr>
        <w:t>ν</w:t>
      </w:r>
      <w:r w:rsidRPr="002818D5">
        <w:rPr>
          <w:rFonts w:eastAsia="Times New Roman" w:cs="Times New Roman"/>
          <w:szCs w:val="24"/>
        </w:rPr>
        <w:t>ομικός δεσμός ανάμεσα στο κράτος και τους πολίτες</w:t>
      </w:r>
      <w:r>
        <w:rPr>
          <w:rFonts w:eastAsia="Times New Roman" w:cs="Times New Roman"/>
          <w:szCs w:val="24"/>
        </w:rPr>
        <w:t xml:space="preserve"> του. </w:t>
      </w:r>
      <w:r w:rsidRPr="002818D5">
        <w:rPr>
          <w:rFonts w:eastAsia="Times New Roman" w:cs="Times New Roman"/>
          <w:szCs w:val="24"/>
        </w:rPr>
        <w:t>Γι</w:t>
      </w:r>
      <w:r>
        <w:rPr>
          <w:rFonts w:eastAsia="Times New Roman" w:cs="Times New Roman"/>
          <w:szCs w:val="24"/>
        </w:rPr>
        <w:t>’</w:t>
      </w:r>
      <w:r w:rsidRPr="002818D5">
        <w:rPr>
          <w:rFonts w:eastAsia="Times New Roman" w:cs="Times New Roman"/>
          <w:szCs w:val="24"/>
        </w:rPr>
        <w:t xml:space="preserve"> αυτό ακριβώς</w:t>
      </w:r>
      <w:r>
        <w:rPr>
          <w:rFonts w:eastAsia="Times New Roman" w:cs="Times New Roman"/>
          <w:szCs w:val="24"/>
        </w:rPr>
        <w:t>,</w:t>
      </w:r>
      <w:r w:rsidRPr="002818D5">
        <w:rPr>
          <w:rFonts w:eastAsia="Times New Roman" w:cs="Times New Roman"/>
          <w:szCs w:val="24"/>
        </w:rPr>
        <w:t xml:space="preserve"> παντού στον κόσμο</w:t>
      </w:r>
      <w:r>
        <w:rPr>
          <w:rFonts w:eastAsia="Times New Roman" w:cs="Times New Roman"/>
          <w:szCs w:val="24"/>
        </w:rPr>
        <w:t>,</w:t>
      </w:r>
      <w:r w:rsidRPr="002818D5">
        <w:rPr>
          <w:rFonts w:eastAsia="Times New Roman" w:cs="Times New Roman"/>
          <w:szCs w:val="24"/>
        </w:rPr>
        <w:t xml:space="preserve"> η ονομασία κράτους και λαού είναι απολύτως ταυτόσημη</w:t>
      </w:r>
      <w:r>
        <w:rPr>
          <w:rFonts w:eastAsia="Times New Roman" w:cs="Times New Roman"/>
          <w:szCs w:val="24"/>
        </w:rPr>
        <w:t>. Σ</w:t>
      </w:r>
      <w:r w:rsidRPr="002818D5">
        <w:rPr>
          <w:rFonts w:eastAsia="Times New Roman" w:cs="Times New Roman"/>
          <w:szCs w:val="24"/>
        </w:rPr>
        <w:t xml:space="preserve">τη Νέα Ζηλανδία λέγονται </w:t>
      </w:r>
      <w:r>
        <w:rPr>
          <w:rFonts w:eastAsia="Times New Roman" w:cs="Times New Roman"/>
          <w:szCs w:val="24"/>
        </w:rPr>
        <w:t>Ν</w:t>
      </w:r>
      <w:r w:rsidRPr="002818D5">
        <w:rPr>
          <w:rFonts w:eastAsia="Times New Roman" w:cs="Times New Roman"/>
          <w:szCs w:val="24"/>
        </w:rPr>
        <w:t xml:space="preserve">εοζηλανδοί και στη Βόρειο Κορέα </w:t>
      </w:r>
      <w:r>
        <w:rPr>
          <w:rFonts w:eastAsia="Times New Roman" w:cs="Times New Roman"/>
          <w:szCs w:val="24"/>
        </w:rPr>
        <w:t>Β</w:t>
      </w:r>
      <w:r w:rsidRPr="002818D5">
        <w:rPr>
          <w:rFonts w:eastAsia="Times New Roman" w:cs="Times New Roman"/>
          <w:szCs w:val="24"/>
        </w:rPr>
        <w:t>ορειοκορεάτες</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εσείς,</w:t>
      </w:r>
      <w:r w:rsidRPr="002818D5">
        <w:rPr>
          <w:rFonts w:eastAsia="Times New Roman" w:cs="Times New Roman"/>
          <w:szCs w:val="24"/>
        </w:rPr>
        <w:t xml:space="preserve"> γιατί δεχτήκατε το κράτος να λέγεται </w:t>
      </w:r>
      <w:r>
        <w:rPr>
          <w:rFonts w:eastAsia="Times New Roman" w:cs="Times New Roman"/>
          <w:szCs w:val="24"/>
        </w:rPr>
        <w:t>Β</w:t>
      </w:r>
      <w:r w:rsidRPr="002818D5">
        <w:rPr>
          <w:rFonts w:eastAsia="Times New Roman" w:cs="Times New Roman"/>
          <w:szCs w:val="24"/>
        </w:rPr>
        <w:t>όρεια Μακεδονία και οι κάτοικο</w:t>
      </w:r>
      <w:r>
        <w:rPr>
          <w:rFonts w:eastAsia="Times New Roman" w:cs="Times New Roman"/>
          <w:szCs w:val="24"/>
        </w:rPr>
        <w:t>ί</w:t>
      </w:r>
      <w:r w:rsidRPr="002818D5">
        <w:rPr>
          <w:rFonts w:eastAsia="Times New Roman" w:cs="Times New Roman"/>
          <w:szCs w:val="24"/>
        </w:rPr>
        <w:t xml:space="preserve"> του Μακεδόνες</w:t>
      </w:r>
      <w:r>
        <w:rPr>
          <w:rFonts w:eastAsia="Times New Roman" w:cs="Times New Roman"/>
          <w:szCs w:val="24"/>
        </w:rPr>
        <w:t>;</w:t>
      </w:r>
      <w:r w:rsidRPr="002818D5">
        <w:rPr>
          <w:rFonts w:eastAsia="Times New Roman" w:cs="Times New Roman"/>
          <w:szCs w:val="24"/>
        </w:rPr>
        <w:t xml:space="preserve"> </w:t>
      </w:r>
    </w:p>
    <w:p w14:paraId="2ED8B9A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Ισχυρίζεται η Κυβέρνηση ότι η </w:t>
      </w:r>
      <w:r w:rsidRPr="002818D5">
        <w:rPr>
          <w:rFonts w:eastAsia="Times New Roman" w:cs="Times New Roman"/>
          <w:szCs w:val="24"/>
        </w:rPr>
        <w:t xml:space="preserve">ρηματική διακοίνωση που έστειλαν οι </w:t>
      </w:r>
      <w:r>
        <w:rPr>
          <w:rFonts w:eastAsia="Times New Roman" w:cs="Times New Roman"/>
          <w:szCs w:val="24"/>
        </w:rPr>
        <w:t>Σ</w:t>
      </w:r>
      <w:r w:rsidRPr="002818D5">
        <w:rPr>
          <w:rFonts w:eastAsia="Times New Roman" w:cs="Times New Roman"/>
          <w:szCs w:val="24"/>
        </w:rPr>
        <w:t xml:space="preserve">κοπιανοί δικαιώνει τους ισχυρισμούς </w:t>
      </w:r>
      <w:r>
        <w:rPr>
          <w:rFonts w:eastAsia="Times New Roman" w:cs="Times New Roman"/>
          <w:szCs w:val="24"/>
        </w:rPr>
        <w:t>της,</w:t>
      </w:r>
      <w:r w:rsidRPr="002818D5">
        <w:rPr>
          <w:rFonts w:eastAsia="Times New Roman" w:cs="Times New Roman"/>
          <w:szCs w:val="24"/>
        </w:rPr>
        <w:t xml:space="preserve"> καθώς α</w:t>
      </w:r>
      <w:r w:rsidRPr="002818D5">
        <w:rPr>
          <w:rFonts w:eastAsia="Times New Roman" w:cs="Times New Roman"/>
          <w:szCs w:val="24"/>
        </w:rPr>
        <w:t xml:space="preserve">ναφέρεται ότι </w:t>
      </w:r>
      <w:r>
        <w:rPr>
          <w:rFonts w:eastAsia="Times New Roman" w:cs="Times New Roman"/>
          <w:szCs w:val="24"/>
        </w:rPr>
        <w:t xml:space="preserve">η </w:t>
      </w:r>
      <w:r w:rsidRPr="002818D5">
        <w:rPr>
          <w:rFonts w:eastAsia="Times New Roman" w:cs="Times New Roman"/>
          <w:szCs w:val="24"/>
        </w:rPr>
        <w:t>υπηκοότητα δεν προδικάζει την εθνότητα</w:t>
      </w:r>
      <w:r>
        <w:rPr>
          <w:rFonts w:eastAsia="Times New Roman" w:cs="Times New Roman"/>
          <w:szCs w:val="24"/>
        </w:rPr>
        <w:t>. Π</w:t>
      </w:r>
      <w:r w:rsidRPr="002818D5">
        <w:rPr>
          <w:rFonts w:eastAsia="Times New Roman" w:cs="Times New Roman"/>
          <w:szCs w:val="24"/>
        </w:rPr>
        <w:t>ρο</w:t>
      </w:r>
      <w:r w:rsidRPr="002818D5">
        <w:rPr>
          <w:rFonts w:eastAsia="Times New Roman" w:cs="Times New Roman"/>
          <w:szCs w:val="24"/>
        </w:rPr>
        <w:lastRenderedPageBreak/>
        <w:t xml:space="preserve">σποιείται πως </w:t>
      </w:r>
      <w:r>
        <w:rPr>
          <w:rFonts w:eastAsia="Times New Roman" w:cs="Times New Roman"/>
          <w:szCs w:val="24"/>
        </w:rPr>
        <w:t>δ</w:t>
      </w:r>
      <w:r w:rsidRPr="002818D5">
        <w:rPr>
          <w:rFonts w:eastAsia="Times New Roman" w:cs="Times New Roman"/>
          <w:szCs w:val="24"/>
        </w:rPr>
        <w:t xml:space="preserve">εν άκουσε ότι </w:t>
      </w:r>
      <w:r>
        <w:rPr>
          <w:rFonts w:eastAsia="Times New Roman" w:cs="Times New Roman"/>
          <w:szCs w:val="24"/>
        </w:rPr>
        <w:t xml:space="preserve">η </w:t>
      </w:r>
      <w:r w:rsidRPr="002818D5">
        <w:rPr>
          <w:rFonts w:eastAsia="Times New Roman" w:cs="Times New Roman"/>
          <w:szCs w:val="24"/>
        </w:rPr>
        <w:t xml:space="preserve">προσθήκη αυτή ήταν </w:t>
      </w:r>
      <w:r>
        <w:rPr>
          <w:rFonts w:eastAsia="Times New Roman" w:cs="Times New Roman"/>
          <w:szCs w:val="24"/>
        </w:rPr>
        <w:t>αίτημα</w:t>
      </w:r>
      <w:r w:rsidRPr="002818D5">
        <w:rPr>
          <w:rFonts w:eastAsia="Times New Roman" w:cs="Times New Roman"/>
          <w:szCs w:val="24"/>
        </w:rPr>
        <w:t xml:space="preserve"> Αλβανών </w:t>
      </w:r>
      <w:r>
        <w:rPr>
          <w:rFonts w:eastAsia="Times New Roman" w:cs="Times New Roman"/>
          <w:szCs w:val="24"/>
        </w:rPr>
        <w:t>Β</w:t>
      </w:r>
      <w:r w:rsidRPr="002818D5">
        <w:rPr>
          <w:rFonts w:eastAsia="Times New Roman" w:cs="Times New Roman"/>
          <w:szCs w:val="24"/>
        </w:rPr>
        <w:t>ουλευτών</w:t>
      </w:r>
      <w:r>
        <w:rPr>
          <w:rFonts w:eastAsia="Times New Roman" w:cs="Times New Roman"/>
          <w:szCs w:val="24"/>
        </w:rPr>
        <w:t>,</w:t>
      </w:r>
      <w:r w:rsidRPr="002818D5">
        <w:rPr>
          <w:rFonts w:eastAsia="Times New Roman" w:cs="Times New Roman"/>
          <w:szCs w:val="24"/>
        </w:rPr>
        <w:t xml:space="preserve"> που θ</w:t>
      </w:r>
      <w:r>
        <w:rPr>
          <w:rFonts w:eastAsia="Times New Roman" w:cs="Times New Roman"/>
          <w:szCs w:val="24"/>
        </w:rPr>
        <w:t>έλουν να διαχωρίσουν τη</w:t>
      </w:r>
      <w:r w:rsidRPr="002818D5">
        <w:rPr>
          <w:rFonts w:eastAsia="Times New Roman" w:cs="Times New Roman"/>
          <w:szCs w:val="24"/>
        </w:rPr>
        <w:t xml:space="preserve"> δική του </w:t>
      </w:r>
      <w:r>
        <w:rPr>
          <w:rFonts w:eastAsia="Times New Roman" w:cs="Times New Roman"/>
          <w:szCs w:val="24"/>
        </w:rPr>
        <w:t>εθνότητα. Ξ</w:t>
      </w:r>
      <w:r w:rsidRPr="002818D5">
        <w:rPr>
          <w:rFonts w:eastAsia="Times New Roman" w:cs="Times New Roman"/>
          <w:szCs w:val="24"/>
        </w:rPr>
        <w:t xml:space="preserve">εχνάει </w:t>
      </w:r>
      <w:r>
        <w:rPr>
          <w:rFonts w:eastAsia="Times New Roman" w:cs="Times New Roman"/>
          <w:szCs w:val="24"/>
        </w:rPr>
        <w:t>η Κ</w:t>
      </w:r>
      <w:r w:rsidRPr="002818D5">
        <w:rPr>
          <w:rFonts w:eastAsia="Times New Roman" w:cs="Times New Roman"/>
          <w:szCs w:val="24"/>
        </w:rPr>
        <w:t xml:space="preserve">υβέρνηση </w:t>
      </w:r>
      <w:r>
        <w:rPr>
          <w:rFonts w:eastAsia="Times New Roman" w:cs="Times New Roman"/>
          <w:szCs w:val="24"/>
        </w:rPr>
        <w:t>πως</w:t>
      </w:r>
      <w:r w:rsidRPr="002818D5">
        <w:rPr>
          <w:rFonts w:eastAsia="Times New Roman" w:cs="Times New Roman"/>
          <w:szCs w:val="24"/>
        </w:rPr>
        <w:t xml:space="preserve"> ο ίδιος ο </w:t>
      </w:r>
      <w:r>
        <w:rPr>
          <w:rFonts w:eastAsia="Times New Roman" w:cs="Times New Roman"/>
          <w:szCs w:val="24"/>
        </w:rPr>
        <w:t>Ζόραν Ζάεφ</w:t>
      </w:r>
      <w:r w:rsidRPr="002818D5">
        <w:rPr>
          <w:rFonts w:eastAsia="Times New Roman" w:cs="Times New Roman"/>
          <w:szCs w:val="24"/>
        </w:rPr>
        <w:t xml:space="preserve"> έχει δηλώσει πως</w:t>
      </w:r>
      <w:r>
        <w:rPr>
          <w:rFonts w:eastAsia="Times New Roman" w:cs="Times New Roman"/>
          <w:szCs w:val="24"/>
        </w:rPr>
        <w:t>,</w:t>
      </w:r>
      <w:r w:rsidRPr="002818D5">
        <w:rPr>
          <w:rFonts w:eastAsia="Times New Roman" w:cs="Times New Roman"/>
          <w:szCs w:val="24"/>
        </w:rPr>
        <w:t xml:space="preserve"> στόχος είν</w:t>
      </w:r>
      <w:r w:rsidRPr="002818D5">
        <w:rPr>
          <w:rFonts w:eastAsia="Times New Roman" w:cs="Times New Roman"/>
          <w:szCs w:val="24"/>
        </w:rPr>
        <w:t>αι να μην προδικάζ</w:t>
      </w:r>
      <w:r>
        <w:rPr>
          <w:rFonts w:eastAsia="Times New Roman" w:cs="Times New Roman"/>
          <w:szCs w:val="24"/>
        </w:rPr>
        <w:t xml:space="preserve">εται η εθνότητα των Αλβανών και των άλλων. </w:t>
      </w:r>
      <w:r>
        <w:rPr>
          <w:rFonts w:eastAsia="Times New Roman" w:cs="Times New Roman"/>
          <w:szCs w:val="24"/>
        </w:rPr>
        <w:t>Ξ</w:t>
      </w:r>
      <w:r w:rsidRPr="002818D5">
        <w:rPr>
          <w:rFonts w:eastAsia="Times New Roman" w:cs="Times New Roman"/>
          <w:szCs w:val="24"/>
        </w:rPr>
        <w:t>εχνά</w:t>
      </w:r>
      <w:r>
        <w:rPr>
          <w:rFonts w:eastAsia="Times New Roman" w:cs="Times New Roman"/>
          <w:szCs w:val="24"/>
        </w:rPr>
        <w:t>ει</w:t>
      </w:r>
      <w:r w:rsidRPr="002818D5">
        <w:rPr>
          <w:rFonts w:eastAsia="Times New Roman" w:cs="Times New Roman"/>
          <w:szCs w:val="24"/>
        </w:rPr>
        <w:t xml:space="preserve"> </w:t>
      </w:r>
      <w:r>
        <w:rPr>
          <w:rFonts w:eastAsia="Times New Roman" w:cs="Times New Roman"/>
          <w:szCs w:val="24"/>
        </w:rPr>
        <w:t>κ</w:t>
      </w:r>
      <w:r w:rsidRPr="002818D5">
        <w:rPr>
          <w:rFonts w:eastAsia="Times New Roman" w:cs="Times New Roman"/>
          <w:szCs w:val="24"/>
        </w:rPr>
        <w:t>αι κάτι ακόμα</w:t>
      </w:r>
      <w:r>
        <w:rPr>
          <w:rFonts w:eastAsia="Times New Roman" w:cs="Times New Roman"/>
          <w:szCs w:val="24"/>
        </w:rPr>
        <w:t>,</w:t>
      </w:r>
      <w:r w:rsidRPr="002818D5">
        <w:rPr>
          <w:rFonts w:eastAsia="Times New Roman" w:cs="Times New Roman"/>
          <w:szCs w:val="24"/>
        </w:rPr>
        <w:t xml:space="preserve"> ότι η αναφορά για την οποία πανηγυρίζει παραπέμπει σε συνταγματικές τροπολογίες</w:t>
      </w:r>
      <w:r>
        <w:rPr>
          <w:rFonts w:eastAsia="Times New Roman" w:cs="Times New Roman"/>
          <w:szCs w:val="24"/>
        </w:rPr>
        <w:t>,</w:t>
      </w:r>
      <w:r w:rsidRPr="002818D5">
        <w:rPr>
          <w:rFonts w:eastAsia="Times New Roman" w:cs="Times New Roman"/>
          <w:szCs w:val="24"/>
        </w:rPr>
        <w:t xml:space="preserve"> που κάνουν τα πράγματα ακόμη χειρότερα</w:t>
      </w:r>
      <w:r>
        <w:rPr>
          <w:rFonts w:eastAsia="Times New Roman" w:cs="Times New Roman"/>
          <w:szCs w:val="24"/>
        </w:rPr>
        <w:t>. Ό</w:t>
      </w:r>
      <w:r w:rsidRPr="002818D5">
        <w:rPr>
          <w:rFonts w:eastAsia="Times New Roman" w:cs="Times New Roman"/>
          <w:szCs w:val="24"/>
        </w:rPr>
        <w:t>χι μόνο δεν αρνούνται</w:t>
      </w:r>
      <w:r>
        <w:rPr>
          <w:rFonts w:eastAsia="Times New Roman" w:cs="Times New Roman"/>
          <w:szCs w:val="24"/>
        </w:rPr>
        <w:t>,</w:t>
      </w:r>
      <w:r w:rsidRPr="002818D5">
        <w:rPr>
          <w:rFonts w:eastAsia="Times New Roman" w:cs="Times New Roman"/>
          <w:szCs w:val="24"/>
        </w:rPr>
        <w:t xml:space="preserve"> αλλά υπογραμμίζουν την ύπα</w:t>
      </w:r>
      <w:r w:rsidRPr="002818D5">
        <w:rPr>
          <w:rFonts w:eastAsia="Times New Roman" w:cs="Times New Roman"/>
          <w:szCs w:val="24"/>
        </w:rPr>
        <w:t xml:space="preserve">ρξη </w:t>
      </w:r>
      <w:r>
        <w:rPr>
          <w:rFonts w:eastAsia="Times New Roman" w:cs="Times New Roman"/>
          <w:szCs w:val="24"/>
        </w:rPr>
        <w:t>μ</w:t>
      </w:r>
      <w:r w:rsidRPr="002818D5">
        <w:rPr>
          <w:rFonts w:eastAsia="Times New Roman" w:cs="Times New Roman"/>
          <w:szCs w:val="24"/>
        </w:rPr>
        <w:t>ακεδονικού λαού και</w:t>
      </w:r>
      <w:r>
        <w:rPr>
          <w:rFonts w:eastAsia="Times New Roman" w:cs="Times New Roman"/>
          <w:szCs w:val="24"/>
        </w:rPr>
        <w:t xml:space="preserve"> οι</w:t>
      </w:r>
      <w:r w:rsidRPr="002818D5">
        <w:rPr>
          <w:rFonts w:eastAsia="Times New Roman" w:cs="Times New Roman"/>
          <w:szCs w:val="24"/>
        </w:rPr>
        <w:t xml:space="preserve"> αναφορές αυτές σε </w:t>
      </w:r>
      <w:r>
        <w:rPr>
          <w:rFonts w:eastAsia="Times New Roman" w:cs="Times New Roman"/>
          <w:szCs w:val="24"/>
        </w:rPr>
        <w:t>μ</w:t>
      </w:r>
      <w:r w:rsidRPr="002818D5">
        <w:rPr>
          <w:rFonts w:eastAsia="Times New Roman" w:cs="Times New Roman"/>
          <w:szCs w:val="24"/>
        </w:rPr>
        <w:t>ακεδονικό λαό δεν αφορούν υπηκοότητα</w:t>
      </w:r>
      <w:r>
        <w:rPr>
          <w:rFonts w:eastAsia="Times New Roman" w:cs="Times New Roman"/>
          <w:szCs w:val="24"/>
        </w:rPr>
        <w:t>,</w:t>
      </w:r>
      <w:r w:rsidRPr="002818D5">
        <w:rPr>
          <w:rFonts w:eastAsia="Times New Roman" w:cs="Times New Roman"/>
          <w:szCs w:val="24"/>
        </w:rPr>
        <w:t xml:space="preserve"> αφορούν εθνότητα</w:t>
      </w:r>
      <w:r>
        <w:rPr>
          <w:rFonts w:eastAsia="Times New Roman" w:cs="Times New Roman"/>
          <w:szCs w:val="24"/>
        </w:rPr>
        <w:t>.</w:t>
      </w:r>
    </w:p>
    <w:p w14:paraId="2ED8B9A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w:t>
      </w:r>
      <w:r w:rsidRPr="002818D5">
        <w:rPr>
          <w:rFonts w:eastAsia="Times New Roman" w:cs="Times New Roman"/>
          <w:szCs w:val="24"/>
        </w:rPr>
        <w:t>την ίδια κατεύθυνση</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συλ</w:t>
      </w:r>
      <w:r w:rsidRPr="002818D5">
        <w:rPr>
          <w:rFonts w:eastAsia="Times New Roman" w:cs="Times New Roman"/>
          <w:szCs w:val="24"/>
        </w:rPr>
        <w:t xml:space="preserve">λειτουργεί και το γεγονός ότι </w:t>
      </w: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αναγνωρίζει</w:t>
      </w:r>
      <w:r w:rsidRPr="002818D5">
        <w:rPr>
          <w:rFonts w:eastAsia="Times New Roman" w:cs="Times New Roman"/>
          <w:szCs w:val="24"/>
        </w:rPr>
        <w:t xml:space="preserve"> μακεδονική γλώσσα</w:t>
      </w:r>
      <w:r>
        <w:rPr>
          <w:rFonts w:eastAsia="Times New Roman" w:cs="Times New Roman"/>
          <w:szCs w:val="24"/>
        </w:rPr>
        <w:t>. Ι</w:t>
      </w:r>
      <w:r w:rsidRPr="002818D5">
        <w:rPr>
          <w:rFonts w:eastAsia="Times New Roman" w:cs="Times New Roman"/>
          <w:szCs w:val="24"/>
        </w:rPr>
        <w:t>σχυρίζεται</w:t>
      </w:r>
      <w:r>
        <w:rPr>
          <w:rFonts w:eastAsia="Times New Roman" w:cs="Times New Roman"/>
          <w:szCs w:val="24"/>
        </w:rPr>
        <w:t>,</w:t>
      </w:r>
      <w:r w:rsidRPr="002818D5">
        <w:rPr>
          <w:rFonts w:eastAsia="Times New Roman" w:cs="Times New Roman"/>
          <w:szCs w:val="24"/>
        </w:rPr>
        <w:t xml:space="preserve"> βέβαια</w:t>
      </w:r>
      <w:r>
        <w:rPr>
          <w:rFonts w:eastAsia="Times New Roman" w:cs="Times New Roman"/>
          <w:szCs w:val="24"/>
        </w:rPr>
        <w:t>, η</w:t>
      </w:r>
      <w:r w:rsidRPr="002818D5">
        <w:rPr>
          <w:rFonts w:eastAsia="Times New Roman" w:cs="Times New Roman"/>
          <w:szCs w:val="24"/>
        </w:rPr>
        <w:t xml:space="preserve"> </w:t>
      </w:r>
      <w:r>
        <w:rPr>
          <w:rFonts w:eastAsia="Times New Roman" w:cs="Times New Roman"/>
          <w:szCs w:val="24"/>
        </w:rPr>
        <w:t>Κ</w:t>
      </w:r>
      <w:r w:rsidRPr="002818D5">
        <w:rPr>
          <w:rFonts w:eastAsia="Times New Roman" w:cs="Times New Roman"/>
          <w:szCs w:val="24"/>
        </w:rPr>
        <w:t>υβέρνηση ότι αυτό έγινε από το 1977 σε διάσκεψη των Ηνωμένων Εθνών στην Αθήνα</w:t>
      </w:r>
      <w:r>
        <w:rPr>
          <w:rFonts w:eastAsia="Times New Roman" w:cs="Times New Roman"/>
          <w:szCs w:val="24"/>
        </w:rPr>
        <w:t>. Ψεύδεται</w:t>
      </w:r>
      <w:r w:rsidRPr="002818D5">
        <w:rPr>
          <w:rFonts w:eastAsia="Times New Roman" w:cs="Times New Roman"/>
          <w:szCs w:val="24"/>
        </w:rPr>
        <w:t xml:space="preserve"> και το ξέρει</w:t>
      </w:r>
      <w:r>
        <w:rPr>
          <w:rFonts w:eastAsia="Times New Roman" w:cs="Times New Roman"/>
          <w:szCs w:val="24"/>
        </w:rPr>
        <w:t>,</w:t>
      </w:r>
      <w:r w:rsidRPr="002818D5">
        <w:rPr>
          <w:rFonts w:eastAsia="Times New Roman" w:cs="Times New Roman"/>
          <w:szCs w:val="24"/>
        </w:rPr>
        <w:t xml:space="preserve"> διότι η </w:t>
      </w:r>
      <w:r>
        <w:rPr>
          <w:rFonts w:eastAsia="Times New Roman" w:cs="Times New Roman"/>
          <w:szCs w:val="24"/>
        </w:rPr>
        <w:t>σ</w:t>
      </w:r>
      <w:r w:rsidRPr="002818D5">
        <w:rPr>
          <w:rFonts w:eastAsia="Times New Roman" w:cs="Times New Roman"/>
          <w:szCs w:val="24"/>
        </w:rPr>
        <w:t xml:space="preserve">ιάσκεψη </w:t>
      </w:r>
      <w:r>
        <w:rPr>
          <w:rFonts w:eastAsia="Times New Roman" w:cs="Times New Roman"/>
          <w:szCs w:val="24"/>
        </w:rPr>
        <w:t>ε</w:t>
      </w:r>
      <w:r w:rsidRPr="002818D5">
        <w:rPr>
          <w:rFonts w:eastAsia="Times New Roman" w:cs="Times New Roman"/>
          <w:szCs w:val="24"/>
        </w:rPr>
        <w:t xml:space="preserve">κείνη δεν αφορούσε στην αναγνώριση </w:t>
      </w:r>
      <w:r>
        <w:rPr>
          <w:rFonts w:eastAsia="Times New Roman" w:cs="Times New Roman"/>
          <w:szCs w:val="24"/>
        </w:rPr>
        <w:t>γλωσσών και δι</w:t>
      </w:r>
      <w:r w:rsidRPr="002818D5">
        <w:rPr>
          <w:rFonts w:eastAsia="Times New Roman" w:cs="Times New Roman"/>
          <w:szCs w:val="24"/>
        </w:rPr>
        <w:t xml:space="preserve">ότι οι ίδιοι οι </w:t>
      </w:r>
      <w:r>
        <w:rPr>
          <w:rFonts w:eastAsia="Times New Roman" w:cs="Times New Roman"/>
          <w:szCs w:val="24"/>
        </w:rPr>
        <w:t>Σ</w:t>
      </w:r>
      <w:r w:rsidRPr="002818D5">
        <w:rPr>
          <w:rFonts w:eastAsia="Times New Roman" w:cs="Times New Roman"/>
          <w:szCs w:val="24"/>
        </w:rPr>
        <w:t>κοπιανοί</w:t>
      </w:r>
      <w:r>
        <w:rPr>
          <w:rFonts w:eastAsia="Times New Roman" w:cs="Times New Roman"/>
          <w:szCs w:val="24"/>
        </w:rPr>
        <w:t>,</w:t>
      </w:r>
      <w:r w:rsidRPr="002818D5">
        <w:rPr>
          <w:rFonts w:eastAsia="Times New Roman" w:cs="Times New Roman"/>
          <w:szCs w:val="24"/>
        </w:rPr>
        <w:t xml:space="preserve"> ακόμα και σε πρόσφατο </w:t>
      </w:r>
      <w:r>
        <w:rPr>
          <w:rFonts w:eastAsia="Times New Roman" w:cs="Times New Roman"/>
          <w:szCs w:val="24"/>
        </w:rPr>
        <w:t>σ</w:t>
      </w:r>
      <w:r w:rsidRPr="002818D5">
        <w:rPr>
          <w:rFonts w:eastAsia="Times New Roman" w:cs="Times New Roman"/>
          <w:szCs w:val="24"/>
        </w:rPr>
        <w:t xml:space="preserve">υμβούλιο των πολιτικών </w:t>
      </w:r>
      <w:r>
        <w:rPr>
          <w:rFonts w:eastAsia="Times New Roman" w:cs="Times New Roman"/>
          <w:szCs w:val="24"/>
        </w:rPr>
        <w:t>α</w:t>
      </w:r>
      <w:r w:rsidRPr="002818D5">
        <w:rPr>
          <w:rFonts w:eastAsia="Times New Roman" w:cs="Times New Roman"/>
          <w:szCs w:val="24"/>
        </w:rPr>
        <w:t>ρχηγών</w:t>
      </w:r>
      <w:r>
        <w:rPr>
          <w:rFonts w:eastAsia="Times New Roman" w:cs="Times New Roman"/>
          <w:szCs w:val="24"/>
        </w:rPr>
        <w:t>,</w:t>
      </w:r>
      <w:r w:rsidRPr="002818D5">
        <w:rPr>
          <w:rFonts w:eastAsia="Times New Roman" w:cs="Times New Roman"/>
          <w:szCs w:val="24"/>
        </w:rPr>
        <w:t xml:space="preserve"> αποκα</w:t>
      </w:r>
      <w:r w:rsidRPr="002818D5">
        <w:rPr>
          <w:rFonts w:eastAsia="Times New Roman" w:cs="Times New Roman"/>
          <w:szCs w:val="24"/>
        </w:rPr>
        <w:t>λο</w:t>
      </w:r>
      <w:r>
        <w:rPr>
          <w:rFonts w:eastAsia="Times New Roman" w:cs="Times New Roman"/>
          <w:szCs w:val="24"/>
        </w:rPr>
        <w:t xml:space="preserve">ύν τη γλώσσα τους </w:t>
      </w:r>
      <w:r w:rsidRPr="002818D5">
        <w:rPr>
          <w:rFonts w:eastAsia="Times New Roman" w:cs="Times New Roman"/>
          <w:szCs w:val="24"/>
        </w:rPr>
        <w:t>σλαβομακεδονική</w:t>
      </w:r>
      <w:r>
        <w:rPr>
          <w:rFonts w:eastAsia="Times New Roman" w:cs="Times New Roman"/>
          <w:szCs w:val="24"/>
        </w:rPr>
        <w:t xml:space="preserve">. </w:t>
      </w:r>
    </w:p>
    <w:p w14:paraId="2ED8B9A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Μ</w:t>
      </w:r>
      <w:r w:rsidRPr="002818D5">
        <w:rPr>
          <w:rFonts w:eastAsia="Times New Roman" w:cs="Times New Roman"/>
          <w:szCs w:val="24"/>
        </w:rPr>
        <w:t xml:space="preserve">είζον ζήτημα αποτελεί και το γεγονός ότι το σύνθετο </w:t>
      </w:r>
      <w:r>
        <w:rPr>
          <w:rFonts w:eastAsia="Times New Roman" w:cs="Times New Roman"/>
          <w:szCs w:val="24"/>
        </w:rPr>
        <w:t>ό</w:t>
      </w:r>
      <w:r w:rsidRPr="002818D5">
        <w:rPr>
          <w:rFonts w:eastAsia="Times New Roman" w:cs="Times New Roman"/>
          <w:szCs w:val="24"/>
        </w:rPr>
        <w:t xml:space="preserve">νομα δεν θα ισχύει </w:t>
      </w:r>
      <w:r>
        <w:rPr>
          <w:rFonts w:eastAsia="Times New Roman" w:cs="Times New Roman"/>
          <w:szCs w:val="24"/>
        </w:rPr>
        <w:t>«</w:t>
      </w:r>
      <w:r>
        <w:rPr>
          <w:rFonts w:eastAsia="Times New Roman" w:cs="Times New Roman"/>
          <w:szCs w:val="24"/>
          <w:lang w:val="en-US"/>
        </w:rPr>
        <w:t>erga</w:t>
      </w:r>
      <w:r w:rsidRPr="00B86DE6">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sidRPr="00B86DE6">
        <w:rPr>
          <w:rFonts w:eastAsia="Times New Roman" w:cs="Times New Roman"/>
          <w:szCs w:val="24"/>
        </w:rPr>
        <w:t xml:space="preserve">, </w:t>
      </w:r>
      <w:r w:rsidRPr="002818D5">
        <w:rPr>
          <w:rFonts w:eastAsia="Times New Roman" w:cs="Times New Roman"/>
          <w:szCs w:val="24"/>
        </w:rPr>
        <w:t>δεν θα ισχύει για όλες τις χρήσεις</w:t>
      </w:r>
      <w:r w:rsidRPr="00B86DE6">
        <w:rPr>
          <w:rFonts w:eastAsia="Times New Roman" w:cs="Times New Roman"/>
          <w:szCs w:val="24"/>
        </w:rPr>
        <w:t xml:space="preserve">. </w:t>
      </w:r>
      <w:r>
        <w:rPr>
          <w:rFonts w:eastAsia="Times New Roman" w:cs="Times New Roman"/>
          <w:szCs w:val="24"/>
        </w:rPr>
        <w:t>Π</w:t>
      </w:r>
      <w:r w:rsidRPr="002818D5">
        <w:rPr>
          <w:rFonts w:eastAsia="Times New Roman" w:cs="Times New Roman"/>
          <w:szCs w:val="24"/>
        </w:rPr>
        <w:t>ρώτα απ</w:t>
      </w:r>
      <w:r>
        <w:rPr>
          <w:rFonts w:eastAsia="Times New Roman" w:cs="Times New Roman"/>
          <w:szCs w:val="24"/>
        </w:rPr>
        <w:t>’</w:t>
      </w:r>
      <w:r w:rsidRPr="002818D5">
        <w:rPr>
          <w:rFonts w:eastAsia="Times New Roman" w:cs="Times New Roman"/>
          <w:szCs w:val="24"/>
        </w:rPr>
        <w:t xml:space="preserve"> όλα</w:t>
      </w:r>
      <w:r>
        <w:rPr>
          <w:rFonts w:eastAsia="Times New Roman" w:cs="Times New Roman"/>
          <w:szCs w:val="24"/>
        </w:rPr>
        <w:t>,</w:t>
      </w:r>
      <w:r w:rsidRPr="002818D5">
        <w:rPr>
          <w:rFonts w:eastAsia="Times New Roman" w:cs="Times New Roman"/>
          <w:szCs w:val="24"/>
        </w:rPr>
        <w:t xml:space="preserve"> δεν </w:t>
      </w:r>
      <w:r>
        <w:rPr>
          <w:rFonts w:eastAsia="Times New Roman" w:cs="Times New Roman"/>
          <w:szCs w:val="24"/>
        </w:rPr>
        <w:t xml:space="preserve">θα </w:t>
      </w:r>
      <w:r w:rsidRPr="002818D5">
        <w:rPr>
          <w:rFonts w:eastAsia="Times New Roman" w:cs="Times New Roman"/>
          <w:szCs w:val="24"/>
        </w:rPr>
        <w:t xml:space="preserve">εφαρμόζεται για </w:t>
      </w:r>
      <w:r>
        <w:rPr>
          <w:rFonts w:eastAsia="Times New Roman" w:cs="Times New Roman"/>
          <w:szCs w:val="24"/>
        </w:rPr>
        <w:t xml:space="preserve">την </w:t>
      </w:r>
      <w:r w:rsidRPr="002818D5">
        <w:rPr>
          <w:rFonts w:eastAsia="Times New Roman" w:cs="Times New Roman"/>
          <w:szCs w:val="24"/>
        </w:rPr>
        <w:t>ταυτότητα και τη γλώσσα</w:t>
      </w:r>
      <w:r>
        <w:rPr>
          <w:rFonts w:eastAsia="Times New Roman" w:cs="Times New Roman"/>
          <w:szCs w:val="24"/>
        </w:rPr>
        <w:t>. Δ</w:t>
      </w:r>
      <w:r w:rsidRPr="002818D5">
        <w:rPr>
          <w:rFonts w:eastAsia="Times New Roman" w:cs="Times New Roman"/>
          <w:szCs w:val="24"/>
        </w:rPr>
        <w:t>εν θα εφαρμό</w:t>
      </w:r>
      <w:r>
        <w:rPr>
          <w:rFonts w:eastAsia="Times New Roman" w:cs="Times New Roman"/>
          <w:szCs w:val="24"/>
        </w:rPr>
        <w:t>ζεται,</w:t>
      </w:r>
      <w:r w:rsidRPr="002818D5">
        <w:rPr>
          <w:rFonts w:eastAsia="Times New Roman" w:cs="Times New Roman"/>
          <w:szCs w:val="24"/>
        </w:rPr>
        <w:t xml:space="preserve"> </w:t>
      </w:r>
      <w:r>
        <w:rPr>
          <w:rFonts w:eastAsia="Times New Roman" w:cs="Times New Roman"/>
          <w:szCs w:val="24"/>
        </w:rPr>
        <w:t>όμως,</w:t>
      </w:r>
      <w:r w:rsidRPr="002818D5">
        <w:rPr>
          <w:rFonts w:eastAsia="Times New Roman" w:cs="Times New Roman"/>
          <w:szCs w:val="24"/>
        </w:rPr>
        <w:t xml:space="preserve"> ού</w:t>
      </w:r>
      <w:r w:rsidRPr="002818D5">
        <w:rPr>
          <w:rFonts w:eastAsia="Times New Roman" w:cs="Times New Roman"/>
          <w:szCs w:val="24"/>
        </w:rPr>
        <w:t>τε από τους πολίτες</w:t>
      </w:r>
      <w:r>
        <w:rPr>
          <w:rFonts w:eastAsia="Times New Roman" w:cs="Times New Roman"/>
          <w:szCs w:val="24"/>
        </w:rPr>
        <w:t>,</w:t>
      </w:r>
      <w:r w:rsidRPr="002818D5">
        <w:rPr>
          <w:rFonts w:eastAsia="Times New Roman" w:cs="Times New Roman"/>
          <w:szCs w:val="24"/>
        </w:rPr>
        <w:t xml:space="preserve"> αλλά μόνο από το κράτος</w:t>
      </w:r>
      <w:r>
        <w:rPr>
          <w:rFonts w:eastAsia="Times New Roman" w:cs="Times New Roman"/>
          <w:szCs w:val="24"/>
        </w:rPr>
        <w:t>.</w:t>
      </w:r>
    </w:p>
    <w:p w14:paraId="2ED8B9A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w:t>
      </w:r>
      <w:r w:rsidRPr="002818D5">
        <w:rPr>
          <w:rFonts w:eastAsia="Times New Roman" w:cs="Times New Roman"/>
          <w:szCs w:val="24"/>
        </w:rPr>
        <w:t xml:space="preserve">ρόκληση συνιστά και το γεγονός ότι η </w:t>
      </w:r>
      <w:r>
        <w:rPr>
          <w:rFonts w:eastAsia="Times New Roman" w:cs="Times New Roman"/>
          <w:szCs w:val="24"/>
        </w:rPr>
        <w:t>σ</w:t>
      </w:r>
      <w:r w:rsidRPr="002818D5">
        <w:rPr>
          <w:rFonts w:eastAsia="Times New Roman" w:cs="Times New Roman"/>
          <w:szCs w:val="24"/>
        </w:rPr>
        <w:t xml:space="preserve">υμφωνία </w:t>
      </w:r>
      <w:r>
        <w:rPr>
          <w:rFonts w:eastAsia="Times New Roman" w:cs="Times New Roman"/>
          <w:szCs w:val="24"/>
        </w:rPr>
        <w:t xml:space="preserve">βάζει </w:t>
      </w:r>
      <w:r w:rsidRPr="002818D5">
        <w:rPr>
          <w:rFonts w:eastAsia="Times New Roman" w:cs="Times New Roman"/>
          <w:szCs w:val="24"/>
        </w:rPr>
        <w:t>σε αμφισβήτηση</w:t>
      </w:r>
      <w:r>
        <w:rPr>
          <w:rFonts w:eastAsia="Times New Roman" w:cs="Times New Roman"/>
          <w:szCs w:val="24"/>
        </w:rPr>
        <w:t>,</w:t>
      </w:r>
      <w:r w:rsidRPr="002818D5">
        <w:rPr>
          <w:rFonts w:eastAsia="Times New Roman" w:cs="Times New Roman"/>
          <w:szCs w:val="24"/>
        </w:rPr>
        <w:t xml:space="preserve"> τόσο τις δικές μας </w:t>
      </w:r>
      <w:r>
        <w:rPr>
          <w:rFonts w:eastAsia="Times New Roman" w:cs="Times New Roman"/>
          <w:szCs w:val="24"/>
        </w:rPr>
        <w:t xml:space="preserve">μακεδονικές </w:t>
      </w:r>
      <w:r w:rsidRPr="002818D5">
        <w:rPr>
          <w:rFonts w:eastAsia="Times New Roman" w:cs="Times New Roman"/>
          <w:szCs w:val="24"/>
        </w:rPr>
        <w:t>ονομασίες</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ό</w:t>
      </w:r>
      <w:r w:rsidRPr="002818D5">
        <w:rPr>
          <w:rFonts w:eastAsia="Times New Roman" w:cs="Times New Roman"/>
          <w:szCs w:val="24"/>
        </w:rPr>
        <w:t xml:space="preserve">σο και τα βιβλία της ιστορίας </w:t>
      </w:r>
      <w:r>
        <w:rPr>
          <w:rFonts w:eastAsia="Times New Roman" w:cs="Times New Roman"/>
          <w:szCs w:val="24"/>
        </w:rPr>
        <w:t xml:space="preserve">μας. </w:t>
      </w:r>
      <w:r>
        <w:rPr>
          <w:rFonts w:eastAsia="Times New Roman" w:cs="Times New Roman"/>
          <w:szCs w:val="24"/>
        </w:rPr>
        <w:t>«</w:t>
      </w:r>
      <w:r>
        <w:rPr>
          <w:rFonts w:eastAsia="Times New Roman" w:cs="Times New Roman"/>
          <w:szCs w:val="24"/>
        </w:rPr>
        <w:t>Ε</w:t>
      </w:r>
      <w:r w:rsidRPr="002818D5">
        <w:rPr>
          <w:rFonts w:eastAsia="Times New Roman" w:cs="Times New Roman"/>
          <w:szCs w:val="24"/>
        </w:rPr>
        <w:t>κεί που μας χρωστάγανε μας παίρνουν και το αμπέλι</w:t>
      </w:r>
      <w:r>
        <w:rPr>
          <w:rFonts w:eastAsia="Times New Roman" w:cs="Times New Roman"/>
          <w:szCs w:val="24"/>
        </w:rPr>
        <w:t>»</w:t>
      </w:r>
      <w:r>
        <w:rPr>
          <w:rFonts w:eastAsia="Times New Roman" w:cs="Times New Roman"/>
          <w:szCs w:val="24"/>
        </w:rPr>
        <w:t>! Α</w:t>
      </w:r>
      <w:r w:rsidRPr="002818D5">
        <w:rPr>
          <w:rFonts w:eastAsia="Times New Roman" w:cs="Times New Roman"/>
          <w:szCs w:val="24"/>
        </w:rPr>
        <w:t xml:space="preserve">ντί να </w:t>
      </w:r>
      <w:r w:rsidRPr="002818D5">
        <w:rPr>
          <w:rFonts w:eastAsia="Times New Roman" w:cs="Times New Roman"/>
          <w:szCs w:val="24"/>
        </w:rPr>
        <w:t>μας γυρίσουν την ιστορία που έκλεψαν</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γυρεύουν</w:t>
      </w:r>
      <w:r w:rsidRPr="002818D5">
        <w:rPr>
          <w:rFonts w:eastAsia="Times New Roman" w:cs="Times New Roman"/>
          <w:szCs w:val="24"/>
        </w:rPr>
        <w:t xml:space="preserve"> και τα ρέστα</w:t>
      </w:r>
      <w:r>
        <w:rPr>
          <w:rFonts w:eastAsia="Times New Roman" w:cs="Times New Roman"/>
          <w:szCs w:val="24"/>
        </w:rPr>
        <w:t>!</w:t>
      </w:r>
    </w:p>
    <w:p w14:paraId="2ED8B9A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2818D5">
        <w:rPr>
          <w:rFonts w:eastAsia="Times New Roman" w:cs="Times New Roman"/>
          <w:szCs w:val="24"/>
        </w:rPr>
        <w:t>υρίες και κύριοι συνάδελφοι</w:t>
      </w:r>
      <w:r>
        <w:rPr>
          <w:rFonts w:eastAsia="Times New Roman" w:cs="Times New Roman"/>
          <w:szCs w:val="24"/>
        </w:rPr>
        <w:t>,</w:t>
      </w:r>
      <w:r w:rsidRPr="002818D5">
        <w:rPr>
          <w:rFonts w:eastAsia="Times New Roman" w:cs="Times New Roman"/>
          <w:szCs w:val="24"/>
        </w:rPr>
        <w:t xml:space="preserve"> κατέληξε τώρα ο αρμόδιος </w:t>
      </w:r>
      <w:r>
        <w:rPr>
          <w:rFonts w:eastAsia="Times New Roman" w:cs="Times New Roman"/>
          <w:szCs w:val="24"/>
        </w:rPr>
        <w:t>Υ</w:t>
      </w:r>
      <w:r w:rsidRPr="002818D5">
        <w:rPr>
          <w:rFonts w:eastAsia="Times New Roman" w:cs="Times New Roman"/>
          <w:szCs w:val="24"/>
        </w:rPr>
        <w:t xml:space="preserve">πουργός να λέει ότι οι </w:t>
      </w:r>
      <w:r>
        <w:rPr>
          <w:rFonts w:eastAsia="Times New Roman" w:cs="Times New Roman"/>
          <w:szCs w:val="24"/>
        </w:rPr>
        <w:t>Σ</w:t>
      </w:r>
      <w:r w:rsidRPr="002818D5">
        <w:rPr>
          <w:rFonts w:eastAsia="Times New Roman" w:cs="Times New Roman"/>
          <w:szCs w:val="24"/>
        </w:rPr>
        <w:t>κοπιανοί έχουν το δικαίωμα αυτοπροσδιορισμού και η Ελλάδα δεν μπορεί να παρέμβει σε αυτό</w:t>
      </w:r>
      <w:r>
        <w:rPr>
          <w:rFonts w:eastAsia="Times New Roman" w:cs="Times New Roman"/>
          <w:szCs w:val="24"/>
        </w:rPr>
        <w:t>. Κ</w:t>
      </w:r>
      <w:r w:rsidRPr="002818D5">
        <w:rPr>
          <w:rFonts w:eastAsia="Times New Roman" w:cs="Times New Roman"/>
          <w:szCs w:val="24"/>
        </w:rPr>
        <w:t xml:space="preserve">αι τότε τι </w:t>
      </w:r>
      <w:r>
        <w:rPr>
          <w:rFonts w:eastAsia="Times New Roman" w:cs="Times New Roman"/>
          <w:szCs w:val="24"/>
        </w:rPr>
        <w:t>δ</w:t>
      </w:r>
      <w:r w:rsidRPr="002818D5">
        <w:rPr>
          <w:rFonts w:eastAsia="Times New Roman" w:cs="Times New Roman"/>
          <w:szCs w:val="24"/>
        </w:rPr>
        <w:t>ιαπραγματευό</w:t>
      </w:r>
      <w:r w:rsidRPr="002818D5">
        <w:rPr>
          <w:rFonts w:eastAsia="Times New Roman" w:cs="Times New Roman"/>
          <w:szCs w:val="24"/>
        </w:rPr>
        <w:t>ταν τόσο καιρό</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Κ</w:t>
      </w:r>
      <w:r w:rsidRPr="002818D5">
        <w:rPr>
          <w:rFonts w:eastAsia="Times New Roman" w:cs="Times New Roman"/>
          <w:szCs w:val="24"/>
        </w:rPr>
        <w:t xml:space="preserve">αι </w:t>
      </w:r>
      <w:r>
        <w:rPr>
          <w:rFonts w:eastAsia="Times New Roman" w:cs="Times New Roman"/>
          <w:szCs w:val="24"/>
        </w:rPr>
        <w:t>γιατί περιέλαβε</w:t>
      </w:r>
      <w:r w:rsidRPr="002818D5">
        <w:rPr>
          <w:rFonts w:eastAsia="Times New Roman" w:cs="Times New Roman"/>
          <w:szCs w:val="24"/>
        </w:rPr>
        <w:t xml:space="preserve"> τα θέματα αυτά στη </w:t>
      </w:r>
      <w:r>
        <w:rPr>
          <w:rFonts w:eastAsia="Times New Roman" w:cs="Times New Roman"/>
          <w:szCs w:val="24"/>
        </w:rPr>
        <w:t>σ</w:t>
      </w:r>
      <w:r w:rsidRPr="002818D5">
        <w:rPr>
          <w:rFonts w:eastAsia="Times New Roman" w:cs="Times New Roman"/>
          <w:szCs w:val="24"/>
        </w:rPr>
        <w:t>υμφωνία</w:t>
      </w:r>
      <w:r>
        <w:rPr>
          <w:rFonts w:eastAsia="Times New Roman" w:cs="Times New Roman"/>
          <w:szCs w:val="24"/>
        </w:rPr>
        <w:t>;</w:t>
      </w:r>
      <w:r w:rsidRPr="002818D5">
        <w:rPr>
          <w:rFonts w:eastAsia="Times New Roman" w:cs="Times New Roman"/>
          <w:szCs w:val="24"/>
        </w:rPr>
        <w:t xml:space="preserve"> </w:t>
      </w:r>
    </w:p>
    <w:p w14:paraId="2ED8B9AA" w14:textId="77777777" w:rsidR="00C647AD" w:rsidRDefault="00D506E1">
      <w:pPr>
        <w:spacing w:after="0" w:line="600" w:lineRule="auto"/>
        <w:ind w:firstLine="720"/>
        <w:jc w:val="both"/>
        <w:rPr>
          <w:rFonts w:eastAsia="Times New Roman" w:cs="Times New Roman"/>
          <w:szCs w:val="24"/>
        </w:rPr>
      </w:pPr>
      <w:r w:rsidRPr="002818D5">
        <w:rPr>
          <w:rFonts w:eastAsia="Times New Roman" w:cs="Times New Roman"/>
          <w:szCs w:val="24"/>
        </w:rPr>
        <w:t>Και κάτι ακόμα</w:t>
      </w:r>
      <w:r>
        <w:rPr>
          <w:rFonts w:eastAsia="Times New Roman" w:cs="Times New Roman"/>
          <w:szCs w:val="24"/>
        </w:rPr>
        <w:t>. Ο</w:t>
      </w:r>
      <w:r w:rsidRPr="002818D5">
        <w:rPr>
          <w:rFonts w:eastAsia="Times New Roman" w:cs="Times New Roman"/>
          <w:szCs w:val="24"/>
        </w:rPr>
        <w:t xml:space="preserve"> κ</w:t>
      </w:r>
      <w:r>
        <w:rPr>
          <w:rFonts w:eastAsia="Times New Roman" w:cs="Times New Roman"/>
          <w:szCs w:val="24"/>
        </w:rPr>
        <w:t>. Ζάεφ</w:t>
      </w:r>
      <w:r w:rsidRPr="002818D5">
        <w:rPr>
          <w:rFonts w:eastAsia="Times New Roman" w:cs="Times New Roman"/>
          <w:szCs w:val="24"/>
        </w:rPr>
        <w:t xml:space="preserve"> δεν επικαλείται το δικαίωμα του αυτοπροσδιορισμού</w:t>
      </w:r>
      <w:r>
        <w:rPr>
          <w:rFonts w:eastAsia="Times New Roman" w:cs="Times New Roman"/>
          <w:szCs w:val="24"/>
        </w:rPr>
        <w:t>. Π</w:t>
      </w:r>
      <w:r w:rsidRPr="002818D5">
        <w:rPr>
          <w:rFonts w:eastAsia="Times New Roman" w:cs="Times New Roman"/>
          <w:szCs w:val="24"/>
        </w:rPr>
        <w:t xml:space="preserve">ανηγυρίζει ότι </w:t>
      </w:r>
      <w:r>
        <w:rPr>
          <w:rFonts w:eastAsia="Times New Roman" w:cs="Times New Roman"/>
          <w:szCs w:val="24"/>
        </w:rPr>
        <w:t>«</w:t>
      </w:r>
      <w:r w:rsidRPr="002818D5">
        <w:rPr>
          <w:rFonts w:eastAsia="Times New Roman" w:cs="Times New Roman"/>
          <w:szCs w:val="24"/>
        </w:rPr>
        <w:t xml:space="preserve">οι Έλληνες </w:t>
      </w:r>
      <w:r>
        <w:rPr>
          <w:rFonts w:eastAsia="Times New Roman" w:cs="Times New Roman"/>
          <w:szCs w:val="24"/>
        </w:rPr>
        <w:t>αναγνώρισαν πως</w:t>
      </w:r>
      <w:r w:rsidRPr="002818D5">
        <w:rPr>
          <w:rFonts w:eastAsia="Times New Roman" w:cs="Times New Roman"/>
          <w:szCs w:val="24"/>
        </w:rPr>
        <w:t xml:space="preserve"> είμαστε Μακεδόνες</w:t>
      </w:r>
      <w:r>
        <w:rPr>
          <w:rFonts w:eastAsia="Times New Roman" w:cs="Times New Roman"/>
          <w:szCs w:val="24"/>
        </w:rPr>
        <w:t>,</w:t>
      </w:r>
      <w:r w:rsidRPr="002818D5">
        <w:rPr>
          <w:rFonts w:eastAsia="Times New Roman" w:cs="Times New Roman"/>
          <w:szCs w:val="24"/>
        </w:rPr>
        <w:t xml:space="preserve"> που μιλούμε τη μακεδονική γλώσσα</w:t>
      </w:r>
      <w:r>
        <w:rPr>
          <w:rFonts w:eastAsia="Times New Roman" w:cs="Times New Roman"/>
          <w:szCs w:val="24"/>
        </w:rPr>
        <w:t>»</w:t>
      </w:r>
      <w:r>
        <w:rPr>
          <w:rFonts w:eastAsia="Times New Roman" w:cs="Times New Roman"/>
          <w:szCs w:val="24"/>
        </w:rPr>
        <w:t>. Κ</w:t>
      </w:r>
      <w:r w:rsidRPr="002818D5">
        <w:rPr>
          <w:rFonts w:eastAsia="Times New Roman" w:cs="Times New Roman"/>
          <w:szCs w:val="24"/>
        </w:rPr>
        <w:t>αι ρωτούμε</w:t>
      </w:r>
      <w:r>
        <w:rPr>
          <w:rFonts w:eastAsia="Times New Roman" w:cs="Times New Roman"/>
          <w:szCs w:val="24"/>
        </w:rPr>
        <w:t>: Δε</w:t>
      </w:r>
      <w:r>
        <w:rPr>
          <w:rFonts w:eastAsia="Times New Roman" w:cs="Times New Roman"/>
          <w:szCs w:val="24"/>
        </w:rPr>
        <w:t>ν</w:t>
      </w:r>
      <w:r w:rsidRPr="002818D5">
        <w:rPr>
          <w:rFonts w:eastAsia="Times New Roman" w:cs="Times New Roman"/>
          <w:szCs w:val="24"/>
        </w:rPr>
        <w:t xml:space="preserve"> αντιλαμβάνεται </w:t>
      </w:r>
      <w:r>
        <w:rPr>
          <w:rFonts w:eastAsia="Times New Roman" w:cs="Times New Roman"/>
          <w:szCs w:val="24"/>
        </w:rPr>
        <w:t>η Κ</w:t>
      </w:r>
      <w:r w:rsidRPr="002818D5">
        <w:rPr>
          <w:rFonts w:eastAsia="Times New Roman" w:cs="Times New Roman"/>
          <w:szCs w:val="24"/>
        </w:rPr>
        <w:t>υβέρνηση ότι</w:t>
      </w:r>
      <w:r>
        <w:rPr>
          <w:rFonts w:eastAsia="Times New Roman" w:cs="Times New Roman"/>
          <w:szCs w:val="24"/>
        </w:rPr>
        <w:t>,</w:t>
      </w:r>
      <w:r w:rsidRPr="002818D5">
        <w:rPr>
          <w:rFonts w:eastAsia="Times New Roman" w:cs="Times New Roman"/>
          <w:szCs w:val="24"/>
        </w:rPr>
        <w:t xml:space="preserve"> εάν κυρωθεί </w:t>
      </w:r>
      <w:r w:rsidRPr="002818D5">
        <w:rPr>
          <w:rFonts w:eastAsia="Times New Roman" w:cs="Times New Roman"/>
          <w:szCs w:val="24"/>
        </w:rPr>
        <w:lastRenderedPageBreak/>
        <w:t xml:space="preserve">η </w:t>
      </w:r>
      <w:r>
        <w:rPr>
          <w:rFonts w:eastAsia="Times New Roman" w:cs="Times New Roman"/>
          <w:szCs w:val="24"/>
        </w:rPr>
        <w:t>σ</w:t>
      </w:r>
      <w:r w:rsidRPr="002818D5">
        <w:rPr>
          <w:rFonts w:eastAsia="Times New Roman" w:cs="Times New Roman"/>
          <w:szCs w:val="24"/>
        </w:rPr>
        <w:t>υμφωνία</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οι Σκοπιανοί</w:t>
      </w:r>
      <w:r>
        <w:rPr>
          <w:rFonts w:eastAsia="Times New Roman" w:cs="Times New Roman"/>
          <w:szCs w:val="24"/>
        </w:rPr>
        <w:t>,</w:t>
      </w:r>
      <w:r w:rsidRPr="002818D5">
        <w:rPr>
          <w:rFonts w:eastAsia="Times New Roman" w:cs="Times New Roman"/>
          <w:szCs w:val="24"/>
        </w:rPr>
        <w:t xml:space="preserve"> όχι μόνο θα αυτοαποκαλούνται</w:t>
      </w:r>
      <w:r>
        <w:rPr>
          <w:rFonts w:eastAsia="Times New Roman" w:cs="Times New Roman"/>
          <w:szCs w:val="24"/>
        </w:rPr>
        <w:t>,</w:t>
      </w:r>
      <w:r w:rsidRPr="002818D5">
        <w:rPr>
          <w:rFonts w:eastAsia="Times New Roman" w:cs="Times New Roman"/>
          <w:szCs w:val="24"/>
        </w:rPr>
        <w:t xml:space="preserve"> αλλά και θα λέγονται από όλο τον κόσμο Μακεδόνες</w:t>
      </w:r>
      <w:r>
        <w:rPr>
          <w:rFonts w:eastAsia="Times New Roman" w:cs="Times New Roman"/>
          <w:szCs w:val="24"/>
        </w:rPr>
        <w:t>; Δεν αντιλαμβάνεται ότι θα ακούμε παντού σ</w:t>
      </w:r>
      <w:r w:rsidRPr="002818D5">
        <w:rPr>
          <w:rFonts w:eastAsia="Times New Roman" w:cs="Times New Roman"/>
          <w:szCs w:val="24"/>
        </w:rPr>
        <w:t xml:space="preserve">τον κόσμο να καλωσορίζουν τον Μακεδόνα πρωθυπουργό και όχι τον </w:t>
      </w:r>
      <w:r>
        <w:rPr>
          <w:rFonts w:eastAsia="Times New Roman" w:cs="Times New Roman"/>
          <w:szCs w:val="24"/>
        </w:rPr>
        <w:t>π</w:t>
      </w:r>
      <w:r w:rsidRPr="002818D5">
        <w:rPr>
          <w:rFonts w:eastAsia="Times New Roman" w:cs="Times New Roman"/>
          <w:szCs w:val="24"/>
        </w:rPr>
        <w:t>ρωθυπουργό της Βόρειας Μακεδονίας</w:t>
      </w:r>
      <w:r>
        <w:rPr>
          <w:rFonts w:eastAsia="Times New Roman" w:cs="Times New Roman"/>
          <w:szCs w:val="24"/>
        </w:rPr>
        <w:t>;</w:t>
      </w:r>
      <w:r w:rsidRPr="002818D5">
        <w:rPr>
          <w:rFonts w:eastAsia="Times New Roman" w:cs="Times New Roman"/>
          <w:szCs w:val="24"/>
        </w:rPr>
        <w:t xml:space="preserve"> </w:t>
      </w:r>
    </w:p>
    <w:p w14:paraId="2ED8B9A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2818D5">
        <w:rPr>
          <w:rFonts w:eastAsia="Times New Roman" w:cs="Times New Roman"/>
          <w:szCs w:val="24"/>
        </w:rPr>
        <w:t>ο κ</w:t>
      </w:r>
      <w:r>
        <w:rPr>
          <w:rFonts w:eastAsia="Times New Roman" w:cs="Times New Roman"/>
          <w:szCs w:val="24"/>
        </w:rPr>
        <w:t>. Ζάεφ</w:t>
      </w:r>
      <w:r w:rsidRPr="002818D5">
        <w:rPr>
          <w:rFonts w:eastAsia="Times New Roman" w:cs="Times New Roman"/>
          <w:szCs w:val="24"/>
        </w:rPr>
        <w:t xml:space="preserve"> πανηγυρίζει ήδη ότι η </w:t>
      </w:r>
      <w:r>
        <w:rPr>
          <w:rFonts w:eastAsia="Times New Roman" w:cs="Times New Roman"/>
          <w:szCs w:val="24"/>
        </w:rPr>
        <w:t>σ</w:t>
      </w:r>
      <w:r>
        <w:rPr>
          <w:rFonts w:eastAsia="Times New Roman" w:cs="Times New Roman"/>
          <w:szCs w:val="24"/>
        </w:rPr>
        <w:t>υμφωνία διαφυλάττει τη</w:t>
      </w:r>
      <w:r w:rsidRPr="002818D5">
        <w:rPr>
          <w:rFonts w:eastAsia="Times New Roman" w:cs="Times New Roman"/>
          <w:szCs w:val="24"/>
        </w:rPr>
        <w:t xml:space="preserve"> μακεδονική εθνική και πολιτισμική ταυτότητα</w:t>
      </w:r>
      <w:r>
        <w:rPr>
          <w:rFonts w:eastAsia="Times New Roman" w:cs="Times New Roman"/>
          <w:szCs w:val="24"/>
        </w:rPr>
        <w:t xml:space="preserve">, ότι κτίζει μια παγκόσμια Μακεδονία, </w:t>
      </w:r>
      <w:r w:rsidRPr="002818D5">
        <w:rPr>
          <w:rFonts w:eastAsia="Times New Roman" w:cs="Times New Roman"/>
          <w:szCs w:val="24"/>
        </w:rPr>
        <w:t xml:space="preserve">ότι στο μέλλον ούτε η Ελλάδα ούτε κανένας άλλος θα </w:t>
      </w:r>
      <w:r w:rsidRPr="002818D5">
        <w:rPr>
          <w:rFonts w:eastAsia="Times New Roman" w:cs="Times New Roman"/>
          <w:szCs w:val="24"/>
        </w:rPr>
        <w:t>μπορεί να αμφισβητήσει την αυτοδιάθεσ</w:t>
      </w:r>
      <w:r>
        <w:rPr>
          <w:rFonts w:eastAsia="Times New Roman" w:cs="Times New Roman"/>
          <w:szCs w:val="24"/>
        </w:rPr>
        <w:t>ή</w:t>
      </w:r>
      <w:r w:rsidRPr="002818D5">
        <w:rPr>
          <w:rFonts w:eastAsia="Times New Roman" w:cs="Times New Roman"/>
          <w:szCs w:val="24"/>
        </w:rPr>
        <w:t xml:space="preserve"> </w:t>
      </w:r>
      <w:r>
        <w:rPr>
          <w:rFonts w:eastAsia="Times New Roman" w:cs="Times New Roman"/>
          <w:szCs w:val="24"/>
        </w:rPr>
        <w:t xml:space="preserve">τους. </w:t>
      </w:r>
    </w:p>
    <w:p w14:paraId="2ED8B9A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Μην </w:t>
      </w:r>
      <w:r w:rsidRPr="002818D5">
        <w:rPr>
          <w:rFonts w:eastAsia="Times New Roman" w:cs="Times New Roman"/>
          <w:szCs w:val="24"/>
        </w:rPr>
        <w:t>κάνουμε</w:t>
      </w:r>
      <w:r>
        <w:rPr>
          <w:rFonts w:eastAsia="Times New Roman" w:cs="Times New Roman"/>
          <w:szCs w:val="24"/>
        </w:rPr>
        <w:t>,</w:t>
      </w:r>
      <w:r w:rsidRPr="002818D5">
        <w:rPr>
          <w:rFonts w:eastAsia="Times New Roman" w:cs="Times New Roman"/>
          <w:szCs w:val="24"/>
        </w:rPr>
        <w:t xml:space="preserve"> λοιπόν</w:t>
      </w:r>
      <w:r>
        <w:rPr>
          <w:rFonts w:eastAsia="Times New Roman" w:cs="Times New Roman"/>
          <w:szCs w:val="24"/>
        </w:rPr>
        <w:t>,</w:t>
      </w:r>
      <w:r w:rsidRPr="002818D5">
        <w:rPr>
          <w:rFonts w:eastAsia="Times New Roman" w:cs="Times New Roman"/>
          <w:szCs w:val="24"/>
        </w:rPr>
        <w:t xml:space="preserve"> λάθος</w:t>
      </w:r>
      <w:r>
        <w:rPr>
          <w:rFonts w:eastAsia="Times New Roman" w:cs="Times New Roman"/>
          <w:szCs w:val="24"/>
        </w:rPr>
        <w:t>.</w:t>
      </w:r>
      <w:r w:rsidRPr="002818D5">
        <w:rPr>
          <w:rFonts w:eastAsia="Times New Roman" w:cs="Times New Roman"/>
          <w:szCs w:val="24"/>
        </w:rPr>
        <w:t xml:space="preserve"> Όσοι ενοχλούμαστε με όσα λέει ο κ</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Ζάεφ</w:t>
      </w:r>
      <w:r>
        <w:rPr>
          <w:rFonts w:eastAsia="Times New Roman" w:cs="Times New Roman"/>
          <w:szCs w:val="24"/>
        </w:rPr>
        <w:t>,</w:t>
      </w:r>
      <w:r>
        <w:rPr>
          <w:rFonts w:eastAsia="Times New Roman" w:cs="Times New Roman"/>
          <w:szCs w:val="24"/>
        </w:rPr>
        <w:t xml:space="preserve"> </w:t>
      </w:r>
      <w:r w:rsidRPr="002818D5">
        <w:rPr>
          <w:rFonts w:eastAsia="Times New Roman" w:cs="Times New Roman"/>
          <w:szCs w:val="24"/>
        </w:rPr>
        <w:t>έχουμε μία και μόνο λύση</w:t>
      </w:r>
      <w:r>
        <w:rPr>
          <w:rFonts w:eastAsia="Times New Roman" w:cs="Times New Roman"/>
          <w:szCs w:val="24"/>
        </w:rPr>
        <w:t>:</w:t>
      </w:r>
      <w:r w:rsidRPr="002818D5">
        <w:rPr>
          <w:rFonts w:eastAsia="Times New Roman" w:cs="Times New Roman"/>
          <w:szCs w:val="24"/>
        </w:rPr>
        <w:t xml:space="preserve"> να καταψηφ</w:t>
      </w:r>
      <w:r>
        <w:rPr>
          <w:rFonts w:eastAsia="Times New Roman" w:cs="Times New Roman"/>
          <w:szCs w:val="24"/>
        </w:rPr>
        <w:t xml:space="preserve">ίσουμε </w:t>
      </w:r>
      <w:r w:rsidRPr="002818D5">
        <w:rPr>
          <w:rFonts w:eastAsia="Times New Roman" w:cs="Times New Roman"/>
          <w:szCs w:val="24"/>
        </w:rPr>
        <w:t xml:space="preserve">τη </w:t>
      </w:r>
      <w:r>
        <w:rPr>
          <w:rFonts w:eastAsia="Times New Roman" w:cs="Times New Roman"/>
          <w:szCs w:val="24"/>
        </w:rPr>
        <w:t>σ</w:t>
      </w:r>
      <w:r w:rsidRPr="002818D5">
        <w:rPr>
          <w:rFonts w:eastAsia="Times New Roman" w:cs="Times New Roman"/>
          <w:szCs w:val="24"/>
        </w:rPr>
        <w:t>υμφωνία</w:t>
      </w:r>
      <w:r>
        <w:rPr>
          <w:rFonts w:eastAsia="Times New Roman" w:cs="Times New Roman"/>
          <w:szCs w:val="24"/>
        </w:rPr>
        <w:t>. Διότι το πρόβλημα δεν είναι</w:t>
      </w:r>
      <w:r w:rsidRPr="002818D5">
        <w:rPr>
          <w:rFonts w:eastAsia="Times New Roman" w:cs="Times New Roman"/>
          <w:szCs w:val="24"/>
        </w:rPr>
        <w:t xml:space="preserve"> </w:t>
      </w:r>
      <w:r>
        <w:rPr>
          <w:rFonts w:eastAsia="Times New Roman" w:cs="Times New Roman"/>
          <w:szCs w:val="24"/>
        </w:rPr>
        <w:t xml:space="preserve">ότι </w:t>
      </w:r>
      <w:r w:rsidRPr="002818D5">
        <w:rPr>
          <w:rFonts w:eastAsia="Times New Roman" w:cs="Times New Roman"/>
          <w:szCs w:val="24"/>
        </w:rPr>
        <w:t xml:space="preserve">τα λέει ο </w:t>
      </w:r>
      <w:r>
        <w:rPr>
          <w:rFonts w:eastAsia="Times New Roman" w:cs="Times New Roman"/>
          <w:szCs w:val="24"/>
        </w:rPr>
        <w:t>Ζ</w:t>
      </w:r>
      <w:r w:rsidRPr="002818D5">
        <w:rPr>
          <w:rFonts w:eastAsia="Times New Roman" w:cs="Times New Roman"/>
          <w:szCs w:val="24"/>
        </w:rPr>
        <w:t>άεφ</w:t>
      </w:r>
      <w:r>
        <w:rPr>
          <w:rFonts w:eastAsia="Times New Roman" w:cs="Times New Roman"/>
          <w:szCs w:val="24"/>
        </w:rPr>
        <w:t>.</w:t>
      </w:r>
      <w:r w:rsidRPr="002818D5">
        <w:rPr>
          <w:rFonts w:eastAsia="Times New Roman" w:cs="Times New Roman"/>
          <w:szCs w:val="24"/>
        </w:rPr>
        <w:t xml:space="preserve"> Το πρόβλημα είναι ότι τα λέει η </w:t>
      </w:r>
      <w:r>
        <w:rPr>
          <w:rFonts w:eastAsia="Times New Roman" w:cs="Times New Roman"/>
          <w:szCs w:val="24"/>
        </w:rPr>
        <w:t>σ</w:t>
      </w:r>
      <w:r w:rsidRPr="002818D5">
        <w:rPr>
          <w:rFonts w:eastAsia="Times New Roman" w:cs="Times New Roman"/>
          <w:szCs w:val="24"/>
        </w:rPr>
        <w:t>υμφω</w:t>
      </w:r>
      <w:r w:rsidRPr="002818D5">
        <w:rPr>
          <w:rFonts w:eastAsia="Times New Roman" w:cs="Times New Roman"/>
          <w:szCs w:val="24"/>
        </w:rPr>
        <w:t>νία</w:t>
      </w:r>
      <w:r>
        <w:rPr>
          <w:rFonts w:eastAsia="Times New Roman" w:cs="Times New Roman"/>
          <w:szCs w:val="24"/>
        </w:rPr>
        <w:t>.</w:t>
      </w:r>
    </w:p>
    <w:p w14:paraId="2ED8B9A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Ι</w:t>
      </w:r>
      <w:r w:rsidRPr="002818D5">
        <w:rPr>
          <w:rFonts w:eastAsia="Times New Roman" w:cs="Times New Roman"/>
          <w:szCs w:val="24"/>
        </w:rPr>
        <w:t xml:space="preserve">σχυρίζεται </w:t>
      </w:r>
      <w:r>
        <w:rPr>
          <w:rFonts w:eastAsia="Times New Roman" w:cs="Times New Roman"/>
          <w:szCs w:val="24"/>
        </w:rPr>
        <w:t>η Κ</w:t>
      </w:r>
      <w:r w:rsidRPr="002818D5">
        <w:rPr>
          <w:rFonts w:eastAsia="Times New Roman" w:cs="Times New Roman"/>
          <w:szCs w:val="24"/>
        </w:rPr>
        <w:t xml:space="preserve">υβέρνηση ότι η </w:t>
      </w:r>
      <w:r>
        <w:rPr>
          <w:rFonts w:eastAsia="Times New Roman" w:cs="Times New Roman"/>
          <w:szCs w:val="24"/>
        </w:rPr>
        <w:t>σ</w:t>
      </w:r>
      <w:r w:rsidRPr="002818D5">
        <w:rPr>
          <w:rFonts w:eastAsia="Times New Roman" w:cs="Times New Roman"/>
          <w:szCs w:val="24"/>
        </w:rPr>
        <w:t>υμφωνία αυτή ήταν το καλύτερο που μπορ</w:t>
      </w:r>
      <w:r>
        <w:rPr>
          <w:rFonts w:eastAsia="Times New Roman" w:cs="Times New Roman"/>
          <w:szCs w:val="24"/>
        </w:rPr>
        <w:t>ούσε</w:t>
      </w:r>
      <w:r w:rsidRPr="002818D5">
        <w:rPr>
          <w:rFonts w:eastAsia="Times New Roman" w:cs="Times New Roman"/>
          <w:szCs w:val="24"/>
        </w:rPr>
        <w:t xml:space="preserve"> να πετύχει </w:t>
      </w:r>
      <w:r>
        <w:rPr>
          <w:rFonts w:eastAsia="Times New Roman" w:cs="Times New Roman"/>
          <w:szCs w:val="24"/>
        </w:rPr>
        <w:t>η χώρα.</w:t>
      </w:r>
      <w:r w:rsidRPr="002818D5">
        <w:rPr>
          <w:rFonts w:eastAsia="Times New Roman" w:cs="Times New Roman"/>
          <w:szCs w:val="24"/>
        </w:rPr>
        <w:t xml:space="preserve"> Εθνικό το αληθές</w:t>
      </w:r>
      <w:r>
        <w:rPr>
          <w:rFonts w:eastAsia="Times New Roman" w:cs="Times New Roman"/>
          <w:szCs w:val="24"/>
        </w:rPr>
        <w:t>. Π</w:t>
      </w:r>
      <w:r w:rsidRPr="002818D5">
        <w:rPr>
          <w:rFonts w:eastAsia="Times New Roman" w:cs="Times New Roman"/>
          <w:szCs w:val="24"/>
        </w:rPr>
        <w:t>ράγματ</w:t>
      </w:r>
      <w:r>
        <w:rPr>
          <w:rFonts w:eastAsia="Times New Roman" w:cs="Times New Roman"/>
          <w:szCs w:val="24"/>
        </w:rPr>
        <w:t>ι</w:t>
      </w:r>
      <w:r>
        <w:rPr>
          <w:rFonts w:eastAsia="Times New Roman" w:cs="Times New Roman"/>
          <w:szCs w:val="24"/>
        </w:rPr>
        <w:t>,</w:t>
      </w:r>
      <w:r w:rsidRPr="002818D5">
        <w:rPr>
          <w:rFonts w:eastAsia="Times New Roman" w:cs="Times New Roman"/>
          <w:szCs w:val="24"/>
        </w:rPr>
        <w:t xml:space="preserve"> μέχρι τον Απρίλιο του 2008 δεκάδες χώρες</w:t>
      </w:r>
      <w:r>
        <w:rPr>
          <w:rFonts w:eastAsia="Times New Roman" w:cs="Times New Roman"/>
          <w:szCs w:val="24"/>
        </w:rPr>
        <w:t>,</w:t>
      </w:r>
      <w:r w:rsidRPr="002818D5">
        <w:rPr>
          <w:rFonts w:eastAsia="Times New Roman" w:cs="Times New Roman"/>
          <w:szCs w:val="24"/>
        </w:rPr>
        <w:t xml:space="preserve"> η μία μετά την άλλη</w:t>
      </w:r>
      <w:r>
        <w:rPr>
          <w:rFonts w:eastAsia="Times New Roman" w:cs="Times New Roman"/>
          <w:szCs w:val="24"/>
        </w:rPr>
        <w:t>,</w:t>
      </w:r>
      <w:r w:rsidRPr="002818D5">
        <w:rPr>
          <w:rFonts w:eastAsia="Times New Roman" w:cs="Times New Roman"/>
          <w:szCs w:val="24"/>
        </w:rPr>
        <w:t xml:space="preserve"> αναγνώρι</w:t>
      </w:r>
      <w:r>
        <w:rPr>
          <w:rFonts w:eastAsia="Times New Roman" w:cs="Times New Roman"/>
          <w:szCs w:val="24"/>
        </w:rPr>
        <w:t>ζ</w:t>
      </w:r>
      <w:r w:rsidRPr="002818D5">
        <w:rPr>
          <w:rFonts w:eastAsia="Times New Roman" w:cs="Times New Roman"/>
          <w:szCs w:val="24"/>
        </w:rPr>
        <w:t xml:space="preserve">αν τα Σκόπια με τη </w:t>
      </w:r>
      <w:r>
        <w:rPr>
          <w:rFonts w:eastAsia="Times New Roman" w:cs="Times New Roman"/>
          <w:szCs w:val="24"/>
        </w:rPr>
        <w:t xml:space="preserve">συνταγματική </w:t>
      </w:r>
      <w:r w:rsidRPr="002818D5">
        <w:rPr>
          <w:rFonts w:eastAsia="Times New Roman" w:cs="Times New Roman"/>
          <w:szCs w:val="24"/>
        </w:rPr>
        <w:t>ονομασία</w:t>
      </w:r>
      <w:r>
        <w:rPr>
          <w:rFonts w:eastAsia="Times New Roman" w:cs="Times New Roman"/>
          <w:szCs w:val="24"/>
        </w:rPr>
        <w:t xml:space="preserve"> τους.</w:t>
      </w:r>
      <w:r w:rsidRPr="002818D5">
        <w:rPr>
          <w:rFonts w:eastAsia="Times New Roman" w:cs="Times New Roman"/>
          <w:szCs w:val="24"/>
        </w:rPr>
        <w:t xml:space="preserve"> Πράγματι</w:t>
      </w:r>
      <w:r>
        <w:rPr>
          <w:rFonts w:eastAsia="Times New Roman" w:cs="Times New Roman"/>
          <w:szCs w:val="24"/>
        </w:rPr>
        <w:t>,</w:t>
      </w:r>
      <w:r w:rsidRPr="002818D5">
        <w:rPr>
          <w:rFonts w:eastAsia="Times New Roman" w:cs="Times New Roman"/>
          <w:szCs w:val="24"/>
        </w:rPr>
        <w:t xml:space="preserve"> μ</w:t>
      </w:r>
      <w:r w:rsidRPr="002818D5">
        <w:rPr>
          <w:rFonts w:eastAsia="Times New Roman" w:cs="Times New Roman"/>
          <w:szCs w:val="24"/>
        </w:rPr>
        <w:t xml:space="preserve">έχρι την ώρα εκείνη η πίεση </w:t>
      </w:r>
      <w:r>
        <w:rPr>
          <w:rFonts w:eastAsia="Times New Roman" w:cs="Times New Roman"/>
          <w:szCs w:val="24"/>
        </w:rPr>
        <w:t xml:space="preserve">συγκεντρωνόταν </w:t>
      </w:r>
      <w:r>
        <w:rPr>
          <w:rFonts w:eastAsia="Times New Roman" w:cs="Times New Roman"/>
          <w:szCs w:val="24"/>
        </w:rPr>
        <w:lastRenderedPageBreak/>
        <w:t>σε</w:t>
      </w:r>
      <w:r w:rsidRPr="002818D5">
        <w:rPr>
          <w:rFonts w:eastAsia="Times New Roman" w:cs="Times New Roman"/>
          <w:szCs w:val="24"/>
        </w:rPr>
        <w:t xml:space="preserve"> εμάς και η πίεση κορυφώθηκε στη Σύνοδο του ΝΑΤΟ στο Βουκουρέστι</w:t>
      </w:r>
      <w:r>
        <w:rPr>
          <w:rFonts w:eastAsia="Times New Roman" w:cs="Times New Roman"/>
          <w:szCs w:val="24"/>
        </w:rPr>
        <w:t>. Ωστόσο,</w:t>
      </w:r>
      <w:r w:rsidRPr="002818D5">
        <w:rPr>
          <w:rFonts w:eastAsia="Times New Roman" w:cs="Times New Roman"/>
          <w:szCs w:val="24"/>
        </w:rPr>
        <w:t xml:space="preserve"> τότε </w:t>
      </w:r>
      <w:r>
        <w:rPr>
          <w:rFonts w:eastAsia="Times New Roman" w:cs="Times New Roman"/>
          <w:szCs w:val="24"/>
        </w:rPr>
        <w:t>υπήρχαν εκείνοι που</w:t>
      </w:r>
      <w:r w:rsidRPr="002818D5">
        <w:rPr>
          <w:rFonts w:eastAsia="Times New Roman" w:cs="Times New Roman"/>
          <w:szCs w:val="24"/>
        </w:rPr>
        <w:t xml:space="preserve"> πρόταξαν το εθνικό συμφέρον </w:t>
      </w:r>
      <w:r>
        <w:rPr>
          <w:rFonts w:eastAsia="Times New Roman" w:cs="Times New Roman"/>
          <w:szCs w:val="24"/>
        </w:rPr>
        <w:t>και έκαναν συμμαχική την ε</w:t>
      </w:r>
      <w:r w:rsidRPr="002818D5">
        <w:rPr>
          <w:rFonts w:eastAsia="Times New Roman" w:cs="Times New Roman"/>
          <w:szCs w:val="24"/>
        </w:rPr>
        <w:t>λληνική θέση</w:t>
      </w:r>
      <w:r>
        <w:rPr>
          <w:rFonts w:eastAsia="Times New Roman" w:cs="Times New Roman"/>
          <w:szCs w:val="24"/>
        </w:rPr>
        <w:t>. Κ</w:t>
      </w:r>
      <w:r w:rsidRPr="002818D5">
        <w:rPr>
          <w:rFonts w:eastAsia="Times New Roman" w:cs="Times New Roman"/>
          <w:szCs w:val="24"/>
        </w:rPr>
        <w:t xml:space="preserve">αι από τότε η Ελλάδα απέκτησε ένα </w:t>
      </w:r>
      <w:r>
        <w:rPr>
          <w:rFonts w:eastAsia="Times New Roman" w:cs="Times New Roman"/>
          <w:szCs w:val="24"/>
        </w:rPr>
        <w:t>αμάχητο</w:t>
      </w:r>
      <w:r w:rsidRPr="002818D5">
        <w:rPr>
          <w:rFonts w:eastAsia="Times New Roman" w:cs="Times New Roman"/>
          <w:szCs w:val="24"/>
        </w:rPr>
        <w:t xml:space="preserve"> δ</w:t>
      </w:r>
      <w:r w:rsidRPr="002818D5">
        <w:rPr>
          <w:rFonts w:eastAsia="Times New Roman" w:cs="Times New Roman"/>
          <w:szCs w:val="24"/>
        </w:rPr>
        <w:t>ιπλωματικό όπλο</w:t>
      </w:r>
      <w:r>
        <w:rPr>
          <w:rFonts w:eastAsia="Times New Roman" w:cs="Times New Roman"/>
          <w:szCs w:val="24"/>
        </w:rPr>
        <w:t>. Α</w:t>
      </w:r>
      <w:r w:rsidRPr="002818D5">
        <w:rPr>
          <w:rFonts w:eastAsia="Times New Roman" w:cs="Times New Roman"/>
          <w:szCs w:val="24"/>
        </w:rPr>
        <w:t>πό τότε η φορά των πιέσεων άρχισε να στρέφεται από την Αθήνα στα Σκόπια και η δικαίωσή μας ήταν ζήτημα χρόνου</w:t>
      </w:r>
      <w:r>
        <w:rPr>
          <w:rFonts w:eastAsia="Times New Roman" w:cs="Times New Roman"/>
          <w:szCs w:val="24"/>
        </w:rPr>
        <w:t>.</w:t>
      </w:r>
    </w:p>
    <w:p w14:paraId="2ED8B9AE" w14:textId="77777777" w:rsidR="00C647AD" w:rsidRDefault="00D506E1">
      <w:pPr>
        <w:spacing w:after="0" w:line="600" w:lineRule="auto"/>
        <w:ind w:firstLine="720"/>
        <w:jc w:val="both"/>
        <w:rPr>
          <w:rFonts w:eastAsia="Times New Roman" w:cs="Times New Roman"/>
          <w:szCs w:val="24"/>
        </w:rPr>
      </w:pPr>
      <w:r w:rsidRPr="002818D5">
        <w:rPr>
          <w:rFonts w:eastAsia="Times New Roman" w:cs="Times New Roman"/>
          <w:szCs w:val="24"/>
        </w:rPr>
        <w:t>Δυστυχώς</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όμως,</w:t>
      </w:r>
      <w:r w:rsidRPr="002818D5">
        <w:rPr>
          <w:rFonts w:eastAsia="Times New Roman" w:cs="Times New Roman"/>
          <w:szCs w:val="24"/>
        </w:rPr>
        <w:t xml:space="preserve"> την ώρα που η συγκυρία λειτουργούσε όσο ποτέ στο παρελθόν υπέρ </w:t>
      </w:r>
      <w:r>
        <w:rPr>
          <w:rFonts w:eastAsia="Times New Roman" w:cs="Times New Roman"/>
          <w:szCs w:val="24"/>
        </w:rPr>
        <w:t>μας,</w:t>
      </w:r>
      <w:r w:rsidRPr="002818D5">
        <w:rPr>
          <w:rFonts w:eastAsia="Times New Roman" w:cs="Times New Roman"/>
          <w:szCs w:val="24"/>
        </w:rPr>
        <w:t xml:space="preserve"> ο κ</w:t>
      </w:r>
      <w:r>
        <w:rPr>
          <w:rFonts w:eastAsia="Times New Roman" w:cs="Times New Roman"/>
          <w:szCs w:val="24"/>
        </w:rPr>
        <w:t>.</w:t>
      </w:r>
      <w:r w:rsidRPr="002818D5">
        <w:rPr>
          <w:rFonts w:eastAsia="Times New Roman" w:cs="Times New Roman"/>
          <w:szCs w:val="24"/>
        </w:rPr>
        <w:t xml:space="preserve"> Τσίπρας υιοθετούσε τις πιο ανιστόρητες θέσεις</w:t>
      </w:r>
      <w:r>
        <w:rPr>
          <w:rFonts w:eastAsia="Times New Roman" w:cs="Times New Roman"/>
          <w:szCs w:val="24"/>
        </w:rPr>
        <w:t>: Α</w:t>
      </w:r>
      <w:r w:rsidRPr="002818D5">
        <w:rPr>
          <w:rFonts w:eastAsia="Times New Roman" w:cs="Times New Roman"/>
          <w:szCs w:val="24"/>
        </w:rPr>
        <w:t>πό το Βελιγράδι τον Δεκέμβριο του 2017 διακήρυσσε ότι μπορεί να υπάρξει λύση</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w:t>
      </w:r>
      <w:r w:rsidRPr="002818D5">
        <w:rPr>
          <w:rFonts w:eastAsia="Times New Roman" w:cs="Times New Roman"/>
          <w:szCs w:val="24"/>
        </w:rPr>
        <w:t xml:space="preserve">αν οι </w:t>
      </w:r>
      <w:r>
        <w:rPr>
          <w:rFonts w:eastAsia="Times New Roman" w:cs="Times New Roman"/>
          <w:szCs w:val="24"/>
        </w:rPr>
        <w:t>Σ</w:t>
      </w:r>
      <w:r w:rsidRPr="002818D5">
        <w:rPr>
          <w:rFonts w:eastAsia="Times New Roman" w:cs="Times New Roman"/>
          <w:szCs w:val="24"/>
        </w:rPr>
        <w:t xml:space="preserve">κοπιανοί σταματήσουν τη ρητορική ότι αποτελούν τους μοναδικούς απογόνους των </w:t>
      </w:r>
      <w:r>
        <w:rPr>
          <w:rFonts w:eastAsia="Times New Roman" w:cs="Times New Roman"/>
          <w:szCs w:val="24"/>
        </w:rPr>
        <w:t>Μ</w:t>
      </w:r>
      <w:r w:rsidRPr="002818D5">
        <w:rPr>
          <w:rFonts w:eastAsia="Times New Roman" w:cs="Times New Roman"/>
          <w:szCs w:val="24"/>
        </w:rPr>
        <w:t>ακεδόνων</w:t>
      </w:r>
      <w:r>
        <w:rPr>
          <w:rFonts w:eastAsia="Times New Roman" w:cs="Times New Roman"/>
          <w:szCs w:val="24"/>
        </w:rPr>
        <w:t>». Π</w:t>
      </w:r>
      <w:r w:rsidRPr="002818D5">
        <w:rPr>
          <w:rFonts w:eastAsia="Times New Roman" w:cs="Times New Roman"/>
          <w:szCs w:val="24"/>
        </w:rPr>
        <w:t xml:space="preserve">αραχωρούσε στους </w:t>
      </w:r>
      <w:r>
        <w:rPr>
          <w:rFonts w:eastAsia="Times New Roman" w:cs="Times New Roman"/>
          <w:szCs w:val="24"/>
        </w:rPr>
        <w:t>Σ</w:t>
      </w:r>
      <w:r w:rsidRPr="002818D5">
        <w:rPr>
          <w:rFonts w:eastAsia="Times New Roman" w:cs="Times New Roman"/>
          <w:szCs w:val="24"/>
        </w:rPr>
        <w:t>κοπιανούς την</w:t>
      </w:r>
      <w:r w:rsidRPr="002818D5">
        <w:rPr>
          <w:rFonts w:eastAsia="Times New Roman" w:cs="Times New Roman"/>
          <w:szCs w:val="24"/>
        </w:rPr>
        <w:t xml:space="preserve"> κληρονομιά των </w:t>
      </w:r>
      <w:r>
        <w:rPr>
          <w:rFonts w:eastAsia="Times New Roman" w:cs="Times New Roman"/>
          <w:szCs w:val="24"/>
        </w:rPr>
        <w:t>Μ</w:t>
      </w:r>
      <w:r w:rsidRPr="002818D5">
        <w:rPr>
          <w:rFonts w:eastAsia="Times New Roman" w:cs="Times New Roman"/>
          <w:szCs w:val="24"/>
        </w:rPr>
        <w:t xml:space="preserve">ακεδόνων και ζητούσε να δεχθούν πως δεν είναι </w:t>
      </w:r>
      <w:r>
        <w:rPr>
          <w:rFonts w:eastAsia="Times New Roman" w:cs="Times New Roman"/>
          <w:szCs w:val="24"/>
        </w:rPr>
        <w:t>οι μόνοι. Έτσι ξεκίνησε η διαπραγμάτευση</w:t>
      </w:r>
      <w:r w:rsidRPr="002818D5">
        <w:rPr>
          <w:rFonts w:eastAsia="Times New Roman" w:cs="Times New Roman"/>
          <w:szCs w:val="24"/>
        </w:rPr>
        <w:t xml:space="preserve"> και το αποτέλεσμα είναι τώρα μπροστά </w:t>
      </w:r>
      <w:r>
        <w:rPr>
          <w:rFonts w:eastAsia="Times New Roman" w:cs="Times New Roman"/>
          <w:szCs w:val="24"/>
        </w:rPr>
        <w:t>μας.</w:t>
      </w:r>
      <w:r w:rsidRPr="002818D5">
        <w:rPr>
          <w:rFonts w:eastAsia="Times New Roman" w:cs="Times New Roman"/>
          <w:szCs w:val="24"/>
        </w:rPr>
        <w:t xml:space="preserve"> Δεν σώζει</w:t>
      </w:r>
      <w:r>
        <w:rPr>
          <w:rFonts w:eastAsia="Times New Roman" w:cs="Times New Roman"/>
          <w:szCs w:val="24"/>
        </w:rPr>
        <w:t>,</w:t>
      </w:r>
      <w:r w:rsidRPr="002818D5">
        <w:rPr>
          <w:rFonts w:eastAsia="Times New Roman" w:cs="Times New Roman"/>
          <w:szCs w:val="24"/>
        </w:rPr>
        <w:t xml:space="preserve"> αλλά </w:t>
      </w:r>
      <w:r>
        <w:rPr>
          <w:rFonts w:eastAsia="Times New Roman" w:cs="Times New Roman"/>
          <w:szCs w:val="24"/>
        </w:rPr>
        <w:t>ενταφιάζει</w:t>
      </w:r>
      <w:r w:rsidRPr="002818D5">
        <w:rPr>
          <w:rFonts w:eastAsia="Times New Roman" w:cs="Times New Roman"/>
          <w:szCs w:val="24"/>
        </w:rPr>
        <w:t xml:space="preserve"> την εθνική μας υπόθεση</w:t>
      </w:r>
      <w:r>
        <w:rPr>
          <w:rFonts w:eastAsia="Times New Roman" w:cs="Times New Roman"/>
          <w:szCs w:val="24"/>
        </w:rPr>
        <w:t>!</w:t>
      </w:r>
    </w:p>
    <w:p w14:paraId="2ED8B9A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w:t>
      </w:r>
      <w:r w:rsidRPr="002818D5">
        <w:rPr>
          <w:rFonts w:eastAsia="Times New Roman" w:cs="Times New Roman"/>
          <w:szCs w:val="24"/>
        </w:rPr>
        <w:t xml:space="preserve"> και κύριοι συνάδελφοι</w:t>
      </w:r>
      <w:r>
        <w:rPr>
          <w:rFonts w:eastAsia="Times New Roman" w:cs="Times New Roman"/>
          <w:szCs w:val="24"/>
        </w:rPr>
        <w:t>, κλείνοντας θα πω δυο λόγια απ</w:t>
      </w:r>
      <w:r>
        <w:rPr>
          <w:rFonts w:eastAsia="Times New Roman" w:cs="Times New Roman"/>
          <w:szCs w:val="24"/>
        </w:rPr>
        <w:t>ό καρδιάς. Α</w:t>
      </w:r>
      <w:r w:rsidRPr="002818D5">
        <w:rPr>
          <w:rFonts w:eastAsia="Times New Roman" w:cs="Times New Roman"/>
          <w:szCs w:val="24"/>
        </w:rPr>
        <w:t>υτό που θα αποφασιστεί τώρα</w:t>
      </w:r>
      <w:r>
        <w:rPr>
          <w:rFonts w:eastAsia="Times New Roman" w:cs="Times New Roman"/>
          <w:szCs w:val="24"/>
        </w:rPr>
        <w:t>,</w:t>
      </w:r>
      <w:r w:rsidRPr="002818D5">
        <w:rPr>
          <w:rFonts w:eastAsia="Times New Roman" w:cs="Times New Roman"/>
          <w:szCs w:val="24"/>
        </w:rPr>
        <w:t xml:space="preserve"> αφορά το παρελθόν</w:t>
      </w:r>
      <w:r>
        <w:rPr>
          <w:rFonts w:eastAsia="Times New Roman" w:cs="Times New Roman"/>
          <w:szCs w:val="24"/>
        </w:rPr>
        <w:t>,</w:t>
      </w:r>
      <w:r w:rsidRPr="002818D5">
        <w:rPr>
          <w:rFonts w:eastAsia="Times New Roman" w:cs="Times New Roman"/>
          <w:szCs w:val="24"/>
        </w:rPr>
        <w:t xml:space="preserve"> αλλά και το μέλλον </w:t>
      </w:r>
      <w:r>
        <w:rPr>
          <w:rFonts w:eastAsia="Times New Roman" w:cs="Times New Roman"/>
          <w:szCs w:val="24"/>
        </w:rPr>
        <w:t>μας.</w:t>
      </w:r>
      <w:r w:rsidRPr="002818D5">
        <w:rPr>
          <w:rFonts w:eastAsia="Times New Roman" w:cs="Times New Roman"/>
          <w:szCs w:val="24"/>
        </w:rPr>
        <w:t xml:space="preserve"> </w:t>
      </w:r>
      <w:r>
        <w:rPr>
          <w:rFonts w:eastAsia="Times New Roman" w:cs="Times New Roman"/>
          <w:szCs w:val="24"/>
        </w:rPr>
        <w:t>Ο</w:t>
      </w:r>
      <w:r w:rsidRPr="002818D5">
        <w:rPr>
          <w:rFonts w:eastAsia="Times New Roman" w:cs="Times New Roman"/>
          <w:szCs w:val="24"/>
        </w:rPr>
        <w:t xml:space="preserve">φείλουμε να σκεφτούμε </w:t>
      </w:r>
      <w:r>
        <w:rPr>
          <w:rFonts w:eastAsia="Times New Roman" w:cs="Times New Roman"/>
          <w:szCs w:val="24"/>
        </w:rPr>
        <w:t>α</w:t>
      </w:r>
      <w:r w:rsidRPr="002818D5">
        <w:rPr>
          <w:rFonts w:eastAsia="Times New Roman" w:cs="Times New Roman"/>
          <w:szCs w:val="24"/>
        </w:rPr>
        <w:t xml:space="preserve">ν </w:t>
      </w:r>
      <w:r>
        <w:rPr>
          <w:rFonts w:eastAsia="Times New Roman" w:cs="Times New Roman"/>
          <w:szCs w:val="24"/>
        </w:rPr>
        <w:lastRenderedPageBreak/>
        <w:t>μπορούμε εμείς,</w:t>
      </w:r>
      <w:r w:rsidRPr="002818D5">
        <w:rPr>
          <w:rFonts w:eastAsia="Times New Roman" w:cs="Times New Roman"/>
          <w:szCs w:val="24"/>
        </w:rPr>
        <w:t xml:space="preserve"> κόντρα στη βούληση της πλειονότητας των Ελλήνων</w:t>
      </w:r>
      <w:r>
        <w:rPr>
          <w:rFonts w:eastAsia="Times New Roman" w:cs="Times New Roman"/>
          <w:szCs w:val="24"/>
        </w:rPr>
        <w:t>,</w:t>
      </w:r>
      <w:r w:rsidRPr="002818D5">
        <w:rPr>
          <w:rFonts w:eastAsia="Times New Roman" w:cs="Times New Roman"/>
          <w:szCs w:val="24"/>
        </w:rPr>
        <w:t xml:space="preserve"> να τεμαχί</w:t>
      </w:r>
      <w:r>
        <w:rPr>
          <w:rFonts w:eastAsia="Times New Roman" w:cs="Times New Roman"/>
          <w:szCs w:val="24"/>
        </w:rPr>
        <w:t>σουμε</w:t>
      </w:r>
      <w:r w:rsidRPr="002818D5">
        <w:rPr>
          <w:rFonts w:eastAsia="Times New Roman" w:cs="Times New Roman"/>
          <w:szCs w:val="24"/>
        </w:rPr>
        <w:t xml:space="preserve"> και να διαγράψουμε την ιστορία δυόμισ</w:t>
      </w:r>
      <w:r>
        <w:rPr>
          <w:rFonts w:eastAsia="Times New Roman" w:cs="Times New Roman"/>
          <w:szCs w:val="24"/>
        </w:rPr>
        <w:t>ι</w:t>
      </w:r>
      <w:r w:rsidRPr="002818D5">
        <w:rPr>
          <w:rFonts w:eastAsia="Times New Roman" w:cs="Times New Roman"/>
          <w:szCs w:val="24"/>
        </w:rPr>
        <w:t xml:space="preserve"> χιλιάδων χρόνων</w:t>
      </w:r>
      <w:r>
        <w:rPr>
          <w:rFonts w:eastAsia="Times New Roman" w:cs="Times New Roman"/>
          <w:szCs w:val="24"/>
        </w:rPr>
        <w:t>. Ο</w:t>
      </w:r>
      <w:r w:rsidRPr="002818D5">
        <w:rPr>
          <w:rFonts w:eastAsia="Times New Roman" w:cs="Times New Roman"/>
          <w:szCs w:val="24"/>
        </w:rPr>
        <w:t xml:space="preserve">φείλουμε </w:t>
      </w:r>
      <w:r w:rsidRPr="002818D5">
        <w:rPr>
          <w:rFonts w:eastAsia="Times New Roman" w:cs="Times New Roman"/>
          <w:szCs w:val="24"/>
        </w:rPr>
        <w:t xml:space="preserve">να συνειδητοποιήσουμε ότι αύριο </w:t>
      </w:r>
      <w:r>
        <w:rPr>
          <w:rFonts w:eastAsia="Times New Roman" w:cs="Times New Roman"/>
          <w:szCs w:val="24"/>
        </w:rPr>
        <w:t>,</w:t>
      </w:r>
      <w:r w:rsidRPr="002818D5">
        <w:rPr>
          <w:rFonts w:eastAsia="Times New Roman" w:cs="Times New Roman"/>
          <w:szCs w:val="24"/>
        </w:rPr>
        <w:t>με δική μας έγκριση</w:t>
      </w:r>
      <w:r>
        <w:rPr>
          <w:rFonts w:eastAsia="Times New Roman" w:cs="Times New Roman"/>
          <w:szCs w:val="24"/>
        </w:rPr>
        <w:t>,</w:t>
      </w:r>
      <w:r w:rsidRPr="002818D5">
        <w:rPr>
          <w:rFonts w:eastAsia="Times New Roman" w:cs="Times New Roman"/>
          <w:szCs w:val="24"/>
        </w:rPr>
        <w:t xml:space="preserve"> οι </w:t>
      </w:r>
      <w:r>
        <w:rPr>
          <w:rFonts w:eastAsia="Times New Roman" w:cs="Times New Roman"/>
          <w:szCs w:val="24"/>
        </w:rPr>
        <w:t>Σ</w:t>
      </w:r>
      <w:r w:rsidRPr="002818D5">
        <w:rPr>
          <w:rFonts w:eastAsia="Times New Roman" w:cs="Times New Roman"/>
          <w:szCs w:val="24"/>
        </w:rPr>
        <w:t>κοπιανοί θα λέγονται από όλο τον κόσμο Μακεδόνες</w:t>
      </w:r>
      <w:r>
        <w:rPr>
          <w:rFonts w:eastAsia="Times New Roman" w:cs="Times New Roman"/>
          <w:szCs w:val="24"/>
        </w:rPr>
        <w:t>. Ο</w:t>
      </w:r>
      <w:r w:rsidRPr="002818D5">
        <w:rPr>
          <w:rFonts w:eastAsia="Times New Roman" w:cs="Times New Roman"/>
          <w:szCs w:val="24"/>
        </w:rPr>
        <w:t xml:space="preserve">φείλουμε να σκεφτούμε τι θα λέμε στα παιδιά </w:t>
      </w:r>
      <w:r>
        <w:rPr>
          <w:rFonts w:eastAsia="Times New Roman" w:cs="Times New Roman"/>
          <w:szCs w:val="24"/>
        </w:rPr>
        <w:t>μας,</w:t>
      </w:r>
      <w:r w:rsidRPr="002818D5">
        <w:rPr>
          <w:rFonts w:eastAsia="Times New Roman" w:cs="Times New Roman"/>
          <w:szCs w:val="24"/>
        </w:rPr>
        <w:t xml:space="preserve"> που θα ρωτούν το</w:t>
      </w:r>
      <w:r>
        <w:rPr>
          <w:rFonts w:eastAsia="Times New Roman" w:cs="Times New Roman"/>
          <w:szCs w:val="24"/>
        </w:rPr>
        <w:t>ν</w:t>
      </w:r>
      <w:r w:rsidRPr="002818D5">
        <w:rPr>
          <w:rFonts w:eastAsia="Times New Roman" w:cs="Times New Roman"/>
          <w:szCs w:val="24"/>
        </w:rPr>
        <w:t xml:space="preserve"> καθένα μας </w:t>
      </w:r>
      <w:r>
        <w:rPr>
          <w:rFonts w:eastAsia="Times New Roman" w:cs="Times New Roman"/>
          <w:szCs w:val="24"/>
        </w:rPr>
        <w:t>«</w:t>
      </w:r>
      <w:r w:rsidRPr="002818D5">
        <w:rPr>
          <w:rFonts w:eastAsia="Times New Roman" w:cs="Times New Roman"/>
          <w:szCs w:val="24"/>
        </w:rPr>
        <w:t>Εσύ το έκανες αυτό</w:t>
      </w:r>
      <w:r>
        <w:rPr>
          <w:rFonts w:eastAsia="Times New Roman" w:cs="Times New Roman"/>
          <w:szCs w:val="24"/>
        </w:rPr>
        <w:t>;».</w:t>
      </w:r>
    </w:p>
    <w:p w14:paraId="2ED8B9B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2818D5">
        <w:rPr>
          <w:rFonts w:eastAsia="Times New Roman" w:cs="Times New Roman"/>
          <w:szCs w:val="24"/>
        </w:rPr>
        <w:t xml:space="preserve">μείς πήραμε την απόφαση </w:t>
      </w:r>
      <w:r>
        <w:rPr>
          <w:rFonts w:eastAsia="Times New Roman" w:cs="Times New Roman"/>
          <w:szCs w:val="24"/>
        </w:rPr>
        <w:t>μας: Δ</w:t>
      </w:r>
      <w:r w:rsidRPr="002818D5">
        <w:rPr>
          <w:rFonts w:eastAsia="Times New Roman" w:cs="Times New Roman"/>
          <w:szCs w:val="24"/>
        </w:rPr>
        <w:t>εν μπορούμε</w:t>
      </w:r>
      <w:r>
        <w:rPr>
          <w:rFonts w:eastAsia="Times New Roman" w:cs="Times New Roman"/>
          <w:szCs w:val="24"/>
        </w:rPr>
        <w:t>,</w:t>
      </w:r>
      <w:r w:rsidRPr="002818D5">
        <w:rPr>
          <w:rFonts w:eastAsia="Times New Roman" w:cs="Times New Roman"/>
          <w:szCs w:val="24"/>
        </w:rPr>
        <w:t xml:space="preserve"> οι</w:t>
      </w:r>
      <w:r w:rsidRPr="002818D5">
        <w:rPr>
          <w:rFonts w:eastAsia="Times New Roman" w:cs="Times New Roman"/>
          <w:szCs w:val="24"/>
        </w:rPr>
        <w:t xml:space="preserve"> Μακεδόνες</w:t>
      </w:r>
      <w:r>
        <w:rPr>
          <w:rFonts w:eastAsia="Times New Roman" w:cs="Times New Roman"/>
          <w:szCs w:val="24"/>
        </w:rPr>
        <w:t xml:space="preserve">, </w:t>
      </w:r>
      <w:r w:rsidRPr="002818D5">
        <w:rPr>
          <w:rFonts w:eastAsia="Times New Roman" w:cs="Times New Roman"/>
          <w:szCs w:val="24"/>
        </w:rPr>
        <w:t xml:space="preserve">να πούμε Μακεδόνες τους </w:t>
      </w:r>
      <w:r>
        <w:rPr>
          <w:rFonts w:eastAsia="Times New Roman" w:cs="Times New Roman"/>
          <w:szCs w:val="24"/>
        </w:rPr>
        <w:t>Σ</w:t>
      </w:r>
      <w:r w:rsidRPr="002818D5">
        <w:rPr>
          <w:rFonts w:eastAsia="Times New Roman" w:cs="Times New Roman"/>
          <w:szCs w:val="24"/>
        </w:rPr>
        <w:t>κοπιανούς</w:t>
      </w:r>
      <w:r>
        <w:rPr>
          <w:rFonts w:eastAsia="Times New Roman" w:cs="Times New Roman"/>
          <w:szCs w:val="24"/>
        </w:rPr>
        <w:t>.</w:t>
      </w:r>
      <w:r w:rsidRPr="002818D5">
        <w:rPr>
          <w:rFonts w:eastAsia="Times New Roman" w:cs="Times New Roman"/>
          <w:szCs w:val="24"/>
        </w:rPr>
        <w:t xml:space="preserve"> </w:t>
      </w:r>
      <w:r>
        <w:rPr>
          <w:rFonts w:eastAsia="Times New Roman" w:cs="Times New Roman"/>
          <w:szCs w:val="24"/>
        </w:rPr>
        <w:t>Δ</w:t>
      </w:r>
      <w:r w:rsidRPr="002818D5">
        <w:rPr>
          <w:rFonts w:eastAsia="Times New Roman" w:cs="Times New Roman"/>
          <w:szCs w:val="24"/>
        </w:rPr>
        <w:t>εν μπορούμε να δεχτούμε λύση</w:t>
      </w:r>
      <w:r>
        <w:rPr>
          <w:rFonts w:eastAsia="Times New Roman" w:cs="Times New Roman"/>
          <w:szCs w:val="24"/>
        </w:rPr>
        <w:t>,</w:t>
      </w:r>
      <w:r w:rsidRPr="002818D5">
        <w:rPr>
          <w:rFonts w:eastAsia="Times New Roman" w:cs="Times New Roman"/>
          <w:szCs w:val="24"/>
        </w:rPr>
        <w:t xml:space="preserve"> που δίνει στους </w:t>
      </w:r>
      <w:r>
        <w:rPr>
          <w:rFonts w:eastAsia="Times New Roman" w:cs="Times New Roman"/>
          <w:szCs w:val="24"/>
        </w:rPr>
        <w:t>Σ</w:t>
      </w:r>
      <w:r w:rsidRPr="002818D5">
        <w:rPr>
          <w:rFonts w:eastAsia="Times New Roman" w:cs="Times New Roman"/>
          <w:szCs w:val="24"/>
        </w:rPr>
        <w:t>κοπιανούς τη δυνατότητα να σφετερίζονται όνομα</w:t>
      </w:r>
      <w:r>
        <w:rPr>
          <w:rFonts w:eastAsia="Times New Roman" w:cs="Times New Roman"/>
          <w:szCs w:val="24"/>
        </w:rPr>
        <w:t>,</w:t>
      </w:r>
      <w:r w:rsidRPr="002818D5">
        <w:rPr>
          <w:rFonts w:eastAsia="Times New Roman" w:cs="Times New Roman"/>
          <w:szCs w:val="24"/>
        </w:rPr>
        <w:t xml:space="preserve"> εθνότητα και γλώσσα</w:t>
      </w:r>
      <w:r>
        <w:rPr>
          <w:rFonts w:eastAsia="Times New Roman" w:cs="Times New Roman"/>
          <w:szCs w:val="24"/>
        </w:rPr>
        <w:t>.</w:t>
      </w:r>
      <w:r w:rsidRPr="002818D5">
        <w:rPr>
          <w:rFonts w:eastAsia="Times New Roman" w:cs="Times New Roman"/>
          <w:szCs w:val="24"/>
        </w:rPr>
        <w:t xml:space="preserve"> Δεν πουλάμε την ψυχή </w:t>
      </w:r>
      <w:r>
        <w:rPr>
          <w:rFonts w:eastAsia="Times New Roman" w:cs="Times New Roman"/>
          <w:szCs w:val="24"/>
        </w:rPr>
        <w:t>μας.</w:t>
      </w:r>
    </w:p>
    <w:p w14:paraId="2ED8B9B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w:t>
      </w:r>
      <w:r w:rsidRPr="002818D5">
        <w:rPr>
          <w:rFonts w:eastAsia="Times New Roman" w:cs="Times New Roman"/>
          <w:szCs w:val="24"/>
        </w:rPr>
        <w:t>κεφτείτε</w:t>
      </w:r>
      <w:r>
        <w:rPr>
          <w:rFonts w:eastAsia="Times New Roman" w:cs="Times New Roman"/>
          <w:szCs w:val="24"/>
        </w:rPr>
        <w:t>,</w:t>
      </w:r>
      <w:r w:rsidRPr="002818D5">
        <w:rPr>
          <w:rFonts w:eastAsia="Times New Roman" w:cs="Times New Roman"/>
          <w:szCs w:val="24"/>
        </w:rPr>
        <w:t xml:space="preserve"> λοιπόν</w:t>
      </w:r>
      <w:r>
        <w:rPr>
          <w:rFonts w:eastAsia="Times New Roman" w:cs="Times New Roman"/>
          <w:szCs w:val="24"/>
        </w:rPr>
        <w:t>,</w:t>
      </w:r>
      <w:r w:rsidRPr="002818D5">
        <w:rPr>
          <w:rFonts w:eastAsia="Times New Roman" w:cs="Times New Roman"/>
          <w:szCs w:val="24"/>
        </w:rPr>
        <w:t xml:space="preserve"> και </w:t>
      </w:r>
      <w:r>
        <w:rPr>
          <w:rFonts w:eastAsia="Times New Roman" w:cs="Times New Roman"/>
          <w:szCs w:val="24"/>
        </w:rPr>
        <w:t>εσείς. Σ</w:t>
      </w:r>
      <w:r w:rsidRPr="002818D5">
        <w:rPr>
          <w:rFonts w:eastAsia="Times New Roman" w:cs="Times New Roman"/>
          <w:szCs w:val="24"/>
        </w:rPr>
        <w:t>κεφτείτε λίγο ακόμα</w:t>
      </w:r>
      <w:r>
        <w:rPr>
          <w:rFonts w:eastAsia="Times New Roman" w:cs="Times New Roman"/>
          <w:szCs w:val="24"/>
        </w:rPr>
        <w:t>!</w:t>
      </w:r>
    </w:p>
    <w:p w14:paraId="2ED8B9B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2818D5">
        <w:rPr>
          <w:rFonts w:eastAsia="Times New Roman" w:cs="Times New Roman"/>
          <w:szCs w:val="24"/>
        </w:rPr>
        <w:t xml:space="preserve">υχαριστώ </w:t>
      </w:r>
      <w:r w:rsidRPr="002818D5">
        <w:rPr>
          <w:rFonts w:eastAsia="Times New Roman" w:cs="Times New Roman"/>
          <w:szCs w:val="24"/>
        </w:rPr>
        <w:t>πολύ</w:t>
      </w:r>
      <w:r>
        <w:rPr>
          <w:rFonts w:eastAsia="Times New Roman" w:cs="Times New Roman"/>
          <w:szCs w:val="24"/>
        </w:rPr>
        <w:t>.</w:t>
      </w:r>
    </w:p>
    <w:p w14:paraId="2ED8B9B3"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9B4"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w:t>
      </w:r>
      <w:r w:rsidRPr="002818D5">
        <w:rPr>
          <w:rFonts w:eastAsia="Times New Roman" w:cs="Times New Roman"/>
          <w:szCs w:val="24"/>
        </w:rPr>
        <w:t>υχαρι</w:t>
      </w:r>
      <w:r>
        <w:rPr>
          <w:rFonts w:eastAsia="Times New Roman" w:cs="Times New Roman"/>
          <w:szCs w:val="24"/>
        </w:rPr>
        <w:t>στούμε τ</w:t>
      </w:r>
      <w:r w:rsidRPr="002818D5">
        <w:rPr>
          <w:rFonts w:eastAsia="Times New Roman" w:cs="Times New Roman"/>
          <w:szCs w:val="24"/>
        </w:rPr>
        <w:t xml:space="preserve">ον Σταύρο </w:t>
      </w:r>
      <w:r>
        <w:rPr>
          <w:rFonts w:eastAsia="Times New Roman" w:cs="Times New Roman"/>
          <w:szCs w:val="24"/>
        </w:rPr>
        <w:t>Κ</w:t>
      </w:r>
      <w:r w:rsidRPr="002818D5">
        <w:rPr>
          <w:rFonts w:eastAsia="Times New Roman" w:cs="Times New Roman"/>
          <w:szCs w:val="24"/>
        </w:rPr>
        <w:t>αλαφάτη</w:t>
      </w:r>
      <w:r>
        <w:rPr>
          <w:rFonts w:eastAsia="Times New Roman" w:cs="Times New Roman"/>
          <w:szCs w:val="24"/>
        </w:rPr>
        <w:t>, Β</w:t>
      </w:r>
      <w:r w:rsidRPr="002818D5">
        <w:rPr>
          <w:rFonts w:eastAsia="Times New Roman" w:cs="Times New Roman"/>
          <w:szCs w:val="24"/>
        </w:rPr>
        <w:t>ουλευτή</w:t>
      </w:r>
      <w:r>
        <w:rPr>
          <w:rFonts w:eastAsia="Times New Roman" w:cs="Times New Roman"/>
          <w:szCs w:val="24"/>
        </w:rPr>
        <w:t xml:space="preserve"> Α΄ Θεσσαλονίκης</w:t>
      </w:r>
      <w:r w:rsidRPr="002818D5">
        <w:rPr>
          <w:rFonts w:eastAsia="Times New Roman" w:cs="Times New Roman"/>
          <w:szCs w:val="24"/>
        </w:rPr>
        <w:t xml:space="preserve"> της Νέας Δημοκρατίας</w:t>
      </w:r>
      <w:r>
        <w:rPr>
          <w:rFonts w:eastAsia="Times New Roman" w:cs="Times New Roman"/>
          <w:szCs w:val="24"/>
        </w:rPr>
        <w:t>.</w:t>
      </w:r>
    </w:p>
    <w:p w14:paraId="2ED8B9B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Τον λόγο τώρα έχει</w:t>
      </w:r>
      <w:r w:rsidRPr="002818D5">
        <w:rPr>
          <w:rFonts w:eastAsia="Times New Roman" w:cs="Times New Roman"/>
          <w:szCs w:val="24"/>
        </w:rPr>
        <w:t xml:space="preserve"> ο </w:t>
      </w:r>
      <w:r>
        <w:rPr>
          <w:rFonts w:eastAsia="Times New Roman" w:cs="Times New Roman"/>
          <w:szCs w:val="24"/>
        </w:rPr>
        <w:t>Β</w:t>
      </w:r>
      <w:r w:rsidRPr="002818D5">
        <w:rPr>
          <w:rFonts w:eastAsia="Times New Roman" w:cs="Times New Roman"/>
          <w:szCs w:val="24"/>
        </w:rPr>
        <w:t xml:space="preserve">ουλευτής </w:t>
      </w:r>
      <w:r>
        <w:rPr>
          <w:rFonts w:eastAsia="Times New Roman" w:cs="Times New Roman"/>
          <w:szCs w:val="24"/>
        </w:rPr>
        <w:t xml:space="preserve">Κορινθίας </w:t>
      </w:r>
      <w:r w:rsidRPr="002818D5">
        <w:rPr>
          <w:rFonts w:eastAsia="Times New Roman" w:cs="Times New Roman"/>
          <w:szCs w:val="24"/>
        </w:rPr>
        <w:t>του ΣΥΡΙΖΑ</w:t>
      </w:r>
      <w:r w:rsidRPr="000140F1">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sidRPr="002818D5">
        <w:rPr>
          <w:rFonts w:eastAsia="Times New Roman" w:cs="Times New Roman"/>
          <w:szCs w:val="24"/>
        </w:rPr>
        <w:t xml:space="preserve"> Γιώργος Ψυχογιός</w:t>
      </w:r>
      <w:r>
        <w:rPr>
          <w:rFonts w:eastAsia="Times New Roman" w:cs="Times New Roman"/>
          <w:szCs w:val="24"/>
        </w:rPr>
        <w:t>. Παρακαλώ</w:t>
      </w:r>
      <w:r>
        <w:rPr>
          <w:rFonts w:eastAsia="Times New Roman" w:cs="Times New Roman"/>
          <w:szCs w:val="24"/>
        </w:rPr>
        <w:t xml:space="preserve"> ν</w:t>
      </w:r>
      <w:r w:rsidRPr="002818D5">
        <w:rPr>
          <w:rFonts w:eastAsia="Times New Roman" w:cs="Times New Roman"/>
          <w:szCs w:val="24"/>
        </w:rPr>
        <w:t>α ετοιμάζ</w:t>
      </w:r>
      <w:r>
        <w:rPr>
          <w:rFonts w:eastAsia="Times New Roman" w:cs="Times New Roman"/>
          <w:szCs w:val="24"/>
        </w:rPr>
        <w:t>εται ο</w:t>
      </w:r>
      <w:r w:rsidRPr="002818D5">
        <w:rPr>
          <w:rFonts w:eastAsia="Times New Roman" w:cs="Times New Roman"/>
          <w:szCs w:val="24"/>
        </w:rPr>
        <w:t xml:space="preserve"> κ</w:t>
      </w:r>
      <w:r>
        <w:rPr>
          <w:rFonts w:eastAsia="Times New Roman" w:cs="Times New Roman"/>
          <w:szCs w:val="24"/>
        </w:rPr>
        <w:t>. Β</w:t>
      </w:r>
      <w:r w:rsidRPr="002818D5">
        <w:rPr>
          <w:rFonts w:eastAsia="Times New Roman" w:cs="Times New Roman"/>
          <w:szCs w:val="24"/>
        </w:rPr>
        <w:t>αγιωνάς</w:t>
      </w:r>
      <w:r>
        <w:rPr>
          <w:rFonts w:eastAsia="Times New Roman" w:cs="Times New Roman"/>
          <w:szCs w:val="24"/>
        </w:rPr>
        <w:t>.</w:t>
      </w:r>
    </w:p>
    <w:p w14:paraId="2ED8B9B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Ορίστε, κύριε Ψυχογιέ</w:t>
      </w:r>
      <w:r>
        <w:rPr>
          <w:rFonts w:eastAsia="Times New Roman" w:cs="Times New Roman"/>
          <w:szCs w:val="24"/>
        </w:rPr>
        <w:t>, έ</w:t>
      </w:r>
      <w:r>
        <w:rPr>
          <w:rFonts w:eastAsia="Times New Roman" w:cs="Times New Roman"/>
          <w:szCs w:val="24"/>
        </w:rPr>
        <w:t xml:space="preserve">χετε τον λόγο για έξι λεπτά. </w:t>
      </w:r>
    </w:p>
    <w:p w14:paraId="2ED8B9B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Ευχαριστώ πολύ, κύριε Πρόεδρε. </w:t>
      </w:r>
      <w:r w:rsidRPr="002818D5">
        <w:rPr>
          <w:rFonts w:eastAsia="Times New Roman" w:cs="Times New Roman"/>
          <w:szCs w:val="24"/>
        </w:rPr>
        <w:t xml:space="preserve"> </w:t>
      </w:r>
    </w:p>
    <w:p w14:paraId="2ED8B9B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Νομίζω ότι </w:t>
      </w:r>
      <w:r w:rsidRPr="002818D5">
        <w:rPr>
          <w:rFonts w:eastAsia="Times New Roman" w:cs="Times New Roman"/>
          <w:szCs w:val="24"/>
        </w:rPr>
        <w:t>μπαίνει κανείς εύκολα στον πειρασμό να απαντήσει σε τέτοιου</w:t>
      </w:r>
      <w:r>
        <w:rPr>
          <w:rFonts w:eastAsia="Times New Roman" w:cs="Times New Roman"/>
          <w:szCs w:val="24"/>
        </w:rPr>
        <w:t xml:space="preserve">ς χαρακτηρισμούς και αφορισμούς, </w:t>
      </w:r>
      <w:r w:rsidRPr="002818D5">
        <w:rPr>
          <w:rFonts w:eastAsia="Times New Roman" w:cs="Times New Roman"/>
          <w:szCs w:val="24"/>
        </w:rPr>
        <w:t xml:space="preserve">όπως ακούστηκαν </w:t>
      </w:r>
      <w:r>
        <w:rPr>
          <w:rFonts w:eastAsia="Times New Roman" w:cs="Times New Roman"/>
          <w:szCs w:val="24"/>
        </w:rPr>
        <w:t>από τον προηγούμενο</w:t>
      </w:r>
      <w:r w:rsidRPr="002818D5">
        <w:rPr>
          <w:rFonts w:eastAsia="Times New Roman" w:cs="Times New Roman"/>
          <w:szCs w:val="24"/>
        </w:rPr>
        <w:t xml:space="preserve"> συνάδελφο</w:t>
      </w:r>
      <w:r>
        <w:rPr>
          <w:rFonts w:eastAsia="Times New Roman" w:cs="Times New Roman"/>
          <w:szCs w:val="24"/>
        </w:rPr>
        <w:t>,</w:t>
      </w:r>
      <w:r w:rsidRPr="002818D5">
        <w:rPr>
          <w:rFonts w:eastAsia="Times New Roman" w:cs="Times New Roman"/>
          <w:szCs w:val="24"/>
        </w:rPr>
        <w:t xml:space="preserve"> αλλά νομίζω ότι υπάρχει και μία διαφορά μεταξύ του κ</w:t>
      </w:r>
      <w:r>
        <w:rPr>
          <w:rFonts w:eastAsia="Times New Roman" w:cs="Times New Roman"/>
          <w:szCs w:val="24"/>
        </w:rPr>
        <w:t>.</w:t>
      </w:r>
      <w:r w:rsidRPr="002818D5">
        <w:rPr>
          <w:rFonts w:eastAsia="Times New Roman" w:cs="Times New Roman"/>
          <w:szCs w:val="24"/>
        </w:rPr>
        <w:t xml:space="preserve"> Δένδια και άλλων συναδέλφων</w:t>
      </w:r>
      <w:r>
        <w:rPr>
          <w:rFonts w:eastAsia="Times New Roman" w:cs="Times New Roman"/>
          <w:szCs w:val="24"/>
        </w:rPr>
        <w:t>. Ο</w:t>
      </w:r>
      <w:r w:rsidRPr="002818D5">
        <w:rPr>
          <w:rFonts w:eastAsia="Times New Roman" w:cs="Times New Roman"/>
          <w:szCs w:val="24"/>
        </w:rPr>
        <w:t>πότε</w:t>
      </w:r>
      <w:r>
        <w:rPr>
          <w:rFonts w:eastAsia="Times New Roman" w:cs="Times New Roman"/>
          <w:szCs w:val="24"/>
        </w:rPr>
        <w:t>,</w:t>
      </w:r>
      <w:r w:rsidRPr="002818D5">
        <w:rPr>
          <w:rFonts w:eastAsia="Times New Roman" w:cs="Times New Roman"/>
          <w:szCs w:val="24"/>
        </w:rPr>
        <w:t xml:space="preserve"> τους καλώ να το λύσουν μεταξύ τους το πρόβλημα</w:t>
      </w:r>
      <w:r>
        <w:rPr>
          <w:rFonts w:eastAsia="Times New Roman" w:cs="Times New Roman"/>
          <w:szCs w:val="24"/>
        </w:rPr>
        <w:t>.</w:t>
      </w:r>
    </w:p>
    <w:p w14:paraId="2ED8B9B9" w14:textId="77777777" w:rsidR="00C647AD" w:rsidRDefault="00D506E1">
      <w:pPr>
        <w:spacing w:after="0" w:line="600" w:lineRule="auto"/>
        <w:ind w:firstLine="709"/>
        <w:jc w:val="both"/>
        <w:rPr>
          <w:rFonts w:eastAsia="Times New Roman" w:cs="Times New Roman"/>
          <w:szCs w:val="24"/>
        </w:rPr>
      </w:pPr>
      <w:r>
        <w:rPr>
          <w:rFonts w:eastAsia="Times New Roman" w:cs="Times New Roman"/>
          <w:szCs w:val="24"/>
        </w:rPr>
        <w:t>Κύριε Πρόεδρε, κυρίες και κύριοι</w:t>
      </w:r>
      <w:r w:rsidRPr="002818D5">
        <w:rPr>
          <w:rFonts w:eastAsia="Times New Roman" w:cs="Times New Roman"/>
          <w:szCs w:val="24"/>
        </w:rPr>
        <w:t xml:space="preserve"> </w:t>
      </w:r>
      <w:r>
        <w:rPr>
          <w:rFonts w:eastAsia="Times New Roman" w:cs="Times New Roman"/>
          <w:szCs w:val="24"/>
        </w:rPr>
        <w:t>Υ</w:t>
      </w:r>
      <w:r w:rsidRPr="002818D5">
        <w:rPr>
          <w:rFonts w:eastAsia="Times New Roman" w:cs="Times New Roman"/>
          <w:szCs w:val="24"/>
        </w:rPr>
        <w:t>πουργοί</w:t>
      </w:r>
      <w:r>
        <w:rPr>
          <w:rFonts w:eastAsia="Times New Roman" w:cs="Times New Roman"/>
          <w:szCs w:val="24"/>
        </w:rPr>
        <w:t>,</w:t>
      </w:r>
      <w:r w:rsidRPr="002818D5">
        <w:rPr>
          <w:rFonts w:eastAsia="Times New Roman" w:cs="Times New Roman"/>
          <w:szCs w:val="24"/>
        </w:rPr>
        <w:t xml:space="preserve"> κυρίες</w:t>
      </w:r>
      <w:r>
        <w:rPr>
          <w:rFonts w:eastAsia="Times New Roman" w:cs="Times New Roman"/>
          <w:szCs w:val="24"/>
        </w:rPr>
        <w:t xml:space="preserve"> και</w:t>
      </w:r>
      <w:r w:rsidRPr="002818D5">
        <w:rPr>
          <w:rFonts w:eastAsia="Times New Roman" w:cs="Times New Roman"/>
          <w:szCs w:val="24"/>
        </w:rPr>
        <w:t xml:space="preserve"> κύριοι συνάδελφοι</w:t>
      </w:r>
      <w:r>
        <w:rPr>
          <w:rFonts w:eastAsia="Times New Roman" w:cs="Times New Roman"/>
          <w:szCs w:val="24"/>
        </w:rPr>
        <w:t>,</w:t>
      </w:r>
      <w:r w:rsidRPr="002818D5">
        <w:rPr>
          <w:rFonts w:eastAsia="Times New Roman" w:cs="Times New Roman"/>
          <w:szCs w:val="24"/>
        </w:rPr>
        <w:t xml:space="preserve"> η εθνική γραμμή για το μακεδονικό ζήτημα εδώ </w:t>
      </w:r>
      <w:r>
        <w:rPr>
          <w:rFonts w:eastAsia="Times New Roman" w:cs="Times New Roman"/>
          <w:szCs w:val="24"/>
        </w:rPr>
        <w:t xml:space="preserve">και </w:t>
      </w:r>
      <w:r w:rsidRPr="002818D5">
        <w:rPr>
          <w:rFonts w:eastAsia="Times New Roman" w:cs="Times New Roman"/>
          <w:szCs w:val="24"/>
        </w:rPr>
        <w:t xml:space="preserve"> </w:t>
      </w:r>
      <w:r>
        <w:rPr>
          <w:rFonts w:eastAsia="Times New Roman" w:cs="Times New Roman"/>
          <w:szCs w:val="24"/>
        </w:rPr>
        <w:t xml:space="preserve">δεκαπέντε </w:t>
      </w:r>
      <w:r w:rsidRPr="002818D5">
        <w:rPr>
          <w:rFonts w:eastAsia="Times New Roman" w:cs="Times New Roman"/>
          <w:szCs w:val="24"/>
        </w:rPr>
        <w:t xml:space="preserve">χρόνια </w:t>
      </w:r>
      <w:r>
        <w:rPr>
          <w:rFonts w:eastAsia="Times New Roman" w:cs="Times New Roman"/>
          <w:szCs w:val="24"/>
        </w:rPr>
        <w:t xml:space="preserve">και πλέον, </w:t>
      </w:r>
      <w:r w:rsidRPr="002818D5">
        <w:rPr>
          <w:rFonts w:eastAsia="Times New Roman" w:cs="Times New Roman"/>
          <w:szCs w:val="24"/>
        </w:rPr>
        <w:t>συνοψίζ</w:t>
      </w:r>
      <w:r>
        <w:rPr>
          <w:rFonts w:eastAsia="Times New Roman" w:cs="Times New Roman"/>
          <w:szCs w:val="24"/>
        </w:rPr>
        <w:t>εται</w:t>
      </w:r>
      <w:r w:rsidRPr="002818D5">
        <w:rPr>
          <w:rFonts w:eastAsia="Times New Roman" w:cs="Times New Roman"/>
          <w:szCs w:val="24"/>
        </w:rPr>
        <w:t xml:space="preserve"> στα εξής</w:t>
      </w:r>
      <w:r>
        <w:rPr>
          <w:rFonts w:eastAsia="Times New Roman" w:cs="Times New Roman"/>
          <w:szCs w:val="24"/>
        </w:rPr>
        <w:t>: σ</w:t>
      </w:r>
      <w:r w:rsidRPr="002818D5">
        <w:rPr>
          <w:rFonts w:eastAsia="Times New Roman" w:cs="Times New Roman"/>
          <w:szCs w:val="24"/>
        </w:rPr>
        <w:t>ύνθετη ονομασία με γεωγραφικό προσδιορισμό για χρήση έναντι όλων</w:t>
      </w:r>
      <w:r>
        <w:rPr>
          <w:rFonts w:eastAsia="Times New Roman" w:cs="Times New Roman"/>
          <w:szCs w:val="24"/>
        </w:rPr>
        <w:t>,</w:t>
      </w:r>
      <w:r w:rsidRPr="002818D5">
        <w:rPr>
          <w:rFonts w:eastAsia="Times New Roman" w:cs="Times New Roman"/>
          <w:szCs w:val="24"/>
        </w:rPr>
        <w:t xml:space="preserve"> δηλαδή </w:t>
      </w:r>
      <w:r>
        <w:rPr>
          <w:rFonts w:eastAsia="Times New Roman" w:cs="Times New Roman"/>
          <w:szCs w:val="24"/>
        </w:rPr>
        <w:t>«</w:t>
      </w:r>
      <w:r>
        <w:rPr>
          <w:rFonts w:eastAsia="Times New Roman" w:cs="Times New Roman"/>
          <w:szCs w:val="24"/>
          <w:lang w:val="en-US"/>
        </w:rPr>
        <w:t>erga</w:t>
      </w:r>
      <w:r w:rsidRPr="00D4118B">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sidRPr="00D4118B">
        <w:rPr>
          <w:rFonts w:eastAsia="Times New Roman" w:cs="Times New Roman"/>
          <w:szCs w:val="24"/>
        </w:rPr>
        <w:t xml:space="preserve">. </w:t>
      </w:r>
      <w:r>
        <w:rPr>
          <w:rFonts w:eastAsia="Times New Roman" w:cs="Times New Roman"/>
          <w:szCs w:val="24"/>
        </w:rPr>
        <w:t>Έχει δηλωθεί επανειλημμένα</w:t>
      </w:r>
      <w:r>
        <w:rPr>
          <w:rFonts w:eastAsia="Times New Roman" w:cs="Times New Roman"/>
          <w:szCs w:val="24"/>
        </w:rPr>
        <w:t>,</w:t>
      </w:r>
      <w:r>
        <w:rPr>
          <w:rFonts w:eastAsia="Times New Roman" w:cs="Times New Roman"/>
          <w:szCs w:val="24"/>
        </w:rPr>
        <w:t xml:space="preserve"> με τον πιο επίσημο τρόπο</w:t>
      </w:r>
      <w:r>
        <w:rPr>
          <w:rFonts w:eastAsia="Times New Roman" w:cs="Times New Roman"/>
          <w:szCs w:val="24"/>
        </w:rPr>
        <w:t>,</w:t>
      </w:r>
      <w:r>
        <w:rPr>
          <w:rFonts w:eastAsia="Times New Roman" w:cs="Times New Roman"/>
          <w:szCs w:val="24"/>
        </w:rPr>
        <w:t xml:space="preserve"> από τις προηγ</w:t>
      </w:r>
      <w:r>
        <w:rPr>
          <w:rFonts w:eastAsia="Times New Roman" w:cs="Times New Roman"/>
          <w:szCs w:val="24"/>
        </w:rPr>
        <w:t xml:space="preserve">ούμενες κυβερνήσεις, του Πρωθυπουργούς και τους Υπουργούς Εξωτερικών. </w:t>
      </w:r>
    </w:p>
    <w:p w14:paraId="2ED8B9BA"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συμβαίνει όμως, όταν η εθνική γραμμή γίνεται πραγματικότητα επί Κυβέρνησης ΣΥΡΙΖΑ με τη Συμφωνία των Πρεσπών; Τότε τα πράγματα αλλάζουν. Τότε η </w:t>
      </w:r>
      <w:r>
        <w:rPr>
          <w:rFonts w:eastAsia="Times New Roman" w:cs="Times New Roman"/>
          <w:szCs w:val="24"/>
        </w:rPr>
        <w:t>σ</w:t>
      </w:r>
      <w:r>
        <w:rPr>
          <w:rFonts w:eastAsia="Times New Roman" w:cs="Times New Roman"/>
          <w:szCs w:val="24"/>
        </w:rPr>
        <w:t>υμφωνία αυτή είναι αυτομάτως κακή. Τότε η πλειονότητα του παλιού πολιτικού συστήματος μαζί με τους δορυφόρους τους, παθαίνει αυτομάτως αμνησία, παρά το γεγονός ότι το Υπουργείο Εξωτερικών πέτυχε δεσμεύσεις πολύ καλύτερες για την ελληνική πλευρά από ό,τι εί</w:t>
      </w:r>
      <w:r>
        <w:rPr>
          <w:rFonts w:eastAsia="Times New Roman" w:cs="Times New Roman"/>
          <w:szCs w:val="24"/>
        </w:rPr>
        <w:t xml:space="preserve">χατε φτάσει να διαπραγματευθείτε και να δεχτείτε εσείς και παρά το γεγονός ότι πρόκειται για ένα κείμενο σαφές, διότι η </w:t>
      </w:r>
      <w:r>
        <w:rPr>
          <w:rFonts w:eastAsia="Times New Roman" w:cs="Times New Roman"/>
          <w:szCs w:val="24"/>
        </w:rPr>
        <w:t>σ</w:t>
      </w:r>
      <w:r>
        <w:rPr>
          <w:rFonts w:eastAsia="Times New Roman" w:cs="Times New Roman"/>
          <w:szCs w:val="24"/>
        </w:rPr>
        <w:t xml:space="preserve">υμφωνία είναι γραμμένη με ξεκάθαρο και αναλυτικό τρόπο. </w:t>
      </w:r>
    </w:p>
    <w:p w14:paraId="2ED8B9BB"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Γι’ αυτό, λοιπόν, και τις τελευταίες μέρες</w:t>
      </w:r>
      <w:r>
        <w:rPr>
          <w:rFonts w:eastAsia="Times New Roman" w:cs="Times New Roman"/>
          <w:szCs w:val="24"/>
        </w:rPr>
        <w:t>,</w:t>
      </w:r>
      <w:r>
        <w:rPr>
          <w:rFonts w:eastAsia="Times New Roman" w:cs="Times New Roman"/>
          <w:szCs w:val="24"/>
        </w:rPr>
        <w:t xml:space="preserve"> είμαστε θεατές σε ένα θέατρο εντυπ</w:t>
      </w:r>
      <w:r>
        <w:rPr>
          <w:rFonts w:eastAsia="Times New Roman" w:cs="Times New Roman"/>
          <w:szCs w:val="24"/>
        </w:rPr>
        <w:t xml:space="preserve">ώσεων, τόσο μέσα στο Κοινοβούλιο, όσο και στον δημόσιο διάλογο, με συγκεκριμένα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να παραπληροφορούν, να εκφοβίσουν τους πολίτες δημιουργώντας διχαστικό κλίμα, δυστυχώς, όμως, και έγκριτους</w:t>
      </w:r>
      <w:r>
        <w:rPr>
          <w:rFonts w:eastAsia="Times New Roman" w:cs="Times New Roman"/>
          <w:szCs w:val="24"/>
        </w:rPr>
        <w:t>,</w:t>
      </w:r>
      <w:r>
        <w:rPr>
          <w:rFonts w:eastAsia="Times New Roman" w:cs="Times New Roman"/>
          <w:szCs w:val="24"/>
        </w:rPr>
        <w:t xml:space="preserve"> κατά τα άλλα</w:t>
      </w:r>
      <w:r>
        <w:rPr>
          <w:rFonts w:eastAsia="Times New Roman" w:cs="Times New Roman"/>
          <w:szCs w:val="24"/>
        </w:rPr>
        <w:t>,</w:t>
      </w:r>
      <w:r>
        <w:rPr>
          <w:rFonts w:eastAsia="Times New Roman" w:cs="Times New Roman"/>
          <w:szCs w:val="24"/>
        </w:rPr>
        <w:t xml:space="preserve"> καθηγητές και νομικούς</w:t>
      </w:r>
      <w:r>
        <w:rPr>
          <w:rFonts w:eastAsia="Times New Roman" w:cs="Times New Roman"/>
          <w:szCs w:val="24"/>
        </w:rPr>
        <w:t>,</w:t>
      </w:r>
      <w:r>
        <w:rPr>
          <w:rFonts w:eastAsia="Times New Roman" w:cs="Times New Roman"/>
          <w:szCs w:val="24"/>
        </w:rPr>
        <w:t xml:space="preserve"> να υπ</w:t>
      </w:r>
      <w:r>
        <w:rPr>
          <w:rFonts w:eastAsia="Times New Roman" w:cs="Times New Roman"/>
          <w:szCs w:val="24"/>
        </w:rPr>
        <w:t>οτάσσουν την ανάλυση τους στη συγκυρία και τη σκοπιμότητα.</w:t>
      </w:r>
    </w:p>
    <w:p w14:paraId="2ED8B9BC"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Θέλω σε αυτό το σημείο</w:t>
      </w:r>
      <w:r>
        <w:rPr>
          <w:rFonts w:eastAsia="Times New Roman" w:cs="Times New Roman"/>
          <w:szCs w:val="24"/>
        </w:rPr>
        <w:t>,</w:t>
      </w:r>
      <w:r>
        <w:rPr>
          <w:rFonts w:eastAsia="Times New Roman" w:cs="Times New Roman"/>
          <w:szCs w:val="24"/>
        </w:rPr>
        <w:t xml:space="preserve"> να πω και για την ΕΡΤ, που έπαιξε τον καταλυτικό της ρόλο αυτό το διάστημα</w:t>
      </w:r>
      <w:r>
        <w:rPr>
          <w:rFonts w:eastAsia="Times New Roman" w:cs="Times New Roman"/>
          <w:szCs w:val="24"/>
        </w:rPr>
        <w:t>,</w:t>
      </w:r>
      <w:r>
        <w:rPr>
          <w:rFonts w:eastAsia="Times New Roman" w:cs="Times New Roman"/>
          <w:szCs w:val="24"/>
        </w:rPr>
        <w:t xml:space="preserve"> οργανώνοντας </w:t>
      </w:r>
      <w:r>
        <w:rPr>
          <w:rFonts w:eastAsia="Times New Roman" w:cs="Times New Roman"/>
          <w:szCs w:val="24"/>
        </w:rPr>
        <w:lastRenderedPageBreak/>
        <w:t>καλές συζητήσεις με επιχειρήματα, πράγμα το οποίο προφανώς</w:t>
      </w:r>
      <w:r>
        <w:rPr>
          <w:rFonts w:eastAsia="Times New Roman" w:cs="Times New Roman"/>
          <w:szCs w:val="24"/>
        </w:rPr>
        <w:t>,</w:t>
      </w:r>
      <w:r>
        <w:rPr>
          <w:rFonts w:eastAsia="Times New Roman" w:cs="Times New Roman"/>
          <w:szCs w:val="24"/>
        </w:rPr>
        <w:t xml:space="preserve"> εσείς δεν θέλατε όταν τη</w:t>
      </w:r>
      <w:r>
        <w:rPr>
          <w:rFonts w:eastAsia="Times New Roman" w:cs="Times New Roman"/>
          <w:szCs w:val="24"/>
        </w:rPr>
        <w:t xml:space="preserve">ν κλείσατε. </w:t>
      </w:r>
    </w:p>
    <w:p w14:paraId="2ED8B9BD"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Μέσα, λοιπόν, σε αυτό το κλίμα καλούμαστε να συζητήσουμε στη Βουλή, λες και νομοθετούμε σε ιστορικό κενό και δεν έχουν προηγηθεί όλα τα παραπάνω, με μια άνευ προηγουμένου κοπτοραπτική κειμένου της </w:t>
      </w:r>
      <w:r>
        <w:rPr>
          <w:rFonts w:eastAsia="Times New Roman" w:cs="Times New Roman"/>
          <w:szCs w:val="24"/>
        </w:rPr>
        <w:t>σ</w:t>
      </w:r>
      <w:r>
        <w:rPr>
          <w:rFonts w:eastAsia="Times New Roman" w:cs="Times New Roman"/>
          <w:szCs w:val="24"/>
        </w:rPr>
        <w:t>υμφωνίας, κατά πώς σας συμφέρει κάθε φορά, με</w:t>
      </w:r>
      <w:r>
        <w:rPr>
          <w:rFonts w:eastAsia="Times New Roman" w:cs="Times New Roman"/>
          <w:szCs w:val="24"/>
        </w:rPr>
        <w:t xml:space="preserve"> ιστορικές και πολιτικές ανακρίβειες, μέχρι και με επικίνδυνους αναθεωρητισμούς, για τη Συνθήκη του Βουκουρεστίου, που καθόρισε σαφώς τα σύνορα. Και όλα αυτά, μόνο και μόνο για να μην μπούμε στην ουσία της συζήτησης της </w:t>
      </w:r>
      <w:r>
        <w:rPr>
          <w:rFonts w:eastAsia="Times New Roman" w:cs="Times New Roman"/>
          <w:szCs w:val="24"/>
        </w:rPr>
        <w:t>σ</w:t>
      </w:r>
      <w:r>
        <w:rPr>
          <w:rFonts w:eastAsia="Times New Roman" w:cs="Times New Roman"/>
          <w:szCs w:val="24"/>
        </w:rPr>
        <w:t>υμφωνίας και των δικλίδων που θέτει</w:t>
      </w:r>
      <w:r>
        <w:rPr>
          <w:rFonts w:eastAsia="Times New Roman" w:cs="Times New Roman"/>
          <w:szCs w:val="24"/>
        </w:rPr>
        <w:t>. Πίσω, βέβαια, από όλη τη συντονισμένη προσπάθεια</w:t>
      </w:r>
      <w:r>
        <w:rPr>
          <w:rFonts w:eastAsia="Times New Roman" w:cs="Times New Roman"/>
          <w:szCs w:val="24"/>
        </w:rPr>
        <w:t>,</w:t>
      </w:r>
      <w:r>
        <w:rPr>
          <w:rFonts w:eastAsia="Times New Roman" w:cs="Times New Roman"/>
          <w:szCs w:val="24"/>
        </w:rPr>
        <w:t xml:space="preserve"> στόχος είναι για άλλη μια φορά να πέσει </w:t>
      </w:r>
      <w:r>
        <w:rPr>
          <w:rFonts w:eastAsia="Times New Roman" w:cs="Times New Roman"/>
          <w:szCs w:val="24"/>
        </w:rPr>
        <w:t>-</w:t>
      </w:r>
      <w:r>
        <w:rPr>
          <w:rFonts w:eastAsia="Times New Roman" w:cs="Times New Roman"/>
          <w:szCs w:val="24"/>
        </w:rPr>
        <w:t>επιτέλους- η Κυβέρνηση του ΣΥΡΙΖΑ.</w:t>
      </w:r>
    </w:p>
    <w:p w14:paraId="2ED8B9BE"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Ας μιλήσουμε, όμως, τώρα για τη Συμφωνία των Πρεσπών. Πρόκειται για ένα διεθνές κείμενο, με πολύπλευρες θετικές παραμέτρους για το μέρος της Ελλάδας. Θα χρησιμοποιήσω κομμάτια απευθείας από τη </w:t>
      </w:r>
      <w:r>
        <w:rPr>
          <w:rFonts w:eastAsia="Times New Roman" w:cs="Times New Roman"/>
          <w:szCs w:val="24"/>
        </w:rPr>
        <w:t>σ</w:t>
      </w:r>
      <w:r>
        <w:rPr>
          <w:rFonts w:eastAsia="Times New Roman" w:cs="Times New Roman"/>
          <w:szCs w:val="24"/>
        </w:rPr>
        <w:t>υμφωνία και για να είμαι ακριβής, αλλά και γιατί μιλάει από μό</w:t>
      </w:r>
      <w:r>
        <w:rPr>
          <w:rFonts w:eastAsia="Times New Roman" w:cs="Times New Roman"/>
          <w:szCs w:val="24"/>
        </w:rPr>
        <w:t>νη της σε πολλά σημεία.</w:t>
      </w:r>
    </w:p>
    <w:p w14:paraId="2ED8B9BF"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Ξεκινάω, λοιπόν, από το προοίμιο</w:t>
      </w:r>
      <w:r>
        <w:rPr>
          <w:rFonts w:eastAsia="Times New Roman" w:cs="Times New Roman"/>
          <w:szCs w:val="24"/>
        </w:rPr>
        <w:t>,</w:t>
      </w:r>
      <w:r>
        <w:rPr>
          <w:rFonts w:eastAsia="Times New Roman" w:cs="Times New Roman"/>
          <w:szCs w:val="24"/>
        </w:rPr>
        <w:t xml:space="preserve"> στο οποίο υπενθυμίζει τις αρχές και τους σκοπούς του Χάρτη των Ηνωμένων Εθνών, της τελικής Πράξης του Ελσίνκι το 1975, των σχετικών ράξεων του ΟΑΣΕ και τις αξίες και τις αρχές του Συμβουλίου της Ευρ</w:t>
      </w:r>
      <w:r>
        <w:rPr>
          <w:rFonts w:eastAsia="Times New Roman" w:cs="Times New Roman"/>
          <w:szCs w:val="24"/>
        </w:rPr>
        <w:t>ώπη</w:t>
      </w:r>
      <w:r>
        <w:rPr>
          <w:rFonts w:eastAsia="Times New Roman" w:cs="Times New Roman"/>
          <w:szCs w:val="24"/>
        </w:rPr>
        <w:t>,</w:t>
      </w:r>
      <w:r>
        <w:rPr>
          <w:rFonts w:eastAsia="Times New Roman" w:cs="Times New Roman"/>
          <w:szCs w:val="24"/>
        </w:rPr>
        <w:t xml:space="preserve"> που πρέπει να υπηρετούν τα μέρη. Και, βέβαια, τελεί σε πλήρη συμφωνία</w:t>
      </w:r>
      <w:r>
        <w:rPr>
          <w:rFonts w:eastAsia="Times New Roman" w:cs="Times New Roman"/>
          <w:szCs w:val="24"/>
        </w:rPr>
        <w:t>,</w:t>
      </w:r>
      <w:r>
        <w:rPr>
          <w:rFonts w:eastAsia="Times New Roman" w:cs="Times New Roman"/>
          <w:szCs w:val="24"/>
        </w:rPr>
        <w:t xml:space="preserve"> ως προς την ανάγκη ενίσχυσης της ειρήνης, της σταθερότητας, της ασφάλειας και την περαιτέρω προώθηση της συνεργασίας στη νοτιοανατολική Ευρώπη.</w:t>
      </w:r>
    </w:p>
    <w:p w14:paraId="2ED8B9C0"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Η Πρώην Γιουγκοσλαβική Δημοκρατία τη</w:t>
      </w:r>
      <w:r>
        <w:rPr>
          <w:rFonts w:eastAsia="Times New Roman" w:cs="Times New Roman"/>
          <w:szCs w:val="24"/>
        </w:rPr>
        <w:t xml:space="preserve">ς Μακεδονίας θα ονομάζεται πλέον «Δημοκρατία της Βόρειας Μακεδονίας» ή στη σύντομη εκδοχή του ονόματος «Βόρεια Μακεδονία», όπως αναφέρεται στο άρθρο 1, </w:t>
      </w:r>
      <w:r>
        <w:rPr>
          <w:rFonts w:eastAsia="Times New Roman" w:cs="Times New Roman"/>
          <w:szCs w:val="24"/>
        </w:rPr>
        <w:t>«</w:t>
      </w:r>
      <w:r>
        <w:rPr>
          <w:rFonts w:eastAsia="Times New Roman" w:cs="Times New Roman"/>
          <w:szCs w:val="24"/>
          <w:lang w:val="en-US"/>
        </w:rPr>
        <w:t>erga</w:t>
      </w:r>
      <w:r w:rsidRPr="00017CA1">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sidRPr="00017CA1">
        <w:rPr>
          <w:rFonts w:eastAsia="Times New Roman" w:cs="Times New Roman"/>
          <w:szCs w:val="24"/>
        </w:rPr>
        <w:t xml:space="preserve">, </w:t>
      </w:r>
      <w:r>
        <w:rPr>
          <w:rFonts w:eastAsia="Times New Roman" w:cs="Times New Roman"/>
          <w:szCs w:val="24"/>
        </w:rPr>
        <w:t>δηλαδή θα δεσμεύει τόσο εσωτερικά, όσο και τις διμερείς σχέσεις και σε όλους τους περιφερε</w:t>
      </w:r>
      <w:r>
        <w:rPr>
          <w:rFonts w:eastAsia="Times New Roman" w:cs="Times New Roman"/>
          <w:szCs w:val="24"/>
        </w:rPr>
        <w:t>ιακούς και διεθνείς οργανισμούς.</w:t>
      </w:r>
    </w:p>
    <w:p w14:paraId="2ED8B9C1"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Ως προς τα ζητήματα της γλώσσας και της ιθαγένειας, επειδή εδώ και καιρό εσκεμμένα παραπληροφορείτε τον ελληνικό λαό, πρέπει να τονιστούν τα εξής: Κατ</w:t>
      </w:r>
      <w:r>
        <w:rPr>
          <w:rFonts w:eastAsia="Times New Roman" w:cs="Times New Roman"/>
          <w:szCs w:val="24"/>
        </w:rPr>
        <w:t>’</w:t>
      </w:r>
      <w:r>
        <w:rPr>
          <w:rFonts w:eastAsia="Times New Roman" w:cs="Times New Roman"/>
          <w:szCs w:val="24"/>
        </w:rPr>
        <w:t>αρχάς</w:t>
      </w:r>
      <w:r>
        <w:rPr>
          <w:rFonts w:eastAsia="Times New Roman" w:cs="Times New Roman"/>
          <w:szCs w:val="24"/>
        </w:rPr>
        <w:t>,</w:t>
      </w:r>
      <w:r>
        <w:rPr>
          <w:rFonts w:eastAsia="Times New Roman" w:cs="Times New Roman"/>
          <w:szCs w:val="24"/>
        </w:rPr>
        <w:t xml:space="preserve"> το ζήτημα της μακεδονικής γλώσσας δεν ήρθε τώρα προς διαπραγμάτευ</w:t>
      </w:r>
      <w:r>
        <w:rPr>
          <w:rFonts w:eastAsia="Times New Roman" w:cs="Times New Roman"/>
          <w:szCs w:val="24"/>
        </w:rPr>
        <w:t xml:space="preserve">ση. Υπάρχει ήδη από το 1977, όταν αναγνωρίστηκε ως τέτοια στην </w:t>
      </w:r>
      <w:r>
        <w:rPr>
          <w:rFonts w:eastAsia="Times New Roman" w:cs="Times New Roman"/>
          <w:szCs w:val="24"/>
        </w:rPr>
        <w:lastRenderedPageBreak/>
        <w:t>Τρίτη Συνδιάσκεψη των Ηνωμένων Εθνών, για την τυποποίηση των γεωγραφικών ονομάτων, που έγινε μάλιστα</w:t>
      </w:r>
      <w:r>
        <w:rPr>
          <w:rFonts w:eastAsia="Times New Roman" w:cs="Times New Roman"/>
          <w:szCs w:val="24"/>
        </w:rPr>
        <w:t>,</w:t>
      </w:r>
      <w:r>
        <w:rPr>
          <w:rFonts w:eastAsia="Times New Roman" w:cs="Times New Roman"/>
          <w:szCs w:val="24"/>
        </w:rPr>
        <w:t xml:space="preserve"> στην Αθήνα. </w:t>
      </w:r>
    </w:p>
    <w:p w14:paraId="2ED8B9C2"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να τονίσουμε εδώ ότι η ελληνική πλευρά πέτυχε με αυτήν τη </w:t>
      </w:r>
      <w:r>
        <w:rPr>
          <w:rFonts w:eastAsia="Times New Roman" w:cs="Times New Roman"/>
          <w:szCs w:val="24"/>
        </w:rPr>
        <w:t>σ</w:t>
      </w:r>
      <w:r>
        <w:rPr>
          <w:rFonts w:eastAsia="Times New Roman" w:cs="Times New Roman"/>
          <w:szCs w:val="24"/>
        </w:rPr>
        <w:t>υμφωνία να δ</w:t>
      </w:r>
      <w:r>
        <w:rPr>
          <w:rFonts w:eastAsia="Times New Roman" w:cs="Times New Roman"/>
          <w:szCs w:val="24"/>
        </w:rPr>
        <w:t xml:space="preserve">ιασαφηνίσει πλήρως στο άρθρο 7 ότι η γλώσσα αυτή ανήκει στην ομάδα των νοτίων σλαβικών γλωσσών. Επίσης -διαβάζω κατευθείαν μέσα από το κείμενο της </w:t>
      </w:r>
      <w:r>
        <w:rPr>
          <w:rFonts w:eastAsia="Times New Roman" w:cs="Times New Roman"/>
          <w:szCs w:val="24"/>
        </w:rPr>
        <w:t>σ</w:t>
      </w:r>
      <w:r>
        <w:rPr>
          <w:rFonts w:eastAsia="Times New Roman" w:cs="Times New Roman"/>
          <w:szCs w:val="24"/>
        </w:rPr>
        <w:t>υμφωνίας: «Η επίσημη γλώσσα και άλλα χαρακτηριστικά του δευτέρου μέρους», ήτοι της γειτονικής χώρας, «δεν έχ</w:t>
      </w:r>
      <w:r>
        <w:rPr>
          <w:rFonts w:eastAsia="Times New Roman" w:cs="Times New Roman"/>
          <w:szCs w:val="24"/>
        </w:rPr>
        <w:t xml:space="preserve">ουν σχέση με τον αρχαίο ελληνικό πολιτισμό, την ιστορία, την κουλτούρα και την κληρονομιά της βόρειας περιοχής του πρώτου μέρους», ήτοι της Ελλάδος. </w:t>
      </w:r>
    </w:p>
    <w:p w14:paraId="2ED8B9C3"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Όσον αφορά το ζήτημα της ιθαγένειας, τα πράγματα είναι πιο απλά. Ο όρος «</w:t>
      </w:r>
      <w:r>
        <w:rPr>
          <w:rFonts w:eastAsia="Times New Roman" w:cs="Times New Roman"/>
          <w:szCs w:val="24"/>
          <w:lang w:val="en-US"/>
        </w:rPr>
        <w:t>nationality</w:t>
      </w:r>
      <w:r>
        <w:rPr>
          <w:rFonts w:eastAsia="Times New Roman" w:cs="Times New Roman"/>
          <w:szCs w:val="24"/>
        </w:rPr>
        <w:t>»</w:t>
      </w:r>
      <w:r w:rsidRPr="00017CA1">
        <w:rPr>
          <w:rFonts w:eastAsia="Times New Roman" w:cs="Times New Roman"/>
          <w:szCs w:val="24"/>
        </w:rPr>
        <w:t>,</w:t>
      </w:r>
      <w:r>
        <w:rPr>
          <w:rFonts w:eastAsia="Times New Roman" w:cs="Times New Roman"/>
          <w:szCs w:val="24"/>
        </w:rPr>
        <w:t xml:space="preserve"> γνωρίζουμε όλοι οι </w:t>
      </w:r>
      <w:r>
        <w:rPr>
          <w:rFonts w:eastAsia="Times New Roman" w:cs="Times New Roman"/>
          <w:szCs w:val="24"/>
        </w:rPr>
        <w:t>νομικοί ότι</w:t>
      </w:r>
      <w:r w:rsidRPr="00017CA1">
        <w:rPr>
          <w:rFonts w:eastAsia="Times New Roman" w:cs="Times New Roman"/>
          <w:szCs w:val="24"/>
        </w:rPr>
        <w:t xml:space="preserve"> </w:t>
      </w:r>
      <w:r>
        <w:rPr>
          <w:rFonts w:eastAsia="Times New Roman" w:cs="Times New Roman"/>
          <w:szCs w:val="24"/>
        </w:rPr>
        <w:t>χρησιμοποιείται διεθνώς</w:t>
      </w:r>
      <w:r>
        <w:rPr>
          <w:rFonts w:eastAsia="Times New Roman" w:cs="Times New Roman"/>
          <w:szCs w:val="24"/>
        </w:rPr>
        <w:t>,</w:t>
      </w:r>
      <w:r>
        <w:rPr>
          <w:rFonts w:eastAsia="Times New Roman" w:cs="Times New Roman"/>
          <w:szCs w:val="24"/>
        </w:rPr>
        <w:t xml:space="preserve"> για να εκφράσει αυτό που εννοούμε και στην Ελλάδα ως ιθαγένεια, δηλαδή το νομικό δεσμό του πολίτη με το κράτος. Προσπαθήσατε και εδώ να θολώσετε τα νερά</w:t>
      </w:r>
      <w:r>
        <w:rPr>
          <w:rFonts w:eastAsia="Times New Roman" w:cs="Times New Roman"/>
          <w:szCs w:val="24"/>
        </w:rPr>
        <w:t>,</w:t>
      </w:r>
      <w:r>
        <w:rPr>
          <w:rFonts w:eastAsia="Times New Roman" w:cs="Times New Roman"/>
          <w:szCs w:val="24"/>
        </w:rPr>
        <w:t xml:space="preserve"> μιλώντας για εθνότητα, έννοια</w:t>
      </w:r>
      <w:r>
        <w:rPr>
          <w:rFonts w:eastAsia="Times New Roman" w:cs="Times New Roman"/>
          <w:szCs w:val="24"/>
        </w:rPr>
        <w:t>,</w:t>
      </w:r>
      <w:r>
        <w:rPr>
          <w:rFonts w:eastAsia="Times New Roman" w:cs="Times New Roman"/>
          <w:szCs w:val="24"/>
        </w:rPr>
        <w:t xml:space="preserve"> η οποία δεν θα μπορούσε ούτως ή άλ</w:t>
      </w:r>
      <w:r>
        <w:rPr>
          <w:rFonts w:eastAsia="Times New Roman" w:cs="Times New Roman"/>
          <w:szCs w:val="24"/>
        </w:rPr>
        <w:t xml:space="preserve">λως να είναι μέρος μιας τέτοιας συμφωνίας, καθώς θεωρώ ότι </w:t>
      </w:r>
      <w:r>
        <w:rPr>
          <w:rFonts w:eastAsia="Times New Roman" w:cs="Times New Roman"/>
          <w:szCs w:val="24"/>
        </w:rPr>
        <w:lastRenderedPageBreak/>
        <w:t>γνωρίζετε ότι στο Δημόσιο Διεθνές Δίκαιο δεν ρυθμίζονται ζητήματα εθνότητας. Το ότι πρόκειται για ιθαγένεια, ξεκαθαρίζεται άλλωστε ρητώς και στη ρηματική διακοίνωση</w:t>
      </w:r>
      <w:r>
        <w:rPr>
          <w:rFonts w:eastAsia="Times New Roman" w:cs="Times New Roman"/>
          <w:szCs w:val="24"/>
        </w:rPr>
        <w:t>,</w:t>
      </w:r>
      <w:r>
        <w:rPr>
          <w:rFonts w:eastAsia="Times New Roman" w:cs="Times New Roman"/>
          <w:szCs w:val="24"/>
        </w:rPr>
        <w:t xml:space="preserve"> που μας κοινοποιήθηκε. </w:t>
      </w:r>
    </w:p>
    <w:p w14:paraId="2ED8B9C4"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Πολύ ση</w:t>
      </w:r>
      <w:r>
        <w:rPr>
          <w:rFonts w:eastAsia="Times New Roman" w:cs="Times New Roman"/>
          <w:szCs w:val="24"/>
        </w:rPr>
        <w:t xml:space="preserve">μαντικά, επίσης, είναι και τα άρθρα 4, 5 και 6 της </w:t>
      </w:r>
      <w:r>
        <w:rPr>
          <w:rFonts w:eastAsia="Times New Roman" w:cs="Times New Roman"/>
          <w:szCs w:val="24"/>
        </w:rPr>
        <w:t>σ</w:t>
      </w:r>
      <w:r>
        <w:rPr>
          <w:rFonts w:eastAsia="Times New Roman" w:cs="Times New Roman"/>
          <w:szCs w:val="24"/>
        </w:rPr>
        <w:t>υμφωνί</w:t>
      </w:r>
      <w:r>
        <w:rPr>
          <w:rFonts w:eastAsia="Times New Roman" w:cs="Times New Roman"/>
          <w:szCs w:val="24"/>
        </w:rPr>
        <w:t>α</w:t>
      </w:r>
      <w:r>
        <w:rPr>
          <w:rFonts w:eastAsia="Times New Roman" w:cs="Times New Roman"/>
          <w:szCs w:val="24"/>
        </w:rPr>
        <w:t xml:space="preserve">ς, που διαλύουν κάθε υπόνοια αλυτρωτισμού και συναφών θεμάτων. Πάλι θα έρθω στη </w:t>
      </w:r>
      <w:r>
        <w:rPr>
          <w:rFonts w:eastAsia="Times New Roman" w:cs="Times New Roman"/>
          <w:szCs w:val="24"/>
        </w:rPr>
        <w:t>σ</w:t>
      </w:r>
      <w:r>
        <w:rPr>
          <w:rFonts w:eastAsia="Times New Roman" w:cs="Times New Roman"/>
          <w:szCs w:val="24"/>
        </w:rPr>
        <w:t>υμφωνία και θα διαβάσω ακριβώς το άρθρο 6, παράγραφος 1: «Με στόχο την ενίσχυση των φιλικών διμερών σχέσεων, κάθε μέ</w:t>
      </w:r>
      <w:r>
        <w:rPr>
          <w:rFonts w:eastAsia="Times New Roman" w:cs="Times New Roman"/>
          <w:szCs w:val="24"/>
        </w:rPr>
        <w:t>ρος θα λάβει αμέσως αποτελεσματικά μέτρα, προκειμένου να απαγορεύσει εθνικές δραστηριότητες, ενέργειες, προπαγάνδα από κρατικές υπηρεσίες ή υπηρεσίες αμέσως ή εμμέσως ελεγχόμενες από το κράτος και για την πρόληψη δραστηριοτήτων</w:t>
      </w:r>
      <w:r>
        <w:rPr>
          <w:rFonts w:eastAsia="Times New Roman" w:cs="Times New Roman"/>
          <w:szCs w:val="24"/>
        </w:rPr>
        <w:t>,</w:t>
      </w:r>
      <w:r>
        <w:rPr>
          <w:rFonts w:eastAsia="Times New Roman" w:cs="Times New Roman"/>
          <w:szCs w:val="24"/>
        </w:rPr>
        <w:t xml:space="preserve"> που πιθανόν να υποδαυλίζουν</w:t>
      </w:r>
      <w:r>
        <w:rPr>
          <w:rFonts w:eastAsia="Times New Roman" w:cs="Times New Roman"/>
          <w:szCs w:val="24"/>
        </w:rPr>
        <w:t xml:space="preserve"> τον σοβινισμό, την εχθρότητα, τον αλυτρωτισμό και τον αναθεωρητισμό εναντίον του άλλου μέρους. Εάν συμβούν τέτοιου είδους δραστηριότητες, τα μέρη θα λάβουν όλα τα απαραίτητα μέτρα». </w:t>
      </w:r>
    </w:p>
    <w:p w14:paraId="2ED8B9C5"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επίσης, η αναφορά στα άρθρα 11 έως 17 -η οποία αποσιωπάται από </w:t>
      </w:r>
      <w:r>
        <w:rPr>
          <w:rFonts w:eastAsia="Times New Roman" w:cs="Times New Roman"/>
          <w:szCs w:val="24"/>
        </w:rPr>
        <w:t>σχεδόν όλους τους συναδέλφους- και αναφέρεται στις γερές βάσεις για την αναπτυξιακή προοπτική στην ευρύτερη περιοχή των Βαλκανίων</w:t>
      </w:r>
      <w:r>
        <w:rPr>
          <w:rFonts w:eastAsia="Times New Roman" w:cs="Times New Roman"/>
          <w:szCs w:val="24"/>
        </w:rPr>
        <w:t>,</w:t>
      </w:r>
      <w:r>
        <w:rPr>
          <w:rFonts w:eastAsia="Times New Roman" w:cs="Times New Roman"/>
          <w:szCs w:val="24"/>
        </w:rPr>
        <w:t xml:space="preserve"> σε τομείς όπως η εκπαίδευση, η έρευνα, η οικονομία, η γεωργία, το εμπόριο, οι μεταφορές και οι συγκοινωνίες, η ενέργεια, η βι</w:t>
      </w:r>
      <w:r>
        <w:rPr>
          <w:rFonts w:eastAsia="Times New Roman" w:cs="Times New Roman"/>
          <w:szCs w:val="24"/>
        </w:rPr>
        <w:t xml:space="preserve">ομηχανία, οι επενδύσεις, η πολιτική προστασία. </w:t>
      </w:r>
    </w:p>
    <w:p w14:paraId="2ED8B9C6"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Να μιλήσουμε, όμως, και λίγο πολιτικά, πέρα από το νομικό κομμάτι. Η </w:t>
      </w:r>
      <w:r>
        <w:rPr>
          <w:rFonts w:eastAsia="Times New Roman" w:cs="Times New Roman"/>
          <w:szCs w:val="24"/>
        </w:rPr>
        <w:t>σ</w:t>
      </w:r>
      <w:r>
        <w:rPr>
          <w:rFonts w:eastAsia="Times New Roman" w:cs="Times New Roman"/>
          <w:szCs w:val="24"/>
        </w:rPr>
        <w:t xml:space="preserve">υμφωνία αυτή είναι η αρχή, αλλά και το επιστέγασμα για τον τερματισμό μιας μακράς περιόδου αβεβαιότητας και αδυναμίας για τα Βαλκάνια. </w:t>
      </w:r>
    </w:p>
    <w:p w14:paraId="2ED8B9C7"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1443FC">
        <w:rPr>
          <w:rFonts w:eastAsia="Times New Roman" w:cs="Times New Roman"/>
          <w:szCs w:val="24"/>
        </w:rPr>
        <w:t>(Σ</w:t>
      </w:r>
      <w:r w:rsidRPr="001443FC">
        <w:rPr>
          <w:rFonts w:eastAsia="Times New Roman" w:cs="Times New Roman"/>
          <w:szCs w:val="24"/>
        </w:rPr>
        <w:t>το σημείο αυτό κτυπάει προειδοποιητικά το κουδούνι λήξεως του χρόνου ομιλίας του κυρίου Βουλευτή)</w:t>
      </w:r>
    </w:p>
    <w:p w14:paraId="2ED8B9C8"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2ED8B9C9"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αναφέρομαι σε όλες τις πολιτικές δυνάμεις, εκτός της Χρυσής Αυγής. Η </w:t>
      </w:r>
      <w:r>
        <w:rPr>
          <w:rFonts w:eastAsia="Times New Roman" w:cs="Times New Roman"/>
          <w:szCs w:val="24"/>
        </w:rPr>
        <w:t>σ</w:t>
      </w:r>
      <w:r>
        <w:rPr>
          <w:rFonts w:eastAsia="Times New Roman" w:cs="Times New Roman"/>
          <w:szCs w:val="24"/>
        </w:rPr>
        <w:t>υμφωνία αυτή</w:t>
      </w:r>
      <w:r>
        <w:rPr>
          <w:rFonts w:eastAsia="Times New Roman" w:cs="Times New Roman"/>
          <w:szCs w:val="24"/>
        </w:rPr>
        <w:t>,</w:t>
      </w:r>
      <w:r>
        <w:rPr>
          <w:rFonts w:eastAsia="Times New Roman" w:cs="Times New Roman"/>
          <w:szCs w:val="24"/>
        </w:rPr>
        <w:t xml:space="preserve"> θέτει βάσεις για δημοκρατία, πρόοδο, στενή συνεργασία και ανάπτυξη της ευρύτερης περιοχής και αναβαθμίζει τον ρόλο της χώ</w:t>
      </w:r>
      <w:r>
        <w:rPr>
          <w:rFonts w:eastAsia="Times New Roman" w:cs="Times New Roman"/>
          <w:szCs w:val="24"/>
        </w:rPr>
        <w:lastRenderedPageBreak/>
        <w:t>ρας, ενώ αποτελεί ένα πολύ σημαντικό πλήγμα στους εθνικισμούς</w:t>
      </w:r>
      <w:r>
        <w:rPr>
          <w:rFonts w:eastAsia="Times New Roman" w:cs="Times New Roman"/>
          <w:szCs w:val="24"/>
        </w:rPr>
        <w:t>,</w:t>
      </w:r>
      <w:r>
        <w:rPr>
          <w:rFonts w:eastAsia="Times New Roman" w:cs="Times New Roman"/>
          <w:szCs w:val="24"/>
        </w:rPr>
        <w:t xml:space="preserve"> που οδήγησαν τα Βαλκάνια</w:t>
      </w:r>
      <w:r>
        <w:rPr>
          <w:rFonts w:eastAsia="Times New Roman" w:cs="Times New Roman"/>
          <w:szCs w:val="24"/>
        </w:rPr>
        <w:t>,</w:t>
      </w:r>
      <w:r>
        <w:rPr>
          <w:rFonts w:eastAsia="Times New Roman" w:cs="Times New Roman"/>
          <w:szCs w:val="24"/>
        </w:rPr>
        <w:t xml:space="preserve"> διαχρονικά</w:t>
      </w:r>
      <w:r>
        <w:rPr>
          <w:rFonts w:eastAsia="Times New Roman" w:cs="Times New Roman"/>
          <w:szCs w:val="24"/>
        </w:rPr>
        <w:t>,</w:t>
      </w:r>
      <w:r>
        <w:rPr>
          <w:rFonts w:eastAsia="Times New Roman" w:cs="Times New Roman"/>
          <w:szCs w:val="24"/>
        </w:rPr>
        <w:t xml:space="preserve"> σε εθνικές τραγωδίες, ήττες και δ</w:t>
      </w:r>
      <w:r>
        <w:rPr>
          <w:rFonts w:eastAsia="Times New Roman" w:cs="Times New Roman"/>
          <w:szCs w:val="24"/>
        </w:rPr>
        <w:t xml:space="preserve">ιεθνή απομόνωση. </w:t>
      </w:r>
    </w:p>
    <w:p w14:paraId="2ED8B9CA"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Δυστυχώς, όμως, συνάδελφοι της Αξιωματικής Αντιπολίτευσης, η άλλοτε μεγάλη κεντροδεξιά δημοκρατική παράταξ</w:t>
      </w:r>
      <w:r>
        <w:rPr>
          <w:rFonts w:eastAsia="Times New Roman" w:cs="Times New Roman"/>
          <w:szCs w:val="24"/>
        </w:rPr>
        <w:t>ή</w:t>
      </w:r>
      <w:r>
        <w:rPr>
          <w:rFonts w:eastAsia="Times New Roman" w:cs="Times New Roman"/>
          <w:szCs w:val="24"/>
        </w:rPr>
        <w:t xml:space="preserve"> σας έχει υιοθετήσει σε πολλές περιπτώσεις την ατζέντα και τη ρητορική της ακροδεξιάς. Νομιμοποίησε και σιώπησε μπροστά σε πράξεις</w:t>
      </w:r>
      <w:r>
        <w:rPr>
          <w:rFonts w:eastAsia="Times New Roman" w:cs="Times New Roman"/>
          <w:szCs w:val="24"/>
        </w:rPr>
        <w:t>,</w:t>
      </w:r>
      <w:r>
        <w:rPr>
          <w:rFonts w:eastAsia="Times New Roman" w:cs="Times New Roman"/>
          <w:szCs w:val="24"/>
        </w:rPr>
        <w:t xml:space="preserve"> που την οδηγούν πλέον σε άλλους δρόμους, επικίνδυνους για όλους. Τα απειλητικά μηνύματα και τα τηλέφωνα, οι εγκληματικές επιθέσεις σε σπίτια και οικογένειες Βουλευτών, η συμμετοχή στο συλλαλητήριο και η συμπόρευσ</w:t>
      </w:r>
      <w:r>
        <w:rPr>
          <w:rFonts w:eastAsia="Times New Roman" w:cs="Times New Roman"/>
          <w:szCs w:val="24"/>
        </w:rPr>
        <w:t>η</w:t>
      </w:r>
      <w:r>
        <w:rPr>
          <w:rFonts w:eastAsia="Times New Roman" w:cs="Times New Roman"/>
          <w:szCs w:val="24"/>
        </w:rPr>
        <w:t xml:space="preserve"> με τους νεοναζί, χωρίς να λέμε ότι όλοι π</w:t>
      </w:r>
      <w:r>
        <w:rPr>
          <w:rFonts w:eastAsia="Times New Roman" w:cs="Times New Roman"/>
          <w:szCs w:val="24"/>
        </w:rPr>
        <w:t xml:space="preserve">ου ήταν εκεί ήταν φασίστες, όμως όλοι οι φασίστες ήταν εκεί και εσείς το αποδέχεστε. </w:t>
      </w:r>
    </w:p>
    <w:p w14:paraId="2ED8B9CB"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Και δεν αγαπήσαμε εμείς ξαφνικά τα χημικά. Έχουμε δώσει αγώνες και πορείες στον δρόμο, αλλά δεν βρήκατε μία κουβέντα να πείτε για τους τραυματισμένους αστυνομικούς και το</w:t>
      </w:r>
      <w:r>
        <w:rPr>
          <w:rFonts w:eastAsia="Times New Roman" w:cs="Times New Roman"/>
          <w:szCs w:val="24"/>
        </w:rPr>
        <w:t xml:space="preserve"> οργανωμένο σχέδιο για τη Βουλή ούτε για τον δημοσιογράφο, ο οποίος υπέστη αυτά τα πλήγματα, για να καλύψει το ρεπορτάζ. Και, βέβαια, για όλα αυτά τα αντικείμενα</w:t>
      </w:r>
      <w:r>
        <w:rPr>
          <w:rFonts w:eastAsia="Times New Roman" w:cs="Times New Roman"/>
          <w:szCs w:val="24"/>
        </w:rPr>
        <w:t>,</w:t>
      </w:r>
      <w:r>
        <w:rPr>
          <w:rFonts w:eastAsia="Times New Roman" w:cs="Times New Roman"/>
          <w:szCs w:val="24"/>
        </w:rPr>
        <w:t xml:space="preserve"> που όλοι είδαμε την </w:t>
      </w:r>
      <w:r>
        <w:rPr>
          <w:rFonts w:eastAsia="Times New Roman" w:cs="Times New Roman"/>
          <w:szCs w:val="24"/>
        </w:rPr>
        <w:lastRenderedPageBreak/>
        <w:t xml:space="preserve">επόμενη μέρα ότι εκσφενδονίστηκαν στον χώρο της Βουλής, δεν λέτε τίποτα. </w:t>
      </w:r>
      <w:r>
        <w:rPr>
          <w:rFonts w:eastAsia="Times New Roman" w:cs="Times New Roman"/>
          <w:szCs w:val="24"/>
        </w:rPr>
        <w:t>Τ</w:t>
      </w:r>
      <w:r>
        <w:rPr>
          <w:rFonts w:eastAsia="Times New Roman" w:cs="Times New Roman"/>
          <w:szCs w:val="24"/>
        </w:rPr>
        <w:t>ο μόνο που σας ενδιαφέρει</w:t>
      </w:r>
      <w:r>
        <w:rPr>
          <w:rFonts w:eastAsia="Times New Roman" w:cs="Times New Roman"/>
          <w:szCs w:val="24"/>
        </w:rPr>
        <w:t>,</w:t>
      </w:r>
      <w:r>
        <w:rPr>
          <w:rFonts w:eastAsia="Times New Roman" w:cs="Times New Roman"/>
          <w:szCs w:val="24"/>
        </w:rPr>
        <w:t xml:space="preserve"> σε μία πολύ κρίσιμη στιγμή για τη </w:t>
      </w:r>
      <w:r>
        <w:rPr>
          <w:rFonts w:eastAsia="Times New Roman" w:cs="Times New Roman"/>
          <w:szCs w:val="24"/>
        </w:rPr>
        <w:t>δ</w:t>
      </w:r>
      <w:r>
        <w:rPr>
          <w:rFonts w:eastAsia="Times New Roman" w:cs="Times New Roman"/>
          <w:szCs w:val="24"/>
        </w:rPr>
        <w:t>ημοκρατία πανευρωπαϊκά, είναι πώς θα πέσει η Κυβέρνηση του ΣΥΡΙΖΑ.</w:t>
      </w:r>
    </w:p>
    <w:p w14:paraId="2ED8B9CC"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6464D9">
        <w:rPr>
          <w:rFonts w:eastAsia="Times New Roman" w:cs="Times New Roman"/>
          <w:b/>
          <w:szCs w:val="24"/>
        </w:rPr>
        <w:t>ΠΡΟΕΔΡΕΥΩΝ (Αναστάσ</w:t>
      </w:r>
      <w:r>
        <w:rPr>
          <w:rFonts w:eastAsia="Times New Roman" w:cs="Times New Roman"/>
          <w:b/>
          <w:szCs w:val="24"/>
        </w:rPr>
        <w:t xml:space="preserve">ιος Κουράκης): </w:t>
      </w:r>
      <w:r w:rsidRPr="006464D9">
        <w:rPr>
          <w:rFonts w:eastAsia="Times New Roman" w:cs="Times New Roman"/>
          <w:szCs w:val="24"/>
        </w:rPr>
        <w:t>Κλείστε, σας παρακαλώ</w:t>
      </w:r>
      <w:r>
        <w:rPr>
          <w:rFonts w:eastAsia="Times New Roman" w:cs="Times New Roman"/>
          <w:szCs w:val="24"/>
        </w:rPr>
        <w:t>.</w:t>
      </w:r>
    </w:p>
    <w:p w14:paraId="2ED8B9CD"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6E10DF">
        <w:rPr>
          <w:rFonts w:eastAsia="Times New Roman" w:cs="Times New Roman"/>
          <w:b/>
          <w:szCs w:val="24"/>
        </w:rPr>
        <w:t>ΓΕΩΡΓΙΟΣ ΨΥΧΟΓΙΟΣ:</w:t>
      </w:r>
      <w:r>
        <w:rPr>
          <w:rFonts w:eastAsia="Times New Roman" w:cs="Times New Roman"/>
          <w:szCs w:val="24"/>
        </w:rPr>
        <w:t xml:space="preserve"> Τελειώνω, κύριε Πρόεδρε, με την αναφορά που κάνουν</w:t>
      </w:r>
      <w:r>
        <w:rPr>
          <w:rFonts w:eastAsia="Times New Roman" w:cs="Times New Roman"/>
          <w:szCs w:val="24"/>
        </w:rPr>
        <w:t xml:space="preserve"> εκατόν πενήντα οκτώ άνθρωποι της τέχνης και του πολιτισμού υπέρ της </w:t>
      </w:r>
      <w:r>
        <w:rPr>
          <w:rFonts w:eastAsia="Times New Roman" w:cs="Times New Roman"/>
          <w:szCs w:val="24"/>
        </w:rPr>
        <w:t>σ</w:t>
      </w:r>
      <w:r>
        <w:rPr>
          <w:rFonts w:eastAsia="Times New Roman" w:cs="Times New Roman"/>
          <w:szCs w:val="24"/>
        </w:rPr>
        <w:t xml:space="preserve">υμφωνίας, οι οποίοι λένε: «Στηρίζουμε τη Συμφωνία των Πρεσπών σεβόμενοι την ανεξαρτησία και τα δικαιώματα των λαών. Στηρίζουμε τη </w:t>
      </w:r>
      <w:r>
        <w:rPr>
          <w:rFonts w:eastAsia="Times New Roman" w:cs="Times New Roman"/>
          <w:szCs w:val="24"/>
        </w:rPr>
        <w:t>σ</w:t>
      </w:r>
      <w:r>
        <w:rPr>
          <w:rFonts w:eastAsia="Times New Roman" w:cs="Times New Roman"/>
          <w:szCs w:val="24"/>
        </w:rPr>
        <w:t>υμφωνία, αλλά δεν αρκεί να αναφερόμαστε μόνο στον ελλην</w:t>
      </w:r>
      <w:r>
        <w:rPr>
          <w:rFonts w:eastAsia="Times New Roman" w:cs="Times New Roman"/>
          <w:szCs w:val="24"/>
        </w:rPr>
        <w:t xml:space="preserve">ικό πολιτισμό, αλλά να τον προστατεύουμε, να τον προάγουμε και να εκφραζόμαστε μέσα από τις βασικές του αρχές. Θέλουμε μια Ελλάδα </w:t>
      </w:r>
      <w:r>
        <w:rPr>
          <w:rFonts w:eastAsia="Times New Roman" w:cs="Times New Roman"/>
          <w:szCs w:val="24"/>
        </w:rPr>
        <w:t>δ</w:t>
      </w:r>
      <w:r>
        <w:rPr>
          <w:rFonts w:eastAsia="Times New Roman" w:cs="Times New Roman"/>
          <w:szCs w:val="24"/>
        </w:rPr>
        <w:t>ημοκρατίας, διαλόγου, αντιθέσεων απέναντι στο σκοτάδι, την ξενοφοβία, τον εθνικισμό, την καταστολή και τον ολοκληρωτισμό».</w:t>
      </w:r>
    </w:p>
    <w:p w14:paraId="2ED8B9CE"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Ευ</w:t>
      </w:r>
      <w:r>
        <w:rPr>
          <w:rFonts w:eastAsia="Times New Roman" w:cs="Times New Roman"/>
          <w:szCs w:val="24"/>
        </w:rPr>
        <w:t>χαριστώ.</w:t>
      </w:r>
    </w:p>
    <w:p w14:paraId="2ED8B9CF" w14:textId="77777777" w:rsidR="00C647AD" w:rsidRDefault="00D506E1">
      <w:pPr>
        <w:tabs>
          <w:tab w:val="left" w:pos="1118"/>
        </w:tabs>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ED8B9D0"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Ψυχογιό, Βουλευτή Κορινθίας του ΣΥΡΙΖΑ.</w:t>
      </w:r>
    </w:p>
    <w:p w14:paraId="2ED8B9D1"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Βαγιωνάς, Βουλευτής Χαλκιδικής της Νέας Δημοκρατίας, </w:t>
      </w:r>
    </w:p>
    <w:p w14:paraId="2ED8B9D2"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Ορίστε, κύριε Βαγιωνά, έχετ</w:t>
      </w:r>
      <w:r>
        <w:rPr>
          <w:rFonts w:eastAsia="Times New Roman" w:cs="Times New Roman"/>
          <w:szCs w:val="24"/>
        </w:rPr>
        <w:t>ε τον λόγο για έξι λεπτά.</w:t>
      </w:r>
    </w:p>
    <w:p w14:paraId="2ED8B9D3" w14:textId="77777777" w:rsidR="00C647AD" w:rsidRDefault="00D506E1">
      <w:pPr>
        <w:tabs>
          <w:tab w:val="left" w:pos="1118"/>
        </w:tabs>
        <w:spacing w:after="0" w:line="600" w:lineRule="auto"/>
        <w:ind w:firstLine="720"/>
        <w:contextualSpacing/>
        <w:jc w:val="both"/>
        <w:rPr>
          <w:rFonts w:eastAsia="Times New Roman" w:cs="Times New Roman"/>
          <w:szCs w:val="24"/>
        </w:rPr>
      </w:pPr>
      <w:r w:rsidRPr="00D81991">
        <w:rPr>
          <w:rFonts w:eastAsia="Times New Roman" w:cs="Times New Roman"/>
          <w:b/>
          <w:szCs w:val="24"/>
        </w:rPr>
        <w:t>ΓΕΩΡΓΙΟΣ ΒΑΓΙΩΝΑΣ:</w:t>
      </w:r>
      <w:r>
        <w:rPr>
          <w:rFonts w:eastAsia="Times New Roman" w:cs="Times New Roman"/>
          <w:szCs w:val="24"/>
        </w:rPr>
        <w:t xml:space="preserve"> Κυρίες και κύριοι συνάδελφοι, από την πρώτη στιγμή, από τον Ιούνιο του 2018, ξεκαθάρισα πως για μένα</w:t>
      </w:r>
      <w:r>
        <w:rPr>
          <w:rFonts w:eastAsia="Times New Roman" w:cs="Times New Roman"/>
          <w:szCs w:val="24"/>
        </w:rPr>
        <w:t>,</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υμφωνία είναι κάκιστη. Εξακολουθώ να το πιστεύω αυτό. Ουδεμία αναφορά</w:t>
      </w:r>
      <w:r>
        <w:rPr>
          <w:rFonts w:eastAsia="Times New Roman" w:cs="Times New Roman"/>
          <w:szCs w:val="24"/>
        </w:rPr>
        <w:t>,</w:t>
      </w:r>
      <w:r>
        <w:rPr>
          <w:rFonts w:eastAsia="Times New Roman" w:cs="Times New Roman"/>
          <w:szCs w:val="24"/>
        </w:rPr>
        <w:t xml:space="preserve"> στη </w:t>
      </w:r>
      <w:r>
        <w:rPr>
          <w:rFonts w:eastAsia="Times New Roman" w:cs="Times New Roman"/>
          <w:szCs w:val="24"/>
        </w:rPr>
        <w:t>σ</w:t>
      </w:r>
      <w:r>
        <w:rPr>
          <w:rFonts w:eastAsia="Times New Roman" w:cs="Times New Roman"/>
          <w:szCs w:val="24"/>
        </w:rPr>
        <w:t xml:space="preserve">υμφωνία που φέρνετε προς </w:t>
      </w:r>
      <w:r>
        <w:rPr>
          <w:rFonts w:eastAsia="Times New Roman" w:cs="Times New Roman"/>
          <w:szCs w:val="24"/>
        </w:rPr>
        <w:t>ψήφιση περίπου τα μεσάνυχτα</w:t>
      </w:r>
      <w:r>
        <w:rPr>
          <w:rFonts w:eastAsia="Times New Roman" w:cs="Times New Roman"/>
          <w:szCs w:val="24"/>
        </w:rPr>
        <w:t>,</w:t>
      </w:r>
      <w:r>
        <w:rPr>
          <w:rFonts w:eastAsia="Times New Roman" w:cs="Times New Roman"/>
          <w:szCs w:val="24"/>
        </w:rPr>
        <w:t xml:space="preserve"> δεν γίνεται για τη συμφωνία-βέτο του Βουκουρεστίου.</w:t>
      </w:r>
    </w:p>
    <w:p w14:paraId="2ED8B9D4"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Τι περιελάμβανε αυτή η </w:t>
      </w:r>
      <w:r>
        <w:rPr>
          <w:rFonts w:eastAsia="Times New Roman" w:cs="Times New Roman"/>
          <w:szCs w:val="24"/>
        </w:rPr>
        <w:t>σ</w:t>
      </w:r>
      <w:r>
        <w:rPr>
          <w:rFonts w:eastAsia="Times New Roman" w:cs="Times New Roman"/>
          <w:szCs w:val="24"/>
        </w:rPr>
        <w:t>υμφωνία; Πρώτον, απάλειψη κάθε αλυτρωτικού στοιχείου</w:t>
      </w:r>
      <w:r>
        <w:rPr>
          <w:rFonts w:eastAsia="Times New Roman" w:cs="Times New Roman"/>
          <w:szCs w:val="24"/>
        </w:rPr>
        <w:t>,</w:t>
      </w:r>
      <w:r>
        <w:rPr>
          <w:rFonts w:eastAsia="Times New Roman" w:cs="Times New Roman"/>
          <w:szCs w:val="24"/>
        </w:rPr>
        <w:t xml:space="preserve"> με συνταγματική αναθεώρηση και μία κοινή ονομασία έναντι όλων, </w:t>
      </w:r>
      <w:r>
        <w:rPr>
          <w:rFonts w:eastAsia="Times New Roman" w:cs="Times New Roman"/>
          <w:szCs w:val="24"/>
        </w:rPr>
        <w:t>«</w:t>
      </w:r>
      <w:r>
        <w:rPr>
          <w:rFonts w:eastAsia="Times New Roman" w:cs="Times New Roman"/>
          <w:szCs w:val="24"/>
          <w:lang w:val="en-US"/>
        </w:rPr>
        <w:t>erga</w:t>
      </w:r>
      <w:r w:rsidRPr="005500B6">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sidRPr="005500B6">
        <w:rPr>
          <w:rFonts w:eastAsia="Times New Roman" w:cs="Times New Roman"/>
          <w:szCs w:val="24"/>
        </w:rPr>
        <w:t>.</w:t>
      </w:r>
      <w:r>
        <w:rPr>
          <w:rFonts w:eastAsia="Times New Roman" w:cs="Times New Roman"/>
          <w:szCs w:val="24"/>
        </w:rPr>
        <w:t xml:space="preserve"> Αυτό ήταν προαπαιτούμενο πριν από δέκα χρόνια περίπου. Το φέρατε; Έχουμε σήμερα τη </w:t>
      </w:r>
      <w:r>
        <w:rPr>
          <w:rFonts w:eastAsia="Times New Roman" w:cs="Times New Roman"/>
          <w:szCs w:val="24"/>
        </w:rPr>
        <w:t>σ</w:t>
      </w:r>
      <w:r>
        <w:rPr>
          <w:rFonts w:eastAsia="Times New Roman" w:cs="Times New Roman"/>
          <w:szCs w:val="24"/>
        </w:rPr>
        <w:t>υμφωνία να τη δούμε; Δεν την έχουμε.</w:t>
      </w:r>
    </w:p>
    <w:p w14:paraId="2ED8B9D5"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το ονοματολογικό. Έπρεπε, λοιπόν, να προϋπάρξει, να έχουμε τη </w:t>
      </w:r>
      <w:r>
        <w:rPr>
          <w:rFonts w:eastAsia="Times New Roman" w:cs="Times New Roman"/>
          <w:szCs w:val="24"/>
        </w:rPr>
        <w:t>δ</w:t>
      </w:r>
      <w:r>
        <w:rPr>
          <w:rFonts w:eastAsia="Times New Roman" w:cs="Times New Roman"/>
          <w:szCs w:val="24"/>
        </w:rPr>
        <w:t xml:space="preserve">υμφωνία στα χέρια </w:t>
      </w:r>
      <w:r>
        <w:rPr>
          <w:rFonts w:eastAsia="Times New Roman" w:cs="Times New Roman"/>
          <w:szCs w:val="24"/>
        </w:rPr>
        <w:t>μας,</w:t>
      </w:r>
      <w:r>
        <w:rPr>
          <w:rFonts w:eastAsia="Times New Roman" w:cs="Times New Roman"/>
          <w:szCs w:val="24"/>
        </w:rPr>
        <w:t xml:space="preserve"> για να απο</w:t>
      </w:r>
      <w:r>
        <w:rPr>
          <w:rFonts w:eastAsia="Times New Roman" w:cs="Times New Roman"/>
          <w:szCs w:val="24"/>
        </w:rPr>
        <w:lastRenderedPageBreak/>
        <w:t>φασίσουμε για την ονο</w:t>
      </w:r>
      <w:r>
        <w:rPr>
          <w:rFonts w:eastAsia="Times New Roman" w:cs="Times New Roman"/>
          <w:szCs w:val="24"/>
        </w:rPr>
        <w:t>μασία, διότι πρώτα λύνεται το ονοματολογικό και μετά γίνεται η ένταξη στο ΝΑΤΟ. Ήδη, αυτό, οι Σκοπιανοί το έχουν πετύχει.</w:t>
      </w:r>
    </w:p>
    <w:p w14:paraId="2ED8B9D6" w14:textId="77777777" w:rsidR="00C647AD" w:rsidRDefault="00D506E1">
      <w:pPr>
        <w:tabs>
          <w:tab w:val="left" w:pos="1118"/>
        </w:tabs>
        <w:spacing w:after="0" w:line="600" w:lineRule="auto"/>
        <w:ind w:firstLine="720"/>
        <w:contextualSpacing/>
        <w:jc w:val="both"/>
        <w:rPr>
          <w:rFonts w:eastAsia="Times New Roman" w:cs="Times New Roman"/>
          <w:szCs w:val="24"/>
        </w:rPr>
      </w:pPr>
      <w:r>
        <w:rPr>
          <w:rFonts w:eastAsia="Times New Roman" w:cs="Times New Roman"/>
          <w:szCs w:val="24"/>
        </w:rPr>
        <w:t>Άρα λοιπόν, αυτά τα κερδίσαμε, κύριοι της Κυβέρνηση</w:t>
      </w:r>
      <w:r>
        <w:rPr>
          <w:rFonts w:eastAsia="Times New Roman" w:cs="Times New Roman"/>
          <w:szCs w:val="24"/>
        </w:rPr>
        <w:t>ς</w:t>
      </w:r>
      <w:r>
        <w:rPr>
          <w:rFonts w:eastAsia="Times New Roman" w:cs="Times New Roman"/>
          <w:szCs w:val="24"/>
        </w:rPr>
        <w:t>, με πολύ κόπο το 2008, όταν απέναντί μας είχαμε τον Γκρουέφσκι. Δέκα χρόνια και π</w:t>
      </w:r>
      <w:r>
        <w:rPr>
          <w:rFonts w:eastAsia="Times New Roman" w:cs="Times New Roman"/>
          <w:szCs w:val="24"/>
        </w:rPr>
        <w:t xml:space="preserve">λέον μετά,  δεν έχει γίνει απολύτως τίποτα. Ποια είναι η συνταγματική αναθεώρηση; Πώς εκλείπουν τα αλυτρωτικά στοιχεία; Δεν έχει έρθει καν στην ελληνική Βουλή το υποτιθέμενο αναθεωρημένο </w:t>
      </w:r>
      <w:r>
        <w:rPr>
          <w:rFonts w:eastAsia="Times New Roman" w:cs="Times New Roman"/>
          <w:szCs w:val="24"/>
        </w:rPr>
        <w:t>σ</w:t>
      </w:r>
      <w:r>
        <w:rPr>
          <w:rFonts w:eastAsia="Times New Roman" w:cs="Times New Roman"/>
          <w:szCs w:val="24"/>
        </w:rPr>
        <w:t xml:space="preserve">ύνταγμα των Σκοπίων, εκτός αν το έχετε και το κρατάτε για τον εαυτό </w:t>
      </w:r>
      <w:r>
        <w:rPr>
          <w:rFonts w:eastAsia="Times New Roman" w:cs="Times New Roman"/>
          <w:szCs w:val="24"/>
        </w:rPr>
        <w:t>σας.</w:t>
      </w:r>
    </w:p>
    <w:p w14:paraId="2ED8B9D7"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φροντίσατε, κύριοι της Κυβέρνησης, για να διατηρήσουμε αυτά τα κεκτημένα. Δεν τα πολεμήσατε αυτά. Τα παραδώσατε αμαχητί, για να μην πω ηθελημένα. Εμείς κρατήσαμε αυτή τη γραμμή, ενώ εσείς από την πλευρά σας, με βάση την ιδεολογία σας ξεκαθαρίζατε </w:t>
      </w:r>
      <w:r>
        <w:rPr>
          <w:rFonts w:eastAsia="Times New Roman" w:cs="Times New Roman"/>
          <w:szCs w:val="24"/>
        </w:rPr>
        <w:t>πως δεν θα σας πείραζε και το σκέτο «Μακεδονία», όπως είχαν δηλώσει κορυφαία στελέχη και Υπουργοί της Κυβέρνησης: ο Τσακαλώτος που μόλις αποχώρησε με μεγάλα λόγια, ο Γαβρόγλου, η Χριστοδουλοπούλου, ο πολύς Καρανίκας. Και χαίρεστε που βγάλατε τον ήλιο της Β</w:t>
      </w:r>
      <w:r>
        <w:rPr>
          <w:rFonts w:eastAsia="Times New Roman" w:cs="Times New Roman"/>
          <w:szCs w:val="24"/>
        </w:rPr>
        <w:t xml:space="preserve">εργίνας από </w:t>
      </w:r>
      <w:r>
        <w:rPr>
          <w:rFonts w:eastAsia="Times New Roman" w:cs="Times New Roman"/>
          <w:szCs w:val="24"/>
        </w:rPr>
        <w:lastRenderedPageBreak/>
        <w:t xml:space="preserve">τη σημαία της γειτονικής χώρας. Πού είσαι, Ανδρόνικε, να μας δεις; </w:t>
      </w:r>
    </w:p>
    <w:p w14:paraId="2ED8B9D8"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Αναλυτικά, σημείο προς σημείο, σας τα επεσήμανε όλα τα τρωτά της </w:t>
      </w:r>
      <w:r>
        <w:rPr>
          <w:rFonts w:eastAsia="Times New Roman" w:cs="Times New Roman"/>
          <w:szCs w:val="24"/>
        </w:rPr>
        <w:t>σ</w:t>
      </w:r>
      <w:r>
        <w:rPr>
          <w:rFonts w:eastAsia="Times New Roman" w:cs="Times New Roman"/>
          <w:szCs w:val="24"/>
        </w:rPr>
        <w:t>υμφωνίας ο συνάδελφος Γιώργος Κ</w:t>
      </w:r>
      <w:r w:rsidRPr="000C2F55">
        <w:rPr>
          <w:rFonts w:eastAsia="Times New Roman" w:cs="Times New Roman"/>
          <w:szCs w:val="24"/>
        </w:rPr>
        <w:t>ουμουτσάκος</w:t>
      </w:r>
      <w:r>
        <w:rPr>
          <w:rFonts w:eastAsia="Times New Roman" w:cs="Times New Roman"/>
          <w:szCs w:val="24"/>
        </w:rPr>
        <w:t>. Εγώ θα σταθώ μόνο σε τέσσερα</w:t>
      </w:r>
      <w:r w:rsidRPr="000C2F55">
        <w:rPr>
          <w:rFonts w:eastAsia="Times New Roman" w:cs="Times New Roman"/>
          <w:szCs w:val="24"/>
        </w:rPr>
        <w:t xml:space="preserve"> σημεία λόγω χρόνου</w:t>
      </w:r>
      <w:r>
        <w:rPr>
          <w:rFonts w:eastAsia="Times New Roman" w:cs="Times New Roman"/>
          <w:szCs w:val="24"/>
        </w:rPr>
        <w:t xml:space="preserve">. </w:t>
      </w:r>
    </w:p>
    <w:p w14:paraId="2ED8B9D9"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Π</w:t>
      </w:r>
      <w:r w:rsidRPr="000C2F55">
        <w:rPr>
          <w:rFonts w:eastAsia="Times New Roman" w:cs="Times New Roman"/>
          <w:szCs w:val="24"/>
        </w:rPr>
        <w:t>ρώτον</w:t>
      </w:r>
      <w:r>
        <w:rPr>
          <w:rFonts w:eastAsia="Times New Roman" w:cs="Times New Roman"/>
          <w:szCs w:val="24"/>
        </w:rPr>
        <w:t>,</w:t>
      </w:r>
      <w:r w:rsidRPr="000C2F55">
        <w:rPr>
          <w:rFonts w:eastAsia="Times New Roman" w:cs="Times New Roman"/>
          <w:szCs w:val="24"/>
        </w:rPr>
        <w:t xml:space="preserve"> </w:t>
      </w:r>
      <w:r>
        <w:rPr>
          <w:rFonts w:eastAsia="Times New Roman" w:cs="Times New Roman"/>
          <w:szCs w:val="24"/>
        </w:rPr>
        <w:t>το επίση</w:t>
      </w:r>
      <w:r>
        <w:rPr>
          <w:rFonts w:eastAsia="Times New Roman" w:cs="Times New Roman"/>
          <w:szCs w:val="24"/>
        </w:rPr>
        <w:t xml:space="preserve">μο </w:t>
      </w:r>
      <w:r>
        <w:rPr>
          <w:rFonts w:eastAsia="Times New Roman" w:cs="Times New Roman"/>
          <w:szCs w:val="24"/>
          <w:lang w:val="en-US"/>
        </w:rPr>
        <w:t>erga</w:t>
      </w:r>
      <w:r w:rsidRPr="00213A0C">
        <w:rPr>
          <w:rFonts w:eastAsia="Times New Roman" w:cs="Times New Roman"/>
          <w:szCs w:val="24"/>
        </w:rPr>
        <w:t xml:space="preserve"> </w:t>
      </w:r>
      <w:r>
        <w:rPr>
          <w:rFonts w:eastAsia="Times New Roman" w:cs="Times New Roman"/>
          <w:szCs w:val="24"/>
          <w:lang w:val="en-US"/>
        </w:rPr>
        <w:t>omnes</w:t>
      </w:r>
      <w:r w:rsidRPr="00213A0C">
        <w:rPr>
          <w:rFonts w:eastAsia="Times New Roman" w:cs="Times New Roman"/>
          <w:szCs w:val="24"/>
        </w:rPr>
        <w:t xml:space="preserve"> </w:t>
      </w:r>
      <w:r>
        <w:rPr>
          <w:rFonts w:eastAsia="Times New Roman" w:cs="Times New Roman"/>
          <w:szCs w:val="24"/>
        </w:rPr>
        <w:t>δεν υπάρχει. «Δημοκρατία Βόρειας Μακεδονίας», αλλά είναι βέβαιο ότι θα μείνει σκέτο «Μακεδονία»,</w:t>
      </w:r>
      <w:r w:rsidRPr="00213A0C">
        <w:rPr>
          <w:rFonts w:eastAsia="Times New Roman" w:cs="Times New Roman"/>
          <w:szCs w:val="24"/>
        </w:rPr>
        <w:t xml:space="preserve"> </w:t>
      </w:r>
      <w:r w:rsidRPr="000C2F55">
        <w:rPr>
          <w:rFonts w:eastAsia="Times New Roman" w:cs="Times New Roman"/>
          <w:szCs w:val="24"/>
        </w:rPr>
        <w:t>ακόμη και χάρ</w:t>
      </w:r>
      <w:r>
        <w:rPr>
          <w:rFonts w:eastAsia="Times New Roman" w:cs="Times New Roman"/>
          <w:szCs w:val="24"/>
        </w:rPr>
        <w:t>ιν</w:t>
      </w:r>
      <w:r w:rsidRPr="000C2F55">
        <w:rPr>
          <w:rFonts w:eastAsia="Times New Roman" w:cs="Times New Roman"/>
          <w:szCs w:val="24"/>
        </w:rPr>
        <w:t xml:space="preserve"> συντομίας</w:t>
      </w:r>
      <w:r>
        <w:rPr>
          <w:rFonts w:eastAsia="Times New Roman" w:cs="Times New Roman"/>
          <w:szCs w:val="24"/>
        </w:rPr>
        <w:t>.</w:t>
      </w:r>
    </w:p>
    <w:p w14:paraId="2ED8B9DA"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Δ</w:t>
      </w:r>
      <w:r w:rsidRPr="000C2F55">
        <w:rPr>
          <w:rFonts w:eastAsia="Times New Roman" w:cs="Times New Roman"/>
          <w:szCs w:val="24"/>
        </w:rPr>
        <w:t>εύτερον</w:t>
      </w:r>
      <w:r>
        <w:rPr>
          <w:rFonts w:eastAsia="Times New Roman" w:cs="Times New Roman"/>
          <w:szCs w:val="24"/>
        </w:rPr>
        <w:t>,</w:t>
      </w:r>
      <w:r w:rsidRPr="000C2F55">
        <w:rPr>
          <w:rFonts w:eastAsia="Times New Roman" w:cs="Times New Roman"/>
          <w:szCs w:val="24"/>
        </w:rPr>
        <w:t xml:space="preserve"> πρώτη φορά </w:t>
      </w:r>
      <w:r>
        <w:rPr>
          <w:rFonts w:eastAsia="Times New Roman" w:cs="Times New Roman"/>
          <w:szCs w:val="24"/>
        </w:rPr>
        <w:t>α</w:t>
      </w:r>
      <w:r w:rsidRPr="000C2F55">
        <w:rPr>
          <w:rFonts w:eastAsia="Times New Roman" w:cs="Times New Roman"/>
          <w:szCs w:val="24"/>
        </w:rPr>
        <w:t>ναγνωρίζουμε ως γλώσσα τη μακεδονική</w:t>
      </w:r>
      <w:r>
        <w:rPr>
          <w:rFonts w:eastAsia="Times New Roman" w:cs="Times New Roman"/>
          <w:szCs w:val="24"/>
        </w:rPr>
        <w:t>. Σ</w:t>
      </w:r>
      <w:r w:rsidRPr="000C2F55">
        <w:rPr>
          <w:rFonts w:eastAsia="Times New Roman" w:cs="Times New Roman"/>
          <w:szCs w:val="24"/>
        </w:rPr>
        <w:t xml:space="preserve">ας παραπέμπω σε ένα άρθρο της </w:t>
      </w:r>
      <w:r>
        <w:rPr>
          <w:rFonts w:eastAsia="Times New Roman" w:cs="Times New Roman"/>
          <w:szCs w:val="24"/>
        </w:rPr>
        <w:t>«</w:t>
      </w:r>
      <w:r w:rsidRPr="000C2F55">
        <w:rPr>
          <w:rFonts w:eastAsia="Times New Roman" w:cs="Times New Roman"/>
          <w:szCs w:val="24"/>
        </w:rPr>
        <w:t>Κ</w:t>
      </w:r>
      <w:r>
        <w:rPr>
          <w:rFonts w:eastAsia="Times New Roman" w:cs="Times New Roman"/>
          <w:szCs w:val="24"/>
        </w:rPr>
        <w:t>ΑΘΗΜΕΡΙΝΗΣ</w:t>
      </w:r>
      <w:r>
        <w:rPr>
          <w:rFonts w:eastAsia="Times New Roman" w:cs="Times New Roman"/>
          <w:szCs w:val="24"/>
        </w:rPr>
        <w:t>»</w:t>
      </w:r>
      <w:r>
        <w:rPr>
          <w:rFonts w:eastAsia="Times New Roman" w:cs="Times New Roman"/>
          <w:szCs w:val="24"/>
        </w:rPr>
        <w:t>,</w:t>
      </w:r>
      <w:r w:rsidRPr="000C2F55">
        <w:rPr>
          <w:rFonts w:eastAsia="Times New Roman" w:cs="Times New Roman"/>
          <w:szCs w:val="24"/>
        </w:rPr>
        <w:t xml:space="preserve"> του Άγγελου </w:t>
      </w:r>
      <w:r w:rsidRPr="000C2F55">
        <w:rPr>
          <w:rFonts w:eastAsia="Times New Roman" w:cs="Times New Roman"/>
          <w:szCs w:val="24"/>
        </w:rPr>
        <w:t xml:space="preserve">Συρίγου και της </w:t>
      </w:r>
      <w:r>
        <w:rPr>
          <w:rFonts w:eastAsia="Times New Roman" w:cs="Times New Roman"/>
          <w:szCs w:val="24"/>
        </w:rPr>
        <w:t>Ευάνθης</w:t>
      </w:r>
      <w:r w:rsidRPr="00213A0C">
        <w:rPr>
          <w:rFonts w:eastAsia="Times New Roman" w:cs="Times New Roman"/>
          <w:b/>
          <w:szCs w:val="24"/>
        </w:rPr>
        <w:t xml:space="preserve"> </w:t>
      </w:r>
      <w:r w:rsidRPr="000C2F55">
        <w:rPr>
          <w:rFonts w:eastAsia="Times New Roman" w:cs="Times New Roman"/>
          <w:szCs w:val="24"/>
        </w:rPr>
        <w:t>Χατζηβασιλείου</w:t>
      </w:r>
      <w:r>
        <w:rPr>
          <w:rFonts w:eastAsia="Times New Roman" w:cs="Times New Roman"/>
          <w:szCs w:val="24"/>
        </w:rPr>
        <w:t>, με ημερομηνία 21</w:t>
      </w:r>
      <w:r>
        <w:rPr>
          <w:rFonts w:eastAsia="Times New Roman" w:cs="Times New Roman"/>
          <w:szCs w:val="24"/>
        </w:rPr>
        <w:t>-</w:t>
      </w:r>
      <w:r>
        <w:rPr>
          <w:rFonts w:eastAsia="Times New Roman" w:cs="Times New Roman"/>
          <w:szCs w:val="24"/>
        </w:rPr>
        <w:t>1</w:t>
      </w:r>
      <w:r>
        <w:rPr>
          <w:rFonts w:eastAsia="Times New Roman" w:cs="Times New Roman"/>
          <w:szCs w:val="24"/>
        </w:rPr>
        <w:t>-</w:t>
      </w:r>
      <w:r w:rsidRPr="000C2F55">
        <w:rPr>
          <w:rFonts w:eastAsia="Times New Roman" w:cs="Times New Roman"/>
          <w:szCs w:val="24"/>
        </w:rPr>
        <w:t>19</w:t>
      </w:r>
      <w:r>
        <w:rPr>
          <w:rFonts w:eastAsia="Times New Roman" w:cs="Times New Roman"/>
          <w:szCs w:val="24"/>
        </w:rPr>
        <w:t>.</w:t>
      </w:r>
    </w:p>
    <w:p w14:paraId="2ED8B9DB" w14:textId="77777777" w:rsidR="00C647AD" w:rsidRDefault="00D506E1">
      <w:pPr>
        <w:spacing w:after="0" w:line="600" w:lineRule="auto"/>
        <w:ind w:firstLine="720"/>
        <w:contextualSpacing/>
        <w:jc w:val="both"/>
        <w:rPr>
          <w:rFonts w:eastAsia="Times New Roman" w:cs="Times New Roman"/>
          <w:szCs w:val="24"/>
        </w:rPr>
      </w:pPr>
      <w:r w:rsidRPr="000C2F55">
        <w:rPr>
          <w:rFonts w:eastAsia="Times New Roman" w:cs="Times New Roman"/>
          <w:szCs w:val="24"/>
        </w:rPr>
        <w:t>Τρίτον</w:t>
      </w:r>
      <w:r>
        <w:rPr>
          <w:rFonts w:eastAsia="Times New Roman" w:cs="Times New Roman"/>
          <w:szCs w:val="24"/>
        </w:rPr>
        <w:t>,</w:t>
      </w:r>
      <w:r w:rsidRPr="000C2F55">
        <w:rPr>
          <w:rFonts w:eastAsia="Times New Roman" w:cs="Times New Roman"/>
          <w:szCs w:val="24"/>
        </w:rPr>
        <w:t xml:space="preserve"> υπάρχουν σημεία που μπορεί να επαναφέρουν τον αλυτρωτισμό στο προσκήνιο</w:t>
      </w:r>
      <w:r>
        <w:rPr>
          <w:rFonts w:eastAsia="Times New Roman" w:cs="Times New Roman"/>
          <w:szCs w:val="24"/>
        </w:rPr>
        <w:t>, π</w:t>
      </w:r>
      <w:r w:rsidRPr="000C2F55">
        <w:rPr>
          <w:rFonts w:eastAsia="Times New Roman" w:cs="Times New Roman"/>
          <w:szCs w:val="24"/>
        </w:rPr>
        <w:t>αραδείγματος χάρ</w:t>
      </w:r>
      <w:r>
        <w:rPr>
          <w:rFonts w:eastAsia="Times New Roman" w:cs="Times New Roman"/>
          <w:szCs w:val="24"/>
        </w:rPr>
        <w:t>ιν</w:t>
      </w:r>
      <w:r>
        <w:rPr>
          <w:rFonts w:eastAsia="Times New Roman" w:cs="Times New Roman"/>
          <w:szCs w:val="24"/>
        </w:rPr>
        <w:t>,</w:t>
      </w:r>
      <w:r w:rsidRPr="000C2F55">
        <w:rPr>
          <w:rFonts w:eastAsia="Times New Roman" w:cs="Times New Roman"/>
          <w:szCs w:val="24"/>
        </w:rPr>
        <w:t xml:space="preserve"> μία ομάδα</w:t>
      </w:r>
      <w:r>
        <w:rPr>
          <w:rFonts w:eastAsia="Times New Roman" w:cs="Times New Roman"/>
          <w:szCs w:val="24"/>
        </w:rPr>
        <w:t>,</w:t>
      </w:r>
      <w:r w:rsidRPr="000C2F55">
        <w:rPr>
          <w:rFonts w:eastAsia="Times New Roman" w:cs="Times New Roman"/>
          <w:szCs w:val="24"/>
        </w:rPr>
        <w:t xml:space="preserve"> </w:t>
      </w:r>
      <w:r>
        <w:rPr>
          <w:rFonts w:eastAsia="Times New Roman" w:cs="Times New Roman"/>
          <w:szCs w:val="24"/>
        </w:rPr>
        <w:t>το Ο</w:t>
      </w:r>
      <w:r w:rsidRPr="000C2F55">
        <w:rPr>
          <w:rFonts w:eastAsia="Times New Roman" w:cs="Times New Roman"/>
          <w:szCs w:val="24"/>
        </w:rPr>
        <w:t xml:space="preserve">υράνιο </w:t>
      </w:r>
      <w:r>
        <w:rPr>
          <w:rFonts w:eastAsia="Times New Roman" w:cs="Times New Roman"/>
          <w:szCs w:val="24"/>
        </w:rPr>
        <w:t>Τ</w:t>
      </w:r>
      <w:r w:rsidRPr="000C2F55">
        <w:rPr>
          <w:rFonts w:eastAsia="Times New Roman" w:cs="Times New Roman"/>
          <w:szCs w:val="24"/>
        </w:rPr>
        <w:t>όξο</w:t>
      </w:r>
      <w:r>
        <w:rPr>
          <w:rFonts w:eastAsia="Times New Roman" w:cs="Times New Roman"/>
          <w:szCs w:val="24"/>
        </w:rPr>
        <w:t>,</w:t>
      </w:r>
      <w:r w:rsidRPr="000C2F55">
        <w:rPr>
          <w:rFonts w:eastAsia="Times New Roman" w:cs="Times New Roman"/>
          <w:szCs w:val="24"/>
        </w:rPr>
        <w:t xml:space="preserve"> που υπάρχει </w:t>
      </w:r>
      <w:r>
        <w:rPr>
          <w:rFonts w:eastAsia="Times New Roman" w:cs="Times New Roman"/>
          <w:szCs w:val="24"/>
        </w:rPr>
        <w:t xml:space="preserve">επίσημα και </w:t>
      </w:r>
      <w:r w:rsidRPr="000C2F55">
        <w:rPr>
          <w:rFonts w:eastAsia="Times New Roman" w:cs="Times New Roman"/>
          <w:szCs w:val="24"/>
        </w:rPr>
        <w:t xml:space="preserve">στην Ελλάδα και το πιστεύετε και το </w:t>
      </w:r>
      <w:r w:rsidRPr="000C2F55">
        <w:rPr>
          <w:rFonts w:eastAsia="Times New Roman" w:cs="Times New Roman"/>
          <w:szCs w:val="24"/>
        </w:rPr>
        <w:t>αναγνωρίζετ</w:t>
      </w:r>
      <w:r>
        <w:rPr>
          <w:rFonts w:eastAsia="Times New Roman" w:cs="Times New Roman"/>
          <w:szCs w:val="24"/>
        </w:rPr>
        <w:t>ε. Ε</w:t>
      </w:r>
      <w:r w:rsidRPr="000C2F55">
        <w:rPr>
          <w:rFonts w:eastAsia="Times New Roman" w:cs="Times New Roman"/>
          <w:szCs w:val="24"/>
        </w:rPr>
        <w:t>γώ το θεωρώ πρ</w:t>
      </w:r>
      <w:r>
        <w:rPr>
          <w:rFonts w:eastAsia="Times New Roman" w:cs="Times New Roman"/>
          <w:szCs w:val="24"/>
        </w:rPr>
        <w:t>οδοτικό</w:t>
      </w:r>
      <w:r w:rsidRPr="000C2F55">
        <w:rPr>
          <w:rFonts w:eastAsia="Times New Roman" w:cs="Times New Roman"/>
          <w:szCs w:val="24"/>
        </w:rPr>
        <w:t xml:space="preserve"> για την πατρίδα μου</w:t>
      </w:r>
      <w:r>
        <w:rPr>
          <w:rFonts w:eastAsia="Times New Roman" w:cs="Times New Roman"/>
          <w:szCs w:val="24"/>
        </w:rPr>
        <w:t>. Α</w:t>
      </w:r>
      <w:r w:rsidRPr="000C2F55">
        <w:rPr>
          <w:rFonts w:eastAsia="Times New Roman" w:cs="Times New Roman"/>
          <w:szCs w:val="24"/>
        </w:rPr>
        <w:t xml:space="preserve">ν θέλουν να ιδρύσουν </w:t>
      </w:r>
      <w:r>
        <w:rPr>
          <w:rFonts w:eastAsia="Times New Roman" w:cs="Times New Roman"/>
          <w:szCs w:val="24"/>
        </w:rPr>
        <w:t>π</w:t>
      </w:r>
      <w:r>
        <w:rPr>
          <w:rFonts w:eastAsia="Times New Roman" w:cs="Times New Roman"/>
          <w:szCs w:val="24"/>
        </w:rPr>
        <w:t>αραδείγματος χάριν</w:t>
      </w:r>
      <w:r>
        <w:rPr>
          <w:rFonts w:eastAsia="Times New Roman" w:cs="Times New Roman"/>
          <w:szCs w:val="24"/>
        </w:rPr>
        <w:t xml:space="preserve"> </w:t>
      </w:r>
      <w:r w:rsidRPr="000C2F55">
        <w:rPr>
          <w:rFonts w:eastAsia="Times New Roman" w:cs="Times New Roman"/>
          <w:szCs w:val="24"/>
        </w:rPr>
        <w:t xml:space="preserve">ένα ίδρυμα </w:t>
      </w:r>
      <w:r>
        <w:rPr>
          <w:rFonts w:eastAsia="Times New Roman" w:cs="Times New Roman"/>
          <w:szCs w:val="24"/>
        </w:rPr>
        <w:t>μ</w:t>
      </w:r>
      <w:r w:rsidRPr="000C2F55">
        <w:rPr>
          <w:rFonts w:eastAsia="Times New Roman" w:cs="Times New Roman"/>
          <w:szCs w:val="24"/>
        </w:rPr>
        <w:t>ελέτης</w:t>
      </w:r>
      <w:r>
        <w:rPr>
          <w:rFonts w:eastAsia="Times New Roman" w:cs="Times New Roman"/>
          <w:szCs w:val="24"/>
        </w:rPr>
        <w:t>,</w:t>
      </w:r>
      <w:r w:rsidRPr="000C2F55">
        <w:rPr>
          <w:rFonts w:eastAsia="Times New Roman" w:cs="Times New Roman"/>
          <w:szCs w:val="24"/>
        </w:rPr>
        <w:t xml:space="preserve"> προώθησης και προβολής της μακεδονικής </w:t>
      </w:r>
      <w:r>
        <w:rPr>
          <w:rFonts w:eastAsia="Times New Roman" w:cs="Times New Roman"/>
          <w:szCs w:val="24"/>
        </w:rPr>
        <w:t>γλώσσας ή μια οργάνωση άλλων Μ</w:t>
      </w:r>
      <w:r w:rsidRPr="000C2F55">
        <w:rPr>
          <w:rFonts w:eastAsia="Times New Roman" w:cs="Times New Roman"/>
          <w:szCs w:val="24"/>
        </w:rPr>
        <w:t>ακεδόνων</w:t>
      </w:r>
      <w:r>
        <w:rPr>
          <w:rFonts w:eastAsia="Times New Roman" w:cs="Times New Roman"/>
          <w:szCs w:val="24"/>
        </w:rPr>
        <w:t xml:space="preserve">, θα είναι </w:t>
      </w:r>
      <w:r>
        <w:rPr>
          <w:rFonts w:eastAsia="Times New Roman" w:cs="Times New Roman"/>
          <w:szCs w:val="24"/>
        </w:rPr>
        <w:lastRenderedPageBreak/>
        <w:t>πολύ δύσκολο να τα αντιμετωπίσουμε νομικά, έχοντ</w:t>
      </w:r>
      <w:r>
        <w:rPr>
          <w:rFonts w:eastAsia="Times New Roman" w:cs="Times New Roman"/>
          <w:szCs w:val="24"/>
        </w:rPr>
        <w:t>ας αποδεχθεί  τη Σ</w:t>
      </w:r>
      <w:r w:rsidRPr="000C2F55">
        <w:rPr>
          <w:rFonts w:eastAsia="Times New Roman" w:cs="Times New Roman"/>
          <w:szCs w:val="24"/>
        </w:rPr>
        <w:t>υμφωνία των Πρεσπών</w:t>
      </w:r>
      <w:r>
        <w:rPr>
          <w:rFonts w:eastAsia="Times New Roman" w:cs="Times New Roman"/>
          <w:szCs w:val="24"/>
        </w:rPr>
        <w:t>, την ύπαρξη</w:t>
      </w:r>
      <w:r w:rsidRPr="000C2F55">
        <w:rPr>
          <w:rFonts w:eastAsia="Times New Roman" w:cs="Times New Roman"/>
          <w:szCs w:val="24"/>
        </w:rPr>
        <w:t xml:space="preserve"> μακεδονική</w:t>
      </w:r>
      <w:r>
        <w:rPr>
          <w:rFonts w:eastAsia="Times New Roman" w:cs="Times New Roman"/>
          <w:szCs w:val="24"/>
        </w:rPr>
        <w:t>ς</w:t>
      </w:r>
      <w:r w:rsidRPr="000C2F55">
        <w:rPr>
          <w:rFonts w:eastAsia="Times New Roman" w:cs="Times New Roman"/>
          <w:szCs w:val="24"/>
        </w:rPr>
        <w:t xml:space="preserve"> γλώσσα</w:t>
      </w:r>
      <w:r>
        <w:rPr>
          <w:rFonts w:eastAsia="Times New Roman" w:cs="Times New Roman"/>
          <w:szCs w:val="24"/>
        </w:rPr>
        <w:t>ς.</w:t>
      </w:r>
    </w:p>
    <w:p w14:paraId="2ED8B9DC"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Τέταρτον και </w:t>
      </w:r>
      <w:r w:rsidRPr="000C2F55">
        <w:rPr>
          <w:rFonts w:eastAsia="Times New Roman" w:cs="Times New Roman"/>
          <w:szCs w:val="24"/>
        </w:rPr>
        <w:t>σημαντικότερ</w:t>
      </w:r>
      <w:r>
        <w:rPr>
          <w:rFonts w:eastAsia="Times New Roman" w:cs="Times New Roman"/>
          <w:szCs w:val="24"/>
        </w:rPr>
        <w:t>ο</w:t>
      </w:r>
      <w:r>
        <w:rPr>
          <w:rFonts w:eastAsia="Times New Roman" w:cs="Times New Roman"/>
          <w:szCs w:val="24"/>
        </w:rPr>
        <w:t>,</w:t>
      </w:r>
      <w:r>
        <w:rPr>
          <w:rFonts w:eastAsia="Times New Roman" w:cs="Times New Roman"/>
          <w:szCs w:val="24"/>
        </w:rPr>
        <w:t xml:space="preserve"> η</w:t>
      </w:r>
      <w:r w:rsidRPr="000C2F55">
        <w:rPr>
          <w:rFonts w:eastAsia="Times New Roman" w:cs="Times New Roman"/>
          <w:szCs w:val="24"/>
        </w:rPr>
        <w:t xml:space="preserve"> ιθαγένειά τους θα είναι μακεδονική</w:t>
      </w:r>
      <w:r>
        <w:rPr>
          <w:rFonts w:eastAsia="Times New Roman" w:cs="Times New Roman"/>
          <w:szCs w:val="24"/>
        </w:rPr>
        <w:t>,</w:t>
      </w:r>
      <w:r w:rsidRPr="000C2F55">
        <w:rPr>
          <w:rFonts w:eastAsia="Times New Roman" w:cs="Times New Roman"/>
          <w:szCs w:val="24"/>
        </w:rPr>
        <w:t xml:space="preserve"> αλλά και μία παρένθεση</w:t>
      </w:r>
      <w:r>
        <w:rPr>
          <w:rFonts w:eastAsia="Times New Roman" w:cs="Times New Roman"/>
          <w:szCs w:val="24"/>
        </w:rPr>
        <w:t>. Για να ικανοποιήσουμε τους α</w:t>
      </w:r>
      <w:r w:rsidRPr="000C2F55">
        <w:rPr>
          <w:rFonts w:eastAsia="Times New Roman" w:cs="Times New Roman"/>
          <w:szCs w:val="24"/>
        </w:rPr>
        <w:t>λβαν</w:t>
      </w:r>
      <w:r>
        <w:rPr>
          <w:rFonts w:eastAsia="Times New Roman" w:cs="Times New Roman"/>
          <w:szCs w:val="24"/>
        </w:rPr>
        <w:t>όφιλους</w:t>
      </w:r>
      <w:r w:rsidRPr="000C2F55">
        <w:rPr>
          <w:rFonts w:eastAsia="Times New Roman" w:cs="Times New Roman"/>
          <w:szCs w:val="24"/>
        </w:rPr>
        <w:t xml:space="preserve"> των δύο κομμάτων </w:t>
      </w:r>
      <w:r>
        <w:rPr>
          <w:rFonts w:eastAsia="Times New Roman" w:cs="Times New Roman"/>
          <w:szCs w:val="24"/>
        </w:rPr>
        <w:t>πολίτες</w:t>
      </w:r>
      <w:r>
        <w:rPr>
          <w:rFonts w:eastAsia="Times New Roman" w:cs="Times New Roman"/>
          <w:szCs w:val="24"/>
        </w:rPr>
        <w:t xml:space="preserve"> </w:t>
      </w:r>
      <w:r w:rsidRPr="000C2F55">
        <w:rPr>
          <w:rFonts w:eastAsia="Times New Roman" w:cs="Times New Roman"/>
          <w:szCs w:val="24"/>
        </w:rPr>
        <w:t>τη</w:t>
      </w:r>
      <w:r>
        <w:rPr>
          <w:rFonts w:eastAsia="Times New Roman" w:cs="Times New Roman"/>
          <w:szCs w:val="24"/>
        </w:rPr>
        <w:t>ς</w:t>
      </w:r>
      <w:r w:rsidRPr="000C2F55">
        <w:rPr>
          <w:rFonts w:eastAsia="Times New Roman" w:cs="Times New Roman"/>
          <w:szCs w:val="24"/>
        </w:rPr>
        <w:t xml:space="preserve"> </w:t>
      </w:r>
      <w:r>
        <w:rPr>
          <w:rFonts w:eastAsia="Times New Roman" w:cs="Times New Roman"/>
          <w:szCs w:val="24"/>
        </w:rPr>
        <w:t>Δ</w:t>
      </w:r>
      <w:r w:rsidRPr="000C2F55">
        <w:rPr>
          <w:rFonts w:eastAsia="Times New Roman" w:cs="Times New Roman"/>
          <w:szCs w:val="24"/>
        </w:rPr>
        <w:t>ημοκρατία</w:t>
      </w:r>
      <w:r>
        <w:rPr>
          <w:rFonts w:eastAsia="Times New Roman" w:cs="Times New Roman"/>
          <w:szCs w:val="24"/>
        </w:rPr>
        <w:t>ς</w:t>
      </w:r>
      <w:r w:rsidRPr="000C2F55">
        <w:rPr>
          <w:rFonts w:eastAsia="Times New Roman" w:cs="Times New Roman"/>
          <w:szCs w:val="24"/>
        </w:rPr>
        <w:t xml:space="preserve"> της Βόρειας Μα</w:t>
      </w:r>
      <w:r w:rsidRPr="000C2F55">
        <w:rPr>
          <w:rFonts w:eastAsia="Times New Roman" w:cs="Times New Roman"/>
          <w:szCs w:val="24"/>
        </w:rPr>
        <w:t>κεδονίας</w:t>
      </w:r>
      <w:r>
        <w:rPr>
          <w:rFonts w:eastAsia="Times New Roman" w:cs="Times New Roman"/>
          <w:szCs w:val="24"/>
        </w:rPr>
        <w:t>, γί</w:t>
      </w:r>
      <w:r w:rsidRPr="000C2F55">
        <w:rPr>
          <w:rFonts w:eastAsia="Times New Roman" w:cs="Times New Roman"/>
          <w:szCs w:val="24"/>
        </w:rPr>
        <w:t xml:space="preserve">νεται χρήση </w:t>
      </w:r>
      <w:r>
        <w:rPr>
          <w:rFonts w:eastAsia="Times New Roman" w:cs="Times New Roman"/>
          <w:szCs w:val="24"/>
        </w:rPr>
        <w:t>του όρου «</w:t>
      </w:r>
      <w:r>
        <w:rPr>
          <w:rFonts w:eastAsia="Times New Roman" w:cs="Times New Roman"/>
          <w:szCs w:val="24"/>
          <w:lang w:val="en-US"/>
        </w:rPr>
        <w:t>nationality</w:t>
      </w:r>
      <w:r>
        <w:rPr>
          <w:rFonts w:eastAsia="Times New Roman" w:cs="Times New Roman"/>
          <w:szCs w:val="24"/>
        </w:rPr>
        <w:t xml:space="preserve">» κι έτσι, λοιπόν, </w:t>
      </w:r>
      <w:r w:rsidRPr="000C2F55">
        <w:rPr>
          <w:rFonts w:eastAsia="Times New Roman" w:cs="Times New Roman"/>
          <w:szCs w:val="24"/>
        </w:rPr>
        <w:t>έχουμε και την ιθαγένεια και την εθνικότητα</w:t>
      </w:r>
      <w:r>
        <w:rPr>
          <w:rFonts w:eastAsia="Times New Roman" w:cs="Times New Roman"/>
          <w:szCs w:val="24"/>
        </w:rPr>
        <w:t>.</w:t>
      </w:r>
    </w:p>
    <w:p w14:paraId="2ED8B9DD"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Κύριοι,</w:t>
      </w:r>
      <w:r w:rsidRPr="000C2F55">
        <w:rPr>
          <w:rFonts w:eastAsia="Times New Roman" w:cs="Times New Roman"/>
          <w:szCs w:val="24"/>
        </w:rPr>
        <w:t xml:space="preserve"> η ιστορία είναι </w:t>
      </w:r>
      <w:r>
        <w:rPr>
          <w:rFonts w:eastAsia="Times New Roman" w:cs="Times New Roman"/>
          <w:szCs w:val="24"/>
        </w:rPr>
        <w:t xml:space="preserve">ο καμβάς του μέλλοντος και η </w:t>
      </w:r>
      <w:r>
        <w:rPr>
          <w:rFonts w:eastAsia="Times New Roman" w:cs="Times New Roman"/>
          <w:szCs w:val="24"/>
        </w:rPr>
        <w:t>σ</w:t>
      </w:r>
      <w:r w:rsidRPr="000C2F55">
        <w:rPr>
          <w:rFonts w:eastAsia="Times New Roman" w:cs="Times New Roman"/>
          <w:szCs w:val="24"/>
        </w:rPr>
        <w:t>υμφωνία που επιβάλλεται δ</w:t>
      </w:r>
      <w:r>
        <w:rPr>
          <w:rFonts w:eastAsia="Times New Roman" w:cs="Times New Roman"/>
          <w:szCs w:val="24"/>
        </w:rPr>
        <w:t>εσμεύει</w:t>
      </w:r>
      <w:r w:rsidRPr="000C2F55">
        <w:rPr>
          <w:rFonts w:eastAsia="Times New Roman" w:cs="Times New Roman"/>
          <w:szCs w:val="24"/>
        </w:rPr>
        <w:t xml:space="preserve"> αμετάκλητα τη χώρα</w:t>
      </w:r>
      <w:r>
        <w:rPr>
          <w:rFonts w:eastAsia="Times New Roman" w:cs="Times New Roman"/>
          <w:szCs w:val="24"/>
        </w:rPr>
        <w:t>. Π</w:t>
      </w:r>
      <w:r w:rsidRPr="000C2F55">
        <w:rPr>
          <w:rFonts w:eastAsia="Times New Roman" w:cs="Times New Roman"/>
          <w:szCs w:val="24"/>
        </w:rPr>
        <w:t>ροχωρήσ</w:t>
      </w:r>
      <w:r>
        <w:rPr>
          <w:rFonts w:eastAsia="Times New Roman" w:cs="Times New Roman"/>
          <w:szCs w:val="24"/>
        </w:rPr>
        <w:t>α</w:t>
      </w:r>
      <w:r w:rsidRPr="000C2F55">
        <w:rPr>
          <w:rFonts w:eastAsia="Times New Roman" w:cs="Times New Roman"/>
          <w:szCs w:val="24"/>
        </w:rPr>
        <w:t>τ</w:t>
      </w:r>
      <w:r>
        <w:rPr>
          <w:rFonts w:eastAsia="Times New Roman" w:cs="Times New Roman"/>
          <w:szCs w:val="24"/>
        </w:rPr>
        <w:t>ε</w:t>
      </w:r>
      <w:r w:rsidRPr="000C2F55">
        <w:rPr>
          <w:rFonts w:eastAsia="Times New Roman" w:cs="Times New Roman"/>
          <w:szCs w:val="24"/>
        </w:rPr>
        <w:t xml:space="preserve"> σε αυτήν</w:t>
      </w:r>
      <w:r>
        <w:rPr>
          <w:rFonts w:eastAsia="Times New Roman" w:cs="Times New Roman"/>
          <w:szCs w:val="24"/>
        </w:rPr>
        <w:t xml:space="preserve"> χ</w:t>
      </w:r>
      <w:r w:rsidRPr="000C2F55">
        <w:rPr>
          <w:rFonts w:eastAsia="Times New Roman" w:cs="Times New Roman"/>
          <w:szCs w:val="24"/>
        </w:rPr>
        <w:t>ωρίς κα</w:t>
      </w:r>
      <w:r>
        <w:rPr>
          <w:rFonts w:eastAsia="Times New Roman" w:cs="Times New Roman"/>
          <w:szCs w:val="24"/>
        </w:rPr>
        <w:t>μ</w:t>
      </w:r>
      <w:r w:rsidRPr="000C2F55">
        <w:rPr>
          <w:rFonts w:eastAsia="Times New Roman" w:cs="Times New Roman"/>
          <w:szCs w:val="24"/>
        </w:rPr>
        <w:t xml:space="preserve">μία </w:t>
      </w:r>
      <w:r w:rsidRPr="000C2F55">
        <w:rPr>
          <w:rFonts w:eastAsia="Times New Roman" w:cs="Times New Roman"/>
          <w:szCs w:val="24"/>
        </w:rPr>
        <w:t>ενημέρωση</w:t>
      </w:r>
      <w:r>
        <w:rPr>
          <w:rFonts w:eastAsia="Times New Roman" w:cs="Times New Roman"/>
          <w:szCs w:val="24"/>
        </w:rPr>
        <w:t xml:space="preserve"> της Βουλής,</w:t>
      </w:r>
      <w:r w:rsidRPr="000C2F55">
        <w:rPr>
          <w:rFonts w:eastAsia="Times New Roman" w:cs="Times New Roman"/>
          <w:szCs w:val="24"/>
        </w:rPr>
        <w:t xml:space="preserve"> ενώ το 2008 οι επαφές της κυβέρνησης με τις πολιτικές δυνάμεις του τόπου ήταν διαρκ</w:t>
      </w:r>
      <w:r>
        <w:rPr>
          <w:rFonts w:eastAsia="Times New Roman" w:cs="Times New Roman"/>
          <w:szCs w:val="24"/>
        </w:rPr>
        <w:t>εί</w:t>
      </w:r>
      <w:r w:rsidRPr="000C2F55">
        <w:rPr>
          <w:rFonts w:eastAsia="Times New Roman" w:cs="Times New Roman"/>
          <w:szCs w:val="24"/>
        </w:rPr>
        <w:t>ς και συνεχ</w:t>
      </w:r>
      <w:r>
        <w:rPr>
          <w:rFonts w:eastAsia="Times New Roman" w:cs="Times New Roman"/>
          <w:szCs w:val="24"/>
        </w:rPr>
        <w:t>εί</w:t>
      </w:r>
      <w:r w:rsidRPr="000C2F55">
        <w:rPr>
          <w:rFonts w:eastAsia="Times New Roman" w:cs="Times New Roman"/>
          <w:szCs w:val="24"/>
        </w:rPr>
        <w:t>ς</w:t>
      </w:r>
      <w:r>
        <w:rPr>
          <w:rFonts w:eastAsia="Times New Roman" w:cs="Times New Roman"/>
          <w:szCs w:val="24"/>
        </w:rPr>
        <w:t>. Αγνοείτε σκόπιμα</w:t>
      </w:r>
      <w:r w:rsidRPr="000C2F55">
        <w:rPr>
          <w:rFonts w:eastAsia="Times New Roman" w:cs="Times New Roman"/>
          <w:szCs w:val="24"/>
        </w:rPr>
        <w:t xml:space="preserve"> πως </w:t>
      </w:r>
      <w:r>
        <w:rPr>
          <w:rFonts w:eastAsia="Times New Roman" w:cs="Times New Roman"/>
          <w:szCs w:val="24"/>
        </w:rPr>
        <w:t>ο</w:t>
      </w:r>
      <w:r w:rsidRPr="000C2F55">
        <w:rPr>
          <w:rFonts w:eastAsia="Times New Roman" w:cs="Times New Roman"/>
          <w:szCs w:val="24"/>
        </w:rPr>
        <w:t xml:space="preserve">ι διεθνείς συμβάσεις </w:t>
      </w:r>
      <w:r>
        <w:rPr>
          <w:rFonts w:eastAsia="Times New Roman" w:cs="Times New Roman"/>
          <w:szCs w:val="24"/>
        </w:rPr>
        <w:t>δ</w:t>
      </w:r>
      <w:r w:rsidRPr="000C2F55">
        <w:rPr>
          <w:rFonts w:eastAsia="Times New Roman" w:cs="Times New Roman"/>
          <w:szCs w:val="24"/>
        </w:rPr>
        <w:t>εν είναι νόμοι που αλλάζουν με άλλους ν</w:t>
      </w:r>
      <w:r>
        <w:rPr>
          <w:rFonts w:eastAsia="Times New Roman" w:cs="Times New Roman"/>
          <w:szCs w:val="24"/>
        </w:rPr>
        <w:t>ό</w:t>
      </w:r>
      <w:r w:rsidRPr="000C2F55">
        <w:rPr>
          <w:rFonts w:eastAsia="Times New Roman" w:cs="Times New Roman"/>
          <w:szCs w:val="24"/>
        </w:rPr>
        <w:t>μο</w:t>
      </w:r>
      <w:r>
        <w:rPr>
          <w:rFonts w:eastAsia="Times New Roman" w:cs="Times New Roman"/>
          <w:szCs w:val="24"/>
        </w:rPr>
        <w:t>υ</w:t>
      </w:r>
      <w:r w:rsidRPr="000C2F55">
        <w:rPr>
          <w:rFonts w:eastAsia="Times New Roman" w:cs="Times New Roman"/>
          <w:szCs w:val="24"/>
        </w:rPr>
        <w:t>ς</w:t>
      </w:r>
      <w:r>
        <w:rPr>
          <w:rFonts w:eastAsia="Times New Roman" w:cs="Times New Roman"/>
          <w:szCs w:val="24"/>
        </w:rPr>
        <w:t>. Τ</w:t>
      </w:r>
      <w:r w:rsidRPr="000C2F55">
        <w:rPr>
          <w:rFonts w:eastAsia="Times New Roman" w:cs="Times New Roman"/>
          <w:szCs w:val="24"/>
        </w:rPr>
        <w:t>ο ξέρετε πολύ καλά</w:t>
      </w:r>
      <w:r>
        <w:rPr>
          <w:rFonts w:eastAsia="Times New Roman" w:cs="Times New Roman"/>
          <w:szCs w:val="24"/>
        </w:rPr>
        <w:t>.</w:t>
      </w:r>
      <w:r w:rsidRPr="000C2F55">
        <w:rPr>
          <w:rFonts w:eastAsia="Times New Roman" w:cs="Times New Roman"/>
          <w:szCs w:val="24"/>
        </w:rPr>
        <w:t xml:space="preserve"> </w:t>
      </w:r>
    </w:p>
    <w:p w14:paraId="2ED8B9DE"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Εύχομαι οι λαοί να ζο</w:t>
      </w:r>
      <w:r>
        <w:rPr>
          <w:rFonts w:eastAsia="Times New Roman" w:cs="Times New Roman"/>
          <w:szCs w:val="24"/>
        </w:rPr>
        <w:t>υν πάντα ειρηνικά, χωρίς προβλήματα, αλλά</w:t>
      </w:r>
      <w:r w:rsidRPr="000C2F55">
        <w:rPr>
          <w:rFonts w:eastAsia="Times New Roman" w:cs="Times New Roman"/>
          <w:szCs w:val="24"/>
        </w:rPr>
        <w:t xml:space="preserve"> </w:t>
      </w:r>
      <w:r>
        <w:rPr>
          <w:rFonts w:eastAsia="Times New Roman" w:cs="Times New Roman"/>
          <w:szCs w:val="24"/>
        </w:rPr>
        <w:t xml:space="preserve"> τα Βαλκάνια </w:t>
      </w:r>
      <w:r w:rsidRPr="000C2F55">
        <w:rPr>
          <w:rFonts w:eastAsia="Times New Roman" w:cs="Times New Roman"/>
          <w:szCs w:val="24"/>
        </w:rPr>
        <w:t xml:space="preserve">αποτελούσαν και αποτελούν </w:t>
      </w:r>
      <w:r>
        <w:rPr>
          <w:rFonts w:eastAsia="Times New Roman" w:cs="Times New Roman"/>
          <w:szCs w:val="24"/>
        </w:rPr>
        <w:t>πυριτιδ</w:t>
      </w:r>
      <w:r w:rsidRPr="000C2F55">
        <w:rPr>
          <w:rFonts w:eastAsia="Times New Roman" w:cs="Times New Roman"/>
          <w:szCs w:val="24"/>
        </w:rPr>
        <w:t>αποθήκη της Ευρώπης και οι σημερινές συνθήκες</w:t>
      </w:r>
      <w:r>
        <w:rPr>
          <w:rFonts w:eastAsia="Times New Roman" w:cs="Times New Roman"/>
          <w:szCs w:val="24"/>
        </w:rPr>
        <w:t xml:space="preserve"> με κάνουν να φ</w:t>
      </w:r>
      <w:r w:rsidRPr="000C2F55">
        <w:rPr>
          <w:rFonts w:eastAsia="Times New Roman" w:cs="Times New Roman"/>
          <w:szCs w:val="24"/>
        </w:rPr>
        <w:t xml:space="preserve">οβάμαι μελλοντικές αιματοχυσίες </w:t>
      </w:r>
      <w:r>
        <w:rPr>
          <w:rFonts w:eastAsia="Times New Roman" w:cs="Times New Roman"/>
          <w:szCs w:val="24"/>
        </w:rPr>
        <w:t>και ε</w:t>
      </w:r>
      <w:r w:rsidRPr="000C2F55">
        <w:rPr>
          <w:rFonts w:eastAsia="Times New Roman" w:cs="Times New Roman"/>
          <w:szCs w:val="24"/>
        </w:rPr>
        <w:t>θνικό ακρωτηριασμό</w:t>
      </w:r>
      <w:r>
        <w:rPr>
          <w:rFonts w:eastAsia="Times New Roman" w:cs="Times New Roman"/>
          <w:szCs w:val="24"/>
        </w:rPr>
        <w:t>,</w:t>
      </w:r>
      <w:r w:rsidRPr="000C2F55">
        <w:rPr>
          <w:rFonts w:eastAsia="Times New Roman" w:cs="Times New Roman"/>
          <w:szCs w:val="24"/>
        </w:rPr>
        <w:t xml:space="preserve"> </w:t>
      </w:r>
      <w:r w:rsidRPr="000C2F55">
        <w:rPr>
          <w:rFonts w:eastAsia="Times New Roman" w:cs="Times New Roman"/>
          <w:szCs w:val="24"/>
        </w:rPr>
        <w:lastRenderedPageBreak/>
        <w:t xml:space="preserve">κάτι </w:t>
      </w:r>
      <w:r>
        <w:rPr>
          <w:rFonts w:eastAsia="Times New Roman" w:cs="Times New Roman"/>
          <w:szCs w:val="24"/>
        </w:rPr>
        <w:t xml:space="preserve">που, </w:t>
      </w:r>
      <w:r w:rsidRPr="000C2F55">
        <w:rPr>
          <w:rFonts w:eastAsia="Times New Roman" w:cs="Times New Roman"/>
          <w:szCs w:val="24"/>
        </w:rPr>
        <w:t>αν συμβεί</w:t>
      </w:r>
      <w:r>
        <w:rPr>
          <w:rFonts w:eastAsia="Times New Roman" w:cs="Times New Roman"/>
          <w:szCs w:val="24"/>
        </w:rPr>
        <w:t>,</w:t>
      </w:r>
      <w:r w:rsidRPr="000C2F55">
        <w:rPr>
          <w:rFonts w:eastAsia="Times New Roman" w:cs="Times New Roman"/>
          <w:szCs w:val="24"/>
        </w:rPr>
        <w:t xml:space="preserve"> δεν θα το ζήσουμε εμείς</w:t>
      </w:r>
      <w:r>
        <w:rPr>
          <w:rFonts w:eastAsia="Times New Roman" w:cs="Times New Roman"/>
          <w:szCs w:val="24"/>
        </w:rPr>
        <w:t>,</w:t>
      </w:r>
      <w:r w:rsidRPr="000C2F55">
        <w:rPr>
          <w:rFonts w:eastAsia="Times New Roman" w:cs="Times New Roman"/>
          <w:szCs w:val="24"/>
        </w:rPr>
        <w:t xml:space="preserve"> αλλά </w:t>
      </w:r>
      <w:r w:rsidRPr="000C2F55">
        <w:rPr>
          <w:rFonts w:eastAsia="Times New Roman" w:cs="Times New Roman"/>
          <w:szCs w:val="24"/>
        </w:rPr>
        <w:t>το παρ</w:t>
      </w:r>
      <w:r>
        <w:rPr>
          <w:rFonts w:eastAsia="Times New Roman" w:cs="Times New Roman"/>
          <w:szCs w:val="24"/>
        </w:rPr>
        <w:t>αδίδουμε</w:t>
      </w:r>
      <w:r w:rsidRPr="000C2F55">
        <w:rPr>
          <w:rFonts w:eastAsia="Times New Roman" w:cs="Times New Roman"/>
          <w:szCs w:val="24"/>
        </w:rPr>
        <w:t xml:space="preserve"> στις επόμενες γενιές</w:t>
      </w:r>
      <w:r>
        <w:rPr>
          <w:rFonts w:eastAsia="Times New Roman" w:cs="Times New Roman"/>
          <w:szCs w:val="24"/>
        </w:rPr>
        <w:t>. Δ</w:t>
      </w:r>
      <w:r w:rsidRPr="000C2F55">
        <w:rPr>
          <w:rFonts w:eastAsia="Times New Roman" w:cs="Times New Roman"/>
          <w:szCs w:val="24"/>
        </w:rPr>
        <w:t>εν θέλω να συμβεί</w:t>
      </w:r>
      <w:r>
        <w:rPr>
          <w:rFonts w:eastAsia="Times New Roman" w:cs="Times New Roman"/>
          <w:szCs w:val="24"/>
        </w:rPr>
        <w:t xml:space="preserve">. </w:t>
      </w:r>
    </w:p>
    <w:p w14:paraId="2ED8B9DF"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Μιλάτε συνεχώς εσχάτως ως</w:t>
      </w:r>
      <w:r w:rsidRPr="000C2F55">
        <w:rPr>
          <w:rFonts w:eastAsia="Times New Roman" w:cs="Times New Roman"/>
          <w:szCs w:val="24"/>
        </w:rPr>
        <w:t xml:space="preserve"> λαοπλάνοι που είστε για μαγικές λύσεις </w:t>
      </w:r>
      <w:r>
        <w:rPr>
          <w:rFonts w:eastAsia="Times New Roman" w:cs="Times New Roman"/>
          <w:szCs w:val="24"/>
        </w:rPr>
        <w:t>και γ</w:t>
      </w:r>
      <w:r w:rsidRPr="000C2F55">
        <w:rPr>
          <w:rFonts w:eastAsia="Times New Roman" w:cs="Times New Roman"/>
          <w:szCs w:val="24"/>
        </w:rPr>
        <w:t>ια παλικ</w:t>
      </w:r>
      <w:r>
        <w:rPr>
          <w:rFonts w:eastAsia="Times New Roman" w:cs="Times New Roman"/>
          <w:szCs w:val="24"/>
        </w:rPr>
        <w:t>αρισμούς, γ</w:t>
      </w:r>
      <w:r w:rsidRPr="000C2F55">
        <w:rPr>
          <w:rFonts w:eastAsia="Times New Roman" w:cs="Times New Roman"/>
          <w:szCs w:val="24"/>
        </w:rPr>
        <w:t>ια καλύτερες δυνατές λύσεις</w:t>
      </w:r>
      <w:r>
        <w:rPr>
          <w:rFonts w:eastAsia="Times New Roman" w:cs="Times New Roman"/>
          <w:szCs w:val="24"/>
        </w:rPr>
        <w:t>. Γ</w:t>
      </w:r>
      <w:r w:rsidRPr="000C2F55">
        <w:rPr>
          <w:rFonts w:eastAsia="Times New Roman" w:cs="Times New Roman"/>
          <w:szCs w:val="24"/>
        </w:rPr>
        <w:t xml:space="preserve">ια μένα </w:t>
      </w:r>
      <w:r>
        <w:rPr>
          <w:rFonts w:eastAsia="Times New Roman" w:cs="Times New Roman"/>
          <w:szCs w:val="24"/>
        </w:rPr>
        <w:t xml:space="preserve">η </w:t>
      </w:r>
      <w:r w:rsidRPr="000C2F55">
        <w:rPr>
          <w:rFonts w:eastAsia="Times New Roman" w:cs="Times New Roman"/>
          <w:szCs w:val="24"/>
        </w:rPr>
        <w:t xml:space="preserve">καλύτερη δυνατή λύση στο θέμα </w:t>
      </w:r>
      <w:r>
        <w:rPr>
          <w:rFonts w:eastAsia="Times New Roman" w:cs="Times New Roman"/>
          <w:szCs w:val="24"/>
        </w:rPr>
        <w:t xml:space="preserve">θα </w:t>
      </w:r>
      <w:r w:rsidRPr="000C2F55">
        <w:rPr>
          <w:rFonts w:eastAsia="Times New Roman" w:cs="Times New Roman"/>
          <w:szCs w:val="24"/>
        </w:rPr>
        <w:t>ήταν να ξεχάσουν τελείως τη χρήση το</w:t>
      </w:r>
      <w:r w:rsidRPr="000C2F55">
        <w:rPr>
          <w:rFonts w:eastAsia="Times New Roman" w:cs="Times New Roman"/>
          <w:szCs w:val="24"/>
        </w:rPr>
        <w:t xml:space="preserve">υ ονόματος </w:t>
      </w:r>
      <w:r>
        <w:rPr>
          <w:rFonts w:eastAsia="Times New Roman" w:cs="Times New Roman"/>
          <w:szCs w:val="24"/>
        </w:rPr>
        <w:t>«</w:t>
      </w:r>
      <w:r w:rsidRPr="000C2F55">
        <w:rPr>
          <w:rFonts w:eastAsia="Times New Roman" w:cs="Times New Roman"/>
          <w:szCs w:val="24"/>
        </w:rPr>
        <w:t>Μακεδονία</w:t>
      </w:r>
      <w:r>
        <w:rPr>
          <w:rFonts w:eastAsia="Times New Roman" w:cs="Times New Roman"/>
          <w:szCs w:val="24"/>
        </w:rPr>
        <w:t>»</w:t>
      </w:r>
      <w:r w:rsidRPr="000C2F55">
        <w:rPr>
          <w:rFonts w:eastAsia="Times New Roman" w:cs="Times New Roman"/>
          <w:szCs w:val="24"/>
        </w:rPr>
        <w:t xml:space="preserve"> που έχου</w:t>
      </w:r>
      <w:r>
        <w:rPr>
          <w:rFonts w:eastAsia="Times New Roman" w:cs="Times New Roman"/>
          <w:szCs w:val="24"/>
        </w:rPr>
        <w:t xml:space="preserve">ν εδώ και εβδομήντα πέντε </w:t>
      </w:r>
      <w:r w:rsidRPr="000C2F55">
        <w:rPr>
          <w:rFonts w:eastAsia="Times New Roman" w:cs="Times New Roman"/>
          <w:szCs w:val="24"/>
        </w:rPr>
        <w:t xml:space="preserve">χρόνια και </w:t>
      </w:r>
      <w:r>
        <w:rPr>
          <w:rFonts w:eastAsia="Times New Roman" w:cs="Times New Roman"/>
          <w:szCs w:val="24"/>
        </w:rPr>
        <w:t xml:space="preserve">όσον αφορά την </w:t>
      </w:r>
      <w:r w:rsidRPr="000C2F55">
        <w:rPr>
          <w:rFonts w:eastAsia="Times New Roman" w:cs="Times New Roman"/>
          <w:szCs w:val="24"/>
        </w:rPr>
        <w:t xml:space="preserve">ιστορία που ο </w:t>
      </w:r>
      <w:r>
        <w:rPr>
          <w:rFonts w:eastAsia="Times New Roman" w:cs="Times New Roman"/>
          <w:szCs w:val="24"/>
        </w:rPr>
        <w:t>κ. Τσακαλώτος μά</w:t>
      </w:r>
      <w:r w:rsidRPr="000C2F55">
        <w:rPr>
          <w:rFonts w:eastAsia="Times New Roman" w:cs="Times New Roman"/>
          <w:szCs w:val="24"/>
        </w:rPr>
        <w:t xml:space="preserve">ς είπε για </w:t>
      </w:r>
      <w:r>
        <w:rPr>
          <w:rFonts w:eastAsia="Times New Roman" w:cs="Times New Roman"/>
          <w:szCs w:val="24"/>
        </w:rPr>
        <w:t xml:space="preserve">τον </w:t>
      </w:r>
      <w:r w:rsidRPr="000C2F55">
        <w:rPr>
          <w:rFonts w:eastAsia="Times New Roman" w:cs="Times New Roman"/>
          <w:szCs w:val="24"/>
        </w:rPr>
        <w:t>Σωκράτη</w:t>
      </w:r>
      <w:r>
        <w:rPr>
          <w:rFonts w:eastAsia="Times New Roman" w:cs="Times New Roman"/>
          <w:szCs w:val="24"/>
        </w:rPr>
        <w:t>,</w:t>
      </w:r>
      <w:r w:rsidRPr="000C2F55">
        <w:rPr>
          <w:rFonts w:eastAsia="Times New Roman" w:cs="Times New Roman"/>
          <w:szCs w:val="24"/>
        </w:rPr>
        <w:t xml:space="preserve"> θα </w:t>
      </w:r>
      <w:r>
        <w:rPr>
          <w:rFonts w:eastAsia="Times New Roman" w:cs="Times New Roman"/>
          <w:szCs w:val="24"/>
        </w:rPr>
        <w:t>τ</w:t>
      </w:r>
      <w:r w:rsidRPr="000C2F55">
        <w:rPr>
          <w:rFonts w:eastAsia="Times New Roman" w:cs="Times New Roman"/>
          <w:szCs w:val="24"/>
        </w:rPr>
        <w:t>ου έλεγα πολύ περισσότερα για τον Αριστοτέλη</w:t>
      </w:r>
      <w:r>
        <w:rPr>
          <w:rFonts w:eastAsia="Times New Roman" w:cs="Times New Roman"/>
          <w:szCs w:val="24"/>
        </w:rPr>
        <w:t>,</w:t>
      </w:r>
      <w:r w:rsidRPr="000C2F55">
        <w:rPr>
          <w:rFonts w:eastAsia="Times New Roman" w:cs="Times New Roman"/>
          <w:szCs w:val="24"/>
        </w:rPr>
        <w:t xml:space="preserve"> το</w:t>
      </w:r>
      <w:r>
        <w:rPr>
          <w:rFonts w:eastAsia="Times New Roman" w:cs="Times New Roman"/>
          <w:szCs w:val="24"/>
        </w:rPr>
        <w:t>ν</w:t>
      </w:r>
      <w:r w:rsidRPr="000C2F55">
        <w:rPr>
          <w:rFonts w:eastAsia="Times New Roman" w:cs="Times New Roman"/>
          <w:szCs w:val="24"/>
        </w:rPr>
        <w:t xml:space="preserve"> Μέγα Αλέξανδρο</w:t>
      </w:r>
      <w:r>
        <w:rPr>
          <w:rFonts w:eastAsia="Times New Roman" w:cs="Times New Roman"/>
          <w:szCs w:val="24"/>
        </w:rPr>
        <w:t>,</w:t>
      </w:r>
      <w:r w:rsidRPr="000C2F55">
        <w:rPr>
          <w:rFonts w:eastAsia="Times New Roman" w:cs="Times New Roman"/>
          <w:szCs w:val="24"/>
        </w:rPr>
        <w:t xml:space="preserve"> το</w:t>
      </w:r>
      <w:r>
        <w:rPr>
          <w:rFonts w:eastAsia="Times New Roman" w:cs="Times New Roman"/>
          <w:szCs w:val="24"/>
        </w:rPr>
        <w:t>ν</w:t>
      </w:r>
      <w:r w:rsidRPr="000C2F55">
        <w:rPr>
          <w:rFonts w:eastAsia="Times New Roman" w:cs="Times New Roman"/>
          <w:szCs w:val="24"/>
        </w:rPr>
        <w:t xml:space="preserve"> Φίλιππ</w:t>
      </w:r>
      <w:r>
        <w:rPr>
          <w:rFonts w:eastAsia="Times New Roman" w:cs="Times New Roman"/>
          <w:szCs w:val="24"/>
        </w:rPr>
        <w:t>ο,</w:t>
      </w:r>
      <w:r w:rsidRPr="000C2F55">
        <w:rPr>
          <w:rFonts w:eastAsia="Times New Roman" w:cs="Times New Roman"/>
          <w:szCs w:val="24"/>
        </w:rPr>
        <w:t xml:space="preserve"> για να μην πω για τον ήλιο της Βεργίνας</w:t>
      </w:r>
      <w:r>
        <w:rPr>
          <w:rFonts w:eastAsia="Times New Roman" w:cs="Times New Roman"/>
          <w:szCs w:val="24"/>
        </w:rPr>
        <w:t>.</w:t>
      </w:r>
    </w:p>
    <w:p w14:paraId="2ED8B9E0"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 xml:space="preserve">Εκατόν σαράντα </w:t>
      </w:r>
      <w:r>
        <w:rPr>
          <w:rFonts w:eastAsia="Times New Roman" w:cs="Times New Roman"/>
          <w:szCs w:val="24"/>
        </w:rPr>
        <w:t>χώρες του κόσμου την</w:t>
      </w:r>
      <w:r w:rsidRPr="000C2F55">
        <w:rPr>
          <w:rFonts w:eastAsia="Times New Roman" w:cs="Times New Roman"/>
          <w:szCs w:val="24"/>
        </w:rPr>
        <w:t xml:space="preserve"> αναγνωρί</w:t>
      </w:r>
      <w:r>
        <w:rPr>
          <w:rFonts w:eastAsia="Times New Roman" w:cs="Times New Roman"/>
          <w:szCs w:val="24"/>
        </w:rPr>
        <w:t>ζουν</w:t>
      </w:r>
      <w:r>
        <w:rPr>
          <w:rFonts w:eastAsia="Times New Roman" w:cs="Times New Roman"/>
          <w:szCs w:val="24"/>
        </w:rPr>
        <w:t xml:space="preserve"> ως Μακεδονία</w:t>
      </w:r>
      <w:r>
        <w:rPr>
          <w:rFonts w:eastAsia="Times New Roman" w:cs="Times New Roman"/>
          <w:szCs w:val="24"/>
        </w:rPr>
        <w:t xml:space="preserve"> κι όλες οι χώρες του κόσμου</w:t>
      </w:r>
      <w:r>
        <w:rPr>
          <w:rFonts w:eastAsia="Times New Roman" w:cs="Times New Roman"/>
          <w:szCs w:val="24"/>
        </w:rPr>
        <w:t xml:space="preserve"> να ην αναγνωρίσουν</w:t>
      </w:r>
      <w:r>
        <w:rPr>
          <w:rFonts w:eastAsia="Times New Roman" w:cs="Times New Roman"/>
          <w:szCs w:val="24"/>
        </w:rPr>
        <w:t xml:space="preserve">. Να </w:t>
      </w:r>
      <w:r>
        <w:rPr>
          <w:rFonts w:eastAsia="Times New Roman" w:cs="Times New Roman"/>
          <w:szCs w:val="24"/>
        </w:rPr>
        <w:t xml:space="preserve">μην </w:t>
      </w:r>
      <w:r>
        <w:rPr>
          <w:rFonts w:eastAsia="Times New Roman" w:cs="Times New Roman"/>
          <w:szCs w:val="24"/>
        </w:rPr>
        <w:t>την αναγνωρίσουμε</w:t>
      </w:r>
      <w:r w:rsidRPr="000C2F55">
        <w:rPr>
          <w:rFonts w:eastAsia="Times New Roman" w:cs="Times New Roman"/>
          <w:szCs w:val="24"/>
        </w:rPr>
        <w:t xml:space="preserve"> εμείς</w:t>
      </w:r>
      <w:r>
        <w:rPr>
          <w:rFonts w:eastAsia="Times New Roman" w:cs="Times New Roman"/>
          <w:szCs w:val="24"/>
        </w:rPr>
        <w:t>, εμείς έχουμε το πρόβλημα</w:t>
      </w:r>
      <w:r>
        <w:rPr>
          <w:rFonts w:eastAsia="Times New Roman" w:cs="Times New Roman"/>
          <w:szCs w:val="24"/>
        </w:rPr>
        <w:t>. Η</w:t>
      </w:r>
      <w:r w:rsidRPr="000C2F55">
        <w:rPr>
          <w:rFonts w:eastAsia="Times New Roman" w:cs="Times New Roman"/>
          <w:szCs w:val="24"/>
        </w:rPr>
        <w:t xml:space="preserve"> δική μας υπο</w:t>
      </w:r>
      <w:r>
        <w:rPr>
          <w:rFonts w:eastAsia="Times New Roman" w:cs="Times New Roman"/>
          <w:szCs w:val="24"/>
        </w:rPr>
        <w:t>γραφή</w:t>
      </w:r>
      <w:r w:rsidRPr="000C2F55">
        <w:rPr>
          <w:rFonts w:eastAsia="Times New Roman" w:cs="Times New Roman"/>
          <w:szCs w:val="24"/>
        </w:rPr>
        <w:t xml:space="preserve"> θα τους βάλει σε </w:t>
      </w:r>
      <w:r>
        <w:rPr>
          <w:rFonts w:eastAsia="Times New Roman" w:cs="Times New Roman"/>
          <w:szCs w:val="24"/>
        </w:rPr>
        <w:t>δύο</w:t>
      </w:r>
      <w:r>
        <w:rPr>
          <w:rFonts w:eastAsia="Times New Roman" w:cs="Times New Roman"/>
          <w:szCs w:val="24"/>
        </w:rPr>
        <w:t xml:space="preserve"> </w:t>
      </w:r>
      <w:r w:rsidRPr="000C2F55">
        <w:rPr>
          <w:rFonts w:eastAsia="Times New Roman" w:cs="Times New Roman"/>
          <w:szCs w:val="24"/>
        </w:rPr>
        <w:t>οργαν</w:t>
      </w:r>
      <w:r w:rsidRPr="000C2F55">
        <w:rPr>
          <w:rFonts w:eastAsia="Times New Roman" w:cs="Times New Roman"/>
          <w:szCs w:val="24"/>
        </w:rPr>
        <w:t>ισμούς</w:t>
      </w:r>
      <w:r>
        <w:rPr>
          <w:rFonts w:eastAsia="Times New Roman" w:cs="Times New Roman"/>
          <w:szCs w:val="24"/>
        </w:rPr>
        <w:t xml:space="preserve">, </w:t>
      </w:r>
      <w:r w:rsidRPr="000C2F55">
        <w:rPr>
          <w:rFonts w:eastAsia="Times New Roman" w:cs="Times New Roman"/>
          <w:szCs w:val="24"/>
        </w:rPr>
        <w:t>Ν</w:t>
      </w:r>
      <w:r>
        <w:rPr>
          <w:rFonts w:eastAsia="Times New Roman" w:cs="Times New Roman"/>
          <w:szCs w:val="24"/>
        </w:rPr>
        <w:t>ΑΤΟ</w:t>
      </w:r>
      <w:r w:rsidRPr="000C2F55">
        <w:rPr>
          <w:rFonts w:eastAsia="Times New Roman" w:cs="Times New Roman"/>
          <w:szCs w:val="24"/>
        </w:rPr>
        <w:t xml:space="preserve"> </w:t>
      </w:r>
      <w:r>
        <w:rPr>
          <w:rFonts w:eastAsia="Times New Roman" w:cs="Times New Roman"/>
          <w:szCs w:val="24"/>
        </w:rPr>
        <w:t>και</w:t>
      </w:r>
      <w:r w:rsidRPr="000C2F55">
        <w:rPr>
          <w:rFonts w:eastAsia="Times New Roman" w:cs="Times New Roman"/>
          <w:szCs w:val="24"/>
        </w:rPr>
        <w:t xml:space="preserve"> Ευρώπη με τ</w:t>
      </w:r>
      <w:r>
        <w:rPr>
          <w:rFonts w:eastAsia="Times New Roman" w:cs="Times New Roman"/>
          <w:szCs w:val="24"/>
        </w:rPr>
        <w:t>ο ό</w:t>
      </w:r>
      <w:r w:rsidRPr="000C2F55">
        <w:rPr>
          <w:rFonts w:eastAsia="Times New Roman" w:cs="Times New Roman"/>
          <w:szCs w:val="24"/>
        </w:rPr>
        <w:t xml:space="preserve">νομα </w:t>
      </w:r>
      <w:r>
        <w:rPr>
          <w:rFonts w:eastAsia="Times New Roman" w:cs="Times New Roman"/>
          <w:szCs w:val="24"/>
        </w:rPr>
        <w:t>«</w:t>
      </w:r>
      <w:r w:rsidRPr="000C2F55">
        <w:rPr>
          <w:rFonts w:eastAsia="Times New Roman" w:cs="Times New Roman"/>
          <w:szCs w:val="24"/>
        </w:rPr>
        <w:t>Μακεδονία</w:t>
      </w:r>
      <w:r>
        <w:rPr>
          <w:rFonts w:eastAsia="Times New Roman" w:cs="Times New Roman"/>
          <w:szCs w:val="24"/>
        </w:rPr>
        <w:t>»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w:t>
      </w:r>
      <w:r w:rsidRPr="000C2F55">
        <w:rPr>
          <w:rFonts w:eastAsia="Times New Roman" w:cs="Times New Roman"/>
          <w:szCs w:val="24"/>
        </w:rPr>
        <w:t xml:space="preserve"> </w:t>
      </w:r>
      <w:r>
        <w:rPr>
          <w:rFonts w:eastAsia="Times New Roman" w:cs="Times New Roman"/>
          <w:szCs w:val="24"/>
        </w:rPr>
        <w:t>Α</w:t>
      </w:r>
      <w:r w:rsidRPr="000C2F55">
        <w:rPr>
          <w:rFonts w:eastAsia="Times New Roman" w:cs="Times New Roman"/>
          <w:szCs w:val="24"/>
        </w:rPr>
        <w:t>υτό δεν θέλουμε</w:t>
      </w:r>
      <w:r>
        <w:rPr>
          <w:rFonts w:eastAsia="Times New Roman" w:cs="Times New Roman"/>
          <w:szCs w:val="24"/>
        </w:rPr>
        <w:t>.</w:t>
      </w:r>
    </w:p>
    <w:p w14:paraId="2ED8B9E1"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Κύριε Πρωθυπουργέ, είστε ηγεμών και ως τέτοιος χαρακτηρίζεστε από έπαρση, επιθετικότητα, πανουργία,</w:t>
      </w:r>
      <w:r w:rsidRPr="000C2F55">
        <w:rPr>
          <w:rFonts w:eastAsia="Times New Roman" w:cs="Times New Roman"/>
          <w:szCs w:val="24"/>
        </w:rPr>
        <w:t xml:space="preserve"> θράσος</w:t>
      </w:r>
      <w:r>
        <w:rPr>
          <w:rFonts w:eastAsia="Times New Roman" w:cs="Times New Roman"/>
          <w:szCs w:val="24"/>
        </w:rPr>
        <w:t>,</w:t>
      </w:r>
      <w:r w:rsidRPr="000C2F55">
        <w:rPr>
          <w:rFonts w:eastAsia="Times New Roman" w:cs="Times New Roman"/>
          <w:szCs w:val="24"/>
        </w:rPr>
        <w:t xml:space="preserve"> διχαστικό λόγο και πράξ</w:t>
      </w:r>
      <w:r>
        <w:rPr>
          <w:rFonts w:eastAsia="Times New Roman" w:cs="Times New Roman"/>
          <w:szCs w:val="24"/>
        </w:rPr>
        <w:t>εις. Κατηγορείτε τους αντιπάλους και ιδιαίτερα εμάς</w:t>
      </w:r>
      <w:r>
        <w:rPr>
          <w:rFonts w:eastAsia="Times New Roman" w:cs="Times New Roman"/>
          <w:szCs w:val="24"/>
        </w:rPr>
        <w:t>. Λ</w:t>
      </w:r>
      <w:r w:rsidRPr="000C2F55">
        <w:rPr>
          <w:rFonts w:eastAsia="Times New Roman" w:cs="Times New Roman"/>
          <w:szCs w:val="24"/>
        </w:rPr>
        <w:t xml:space="preserve">έτε ότι είμαστε </w:t>
      </w:r>
      <w:r>
        <w:rPr>
          <w:rFonts w:eastAsia="Times New Roman" w:cs="Times New Roman"/>
          <w:szCs w:val="24"/>
        </w:rPr>
        <w:t>αγύρτες και</w:t>
      </w:r>
      <w:r w:rsidRPr="000C2F55">
        <w:rPr>
          <w:rFonts w:eastAsia="Times New Roman" w:cs="Times New Roman"/>
          <w:szCs w:val="24"/>
        </w:rPr>
        <w:t xml:space="preserve"> γερμανοτσολιάδες</w:t>
      </w:r>
      <w:r>
        <w:rPr>
          <w:rFonts w:eastAsia="Times New Roman" w:cs="Times New Roman"/>
          <w:szCs w:val="24"/>
        </w:rPr>
        <w:t xml:space="preserve">. Εσείς </w:t>
      </w:r>
      <w:r>
        <w:rPr>
          <w:rFonts w:eastAsia="Times New Roman" w:cs="Times New Roman"/>
          <w:szCs w:val="24"/>
        </w:rPr>
        <w:lastRenderedPageBreak/>
        <w:t xml:space="preserve">ο ίδιος υπόσχεστε </w:t>
      </w:r>
      <w:r>
        <w:rPr>
          <w:rFonts w:eastAsia="Times New Roman" w:cs="Times New Roman"/>
          <w:szCs w:val="24"/>
        </w:rPr>
        <w:t>«</w:t>
      </w:r>
      <w:r>
        <w:rPr>
          <w:rFonts w:eastAsia="Times New Roman" w:cs="Times New Roman"/>
          <w:szCs w:val="24"/>
        </w:rPr>
        <w:t>κατάργηση των μνημονίων</w:t>
      </w:r>
      <w:r w:rsidRPr="000C2F55">
        <w:rPr>
          <w:rFonts w:eastAsia="Times New Roman" w:cs="Times New Roman"/>
          <w:szCs w:val="24"/>
        </w:rPr>
        <w:t xml:space="preserve">  με ένα</w:t>
      </w:r>
      <w:r>
        <w:rPr>
          <w:rFonts w:eastAsia="Times New Roman" w:cs="Times New Roman"/>
          <w:szCs w:val="24"/>
        </w:rPr>
        <w:t>ν νόμο και</w:t>
      </w:r>
      <w:r w:rsidRPr="000C2F55">
        <w:rPr>
          <w:rFonts w:eastAsia="Times New Roman" w:cs="Times New Roman"/>
          <w:szCs w:val="24"/>
        </w:rPr>
        <w:t xml:space="preserve"> </w:t>
      </w:r>
      <w:r>
        <w:rPr>
          <w:rFonts w:eastAsia="Times New Roman" w:cs="Times New Roman"/>
          <w:szCs w:val="24"/>
        </w:rPr>
        <w:t>ένα άρθρο</w:t>
      </w:r>
      <w:r>
        <w:rPr>
          <w:rFonts w:eastAsia="Times New Roman" w:cs="Times New Roman"/>
          <w:szCs w:val="24"/>
        </w:rPr>
        <w:t>»</w:t>
      </w:r>
      <w:r>
        <w:rPr>
          <w:rFonts w:eastAsia="Times New Roman" w:cs="Times New Roman"/>
          <w:szCs w:val="24"/>
        </w:rPr>
        <w:t>.</w:t>
      </w:r>
      <w:r w:rsidRPr="000C2F55">
        <w:rPr>
          <w:rFonts w:eastAsia="Times New Roman" w:cs="Times New Roman"/>
          <w:szCs w:val="24"/>
        </w:rPr>
        <w:t xml:space="preserve"> </w:t>
      </w:r>
      <w:r>
        <w:rPr>
          <w:rFonts w:eastAsia="Times New Roman" w:cs="Times New Roman"/>
          <w:szCs w:val="24"/>
        </w:rPr>
        <w:t xml:space="preserve">Άλλοτε λέτε ότι </w:t>
      </w:r>
      <w:r>
        <w:rPr>
          <w:rFonts w:eastAsia="Times New Roman" w:cs="Times New Roman"/>
          <w:szCs w:val="24"/>
        </w:rPr>
        <w:t>«</w:t>
      </w:r>
      <w:r>
        <w:rPr>
          <w:rFonts w:eastAsia="Times New Roman" w:cs="Times New Roman"/>
          <w:szCs w:val="24"/>
        </w:rPr>
        <w:t>θ</w:t>
      </w:r>
      <w:r w:rsidRPr="000C2F55">
        <w:rPr>
          <w:rFonts w:eastAsia="Times New Roman" w:cs="Times New Roman"/>
          <w:szCs w:val="24"/>
        </w:rPr>
        <w:t>α βαράτε το νταούλι και θα χορεύ</w:t>
      </w:r>
      <w:r>
        <w:rPr>
          <w:rFonts w:eastAsia="Times New Roman" w:cs="Times New Roman"/>
          <w:szCs w:val="24"/>
        </w:rPr>
        <w:t>ουν οι αγορές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ή </w:t>
      </w:r>
      <w:r w:rsidRPr="000C2F55">
        <w:rPr>
          <w:rFonts w:eastAsia="Times New Roman" w:cs="Times New Roman"/>
          <w:szCs w:val="24"/>
        </w:rPr>
        <w:t xml:space="preserve">τους τελειώνουμε </w:t>
      </w:r>
      <w:r>
        <w:rPr>
          <w:rFonts w:eastAsia="Times New Roman" w:cs="Times New Roman"/>
          <w:szCs w:val="24"/>
        </w:rPr>
        <w:t>ή</w:t>
      </w:r>
      <w:r w:rsidRPr="000C2F55">
        <w:rPr>
          <w:rFonts w:eastAsia="Times New Roman" w:cs="Times New Roman"/>
          <w:szCs w:val="24"/>
        </w:rPr>
        <w:t xml:space="preserve"> μας τελ</w:t>
      </w:r>
      <w:r>
        <w:rPr>
          <w:rFonts w:eastAsia="Times New Roman" w:cs="Times New Roman"/>
          <w:szCs w:val="24"/>
        </w:rPr>
        <w:t>ειώνουν</w:t>
      </w:r>
      <w:r>
        <w:rPr>
          <w:rFonts w:eastAsia="Times New Roman" w:cs="Times New Roman"/>
          <w:szCs w:val="24"/>
        </w:rPr>
        <w:t>»</w:t>
      </w:r>
      <w:r>
        <w:rPr>
          <w:rFonts w:eastAsia="Times New Roman" w:cs="Times New Roman"/>
          <w:szCs w:val="24"/>
        </w:rPr>
        <w:t xml:space="preserve">,-αν δεν είναι διχαστικό- </w:t>
      </w:r>
      <w:r>
        <w:rPr>
          <w:rFonts w:eastAsia="Times New Roman" w:cs="Times New Roman"/>
          <w:szCs w:val="24"/>
        </w:rPr>
        <w:t>και μετά διχάζετε τους Έλληνες και ενώνετε τους Σκοπιανούς.</w:t>
      </w:r>
    </w:p>
    <w:p w14:paraId="2ED8B9E2"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αδύνατη η συνεννόηση μαζί σας, γι’ αυτό καταψηφίζω τη </w:t>
      </w:r>
      <w:r>
        <w:rPr>
          <w:rFonts w:eastAsia="Times New Roman" w:cs="Times New Roman"/>
          <w:szCs w:val="24"/>
        </w:rPr>
        <w:t>σ</w:t>
      </w:r>
      <w:r>
        <w:rPr>
          <w:rFonts w:eastAsia="Times New Roman" w:cs="Times New Roman"/>
          <w:szCs w:val="24"/>
        </w:rPr>
        <w:t>υμφωνία. Ο λαός θα σας κρίνει.</w:t>
      </w:r>
    </w:p>
    <w:p w14:paraId="2ED8B9E3" w14:textId="77777777" w:rsidR="00C647AD" w:rsidRDefault="00D506E1">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9E4" w14:textId="77777777" w:rsidR="00C647AD" w:rsidRDefault="00D506E1">
      <w:pPr>
        <w:spacing w:after="0" w:line="600" w:lineRule="auto"/>
        <w:ind w:firstLine="720"/>
        <w:contextualSpacing/>
        <w:jc w:val="both"/>
        <w:rPr>
          <w:rFonts w:eastAsia="Times New Roman" w:cs="Times New Roman"/>
          <w:szCs w:val="24"/>
        </w:rPr>
      </w:pPr>
      <w:r w:rsidRPr="008272E0">
        <w:rPr>
          <w:rFonts w:eastAsia="Times New Roman" w:cs="Times New Roman"/>
          <w:b/>
          <w:szCs w:val="24"/>
        </w:rPr>
        <w:t xml:space="preserve">ΠΡΟΕΔΡΕΥΩΝ (Αναστάσιος Κουράκης): </w:t>
      </w:r>
      <w:r w:rsidRPr="000C2F55">
        <w:rPr>
          <w:rFonts w:eastAsia="Times New Roman" w:cs="Times New Roman"/>
          <w:szCs w:val="24"/>
        </w:rPr>
        <w:t xml:space="preserve">Ευχαριστούμε </w:t>
      </w:r>
      <w:r>
        <w:rPr>
          <w:rFonts w:eastAsia="Times New Roman" w:cs="Times New Roman"/>
          <w:szCs w:val="24"/>
        </w:rPr>
        <w:t>τον</w:t>
      </w:r>
      <w:r>
        <w:rPr>
          <w:rFonts w:eastAsia="Times New Roman" w:cs="Times New Roman"/>
          <w:szCs w:val="24"/>
        </w:rPr>
        <w:t xml:space="preserve"> κ. Γιώργο Βαγιωνά, Βουλευτή Χαλκιδικής της Νέας Δημοκρατίας.</w:t>
      </w:r>
    </w:p>
    <w:p w14:paraId="2ED8B9E5"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Υπουργός Τουρισμού κ. Έλενα Κουντουρά για έξι λεπτά.</w:t>
      </w:r>
    </w:p>
    <w:p w14:paraId="2ED8B9E6"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b/>
          <w:szCs w:val="24"/>
        </w:rPr>
        <w:t>ΕΛΕΝΑ ΚΟΥΝΤΟΥΡΑ (</w:t>
      </w:r>
      <w:r w:rsidRPr="00262F68">
        <w:rPr>
          <w:rFonts w:eastAsia="Times New Roman" w:cs="Times New Roman"/>
          <w:b/>
          <w:szCs w:val="24"/>
        </w:rPr>
        <w:t xml:space="preserve">Υπουργός Τουρισμού): </w:t>
      </w:r>
      <w:r>
        <w:rPr>
          <w:rFonts w:eastAsia="Times New Roman" w:cs="Times New Roman"/>
          <w:szCs w:val="24"/>
        </w:rPr>
        <w:t>Ευχαριστώ πολύ, κύριε Πρόεδρε.</w:t>
      </w:r>
    </w:p>
    <w:p w14:paraId="2ED8B9E7"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αυτή την ύψιστη κοινοβο</w:t>
      </w:r>
      <w:r>
        <w:rPr>
          <w:rFonts w:eastAsia="Times New Roman" w:cs="Times New Roman"/>
          <w:szCs w:val="24"/>
        </w:rPr>
        <w:t>υλευτική διαδικασία οφείλουμε όλοι να τοποθετηθούμε με κα</w:t>
      </w:r>
      <w:r>
        <w:rPr>
          <w:rFonts w:eastAsia="Times New Roman" w:cs="Times New Roman"/>
          <w:szCs w:val="24"/>
        </w:rPr>
        <w:lastRenderedPageBreak/>
        <w:t>θαρό λόγο και σαφήνεια χωρίς μικροπολιτικά παιχνίδια και κινήσεις πολιτικού εντυπωσιασμού, που παρατηρούνται τις τελευταίες ημέρες και εβδομάδες.</w:t>
      </w:r>
    </w:p>
    <w:p w14:paraId="2ED8B9E8"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Είμαι Υπουργός Τουρισμού της Κυβέρνησης τα τέσσερα τε</w:t>
      </w:r>
      <w:r>
        <w:rPr>
          <w:rFonts w:eastAsia="Times New Roman" w:cs="Times New Roman"/>
          <w:szCs w:val="24"/>
        </w:rPr>
        <w:t xml:space="preserve">λευταία χρόνια. Ήταν και είναι εθνικό μου καθήκον να στηρίζω την Κυβέρνηση, για να συνεχίσει ισχυρή να ολοκληρώσει το έργο της και την εντολή που λάβαμε από τον ελληνικό λαό να βγάλουμε τη χώρα από τα μνημόνια. </w:t>
      </w:r>
    </w:p>
    <w:p w14:paraId="2ED8B9E9"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Τίποτα σήμερα δεν θυμίζει την εικόνα που παρ</w:t>
      </w:r>
      <w:r>
        <w:rPr>
          <w:rFonts w:eastAsia="Times New Roman" w:cs="Times New Roman"/>
          <w:szCs w:val="24"/>
        </w:rPr>
        <w:t>ουσίαζε η Ελλάδα πριν από το 2015. Η Κυβέρνη</w:t>
      </w:r>
      <w:r>
        <w:rPr>
          <w:rFonts w:eastAsia="Times New Roman" w:cs="Times New Roman"/>
          <w:szCs w:val="24"/>
        </w:rPr>
        <w:t>σή</w:t>
      </w:r>
      <w:r>
        <w:rPr>
          <w:rFonts w:eastAsia="Times New Roman" w:cs="Times New Roman"/>
          <w:szCs w:val="24"/>
        </w:rPr>
        <w:t xml:space="preserve"> μας εργάστηκε σκληρά και συστηματικά, για να αποκαταστήσει τις κοινωνικές αδικίες και να εξασφαλίσει συνθήκες σταθερότητας και ανάπτυξης, ώστε να μην πάνε χαμένες οι θυσίες του ελληνικού λαού. </w:t>
      </w:r>
    </w:p>
    <w:p w14:paraId="2ED8B9EA"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Δεν θα μπορούσα</w:t>
      </w:r>
      <w:r>
        <w:rPr>
          <w:rFonts w:eastAsia="Times New Roman" w:cs="Times New Roman"/>
          <w:szCs w:val="24"/>
        </w:rPr>
        <w:t xml:space="preserve"> ποτέ να επιτρέψω να ανακοπεί βίαια η πορεία αυτής της Κυβέρνησης και να μην υλοποιηθούν οι μεγάλες θεσμικές παρεμβάσεις που έχουν ανακοινωθεί από τον Πρωθυπουργό της χώρας και έχουν δρομολογηθεί άμεσα, όπως η κατάργηση της περικοπής των συντάξεων, η αναθε</w:t>
      </w:r>
      <w:r>
        <w:rPr>
          <w:rFonts w:eastAsia="Times New Roman" w:cs="Times New Roman"/>
          <w:szCs w:val="24"/>
        </w:rPr>
        <w:t xml:space="preserve">ώρηση του Συντάγματος και ειδικά η αναθεώρηση του άρθρου περί ευθύνης </w:t>
      </w:r>
      <w:r>
        <w:rPr>
          <w:rFonts w:eastAsia="Times New Roman" w:cs="Times New Roman"/>
          <w:szCs w:val="24"/>
        </w:rPr>
        <w:lastRenderedPageBreak/>
        <w:t xml:space="preserve">Υπουργών, η προστασία της πρώτης κατοικίας, η κατάργηση του υποκατώτατου μισθού και η αύξηση του κατώτατου μισθού, η οποία θα επιφέρει την αύξηση των επιδομάτων, η μείωση της φορολογίας </w:t>
      </w:r>
      <w:r>
        <w:rPr>
          <w:rFonts w:eastAsia="Times New Roman" w:cs="Times New Roman"/>
          <w:szCs w:val="24"/>
        </w:rPr>
        <w:t xml:space="preserve">και των ασφαλιστικών εισφορών, η ρύθμιση των εκατόν είκοσι δόσεων και όλες οι μεταρρυθμίσεις που βρίσκονται σε εξέλιξη, προς όφελος της ελληνικής κοινωνίας, η πάταξη της διαφθοράς και η απόδοση της δικαιοσύνης. </w:t>
      </w:r>
    </w:p>
    <w:p w14:paraId="2ED8B9EB"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Στα τέσσερα αυτά πολύ σημαντικά χρόνια για την Ελλάδα πετύχαμε ιστορικά ρεκόρ σε όλα τα τουριστικά μεγέθη και ετήσιους ρυθμούς τουριστικής ανάπτυξης διπλάσιους του παγκόσμιου μέσου όρου. Με τη στρατηγική που σχεδιάσαμε και υλοποιήσαμε με πολλή σκληρή δουλε</w:t>
      </w:r>
      <w:r>
        <w:rPr>
          <w:rFonts w:eastAsia="Times New Roman" w:cs="Times New Roman"/>
          <w:szCs w:val="24"/>
        </w:rPr>
        <w:t>ιά εξασφαλίσαμε εννέα εκατομμύρια επιπλέον διεθνείς αφίξεις σε σχέση με το 2014, μια αύξηση πάνω από 35% στην τετραετία και σε απόλυτα νούμερα τριάντα τρία εκατομμύρια αφίξεις για το 2018. Ενισχύσαμε σημαντικά τα εθνικά έσοδα και ενδεικτικά την τελευταία δ</w:t>
      </w:r>
      <w:r>
        <w:rPr>
          <w:rFonts w:eastAsia="Times New Roman" w:cs="Times New Roman"/>
          <w:szCs w:val="24"/>
        </w:rPr>
        <w:t>ιετία αυξήσαμε τα αμιγώς τουριστικά έσοδα πάνω από 3 δισεκατομμύρια ευρώ.</w:t>
      </w:r>
    </w:p>
    <w:p w14:paraId="2ED8B9EC"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 τουρισμός στήριξε την οικονομία της Ελλάδας, συνεισφέροντας άμεσα και έμμεσα περίπου 50 δισεκατομμύρια ευρώ στο ΑΕΠ της χώρας. Συμπαρέσυρε στην ανάπτυξη σχεδόν το σύνολο των παραγω</w:t>
      </w:r>
      <w:r>
        <w:rPr>
          <w:rFonts w:eastAsia="Times New Roman" w:cs="Times New Roman"/>
          <w:szCs w:val="24"/>
        </w:rPr>
        <w:t xml:space="preserve">γικών κλάδων της οικονομίας και οδήγησε σε έκρηξη επενδύσεων. Δημιούργησε νέα έσοδα και έδωσε δουλειές σε χιλιάδες συμπολίτες μας συμβάλλοντας στη μείωση την ανεργίας κατά δέκα μονάδες, από το 28% που παραλάβαμε το 2014 στο 18% το 2018. Ισχυροποιήσαμε την </w:t>
      </w:r>
      <w:r>
        <w:rPr>
          <w:rFonts w:eastAsia="Times New Roman" w:cs="Times New Roman"/>
          <w:szCs w:val="24"/>
        </w:rPr>
        <w:t xml:space="preserve">εικόνα της χώρας μας παγκοσμίως και καθιερώσαμε την Ελλάδα ως κορυφαίο τουριστικό προορισμό. </w:t>
      </w:r>
    </w:p>
    <w:p w14:paraId="2ED8B9ED"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cs="Times New Roman"/>
          <w:szCs w:val="24"/>
        </w:rPr>
        <w:t>Μετά από τέσσερα χρόνια συνεχούς επιτυχίας και ανόδου, το 2019 είναι μια δύσκολη και απαιτητική χρονιά με σημαντικές προκλήσεις, που πρέπει να διαχειριστούμε: συν</w:t>
      </w:r>
      <w:r>
        <w:rPr>
          <w:rFonts w:eastAsia="Times New Roman" w:cs="Times New Roman"/>
          <w:szCs w:val="24"/>
        </w:rPr>
        <w:t xml:space="preserve">εχόμενες εκλογικές αναμετρήσεις σε όλη την Ευρώπη, το </w:t>
      </w:r>
      <w:r>
        <w:rPr>
          <w:rFonts w:eastAsia="Times New Roman" w:cs="Times New Roman"/>
          <w:szCs w:val="24"/>
          <w:lang w:val="en-US"/>
        </w:rPr>
        <w:t>Brexit</w:t>
      </w:r>
      <w:r>
        <w:rPr>
          <w:rFonts w:eastAsia="Times New Roman" w:cs="Times New Roman"/>
          <w:szCs w:val="24"/>
        </w:rPr>
        <w:t xml:space="preserve"> και οι κλυδωνισμοί που αναμένεται να δημιουργήσει στην ευρωπαϊκή οικονομία, φθηνοί προορισμοί, που για να ανακάμψουν τουριστικά υιοθετούν επιθετικές επιδοματικές πολιτικές και διαθέτουν συγκριτικ</w:t>
      </w:r>
      <w:r>
        <w:rPr>
          <w:rFonts w:eastAsia="Times New Roman" w:cs="Times New Roman"/>
          <w:szCs w:val="24"/>
        </w:rPr>
        <w:t xml:space="preserve">ά με εμάς πολλαπλάσια κονδύλια για την τουριστική προβολή και διαφήμισή τους. </w:t>
      </w:r>
      <w:r>
        <w:rPr>
          <w:rFonts w:eastAsia="Times New Roman"/>
          <w:szCs w:val="24"/>
        </w:rPr>
        <w:t xml:space="preserve">Η ευθύνη είναι τεράστια και παρά τις </w:t>
      </w:r>
      <w:r>
        <w:rPr>
          <w:rFonts w:eastAsia="Times New Roman"/>
          <w:szCs w:val="24"/>
        </w:rPr>
        <w:lastRenderedPageBreak/>
        <w:t>προκλήσεις, οφείλω να συνεχίσω να εργάζομαι για να διασφαλιστεί η ανοδική πορεία που εξασφαλίσαμε όλα αυτά τα χρόνια στον τουρισμό με τους ίδ</w:t>
      </w:r>
      <w:r>
        <w:rPr>
          <w:rFonts w:eastAsia="Times New Roman"/>
          <w:szCs w:val="24"/>
        </w:rPr>
        <w:t>ιους υψηλούς ρυθμούς και αυτήν τη χρονιά. Ο τουρισμός είναι εθνική υπόθεση.</w:t>
      </w:r>
    </w:p>
    <w:p w14:paraId="2ED8B9EE"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Όσον αφορά τη Συμφωνία των Πρεσπών, από την πρώτη στιγμή είχα τοποθετηθεί υπέρ της εθνικής πρότασης, όπως είχε αποτυπωθεί το 2007 στις προγραμματικές δηλώσεις από τον Κώστα Καραμαν</w:t>
      </w:r>
      <w:r>
        <w:rPr>
          <w:rFonts w:eastAsia="Times New Roman"/>
          <w:szCs w:val="24"/>
        </w:rPr>
        <w:t>λή και η οποία είχε τότε την αποδοχή του ελληνικού λαού και της πλειοψηφίας των πολιτικών κομμάτων, θέση που η Νέα Δημοκρατία επανέλαβε ότι ισχύει στο ακέραιο ως επίσημη θέση της τον Γενάρη του 2018. Οι όποιες επιφυλάξεις μου πριν από έναν χρόνο παρακάμφθη</w:t>
      </w:r>
      <w:r>
        <w:rPr>
          <w:rFonts w:eastAsia="Times New Roman"/>
          <w:szCs w:val="24"/>
        </w:rPr>
        <w:t xml:space="preserve">καν όταν αποσαφηνίστηκαν όλα τα επίμαχα σημεία της </w:t>
      </w:r>
      <w:r>
        <w:rPr>
          <w:rFonts w:eastAsia="Times New Roman"/>
          <w:szCs w:val="24"/>
        </w:rPr>
        <w:t>σ</w:t>
      </w:r>
      <w:r>
        <w:rPr>
          <w:rFonts w:eastAsia="Times New Roman"/>
          <w:szCs w:val="24"/>
        </w:rPr>
        <w:t xml:space="preserve">υμφωνίας που δημιουργούσαν αντιδράσεις και αυτό το γνωστοποίησα τότε στην Κοινοβουλευτική μου Ομάδα και το επανέλαβα και στο επεισοδιακό Υπουργικό Συμβούλιο τον Οκτώβριο, τονίζοντας το συνταγματικό μου δικαίωμα να ψηφίζω κατά συνείδηση. </w:t>
      </w:r>
    </w:p>
    <w:p w14:paraId="2ED8B9E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Η </w:t>
      </w:r>
      <w:r>
        <w:rPr>
          <w:rFonts w:eastAsia="Times New Roman"/>
          <w:szCs w:val="24"/>
        </w:rPr>
        <w:t>σ</w:t>
      </w:r>
      <w:r>
        <w:rPr>
          <w:rFonts w:eastAsia="Times New Roman"/>
          <w:szCs w:val="24"/>
        </w:rPr>
        <w:t>υμφωνία έρχεται</w:t>
      </w:r>
      <w:r>
        <w:rPr>
          <w:rFonts w:eastAsia="Times New Roman"/>
          <w:szCs w:val="24"/>
        </w:rPr>
        <w:t xml:space="preserve"> να δώσει λύση σε μια ιστορική εκκρεμότητα. Είναι υπέρ της ειρήνης, της συναδέλφωσης των λαών, </w:t>
      </w:r>
      <w:r>
        <w:rPr>
          <w:rFonts w:eastAsia="Times New Roman"/>
          <w:szCs w:val="24"/>
        </w:rPr>
        <w:lastRenderedPageBreak/>
        <w:t>της οικονομικής και κοινωνικής προόδου σε μια ταραχώδη γειτονιά της Ευρώπης. Διευθετεί με τρόπο δίκαιο και βιώσιμο ένα πρόβλημα δεκαετιών και είναι πατριωτικά ορ</w:t>
      </w:r>
      <w:r>
        <w:rPr>
          <w:rFonts w:eastAsia="Times New Roman"/>
          <w:szCs w:val="24"/>
        </w:rPr>
        <w:t xml:space="preserve">θή και εθνικά ωφέλιμη. Κλείνουμε πληγές στα βόρεια σύνορά μας που συντηρούσαν μίση και διχόνοια και ανοίγουμε νέες προοπτικές στις διμερείς μας σχέσεις, με την ελπίδα ενός κοινού ευρωπαϊκού μέλλοντος. </w:t>
      </w:r>
    </w:p>
    <w:p w14:paraId="2ED8B9F0"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Το σημαντικότερο, όμως, είναι ότι ισχυροποιεί τον ρόλο</w:t>
      </w:r>
      <w:r>
        <w:rPr>
          <w:rFonts w:eastAsia="Times New Roman"/>
          <w:szCs w:val="24"/>
        </w:rPr>
        <w:t xml:space="preserve"> της χώρας μας στα Βαλκάνια και θα φέρει σταθερότητα και ειρήνη στην ευρύτερη περιοχή. Η θετική ψήφος είναι η πραγματικά πατριωτική στάση και αυτό το χρωστάμε στην πατρίδα μας και τις επόμενες γενεές.</w:t>
      </w:r>
    </w:p>
    <w:p w14:paraId="2ED8B9F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Κλείνοντας, θέλω να δηλώσω τη συμπαράστασή μου στη συνά</w:t>
      </w:r>
      <w:r>
        <w:rPr>
          <w:rFonts w:eastAsia="Times New Roman"/>
          <w:szCs w:val="24"/>
        </w:rPr>
        <w:t>δελφό μου κ</w:t>
      </w:r>
      <w:r>
        <w:rPr>
          <w:rFonts w:eastAsia="Times New Roman"/>
          <w:szCs w:val="24"/>
        </w:rPr>
        <w:t>.</w:t>
      </w:r>
      <w:r>
        <w:rPr>
          <w:rFonts w:eastAsia="Times New Roman"/>
          <w:szCs w:val="24"/>
        </w:rPr>
        <w:t xml:space="preserve"> Θεοδώρα Τζάκρη για τη δολοφονική επίθεση εναντίον της και εναντίον της οικογένειάς της. Καταδικάζω κάθε μορφή βίας, τις απόπειρες τρομοκρατίας και στοχοποίησης που στρέφονται εναντίον της δημοκρατίας μας. Τέτοιου είδους εγκληματικές πράξεις εί</w:t>
      </w:r>
      <w:r>
        <w:rPr>
          <w:rFonts w:eastAsia="Times New Roman"/>
          <w:szCs w:val="24"/>
        </w:rPr>
        <w:t xml:space="preserve">ναι αποτέλεσμα της άθλιας προπαγάνδας, του </w:t>
      </w:r>
      <w:r>
        <w:rPr>
          <w:rFonts w:eastAsia="Times New Roman"/>
          <w:szCs w:val="24"/>
        </w:rPr>
        <w:lastRenderedPageBreak/>
        <w:t>μίσους και του διχασμού που έχει σπείρει η Αξιωματική Αντιπολίτευση, που δεν διστάζει να υπονομεύει το εθνικό συμφέρον για πρόσκαιρο πολιτικό όφελος. Με τη μέχρι σήμερα σιωπή της και ανοχή της στελέχη της παρακινο</w:t>
      </w:r>
      <w:r>
        <w:rPr>
          <w:rFonts w:eastAsia="Times New Roman"/>
          <w:szCs w:val="24"/>
        </w:rPr>
        <w:t>ύσαν ακραίες και επικίνδυνες συμπεριφορές εναντίον Βουλευτών με διαφορετική πολιτική θέση και τοποθέτηση.</w:t>
      </w:r>
    </w:p>
    <w:p w14:paraId="2ED8B9F2"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Τον τελευταίο καιρό ειπώθηκαν και γράφτηκαν διάφορα ψεύδη και συκοφαντίες εναντίον μου, για το κόστος των υπηρεσιακών μετακινήσεών μου και τηλεφώνων, </w:t>
      </w:r>
      <w:r>
        <w:rPr>
          <w:rFonts w:eastAsia="Times New Roman"/>
          <w:szCs w:val="24"/>
        </w:rPr>
        <w:t>που είναι περιουσία του ελληνικού δημοσίου. Έχω υποστεί άθλιες επιθέσεις για την οικογένειά μου και ανήθικες επιθέσεις για το ήθος μου και για τον νεκρό πατέρα μου.</w:t>
      </w:r>
    </w:p>
    <w:p w14:paraId="2ED8B9F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 κ. Άδωνις Γεωργιάδης, ο οποίος προέρχεται από έναν ακραίο χώρο, αντί να τοποθετείται πολι</w:t>
      </w:r>
      <w:r>
        <w:rPr>
          <w:rFonts w:eastAsia="Times New Roman"/>
          <w:szCs w:val="24"/>
        </w:rPr>
        <w:t xml:space="preserve">τικά στις ομιλίες του, έχει επιδοθεί σε προσωπικές επιθέσεις εναντίον μου με εμμονή και με έχει στοχοποιήσει. </w:t>
      </w:r>
    </w:p>
    <w:p w14:paraId="2ED8B9F4"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t>Σας καταθέτω ενδεικτικά δηλώσεις του κ. Άδωνι Γεωργιάδη είτε από το Βήμα της Βουλής είτε από τηλεοπτικά και ραδιοφωνικά μέσα που με στοχοποιεί κ</w:t>
      </w:r>
      <w:r>
        <w:rPr>
          <w:rFonts w:eastAsia="Times New Roman"/>
          <w:szCs w:val="24"/>
        </w:rPr>
        <w:t>ατ’ επανάληψη και οι οποίες αναπαράγονται.</w:t>
      </w:r>
    </w:p>
    <w:p w14:paraId="2ED8B9F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(Στο σημείο αυτό η Υπουργός Τουρισμού κ</w:t>
      </w:r>
      <w:r>
        <w:rPr>
          <w:rFonts w:eastAsia="Times New Roman"/>
          <w:szCs w:val="24"/>
        </w:rPr>
        <w:t>.</w:t>
      </w:r>
      <w:r>
        <w:rPr>
          <w:rFonts w:eastAsia="Times New Roman"/>
          <w:szCs w:val="24"/>
        </w:rPr>
        <w:t xml:space="preserve"> Έλενα Κουντουρά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Στενογραφίας της Διεύθυνσης Στενογραφίας και Πρακτικών της</w:t>
      </w:r>
      <w:r>
        <w:rPr>
          <w:rFonts w:eastAsia="Times New Roman"/>
          <w:szCs w:val="24"/>
        </w:rPr>
        <w:t xml:space="preserve"> Βουλής)</w:t>
      </w:r>
    </w:p>
    <w:p w14:paraId="2ED8B9F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Ο κ. Άδωνις Γεωργιάδης έδωσε το δικαίωμα και προσφέρει πολιτική κάλυψη σε φασιστικά στοιχεία να εκφοβίζουν την οικογένειά μου και εμένα, να λαμβάνω φωτογραφίες νεκρών γυναικών, να δέχομαι απειλητικές κλήσεις και απειλητικά μηνύματα στο κινητό μου</w:t>
      </w:r>
      <w:r>
        <w:rPr>
          <w:rFonts w:eastAsia="Times New Roman"/>
          <w:szCs w:val="24"/>
        </w:rPr>
        <w:t xml:space="preserve">, αλλά και μέσα από το διαδίκτυο. </w:t>
      </w:r>
    </w:p>
    <w:p w14:paraId="2ED8B9F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Ενδεικτικά καταθέτω αποδεικτικά των απειλών, της τρομοκρατίας, του εκφοβισμού για εμένα και την οικογένειά μου. </w:t>
      </w:r>
    </w:p>
    <w:p w14:paraId="2ED8B9F8"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(Στο σημείο αυτό η Υπουργός κ</w:t>
      </w:r>
      <w:r>
        <w:rPr>
          <w:rFonts w:eastAsia="Times New Roman"/>
          <w:szCs w:val="24"/>
        </w:rPr>
        <w:t>.</w:t>
      </w:r>
      <w:r>
        <w:rPr>
          <w:rFonts w:eastAsia="Times New Roman"/>
          <w:szCs w:val="24"/>
        </w:rPr>
        <w:t xml:space="preserve"> Έλενα Κουντουρά καταθέτει για τα Πρακτικά τα προαναφερθέντα έγγραφα, τα οπο</w:t>
      </w:r>
      <w:r>
        <w:rPr>
          <w:rFonts w:eastAsia="Times New Roman"/>
          <w:szCs w:val="24"/>
        </w:rPr>
        <w:t xml:space="preserve">ία βρίσκονται στο </w:t>
      </w:r>
      <w:r>
        <w:rPr>
          <w:rFonts w:eastAsia="Times New Roman"/>
          <w:szCs w:val="24"/>
        </w:rPr>
        <w:t>α</w:t>
      </w:r>
      <w:r>
        <w:rPr>
          <w:rFonts w:eastAsia="Times New Roman"/>
          <w:szCs w:val="24"/>
        </w:rPr>
        <w:t>ρχείο του Τμήματος Στενογραφίας της Διεύθυνσης Στενογραφίας και Πρακτικών της Βουλής)</w:t>
      </w:r>
    </w:p>
    <w:p w14:paraId="2ED8B9F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t>Εάν συμβεί οτιδήποτε στην οικογένειά μου και σε εμένα, ευθύνες δεν θα βαρύνουν μόνο τους δράστες, αλλά και τους ηθικούς αυτουργούς.</w:t>
      </w:r>
    </w:p>
    <w:p w14:paraId="2ED8B9FA"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Δεν υπέκυψα και δ</w:t>
      </w:r>
      <w:r>
        <w:rPr>
          <w:rFonts w:eastAsia="Times New Roman"/>
          <w:szCs w:val="24"/>
        </w:rPr>
        <w:t>εν θα υποκύψω σε εκφοβισμούς και εκβιασμούς και δεν διαπραγματεύομαι το συνταγματικό μου δικαίωμα να ψηφίζω κατά συνείδηση. Σε όλη μου την πολιτική διαδρομή πορεύομαι με σοβαρότητα και υπευθυνότητα για το καλό της πατρίδας μας πάνω από κάθε κομματικό όφελο</w:t>
      </w:r>
      <w:r>
        <w:rPr>
          <w:rFonts w:eastAsia="Times New Roman"/>
          <w:szCs w:val="24"/>
        </w:rPr>
        <w:t xml:space="preserve">ς, πάνω από κάθε πολιτικό και προσωπικό κόστος, με μοναδικό γνώμονα το εθνικό συμφέρον. </w:t>
      </w:r>
    </w:p>
    <w:p w14:paraId="2ED8B9FB"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Καλώ όλες τις δυνάμεις του δημοκρατικού τόξου με γενναιότητα να υψώσουμε τείχος προστασίας απέναντι σ’ αυτήν τη φασιστική απειλή και να τους καταδικάσουμε και να τους</w:t>
      </w:r>
      <w:r>
        <w:rPr>
          <w:rFonts w:eastAsia="Times New Roman"/>
          <w:szCs w:val="24"/>
        </w:rPr>
        <w:t xml:space="preserve"> απομονώσουμε. Στη δημοκρατία δεν υπάρχουν αδιέξοδα.</w:t>
      </w:r>
    </w:p>
    <w:p w14:paraId="2ED8B9FC"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Σας ευχαριστώ πολύ.</w:t>
      </w:r>
    </w:p>
    <w:p w14:paraId="2ED8B9FD"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2ED8B9FE"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r>
      <w:r w:rsidRPr="006F6915">
        <w:rPr>
          <w:rFonts w:eastAsia="Times New Roman"/>
          <w:b/>
          <w:szCs w:val="24"/>
        </w:rPr>
        <w:t xml:space="preserve">ΠΡΟΕΔΡΕΥΩΝ (Αναστάσιος Κουράκης): </w:t>
      </w:r>
      <w:r>
        <w:rPr>
          <w:rFonts w:eastAsia="Times New Roman"/>
          <w:szCs w:val="24"/>
        </w:rPr>
        <w:t>Ευχαριστούμε την Υπουργό Τουρισμού κ</w:t>
      </w:r>
      <w:r>
        <w:rPr>
          <w:rFonts w:eastAsia="Times New Roman"/>
          <w:szCs w:val="24"/>
        </w:rPr>
        <w:t>.</w:t>
      </w:r>
      <w:r>
        <w:rPr>
          <w:rFonts w:eastAsia="Times New Roman"/>
          <w:szCs w:val="24"/>
        </w:rPr>
        <w:t xml:space="preserve"> Κουντουρά.</w:t>
      </w:r>
    </w:p>
    <w:p w14:paraId="2ED8B9F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t>Τον λόγο έχει ο Βουλευτής της Νέας Δημοκρατίας κ. Στέρ</w:t>
      </w:r>
      <w:r>
        <w:rPr>
          <w:rFonts w:eastAsia="Times New Roman"/>
          <w:szCs w:val="24"/>
        </w:rPr>
        <w:t>γιος Γιαννάκης για έξι λεπτά.</w:t>
      </w:r>
    </w:p>
    <w:p w14:paraId="2ED8BA00"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r>
      <w:r w:rsidRPr="006F6915">
        <w:rPr>
          <w:rFonts w:eastAsia="Times New Roman"/>
          <w:b/>
          <w:szCs w:val="24"/>
        </w:rPr>
        <w:t>ΣΤΕΡΓΙΟΣ ΓΙΑΝΝΑΚΗΣ:</w:t>
      </w:r>
      <w:r>
        <w:rPr>
          <w:rFonts w:eastAsia="Times New Roman"/>
          <w:szCs w:val="24"/>
        </w:rPr>
        <w:t xml:space="preserve"> Κυρίες και κύριοι συνάδελφοι, ζούμε στο </w:t>
      </w:r>
      <w:r>
        <w:rPr>
          <w:rFonts w:eastAsia="Times New Roman"/>
          <w:szCs w:val="24"/>
        </w:rPr>
        <w:t>ε</w:t>
      </w:r>
      <w:r>
        <w:rPr>
          <w:rFonts w:eastAsia="Times New Roman"/>
          <w:szCs w:val="24"/>
        </w:rPr>
        <w:t>θνικό Κοινοβούλιο ιστορικές και κρίσιμες στιγμές. Ζούμε μια εθνική υπαναχώρηση ιστορικών διαστάσεων. Είναι η πρώτη φορά από το 1974 που εκχωρούνται εθνικά, πολιτιστ</w:t>
      </w:r>
      <w:r>
        <w:rPr>
          <w:rFonts w:eastAsia="Times New Roman"/>
          <w:szCs w:val="24"/>
        </w:rPr>
        <w:t xml:space="preserve">ικά και ιστορικά διακυβεύματα. Δυστυχώς, όλα αυτά εκχωρούνται ως ένα απλό νομοθέτημα. Εκχωρούμε στα Σκόπια το όνομα της Μακεδονίας, ιστορία, ταυτότητα και απεμπολούμε τα εθνικά μας συμφέροντα σε μια επαίσχυντη, λεόντεια και ετεροβαρή </w:t>
      </w:r>
      <w:r>
        <w:rPr>
          <w:rFonts w:eastAsia="Times New Roman"/>
          <w:szCs w:val="24"/>
        </w:rPr>
        <w:t>σ</w:t>
      </w:r>
      <w:r>
        <w:rPr>
          <w:rFonts w:eastAsia="Times New Roman"/>
          <w:szCs w:val="24"/>
        </w:rPr>
        <w:t>υμφωνία.</w:t>
      </w:r>
    </w:p>
    <w:p w14:paraId="2ED8BA0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«Αν τα Σκόπ</w:t>
      </w:r>
      <w:r>
        <w:rPr>
          <w:rFonts w:eastAsia="Times New Roman"/>
          <w:szCs w:val="24"/>
        </w:rPr>
        <w:t>ια δεν αποτελούν απειλή αυτήν τη στιγμή, κανείς δεν μπορεί να προβλέψει και να εγγυηθεί ποιοι συνδυασμοί δυνάμεων θα προκύψουν στο εγγύς ή στο απώτερο μέλλον στα Βαλκάνια και την ευρύτερη περιοχή. Τα κράτη δεν ζουν μόνο με το σήμερα. Πρέπει να θυμούνται κα</w:t>
      </w:r>
      <w:r>
        <w:rPr>
          <w:rFonts w:eastAsia="Times New Roman"/>
          <w:szCs w:val="24"/>
        </w:rPr>
        <w:t xml:space="preserve">ι το χθες για να μην το ξαναζήσουν αύριο». </w:t>
      </w:r>
    </w:p>
    <w:p w14:paraId="2ED8BA02"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Ποιος τα έλεγε αυτά, αγαπητοί συνάδελφοι; Τα έλεγε ακόμα από τον Φλεβάρη του 1992 ο Κωνσταντίνος Καραμανλής, </w:t>
      </w:r>
      <w:r>
        <w:rPr>
          <w:rFonts w:eastAsia="Times New Roman"/>
          <w:szCs w:val="24"/>
        </w:rPr>
        <w:lastRenderedPageBreak/>
        <w:t xml:space="preserve">ένας ηγέτης που βρέθηκε πάντα μπροστά και από την ίδια την ιστορία. </w:t>
      </w:r>
    </w:p>
    <w:p w14:paraId="2ED8BA0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r>
      <w:r>
        <w:rPr>
          <w:rFonts w:eastAsia="Times New Roman"/>
          <w:szCs w:val="24"/>
        </w:rPr>
        <w:t>Αυτό που δεν τόλμησε καμμία προηγούμενη κυβέρνηση το κάνετε εσείς, προσβάλλοντας τη βαθύτερη ταυτότητα του ελληνικού λαού που βγαίνει στους δρόμους διαμαρτυρόμενος, με την προσδοκία ότι μπορεί να πάρετε το μήνυμα και να κάνετε πίσω. Με τη μυστική σας διπλω</w:t>
      </w:r>
      <w:r>
        <w:rPr>
          <w:rFonts w:eastAsia="Times New Roman"/>
          <w:szCs w:val="24"/>
        </w:rPr>
        <w:t>ματία και τις μεθοδεύσεις σας βάζετε σε δοκιμασία το πλαίσιο λειτουργίας του δημοκρατικού μας πολιτεύματος και κυρίως την εθνική ενότητα του ελληνικού λαού. Κανένας δημοκράτης και πατριώτης δεν θέλει να υπάρξουν στη χώρα τέτοια φαινόμενα που όσες φορές εμφ</w:t>
      </w:r>
      <w:r>
        <w:rPr>
          <w:rFonts w:eastAsia="Times New Roman"/>
          <w:szCs w:val="24"/>
        </w:rPr>
        <w:t xml:space="preserve">ανίστηκαν, είχαν καταστροφικές συνέπειες για τον ελληνισμό. </w:t>
      </w:r>
    </w:p>
    <w:p w14:paraId="2ED8BA04"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Αυτό θέλετε; Τον εθνικό διχασμό; Δεν σας ενδιαφέρει το γεγονός ότι με τους πολιτικούς τακτικισμούς σας, την πολιτικά διχαστική συμπεριφορά και με τη συγκυριακή αξιοποίηση Βουλευτών από διάφορους</w:t>
      </w:r>
      <w:r>
        <w:rPr>
          <w:rFonts w:eastAsia="Times New Roman"/>
          <w:szCs w:val="24"/>
        </w:rPr>
        <w:t xml:space="preserve"> χώρους, δημιουργείτε ανεπούλωτα τραύματα και στην κοινοβουλευτική μας λειτουργία;</w:t>
      </w:r>
    </w:p>
    <w:p w14:paraId="2ED8BA0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t xml:space="preserve">Δεν θα αναφερθώ στην πασιφανή εγκατάλειψη του </w:t>
      </w:r>
      <w:r>
        <w:rPr>
          <w:rFonts w:eastAsia="Times New Roman"/>
          <w:szCs w:val="24"/>
          <w:lang w:val="en-US"/>
        </w:rPr>
        <w:t>erga</w:t>
      </w:r>
      <w:r w:rsidRPr="00AE7C55">
        <w:rPr>
          <w:rFonts w:eastAsia="Times New Roman"/>
          <w:szCs w:val="24"/>
        </w:rPr>
        <w:t xml:space="preserve"> </w:t>
      </w:r>
      <w:r>
        <w:rPr>
          <w:rFonts w:eastAsia="Times New Roman"/>
          <w:szCs w:val="24"/>
          <w:lang w:val="en-US"/>
        </w:rPr>
        <w:t>omnes</w:t>
      </w:r>
      <w:r>
        <w:rPr>
          <w:rFonts w:eastAsia="Times New Roman"/>
          <w:szCs w:val="24"/>
        </w:rPr>
        <w:t xml:space="preserve">. Δεν υπάρχει και δεν τεκμαίρεται σε κανένα κείμενο το «για όλες τις χρήσεις». </w:t>
      </w:r>
    </w:p>
    <w:p w14:paraId="2ED8BA0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Στο άρθρο 7 παράγραφος 3 της </w:t>
      </w:r>
      <w:r>
        <w:rPr>
          <w:rFonts w:eastAsia="Times New Roman"/>
          <w:szCs w:val="24"/>
        </w:rPr>
        <w:t>Συμφωνίας των Πρεσπών διαβάζουμε</w:t>
      </w:r>
      <w:r w:rsidRPr="005326A0">
        <w:rPr>
          <w:rFonts w:eastAsia="Times New Roman"/>
          <w:szCs w:val="24"/>
        </w:rPr>
        <w:t>:</w:t>
      </w:r>
      <w:r>
        <w:rPr>
          <w:rFonts w:eastAsia="Times New Roman"/>
          <w:szCs w:val="24"/>
        </w:rPr>
        <w:t xml:space="preserve"> «Αναφορικά με το δεύτερο μέρος» –Σκόπια- «με τους όρους «Μακεδονία» και «Μακεδόνας» νοούνται η επικράτεια, ο πληθυσμός και τα χαρακτηριστικά τους, με τη δική τους ιστορία, πολιτισμό και κληρονομιά». </w:t>
      </w:r>
    </w:p>
    <w:p w14:paraId="2ED8BA0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Να τι παραδώσαμε. Δώσ</w:t>
      </w:r>
      <w:r>
        <w:rPr>
          <w:rFonts w:eastAsia="Times New Roman"/>
          <w:szCs w:val="24"/>
        </w:rPr>
        <w:t>αμε γλώσσα, δώσαμε υπηκοότητα και δυστυχώς με τη διπλωματική διακοίνωση που ήλθε δίνουμε και λαό, αφού στη διπλωματική διακοίνωση αναφέρεται για πρώτη φορά ότι υπάρχει μακεδονικός λαός. Και μόνο το άρθρο 36 ακυρώνει οποιονδήποτε ισχυρισμό για κατάργηση του</w:t>
      </w:r>
      <w:r>
        <w:rPr>
          <w:rFonts w:eastAsia="Times New Roman"/>
          <w:szCs w:val="24"/>
        </w:rPr>
        <w:t xml:space="preserve"> αλυτρωτισμού από την πλευρά των Σκοπίων. </w:t>
      </w:r>
    </w:p>
    <w:p w14:paraId="2ED8BA08"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Τι σημαίνει για εσάς η εξής ανατριχιαστική αναφορά; «Η δημοκρατία εγγυάται συγκεκριμένα δικαιώματα κοινωνικής ασφάλισης σε βετεράνους του αντιφασιστικού πολέμου και σε όλους τους μακεδονικούς εθνικοαπελευθερωτικο</w:t>
      </w:r>
      <w:r>
        <w:rPr>
          <w:rFonts w:eastAsia="Times New Roman"/>
          <w:szCs w:val="24"/>
        </w:rPr>
        <w:t xml:space="preserve">ύς πολέμους, </w:t>
      </w:r>
      <w:r>
        <w:rPr>
          <w:rFonts w:eastAsia="Times New Roman"/>
          <w:szCs w:val="24"/>
        </w:rPr>
        <w:lastRenderedPageBreak/>
        <w:t>στους αναπήρους πολέμου, σε εκδιωγμένους και φυλακισμένους για τις ιδέες της ξεχωριστής ταυτότητας, του μακεδονικού λαού και της μακεδονικής πολιτειακής υπόστασης, όσο και στα μέλη των οικογενειών τους χωρίς μέσα υλικής και κοινωνικής διαβίωση</w:t>
      </w:r>
      <w:r>
        <w:rPr>
          <w:rFonts w:eastAsia="Times New Roman"/>
          <w:szCs w:val="24"/>
        </w:rPr>
        <w:t xml:space="preserve">ς. Τα συγκεκριμένα δικαιώματα ρυθμίζονται από τον νόμο». Τι παραπάνω χρειάζεται για να συνειδητοποιηθεί ο συνεχιζόμενος αλυτρωτισμός των Σκοπίων, παρά τους περί του αντιθέτου ισχυρισμούς; </w:t>
      </w:r>
    </w:p>
    <w:p w14:paraId="2ED8BA0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Κυρίες και κύριοι συνάδελφοι, ποιοι είναι οι μακεδονικοί εθνικοαπε</w:t>
      </w:r>
      <w:r>
        <w:rPr>
          <w:rFonts w:eastAsia="Times New Roman"/>
          <w:szCs w:val="24"/>
        </w:rPr>
        <w:t>λευθερωτικοί πόλεμοι; Είναι προφανές ότι αναφέρονται στη διεκδίκηση της δικής μας Μακεδονίας. Εξάλλου και με το άρθρο 49 εγείρουν απροκάλυπτα θέματα μακεδονικών μειονοτήτων στις γειτονικές χώρες.</w:t>
      </w:r>
    </w:p>
    <w:p w14:paraId="2ED8BA0A" w14:textId="77777777" w:rsidR="00C647AD" w:rsidRDefault="00D506E1">
      <w:pPr>
        <w:tabs>
          <w:tab w:val="left" w:pos="709"/>
          <w:tab w:val="center" w:pos="4753"/>
        </w:tabs>
        <w:spacing w:after="0" w:line="600" w:lineRule="auto"/>
        <w:ind w:firstLine="709"/>
        <w:contextualSpacing/>
        <w:jc w:val="both"/>
        <w:rPr>
          <w:rFonts w:eastAsia="Times New Roman" w:cs="Times New Roman"/>
          <w:szCs w:val="24"/>
        </w:rPr>
      </w:pPr>
      <w:r w:rsidRPr="009763D0">
        <w:rPr>
          <w:rFonts w:eastAsia="Times New Roman" w:cs="Times New Roman"/>
          <w:szCs w:val="24"/>
        </w:rPr>
        <w:t>Μας έχουν στείλει τις τροποποιήσεις χωρί</w:t>
      </w:r>
      <w:r>
        <w:rPr>
          <w:rFonts w:eastAsia="Times New Roman" w:cs="Times New Roman"/>
          <w:szCs w:val="24"/>
        </w:rPr>
        <w:t>ς</w:t>
      </w:r>
      <w:r w:rsidRPr="009763D0">
        <w:rPr>
          <w:rFonts w:eastAsia="Times New Roman" w:cs="Times New Roman"/>
          <w:szCs w:val="24"/>
        </w:rPr>
        <w:t xml:space="preserve"> </w:t>
      </w:r>
      <w:r>
        <w:rPr>
          <w:rFonts w:eastAsia="Times New Roman" w:cs="Times New Roman"/>
          <w:szCs w:val="24"/>
        </w:rPr>
        <w:t xml:space="preserve">να </w:t>
      </w:r>
      <w:r w:rsidRPr="009763D0">
        <w:rPr>
          <w:rFonts w:eastAsia="Times New Roman" w:cs="Times New Roman"/>
          <w:szCs w:val="24"/>
        </w:rPr>
        <w:t>μας στείλουν το</w:t>
      </w:r>
      <w:r w:rsidRPr="009763D0">
        <w:rPr>
          <w:rFonts w:eastAsia="Times New Roman" w:cs="Times New Roman"/>
          <w:szCs w:val="24"/>
        </w:rPr>
        <w:t xml:space="preserve"> τελικό κείμενο των τροποποιήσεων</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Πώ</w:t>
      </w:r>
      <w:r w:rsidRPr="009763D0">
        <w:rPr>
          <w:rFonts w:eastAsia="Times New Roman" w:cs="Times New Roman"/>
          <w:szCs w:val="24"/>
        </w:rPr>
        <w:t>ς θα ψηφίσετε</w:t>
      </w:r>
      <w:r>
        <w:rPr>
          <w:rFonts w:eastAsia="Times New Roman" w:cs="Times New Roman"/>
          <w:szCs w:val="24"/>
        </w:rPr>
        <w:t>,</w:t>
      </w:r>
      <w:r w:rsidRPr="009763D0">
        <w:rPr>
          <w:rFonts w:eastAsia="Times New Roman" w:cs="Times New Roman"/>
          <w:szCs w:val="24"/>
        </w:rPr>
        <w:t xml:space="preserve"> κύριοι συνάδελφοι</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w:t>
      </w:r>
      <w:r>
        <w:rPr>
          <w:rFonts w:eastAsia="Times New Roman" w:cs="Times New Roman"/>
          <w:szCs w:val="24"/>
        </w:rPr>
        <w:t>ν</w:t>
      </w:r>
      <w:r w:rsidRPr="009763D0">
        <w:rPr>
          <w:rFonts w:eastAsia="Times New Roman" w:cs="Times New Roman"/>
          <w:szCs w:val="24"/>
        </w:rPr>
        <w:t>α</w:t>
      </w:r>
      <w:r>
        <w:rPr>
          <w:rFonts w:eastAsia="Times New Roman" w:cs="Times New Roman"/>
          <w:szCs w:val="24"/>
        </w:rPr>
        <w:t>ι»</w:t>
      </w:r>
      <w:r w:rsidRPr="009763D0">
        <w:rPr>
          <w:rFonts w:eastAsia="Times New Roman" w:cs="Times New Roman"/>
          <w:szCs w:val="24"/>
        </w:rPr>
        <w:t xml:space="preserve"> σε ένα κείμενο που δεν γνωρίζετε </w:t>
      </w:r>
      <w:r>
        <w:rPr>
          <w:rFonts w:eastAsia="Times New Roman" w:cs="Times New Roman"/>
          <w:szCs w:val="24"/>
        </w:rPr>
        <w:t>τ</w:t>
      </w:r>
      <w:r w:rsidRPr="009763D0">
        <w:rPr>
          <w:rFonts w:eastAsia="Times New Roman" w:cs="Times New Roman"/>
          <w:szCs w:val="24"/>
        </w:rPr>
        <w:t>ην τελική του διαμόρφωση</w:t>
      </w:r>
      <w:r>
        <w:rPr>
          <w:rFonts w:eastAsia="Times New Roman" w:cs="Times New Roman"/>
          <w:szCs w:val="24"/>
        </w:rPr>
        <w:t>;</w:t>
      </w:r>
      <w:r w:rsidRPr="009763D0">
        <w:rPr>
          <w:rFonts w:eastAsia="Times New Roman" w:cs="Times New Roman"/>
          <w:szCs w:val="24"/>
        </w:rPr>
        <w:t xml:space="preserve"> </w:t>
      </w:r>
    </w:p>
    <w:p w14:paraId="2ED8BA0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Τελειώνοντας, α</w:t>
      </w:r>
      <w:r w:rsidRPr="009763D0">
        <w:rPr>
          <w:rFonts w:eastAsia="Times New Roman" w:cs="Times New Roman"/>
          <w:szCs w:val="24"/>
        </w:rPr>
        <w:t>ναρωτιέμαι αν αναλογί</w:t>
      </w:r>
      <w:r>
        <w:rPr>
          <w:rFonts w:eastAsia="Times New Roman" w:cs="Times New Roman"/>
          <w:szCs w:val="24"/>
        </w:rPr>
        <w:t>ζεστε την ευθύνη που ανα</w:t>
      </w:r>
      <w:r w:rsidRPr="009763D0">
        <w:rPr>
          <w:rFonts w:eastAsia="Times New Roman" w:cs="Times New Roman"/>
          <w:szCs w:val="24"/>
        </w:rPr>
        <w:t>λαμβάνετε για τις μελλοντικές γενιές των Ελλήνων</w:t>
      </w:r>
      <w:r>
        <w:rPr>
          <w:rFonts w:eastAsia="Times New Roman" w:cs="Times New Roman"/>
          <w:szCs w:val="24"/>
        </w:rPr>
        <w:t>,</w:t>
      </w:r>
      <w:r w:rsidRPr="009763D0">
        <w:rPr>
          <w:rFonts w:eastAsia="Times New Roman" w:cs="Times New Roman"/>
          <w:szCs w:val="24"/>
        </w:rPr>
        <w:t xml:space="preserve"> γιατί </w:t>
      </w:r>
      <w:r w:rsidRPr="009763D0">
        <w:rPr>
          <w:rFonts w:eastAsia="Times New Roman" w:cs="Times New Roman"/>
          <w:szCs w:val="24"/>
        </w:rPr>
        <w:lastRenderedPageBreak/>
        <w:t>πέ</w:t>
      </w:r>
      <w:r w:rsidRPr="009763D0">
        <w:rPr>
          <w:rFonts w:eastAsia="Times New Roman" w:cs="Times New Roman"/>
          <w:szCs w:val="24"/>
        </w:rPr>
        <w:t>ρα από τη δική σας ψήφο εδώ μέσα</w:t>
      </w:r>
      <w:r>
        <w:rPr>
          <w:rFonts w:eastAsia="Times New Roman" w:cs="Times New Roman"/>
          <w:szCs w:val="24"/>
        </w:rPr>
        <w:t>,</w:t>
      </w:r>
      <w:r w:rsidRPr="009763D0">
        <w:rPr>
          <w:rFonts w:eastAsia="Times New Roman" w:cs="Times New Roman"/>
          <w:szCs w:val="24"/>
        </w:rPr>
        <w:t xml:space="preserve"> πέρα από την ετυμηγορία των πολιτών εκεί έξω</w:t>
      </w:r>
      <w:r>
        <w:rPr>
          <w:rFonts w:eastAsia="Times New Roman" w:cs="Times New Roman"/>
          <w:szCs w:val="24"/>
        </w:rPr>
        <w:t>,</w:t>
      </w:r>
      <w:r w:rsidRPr="009763D0">
        <w:rPr>
          <w:rFonts w:eastAsia="Times New Roman" w:cs="Times New Roman"/>
          <w:szCs w:val="24"/>
        </w:rPr>
        <w:t xml:space="preserve"> υπάρχει και η ιστορία και αυτή δεν κάνει ούτε </w:t>
      </w:r>
      <w:r>
        <w:rPr>
          <w:rFonts w:eastAsia="Times New Roman" w:cs="Times New Roman"/>
          <w:szCs w:val="24"/>
        </w:rPr>
        <w:t>χάρες</w:t>
      </w:r>
      <w:r w:rsidRPr="009763D0">
        <w:rPr>
          <w:rFonts w:eastAsia="Times New Roman" w:cs="Times New Roman"/>
          <w:szCs w:val="24"/>
        </w:rPr>
        <w:t xml:space="preserve"> ούτε </w:t>
      </w:r>
      <w:r>
        <w:rPr>
          <w:rFonts w:eastAsia="Times New Roman" w:cs="Times New Roman"/>
          <w:szCs w:val="24"/>
        </w:rPr>
        <w:t xml:space="preserve">σκόντο. </w:t>
      </w:r>
    </w:p>
    <w:p w14:paraId="2ED8BA0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Λυπάμαι ειλικρινά γιατί θα τελειώσετε π</w:t>
      </w:r>
      <w:r w:rsidRPr="009763D0">
        <w:rPr>
          <w:rFonts w:eastAsia="Times New Roman" w:cs="Times New Roman"/>
          <w:szCs w:val="24"/>
        </w:rPr>
        <w:t xml:space="preserve">ολλοί από σας την πολιτική σας παρουσία με ένα τέτοιο στίγμα επάνω </w:t>
      </w:r>
      <w:r>
        <w:rPr>
          <w:rFonts w:eastAsia="Times New Roman" w:cs="Times New Roman"/>
          <w:szCs w:val="24"/>
        </w:rPr>
        <w:t>σας.</w:t>
      </w:r>
      <w:r w:rsidRPr="009763D0">
        <w:rPr>
          <w:rFonts w:eastAsia="Times New Roman" w:cs="Times New Roman"/>
          <w:szCs w:val="24"/>
        </w:rPr>
        <w:t xml:space="preserve"> Μπορεί να πέρασαν δυόμισι χιλιάδες χρόνια και </w:t>
      </w:r>
      <w:r>
        <w:rPr>
          <w:rFonts w:eastAsia="Times New Roman" w:cs="Times New Roman"/>
          <w:szCs w:val="24"/>
        </w:rPr>
        <w:t>όμως,</w:t>
      </w:r>
      <w:r w:rsidRPr="009763D0">
        <w:rPr>
          <w:rFonts w:eastAsia="Times New Roman" w:cs="Times New Roman"/>
          <w:szCs w:val="24"/>
        </w:rPr>
        <w:t xml:space="preserve"> τον Εφιάλτη </w:t>
      </w:r>
      <w:r>
        <w:rPr>
          <w:rFonts w:eastAsia="Times New Roman" w:cs="Times New Roman"/>
          <w:szCs w:val="24"/>
        </w:rPr>
        <w:t>δεν</w:t>
      </w:r>
      <w:r w:rsidRPr="009763D0">
        <w:rPr>
          <w:rFonts w:eastAsia="Times New Roman" w:cs="Times New Roman"/>
          <w:szCs w:val="24"/>
        </w:rPr>
        <w:t xml:space="preserve"> τον ξέχασε κανένας</w:t>
      </w:r>
      <w:r>
        <w:rPr>
          <w:rFonts w:eastAsia="Times New Roman" w:cs="Times New Roman"/>
          <w:szCs w:val="24"/>
        </w:rPr>
        <w:t>.</w:t>
      </w:r>
      <w:r w:rsidRPr="009763D0">
        <w:rPr>
          <w:rFonts w:eastAsia="Times New Roman" w:cs="Times New Roman"/>
          <w:szCs w:val="24"/>
        </w:rPr>
        <w:t xml:space="preserve"> </w:t>
      </w:r>
    </w:p>
    <w:p w14:paraId="2ED8BA0D"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 xml:space="preserve">Σας </w:t>
      </w:r>
      <w:r>
        <w:rPr>
          <w:rFonts w:eastAsia="Times New Roman" w:cs="Times New Roman"/>
          <w:szCs w:val="24"/>
        </w:rPr>
        <w:t xml:space="preserve">ευχαριστώ πολύ. </w:t>
      </w:r>
    </w:p>
    <w:p w14:paraId="2ED8BA0E" w14:textId="77777777" w:rsidR="00C647AD" w:rsidRDefault="00D506E1">
      <w:pPr>
        <w:spacing w:after="0" w:line="600" w:lineRule="auto"/>
        <w:ind w:firstLine="720"/>
        <w:jc w:val="center"/>
        <w:rPr>
          <w:rFonts w:eastAsia="Times New Roman" w:cs="Times New Roman"/>
          <w:szCs w:val="24"/>
        </w:rPr>
      </w:pPr>
      <w:r w:rsidRPr="00517DAE">
        <w:rPr>
          <w:rFonts w:eastAsia="Times New Roman" w:cs="Times New Roman"/>
          <w:szCs w:val="24"/>
        </w:rPr>
        <w:t>(Χει</w:t>
      </w:r>
      <w:r>
        <w:rPr>
          <w:rFonts w:eastAsia="Times New Roman" w:cs="Times New Roman"/>
          <w:szCs w:val="24"/>
        </w:rPr>
        <w:t>ροκροτήματα από την πτέρυγα της Νέας Δημοκρατίας)</w:t>
      </w:r>
    </w:p>
    <w:p w14:paraId="2ED8BA0F"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b/>
          <w:szCs w:val="24"/>
        </w:rPr>
        <w:t>ΠΡΟΕΔΡΕΥΩΝ (Αναστάσιος Κουράκης):</w:t>
      </w:r>
      <w:r>
        <w:rPr>
          <w:rFonts w:eastAsia="Times New Roman" w:cs="Times New Roman"/>
          <w:szCs w:val="24"/>
        </w:rPr>
        <w:t xml:space="preserve"> </w:t>
      </w:r>
      <w:r w:rsidRPr="009763D0">
        <w:rPr>
          <w:rFonts w:eastAsia="Times New Roman" w:cs="Times New Roman"/>
          <w:szCs w:val="24"/>
        </w:rPr>
        <w:t xml:space="preserve">Ευχαριστούμε τον </w:t>
      </w:r>
      <w:r>
        <w:rPr>
          <w:rFonts w:eastAsia="Times New Roman" w:cs="Times New Roman"/>
          <w:szCs w:val="24"/>
        </w:rPr>
        <w:t>κ. Στέργιο Γιαννάκη,</w:t>
      </w:r>
      <w:r w:rsidRPr="009763D0">
        <w:rPr>
          <w:rFonts w:eastAsia="Times New Roman" w:cs="Times New Roman"/>
          <w:szCs w:val="24"/>
        </w:rPr>
        <w:t xml:space="preserve"> Βουλευτή Πρεβέζης τ</w:t>
      </w:r>
      <w:r w:rsidRPr="009763D0">
        <w:rPr>
          <w:rFonts w:eastAsia="Times New Roman" w:cs="Times New Roman"/>
          <w:szCs w:val="24"/>
        </w:rPr>
        <w:t>ης Νέας Δημοκρατίας</w:t>
      </w:r>
      <w:r>
        <w:rPr>
          <w:rFonts w:eastAsia="Times New Roman" w:cs="Times New Roman"/>
          <w:szCs w:val="24"/>
        </w:rPr>
        <w:t>.</w:t>
      </w:r>
      <w:r w:rsidRPr="009763D0">
        <w:rPr>
          <w:rFonts w:eastAsia="Times New Roman" w:cs="Times New Roman"/>
          <w:szCs w:val="24"/>
        </w:rPr>
        <w:t xml:space="preserve"> </w:t>
      </w:r>
    </w:p>
    <w:p w14:paraId="2ED8BA1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sidRPr="009763D0">
        <w:rPr>
          <w:rFonts w:eastAsia="Times New Roman" w:cs="Times New Roman"/>
          <w:szCs w:val="24"/>
        </w:rPr>
        <w:t>Βουλευτής Κοζάνης του ΣΥΡΙΖΑ</w:t>
      </w:r>
      <w:r>
        <w:rPr>
          <w:rFonts w:eastAsia="Times New Roman" w:cs="Times New Roman"/>
          <w:szCs w:val="24"/>
        </w:rPr>
        <w:t xml:space="preserve"> </w:t>
      </w:r>
      <w:r>
        <w:rPr>
          <w:rFonts w:eastAsia="Times New Roman" w:cs="Times New Roman"/>
          <w:szCs w:val="24"/>
        </w:rPr>
        <w:t>κ. Ντζιμάνης Γεώργιος,  για έξι</w:t>
      </w:r>
      <w:r w:rsidRPr="009763D0">
        <w:rPr>
          <w:rFonts w:eastAsia="Times New Roman" w:cs="Times New Roman"/>
          <w:szCs w:val="24"/>
        </w:rPr>
        <w:t xml:space="preserve"> λεπτά</w:t>
      </w:r>
      <w:r>
        <w:rPr>
          <w:rFonts w:eastAsia="Times New Roman" w:cs="Times New Roman"/>
          <w:szCs w:val="24"/>
        </w:rPr>
        <w:t>.</w:t>
      </w:r>
    </w:p>
    <w:p w14:paraId="2ED8BA11"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b/>
          <w:szCs w:val="24"/>
        </w:rPr>
        <w:t xml:space="preserve">ΓΕΩΡΓΙΟΣ </w:t>
      </w:r>
      <w:r>
        <w:rPr>
          <w:rFonts w:eastAsia="Times New Roman" w:cs="Times New Roman"/>
          <w:b/>
          <w:szCs w:val="24"/>
        </w:rPr>
        <w:t>ΝΤΖΙΜΑΝΗΣ:</w:t>
      </w:r>
      <w:r w:rsidRPr="009763D0">
        <w:rPr>
          <w:rFonts w:eastAsia="Times New Roman" w:cs="Times New Roman"/>
          <w:szCs w:val="24"/>
        </w:rPr>
        <w:t xml:space="preserve"> Ευχαριστώ</w:t>
      </w:r>
      <w:r>
        <w:rPr>
          <w:rFonts w:eastAsia="Times New Roman" w:cs="Times New Roman"/>
          <w:szCs w:val="24"/>
        </w:rPr>
        <w:t>,</w:t>
      </w:r>
      <w:r w:rsidRPr="009763D0">
        <w:rPr>
          <w:rFonts w:eastAsia="Times New Roman" w:cs="Times New Roman"/>
          <w:szCs w:val="24"/>
        </w:rPr>
        <w:t xml:space="preserve"> κύριε Πρόεδρε</w:t>
      </w:r>
      <w:r>
        <w:rPr>
          <w:rFonts w:eastAsia="Times New Roman" w:cs="Times New Roman"/>
          <w:szCs w:val="24"/>
        </w:rPr>
        <w:t>.</w:t>
      </w:r>
    </w:p>
    <w:p w14:paraId="2ED8BA12"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Κυρίες και κύριοι συνάδελφοι</w:t>
      </w:r>
      <w:r>
        <w:rPr>
          <w:rFonts w:eastAsia="Times New Roman" w:cs="Times New Roman"/>
          <w:szCs w:val="24"/>
        </w:rPr>
        <w:t>,</w:t>
      </w:r>
      <w:r w:rsidRPr="009763D0">
        <w:rPr>
          <w:rFonts w:eastAsia="Times New Roman" w:cs="Times New Roman"/>
          <w:szCs w:val="24"/>
        </w:rPr>
        <w:t xml:space="preserve"> η Συμφωνία των Πρεσπών αναβαθμίζει το</w:t>
      </w:r>
      <w:r>
        <w:rPr>
          <w:rFonts w:eastAsia="Times New Roman" w:cs="Times New Roman"/>
          <w:szCs w:val="24"/>
        </w:rPr>
        <w:t>ν</w:t>
      </w:r>
      <w:r w:rsidRPr="009763D0">
        <w:rPr>
          <w:rFonts w:eastAsia="Times New Roman" w:cs="Times New Roman"/>
          <w:szCs w:val="24"/>
        </w:rPr>
        <w:t xml:space="preserve"> γεωστρατηγικό ρόλο της Ελλάδος και ενισχύει την ασφάλεια της περιοχής</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 xml:space="preserve">απεγκλωβίζοντας την Ελλάδα από </w:t>
      </w:r>
      <w:r>
        <w:rPr>
          <w:rFonts w:eastAsia="Times New Roman" w:cs="Times New Roman"/>
          <w:szCs w:val="24"/>
        </w:rPr>
        <w:lastRenderedPageBreak/>
        <w:t>μι</w:t>
      </w:r>
      <w:r w:rsidRPr="009763D0">
        <w:rPr>
          <w:rFonts w:eastAsia="Times New Roman" w:cs="Times New Roman"/>
          <w:szCs w:val="24"/>
        </w:rPr>
        <w:t>α δαγκάνα το</w:t>
      </w:r>
      <w:r>
        <w:rPr>
          <w:rFonts w:eastAsia="Times New Roman" w:cs="Times New Roman"/>
          <w:szCs w:val="24"/>
        </w:rPr>
        <w:t>υρκικής επιρροής στα ανατολικά κ</w:t>
      </w:r>
      <w:r w:rsidRPr="009763D0">
        <w:rPr>
          <w:rFonts w:eastAsia="Times New Roman" w:cs="Times New Roman"/>
          <w:szCs w:val="24"/>
        </w:rPr>
        <w:t xml:space="preserve">αι βόρεια σύνορά </w:t>
      </w:r>
      <w:r>
        <w:rPr>
          <w:rFonts w:eastAsia="Times New Roman" w:cs="Times New Roman"/>
          <w:szCs w:val="24"/>
        </w:rPr>
        <w:t xml:space="preserve">μας. </w:t>
      </w:r>
      <w:r w:rsidRPr="009763D0">
        <w:rPr>
          <w:rFonts w:eastAsia="Times New Roman" w:cs="Times New Roman"/>
          <w:szCs w:val="24"/>
        </w:rPr>
        <w:t>Δημιουργεί κλίμα εμπιστοσύνης</w:t>
      </w:r>
      <w:r>
        <w:rPr>
          <w:rFonts w:eastAsia="Times New Roman" w:cs="Times New Roman"/>
          <w:szCs w:val="24"/>
        </w:rPr>
        <w:t>,</w:t>
      </w:r>
      <w:r w:rsidRPr="009763D0">
        <w:rPr>
          <w:rFonts w:eastAsia="Times New Roman" w:cs="Times New Roman"/>
          <w:szCs w:val="24"/>
        </w:rPr>
        <w:t xml:space="preserve"> συνεργασίας</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συν</w:t>
      </w:r>
      <w:r w:rsidRPr="009763D0">
        <w:rPr>
          <w:rFonts w:eastAsia="Times New Roman" w:cs="Times New Roman"/>
          <w:szCs w:val="24"/>
        </w:rPr>
        <w:t>ανάπτυξης και σύσφιξης των σχέσεων μετ</w:t>
      </w:r>
      <w:r w:rsidRPr="009763D0">
        <w:rPr>
          <w:rFonts w:eastAsia="Times New Roman" w:cs="Times New Roman"/>
          <w:szCs w:val="24"/>
        </w:rPr>
        <w:t>αξύ των λαών</w:t>
      </w:r>
      <w:r>
        <w:rPr>
          <w:rFonts w:eastAsia="Times New Roman" w:cs="Times New Roman"/>
          <w:szCs w:val="24"/>
        </w:rPr>
        <w:t>,</w:t>
      </w:r>
      <w:r w:rsidRPr="009763D0">
        <w:rPr>
          <w:rFonts w:eastAsia="Times New Roman" w:cs="Times New Roman"/>
          <w:szCs w:val="24"/>
        </w:rPr>
        <w:t xml:space="preserve"> σύμφωνα με τα οράματα του Ρήγα</w:t>
      </w:r>
      <w:r>
        <w:rPr>
          <w:rFonts w:eastAsia="Times New Roman" w:cs="Times New Roman"/>
          <w:szCs w:val="24"/>
        </w:rPr>
        <w:t>.</w:t>
      </w:r>
      <w:r w:rsidRPr="009763D0">
        <w:rPr>
          <w:rFonts w:eastAsia="Times New Roman" w:cs="Times New Roman"/>
          <w:szCs w:val="24"/>
        </w:rPr>
        <w:t xml:space="preserve"> Επιλύει ιστορικές εκκρεμότητες αιώνων</w:t>
      </w:r>
      <w:r>
        <w:rPr>
          <w:rFonts w:eastAsia="Times New Roman" w:cs="Times New Roman"/>
          <w:szCs w:val="24"/>
        </w:rPr>
        <w:t>,</w:t>
      </w:r>
      <w:r w:rsidRPr="009763D0">
        <w:rPr>
          <w:rFonts w:eastAsia="Times New Roman" w:cs="Times New Roman"/>
          <w:szCs w:val="24"/>
        </w:rPr>
        <w:t xml:space="preserve"> οι οποίες αποτέλεσαν π</w:t>
      </w:r>
      <w:r>
        <w:rPr>
          <w:rFonts w:eastAsia="Times New Roman" w:cs="Times New Roman"/>
          <w:szCs w:val="24"/>
        </w:rPr>
        <w:t>λ</w:t>
      </w:r>
      <w:r w:rsidRPr="009763D0">
        <w:rPr>
          <w:rFonts w:eastAsia="Times New Roman" w:cs="Times New Roman"/>
          <w:szCs w:val="24"/>
        </w:rPr>
        <w:t>ηγή και πολιτικό εργαλείο και πάν</w:t>
      </w:r>
      <w:r>
        <w:rPr>
          <w:rFonts w:eastAsia="Times New Roman" w:cs="Times New Roman"/>
          <w:szCs w:val="24"/>
        </w:rPr>
        <w:t>ω τους χτίστηκαν πολιτικές και ε</w:t>
      </w:r>
      <w:r w:rsidRPr="009763D0">
        <w:rPr>
          <w:rFonts w:eastAsia="Times New Roman" w:cs="Times New Roman"/>
          <w:szCs w:val="24"/>
        </w:rPr>
        <w:t>κκλησιαστικές καριέρες</w:t>
      </w:r>
      <w:r>
        <w:rPr>
          <w:rFonts w:eastAsia="Times New Roman" w:cs="Times New Roman"/>
          <w:szCs w:val="24"/>
        </w:rPr>
        <w:t>.</w:t>
      </w:r>
    </w:p>
    <w:p w14:paraId="2ED8BA1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Μπροστά στην κύρωση της </w:t>
      </w:r>
      <w:r>
        <w:rPr>
          <w:rFonts w:eastAsia="Times New Roman" w:cs="Times New Roman"/>
          <w:szCs w:val="24"/>
        </w:rPr>
        <w:t>σ</w:t>
      </w:r>
      <w:r w:rsidRPr="009763D0">
        <w:rPr>
          <w:rFonts w:eastAsia="Times New Roman" w:cs="Times New Roman"/>
          <w:szCs w:val="24"/>
        </w:rPr>
        <w:t>υμφωνίας αναμετριούνται δύο κόσμοι</w:t>
      </w:r>
      <w:r>
        <w:rPr>
          <w:rFonts w:eastAsia="Times New Roman" w:cs="Times New Roman"/>
          <w:szCs w:val="24"/>
        </w:rPr>
        <w:t>, ο κόσμος της α</w:t>
      </w:r>
      <w:r w:rsidRPr="009763D0">
        <w:rPr>
          <w:rFonts w:eastAsia="Times New Roman" w:cs="Times New Roman"/>
          <w:szCs w:val="24"/>
        </w:rPr>
        <w:t>λληλεγγύης και της ειρηνικής συνύπαρξης των λαών</w:t>
      </w:r>
      <w:r>
        <w:rPr>
          <w:rFonts w:eastAsia="Times New Roman" w:cs="Times New Roman"/>
          <w:szCs w:val="24"/>
        </w:rPr>
        <w:t xml:space="preserve"> με τον κόσμο του εθνικισμού, </w:t>
      </w:r>
      <w:r w:rsidRPr="009763D0">
        <w:rPr>
          <w:rFonts w:eastAsia="Times New Roman" w:cs="Times New Roman"/>
          <w:szCs w:val="24"/>
        </w:rPr>
        <w:t>ο κόσμος των ανοιχτών κοινωνιών με τις κλειστές κοινωνίες</w:t>
      </w:r>
      <w:r>
        <w:rPr>
          <w:rFonts w:eastAsia="Times New Roman" w:cs="Times New Roman"/>
          <w:szCs w:val="24"/>
        </w:rPr>
        <w:t>,</w:t>
      </w:r>
      <w:r w:rsidRPr="009763D0">
        <w:rPr>
          <w:rFonts w:eastAsia="Times New Roman" w:cs="Times New Roman"/>
          <w:szCs w:val="24"/>
        </w:rPr>
        <w:t xml:space="preserve"> ο κόσμος της πατριωτικής ευθύνης για το μέλλον της χώρας στην Ευρώπη και στα Βαλκάνια με τον κόσμο του </w:t>
      </w:r>
      <w:r w:rsidRPr="009763D0">
        <w:rPr>
          <w:rFonts w:eastAsia="Times New Roman" w:cs="Times New Roman"/>
          <w:szCs w:val="24"/>
        </w:rPr>
        <w:t>λαϊκισμού</w:t>
      </w:r>
      <w:r>
        <w:rPr>
          <w:rFonts w:eastAsia="Times New Roman" w:cs="Times New Roman"/>
          <w:szCs w:val="24"/>
        </w:rPr>
        <w:t>,</w:t>
      </w:r>
      <w:r w:rsidRPr="009763D0">
        <w:rPr>
          <w:rFonts w:eastAsia="Times New Roman" w:cs="Times New Roman"/>
          <w:szCs w:val="24"/>
        </w:rPr>
        <w:t xml:space="preserve"> της πολιτικής ανευθυνότητας</w:t>
      </w:r>
      <w:r>
        <w:rPr>
          <w:rFonts w:eastAsia="Times New Roman" w:cs="Times New Roman"/>
          <w:szCs w:val="24"/>
        </w:rPr>
        <w:t>,</w:t>
      </w:r>
      <w:r w:rsidRPr="009763D0">
        <w:rPr>
          <w:rFonts w:eastAsia="Times New Roman" w:cs="Times New Roman"/>
          <w:szCs w:val="24"/>
        </w:rPr>
        <w:t xml:space="preserve"> της διγλωσσίας</w:t>
      </w:r>
      <w:r>
        <w:rPr>
          <w:rFonts w:eastAsia="Times New Roman" w:cs="Times New Roman"/>
          <w:szCs w:val="24"/>
        </w:rPr>
        <w:t>,</w:t>
      </w:r>
      <w:r w:rsidRPr="009763D0">
        <w:rPr>
          <w:rFonts w:eastAsia="Times New Roman" w:cs="Times New Roman"/>
          <w:szCs w:val="24"/>
        </w:rPr>
        <w:t xml:space="preserve"> του φόβου και της ανασφάλειας</w:t>
      </w:r>
      <w:r>
        <w:rPr>
          <w:rFonts w:eastAsia="Times New Roman" w:cs="Times New Roman"/>
          <w:szCs w:val="24"/>
        </w:rPr>
        <w:t>.</w:t>
      </w:r>
      <w:r w:rsidRPr="009763D0">
        <w:rPr>
          <w:rFonts w:eastAsia="Times New Roman" w:cs="Times New Roman"/>
          <w:szCs w:val="24"/>
        </w:rPr>
        <w:t xml:space="preserve"> </w:t>
      </w:r>
    </w:p>
    <w:p w14:paraId="2ED8BA14"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 xml:space="preserve">Τα Βαλκάνια ιστορικά έχουν χαρακτηριστεί </w:t>
      </w:r>
      <w:r>
        <w:rPr>
          <w:rFonts w:eastAsia="Times New Roman" w:cs="Times New Roman"/>
          <w:szCs w:val="24"/>
        </w:rPr>
        <w:t xml:space="preserve">ως η πυριτιδαποθήκη της Ευρώπης. </w:t>
      </w:r>
      <w:r w:rsidRPr="009763D0">
        <w:rPr>
          <w:rFonts w:eastAsia="Times New Roman" w:cs="Times New Roman"/>
          <w:szCs w:val="24"/>
        </w:rPr>
        <w:t xml:space="preserve">Τα </w:t>
      </w:r>
      <w:r>
        <w:rPr>
          <w:rFonts w:eastAsia="Times New Roman" w:cs="Times New Roman"/>
          <w:szCs w:val="24"/>
        </w:rPr>
        <w:t xml:space="preserve">σύνορά </w:t>
      </w:r>
      <w:r w:rsidRPr="009763D0">
        <w:rPr>
          <w:rFonts w:eastAsia="Times New Roman" w:cs="Times New Roman"/>
          <w:szCs w:val="24"/>
        </w:rPr>
        <w:t xml:space="preserve">τους είναι κατοχυρωμένα από τη Συνθήκη </w:t>
      </w:r>
      <w:r>
        <w:rPr>
          <w:rFonts w:eastAsia="Times New Roman" w:cs="Times New Roman"/>
          <w:szCs w:val="24"/>
        </w:rPr>
        <w:t xml:space="preserve">του Βουκουρεστίου το 1913. </w:t>
      </w:r>
      <w:r w:rsidRPr="009763D0">
        <w:rPr>
          <w:rFonts w:eastAsia="Times New Roman" w:cs="Times New Roman"/>
          <w:szCs w:val="24"/>
        </w:rPr>
        <w:t xml:space="preserve">Με τη </w:t>
      </w:r>
      <w:r>
        <w:rPr>
          <w:rFonts w:eastAsia="Times New Roman" w:cs="Times New Roman"/>
          <w:szCs w:val="24"/>
        </w:rPr>
        <w:t>σ</w:t>
      </w:r>
      <w:r w:rsidRPr="009763D0">
        <w:rPr>
          <w:rFonts w:eastAsia="Times New Roman" w:cs="Times New Roman"/>
          <w:szCs w:val="24"/>
        </w:rPr>
        <w:t xml:space="preserve">υνθήκη αυτή η γεωγραφική περιοχή της Μακεδονίας </w:t>
      </w:r>
      <w:r>
        <w:rPr>
          <w:rFonts w:eastAsia="Times New Roman" w:cs="Times New Roman"/>
          <w:szCs w:val="24"/>
        </w:rPr>
        <w:t>διαμοιράστηκε</w:t>
      </w:r>
      <w:r w:rsidRPr="009763D0">
        <w:rPr>
          <w:rFonts w:eastAsia="Times New Roman" w:cs="Times New Roman"/>
          <w:szCs w:val="24"/>
        </w:rPr>
        <w:t xml:space="preserve"> σε τρεις χώρες</w:t>
      </w:r>
      <w:r>
        <w:rPr>
          <w:rFonts w:eastAsia="Times New Roman" w:cs="Times New Roman"/>
          <w:szCs w:val="24"/>
        </w:rPr>
        <w:t xml:space="preserve">. Η Ελλάδα με τη </w:t>
      </w:r>
      <w:r>
        <w:rPr>
          <w:rFonts w:eastAsia="Times New Roman" w:cs="Times New Roman"/>
          <w:szCs w:val="24"/>
        </w:rPr>
        <w:t>σ</w:t>
      </w:r>
      <w:r>
        <w:rPr>
          <w:rFonts w:eastAsia="Times New Roman" w:cs="Times New Roman"/>
          <w:szCs w:val="24"/>
        </w:rPr>
        <w:t>υνθήκη</w:t>
      </w:r>
      <w:r w:rsidRPr="009763D0">
        <w:rPr>
          <w:rFonts w:eastAsia="Times New Roman" w:cs="Times New Roman"/>
          <w:szCs w:val="24"/>
        </w:rPr>
        <w:t xml:space="preserve"> </w:t>
      </w:r>
      <w:r>
        <w:rPr>
          <w:rFonts w:eastAsia="Times New Roman" w:cs="Times New Roman"/>
          <w:szCs w:val="24"/>
        </w:rPr>
        <w:t>αυτή πήρε το σύνολο σχεδόν της αρχαίας ε</w:t>
      </w:r>
      <w:r w:rsidRPr="009763D0">
        <w:rPr>
          <w:rFonts w:eastAsia="Times New Roman" w:cs="Times New Roman"/>
          <w:szCs w:val="24"/>
        </w:rPr>
        <w:t>λληνικής Μακεδονίας</w:t>
      </w:r>
      <w:r>
        <w:rPr>
          <w:rFonts w:eastAsia="Times New Roman" w:cs="Times New Roman"/>
          <w:szCs w:val="24"/>
        </w:rPr>
        <w:t>,</w:t>
      </w:r>
      <w:r w:rsidRPr="009763D0">
        <w:rPr>
          <w:rFonts w:eastAsia="Times New Roman" w:cs="Times New Roman"/>
          <w:szCs w:val="24"/>
        </w:rPr>
        <w:t xml:space="preserve"> την οποία πότισαν με το </w:t>
      </w:r>
      <w:r w:rsidRPr="009763D0">
        <w:rPr>
          <w:rFonts w:eastAsia="Times New Roman" w:cs="Times New Roman"/>
          <w:szCs w:val="24"/>
        </w:rPr>
        <w:lastRenderedPageBreak/>
        <w:t>αίμα τους οι Μακεδονομάχοι και ο Ελληνικός Στρατός</w:t>
      </w:r>
      <w:r>
        <w:rPr>
          <w:rFonts w:eastAsia="Times New Roman" w:cs="Times New Roman"/>
          <w:szCs w:val="24"/>
        </w:rPr>
        <w:t>.</w:t>
      </w:r>
      <w:r w:rsidRPr="009763D0">
        <w:rPr>
          <w:rFonts w:eastAsia="Times New Roman" w:cs="Times New Roman"/>
          <w:szCs w:val="24"/>
        </w:rPr>
        <w:t xml:space="preserve"> Η ελληνική Μακεδον</w:t>
      </w:r>
      <w:r w:rsidRPr="009763D0">
        <w:rPr>
          <w:rFonts w:eastAsia="Times New Roman" w:cs="Times New Roman"/>
          <w:szCs w:val="24"/>
        </w:rPr>
        <w:t>ία</w:t>
      </w:r>
      <w:r>
        <w:rPr>
          <w:rFonts w:eastAsia="Times New Roman" w:cs="Times New Roman"/>
          <w:szCs w:val="24"/>
        </w:rPr>
        <w:t>, λ</w:t>
      </w:r>
      <w:r w:rsidRPr="009763D0">
        <w:rPr>
          <w:rFonts w:eastAsia="Times New Roman" w:cs="Times New Roman"/>
          <w:szCs w:val="24"/>
        </w:rPr>
        <w:t>οιπόν</w:t>
      </w:r>
      <w:r>
        <w:rPr>
          <w:rFonts w:eastAsia="Times New Roman" w:cs="Times New Roman"/>
          <w:szCs w:val="24"/>
        </w:rPr>
        <w:t>,</w:t>
      </w:r>
      <w:r w:rsidRPr="009763D0">
        <w:rPr>
          <w:rFonts w:eastAsia="Times New Roman" w:cs="Times New Roman"/>
          <w:szCs w:val="24"/>
        </w:rPr>
        <w:t xml:space="preserve"> είναι </w:t>
      </w:r>
      <w:r>
        <w:rPr>
          <w:rFonts w:eastAsia="Times New Roman" w:cs="Times New Roman"/>
          <w:szCs w:val="24"/>
        </w:rPr>
        <w:t>ε</w:t>
      </w:r>
      <w:r w:rsidRPr="009763D0">
        <w:rPr>
          <w:rFonts w:eastAsia="Times New Roman" w:cs="Times New Roman"/>
          <w:szCs w:val="24"/>
        </w:rPr>
        <w:t>λληνική και δεν</w:t>
      </w:r>
      <w:r>
        <w:rPr>
          <w:rFonts w:eastAsia="Times New Roman" w:cs="Times New Roman"/>
          <w:szCs w:val="24"/>
        </w:rPr>
        <w:t xml:space="preserve"> μπορεί κανείς να μας την πάρει. </w:t>
      </w:r>
    </w:p>
    <w:p w14:paraId="2ED8BA1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Με τη </w:t>
      </w:r>
      <w:r w:rsidRPr="009763D0">
        <w:rPr>
          <w:rFonts w:eastAsia="Times New Roman" w:cs="Times New Roman"/>
          <w:szCs w:val="24"/>
        </w:rPr>
        <w:t xml:space="preserve">δημιουργία της Γιουγκοσλαβίας συστάθηκε η Δημοκρατία της Μακεδονίας </w:t>
      </w:r>
      <w:r>
        <w:rPr>
          <w:rFonts w:eastAsia="Times New Roman" w:cs="Times New Roman"/>
          <w:szCs w:val="24"/>
        </w:rPr>
        <w:t>για πολιτικές σκοπιμότητες λόγω</w:t>
      </w:r>
      <w:r w:rsidRPr="009763D0">
        <w:rPr>
          <w:rFonts w:eastAsia="Times New Roman" w:cs="Times New Roman"/>
          <w:szCs w:val="24"/>
        </w:rPr>
        <w:t xml:space="preserve"> του Ψυχρού Πολέμου</w:t>
      </w:r>
      <w:r>
        <w:rPr>
          <w:rFonts w:eastAsia="Times New Roman" w:cs="Times New Roman"/>
          <w:szCs w:val="24"/>
        </w:rPr>
        <w:t xml:space="preserve"> και </w:t>
      </w:r>
      <w:r w:rsidRPr="009763D0">
        <w:rPr>
          <w:rFonts w:eastAsia="Times New Roman" w:cs="Times New Roman"/>
          <w:szCs w:val="24"/>
        </w:rPr>
        <w:t xml:space="preserve">όχι μόνο δεν υπήρξε αντίδραση από τις </w:t>
      </w:r>
      <w:r>
        <w:rPr>
          <w:rFonts w:eastAsia="Times New Roman" w:cs="Times New Roman"/>
          <w:szCs w:val="24"/>
        </w:rPr>
        <w:t xml:space="preserve">τότε </w:t>
      </w:r>
      <w:r w:rsidRPr="009763D0">
        <w:rPr>
          <w:rFonts w:eastAsia="Times New Roman" w:cs="Times New Roman"/>
          <w:szCs w:val="24"/>
        </w:rPr>
        <w:t>ελληνικές κυβερν</w:t>
      </w:r>
      <w:r w:rsidRPr="009763D0">
        <w:rPr>
          <w:rFonts w:eastAsia="Times New Roman" w:cs="Times New Roman"/>
          <w:szCs w:val="24"/>
        </w:rPr>
        <w:t>ήσεις που έκαναν συμφωνίες στο όνομα αυτής της χώρας</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αλλά και τα σχολικά βιβλία της γ</w:t>
      </w:r>
      <w:r w:rsidRPr="009763D0">
        <w:rPr>
          <w:rFonts w:eastAsia="Times New Roman" w:cs="Times New Roman"/>
          <w:szCs w:val="24"/>
        </w:rPr>
        <w:t xml:space="preserve">εωγραφίας και </w:t>
      </w:r>
      <w:r>
        <w:rPr>
          <w:rFonts w:eastAsia="Times New Roman" w:cs="Times New Roman"/>
          <w:szCs w:val="24"/>
        </w:rPr>
        <w:t>οι σχολικοί</w:t>
      </w:r>
      <w:r w:rsidRPr="009763D0">
        <w:rPr>
          <w:rFonts w:eastAsia="Times New Roman" w:cs="Times New Roman"/>
          <w:szCs w:val="24"/>
        </w:rPr>
        <w:t xml:space="preserve"> και στρατ</w:t>
      </w:r>
      <w:r>
        <w:rPr>
          <w:rFonts w:eastAsia="Times New Roman" w:cs="Times New Roman"/>
          <w:szCs w:val="24"/>
        </w:rPr>
        <w:t>ιωτικοί χάρτες απεικονίζουν τη β</w:t>
      </w:r>
      <w:r w:rsidRPr="009763D0">
        <w:rPr>
          <w:rFonts w:eastAsia="Times New Roman" w:cs="Times New Roman"/>
          <w:szCs w:val="24"/>
        </w:rPr>
        <w:t xml:space="preserve">όρεια </w:t>
      </w:r>
      <w:r>
        <w:rPr>
          <w:rFonts w:eastAsia="Times New Roman" w:cs="Times New Roman"/>
          <w:szCs w:val="24"/>
        </w:rPr>
        <w:t xml:space="preserve">γείτονά </w:t>
      </w:r>
      <w:r w:rsidRPr="009763D0">
        <w:rPr>
          <w:rFonts w:eastAsia="Times New Roman" w:cs="Times New Roman"/>
          <w:szCs w:val="24"/>
        </w:rPr>
        <w:t xml:space="preserve">μας </w:t>
      </w:r>
      <w:r>
        <w:rPr>
          <w:rFonts w:eastAsia="Times New Roman" w:cs="Times New Roman"/>
          <w:szCs w:val="24"/>
        </w:rPr>
        <w:t xml:space="preserve">με </w:t>
      </w:r>
      <w:r w:rsidRPr="009763D0">
        <w:rPr>
          <w:rFonts w:eastAsia="Times New Roman" w:cs="Times New Roman"/>
          <w:szCs w:val="24"/>
        </w:rPr>
        <w:t xml:space="preserve">το όνομα </w:t>
      </w:r>
      <w:r>
        <w:rPr>
          <w:rFonts w:eastAsia="Times New Roman" w:cs="Times New Roman"/>
          <w:szCs w:val="24"/>
        </w:rPr>
        <w:t>«</w:t>
      </w:r>
      <w:r w:rsidRPr="009763D0">
        <w:rPr>
          <w:rFonts w:eastAsia="Times New Roman" w:cs="Times New Roman"/>
          <w:szCs w:val="24"/>
        </w:rPr>
        <w:t>Μακεδονία</w:t>
      </w:r>
      <w:r>
        <w:rPr>
          <w:rFonts w:eastAsia="Times New Roman" w:cs="Times New Roman"/>
          <w:szCs w:val="24"/>
        </w:rPr>
        <w:t>».</w:t>
      </w:r>
      <w:r w:rsidRPr="009763D0">
        <w:rPr>
          <w:rFonts w:eastAsia="Times New Roman" w:cs="Times New Roman"/>
          <w:szCs w:val="24"/>
        </w:rPr>
        <w:t xml:space="preserve"> </w:t>
      </w:r>
    </w:p>
    <w:p w14:paraId="2ED8BA16"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 xml:space="preserve">Με </w:t>
      </w:r>
      <w:r>
        <w:rPr>
          <w:rFonts w:eastAsia="Times New Roman" w:cs="Times New Roman"/>
          <w:szCs w:val="24"/>
        </w:rPr>
        <w:t>τη διάλυση της Γιουγκοσλαβίας, ο βόρειος</w:t>
      </w:r>
      <w:r w:rsidRPr="009763D0">
        <w:rPr>
          <w:rFonts w:eastAsia="Times New Roman" w:cs="Times New Roman"/>
          <w:szCs w:val="24"/>
        </w:rPr>
        <w:t xml:space="preserve"> </w:t>
      </w:r>
      <w:r>
        <w:rPr>
          <w:rFonts w:eastAsia="Times New Roman" w:cs="Times New Roman"/>
          <w:szCs w:val="24"/>
        </w:rPr>
        <w:t>γείτονάς μας</w:t>
      </w:r>
      <w:r w:rsidRPr="009763D0">
        <w:rPr>
          <w:rFonts w:eastAsia="Times New Roman" w:cs="Times New Roman"/>
          <w:szCs w:val="24"/>
        </w:rPr>
        <w:t xml:space="preserve"> αν</w:t>
      </w:r>
      <w:r w:rsidRPr="009763D0">
        <w:rPr>
          <w:rFonts w:eastAsia="Times New Roman" w:cs="Times New Roman"/>
          <w:szCs w:val="24"/>
        </w:rPr>
        <w:t xml:space="preserve">αγνωρίστηκε με το όνομα </w:t>
      </w:r>
      <w:r>
        <w:rPr>
          <w:rFonts w:eastAsia="Times New Roman" w:cs="Times New Roman"/>
          <w:szCs w:val="24"/>
        </w:rPr>
        <w:t>«</w:t>
      </w:r>
      <w:r w:rsidRPr="009763D0">
        <w:rPr>
          <w:rFonts w:eastAsia="Times New Roman" w:cs="Times New Roman"/>
          <w:szCs w:val="24"/>
        </w:rPr>
        <w:t>Μακεδονία</w:t>
      </w:r>
      <w:r>
        <w:rPr>
          <w:rFonts w:eastAsia="Times New Roman" w:cs="Times New Roman"/>
          <w:szCs w:val="24"/>
        </w:rPr>
        <w:t>»</w:t>
      </w:r>
      <w:r w:rsidRPr="009763D0">
        <w:rPr>
          <w:rFonts w:eastAsia="Times New Roman" w:cs="Times New Roman"/>
          <w:szCs w:val="24"/>
        </w:rPr>
        <w:t xml:space="preserve"> λόγω κακών χειρισμών του ΥΠΕΞ Αντώνη Σαμαρά</w:t>
      </w:r>
      <w:r>
        <w:rPr>
          <w:rFonts w:eastAsia="Times New Roman" w:cs="Times New Roman"/>
          <w:szCs w:val="24"/>
        </w:rPr>
        <w:t>,</w:t>
      </w:r>
      <w:r w:rsidRPr="009763D0">
        <w:rPr>
          <w:rFonts w:eastAsia="Times New Roman" w:cs="Times New Roman"/>
          <w:szCs w:val="24"/>
        </w:rPr>
        <w:t xml:space="preserve"> ο οποίος </w:t>
      </w:r>
      <w:r>
        <w:rPr>
          <w:rFonts w:eastAsia="Times New Roman" w:cs="Times New Roman"/>
          <w:szCs w:val="24"/>
        </w:rPr>
        <w:t>αφενός μεν</w:t>
      </w:r>
      <w:r w:rsidRPr="009763D0">
        <w:rPr>
          <w:rFonts w:eastAsia="Times New Roman" w:cs="Times New Roman"/>
          <w:szCs w:val="24"/>
        </w:rPr>
        <w:t xml:space="preserve"> δημιούργησε το πρόβλημα και αφετέρου έκανε πολιτική καριέρα ως Μακεδονομάχος</w:t>
      </w:r>
      <w:r>
        <w:rPr>
          <w:rFonts w:eastAsia="Times New Roman" w:cs="Times New Roman"/>
          <w:szCs w:val="24"/>
        </w:rPr>
        <w:t>.</w:t>
      </w:r>
      <w:r w:rsidRPr="009763D0">
        <w:rPr>
          <w:rFonts w:eastAsia="Times New Roman" w:cs="Times New Roman"/>
          <w:szCs w:val="24"/>
        </w:rPr>
        <w:t xml:space="preserve"> </w:t>
      </w:r>
    </w:p>
    <w:p w14:paraId="2ED8BA17"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 xml:space="preserve">Στη </w:t>
      </w:r>
      <w:r>
        <w:rPr>
          <w:rFonts w:eastAsia="Times New Roman" w:cs="Times New Roman"/>
          <w:szCs w:val="24"/>
        </w:rPr>
        <w:t xml:space="preserve">συνέχεια, </w:t>
      </w:r>
      <w:r w:rsidRPr="009763D0">
        <w:rPr>
          <w:rFonts w:eastAsia="Times New Roman" w:cs="Times New Roman"/>
          <w:szCs w:val="24"/>
        </w:rPr>
        <w:t xml:space="preserve">με την </w:t>
      </w:r>
      <w:r>
        <w:rPr>
          <w:rFonts w:eastAsia="Times New Roman" w:cs="Times New Roman"/>
          <w:szCs w:val="24"/>
        </w:rPr>
        <w:t>Ε</w:t>
      </w:r>
      <w:r w:rsidRPr="009763D0">
        <w:rPr>
          <w:rFonts w:eastAsia="Times New Roman" w:cs="Times New Roman"/>
          <w:szCs w:val="24"/>
        </w:rPr>
        <w:t xml:space="preserve">νδιάμεση </w:t>
      </w:r>
      <w:r>
        <w:rPr>
          <w:rFonts w:eastAsia="Times New Roman" w:cs="Times New Roman"/>
          <w:szCs w:val="24"/>
        </w:rPr>
        <w:t>Σ</w:t>
      </w:r>
      <w:r w:rsidRPr="009763D0">
        <w:rPr>
          <w:rFonts w:eastAsia="Times New Roman" w:cs="Times New Roman"/>
          <w:szCs w:val="24"/>
        </w:rPr>
        <w:t>υμφωνία</w:t>
      </w:r>
      <w:r>
        <w:rPr>
          <w:rFonts w:eastAsia="Times New Roman" w:cs="Times New Roman"/>
          <w:szCs w:val="24"/>
        </w:rPr>
        <w:t>,</w:t>
      </w:r>
      <w:r w:rsidRPr="009763D0">
        <w:rPr>
          <w:rFonts w:eastAsia="Times New Roman" w:cs="Times New Roman"/>
          <w:szCs w:val="24"/>
        </w:rPr>
        <w:t xml:space="preserve"> η χώρα αυτή ονομάστηκε </w:t>
      </w:r>
      <w:r>
        <w:rPr>
          <w:rFonts w:eastAsia="Times New Roman" w:cs="Times New Roman"/>
          <w:szCs w:val="24"/>
          <w:lang w:val="en-US"/>
        </w:rPr>
        <w:t>FYROM</w:t>
      </w:r>
      <w:r w:rsidRPr="009763D0">
        <w:rPr>
          <w:rFonts w:eastAsia="Times New Roman" w:cs="Times New Roman"/>
          <w:szCs w:val="24"/>
        </w:rPr>
        <w:t xml:space="preserve"> και στην πορεία δημιουργήθηκε η εθνική γραμμή η οποία προέβλεπε σύνθετη ονομασία με γεωγραφικό </w:t>
      </w:r>
      <w:r w:rsidRPr="009763D0">
        <w:rPr>
          <w:rFonts w:eastAsia="Times New Roman" w:cs="Times New Roman"/>
          <w:szCs w:val="24"/>
        </w:rPr>
        <w:lastRenderedPageBreak/>
        <w:t xml:space="preserve">προσδιορισμό </w:t>
      </w:r>
      <w:r>
        <w:rPr>
          <w:rFonts w:eastAsia="Times New Roman" w:cs="Times New Roman"/>
          <w:szCs w:val="24"/>
          <w:lang w:val="en-US"/>
        </w:rPr>
        <w:t>erga</w:t>
      </w:r>
      <w:r w:rsidRPr="001D749F">
        <w:rPr>
          <w:rFonts w:eastAsia="Times New Roman" w:cs="Times New Roman"/>
          <w:szCs w:val="24"/>
        </w:rPr>
        <w:t xml:space="preserve"> </w:t>
      </w:r>
      <w:r>
        <w:rPr>
          <w:rFonts w:eastAsia="Times New Roman" w:cs="Times New Roman"/>
          <w:szCs w:val="24"/>
          <w:lang w:val="en-US"/>
        </w:rPr>
        <w:t>omnes</w:t>
      </w:r>
      <w:r w:rsidRPr="001D749F">
        <w:rPr>
          <w:rFonts w:eastAsia="Times New Roman" w:cs="Times New Roman"/>
          <w:szCs w:val="24"/>
        </w:rPr>
        <w:t xml:space="preserve">. </w:t>
      </w:r>
      <w:r>
        <w:rPr>
          <w:rFonts w:eastAsia="Times New Roman" w:cs="Times New Roman"/>
          <w:szCs w:val="24"/>
        </w:rPr>
        <w:t>Τη</w:t>
      </w:r>
      <w:r w:rsidRPr="009763D0">
        <w:rPr>
          <w:rFonts w:eastAsia="Times New Roman" w:cs="Times New Roman"/>
          <w:szCs w:val="24"/>
        </w:rPr>
        <w:t xml:space="preserve"> γραμμή αυτή απέρριψε ο εθνικιστής Πρωθυπουργός της </w:t>
      </w:r>
      <w:r>
        <w:rPr>
          <w:rFonts w:eastAsia="Times New Roman" w:cs="Times New Roman"/>
          <w:szCs w:val="24"/>
          <w:lang w:val="en-US"/>
        </w:rPr>
        <w:t>FYROM</w:t>
      </w:r>
      <w:r w:rsidRPr="009763D0">
        <w:rPr>
          <w:rFonts w:eastAsia="Times New Roman" w:cs="Times New Roman"/>
          <w:szCs w:val="24"/>
        </w:rPr>
        <w:t xml:space="preserve"> Γκρούεφσκι στο Βουκουρέστι το 2008</w:t>
      </w:r>
      <w:r>
        <w:rPr>
          <w:rFonts w:eastAsia="Times New Roman" w:cs="Times New Roman"/>
          <w:szCs w:val="24"/>
        </w:rPr>
        <w:t>.</w:t>
      </w:r>
      <w:r w:rsidRPr="009763D0">
        <w:rPr>
          <w:rFonts w:eastAsia="Times New Roman" w:cs="Times New Roman"/>
          <w:szCs w:val="24"/>
        </w:rPr>
        <w:t xml:space="preserve"> </w:t>
      </w:r>
    </w:p>
    <w:p w14:paraId="2ED8BA18"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Μετά το Βουκο</w:t>
      </w:r>
      <w:r>
        <w:rPr>
          <w:rFonts w:eastAsia="Times New Roman" w:cs="Times New Roman"/>
          <w:szCs w:val="24"/>
        </w:rPr>
        <w:t>υρέστι, η Ελλάδα παραμένε</w:t>
      </w:r>
      <w:r>
        <w:rPr>
          <w:rFonts w:eastAsia="Times New Roman" w:cs="Times New Roman"/>
          <w:szCs w:val="24"/>
        </w:rPr>
        <w:t>ι στην ε</w:t>
      </w:r>
      <w:r w:rsidRPr="009763D0">
        <w:rPr>
          <w:rFonts w:eastAsia="Times New Roman" w:cs="Times New Roman"/>
          <w:szCs w:val="24"/>
        </w:rPr>
        <w:t>θνική γραμμή</w:t>
      </w:r>
      <w:r>
        <w:rPr>
          <w:rFonts w:eastAsia="Times New Roman" w:cs="Times New Roman"/>
          <w:szCs w:val="24"/>
        </w:rPr>
        <w:t>,</w:t>
      </w:r>
      <w:r w:rsidRPr="009763D0">
        <w:rPr>
          <w:rFonts w:eastAsia="Times New Roman" w:cs="Times New Roman"/>
          <w:szCs w:val="24"/>
        </w:rPr>
        <w:t xml:space="preserve"> όπως αποδεικνύουν και οι δηλώσεις των </w:t>
      </w:r>
      <w:r>
        <w:rPr>
          <w:rFonts w:eastAsia="Times New Roman" w:cs="Times New Roman"/>
          <w:szCs w:val="24"/>
        </w:rPr>
        <w:t>ΥΠΕΞ κ.</w:t>
      </w:r>
      <w:r w:rsidRPr="009763D0">
        <w:rPr>
          <w:rFonts w:eastAsia="Times New Roman" w:cs="Times New Roman"/>
          <w:szCs w:val="24"/>
        </w:rPr>
        <w:t xml:space="preserve"> </w:t>
      </w:r>
      <w:r>
        <w:rPr>
          <w:rFonts w:eastAsia="Times New Roman" w:cs="Times New Roman"/>
          <w:szCs w:val="24"/>
        </w:rPr>
        <w:t xml:space="preserve">Αβραμόπουλου </w:t>
      </w:r>
      <w:r w:rsidRPr="009763D0">
        <w:rPr>
          <w:rFonts w:eastAsia="Times New Roman" w:cs="Times New Roman"/>
          <w:szCs w:val="24"/>
        </w:rPr>
        <w:t xml:space="preserve">και </w:t>
      </w:r>
      <w:r>
        <w:rPr>
          <w:rFonts w:eastAsia="Times New Roman" w:cs="Times New Roman"/>
          <w:szCs w:val="24"/>
        </w:rPr>
        <w:t>κ. Βενιζέλου, όμως</w:t>
      </w:r>
      <w:r w:rsidRPr="009763D0">
        <w:rPr>
          <w:rFonts w:eastAsia="Times New Roman" w:cs="Times New Roman"/>
          <w:szCs w:val="24"/>
        </w:rPr>
        <w:t xml:space="preserve"> δεν </w:t>
      </w:r>
      <w:r>
        <w:rPr>
          <w:rFonts w:eastAsia="Times New Roman" w:cs="Times New Roman"/>
          <w:szCs w:val="24"/>
        </w:rPr>
        <w:t>ε</w:t>
      </w:r>
      <w:r w:rsidRPr="009763D0">
        <w:rPr>
          <w:rFonts w:eastAsia="Times New Roman" w:cs="Times New Roman"/>
          <w:szCs w:val="24"/>
        </w:rPr>
        <w:t>ίχαμε κα</w:t>
      </w:r>
      <w:r>
        <w:rPr>
          <w:rFonts w:eastAsia="Times New Roman" w:cs="Times New Roman"/>
          <w:szCs w:val="24"/>
        </w:rPr>
        <w:t>μ</w:t>
      </w:r>
      <w:r w:rsidRPr="009763D0">
        <w:rPr>
          <w:rFonts w:eastAsia="Times New Roman" w:cs="Times New Roman"/>
          <w:szCs w:val="24"/>
        </w:rPr>
        <w:t xml:space="preserve">μία εξέλιξη μέχρι που ήρθε στην Κυβέρνηση της </w:t>
      </w:r>
      <w:r>
        <w:rPr>
          <w:rFonts w:eastAsia="Times New Roman" w:cs="Times New Roman"/>
          <w:szCs w:val="24"/>
          <w:lang w:val="en-US"/>
        </w:rPr>
        <w:t>FYROM</w:t>
      </w:r>
      <w:r w:rsidRPr="001D749F">
        <w:rPr>
          <w:rFonts w:eastAsia="Times New Roman" w:cs="Times New Roman"/>
          <w:szCs w:val="24"/>
        </w:rPr>
        <w:t xml:space="preserve"> </w:t>
      </w:r>
      <w:r>
        <w:rPr>
          <w:rFonts w:eastAsia="Times New Roman" w:cs="Times New Roman"/>
          <w:szCs w:val="24"/>
        </w:rPr>
        <w:t>ο Ζάεφ.</w:t>
      </w:r>
      <w:r w:rsidRPr="009763D0">
        <w:rPr>
          <w:rFonts w:eastAsia="Times New Roman" w:cs="Times New Roman"/>
          <w:szCs w:val="24"/>
        </w:rPr>
        <w:t xml:space="preserve"> </w:t>
      </w:r>
    </w:p>
    <w:p w14:paraId="2ED8BA1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Κυβέρνησή μας έβαλε ψηλά τον πήχη, πιο</w:t>
      </w:r>
      <w:r w:rsidRPr="009763D0">
        <w:rPr>
          <w:rFonts w:eastAsia="Times New Roman" w:cs="Times New Roman"/>
          <w:szCs w:val="24"/>
        </w:rPr>
        <w:t xml:space="preserve"> ψηλά από ότι ήταν η εθνική γραμμή κα</w:t>
      </w:r>
      <w:r w:rsidRPr="009763D0">
        <w:rPr>
          <w:rFonts w:eastAsia="Times New Roman" w:cs="Times New Roman"/>
          <w:szCs w:val="24"/>
        </w:rPr>
        <w:t xml:space="preserve">ι για πρώτη φορά τέθηκε θέμα αναθεώρησης του </w:t>
      </w:r>
      <w:r>
        <w:rPr>
          <w:rFonts w:eastAsia="Times New Roman" w:cs="Times New Roman"/>
          <w:szCs w:val="24"/>
        </w:rPr>
        <w:t>σ</w:t>
      </w:r>
      <w:r w:rsidRPr="009763D0">
        <w:rPr>
          <w:rFonts w:eastAsia="Times New Roman" w:cs="Times New Roman"/>
          <w:szCs w:val="24"/>
        </w:rPr>
        <w:t xml:space="preserve">υντάγματος της γείτονος χώρας </w:t>
      </w:r>
      <w:r>
        <w:rPr>
          <w:rFonts w:eastAsia="Times New Roman" w:cs="Times New Roman"/>
          <w:szCs w:val="24"/>
        </w:rPr>
        <w:t xml:space="preserve">για </w:t>
      </w:r>
      <w:r w:rsidRPr="009763D0">
        <w:rPr>
          <w:rFonts w:eastAsia="Times New Roman" w:cs="Times New Roman"/>
          <w:szCs w:val="24"/>
        </w:rPr>
        <w:t>τη διευθέτηση όλων των εκκρεμών θεμάτων</w:t>
      </w:r>
      <w:r>
        <w:rPr>
          <w:rFonts w:eastAsia="Times New Roman" w:cs="Times New Roman"/>
          <w:szCs w:val="24"/>
        </w:rPr>
        <w:t>,</w:t>
      </w:r>
      <w:r w:rsidRPr="009763D0">
        <w:rPr>
          <w:rFonts w:eastAsia="Times New Roman" w:cs="Times New Roman"/>
          <w:szCs w:val="24"/>
        </w:rPr>
        <w:t xml:space="preserve"> πράγμα το οποίο και έγινε</w:t>
      </w:r>
      <w:r>
        <w:rPr>
          <w:rFonts w:eastAsia="Times New Roman" w:cs="Times New Roman"/>
          <w:szCs w:val="24"/>
        </w:rPr>
        <w:t>.</w:t>
      </w:r>
      <w:r w:rsidRPr="009763D0">
        <w:rPr>
          <w:rFonts w:eastAsia="Times New Roman" w:cs="Times New Roman"/>
          <w:szCs w:val="24"/>
        </w:rPr>
        <w:t xml:space="preserve"> </w:t>
      </w:r>
    </w:p>
    <w:p w14:paraId="2ED8BA1A"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Εκεί</w:t>
      </w:r>
      <w:r>
        <w:rPr>
          <w:rFonts w:eastAsia="Times New Roman" w:cs="Times New Roman"/>
          <w:szCs w:val="24"/>
        </w:rPr>
        <w:t>,</w:t>
      </w:r>
      <w:r w:rsidRPr="009763D0">
        <w:rPr>
          <w:rFonts w:eastAsia="Times New Roman" w:cs="Times New Roman"/>
          <w:szCs w:val="24"/>
        </w:rPr>
        <w:t xml:space="preserve"> δηλαδή</w:t>
      </w:r>
      <w:r>
        <w:rPr>
          <w:rFonts w:eastAsia="Times New Roman" w:cs="Times New Roman"/>
          <w:szCs w:val="24"/>
        </w:rPr>
        <w:t>, που απέτυχαν έξι</w:t>
      </w:r>
      <w:r w:rsidRPr="009763D0">
        <w:rPr>
          <w:rFonts w:eastAsia="Times New Roman" w:cs="Times New Roman"/>
          <w:szCs w:val="24"/>
        </w:rPr>
        <w:t xml:space="preserve"> Πρωθυπουργοί</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γιατί δεν έ</w:t>
      </w:r>
      <w:r w:rsidRPr="009763D0">
        <w:rPr>
          <w:rFonts w:eastAsia="Times New Roman" w:cs="Times New Roman"/>
          <w:szCs w:val="24"/>
        </w:rPr>
        <w:t>πι</w:t>
      </w:r>
      <w:r>
        <w:rPr>
          <w:rFonts w:eastAsia="Times New Roman" w:cs="Times New Roman"/>
          <w:szCs w:val="24"/>
        </w:rPr>
        <w:t>α</w:t>
      </w:r>
      <w:r w:rsidRPr="009763D0">
        <w:rPr>
          <w:rFonts w:eastAsia="Times New Roman" w:cs="Times New Roman"/>
          <w:szCs w:val="24"/>
        </w:rPr>
        <w:t>ναν τους εθνικούς στόχους</w:t>
      </w:r>
      <w:r>
        <w:rPr>
          <w:rFonts w:eastAsia="Times New Roman" w:cs="Times New Roman"/>
          <w:szCs w:val="24"/>
        </w:rPr>
        <w:t>,</w:t>
      </w:r>
      <w:r w:rsidRPr="009763D0">
        <w:rPr>
          <w:rFonts w:eastAsia="Times New Roman" w:cs="Times New Roman"/>
          <w:szCs w:val="24"/>
        </w:rPr>
        <w:t xml:space="preserve"> ο Αλέξης Τσίπρας τα κατάφερε</w:t>
      </w:r>
      <w:r>
        <w:rPr>
          <w:rFonts w:eastAsia="Times New Roman" w:cs="Times New Roman"/>
          <w:szCs w:val="24"/>
        </w:rPr>
        <w:t>.</w:t>
      </w:r>
      <w:r w:rsidRPr="009763D0">
        <w:rPr>
          <w:rFonts w:eastAsia="Times New Roman" w:cs="Times New Roman"/>
          <w:szCs w:val="24"/>
        </w:rPr>
        <w:t xml:space="preserve"> Η Αξιωματική Αντιπολίτευση</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μη αποδεχόμενη</w:t>
      </w:r>
      <w:r w:rsidRPr="009763D0">
        <w:rPr>
          <w:rFonts w:eastAsia="Times New Roman" w:cs="Times New Roman"/>
          <w:szCs w:val="24"/>
        </w:rPr>
        <w:t xml:space="preserve"> την επιτυχία αυτή της Κυβέρνησης</w:t>
      </w:r>
      <w:r>
        <w:rPr>
          <w:rFonts w:eastAsia="Times New Roman" w:cs="Times New Roman"/>
          <w:szCs w:val="24"/>
        </w:rPr>
        <w:t>,</w:t>
      </w:r>
      <w:r w:rsidRPr="009763D0">
        <w:rPr>
          <w:rFonts w:eastAsia="Times New Roman" w:cs="Times New Roman"/>
          <w:szCs w:val="24"/>
        </w:rPr>
        <w:t xml:space="preserve"> προσπαθεί να διχάσει τ</w:t>
      </w:r>
      <w:r>
        <w:rPr>
          <w:rFonts w:eastAsia="Times New Roman" w:cs="Times New Roman"/>
          <w:szCs w:val="24"/>
        </w:rPr>
        <w:t>ον ελληνικό λαό, εκμεταλλευόμενη</w:t>
      </w:r>
      <w:r w:rsidRPr="009763D0">
        <w:rPr>
          <w:rFonts w:eastAsia="Times New Roman" w:cs="Times New Roman"/>
          <w:szCs w:val="24"/>
        </w:rPr>
        <w:t xml:space="preserve"> τον πατριωτισμό του</w:t>
      </w:r>
      <w:r>
        <w:rPr>
          <w:rFonts w:eastAsia="Times New Roman" w:cs="Times New Roman"/>
          <w:szCs w:val="24"/>
        </w:rPr>
        <w:t>,</w:t>
      </w:r>
      <w:r w:rsidRPr="009763D0">
        <w:rPr>
          <w:rFonts w:eastAsia="Times New Roman" w:cs="Times New Roman"/>
          <w:szCs w:val="24"/>
        </w:rPr>
        <w:t xml:space="preserve"> την ευαισθησία του και την ανησυχία του για τα εθνικά θέματα</w:t>
      </w:r>
      <w:r>
        <w:rPr>
          <w:rFonts w:eastAsia="Times New Roman" w:cs="Times New Roman"/>
          <w:szCs w:val="24"/>
        </w:rPr>
        <w:t>.</w:t>
      </w:r>
      <w:r w:rsidRPr="009763D0">
        <w:rPr>
          <w:rFonts w:eastAsia="Times New Roman" w:cs="Times New Roman"/>
          <w:szCs w:val="24"/>
        </w:rPr>
        <w:t xml:space="preserve"> </w:t>
      </w:r>
    </w:p>
    <w:p w14:paraId="2ED8BA1B"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lastRenderedPageBreak/>
        <w:t>Εγκαταλεί</w:t>
      </w:r>
      <w:r w:rsidRPr="009763D0">
        <w:rPr>
          <w:rFonts w:eastAsia="Times New Roman" w:cs="Times New Roman"/>
          <w:szCs w:val="24"/>
        </w:rPr>
        <w:t>ποντας την εθνική γραμμή και στην ουσία μη</w:t>
      </w:r>
      <w:r>
        <w:rPr>
          <w:rFonts w:eastAsia="Times New Roman" w:cs="Times New Roman"/>
          <w:szCs w:val="24"/>
        </w:rPr>
        <w:t>ν</w:t>
      </w:r>
      <w:r w:rsidRPr="009763D0">
        <w:rPr>
          <w:rFonts w:eastAsia="Times New Roman" w:cs="Times New Roman"/>
          <w:szCs w:val="24"/>
        </w:rPr>
        <w:t xml:space="preserve"> έχοντ</w:t>
      </w:r>
      <w:r>
        <w:rPr>
          <w:rFonts w:eastAsia="Times New Roman" w:cs="Times New Roman"/>
          <w:szCs w:val="24"/>
        </w:rPr>
        <w:t>ας καμ</w:t>
      </w:r>
      <w:r>
        <w:rPr>
          <w:rFonts w:eastAsia="Times New Roman" w:cs="Times New Roman"/>
          <w:szCs w:val="24"/>
        </w:rPr>
        <w:t>μ</w:t>
      </w:r>
      <w:r>
        <w:rPr>
          <w:rFonts w:eastAsia="Times New Roman" w:cs="Times New Roman"/>
          <w:szCs w:val="24"/>
        </w:rPr>
        <w:t xml:space="preserve">ία θέση, η </w:t>
      </w:r>
      <w:r w:rsidRPr="009763D0">
        <w:rPr>
          <w:rFonts w:eastAsia="Times New Roman" w:cs="Times New Roman"/>
          <w:szCs w:val="24"/>
        </w:rPr>
        <w:t xml:space="preserve">Αξιωματική Αντιπολίτευση δεν υπερασπίζεται τα εθνικά συμφέροντα αλλά τα μικροκομματικά </w:t>
      </w:r>
      <w:r>
        <w:rPr>
          <w:rFonts w:eastAsia="Times New Roman" w:cs="Times New Roman"/>
          <w:szCs w:val="24"/>
        </w:rPr>
        <w:t>της,</w:t>
      </w:r>
      <w:r w:rsidRPr="009763D0">
        <w:rPr>
          <w:rFonts w:eastAsia="Times New Roman" w:cs="Times New Roman"/>
          <w:szCs w:val="24"/>
        </w:rPr>
        <w:t xml:space="preserve"> κλείνοντας το μάτι στα δεξιά </w:t>
      </w:r>
      <w:r>
        <w:rPr>
          <w:rFonts w:eastAsia="Times New Roman" w:cs="Times New Roman"/>
          <w:szCs w:val="24"/>
        </w:rPr>
        <w:t>της.</w:t>
      </w:r>
      <w:r w:rsidRPr="009763D0">
        <w:rPr>
          <w:rFonts w:eastAsia="Times New Roman" w:cs="Times New Roman"/>
          <w:szCs w:val="24"/>
        </w:rPr>
        <w:t xml:space="preserve"> </w:t>
      </w:r>
    </w:p>
    <w:p w14:paraId="2ED8BA1C"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Η Συμφωνία των Πρεσπών δημιούργησε πρόβλημα ταυτότητας</w:t>
      </w:r>
      <w:r>
        <w:rPr>
          <w:rFonts w:eastAsia="Times New Roman" w:cs="Times New Roman"/>
          <w:szCs w:val="24"/>
        </w:rPr>
        <w:t>,</w:t>
      </w:r>
      <w:r w:rsidRPr="009763D0">
        <w:rPr>
          <w:rFonts w:eastAsia="Times New Roman" w:cs="Times New Roman"/>
          <w:szCs w:val="24"/>
        </w:rPr>
        <w:t xml:space="preserve"> όχι μόνο στη Νέα Δημοκρατία</w:t>
      </w:r>
      <w:r>
        <w:rPr>
          <w:rFonts w:eastAsia="Times New Roman" w:cs="Times New Roman"/>
          <w:szCs w:val="24"/>
        </w:rPr>
        <w:t>,</w:t>
      </w:r>
      <w:r w:rsidRPr="009763D0">
        <w:rPr>
          <w:rFonts w:eastAsia="Times New Roman" w:cs="Times New Roman"/>
          <w:szCs w:val="24"/>
        </w:rPr>
        <w:t xml:space="preserve"> αλλά και </w:t>
      </w:r>
      <w:r>
        <w:rPr>
          <w:rFonts w:eastAsia="Times New Roman" w:cs="Times New Roman"/>
          <w:szCs w:val="24"/>
        </w:rPr>
        <w:t>στο</w:t>
      </w:r>
      <w:r w:rsidRPr="009763D0">
        <w:rPr>
          <w:rFonts w:eastAsia="Times New Roman" w:cs="Times New Roman"/>
          <w:szCs w:val="24"/>
        </w:rPr>
        <w:t xml:space="preserve"> ΚΙΝΑΛ</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διότι στις ε</w:t>
      </w:r>
      <w:r w:rsidRPr="009763D0">
        <w:rPr>
          <w:rFonts w:eastAsia="Times New Roman" w:cs="Times New Roman"/>
          <w:szCs w:val="24"/>
        </w:rPr>
        <w:t xml:space="preserve">υρωπαϊκές πολιτικές ομάδες που ανήκουν αυτά τα κόμματα είναι τα μοναδικά </w:t>
      </w:r>
      <w:r>
        <w:rPr>
          <w:rFonts w:eastAsia="Times New Roman" w:cs="Times New Roman"/>
          <w:szCs w:val="24"/>
        </w:rPr>
        <w:t>τα οποία</w:t>
      </w:r>
      <w:r w:rsidRPr="009763D0">
        <w:rPr>
          <w:rFonts w:eastAsia="Times New Roman" w:cs="Times New Roman"/>
          <w:szCs w:val="24"/>
        </w:rPr>
        <w:t xml:space="preserve"> δεν αποδέχονται τη </w:t>
      </w:r>
      <w:r>
        <w:rPr>
          <w:rFonts w:eastAsia="Times New Roman" w:cs="Times New Roman"/>
          <w:szCs w:val="24"/>
        </w:rPr>
        <w:t>σ</w:t>
      </w:r>
      <w:r w:rsidRPr="009763D0">
        <w:rPr>
          <w:rFonts w:eastAsia="Times New Roman" w:cs="Times New Roman"/>
          <w:szCs w:val="24"/>
        </w:rPr>
        <w:t>υμφωνία</w:t>
      </w:r>
      <w:r>
        <w:rPr>
          <w:rFonts w:eastAsia="Times New Roman" w:cs="Times New Roman"/>
          <w:szCs w:val="24"/>
        </w:rPr>
        <w:t>.</w:t>
      </w:r>
      <w:r w:rsidRPr="009763D0">
        <w:rPr>
          <w:rFonts w:eastAsia="Times New Roman" w:cs="Times New Roman"/>
          <w:szCs w:val="24"/>
        </w:rPr>
        <w:t xml:space="preserve"> </w:t>
      </w:r>
    </w:p>
    <w:p w14:paraId="2ED8BA1D"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 xml:space="preserve">Επανερχόμενος στο κείμενο της </w:t>
      </w:r>
      <w:r>
        <w:rPr>
          <w:rFonts w:eastAsia="Times New Roman" w:cs="Times New Roman"/>
          <w:szCs w:val="24"/>
        </w:rPr>
        <w:t>σ</w:t>
      </w:r>
      <w:r w:rsidRPr="009763D0">
        <w:rPr>
          <w:rFonts w:eastAsia="Times New Roman" w:cs="Times New Roman"/>
          <w:szCs w:val="24"/>
        </w:rPr>
        <w:t>υμφωνίας</w:t>
      </w:r>
      <w:r>
        <w:rPr>
          <w:rFonts w:eastAsia="Times New Roman" w:cs="Times New Roman"/>
          <w:szCs w:val="24"/>
        </w:rPr>
        <w:t>,</w:t>
      </w:r>
      <w:r w:rsidRPr="009763D0">
        <w:rPr>
          <w:rFonts w:eastAsia="Times New Roman" w:cs="Times New Roman"/>
          <w:szCs w:val="24"/>
        </w:rPr>
        <w:t xml:space="preserve"> έχω να επισημάνω τα παρακάτω</w:t>
      </w:r>
      <w:r>
        <w:rPr>
          <w:rFonts w:eastAsia="Times New Roman" w:cs="Times New Roman"/>
          <w:szCs w:val="24"/>
        </w:rPr>
        <w:t>:</w:t>
      </w:r>
      <w:r w:rsidRPr="009763D0">
        <w:rPr>
          <w:rFonts w:eastAsia="Times New Roman" w:cs="Times New Roman"/>
          <w:szCs w:val="24"/>
        </w:rPr>
        <w:t xml:space="preserve"> Η </w:t>
      </w:r>
      <w:r>
        <w:rPr>
          <w:rFonts w:eastAsia="Times New Roman" w:cs="Times New Roman"/>
          <w:szCs w:val="24"/>
        </w:rPr>
        <w:t>σ</w:t>
      </w:r>
      <w:r w:rsidRPr="009763D0">
        <w:rPr>
          <w:rFonts w:eastAsia="Times New Roman" w:cs="Times New Roman"/>
          <w:szCs w:val="24"/>
        </w:rPr>
        <w:t xml:space="preserve">υμφωνία </w:t>
      </w:r>
      <w:r>
        <w:rPr>
          <w:rFonts w:eastAsia="Times New Roman" w:cs="Times New Roman"/>
          <w:szCs w:val="24"/>
        </w:rPr>
        <w:t xml:space="preserve">δεν έχει νικητές και νικημένους. </w:t>
      </w:r>
      <w:r w:rsidRPr="009763D0">
        <w:rPr>
          <w:rFonts w:eastAsia="Times New Roman" w:cs="Times New Roman"/>
          <w:szCs w:val="24"/>
        </w:rPr>
        <w:t>Σέβεται τις αξίες</w:t>
      </w:r>
      <w:r>
        <w:rPr>
          <w:rFonts w:eastAsia="Times New Roman" w:cs="Times New Roman"/>
          <w:szCs w:val="24"/>
        </w:rPr>
        <w:t>,</w:t>
      </w:r>
      <w:r w:rsidRPr="009763D0">
        <w:rPr>
          <w:rFonts w:eastAsia="Times New Roman" w:cs="Times New Roman"/>
          <w:szCs w:val="24"/>
        </w:rPr>
        <w:t xml:space="preserve"> τις γραμμές και την αξιοπρέπεια των δύο λαών</w:t>
      </w:r>
      <w:r>
        <w:rPr>
          <w:rFonts w:eastAsia="Times New Roman" w:cs="Times New Roman"/>
          <w:szCs w:val="24"/>
        </w:rPr>
        <w:t>.</w:t>
      </w:r>
      <w:r w:rsidRPr="009763D0">
        <w:rPr>
          <w:rFonts w:eastAsia="Times New Roman" w:cs="Times New Roman"/>
          <w:szCs w:val="24"/>
        </w:rPr>
        <w:t xml:space="preserve"> Αποκηρύσσει τον αλυτρωτισμό</w:t>
      </w:r>
      <w:r>
        <w:rPr>
          <w:rFonts w:eastAsia="Times New Roman" w:cs="Times New Roman"/>
          <w:szCs w:val="24"/>
        </w:rPr>
        <w:t>.</w:t>
      </w:r>
      <w:r w:rsidRPr="009763D0">
        <w:rPr>
          <w:rFonts w:eastAsia="Times New Roman" w:cs="Times New Roman"/>
          <w:szCs w:val="24"/>
        </w:rPr>
        <w:t xml:space="preserve"> Δεν είναι ταπε</w:t>
      </w:r>
      <w:r>
        <w:rPr>
          <w:rFonts w:eastAsia="Times New Roman" w:cs="Times New Roman"/>
          <w:szCs w:val="24"/>
        </w:rPr>
        <w:t>ινωτική για καμία πλευρά και γι’</w:t>
      </w:r>
      <w:r w:rsidRPr="009763D0">
        <w:rPr>
          <w:rFonts w:eastAsia="Times New Roman" w:cs="Times New Roman"/>
          <w:szCs w:val="24"/>
        </w:rPr>
        <w:t xml:space="preserve"> αυτό είναι βιώσιμη</w:t>
      </w:r>
      <w:r>
        <w:rPr>
          <w:rFonts w:eastAsia="Times New Roman" w:cs="Times New Roman"/>
          <w:szCs w:val="24"/>
        </w:rPr>
        <w:t>.</w:t>
      </w:r>
      <w:r w:rsidRPr="009763D0">
        <w:rPr>
          <w:rFonts w:eastAsia="Times New Roman" w:cs="Times New Roman"/>
          <w:szCs w:val="24"/>
        </w:rPr>
        <w:t xml:space="preserve"> Αναγνωρίσει τη γείτονα χώρα σε σύνθετη ονομασία με γεωγραφικό </w:t>
      </w:r>
      <w:r w:rsidRPr="009763D0">
        <w:rPr>
          <w:rFonts w:eastAsia="Times New Roman" w:cs="Times New Roman"/>
          <w:szCs w:val="24"/>
        </w:rPr>
        <w:t xml:space="preserve">προσδιορισμό </w:t>
      </w:r>
      <w:r>
        <w:rPr>
          <w:rFonts w:eastAsia="Times New Roman" w:cs="Times New Roman"/>
          <w:szCs w:val="24"/>
        </w:rPr>
        <w:t>«</w:t>
      </w:r>
      <w:r w:rsidRPr="009763D0">
        <w:rPr>
          <w:rFonts w:eastAsia="Times New Roman" w:cs="Times New Roman"/>
          <w:szCs w:val="24"/>
        </w:rPr>
        <w:t>Βόρεια Μακεδονία</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lang w:val="en"/>
        </w:rPr>
        <w:t>erga</w:t>
      </w:r>
      <w:r w:rsidRPr="009763D0">
        <w:rPr>
          <w:rFonts w:eastAsia="Times New Roman" w:cs="Times New Roman"/>
          <w:szCs w:val="24"/>
        </w:rPr>
        <w:t xml:space="preserve"> </w:t>
      </w:r>
      <w:r>
        <w:rPr>
          <w:rFonts w:eastAsia="Times New Roman" w:cs="Times New Roman"/>
          <w:szCs w:val="24"/>
          <w:lang w:val="en"/>
        </w:rPr>
        <w:t>omnes</w:t>
      </w:r>
      <w:r>
        <w:rPr>
          <w:rFonts w:eastAsia="Times New Roman" w:cs="Times New Roman"/>
          <w:szCs w:val="24"/>
        </w:rPr>
        <w:t xml:space="preserve">, τονίζοντας </w:t>
      </w:r>
      <w:r w:rsidRPr="009763D0">
        <w:rPr>
          <w:rFonts w:eastAsia="Times New Roman" w:cs="Times New Roman"/>
          <w:szCs w:val="24"/>
        </w:rPr>
        <w:t xml:space="preserve">ότι </w:t>
      </w:r>
      <w:r>
        <w:rPr>
          <w:rFonts w:eastAsia="Times New Roman" w:cs="Times New Roman"/>
          <w:szCs w:val="24"/>
        </w:rPr>
        <w:t>οι κάτοικοι της χώρας α</w:t>
      </w:r>
      <w:r w:rsidRPr="009763D0">
        <w:rPr>
          <w:rFonts w:eastAsia="Times New Roman" w:cs="Times New Roman"/>
          <w:szCs w:val="24"/>
        </w:rPr>
        <w:t xml:space="preserve">υτής δεν έχουν </w:t>
      </w:r>
      <w:r>
        <w:rPr>
          <w:rFonts w:eastAsia="Times New Roman" w:cs="Times New Roman"/>
          <w:szCs w:val="24"/>
        </w:rPr>
        <w:t>κα</w:t>
      </w:r>
      <w:r>
        <w:rPr>
          <w:rFonts w:eastAsia="Times New Roman" w:cs="Times New Roman"/>
          <w:szCs w:val="24"/>
        </w:rPr>
        <w:t>μ</w:t>
      </w:r>
      <w:r>
        <w:rPr>
          <w:rFonts w:eastAsia="Times New Roman" w:cs="Times New Roman"/>
          <w:szCs w:val="24"/>
        </w:rPr>
        <w:t>μία σχέση με τους α</w:t>
      </w:r>
      <w:r w:rsidRPr="009763D0">
        <w:rPr>
          <w:rFonts w:eastAsia="Times New Roman" w:cs="Times New Roman"/>
          <w:szCs w:val="24"/>
        </w:rPr>
        <w:t>ρχαίους Έλληνες</w:t>
      </w:r>
      <w:r>
        <w:rPr>
          <w:rFonts w:eastAsia="Times New Roman" w:cs="Times New Roman"/>
          <w:szCs w:val="24"/>
        </w:rPr>
        <w:t>, κατοχυρώνοντας έ</w:t>
      </w:r>
      <w:r w:rsidRPr="009763D0">
        <w:rPr>
          <w:rFonts w:eastAsia="Times New Roman" w:cs="Times New Roman"/>
          <w:szCs w:val="24"/>
        </w:rPr>
        <w:t xml:space="preserve">τσι την εθνική μας κληρονομιά και την ιστορία </w:t>
      </w:r>
      <w:r>
        <w:rPr>
          <w:rFonts w:eastAsia="Times New Roman" w:cs="Times New Roman"/>
          <w:szCs w:val="24"/>
        </w:rPr>
        <w:t>μας.</w:t>
      </w:r>
      <w:r w:rsidRPr="009763D0">
        <w:rPr>
          <w:rFonts w:eastAsia="Times New Roman" w:cs="Times New Roman"/>
          <w:szCs w:val="24"/>
        </w:rPr>
        <w:t xml:space="preserve"> </w:t>
      </w:r>
    </w:p>
    <w:p w14:paraId="2ED8BA1E"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lastRenderedPageBreak/>
        <w:t xml:space="preserve">Το όνομα </w:t>
      </w:r>
      <w:r>
        <w:rPr>
          <w:rFonts w:eastAsia="Times New Roman" w:cs="Times New Roman"/>
          <w:szCs w:val="24"/>
        </w:rPr>
        <w:t>«</w:t>
      </w:r>
      <w:r w:rsidRPr="009763D0">
        <w:rPr>
          <w:rFonts w:eastAsia="Times New Roman" w:cs="Times New Roman"/>
          <w:szCs w:val="24"/>
        </w:rPr>
        <w:t>Μακεδονία</w:t>
      </w:r>
      <w:r>
        <w:rPr>
          <w:rFonts w:eastAsia="Times New Roman" w:cs="Times New Roman"/>
          <w:szCs w:val="24"/>
        </w:rPr>
        <w:t>»,</w:t>
      </w:r>
      <w:r w:rsidRPr="009763D0">
        <w:rPr>
          <w:rFonts w:eastAsia="Times New Roman" w:cs="Times New Roman"/>
          <w:szCs w:val="24"/>
        </w:rPr>
        <w:t xml:space="preserve"> με το οποίο η πλειονότητα των </w:t>
      </w:r>
      <w:r w:rsidRPr="009763D0">
        <w:rPr>
          <w:rFonts w:eastAsia="Times New Roman" w:cs="Times New Roman"/>
          <w:szCs w:val="24"/>
        </w:rPr>
        <w:t>χώρων του ΟΗΕ αναγνώρισε τη γείτονα χώρα</w:t>
      </w:r>
      <w:r>
        <w:rPr>
          <w:rFonts w:eastAsia="Times New Roman" w:cs="Times New Roman"/>
          <w:szCs w:val="24"/>
        </w:rPr>
        <w:t>,</w:t>
      </w:r>
      <w:r w:rsidRPr="009763D0">
        <w:rPr>
          <w:rFonts w:eastAsia="Times New Roman" w:cs="Times New Roman"/>
          <w:szCs w:val="24"/>
        </w:rPr>
        <w:t xml:space="preserve"> στο ε</w:t>
      </w:r>
      <w:r>
        <w:rPr>
          <w:rFonts w:eastAsia="Times New Roman" w:cs="Times New Roman"/>
          <w:szCs w:val="24"/>
        </w:rPr>
        <w:t>ξής θα αντικατασταθεί</w:t>
      </w:r>
      <w:r w:rsidRPr="009763D0">
        <w:rPr>
          <w:rFonts w:eastAsia="Times New Roman" w:cs="Times New Roman"/>
          <w:szCs w:val="24"/>
        </w:rPr>
        <w:t xml:space="preserve"> με το όνομα </w:t>
      </w:r>
      <w:r>
        <w:rPr>
          <w:rFonts w:eastAsia="Times New Roman" w:cs="Times New Roman"/>
          <w:szCs w:val="24"/>
        </w:rPr>
        <w:t>«</w:t>
      </w:r>
      <w:r w:rsidRPr="009763D0">
        <w:rPr>
          <w:rFonts w:eastAsia="Times New Roman" w:cs="Times New Roman"/>
          <w:szCs w:val="24"/>
        </w:rPr>
        <w:t>Βόρεια Μακεδονία</w:t>
      </w:r>
      <w:r>
        <w:rPr>
          <w:rFonts w:eastAsia="Times New Roman" w:cs="Times New Roman"/>
          <w:szCs w:val="24"/>
        </w:rPr>
        <w:t>». Η γλώσσα αναφέρεται ως «</w:t>
      </w:r>
      <w:r w:rsidRPr="009763D0">
        <w:rPr>
          <w:rFonts w:eastAsia="Times New Roman" w:cs="Times New Roman"/>
          <w:szCs w:val="24"/>
        </w:rPr>
        <w:t>μακεδονική</w:t>
      </w:r>
      <w:r>
        <w:rPr>
          <w:rFonts w:eastAsia="Times New Roman" w:cs="Times New Roman"/>
          <w:szCs w:val="24"/>
        </w:rPr>
        <w:t>»</w:t>
      </w:r>
      <w:r w:rsidRPr="009763D0">
        <w:rPr>
          <w:rFonts w:eastAsia="Times New Roman" w:cs="Times New Roman"/>
          <w:szCs w:val="24"/>
        </w:rPr>
        <w:t xml:space="preserve"> και τονίζεται ότι ανήκει στην ομάδα των </w:t>
      </w:r>
      <w:r>
        <w:rPr>
          <w:rFonts w:eastAsia="Times New Roman" w:cs="Times New Roman"/>
          <w:szCs w:val="24"/>
        </w:rPr>
        <w:t>νότιων</w:t>
      </w:r>
      <w:r w:rsidRPr="009763D0">
        <w:rPr>
          <w:rFonts w:eastAsia="Times New Roman" w:cs="Times New Roman"/>
          <w:szCs w:val="24"/>
        </w:rPr>
        <w:t xml:space="preserve"> σλαβικών γλωσσών</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 xml:space="preserve">Η </w:t>
      </w:r>
      <w:r w:rsidRPr="009763D0">
        <w:rPr>
          <w:rFonts w:eastAsia="Times New Roman" w:cs="Times New Roman"/>
          <w:szCs w:val="24"/>
        </w:rPr>
        <w:t xml:space="preserve">ιθαγένεια </w:t>
      </w:r>
      <w:r>
        <w:rPr>
          <w:rFonts w:eastAsia="Times New Roman" w:cs="Times New Roman"/>
          <w:szCs w:val="24"/>
        </w:rPr>
        <w:t>και η υπηκοότητα δεν αφορούν</w:t>
      </w:r>
      <w:r w:rsidRPr="009763D0">
        <w:rPr>
          <w:rFonts w:eastAsia="Times New Roman" w:cs="Times New Roman"/>
          <w:szCs w:val="24"/>
        </w:rPr>
        <w:t xml:space="preserve"> την εθνότητα</w:t>
      </w:r>
      <w:r>
        <w:rPr>
          <w:rFonts w:eastAsia="Times New Roman" w:cs="Times New Roman"/>
          <w:szCs w:val="24"/>
        </w:rPr>
        <w:t>,</w:t>
      </w:r>
      <w:r w:rsidRPr="009763D0">
        <w:rPr>
          <w:rFonts w:eastAsia="Times New Roman" w:cs="Times New Roman"/>
          <w:szCs w:val="24"/>
        </w:rPr>
        <w:t xml:space="preserve"> όπως τονίζεται και στη ρηματική διακοίνωση που εστάλη στην </w:t>
      </w:r>
      <w:r>
        <w:rPr>
          <w:rFonts w:eastAsia="Times New Roman" w:cs="Times New Roman"/>
          <w:szCs w:val="24"/>
        </w:rPr>
        <w:t>ε</w:t>
      </w:r>
      <w:r w:rsidRPr="009763D0">
        <w:rPr>
          <w:rFonts w:eastAsia="Times New Roman" w:cs="Times New Roman"/>
          <w:szCs w:val="24"/>
        </w:rPr>
        <w:t>λληνική Κυβέρνηση</w:t>
      </w:r>
      <w:r>
        <w:rPr>
          <w:rFonts w:eastAsia="Times New Roman" w:cs="Times New Roman"/>
          <w:szCs w:val="24"/>
        </w:rPr>
        <w:t>.</w:t>
      </w:r>
      <w:r w:rsidRPr="009763D0">
        <w:rPr>
          <w:rFonts w:eastAsia="Times New Roman" w:cs="Times New Roman"/>
          <w:szCs w:val="24"/>
        </w:rPr>
        <w:t xml:space="preserve"> </w:t>
      </w:r>
    </w:p>
    <w:p w14:paraId="2ED8BA1F"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Επιπλέον</w:t>
      </w:r>
      <w:r>
        <w:rPr>
          <w:rFonts w:eastAsia="Times New Roman" w:cs="Times New Roman"/>
          <w:szCs w:val="24"/>
        </w:rPr>
        <w:t>,</w:t>
      </w:r>
      <w:r w:rsidRPr="009763D0">
        <w:rPr>
          <w:rFonts w:eastAsia="Times New Roman" w:cs="Times New Roman"/>
          <w:szCs w:val="24"/>
        </w:rPr>
        <w:t xml:space="preserve"> η </w:t>
      </w:r>
      <w:r>
        <w:rPr>
          <w:rFonts w:eastAsia="Times New Roman" w:cs="Times New Roman"/>
          <w:szCs w:val="24"/>
        </w:rPr>
        <w:t>σ</w:t>
      </w:r>
      <w:r w:rsidRPr="009763D0">
        <w:rPr>
          <w:rFonts w:eastAsia="Times New Roman" w:cs="Times New Roman"/>
          <w:szCs w:val="24"/>
        </w:rPr>
        <w:t>υμφωνία στο δεύτερο μέρος της περιλαμβάνει τη συνεργασία σε διμερές διεθνές επίπεδο στο</w:t>
      </w:r>
      <w:r>
        <w:rPr>
          <w:rFonts w:eastAsia="Times New Roman" w:cs="Times New Roman"/>
          <w:szCs w:val="24"/>
        </w:rPr>
        <w:t>ν</w:t>
      </w:r>
      <w:r w:rsidRPr="009763D0">
        <w:rPr>
          <w:rFonts w:eastAsia="Times New Roman" w:cs="Times New Roman"/>
          <w:szCs w:val="24"/>
        </w:rPr>
        <w:t xml:space="preserve"> πολιτικό</w:t>
      </w:r>
      <w:r>
        <w:rPr>
          <w:rFonts w:eastAsia="Times New Roman" w:cs="Times New Roman"/>
          <w:szCs w:val="24"/>
        </w:rPr>
        <w:t>,</w:t>
      </w:r>
      <w:r w:rsidRPr="009763D0">
        <w:rPr>
          <w:rFonts w:eastAsia="Times New Roman" w:cs="Times New Roman"/>
          <w:szCs w:val="24"/>
        </w:rPr>
        <w:t xml:space="preserve"> κοινωνικό</w:t>
      </w:r>
      <w:r>
        <w:rPr>
          <w:rFonts w:eastAsia="Times New Roman" w:cs="Times New Roman"/>
          <w:szCs w:val="24"/>
        </w:rPr>
        <w:t>,</w:t>
      </w:r>
      <w:r w:rsidRPr="009763D0">
        <w:rPr>
          <w:rFonts w:eastAsia="Times New Roman" w:cs="Times New Roman"/>
          <w:szCs w:val="24"/>
        </w:rPr>
        <w:t xml:space="preserve"> οικονομικό</w:t>
      </w:r>
      <w:r>
        <w:rPr>
          <w:rFonts w:eastAsia="Times New Roman" w:cs="Times New Roman"/>
          <w:szCs w:val="24"/>
        </w:rPr>
        <w:t>,</w:t>
      </w:r>
      <w:r w:rsidRPr="009763D0">
        <w:rPr>
          <w:rFonts w:eastAsia="Times New Roman" w:cs="Times New Roman"/>
          <w:szCs w:val="24"/>
        </w:rPr>
        <w:t xml:space="preserve"> εκπ</w:t>
      </w:r>
      <w:r>
        <w:rPr>
          <w:rFonts w:eastAsia="Times New Roman" w:cs="Times New Roman"/>
          <w:szCs w:val="24"/>
        </w:rPr>
        <w:t xml:space="preserve">αιδευτικό και πολιτιστικό τομέα. </w:t>
      </w:r>
    </w:p>
    <w:p w14:paraId="2ED8BA2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Τέλ</w:t>
      </w:r>
      <w:r>
        <w:rPr>
          <w:rFonts w:eastAsia="Times New Roman" w:cs="Times New Roman"/>
          <w:szCs w:val="24"/>
        </w:rPr>
        <w:t xml:space="preserve">ος, η </w:t>
      </w:r>
      <w:r>
        <w:rPr>
          <w:rFonts w:eastAsia="Times New Roman" w:cs="Times New Roman"/>
          <w:szCs w:val="24"/>
        </w:rPr>
        <w:t>σ</w:t>
      </w:r>
      <w:r w:rsidRPr="009763D0">
        <w:rPr>
          <w:rFonts w:eastAsia="Times New Roman" w:cs="Times New Roman"/>
          <w:szCs w:val="24"/>
        </w:rPr>
        <w:t xml:space="preserve">υμφωνία </w:t>
      </w:r>
      <w:r>
        <w:rPr>
          <w:rFonts w:eastAsia="Times New Roman" w:cs="Times New Roman"/>
          <w:szCs w:val="24"/>
        </w:rPr>
        <w:t>έρχεται σε μι</w:t>
      </w:r>
      <w:r w:rsidRPr="009763D0">
        <w:rPr>
          <w:rFonts w:eastAsia="Times New Roman" w:cs="Times New Roman"/>
          <w:szCs w:val="24"/>
        </w:rPr>
        <w:t>α συγκυρία πολύ ευνοϊκή για τις δύο χώρες</w:t>
      </w:r>
      <w:r>
        <w:rPr>
          <w:rFonts w:eastAsia="Times New Roman" w:cs="Times New Roman"/>
          <w:szCs w:val="24"/>
        </w:rPr>
        <w:t>.</w:t>
      </w:r>
      <w:r w:rsidRPr="009763D0">
        <w:rPr>
          <w:rFonts w:eastAsia="Times New Roman" w:cs="Times New Roman"/>
          <w:szCs w:val="24"/>
        </w:rPr>
        <w:t xml:space="preserve"> Από </w:t>
      </w:r>
      <w:r>
        <w:rPr>
          <w:rFonts w:eastAsia="Times New Roman" w:cs="Times New Roman"/>
          <w:szCs w:val="24"/>
        </w:rPr>
        <w:t>τη μι</w:t>
      </w:r>
      <w:r w:rsidRPr="009763D0">
        <w:rPr>
          <w:rFonts w:eastAsia="Times New Roman" w:cs="Times New Roman"/>
          <w:szCs w:val="24"/>
        </w:rPr>
        <w:t xml:space="preserve">α έχουμε τη μετριοπαθή </w:t>
      </w:r>
      <w:r>
        <w:rPr>
          <w:rFonts w:eastAsia="Times New Roman" w:cs="Times New Roman"/>
          <w:szCs w:val="24"/>
        </w:rPr>
        <w:t>κ</w:t>
      </w:r>
      <w:r w:rsidRPr="009763D0">
        <w:rPr>
          <w:rFonts w:eastAsia="Times New Roman" w:cs="Times New Roman"/>
          <w:szCs w:val="24"/>
        </w:rPr>
        <w:t>υβέρνηση του Ζάεφ και από την άλλη πλευρά έχουμε την Κυβέρνηση του ΣΥΡΙΖΑ</w:t>
      </w:r>
      <w:r>
        <w:rPr>
          <w:rFonts w:eastAsia="Times New Roman" w:cs="Times New Roman"/>
          <w:szCs w:val="24"/>
        </w:rPr>
        <w:t>,</w:t>
      </w:r>
      <w:r w:rsidRPr="009763D0">
        <w:rPr>
          <w:rFonts w:eastAsia="Times New Roman" w:cs="Times New Roman"/>
          <w:szCs w:val="24"/>
        </w:rPr>
        <w:t xml:space="preserve"> η οποία επιμένει να ασκεί εξωτερική πολιτική </w:t>
      </w:r>
      <w:r>
        <w:rPr>
          <w:rFonts w:eastAsia="Times New Roman" w:cs="Times New Roman"/>
          <w:szCs w:val="24"/>
        </w:rPr>
        <w:t xml:space="preserve">παρά τη </w:t>
      </w:r>
      <w:r w:rsidRPr="009763D0">
        <w:rPr>
          <w:rFonts w:eastAsia="Times New Roman" w:cs="Times New Roman"/>
          <w:szCs w:val="24"/>
        </w:rPr>
        <w:t>βούληση των Μακεδονομάχω</w:t>
      </w:r>
      <w:r w:rsidRPr="009763D0">
        <w:rPr>
          <w:rFonts w:eastAsia="Times New Roman" w:cs="Times New Roman"/>
          <w:szCs w:val="24"/>
        </w:rPr>
        <w:t>ν</w:t>
      </w:r>
      <w:r>
        <w:rPr>
          <w:rFonts w:eastAsia="Times New Roman" w:cs="Times New Roman"/>
          <w:szCs w:val="24"/>
        </w:rPr>
        <w:t>, των ιεραρχών και των ενώσεων Εφέδρων.</w:t>
      </w:r>
      <w:r w:rsidRPr="009763D0">
        <w:rPr>
          <w:rFonts w:eastAsia="Times New Roman" w:cs="Times New Roman"/>
          <w:szCs w:val="24"/>
        </w:rPr>
        <w:t xml:space="preserve"> Με τη Συμφωνία των Πρεσπών </w:t>
      </w:r>
      <w:r>
        <w:rPr>
          <w:rFonts w:eastAsia="Times New Roman" w:cs="Times New Roman"/>
          <w:szCs w:val="24"/>
        </w:rPr>
        <w:t>διευθετείται</w:t>
      </w:r>
      <w:r w:rsidRPr="009763D0">
        <w:rPr>
          <w:rFonts w:eastAsia="Times New Roman" w:cs="Times New Roman"/>
          <w:szCs w:val="24"/>
        </w:rPr>
        <w:t xml:space="preserve"> το μακεδονικό ζήτημα το οποίο </w:t>
      </w:r>
      <w:r>
        <w:rPr>
          <w:rFonts w:eastAsia="Times New Roman" w:cs="Times New Roman"/>
          <w:szCs w:val="24"/>
        </w:rPr>
        <w:t>επανανομιμοποίησε</w:t>
      </w:r>
      <w:r w:rsidRPr="009763D0">
        <w:rPr>
          <w:rFonts w:eastAsia="Times New Roman" w:cs="Times New Roman"/>
          <w:szCs w:val="24"/>
        </w:rPr>
        <w:t xml:space="preserve"> την ακροδεξιά μετά τη μεταπολίτευση</w:t>
      </w:r>
      <w:r>
        <w:rPr>
          <w:rFonts w:eastAsia="Times New Roman" w:cs="Times New Roman"/>
          <w:szCs w:val="24"/>
        </w:rPr>
        <w:t>,</w:t>
      </w:r>
      <w:r w:rsidRPr="009763D0">
        <w:rPr>
          <w:rFonts w:eastAsia="Times New Roman" w:cs="Times New Roman"/>
          <w:szCs w:val="24"/>
        </w:rPr>
        <w:t xml:space="preserve"> αποτελώντας για αυτή την κολυμβήθρα του Σιλωάμ</w:t>
      </w:r>
      <w:r>
        <w:rPr>
          <w:rFonts w:eastAsia="Times New Roman" w:cs="Times New Roman"/>
          <w:szCs w:val="24"/>
        </w:rPr>
        <w:t>.</w:t>
      </w:r>
    </w:p>
    <w:p w14:paraId="2ED8BA2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Αγαπητοί συνάδελφοι, είναι ώρα να διαλέξει</w:t>
      </w:r>
      <w:r>
        <w:rPr>
          <w:rFonts w:eastAsia="Times New Roman" w:cs="Times New Roman"/>
          <w:szCs w:val="24"/>
        </w:rPr>
        <w:t xml:space="preserve"> ο</w:t>
      </w:r>
      <w:r w:rsidRPr="009763D0">
        <w:rPr>
          <w:rFonts w:eastAsia="Times New Roman" w:cs="Times New Roman"/>
          <w:szCs w:val="24"/>
        </w:rPr>
        <w:t xml:space="preserve"> καθένας μας με ποια πλευρά της ιστορίας θα πάει</w:t>
      </w:r>
      <w:r>
        <w:rPr>
          <w:rFonts w:eastAsia="Times New Roman" w:cs="Times New Roman"/>
          <w:szCs w:val="24"/>
        </w:rPr>
        <w:t xml:space="preserve">. </w:t>
      </w:r>
      <w:r w:rsidRPr="009763D0">
        <w:rPr>
          <w:rFonts w:eastAsia="Times New Roman" w:cs="Times New Roman"/>
          <w:szCs w:val="24"/>
        </w:rPr>
        <w:t>Θα πάμε με την πλευρά της περιχαράκωσης</w:t>
      </w:r>
      <w:r>
        <w:rPr>
          <w:rFonts w:eastAsia="Times New Roman" w:cs="Times New Roman"/>
          <w:szCs w:val="24"/>
        </w:rPr>
        <w:t>, της μεμψιμοιρίας</w:t>
      </w:r>
      <w:r w:rsidRPr="009763D0">
        <w:rPr>
          <w:rFonts w:eastAsia="Times New Roman" w:cs="Times New Roman"/>
          <w:szCs w:val="24"/>
        </w:rPr>
        <w:t xml:space="preserve"> και του βαλκανικού επαρχιωτισμού</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με </w:t>
      </w:r>
      <w:r w:rsidRPr="009763D0">
        <w:rPr>
          <w:rFonts w:eastAsia="Times New Roman" w:cs="Times New Roman"/>
          <w:szCs w:val="24"/>
        </w:rPr>
        <w:t>την πλευρά των ανοιχτών οριζόντων</w:t>
      </w:r>
      <w:r>
        <w:rPr>
          <w:rFonts w:eastAsia="Times New Roman" w:cs="Times New Roman"/>
          <w:szCs w:val="24"/>
        </w:rPr>
        <w:t>,</w:t>
      </w:r>
      <w:r w:rsidRPr="009763D0">
        <w:rPr>
          <w:rFonts w:eastAsia="Times New Roman" w:cs="Times New Roman"/>
          <w:szCs w:val="24"/>
        </w:rPr>
        <w:t xml:space="preserve"> της αναμέτρησης </w:t>
      </w:r>
      <w:r>
        <w:rPr>
          <w:rFonts w:eastAsia="Times New Roman" w:cs="Times New Roman"/>
          <w:szCs w:val="24"/>
        </w:rPr>
        <w:t>με</w:t>
      </w:r>
      <w:r w:rsidRPr="009763D0">
        <w:rPr>
          <w:rFonts w:eastAsia="Times New Roman" w:cs="Times New Roman"/>
          <w:szCs w:val="24"/>
        </w:rPr>
        <w:t xml:space="preserve"> το μέλλον και του δημιουργικού δημοκρατικού πατριωτισμ</w:t>
      </w:r>
      <w:r w:rsidRPr="009763D0">
        <w:rPr>
          <w:rFonts w:eastAsia="Times New Roman" w:cs="Times New Roman"/>
          <w:szCs w:val="24"/>
        </w:rPr>
        <w:t>ού</w:t>
      </w:r>
      <w:r>
        <w:rPr>
          <w:rFonts w:eastAsia="Times New Roman" w:cs="Times New Roman"/>
          <w:szCs w:val="24"/>
        </w:rPr>
        <w:t>;</w:t>
      </w:r>
      <w:r w:rsidRPr="009763D0">
        <w:rPr>
          <w:rFonts w:eastAsia="Times New Roman" w:cs="Times New Roman"/>
          <w:szCs w:val="24"/>
        </w:rPr>
        <w:t xml:space="preserve"> </w:t>
      </w:r>
    </w:p>
    <w:p w14:paraId="2ED8BA22"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 xml:space="preserve">Οι </w:t>
      </w:r>
      <w:r>
        <w:rPr>
          <w:rFonts w:eastAsia="Times New Roman" w:cs="Times New Roman"/>
          <w:szCs w:val="24"/>
        </w:rPr>
        <w:t xml:space="preserve">καιροί είναι πονηροί. </w:t>
      </w:r>
      <w:r w:rsidRPr="009763D0">
        <w:rPr>
          <w:rFonts w:eastAsia="Times New Roman" w:cs="Times New Roman"/>
          <w:szCs w:val="24"/>
        </w:rPr>
        <w:t>Απαιτείται ψυχραιμία</w:t>
      </w:r>
      <w:r>
        <w:rPr>
          <w:rFonts w:eastAsia="Times New Roman" w:cs="Times New Roman"/>
          <w:szCs w:val="24"/>
        </w:rPr>
        <w:t>,</w:t>
      </w:r>
      <w:r w:rsidRPr="009763D0">
        <w:rPr>
          <w:rFonts w:eastAsia="Times New Roman" w:cs="Times New Roman"/>
          <w:szCs w:val="24"/>
        </w:rPr>
        <w:t xml:space="preserve"> αυτοσυγκράτηση και αποφασιστικότητα και </w:t>
      </w:r>
      <w:r>
        <w:rPr>
          <w:rFonts w:eastAsia="Times New Roman" w:cs="Times New Roman"/>
          <w:szCs w:val="24"/>
        </w:rPr>
        <w:t>όσοι</w:t>
      </w:r>
      <w:r w:rsidRPr="009763D0">
        <w:rPr>
          <w:rFonts w:eastAsia="Times New Roman" w:cs="Times New Roman"/>
          <w:szCs w:val="24"/>
        </w:rPr>
        <w:t xml:space="preserve"> δεν ψηφίσουν</w:t>
      </w:r>
      <w:r>
        <w:rPr>
          <w:rFonts w:eastAsia="Times New Roman" w:cs="Times New Roman"/>
          <w:szCs w:val="24"/>
        </w:rPr>
        <w:t>,</w:t>
      </w:r>
      <w:r w:rsidRPr="009763D0">
        <w:rPr>
          <w:rFonts w:eastAsia="Times New Roman" w:cs="Times New Roman"/>
          <w:szCs w:val="24"/>
        </w:rPr>
        <w:t xml:space="preserve"> είτε για λόγους συνείδησης είτε </w:t>
      </w:r>
      <w:r>
        <w:rPr>
          <w:rFonts w:eastAsia="Times New Roman" w:cs="Times New Roman"/>
          <w:szCs w:val="24"/>
        </w:rPr>
        <w:t>για</w:t>
      </w:r>
      <w:r w:rsidRPr="009763D0">
        <w:rPr>
          <w:rFonts w:eastAsia="Times New Roman" w:cs="Times New Roman"/>
          <w:szCs w:val="24"/>
        </w:rPr>
        <w:t xml:space="preserve"> αντιπολιτευτικούς λόγ</w:t>
      </w:r>
      <w:r>
        <w:rPr>
          <w:rFonts w:eastAsia="Times New Roman" w:cs="Times New Roman"/>
          <w:szCs w:val="24"/>
        </w:rPr>
        <w:t>ους, α</w:t>
      </w:r>
      <w:r w:rsidRPr="009763D0">
        <w:rPr>
          <w:rFonts w:eastAsia="Times New Roman" w:cs="Times New Roman"/>
          <w:szCs w:val="24"/>
        </w:rPr>
        <w:t xml:space="preserve">ς το κάνουν </w:t>
      </w:r>
      <w:r>
        <w:rPr>
          <w:rFonts w:eastAsia="Times New Roman" w:cs="Times New Roman"/>
          <w:szCs w:val="24"/>
        </w:rPr>
        <w:t xml:space="preserve">με </w:t>
      </w:r>
      <w:r w:rsidRPr="009763D0">
        <w:rPr>
          <w:rFonts w:eastAsia="Times New Roman" w:cs="Times New Roman"/>
          <w:szCs w:val="24"/>
        </w:rPr>
        <w:t xml:space="preserve">αίσθηση ευθύνης και να απέχουν από τις φωνές </w:t>
      </w:r>
      <w:r>
        <w:rPr>
          <w:rFonts w:eastAsia="Times New Roman" w:cs="Times New Roman"/>
          <w:szCs w:val="24"/>
        </w:rPr>
        <w:t>περί προδοσίας,</w:t>
      </w:r>
      <w:r w:rsidRPr="009763D0">
        <w:rPr>
          <w:rFonts w:eastAsia="Times New Roman" w:cs="Times New Roman"/>
          <w:szCs w:val="24"/>
        </w:rPr>
        <w:t xml:space="preserve"> που στ</w:t>
      </w:r>
      <w:r w:rsidRPr="009763D0">
        <w:rPr>
          <w:rFonts w:eastAsia="Times New Roman" w:cs="Times New Roman"/>
          <w:szCs w:val="24"/>
        </w:rPr>
        <w:t xml:space="preserve">ο παρελθόν δημιούργησαν </w:t>
      </w:r>
      <w:r>
        <w:rPr>
          <w:rFonts w:eastAsia="Times New Roman" w:cs="Times New Roman"/>
          <w:szCs w:val="24"/>
        </w:rPr>
        <w:t>εθνικούς διχασμού</w:t>
      </w:r>
      <w:r w:rsidRPr="009763D0">
        <w:rPr>
          <w:rFonts w:eastAsia="Times New Roman" w:cs="Times New Roman"/>
          <w:szCs w:val="24"/>
        </w:rPr>
        <w:t>ς</w:t>
      </w:r>
      <w:r>
        <w:rPr>
          <w:rFonts w:eastAsia="Times New Roman" w:cs="Times New Roman"/>
          <w:szCs w:val="24"/>
        </w:rPr>
        <w:t>.</w:t>
      </w:r>
      <w:r w:rsidRPr="009763D0">
        <w:rPr>
          <w:rFonts w:eastAsia="Times New Roman" w:cs="Times New Roman"/>
          <w:szCs w:val="24"/>
        </w:rPr>
        <w:t xml:space="preserve"> Και τέλος</w:t>
      </w:r>
      <w:r>
        <w:rPr>
          <w:rFonts w:eastAsia="Times New Roman" w:cs="Times New Roman"/>
          <w:szCs w:val="24"/>
        </w:rPr>
        <w:t>,</w:t>
      </w:r>
      <w:r w:rsidRPr="009763D0">
        <w:rPr>
          <w:rFonts w:eastAsia="Times New Roman" w:cs="Times New Roman"/>
          <w:szCs w:val="24"/>
        </w:rPr>
        <w:t xml:space="preserve"> όσοι είχαν κυβερνητική θητεία τα τελευταία </w:t>
      </w:r>
      <w:r>
        <w:rPr>
          <w:rFonts w:eastAsia="Times New Roman" w:cs="Times New Roman"/>
          <w:szCs w:val="24"/>
        </w:rPr>
        <w:t>τριάντα</w:t>
      </w:r>
      <w:r w:rsidRPr="009763D0">
        <w:rPr>
          <w:rFonts w:eastAsia="Times New Roman" w:cs="Times New Roman"/>
          <w:szCs w:val="24"/>
        </w:rPr>
        <w:t xml:space="preserve"> χρόνια πρέπει να αισθάνονται τυχεροί</w:t>
      </w:r>
      <w:r>
        <w:rPr>
          <w:rFonts w:eastAsia="Times New Roman" w:cs="Times New Roman"/>
          <w:szCs w:val="24"/>
        </w:rPr>
        <w:t>,</w:t>
      </w:r>
      <w:r w:rsidRPr="009763D0">
        <w:rPr>
          <w:rFonts w:eastAsia="Times New Roman" w:cs="Times New Roman"/>
          <w:szCs w:val="24"/>
        </w:rPr>
        <w:t xml:space="preserve"> γιατί άλλος αναλαμβάνει το πολιτικό κόστος </w:t>
      </w:r>
      <w:r>
        <w:rPr>
          <w:rFonts w:eastAsia="Times New Roman" w:cs="Times New Roman"/>
          <w:szCs w:val="24"/>
        </w:rPr>
        <w:t xml:space="preserve">για τον τραγέλαφο που δημιούργησαν. </w:t>
      </w:r>
    </w:p>
    <w:p w14:paraId="2ED8BA23"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 xml:space="preserve">Με </w:t>
      </w:r>
      <w:r>
        <w:rPr>
          <w:rFonts w:eastAsia="Times New Roman" w:cs="Times New Roman"/>
          <w:szCs w:val="24"/>
        </w:rPr>
        <w:t xml:space="preserve">τις παραπάνω σκέψεις δηλώνω </w:t>
      </w:r>
      <w:r>
        <w:rPr>
          <w:rFonts w:eastAsia="Times New Roman" w:cs="Times New Roman"/>
          <w:szCs w:val="24"/>
        </w:rPr>
        <w:t>ότι θα ψηφίσω τη</w:t>
      </w:r>
      <w:r w:rsidRPr="009763D0">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υμφωνία. </w:t>
      </w:r>
    </w:p>
    <w:p w14:paraId="2ED8BA2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ED8BA25" w14:textId="77777777" w:rsidR="00C647AD" w:rsidRDefault="00D506E1">
      <w:pPr>
        <w:spacing w:after="0" w:line="600" w:lineRule="auto"/>
        <w:ind w:firstLine="720"/>
        <w:jc w:val="both"/>
        <w:rPr>
          <w:rFonts w:eastAsia="Times New Roman" w:cs="Times New Roman"/>
          <w:szCs w:val="24"/>
        </w:rPr>
      </w:pPr>
      <w:r w:rsidRPr="00BC3D14">
        <w:rPr>
          <w:rFonts w:eastAsia="Times New Roman" w:cs="Times New Roman"/>
          <w:b/>
          <w:szCs w:val="24"/>
        </w:rPr>
        <w:lastRenderedPageBreak/>
        <w:t>ΠΡΟΕΔΡΕΥΩΝ (Αναστάσιος Κουράκης):</w:t>
      </w:r>
      <w:r>
        <w:rPr>
          <w:rFonts w:eastAsia="Times New Roman" w:cs="Times New Roman"/>
          <w:szCs w:val="24"/>
        </w:rPr>
        <w:t xml:space="preserve"> </w:t>
      </w:r>
      <w:r w:rsidRPr="009763D0">
        <w:rPr>
          <w:rFonts w:eastAsia="Times New Roman" w:cs="Times New Roman"/>
          <w:szCs w:val="24"/>
        </w:rPr>
        <w:t xml:space="preserve">Ευχαριστούμε τον </w:t>
      </w:r>
      <w:r>
        <w:rPr>
          <w:rFonts w:eastAsia="Times New Roman" w:cs="Times New Roman"/>
          <w:szCs w:val="24"/>
        </w:rPr>
        <w:t>κ.</w:t>
      </w:r>
      <w:r w:rsidRPr="009763D0">
        <w:rPr>
          <w:rFonts w:eastAsia="Times New Roman" w:cs="Times New Roman"/>
          <w:szCs w:val="24"/>
        </w:rPr>
        <w:t xml:space="preserve"> Ντζιμάνη</w:t>
      </w:r>
      <w:r>
        <w:rPr>
          <w:rFonts w:eastAsia="Times New Roman" w:cs="Times New Roman"/>
          <w:szCs w:val="24"/>
        </w:rPr>
        <w:t>,</w:t>
      </w:r>
      <w:r w:rsidRPr="009763D0">
        <w:rPr>
          <w:rFonts w:eastAsia="Times New Roman" w:cs="Times New Roman"/>
          <w:szCs w:val="24"/>
        </w:rPr>
        <w:t xml:space="preserve"> Βουλευτή Κοζάνης του ΣΥΡΙΖΑ</w:t>
      </w:r>
      <w:r>
        <w:rPr>
          <w:rFonts w:eastAsia="Times New Roman" w:cs="Times New Roman"/>
          <w:szCs w:val="24"/>
        </w:rPr>
        <w:t>.</w:t>
      </w:r>
      <w:r w:rsidRPr="009763D0">
        <w:rPr>
          <w:rFonts w:eastAsia="Times New Roman" w:cs="Times New Roman"/>
          <w:szCs w:val="24"/>
        </w:rPr>
        <w:t xml:space="preserve"> </w:t>
      </w:r>
    </w:p>
    <w:p w14:paraId="2ED8BA26" w14:textId="77777777" w:rsidR="00C647AD" w:rsidRDefault="00D506E1">
      <w:pPr>
        <w:spacing w:after="0" w:line="600" w:lineRule="auto"/>
        <w:ind w:firstLine="720"/>
        <w:jc w:val="both"/>
        <w:rPr>
          <w:rFonts w:eastAsia="Times New Roman" w:cs="Times New Roman"/>
          <w:szCs w:val="24"/>
        </w:rPr>
      </w:pPr>
      <w:r w:rsidRPr="009763D0">
        <w:rPr>
          <w:rFonts w:eastAsia="Times New Roman" w:cs="Times New Roman"/>
          <w:szCs w:val="24"/>
        </w:rPr>
        <w:t xml:space="preserve">Να προχωρήσουμε με τον </w:t>
      </w:r>
      <w:r>
        <w:rPr>
          <w:rFonts w:eastAsia="Times New Roman" w:cs="Times New Roman"/>
          <w:szCs w:val="24"/>
        </w:rPr>
        <w:t xml:space="preserve">κ. Χρήστο Αντωνίου, </w:t>
      </w:r>
      <w:r w:rsidRPr="009763D0">
        <w:rPr>
          <w:rFonts w:eastAsia="Times New Roman" w:cs="Times New Roman"/>
          <w:szCs w:val="24"/>
        </w:rPr>
        <w:t>Βουλευτή Ημαθίας</w:t>
      </w:r>
      <w:r>
        <w:rPr>
          <w:rFonts w:eastAsia="Times New Roman" w:cs="Times New Roman"/>
          <w:szCs w:val="24"/>
        </w:rPr>
        <w:t xml:space="preserve"> του ΣΥΡΙΖΑ.</w:t>
      </w:r>
    </w:p>
    <w:p w14:paraId="2ED8BA2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Αντωνίου, έχετε τον λόγο</w:t>
      </w:r>
      <w:r w:rsidRPr="009763D0">
        <w:rPr>
          <w:rFonts w:eastAsia="Times New Roman" w:cs="Times New Roman"/>
          <w:szCs w:val="24"/>
        </w:rPr>
        <w:t xml:space="preserve"> για έξι λεπτά</w:t>
      </w:r>
      <w:r>
        <w:rPr>
          <w:rFonts w:eastAsia="Times New Roman" w:cs="Times New Roman"/>
          <w:szCs w:val="24"/>
        </w:rPr>
        <w:t>.</w:t>
      </w:r>
    </w:p>
    <w:p w14:paraId="2ED8BA2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ΑΝΤΩΝΙΟΥ:</w:t>
      </w:r>
      <w:r w:rsidRPr="009763D0">
        <w:rPr>
          <w:rFonts w:eastAsia="Times New Roman" w:cs="Times New Roman"/>
          <w:szCs w:val="24"/>
        </w:rPr>
        <w:t xml:space="preserve"> Κυρίες και κύριοι συνάδελφοι</w:t>
      </w:r>
      <w:r>
        <w:rPr>
          <w:rFonts w:eastAsia="Times New Roman" w:cs="Times New Roman"/>
          <w:szCs w:val="24"/>
        </w:rPr>
        <w:t>,</w:t>
      </w:r>
      <w:r w:rsidRPr="009763D0">
        <w:rPr>
          <w:rFonts w:eastAsia="Times New Roman" w:cs="Times New Roman"/>
          <w:szCs w:val="24"/>
        </w:rPr>
        <w:t xml:space="preserve"> η σημερινή κοινοβουλευτική διαδικασία έχει ιστορική σημασία και διάσταση</w:t>
      </w:r>
      <w:r>
        <w:rPr>
          <w:rFonts w:eastAsia="Times New Roman" w:cs="Times New Roman"/>
          <w:szCs w:val="24"/>
        </w:rPr>
        <w:t>. Συζητάμε</w:t>
      </w:r>
      <w:r w:rsidRPr="009763D0">
        <w:rPr>
          <w:rFonts w:eastAsia="Times New Roman" w:cs="Times New Roman"/>
          <w:szCs w:val="24"/>
        </w:rPr>
        <w:t xml:space="preserve"> </w:t>
      </w:r>
      <w:r>
        <w:rPr>
          <w:rFonts w:eastAsia="Times New Roman" w:cs="Times New Roman"/>
          <w:szCs w:val="24"/>
        </w:rPr>
        <w:t xml:space="preserve">την </w:t>
      </w:r>
      <w:r w:rsidRPr="009763D0">
        <w:rPr>
          <w:rFonts w:eastAsia="Times New Roman" w:cs="Times New Roman"/>
          <w:szCs w:val="24"/>
        </w:rPr>
        <w:t>κύρωση μιας συμφωνίας που</w:t>
      </w:r>
      <w:r>
        <w:rPr>
          <w:rFonts w:eastAsia="Times New Roman" w:cs="Times New Roman"/>
          <w:szCs w:val="24"/>
        </w:rPr>
        <w:t xml:space="preserve"> αφορά ένα πρόβλημα που ταλάνισε</w:t>
      </w:r>
      <w:r w:rsidRPr="009763D0">
        <w:rPr>
          <w:rFonts w:eastAsia="Times New Roman" w:cs="Times New Roman"/>
          <w:szCs w:val="24"/>
        </w:rPr>
        <w:t xml:space="preserve"> την εξωτερική μας πολιτική για πολλές δεκαετίες και πριν από όλα πρ</w:t>
      </w:r>
      <w:r w:rsidRPr="009763D0">
        <w:rPr>
          <w:rFonts w:eastAsia="Times New Roman" w:cs="Times New Roman"/>
          <w:szCs w:val="24"/>
        </w:rPr>
        <w:t>έπει να αναρωτηθούμε και να απαντήσουμε</w:t>
      </w:r>
      <w:r>
        <w:rPr>
          <w:rFonts w:eastAsia="Times New Roman" w:cs="Times New Roman"/>
          <w:szCs w:val="24"/>
        </w:rPr>
        <w:t>:</w:t>
      </w:r>
      <w:r w:rsidRPr="009763D0">
        <w:rPr>
          <w:rFonts w:eastAsia="Times New Roman" w:cs="Times New Roman"/>
          <w:szCs w:val="24"/>
        </w:rPr>
        <w:t xml:space="preserve"> Πρώτ</w:t>
      </w:r>
      <w:r>
        <w:rPr>
          <w:rFonts w:eastAsia="Times New Roman" w:cs="Times New Roman"/>
          <w:szCs w:val="24"/>
        </w:rPr>
        <w:t>ον</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αν χρειαζόταν μια επίλυση</w:t>
      </w:r>
      <w:r w:rsidRPr="009763D0">
        <w:rPr>
          <w:rFonts w:eastAsia="Times New Roman" w:cs="Times New Roman"/>
          <w:szCs w:val="24"/>
        </w:rPr>
        <w:t xml:space="preserve"> αυτής της ιστορικής εκκρεμότητας</w:t>
      </w:r>
      <w:r>
        <w:rPr>
          <w:rFonts w:eastAsia="Times New Roman" w:cs="Times New Roman"/>
          <w:szCs w:val="24"/>
        </w:rPr>
        <w:t>.</w:t>
      </w:r>
      <w:r w:rsidRPr="009763D0">
        <w:rPr>
          <w:rFonts w:eastAsia="Times New Roman" w:cs="Times New Roman"/>
          <w:szCs w:val="24"/>
        </w:rPr>
        <w:t xml:space="preserve"> Δεύτερον</w:t>
      </w:r>
      <w:r>
        <w:rPr>
          <w:rFonts w:eastAsia="Times New Roman" w:cs="Times New Roman"/>
          <w:szCs w:val="24"/>
        </w:rPr>
        <w:t>,</w:t>
      </w:r>
      <w:r w:rsidRPr="009763D0">
        <w:rPr>
          <w:rFonts w:eastAsia="Times New Roman" w:cs="Times New Roman"/>
          <w:szCs w:val="24"/>
        </w:rPr>
        <w:t xml:space="preserve"> αν η Συμφωνία των Πρεσπών</w:t>
      </w:r>
      <w:r>
        <w:rPr>
          <w:rFonts w:eastAsia="Times New Roman" w:cs="Times New Roman"/>
          <w:szCs w:val="24"/>
        </w:rPr>
        <w:t>,</w:t>
      </w:r>
      <w:r w:rsidRPr="009763D0">
        <w:rPr>
          <w:rFonts w:eastAsia="Times New Roman" w:cs="Times New Roman"/>
          <w:szCs w:val="24"/>
        </w:rPr>
        <w:t xml:space="preserve"> που είναι προϊόν συμβιβασμού εκατέρωθεν</w:t>
      </w:r>
      <w:r>
        <w:rPr>
          <w:rFonts w:eastAsia="Times New Roman" w:cs="Times New Roman"/>
          <w:szCs w:val="24"/>
        </w:rPr>
        <w:t>,</w:t>
      </w:r>
      <w:r w:rsidRPr="009763D0">
        <w:rPr>
          <w:rFonts w:eastAsia="Times New Roman" w:cs="Times New Roman"/>
          <w:szCs w:val="24"/>
        </w:rPr>
        <w:t xml:space="preserve"> διασφαλίζει τις εθνικές επιδιώξεις και τα ελληνικά συμφέροντα</w:t>
      </w:r>
      <w:r>
        <w:rPr>
          <w:rFonts w:eastAsia="Times New Roman" w:cs="Times New Roman"/>
          <w:szCs w:val="24"/>
        </w:rPr>
        <w:t>. Τρίτον</w:t>
      </w:r>
      <w:r>
        <w:rPr>
          <w:rFonts w:eastAsia="Times New Roman" w:cs="Times New Roman"/>
          <w:szCs w:val="24"/>
        </w:rPr>
        <w:t xml:space="preserve">, αν η </w:t>
      </w:r>
      <w:r>
        <w:rPr>
          <w:rFonts w:eastAsia="Times New Roman" w:cs="Times New Roman"/>
          <w:szCs w:val="24"/>
        </w:rPr>
        <w:t>σ</w:t>
      </w:r>
      <w:r w:rsidRPr="009763D0">
        <w:rPr>
          <w:rFonts w:eastAsia="Times New Roman" w:cs="Times New Roman"/>
          <w:szCs w:val="24"/>
        </w:rPr>
        <w:t>υμφωνία κινείται στ</w:t>
      </w:r>
      <w:r>
        <w:rPr>
          <w:rFonts w:eastAsia="Times New Roman" w:cs="Times New Roman"/>
          <w:szCs w:val="24"/>
        </w:rPr>
        <w:t>ο</w:t>
      </w:r>
      <w:r w:rsidRPr="009763D0">
        <w:rPr>
          <w:rFonts w:eastAsia="Times New Roman" w:cs="Times New Roman"/>
          <w:szCs w:val="24"/>
        </w:rPr>
        <w:t xml:space="preserve"> πλαίσι</w:t>
      </w:r>
      <w:r>
        <w:rPr>
          <w:rFonts w:eastAsia="Times New Roman" w:cs="Times New Roman"/>
          <w:szCs w:val="24"/>
        </w:rPr>
        <w:t>ο</w:t>
      </w:r>
      <w:r w:rsidRPr="009763D0">
        <w:rPr>
          <w:rFonts w:eastAsia="Times New Roman" w:cs="Times New Roman"/>
          <w:szCs w:val="24"/>
        </w:rPr>
        <w:t xml:space="preserve"> της εθνικής γραμμής</w:t>
      </w:r>
      <w:r>
        <w:rPr>
          <w:rFonts w:eastAsia="Times New Roman" w:cs="Times New Roman"/>
          <w:szCs w:val="24"/>
        </w:rPr>
        <w:t>,</w:t>
      </w:r>
      <w:r w:rsidRPr="009763D0">
        <w:rPr>
          <w:rFonts w:eastAsia="Times New Roman" w:cs="Times New Roman"/>
          <w:szCs w:val="24"/>
        </w:rPr>
        <w:t xml:space="preserve"> όπω</w:t>
      </w:r>
      <w:r>
        <w:rPr>
          <w:rFonts w:eastAsia="Times New Roman" w:cs="Times New Roman"/>
          <w:szCs w:val="24"/>
        </w:rPr>
        <w:t>ς αυτή χαράχθηκε τα τελευταία είκοσι</w:t>
      </w:r>
      <w:r w:rsidRPr="009763D0">
        <w:rPr>
          <w:rFonts w:eastAsia="Times New Roman" w:cs="Times New Roman"/>
          <w:szCs w:val="24"/>
        </w:rPr>
        <w:t xml:space="preserve"> χρόνια</w:t>
      </w:r>
      <w:r>
        <w:rPr>
          <w:rFonts w:eastAsia="Times New Roman" w:cs="Times New Roman"/>
          <w:szCs w:val="24"/>
        </w:rPr>
        <w:t>. Και τέταρτον, αν ανοίγει</w:t>
      </w:r>
      <w:r w:rsidRPr="009763D0">
        <w:rPr>
          <w:rFonts w:eastAsia="Times New Roman" w:cs="Times New Roman"/>
          <w:szCs w:val="24"/>
        </w:rPr>
        <w:t xml:space="preserve"> δρόμους συνεργασίας</w:t>
      </w:r>
      <w:r>
        <w:rPr>
          <w:rFonts w:eastAsia="Times New Roman" w:cs="Times New Roman"/>
          <w:szCs w:val="24"/>
        </w:rPr>
        <w:t>,</w:t>
      </w:r>
      <w:r w:rsidRPr="009763D0">
        <w:rPr>
          <w:rFonts w:eastAsia="Times New Roman" w:cs="Times New Roman"/>
          <w:szCs w:val="24"/>
        </w:rPr>
        <w:t xml:space="preserve"> φιλίας και θετικής αναπτυξιακής προοπτικής </w:t>
      </w:r>
      <w:r>
        <w:rPr>
          <w:rFonts w:eastAsia="Times New Roman" w:cs="Times New Roman"/>
          <w:szCs w:val="24"/>
        </w:rPr>
        <w:t>για</w:t>
      </w:r>
      <w:r w:rsidRPr="009763D0">
        <w:rPr>
          <w:rFonts w:eastAsia="Times New Roman" w:cs="Times New Roman"/>
          <w:szCs w:val="24"/>
        </w:rPr>
        <w:t xml:space="preserve"> τις δύο χώρες και τα Βαλκάνια</w:t>
      </w:r>
      <w:r>
        <w:rPr>
          <w:rFonts w:eastAsia="Times New Roman" w:cs="Times New Roman"/>
          <w:szCs w:val="24"/>
        </w:rPr>
        <w:t>.</w:t>
      </w:r>
      <w:r w:rsidRPr="009763D0">
        <w:rPr>
          <w:rFonts w:eastAsia="Times New Roman" w:cs="Times New Roman"/>
          <w:szCs w:val="24"/>
        </w:rPr>
        <w:t xml:space="preserve"> </w:t>
      </w:r>
    </w:p>
    <w:p w14:paraId="2ED8BA2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sidRPr="009763D0">
        <w:rPr>
          <w:rFonts w:eastAsia="Times New Roman" w:cs="Times New Roman"/>
          <w:szCs w:val="24"/>
        </w:rPr>
        <w:t xml:space="preserve">πρέπει να αναρωτηθούμε και να απαντήσουμε στο </w:t>
      </w:r>
      <w:r>
        <w:rPr>
          <w:rFonts w:eastAsia="Times New Roman" w:cs="Times New Roman"/>
          <w:szCs w:val="24"/>
        </w:rPr>
        <w:t>τ</w:t>
      </w:r>
      <w:r w:rsidRPr="009763D0">
        <w:rPr>
          <w:rFonts w:eastAsia="Times New Roman" w:cs="Times New Roman"/>
          <w:szCs w:val="24"/>
        </w:rPr>
        <w:t xml:space="preserve">ι θα γινόταν αν δεν είχαμε </w:t>
      </w:r>
      <w:r>
        <w:rPr>
          <w:rFonts w:eastAsia="Times New Roman" w:cs="Times New Roman"/>
          <w:szCs w:val="24"/>
        </w:rPr>
        <w:t>σ</w:t>
      </w:r>
      <w:r w:rsidRPr="009763D0">
        <w:rPr>
          <w:rFonts w:eastAsia="Times New Roman" w:cs="Times New Roman"/>
          <w:szCs w:val="24"/>
        </w:rPr>
        <w:t>υμφωνία</w:t>
      </w:r>
      <w:r>
        <w:rPr>
          <w:rFonts w:eastAsia="Times New Roman" w:cs="Times New Roman"/>
          <w:szCs w:val="24"/>
        </w:rPr>
        <w:t>.</w:t>
      </w:r>
      <w:r w:rsidRPr="009763D0">
        <w:rPr>
          <w:rFonts w:eastAsia="Times New Roman" w:cs="Times New Roman"/>
          <w:szCs w:val="24"/>
        </w:rPr>
        <w:t xml:space="preserve"> Ποιες θα ήταν οι επιπτώσεις αυτής της επιλογής για την Ελλάδα και την </w:t>
      </w:r>
      <w:r>
        <w:rPr>
          <w:rFonts w:eastAsia="Times New Roman" w:cs="Times New Roman"/>
          <w:szCs w:val="24"/>
        </w:rPr>
        <w:t>ε</w:t>
      </w:r>
      <w:r w:rsidRPr="009763D0">
        <w:rPr>
          <w:rFonts w:eastAsia="Times New Roman" w:cs="Times New Roman"/>
          <w:szCs w:val="24"/>
        </w:rPr>
        <w:t>λληνική Μακεδονία</w:t>
      </w:r>
      <w:r>
        <w:rPr>
          <w:rFonts w:eastAsia="Times New Roman" w:cs="Times New Roman"/>
          <w:szCs w:val="24"/>
        </w:rPr>
        <w:t>; Πρέπει</w:t>
      </w:r>
      <w:r w:rsidRPr="009763D0">
        <w:rPr>
          <w:rFonts w:eastAsia="Times New Roman" w:cs="Times New Roman"/>
          <w:szCs w:val="24"/>
        </w:rPr>
        <w:t xml:space="preserve"> να συζητήσουμε ψύχραιμα</w:t>
      </w:r>
      <w:r>
        <w:rPr>
          <w:rFonts w:eastAsia="Times New Roman" w:cs="Times New Roman"/>
          <w:szCs w:val="24"/>
        </w:rPr>
        <w:t>,</w:t>
      </w:r>
      <w:r w:rsidRPr="009763D0">
        <w:rPr>
          <w:rFonts w:eastAsia="Times New Roman" w:cs="Times New Roman"/>
          <w:szCs w:val="24"/>
        </w:rPr>
        <w:t xml:space="preserve"> όπως το απαιτούν οι περιστάσεις και η ευθύνη του κ</w:t>
      </w:r>
      <w:r w:rsidRPr="009763D0">
        <w:rPr>
          <w:rFonts w:eastAsia="Times New Roman" w:cs="Times New Roman"/>
          <w:szCs w:val="24"/>
        </w:rPr>
        <w:t>αθενός και της καθεμιάς μας σε αυτή την Αίθουσα</w:t>
      </w:r>
      <w:r>
        <w:rPr>
          <w:rFonts w:eastAsia="Times New Roman" w:cs="Times New Roman"/>
          <w:szCs w:val="24"/>
        </w:rPr>
        <w:t>,</w:t>
      </w:r>
      <w:r w:rsidRPr="009763D0">
        <w:rPr>
          <w:rFonts w:eastAsia="Times New Roman" w:cs="Times New Roman"/>
          <w:szCs w:val="24"/>
        </w:rPr>
        <w:t xml:space="preserve"> </w:t>
      </w:r>
      <w:r>
        <w:rPr>
          <w:rFonts w:eastAsia="Times New Roman" w:cs="Times New Roman"/>
          <w:szCs w:val="24"/>
        </w:rPr>
        <w:t xml:space="preserve">χωρίς συνθήματα, </w:t>
      </w:r>
      <w:r w:rsidRPr="009763D0">
        <w:rPr>
          <w:rFonts w:eastAsia="Times New Roman" w:cs="Times New Roman"/>
          <w:szCs w:val="24"/>
        </w:rPr>
        <w:t>κραυγές και εκτόξευση χαρακτηρισμών που προσβάλλουν και πληγώνουν</w:t>
      </w:r>
      <w:r>
        <w:rPr>
          <w:rFonts w:eastAsia="Times New Roman" w:cs="Times New Roman"/>
          <w:szCs w:val="24"/>
        </w:rPr>
        <w:t>.</w:t>
      </w:r>
      <w:r w:rsidRPr="009763D0">
        <w:rPr>
          <w:rFonts w:eastAsia="Times New Roman" w:cs="Times New Roman"/>
          <w:szCs w:val="24"/>
        </w:rPr>
        <w:t xml:space="preserve"> </w:t>
      </w:r>
    </w:p>
    <w:p w14:paraId="2ED8BA2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Ας δούμε, όμως, πού είναι η </w:t>
      </w:r>
      <w:r w:rsidRPr="009763D0">
        <w:rPr>
          <w:rFonts w:eastAsia="Times New Roman" w:cs="Times New Roman"/>
          <w:szCs w:val="24"/>
        </w:rPr>
        <w:t>αλήθεια και πού το ψέμα</w:t>
      </w:r>
      <w:r>
        <w:rPr>
          <w:rFonts w:eastAsia="Times New Roman" w:cs="Times New Roman"/>
          <w:szCs w:val="24"/>
        </w:rPr>
        <w:t>,</w:t>
      </w:r>
      <w:r w:rsidRPr="009763D0">
        <w:rPr>
          <w:rFonts w:eastAsia="Times New Roman" w:cs="Times New Roman"/>
          <w:szCs w:val="24"/>
        </w:rPr>
        <w:t xml:space="preserve"> σχετικά με τη </w:t>
      </w:r>
      <w:r>
        <w:rPr>
          <w:rFonts w:eastAsia="Times New Roman" w:cs="Times New Roman"/>
          <w:szCs w:val="24"/>
        </w:rPr>
        <w:t>σ</w:t>
      </w:r>
      <w:r w:rsidRPr="009763D0">
        <w:rPr>
          <w:rFonts w:eastAsia="Times New Roman" w:cs="Times New Roman"/>
          <w:szCs w:val="24"/>
        </w:rPr>
        <w:t>υμφωνία</w:t>
      </w:r>
      <w:r>
        <w:rPr>
          <w:rFonts w:eastAsia="Times New Roman" w:cs="Times New Roman"/>
          <w:szCs w:val="24"/>
        </w:rPr>
        <w:t>. Οι ακραίοι</w:t>
      </w:r>
      <w:r w:rsidRPr="009763D0">
        <w:rPr>
          <w:rFonts w:eastAsia="Times New Roman" w:cs="Times New Roman"/>
          <w:szCs w:val="24"/>
        </w:rPr>
        <w:t xml:space="preserve"> εθνικιστές εκατέρωθεν </w:t>
      </w:r>
      <w:r>
        <w:rPr>
          <w:rFonts w:eastAsia="Times New Roman" w:cs="Times New Roman"/>
          <w:szCs w:val="24"/>
        </w:rPr>
        <w:t>αρνούνται τη</w:t>
      </w:r>
      <w:r>
        <w:rPr>
          <w:rFonts w:eastAsia="Times New Roman" w:cs="Times New Roman"/>
          <w:szCs w:val="24"/>
        </w:rPr>
        <w:t xml:space="preserve"> </w:t>
      </w:r>
      <w:r>
        <w:rPr>
          <w:rFonts w:eastAsia="Times New Roman" w:cs="Times New Roman"/>
          <w:szCs w:val="24"/>
        </w:rPr>
        <w:t>σ</w:t>
      </w:r>
      <w:r w:rsidRPr="009763D0">
        <w:rPr>
          <w:rFonts w:eastAsia="Times New Roman" w:cs="Times New Roman"/>
          <w:szCs w:val="24"/>
        </w:rPr>
        <w:t>υμφωνία με τα ίδια ακριβώς επιχειρήματα</w:t>
      </w:r>
      <w:r>
        <w:rPr>
          <w:rFonts w:eastAsia="Times New Roman" w:cs="Times New Roman"/>
          <w:szCs w:val="24"/>
        </w:rPr>
        <w:t>.</w:t>
      </w:r>
    </w:p>
    <w:p w14:paraId="2ED8BA2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Διαβάζω δελτίο Τύπου του </w:t>
      </w:r>
      <w:r>
        <w:rPr>
          <w:rFonts w:eastAsia="Times New Roman" w:cs="Times New Roman"/>
          <w:szCs w:val="24"/>
          <w:lang w:val="en-US"/>
        </w:rPr>
        <w:t>VMRO</w:t>
      </w:r>
      <w:r>
        <w:rPr>
          <w:rFonts w:eastAsia="Times New Roman" w:cs="Times New Roman"/>
          <w:szCs w:val="24"/>
        </w:rPr>
        <w:t xml:space="preserve"> μετά την ολοκλήρωση των συνταγματικών αλλαγών στη γείτονα χώρα. «Ζάεφ και Δημητρόφ απαρνήθηκαν κάθε τι το μακεδονικό». «Ο Ζάεφ είναι προδότης και δεν έχει την εμπιστοσύνη του μακεδονι</w:t>
      </w:r>
      <w:r>
        <w:rPr>
          <w:rFonts w:eastAsia="Times New Roman" w:cs="Times New Roman"/>
          <w:szCs w:val="24"/>
        </w:rPr>
        <w:t xml:space="preserve">κού λαού». «Η Μακεδονία βγαίνει ταπεινωμένη και γονατισμένη». «Ξεπουλιούνται τα εθνικά συμφέροντα της Μακεδονίας». Αυτή είναι η άποψη των εθνικιστών στη βόρεια γείτονά μας. Ας δούμε και τι λένε αντίστοιχα οι φανατικοί στα συλλαλητήρια. </w:t>
      </w:r>
    </w:p>
    <w:p w14:paraId="2ED8BA2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μπούμε όμως την </w:t>
      </w:r>
      <w:r>
        <w:rPr>
          <w:rFonts w:eastAsia="Times New Roman" w:cs="Times New Roman"/>
          <w:szCs w:val="24"/>
        </w:rPr>
        <w:t xml:space="preserve">ψυχρή αριθμητική αποτίμηση της </w:t>
      </w:r>
      <w:r>
        <w:rPr>
          <w:rFonts w:eastAsia="Times New Roman" w:cs="Times New Roman"/>
          <w:szCs w:val="24"/>
        </w:rPr>
        <w:t>σ</w:t>
      </w:r>
      <w:r>
        <w:rPr>
          <w:rFonts w:eastAsia="Times New Roman" w:cs="Times New Roman"/>
          <w:szCs w:val="24"/>
        </w:rPr>
        <w:t xml:space="preserve">υμφωνίας, δηλαδή τι κερδίζουμε και τι χάνουμε ως χώρα. </w:t>
      </w:r>
    </w:p>
    <w:p w14:paraId="2ED8BA2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Πρώτον, κερδίζουμε την ελληνική Μακεδονία, την ελληνική γεωγραφική οντότητα της Μακεδονίας, που ήταν εξαφανισμένη από τους διεθνείς χάρτες και τη διεθνή διπλωματική σκη</w:t>
      </w:r>
      <w:r>
        <w:rPr>
          <w:rFonts w:eastAsia="Times New Roman" w:cs="Times New Roman"/>
          <w:szCs w:val="24"/>
        </w:rPr>
        <w:t>νή. Κερδίζουμε την ιστορία και τον πολιτισμό της αρχαίας Μακεδονίας. Κερδίζουμε τον προσδιορισμό της γλώσσας ως νοτιοσλαβικής διαλέκτου και όχι ως γλώσσας των αρχαίων Μακεδόνων. Ξεχωρίζει το μέρος Βόρεια Μακεδονία από το όλον, που είναι η δική μας Μακεδονί</w:t>
      </w:r>
      <w:r>
        <w:rPr>
          <w:rFonts w:eastAsia="Times New Roman" w:cs="Times New Roman"/>
          <w:szCs w:val="24"/>
        </w:rPr>
        <w:t xml:space="preserve">α. </w:t>
      </w:r>
    </w:p>
    <w:p w14:paraId="2ED8BA2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Τι έχουμε, όμως, τώρα και τι ισχύει σχετικά με αυτό το θέμα; Έχουμε την ισχύουσα </w:t>
      </w:r>
      <w:r>
        <w:rPr>
          <w:rFonts w:eastAsia="Times New Roman" w:cs="Times New Roman"/>
          <w:szCs w:val="24"/>
        </w:rPr>
        <w:t>Ε</w:t>
      </w:r>
      <w:r>
        <w:rPr>
          <w:rFonts w:eastAsia="Times New Roman" w:cs="Times New Roman"/>
          <w:szCs w:val="24"/>
        </w:rPr>
        <w:t xml:space="preserve">νδιάμεση </w:t>
      </w:r>
      <w:r>
        <w:rPr>
          <w:rFonts w:eastAsia="Times New Roman" w:cs="Times New Roman"/>
          <w:szCs w:val="24"/>
        </w:rPr>
        <w:t>Σ</w:t>
      </w:r>
      <w:r>
        <w:rPr>
          <w:rFonts w:eastAsia="Times New Roman" w:cs="Times New Roman"/>
          <w:szCs w:val="24"/>
        </w:rPr>
        <w:t xml:space="preserve">υμφωνία, που υπογράφηκε το 1995. Τι προβλέπει αυτή όσον αφορά την ονομασία; </w:t>
      </w:r>
      <w:r>
        <w:rPr>
          <w:rFonts w:eastAsia="Times New Roman" w:cs="Times New Roman"/>
          <w:szCs w:val="24"/>
          <w:lang w:val="en-US"/>
        </w:rPr>
        <w:t>FYROM</w:t>
      </w:r>
      <w:r w:rsidRPr="00AD55DB">
        <w:rPr>
          <w:rFonts w:eastAsia="Times New Roman" w:cs="Times New Roman"/>
          <w:szCs w:val="24"/>
        </w:rPr>
        <w:t xml:space="preserve"> </w:t>
      </w:r>
      <w:r>
        <w:rPr>
          <w:rFonts w:eastAsia="Times New Roman" w:cs="Times New Roman"/>
          <w:szCs w:val="24"/>
        </w:rPr>
        <w:t>μόνο για διεθνή χρήση, που είναι μια σύνθετη ονομασία που συμπεριλαμβάνει το ό</w:t>
      </w:r>
      <w:r>
        <w:rPr>
          <w:rFonts w:eastAsia="Times New Roman" w:cs="Times New Roman"/>
          <w:szCs w:val="24"/>
        </w:rPr>
        <w:t>νομα Μακεδονία, αλλά μόνο για το εξωτερικό. Στο εσωτερικό το συνταγματικό τους όνομα είναι Δημοκρατία της Μακεδονίας σκέτο. Με αυτό την έχουν αναγνωρίσει εκατόν σαράντα χώρες, οι πιο ισχυρές του πλανήτη. Στη Μακε</w:t>
      </w:r>
      <w:r>
        <w:rPr>
          <w:rFonts w:eastAsia="Times New Roman" w:cs="Times New Roman"/>
          <w:szCs w:val="24"/>
        </w:rPr>
        <w:lastRenderedPageBreak/>
        <w:t>δονία αναφέρονται όλα τα ειδησεογραφικά πρακ</w:t>
      </w:r>
      <w:r>
        <w:rPr>
          <w:rFonts w:eastAsia="Times New Roman" w:cs="Times New Roman"/>
          <w:szCs w:val="24"/>
        </w:rPr>
        <w:t>τορεία και ο Τύπος διεθνώς, αρχηγοί κρατών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Τους αποκαλούν σκέτο Μακεδονία. Μόνο εμείς τους αποκαλούμε </w:t>
      </w:r>
      <w:r>
        <w:rPr>
          <w:rFonts w:eastAsia="Times New Roman" w:cs="Times New Roman"/>
          <w:szCs w:val="24"/>
          <w:lang w:val="en-US"/>
        </w:rPr>
        <w:t>FYROM</w:t>
      </w:r>
      <w:r w:rsidRPr="00AD55DB">
        <w:rPr>
          <w:rFonts w:eastAsia="Times New Roman" w:cs="Times New Roman"/>
          <w:szCs w:val="24"/>
        </w:rPr>
        <w:t xml:space="preserve"> </w:t>
      </w:r>
      <w:r>
        <w:rPr>
          <w:rFonts w:eastAsia="Times New Roman" w:cs="Times New Roman"/>
          <w:szCs w:val="24"/>
        </w:rPr>
        <w:t xml:space="preserve">ή Σκόπια ή οτιδήποτε άλλο. Κλασικός ελληνικός στρουθοκαμηλισμός. </w:t>
      </w:r>
    </w:p>
    <w:p w14:paraId="2ED8BA2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Αν παραμείνει αυτή η κατάσταση, θα είναι εθνικά επωφελής; Δεν θα δημιουργήσ</w:t>
      </w:r>
      <w:r>
        <w:rPr>
          <w:rFonts w:eastAsia="Times New Roman" w:cs="Times New Roman"/>
          <w:szCs w:val="24"/>
        </w:rPr>
        <w:t>ει τετελεσμένα σε μερικά χρόνια; Δεν υπάρχει ο κίνδυνος ή η βεβαιότητα να μείνει οριστικά το σκέτο Μακεδονία; Ποιος βλάπτεται και ποιος ωφελείται από αυτήν την προοπτική; Ωφελείται η χώρα μας από την παράταση αυτής της εκκρεμότητας; Ο χρόνος δουλεύει για ε</w:t>
      </w:r>
      <w:r>
        <w:rPr>
          <w:rFonts w:eastAsia="Times New Roman" w:cs="Times New Roman"/>
          <w:szCs w:val="24"/>
        </w:rPr>
        <w:t xml:space="preserve">μάς, για τα δικά μας εθνικά συμφέροντα; </w:t>
      </w:r>
    </w:p>
    <w:p w14:paraId="2ED8BA3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Τα όποια αρνητικά αποτελέσματα και τετελεσμένα, που έχουν δημιουργηθεί με τη λογική της αδράνειας και στο όνομα του πρόσκαιρου πολιτικού κόστους, πρέπει να μείνουν ως έχουν; Πού οδηγούν; </w:t>
      </w:r>
    </w:p>
    <w:p w14:paraId="2ED8BA3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απάντηση είναι ότι οδηγού</w:t>
      </w:r>
      <w:r>
        <w:rPr>
          <w:rFonts w:eastAsia="Times New Roman" w:cs="Times New Roman"/>
          <w:szCs w:val="24"/>
        </w:rPr>
        <w:t xml:space="preserve">ν στο να χάσουμε οριστικά το θέμα του ονόματος, καθώς θα επικρατήσει το σκέτο Μακεδονία, στο να υπονομεύσουμε τις προοπτικές ειρηνικής συνύπαρξης, φιλίας, συνεργασίας προς όφελος των δύο χωρών και της </w:t>
      </w:r>
      <w:r>
        <w:rPr>
          <w:rFonts w:eastAsia="Times New Roman" w:cs="Times New Roman"/>
          <w:szCs w:val="24"/>
        </w:rPr>
        <w:lastRenderedPageBreak/>
        <w:t>ευρύτερης περιοχής, στο να παραμείνουν τα Βαλκάνια χώρο</w:t>
      </w:r>
      <w:r>
        <w:rPr>
          <w:rFonts w:eastAsia="Times New Roman" w:cs="Times New Roman"/>
          <w:szCs w:val="24"/>
        </w:rPr>
        <w:t xml:space="preserve">ς γεωπολιτικής αστάθειας με σοβαρές αρνητικές συνέπειες και για τη χώρα μας. </w:t>
      </w:r>
    </w:p>
    <w:p w14:paraId="2ED8BA3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έχουμε μπροστά μας μια ιστορική ευκαιρία και μια ιστορική δυνατότητα. Ας μην τη σπαταλήσουμε, ας μην τη κλωτσήσουμε στο όνομα μικροπολιτικών επιδιώξε</w:t>
      </w:r>
      <w:r>
        <w:rPr>
          <w:rFonts w:eastAsia="Times New Roman" w:cs="Times New Roman"/>
          <w:szCs w:val="24"/>
        </w:rPr>
        <w:t xml:space="preserve">ων και μικροκομματικών σκοπιμοτήτων. Οι ιστορικοί του μέλλοντος θα είναι πολύ αυστηροί μαζί μας. Κρατάμε την ιστορία, αυτή που μας ανήκει, αλλά κοιτάμε μπροστά στο μέλλον και στις επόμενες γενιές. Η </w:t>
      </w:r>
      <w:r>
        <w:rPr>
          <w:rFonts w:eastAsia="Times New Roman" w:cs="Times New Roman"/>
          <w:szCs w:val="24"/>
        </w:rPr>
        <w:t>σ</w:t>
      </w:r>
      <w:r>
        <w:rPr>
          <w:rFonts w:eastAsia="Times New Roman" w:cs="Times New Roman"/>
          <w:szCs w:val="24"/>
        </w:rPr>
        <w:t>υμφωνία βάζει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ειρηνικής συνύπαρξης των δύο λαών και ανοίγει θετικές προοπτικές για το μέλλον. Αν τη δούμε στατικά, είναι λάθος οπτική. Πρέπει να τη δούμε στην προοπτική της και στις δυνατότητες που ανοίγει. </w:t>
      </w:r>
    </w:p>
    <w:p w14:paraId="2ED8BA3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Τελειώνοντας, κυρίες και κύριοι συνάδελφοι, δεν θα αναφερ</w:t>
      </w:r>
      <w:r>
        <w:rPr>
          <w:rFonts w:eastAsia="Times New Roman" w:cs="Times New Roman"/>
          <w:szCs w:val="24"/>
        </w:rPr>
        <w:t xml:space="preserve">θώ ούτε στις δικλίδες ασφαλείας που διασφαλίζουν τη χώρα μας ούτε στα επιμέρους ζητήματα εθνότητας, ιθαγένειας που αναπτύχθηκαν από τους συναδέλφους. </w:t>
      </w:r>
    </w:p>
    <w:p w14:paraId="2ED8BA3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Θα πω μόνο το εξής: Η Νέα Δημοκρατία και ο κ. Μητσοτάκης, κυρίες και κύριοι συνάδελφοι, δεν έχει πρόβλημα</w:t>
      </w:r>
      <w:r>
        <w:rPr>
          <w:rFonts w:eastAsia="Times New Roman" w:cs="Times New Roman"/>
          <w:szCs w:val="24"/>
        </w:rPr>
        <w:t xml:space="preserve"> με τη </w:t>
      </w:r>
      <w:r>
        <w:rPr>
          <w:rFonts w:eastAsia="Times New Roman" w:cs="Times New Roman"/>
          <w:szCs w:val="24"/>
        </w:rPr>
        <w:lastRenderedPageBreak/>
        <w:t>σ</w:t>
      </w:r>
      <w:r>
        <w:rPr>
          <w:rFonts w:eastAsia="Times New Roman" w:cs="Times New Roman"/>
          <w:szCs w:val="24"/>
        </w:rPr>
        <w:t>υμφωνία. Έχει πρόβλημα με την Κυβέρνηση και τον ΣΥΡΙΖΑ, για τον οποίον δεν θέλει να ολοκληρώσει το έργο του, δεν θέλει να προχωρήσουν τα όποια θετικά μέτρα που έχουν προαναγγελθεί και έχουν δρομολογηθεί. Εξ ου και εργαλειοποιεί, για να χρησιμοποιήσ</w:t>
      </w:r>
      <w:r>
        <w:rPr>
          <w:rFonts w:eastAsia="Times New Roman" w:cs="Times New Roman"/>
          <w:szCs w:val="24"/>
        </w:rPr>
        <w:t>ω μ</w:t>
      </w:r>
      <w:r>
        <w:rPr>
          <w:rFonts w:eastAsia="Times New Roman" w:cs="Times New Roman"/>
          <w:szCs w:val="24"/>
        </w:rPr>
        <w:t>ί</w:t>
      </w:r>
      <w:r>
        <w:rPr>
          <w:rFonts w:eastAsia="Times New Roman" w:cs="Times New Roman"/>
          <w:szCs w:val="24"/>
        </w:rPr>
        <w:t xml:space="preserve">α έκφραση που είναι της μόδας, ένα εθνικό θέμα, προκειμένου να κερδοσκοπήσει πολιτικά και εκλογικά. </w:t>
      </w:r>
    </w:p>
    <w:p w14:paraId="2ED8BA3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Νέα Δημοκρατία και ο κ. Μητσοτάκης έχουν έντονο σύνδρομο στέρησης της εξουσίας. Το πρόβλημα, όμως, της Νέας Δημοκρατίας δεν θα γίνει πρόβλημα της χώρ</w:t>
      </w:r>
      <w:r>
        <w:rPr>
          <w:rFonts w:eastAsia="Times New Roman" w:cs="Times New Roman"/>
          <w:szCs w:val="24"/>
        </w:rPr>
        <w:t>ας. Ο λαός για ακόμη μια φορά θα τους γυρίσει την πλάτη. Τώρα μπορεί να μιλάνε και να κάνουν περισσότερο θόρυβο οι φανατικοί και οι παραπληροφορημένοι. Όταν έρθει η ώρα, θα μιλήσουν και οι λογικοί και δυστυχώς για εσάς είναι ακόμα η πλειοψηφία στη χώρα μας</w:t>
      </w:r>
      <w:r>
        <w:rPr>
          <w:rFonts w:eastAsia="Times New Roman" w:cs="Times New Roman"/>
          <w:szCs w:val="24"/>
        </w:rPr>
        <w:t xml:space="preserve">. </w:t>
      </w:r>
    </w:p>
    <w:p w14:paraId="2ED8BA3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ED8BA37"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A38" w14:textId="77777777" w:rsidR="00C647AD" w:rsidRDefault="00D506E1">
      <w:pPr>
        <w:spacing w:after="0" w:line="600" w:lineRule="auto"/>
        <w:ind w:firstLine="720"/>
        <w:jc w:val="both"/>
        <w:rPr>
          <w:rFonts w:eastAsia="Times New Roman" w:cs="Times New Roman"/>
          <w:szCs w:val="24"/>
        </w:rPr>
      </w:pPr>
      <w:r w:rsidRPr="006D4E61">
        <w:rPr>
          <w:rFonts w:eastAsia="Times New Roman" w:cs="Times New Roman"/>
          <w:b/>
          <w:szCs w:val="24"/>
        </w:rPr>
        <w:t>ΠΡΟΕΔΡΕΥΩΝ (Αναστάσιος Κουράκης):</w:t>
      </w:r>
      <w:r w:rsidRPr="006D4E61">
        <w:rPr>
          <w:rFonts w:eastAsia="Times New Roman" w:cs="Times New Roman"/>
          <w:szCs w:val="24"/>
        </w:rPr>
        <w:t xml:space="preserve"> </w:t>
      </w:r>
      <w:r>
        <w:rPr>
          <w:rFonts w:eastAsia="Times New Roman" w:cs="Times New Roman"/>
          <w:szCs w:val="24"/>
        </w:rPr>
        <w:t xml:space="preserve">Ευχαριστούμε τον κ. Χρήστο Αντωνίου, Βουλευτή Ημαθίας του ΣΥΡΙΖΑ. </w:t>
      </w:r>
    </w:p>
    <w:p w14:paraId="2ED8BA3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Βουλευτής Μαγνησίας της Νέας Δημοκρατίας κ. Χρήστος Μπουκώρος</w:t>
      </w:r>
      <w:r>
        <w:rPr>
          <w:rFonts w:eastAsia="Times New Roman" w:cs="Times New Roman"/>
          <w:szCs w:val="24"/>
        </w:rPr>
        <w:t>,</w:t>
      </w:r>
      <w:r>
        <w:rPr>
          <w:rFonts w:eastAsia="Times New Roman" w:cs="Times New Roman"/>
          <w:szCs w:val="24"/>
        </w:rPr>
        <w:t xml:space="preserve"> για έξι λεπτά. </w:t>
      </w:r>
    </w:p>
    <w:p w14:paraId="2ED8BA3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Ευχαριστώ, κύριε Πρόεδρε. </w:t>
      </w:r>
    </w:p>
    <w:p w14:paraId="2ED8BA3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αρχικά να πληροφορήσω τους παριστάμενους Υπουργούς και την Υπουργό Τουρισμού ότι η Νέα Δημοκρατία είναι η πολιτική δύναμη που καταδικάζει τη βία με τρόπο </w:t>
      </w:r>
      <w:r>
        <w:rPr>
          <w:rFonts w:eastAsia="Times New Roman" w:cs="Times New Roman"/>
          <w:szCs w:val="24"/>
        </w:rPr>
        <w:t>καθαρό, χωρίς περιστροφές και αστερίσκους</w:t>
      </w:r>
      <w:r>
        <w:rPr>
          <w:rFonts w:eastAsia="Times New Roman" w:cs="Times New Roman"/>
          <w:szCs w:val="24"/>
        </w:rPr>
        <w:t>,</w:t>
      </w:r>
      <w:r>
        <w:rPr>
          <w:rFonts w:eastAsia="Times New Roman" w:cs="Times New Roman"/>
          <w:szCs w:val="24"/>
        </w:rPr>
        <w:t xml:space="preserve"> από όπου και αν προέρχεται</w:t>
      </w:r>
      <w:r>
        <w:rPr>
          <w:rFonts w:eastAsia="Times New Roman" w:cs="Times New Roman"/>
          <w:szCs w:val="24"/>
        </w:rPr>
        <w:t>,</w:t>
      </w:r>
      <w:r>
        <w:rPr>
          <w:rFonts w:eastAsia="Times New Roman" w:cs="Times New Roman"/>
          <w:szCs w:val="24"/>
        </w:rPr>
        <w:t xml:space="preserve"> όποιον και αν πλήττει. Το ίδιο έκανε και στις τελευταίες περιπτώσεις. Δεν ξέρω εάν ο ΣΥΡΙΖΑ και οι ΑΝΕΛ έχουν να μας δείξουν πολλές καθαρές, χωρίς περιστροφές</w:t>
      </w:r>
      <w:r>
        <w:rPr>
          <w:rFonts w:eastAsia="Times New Roman" w:cs="Times New Roman"/>
          <w:szCs w:val="24"/>
        </w:rPr>
        <w:t>,</w:t>
      </w:r>
      <w:r>
        <w:rPr>
          <w:rFonts w:eastAsia="Times New Roman" w:cs="Times New Roman"/>
          <w:szCs w:val="24"/>
        </w:rPr>
        <w:t xml:space="preserve"> ανακοινώσεις για την περί</w:t>
      </w:r>
      <w:r>
        <w:rPr>
          <w:rFonts w:eastAsia="Times New Roman" w:cs="Times New Roman"/>
          <w:szCs w:val="24"/>
        </w:rPr>
        <w:t>οδο 2012-2014, τότε που ξυλοκοπούνταν Βουλευτές, τότε που άνοιγαν κεφάλια. Να μην έχουμε</w:t>
      </w:r>
      <w:r>
        <w:rPr>
          <w:rFonts w:eastAsia="Times New Roman" w:cs="Times New Roman"/>
          <w:szCs w:val="24"/>
        </w:rPr>
        <w:t>, λοιπόν,</w:t>
      </w:r>
      <w:r>
        <w:rPr>
          <w:rFonts w:eastAsia="Times New Roman" w:cs="Times New Roman"/>
          <w:szCs w:val="24"/>
        </w:rPr>
        <w:t xml:space="preserve">επιλεκτικές ευαισθησίες. </w:t>
      </w:r>
    </w:p>
    <w:p w14:paraId="2ED8BA3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για να μην γίνει προσωπικό το θέμα, κυρία Υπουργέ, εμένα λιγότερο θα με ενοχλούσαν αυτά που λένε οι πολιτικοί αντίπαλοί μου, γιατ</w:t>
      </w:r>
      <w:r>
        <w:rPr>
          <w:rFonts w:eastAsia="Times New Roman" w:cs="Times New Roman"/>
          <w:szCs w:val="24"/>
        </w:rPr>
        <w:t xml:space="preserve">ί το πλαίσιο της πολιτικής αντιπαράθεσης πολλές φορές -κακώς- είναι σκληρό και ολισθηρό, και περισσότερο θα με ενοχλούσε αυτό που λέει ο άνθρωπος που με πρότεινε για </w:t>
      </w:r>
      <w:r>
        <w:rPr>
          <w:rFonts w:eastAsia="Times New Roman" w:cs="Times New Roman"/>
          <w:szCs w:val="24"/>
        </w:rPr>
        <w:lastRenderedPageBreak/>
        <w:t xml:space="preserve">Υπουργό, και το λέει συνεχώς και έντονα και φωνασκώντας τον τελευταίο καιρό. </w:t>
      </w:r>
    </w:p>
    <w:p w14:paraId="2ED8BA3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Πριν ακριβώς</w:t>
      </w:r>
      <w:r>
        <w:rPr>
          <w:rFonts w:eastAsia="Times New Roman" w:cs="Times New Roman"/>
          <w:szCs w:val="24"/>
        </w:rPr>
        <w:t xml:space="preserve"> από τέσσερα χρόνια, κυρίες και κύριοι συνάδελφοι, σαν αύριο, ο ελληνικός λαός, εξαπατημένος από τα τερατώδη ψέματά σας και το πρωτοφανές κλίμα διχασμού που είχατε καλλιεργήσει, σας ψήφισε για να </w:t>
      </w:r>
      <w:r>
        <w:rPr>
          <w:rFonts w:eastAsia="Times New Roman" w:cs="Times New Roman"/>
          <w:szCs w:val="24"/>
        </w:rPr>
        <w:t>«</w:t>
      </w:r>
      <w:r>
        <w:rPr>
          <w:rFonts w:eastAsia="Times New Roman" w:cs="Times New Roman"/>
          <w:szCs w:val="24"/>
        </w:rPr>
        <w:t>σκίσετε</w:t>
      </w:r>
      <w:r>
        <w:rPr>
          <w:rFonts w:eastAsia="Times New Roman" w:cs="Times New Roman"/>
          <w:szCs w:val="24"/>
        </w:rPr>
        <w:t>»</w:t>
      </w:r>
      <w:r>
        <w:rPr>
          <w:rFonts w:eastAsia="Times New Roman" w:cs="Times New Roman"/>
          <w:szCs w:val="24"/>
        </w:rPr>
        <w:t xml:space="preserve"> τα μνημόνια, να χαρίσετε τα χρέη και να επαναφέρετ</w:t>
      </w:r>
      <w:r>
        <w:rPr>
          <w:rFonts w:eastAsia="Times New Roman" w:cs="Times New Roman"/>
          <w:szCs w:val="24"/>
        </w:rPr>
        <w:t xml:space="preserve">ε τους μισθούς και τις συντάξεις. Τέσσερα χρόνια ακριβώς μετά διαπιστώνει ότι εκχωρήσατε τη δημόσια περιουσία για ενενήντα εννιά χρόνια και τώρα παραχωρείτε αμαχητί τα εθνικά μας συμφέροντα στη Μακεδονία. Σας έδωσε τέτοια εξουσιοδότηση ο ελληνικός λαός το </w:t>
      </w:r>
      <w:r>
        <w:rPr>
          <w:rFonts w:eastAsia="Times New Roman" w:cs="Times New Roman"/>
          <w:szCs w:val="24"/>
        </w:rPr>
        <w:t xml:space="preserve">2015; </w:t>
      </w:r>
    </w:p>
    <w:p w14:paraId="2ED8BA3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Υποκρίνεστε δύο μέρες τώρα ότι υπηρετείτε την εθνική γραμμή του Βουκουρεστίου του 2008, </w:t>
      </w:r>
      <w:r>
        <w:rPr>
          <w:rFonts w:eastAsia="Times New Roman" w:cs="Times New Roman"/>
          <w:szCs w:val="24"/>
          <w:lang w:val="en-US"/>
        </w:rPr>
        <w:t>erga</w:t>
      </w:r>
      <w:r w:rsidRPr="00C640D2">
        <w:rPr>
          <w:rFonts w:eastAsia="Times New Roman" w:cs="Times New Roman"/>
          <w:szCs w:val="24"/>
        </w:rPr>
        <w:t xml:space="preserve"> </w:t>
      </w:r>
      <w:r>
        <w:rPr>
          <w:rFonts w:eastAsia="Times New Roman" w:cs="Times New Roman"/>
          <w:szCs w:val="24"/>
          <w:lang w:val="en-US"/>
        </w:rPr>
        <w:t>omnes</w:t>
      </w:r>
      <w:r w:rsidRPr="00C640D2">
        <w:rPr>
          <w:rFonts w:eastAsia="Times New Roman" w:cs="Times New Roman"/>
          <w:szCs w:val="24"/>
        </w:rPr>
        <w:t xml:space="preserve"> </w:t>
      </w:r>
      <w:r>
        <w:rPr>
          <w:rFonts w:eastAsia="Times New Roman" w:cs="Times New Roman"/>
          <w:szCs w:val="24"/>
        </w:rPr>
        <w:t xml:space="preserve">για όλες τις χρήσεις στο εσωτερικό και στο εξωτερικό. Υπάρχει </w:t>
      </w:r>
      <w:r>
        <w:rPr>
          <w:rFonts w:eastAsia="Times New Roman" w:cs="Times New Roman"/>
          <w:szCs w:val="24"/>
          <w:lang w:val="en-US"/>
        </w:rPr>
        <w:t>erga</w:t>
      </w:r>
      <w:r w:rsidRPr="00C640D2">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με μακεδονική υπηκοότητα-εθνότητα και μακεδονική γλώσσα; Για να μην αναφερθώ </w:t>
      </w:r>
      <w:r>
        <w:rPr>
          <w:rFonts w:eastAsia="Times New Roman" w:cs="Times New Roman"/>
          <w:szCs w:val="24"/>
        </w:rPr>
        <w:t xml:space="preserve">σε πινακίδες κυκλοφορίας, σε προϊόντα και άλλα πολλά. </w:t>
      </w:r>
    </w:p>
    <w:p w14:paraId="2ED8BA3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Εθνική γραμμή θα υπήρχε εάν υπήρχε βορειομακεδονική υπηκοότητα και βορειομακεδονική γλώσσα για όλες τις χρήσεις. </w:t>
      </w:r>
      <w:r>
        <w:rPr>
          <w:rFonts w:eastAsia="Times New Roman" w:cs="Times New Roman"/>
          <w:szCs w:val="24"/>
        </w:rPr>
        <w:lastRenderedPageBreak/>
        <w:t>Είστε εκτός εθνικής γραμμής. Παραμένετε αθεράπευτα προσκολλημένοι στη συριζαϊκή γραμμή της άκρατης ιδεοληψίας. Είναι εθνική γραμμή η ύπαρξη δια</w:t>
      </w:r>
      <w:r>
        <w:rPr>
          <w:rFonts w:eastAsia="Times New Roman" w:cs="Times New Roman"/>
          <w:szCs w:val="24"/>
        </w:rPr>
        <w:t xml:space="preserve">πίστωσης περί μακεδονικού λαού στο εσωτερικό και το εξωτερικό αυτής της χώρας; </w:t>
      </w:r>
    </w:p>
    <w:p w14:paraId="2ED8BA4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Πολλοί, κάποιοι πρόθυμοι προερχόμενοι από το χώρο της κεντροδεξιάς, αλλά και κάποιοι </w:t>
      </w:r>
      <w:r>
        <w:rPr>
          <w:rFonts w:eastAsia="Times New Roman" w:cs="Times New Roman"/>
          <w:szCs w:val="24"/>
        </w:rPr>
        <w:t xml:space="preserve">δήθεν </w:t>
      </w:r>
      <w:r>
        <w:rPr>
          <w:rFonts w:eastAsia="Times New Roman" w:cs="Times New Roman"/>
          <w:szCs w:val="24"/>
        </w:rPr>
        <w:t>νεοκαραμανλίζοντες της Αριστεράς, επικαλούνται τη Συμφωνία στο Βουκουρέστι το 2008. Ή</w:t>
      </w:r>
      <w:r>
        <w:rPr>
          <w:rFonts w:eastAsia="Times New Roman" w:cs="Times New Roman"/>
          <w:szCs w:val="24"/>
        </w:rPr>
        <w:t xml:space="preserve">ρθε, όμως, η ανακοίνωση του Κώστα Καραμανλή σήμερα και τι σας είπε; Σας είπε τέσσερα πράγματα. Πρώτον, δεν επιδιώξατε εθνική συνεννόηση. Δεύτερον, δεν οφείλατε να υπογράψετε αυτή τη </w:t>
      </w:r>
      <w:r>
        <w:rPr>
          <w:rFonts w:eastAsia="Times New Roman" w:cs="Times New Roman"/>
          <w:szCs w:val="24"/>
        </w:rPr>
        <w:t>σ</w:t>
      </w:r>
      <w:r>
        <w:rPr>
          <w:rFonts w:eastAsia="Times New Roman" w:cs="Times New Roman"/>
          <w:szCs w:val="24"/>
        </w:rPr>
        <w:t>υμφωνία τώρα. Τρίτον, αγνοήσατε τη θέληση του ελληνικού λαού. Και, το σπο</w:t>
      </w:r>
      <w:r>
        <w:rPr>
          <w:rFonts w:eastAsia="Times New Roman" w:cs="Times New Roman"/>
          <w:szCs w:val="24"/>
        </w:rPr>
        <w:t xml:space="preserve">υδαιότερο που σας είπε, </w:t>
      </w:r>
      <w:r>
        <w:rPr>
          <w:rFonts w:eastAsia="Times New Roman" w:cs="Times New Roman"/>
          <w:szCs w:val="24"/>
        </w:rPr>
        <w:t xml:space="preserve">είναι </w:t>
      </w:r>
      <w:r>
        <w:rPr>
          <w:rFonts w:eastAsia="Times New Roman" w:cs="Times New Roman"/>
          <w:szCs w:val="24"/>
        </w:rPr>
        <w:t xml:space="preserve">ότι δεν είναι </w:t>
      </w:r>
      <w:r>
        <w:rPr>
          <w:rFonts w:eastAsia="Times New Roman" w:cs="Times New Roman"/>
          <w:szCs w:val="24"/>
          <w:lang w:val="en-US"/>
        </w:rPr>
        <w:t>erga</w:t>
      </w:r>
      <w:r w:rsidRPr="00C640D2">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αυτή η </w:t>
      </w:r>
      <w:r>
        <w:rPr>
          <w:rFonts w:eastAsia="Times New Roman" w:cs="Times New Roman"/>
          <w:szCs w:val="24"/>
        </w:rPr>
        <w:t>σ</w:t>
      </w:r>
      <w:r>
        <w:rPr>
          <w:rFonts w:eastAsia="Times New Roman" w:cs="Times New Roman"/>
          <w:szCs w:val="24"/>
        </w:rPr>
        <w:t xml:space="preserve">υμφωνία. Πάψτε, λοιπόν, να επικαλείστε </w:t>
      </w:r>
      <w:r>
        <w:rPr>
          <w:rFonts w:eastAsia="Times New Roman" w:cs="Times New Roman"/>
          <w:szCs w:val="24"/>
        </w:rPr>
        <w:t>απόψεις και θέσεις</w:t>
      </w:r>
      <w:r>
        <w:rPr>
          <w:rFonts w:eastAsia="Times New Roman" w:cs="Times New Roman"/>
          <w:szCs w:val="24"/>
        </w:rPr>
        <w:t xml:space="preserve"> που δεν σας ανήκουν και με τ</w:t>
      </w:r>
      <w:r>
        <w:rPr>
          <w:rFonts w:eastAsia="Times New Roman" w:cs="Times New Roman"/>
          <w:szCs w:val="24"/>
        </w:rPr>
        <w:t>ις</w:t>
      </w:r>
      <w:r>
        <w:rPr>
          <w:rFonts w:eastAsia="Times New Roman" w:cs="Times New Roman"/>
          <w:szCs w:val="24"/>
        </w:rPr>
        <w:t xml:space="preserve"> οποί</w:t>
      </w:r>
      <w:r>
        <w:rPr>
          <w:rFonts w:eastAsia="Times New Roman" w:cs="Times New Roman"/>
          <w:szCs w:val="24"/>
        </w:rPr>
        <w:t>ες,</w:t>
      </w:r>
      <w:r>
        <w:rPr>
          <w:rFonts w:eastAsia="Times New Roman" w:cs="Times New Roman"/>
          <w:szCs w:val="24"/>
        </w:rPr>
        <w:t xml:space="preserve"> κάθετα</w:t>
      </w:r>
      <w:r>
        <w:rPr>
          <w:rFonts w:eastAsia="Times New Roman" w:cs="Times New Roman"/>
          <w:szCs w:val="24"/>
        </w:rPr>
        <w:t>,</w:t>
      </w:r>
      <w:r>
        <w:rPr>
          <w:rFonts w:eastAsia="Times New Roman" w:cs="Times New Roman"/>
          <w:szCs w:val="24"/>
        </w:rPr>
        <w:t xml:space="preserve"> διαφωνείτε. </w:t>
      </w:r>
    </w:p>
    <w:p w14:paraId="2ED8BA4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λαός είναι αντίθετος με τη </w:t>
      </w:r>
      <w:r>
        <w:rPr>
          <w:rFonts w:eastAsia="Times New Roman" w:cs="Times New Roman"/>
          <w:szCs w:val="24"/>
        </w:rPr>
        <w:t>σ</w:t>
      </w:r>
      <w:r>
        <w:rPr>
          <w:rFonts w:eastAsia="Times New Roman" w:cs="Times New Roman"/>
          <w:szCs w:val="24"/>
        </w:rPr>
        <w:t>υμφωνία. Γεμίζει τις πλατείες, διατρανώνει τη</w:t>
      </w:r>
      <w:r>
        <w:rPr>
          <w:rFonts w:eastAsia="Times New Roman" w:cs="Times New Roman"/>
          <w:szCs w:val="24"/>
        </w:rPr>
        <w:t xml:space="preserve">ν οργή του, ζητάει δημοψήφισμα. Ο αρμόδιος Υπουργός είπε στην </w:t>
      </w:r>
      <w:r>
        <w:rPr>
          <w:rFonts w:eastAsia="Times New Roman" w:cs="Times New Roman"/>
          <w:szCs w:val="24"/>
        </w:rPr>
        <w:t>ε</w:t>
      </w:r>
      <w:r>
        <w:rPr>
          <w:rFonts w:eastAsia="Times New Roman" w:cs="Times New Roman"/>
          <w:szCs w:val="24"/>
        </w:rPr>
        <w:t xml:space="preserve">πιτροπή ότι είναι ο ίδιος που στο πλαίσιο της συζήτησης για τη συνταγματική αναθεώρηση προτείνει </w:t>
      </w:r>
      <w:r>
        <w:rPr>
          <w:rFonts w:eastAsia="Times New Roman" w:cs="Times New Roman"/>
          <w:szCs w:val="24"/>
        </w:rPr>
        <w:lastRenderedPageBreak/>
        <w:t>δημοψηφίσματα για εθνικά θέματα με τη συλλογή πεντακοσίων χιλιάδων υπογραφών. Για να καρφωθεί τα</w:t>
      </w:r>
      <w:r>
        <w:rPr>
          <w:rFonts w:eastAsia="Times New Roman" w:cs="Times New Roman"/>
          <w:szCs w:val="24"/>
        </w:rPr>
        <w:t xml:space="preserve">υτοχρόνως ο ίδιος, όμως, «μα, πώς θα αποφασίσει ένας άλλος λαός για το όνομα ενός γειτονικού λαού;». </w:t>
      </w:r>
    </w:p>
    <w:p w14:paraId="2ED8BA4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ελληνικός λαός δεν ζητάει δημοψήφισμα για αυτό. Ζητάει δημοψήφισμα για να τοποθετηθεί για το σύνολο της </w:t>
      </w:r>
      <w:r>
        <w:rPr>
          <w:rFonts w:eastAsia="Times New Roman" w:cs="Times New Roman"/>
          <w:szCs w:val="24"/>
        </w:rPr>
        <w:t>σ</w:t>
      </w:r>
      <w:r>
        <w:rPr>
          <w:rFonts w:eastAsia="Times New Roman" w:cs="Times New Roman"/>
          <w:szCs w:val="24"/>
        </w:rPr>
        <w:t xml:space="preserve">υμφωνίας και αν αυτή έπρεπε να υπογραφεί τώρα. </w:t>
      </w:r>
      <w:r>
        <w:rPr>
          <w:rFonts w:eastAsia="Times New Roman" w:cs="Times New Roman"/>
          <w:szCs w:val="24"/>
        </w:rPr>
        <w:t xml:space="preserve">Είναι στρεψοδικία και διαστρέβλωση των γεγονότων και της πραγματικότητας συνεχώς. Γιατί, λοιπόν, αποφασίζετε ερήμην του ελληνικού λαού; </w:t>
      </w:r>
    </w:p>
    <w:p w14:paraId="2ED8BA4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Κάνατε δημοψήφισμα το 2015 για </w:t>
      </w:r>
      <w:r>
        <w:rPr>
          <w:rFonts w:eastAsia="Times New Roman" w:cs="Times New Roman"/>
          <w:szCs w:val="24"/>
        </w:rPr>
        <w:t>δημοσιονομικό</w:t>
      </w:r>
      <w:r>
        <w:rPr>
          <w:rFonts w:eastAsia="Times New Roman" w:cs="Times New Roman"/>
          <w:szCs w:val="24"/>
        </w:rPr>
        <w:t xml:space="preserve"> ζήτημα -η Κυβέρνηση το έκανε τότε, ως μη όφειλε- και σήμερα, όπως το Σύντα</w:t>
      </w:r>
      <w:r>
        <w:rPr>
          <w:rFonts w:eastAsia="Times New Roman" w:cs="Times New Roman"/>
          <w:szCs w:val="24"/>
        </w:rPr>
        <w:t xml:space="preserve">γμα προβλέπει για εθνικά θέματα, το αποφεύγει όπως ο διάβολος το λιβάνι. </w:t>
      </w:r>
    </w:p>
    <w:p w14:paraId="2ED8BA44"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w:t>
      </w:r>
      <w:r w:rsidRPr="005D32E8">
        <w:rPr>
          <w:rFonts w:eastAsia="Times New Roman"/>
          <w:color w:val="212121"/>
          <w:szCs w:val="24"/>
        </w:rPr>
        <w:t>ποιος κοιτ</w:t>
      </w:r>
      <w:r>
        <w:rPr>
          <w:rFonts w:eastAsia="Times New Roman"/>
          <w:color w:val="212121"/>
          <w:szCs w:val="24"/>
        </w:rPr>
        <w:t xml:space="preserve">άξει το άρθρο 36 του σκοπιανού </w:t>
      </w:r>
      <w:r>
        <w:rPr>
          <w:rFonts w:eastAsia="Times New Roman"/>
          <w:color w:val="212121"/>
          <w:szCs w:val="24"/>
        </w:rPr>
        <w:t>σ</w:t>
      </w:r>
      <w:r w:rsidRPr="005D32E8">
        <w:rPr>
          <w:rFonts w:eastAsia="Times New Roman"/>
          <w:color w:val="212121"/>
          <w:szCs w:val="24"/>
        </w:rPr>
        <w:t>υντάγματος</w:t>
      </w:r>
      <w:r>
        <w:rPr>
          <w:rFonts w:eastAsia="Times New Roman"/>
          <w:color w:val="212121"/>
          <w:szCs w:val="24"/>
        </w:rPr>
        <w:t>,</w:t>
      </w:r>
      <w:r w:rsidRPr="005D32E8">
        <w:rPr>
          <w:rFonts w:eastAsia="Times New Roman"/>
          <w:color w:val="212121"/>
          <w:szCs w:val="24"/>
        </w:rPr>
        <w:t xml:space="preserve"> σε συνδυασμό με τις τροπολογίες 33</w:t>
      </w:r>
      <w:r>
        <w:rPr>
          <w:rFonts w:eastAsia="Times New Roman"/>
          <w:color w:val="212121"/>
          <w:szCs w:val="24"/>
        </w:rPr>
        <w:t>,</w:t>
      </w:r>
      <w:r w:rsidRPr="005D32E8">
        <w:rPr>
          <w:rFonts w:eastAsia="Times New Roman"/>
          <w:color w:val="212121"/>
          <w:szCs w:val="24"/>
        </w:rPr>
        <w:t xml:space="preserve"> 34</w:t>
      </w:r>
      <w:r>
        <w:rPr>
          <w:rFonts w:eastAsia="Times New Roman"/>
          <w:color w:val="212121"/>
          <w:szCs w:val="24"/>
        </w:rPr>
        <w:t>,</w:t>
      </w:r>
      <w:r w:rsidRPr="005D32E8">
        <w:rPr>
          <w:rFonts w:eastAsia="Times New Roman"/>
          <w:color w:val="212121"/>
          <w:szCs w:val="24"/>
        </w:rPr>
        <w:t xml:space="preserve"> 36</w:t>
      </w:r>
      <w:r>
        <w:rPr>
          <w:rFonts w:eastAsia="Times New Roman"/>
          <w:color w:val="212121"/>
          <w:szCs w:val="24"/>
        </w:rPr>
        <w:t>, θα φρίξει. Ε</w:t>
      </w:r>
      <w:r w:rsidRPr="005D32E8">
        <w:rPr>
          <w:rFonts w:eastAsia="Times New Roman"/>
          <w:color w:val="212121"/>
          <w:szCs w:val="24"/>
        </w:rPr>
        <w:t xml:space="preserve">ίναι το άρθρο και οι τροπολογίες που αποτελούν τη μήτρα του </w:t>
      </w:r>
      <w:r>
        <w:rPr>
          <w:rFonts w:eastAsia="Times New Roman"/>
          <w:color w:val="212121"/>
          <w:szCs w:val="24"/>
        </w:rPr>
        <w:t>αλυτρωτικ</w:t>
      </w:r>
      <w:r w:rsidRPr="005D32E8">
        <w:rPr>
          <w:rFonts w:eastAsia="Times New Roman"/>
          <w:color w:val="212121"/>
          <w:szCs w:val="24"/>
        </w:rPr>
        <w:t>ού</w:t>
      </w:r>
      <w:r w:rsidRPr="005D32E8">
        <w:rPr>
          <w:rFonts w:eastAsia="Times New Roman"/>
          <w:color w:val="212121"/>
          <w:szCs w:val="24"/>
        </w:rPr>
        <w:t xml:space="preserve"> σπέρματος</w:t>
      </w:r>
      <w:r>
        <w:rPr>
          <w:rFonts w:eastAsia="Times New Roman"/>
          <w:color w:val="212121"/>
          <w:szCs w:val="24"/>
        </w:rPr>
        <w:t xml:space="preserve">, άρθρο που δεν </w:t>
      </w:r>
      <w:r w:rsidRPr="005D32E8">
        <w:rPr>
          <w:rFonts w:eastAsia="Times New Roman"/>
          <w:color w:val="212121"/>
          <w:szCs w:val="24"/>
        </w:rPr>
        <w:t>αλ</w:t>
      </w:r>
      <w:r>
        <w:rPr>
          <w:rFonts w:eastAsia="Times New Roman"/>
          <w:color w:val="212121"/>
          <w:szCs w:val="24"/>
        </w:rPr>
        <w:t>λάζει και τροπολογίες που μιλούν</w:t>
      </w:r>
      <w:r w:rsidRPr="005D32E8">
        <w:rPr>
          <w:rFonts w:eastAsia="Times New Roman"/>
          <w:color w:val="212121"/>
          <w:szCs w:val="24"/>
        </w:rPr>
        <w:t xml:space="preserve"> για αποφάσεις της </w:t>
      </w:r>
      <w:r>
        <w:rPr>
          <w:rFonts w:eastAsia="Times New Roman"/>
          <w:color w:val="212121"/>
          <w:szCs w:val="24"/>
          <w:lang w:val="en-US"/>
        </w:rPr>
        <w:t>ASNOM</w:t>
      </w:r>
      <w:r>
        <w:rPr>
          <w:rFonts w:eastAsia="Times New Roman"/>
          <w:color w:val="212121"/>
          <w:szCs w:val="24"/>
        </w:rPr>
        <w:t xml:space="preserve"> -της Α</w:t>
      </w:r>
      <w:r w:rsidRPr="005D32E8">
        <w:rPr>
          <w:rFonts w:eastAsia="Times New Roman"/>
          <w:color w:val="212121"/>
          <w:szCs w:val="24"/>
        </w:rPr>
        <w:t>ντιφασιστική</w:t>
      </w:r>
      <w:r>
        <w:rPr>
          <w:rFonts w:eastAsia="Times New Roman"/>
          <w:color w:val="212121"/>
          <w:szCs w:val="24"/>
        </w:rPr>
        <w:t>ς Σ</w:t>
      </w:r>
      <w:r w:rsidRPr="005D32E8">
        <w:rPr>
          <w:rFonts w:eastAsia="Times New Roman"/>
          <w:color w:val="212121"/>
          <w:szCs w:val="24"/>
        </w:rPr>
        <w:t>υ</w:t>
      </w:r>
      <w:r w:rsidRPr="005D32E8">
        <w:rPr>
          <w:rFonts w:eastAsia="Times New Roman"/>
          <w:color w:val="212121"/>
          <w:szCs w:val="24"/>
        </w:rPr>
        <w:lastRenderedPageBreak/>
        <w:t>νέλευση</w:t>
      </w:r>
      <w:r>
        <w:rPr>
          <w:rFonts w:eastAsia="Times New Roman"/>
          <w:color w:val="212121"/>
          <w:szCs w:val="24"/>
        </w:rPr>
        <w:t>ς της Λαϊκής Α</w:t>
      </w:r>
      <w:r w:rsidRPr="005D32E8">
        <w:rPr>
          <w:rFonts w:eastAsia="Times New Roman"/>
          <w:color w:val="212121"/>
          <w:szCs w:val="24"/>
        </w:rPr>
        <w:t xml:space="preserve">πελευθέρωσης </w:t>
      </w:r>
      <w:r>
        <w:rPr>
          <w:rFonts w:eastAsia="Times New Roman"/>
          <w:color w:val="212121"/>
          <w:szCs w:val="24"/>
        </w:rPr>
        <w:t xml:space="preserve">της </w:t>
      </w:r>
      <w:r w:rsidRPr="005D32E8">
        <w:rPr>
          <w:rFonts w:eastAsia="Times New Roman"/>
          <w:color w:val="212121"/>
          <w:szCs w:val="24"/>
        </w:rPr>
        <w:t>Μακεδονίας</w:t>
      </w:r>
      <w:r>
        <w:rPr>
          <w:rFonts w:eastAsia="Times New Roman"/>
          <w:color w:val="212121"/>
          <w:szCs w:val="24"/>
        </w:rPr>
        <w:t>- που μιλούν σ</w:t>
      </w:r>
      <w:r w:rsidRPr="005D32E8">
        <w:rPr>
          <w:rFonts w:eastAsia="Times New Roman"/>
          <w:color w:val="212121"/>
          <w:szCs w:val="24"/>
        </w:rPr>
        <w:t xml:space="preserve">αφώς </w:t>
      </w:r>
      <w:r>
        <w:rPr>
          <w:rFonts w:eastAsia="Times New Roman"/>
          <w:color w:val="212121"/>
          <w:szCs w:val="24"/>
        </w:rPr>
        <w:t>για μ</w:t>
      </w:r>
      <w:r w:rsidRPr="005D32E8">
        <w:rPr>
          <w:rFonts w:eastAsia="Times New Roman"/>
          <w:color w:val="212121"/>
          <w:szCs w:val="24"/>
        </w:rPr>
        <w:t>ακεδονικό έθνος και για φασιστική κατοχή σε Ελλάδα και Βουλγαρία</w:t>
      </w:r>
      <w:r>
        <w:rPr>
          <w:rFonts w:eastAsia="Times New Roman"/>
          <w:color w:val="212121"/>
          <w:szCs w:val="24"/>
        </w:rPr>
        <w:t xml:space="preserve">, </w:t>
      </w:r>
      <w:r w:rsidRPr="005D32E8">
        <w:rPr>
          <w:rFonts w:eastAsia="Times New Roman"/>
          <w:color w:val="212121"/>
          <w:szCs w:val="24"/>
        </w:rPr>
        <w:t>το οποίο θα</w:t>
      </w:r>
      <w:r w:rsidRPr="005D32E8">
        <w:rPr>
          <w:rFonts w:eastAsia="Times New Roman"/>
          <w:color w:val="212121"/>
          <w:szCs w:val="24"/>
        </w:rPr>
        <w:t xml:space="preserve"> πρέπει να απελευθερωθεί και να αποκτήσει εδαφική και εθνική κυριαρχία</w:t>
      </w:r>
      <w:r>
        <w:rPr>
          <w:rFonts w:eastAsia="Times New Roman"/>
          <w:color w:val="212121"/>
          <w:szCs w:val="24"/>
        </w:rPr>
        <w:t>.</w:t>
      </w:r>
    </w:p>
    <w:p w14:paraId="2ED8BA45"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9F6571">
        <w:rPr>
          <w:rFonts w:eastAsia="Times New Roman" w:cs="Times New Roman"/>
          <w:szCs w:val="24"/>
        </w:rPr>
        <w:t>(Στο σημείο αυτό την</w:t>
      </w:r>
      <w:r>
        <w:rPr>
          <w:rFonts w:eastAsia="Times New Roman" w:cs="Times New Roman"/>
          <w:szCs w:val="24"/>
        </w:rPr>
        <w:t xml:space="preserve"> Προεδρική Έδρα καταλαμβάνει ο Ζ</w:t>
      </w:r>
      <w:r w:rsidRPr="009F6571">
        <w:rPr>
          <w:rFonts w:eastAsia="Times New Roman" w:cs="Times New Roman"/>
          <w:szCs w:val="24"/>
        </w:rPr>
        <w:t xml:space="preserve">΄ Αντιπρόεδρος της Βουλής κ. </w:t>
      </w:r>
      <w:r w:rsidRPr="00595AD0">
        <w:rPr>
          <w:rFonts w:eastAsia="Times New Roman" w:cs="Times New Roman"/>
          <w:b/>
          <w:szCs w:val="24"/>
        </w:rPr>
        <w:t>ΣΠΥΡΙΔΩΝ ΛΥΚΟΥΔΗΣ</w:t>
      </w:r>
      <w:r w:rsidRPr="009F6571">
        <w:rPr>
          <w:rFonts w:eastAsia="Times New Roman" w:cs="Times New Roman"/>
          <w:szCs w:val="24"/>
        </w:rPr>
        <w:t>)</w:t>
      </w:r>
      <w:r>
        <w:rPr>
          <w:rFonts w:eastAsia="Times New Roman"/>
          <w:color w:val="212121"/>
          <w:szCs w:val="24"/>
        </w:rPr>
        <w:t xml:space="preserve">  </w:t>
      </w:r>
    </w:p>
    <w:p w14:paraId="2ED8BA46"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w:t>
      </w:r>
      <w:r w:rsidRPr="005D32E8">
        <w:rPr>
          <w:rFonts w:eastAsia="Times New Roman"/>
          <w:color w:val="212121"/>
          <w:szCs w:val="24"/>
        </w:rPr>
        <w:t>λα αυτά τα τερατώδη παραμένουν ίδια κα</w:t>
      </w:r>
      <w:r>
        <w:rPr>
          <w:rFonts w:eastAsia="Times New Roman"/>
          <w:color w:val="212121"/>
          <w:szCs w:val="24"/>
        </w:rPr>
        <w:t xml:space="preserve">ι απαράλλακτα και τα υπογράφετε. </w:t>
      </w:r>
    </w:p>
    <w:p w14:paraId="2ED8BA47"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Δ</w:t>
      </w:r>
      <w:r w:rsidRPr="005D32E8">
        <w:rPr>
          <w:rFonts w:eastAsia="Times New Roman"/>
          <w:color w:val="212121"/>
          <w:szCs w:val="24"/>
        </w:rPr>
        <w:t xml:space="preserve">ιαβάστε </w:t>
      </w:r>
      <w:r w:rsidRPr="005D32E8">
        <w:rPr>
          <w:rFonts w:eastAsia="Times New Roman"/>
          <w:color w:val="212121"/>
          <w:szCs w:val="24"/>
        </w:rPr>
        <w:t>τους στίχους τ</w:t>
      </w:r>
      <w:r>
        <w:rPr>
          <w:rFonts w:eastAsia="Times New Roman"/>
          <w:color w:val="212121"/>
          <w:szCs w:val="24"/>
        </w:rPr>
        <w:t>ου εθνικού ύ</w:t>
      </w:r>
      <w:r w:rsidRPr="005D32E8">
        <w:rPr>
          <w:rFonts w:eastAsia="Times New Roman"/>
          <w:color w:val="212121"/>
          <w:szCs w:val="24"/>
        </w:rPr>
        <w:t>μνου της γειτονικής χώρας</w:t>
      </w:r>
      <w:r>
        <w:rPr>
          <w:rFonts w:eastAsia="Times New Roman"/>
          <w:color w:val="212121"/>
          <w:szCs w:val="24"/>
        </w:rPr>
        <w:t xml:space="preserve">, για </w:t>
      </w:r>
      <w:r w:rsidRPr="005D32E8">
        <w:rPr>
          <w:rFonts w:eastAsia="Times New Roman"/>
          <w:color w:val="212121"/>
          <w:szCs w:val="24"/>
        </w:rPr>
        <w:t>να ξέρετε τι υπογράφετε</w:t>
      </w:r>
      <w:r>
        <w:rPr>
          <w:rFonts w:eastAsia="Times New Roman"/>
          <w:color w:val="212121"/>
          <w:szCs w:val="24"/>
        </w:rPr>
        <w:t xml:space="preserve">. Θα τον καταθέσω </w:t>
      </w:r>
      <w:r w:rsidRPr="005D32E8">
        <w:rPr>
          <w:rFonts w:eastAsia="Times New Roman"/>
          <w:color w:val="212121"/>
          <w:szCs w:val="24"/>
        </w:rPr>
        <w:t>μεταφρασμένο</w:t>
      </w:r>
      <w:r>
        <w:rPr>
          <w:rFonts w:eastAsia="Times New Roman"/>
          <w:color w:val="212121"/>
          <w:szCs w:val="24"/>
        </w:rPr>
        <w:t xml:space="preserve">. </w:t>
      </w:r>
      <w:r w:rsidRPr="005D32E8">
        <w:rPr>
          <w:rFonts w:eastAsia="Times New Roman"/>
          <w:color w:val="212121"/>
          <w:szCs w:val="24"/>
        </w:rPr>
        <w:t xml:space="preserve">Σας διαβάζω ενδεικτικά </w:t>
      </w:r>
      <w:r>
        <w:rPr>
          <w:rFonts w:eastAsia="Times New Roman"/>
          <w:color w:val="212121"/>
          <w:szCs w:val="24"/>
        </w:rPr>
        <w:t xml:space="preserve">από τον </w:t>
      </w:r>
      <w:r w:rsidRPr="005D32E8">
        <w:rPr>
          <w:rFonts w:eastAsia="Times New Roman"/>
          <w:color w:val="212121"/>
          <w:szCs w:val="24"/>
        </w:rPr>
        <w:t>εθνικό ύμνο των Σκοπίων</w:t>
      </w:r>
      <w:r>
        <w:rPr>
          <w:rFonts w:eastAsia="Times New Roman"/>
          <w:color w:val="212121"/>
          <w:szCs w:val="24"/>
        </w:rPr>
        <w:t>: «Σ</w:t>
      </w:r>
      <w:r w:rsidRPr="005D32E8">
        <w:rPr>
          <w:rFonts w:eastAsia="Times New Roman"/>
          <w:color w:val="212121"/>
          <w:szCs w:val="24"/>
        </w:rPr>
        <w:t>ήμερα πάνω από τη Μακεδονία γεννιέται νέος ήλιος ελευθερίας</w:t>
      </w:r>
      <w:r>
        <w:rPr>
          <w:rFonts w:eastAsia="Times New Roman"/>
          <w:color w:val="212121"/>
          <w:szCs w:val="24"/>
        </w:rPr>
        <w:t>. Α</w:t>
      </w:r>
      <w:r w:rsidRPr="005D32E8">
        <w:rPr>
          <w:rFonts w:eastAsia="Times New Roman"/>
          <w:color w:val="212121"/>
          <w:szCs w:val="24"/>
        </w:rPr>
        <w:t>πό την αρ</w:t>
      </w:r>
      <w:r>
        <w:rPr>
          <w:rFonts w:eastAsia="Times New Roman"/>
          <w:color w:val="212121"/>
          <w:szCs w:val="24"/>
        </w:rPr>
        <w:t>χή τώρα η σημαί</w:t>
      </w:r>
      <w:r>
        <w:rPr>
          <w:rFonts w:eastAsia="Times New Roman"/>
          <w:color w:val="212121"/>
          <w:szCs w:val="24"/>
        </w:rPr>
        <w:t>α κυματίζει της Δ</w:t>
      </w:r>
      <w:r w:rsidRPr="005D32E8">
        <w:rPr>
          <w:rFonts w:eastAsia="Times New Roman"/>
          <w:color w:val="212121"/>
          <w:szCs w:val="24"/>
        </w:rPr>
        <w:t xml:space="preserve">ημοκρατίας </w:t>
      </w:r>
      <w:r>
        <w:rPr>
          <w:rFonts w:eastAsia="Times New Roman"/>
          <w:color w:val="212121"/>
          <w:szCs w:val="24"/>
        </w:rPr>
        <w:t>του Κρούσεβου». Ξέρετε τι είναι η Δημοκρατία του Κρούσεβου; Είναι η επανάσταση του Ί</w:t>
      </w:r>
      <w:r w:rsidRPr="005D32E8">
        <w:rPr>
          <w:rFonts w:eastAsia="Times New Roman"/>
          <w:color w:val="212121"/>
          <w:szCs w:val="24"/>
        </w:rPr>
        <w:t>λιντεν</w:t>
      </w:r>
      <w:r>
        <w:rPr>
          <w:rFonts w:eastAsia="Times New Roman"/>
          <w:color w:val="212121"/>
          <w:szCs w:val="24"/>
        </w:rPr>
        <w:t>,</w:t>
      </w:r>
      <w:r w:rsidRPr="005D32E8">
        <w:rPr>
          <w:rFonts w:eastAsia="Times New Roman"/>
          <w:color w:val="212121"/>
          <w:szCs w:val="24"/>
        </w:rPr>
        <w:t xml:space="preserve"> είναι η επιτομή του αλυτρωτισμού για τη γειτονική χώρα</w:t>
      </w:r>
      <w:r>
        <w:rPr>
          <w:rFonts w:eastAsia="Times New Roman"/>
          <w:color w:val="212121"/>
          <w:szCs w:val="24"/>
        </w:rPr>
        <w:t>. Ε</w:t>
      </w:r>
      <w:r w:rsidRPr="005D32E8">
        <w:rPr>
          <w:rFonts w:eastAsia="Times New Roman"/>
          <w:color w:val="212121"/>
          <w:szCs w:val="24"/>
        </w:rPr>
        <w:t xml:space="preserve">ίναι αυτό που πήγατε να υπογράψετε αρχικά και </w:t>
      </w:r>
      <w:r>
        <w:rPr>
          <w:rFonts w:eastAsia="Times New Roman"/>
          <w:color w:val="212121"/>
          <w:szCs w:val="24"/>
        </w:rPr>
        <w:t>οι αντιδράσεις σά</w:t>
      </w:r>
      <w:r w:rsidRPr="005D32E8">
        <w:rPr>
          <w:rFonts w:eastAsia="Times New Roman"/>
          <w:color w:val="212121"/>
          <w:szCs w:val="24"/>
        </w:rPr>
        <w:t>ς απέτρεψαν</w:t>
      </w:r>
      <w:r>
        <w:rPr>
          <w:rFonts w:eastAsia="Times New Roman"/>
          <w:color w:val="212121"/>
          <w:szCs w:val="24"/>
        </w:rPr>
        <w:t xml:space="preserve">. </w:t>
      </w:r>
    </w:p>
    <w:p w14:paraId="2ED8BA48"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Π</w:t>
      </w:r>
      <w:r w:rsidRPr="005D32E8">
        <w:rPr>
          <w:rFonts w:eastAsia="Times New Roman"/>
          <w:color w:val="212121"/>
          <w:szCs w:val="24"/>
        </w:rPr>
        <w:t>ι</w:t>
      </w:r>
      <w:r w:rsidRPr="005D32E8">
        <w:rPr>
          <w:rFonts w:eastAsia="Times New Roman"/>
          <w:color w:val="212121"/>
          <w:szCs w:val="24"/>
        </w:rPr>
        <w:t xml:space="preserve">στεύει κανείς </w:t>
      </w:r>
      <w:r>
        <w:rPr>
          <w:rFonts w:eastAsia="Times New Roman"/>
          <w:color w:val="212121"/>
          <w:szCs w:val="24"/>
        </w:rPr>
        <w:t>σε αυτή την Α</w:t>
      </w:r>
      <w:r w:rsidRPr="005D32E8">
        <w:rPr>
          <w:rFonts w:eastAsia="Times New Roman"/>
          <w:color w:val="212121"/>
          <w:szCs w:val="24"/>
        </w:rPr>
        <w:t>ίθουσα ότι οι επό</w:t>
      </w:r>
      <w:r>
        <w:rPr>
          <w:rFonts w:eastAsia="Times New Roman"/>
          <w:color w:val="212121"/>
          <w:szCs w:val="24"/>
        </w:rPr>
        <w:t>μενες γενιές Σ</w:t>
      </w:r>
      <w:r w:rsidRPr="005D32E8">
        <w:rPr>
          <w:rFonts w:eastAsia="Times New Roman"/>
          <w:color w:val="212121"/>
          <w:szCs w:val="24"/>
        </w:rPr>
        <w:t>κοπιανών θα γαλουχούνται με το 35</w:t>
      </w:r>
      <w:r w:rsidRPr="00F36586">
        <w:rPr>
          <w:rFonts w:eastAsia="Times New Roman"/>
          <w:color w:val="212121"/>
          <w:szCs w:val="24"/>
          <w:vertAlign w:val="superscript"/>
        </w:rPr>
        <w:t>ο</w:t>
      </w:r>
      <w:r>
        <w:rPr>
          <w:rFonts w:eastAsia="Times New Roman"/>
          <w:color w:val="212121"/>
          <w:szCs w:val="24"/>
        </w:rPr>
        <w:t xml:space="preserve"> </w:t>
      </w:r>
      <w:r>
        <w:rPr>
          <w:rFonts w:eastAsia="Times New Roman"/>
          <w:color w:val="212121"/>
          <w:szCs w:val="24"/>
        </w:rPr>
        <w:t>π</w:t>
      </w:r>
      <w:r>
        <w:rPr>
          <w:rFonts w:eastAsia="Times New Roman"/>
          <w:color w:val="212121"/>
          <w:szCs w:val="24"/>
        </w:rPr>
        <w:t xml:space="preserve">αράρτημα του </w:t>
      </w:r>
      <w:r>
        <w:rPr>
          <w:rFonts w:eastAsia="Times New Roman"/>
          <w:color w:val="212121"/>
          <w:szCs w:val="24"/>
        </w:rPr>
        <w:t>σ</w:t>
      </w:r>
      <w:r w:rsidRPr="005D32E8">
        <w:rPr>
          <w:rFonts w:eastAsia="Times New Roman"/>
          <w:color w:val="212121"/>
          <w:szCs w:val="24"/>
        </w:rPr>
        <w:t>υντάγματος και όχι με τον εθνικό ύμνο της χώρας</w:t>
      </w:r>
      <w:r>
        <w:rPr>
          <w:rFonts w:eastAsia="Times New Roman"/>
          <w:color w:val="212121"/>
          <w:szCs w:val="24"/>
        </w:rPr>
        <w:t>;</w:t>
      </w:r>
    </w:p>
    <w:p w14:paraId="2ED8BA49"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Τ</w:t>
      </w:r>
      <w:r w:rsidRPr="005D32E8">
        <w:rPr>
          <w:rFonts w:eastAsia="Times New Roman"/>
          <w:color w:val="212121"/>
          <w:szCs w:val="24"/>
        </w:rPr>
        <w:t>ο</w:t>
      </w:r>
      <w:r>
        <w:rPr>
          <w:rFonts w:eastAsia="Times New Roman"/>
          <w:color w:val="212121"/>
          <w:szCs w:val="24"/>
        </w:rPr>
        <w:t xml:space="preserve"> καταθέτω στα Π</w:t>
      </w:r>
      <w:r w:rsidRPr="005D32E8">
        <w:rPr>
          <w:rFonts w:eastAsia="Times New Roman"/>
          <w:color w:val="212121"/>
          <w:szCs w:val="24"/>
        </w:rPr>
        <w:t>ρακτικά</w:t>
      </w:r>
      <w:r>
        <w:rPr>
          <w:rFonts w:eastAsia="Times New Roman"/>
          <w:color w:val="212121"/>
          <w:szCs w:val="24"/>
        </w:rPr>
        <w:t>.</w:t>
      </w:r>
    </w:p>
    <w:p w14:paraId="2ED8BA4A" w14:textId="77777777" w:rsidR="00C647AD" w:rsidRDefault="00D506E1">
      <w:pPr>
        <w:spacing w:after="0" w:line="600" w:lineRule="auto"/>
        <w:ind w:firstLine="720"/>
        <w:jc w:val="both"/>
        <w:rPr>
          <w:rFonts w:eastAsia="Times New Roman" w:cs="Times New Roman"/>
          <w:szCs w:val="24"/>
        </w:rPr>
      </w:pPr>
      <w:r w:rsidRPr="004B2E64">
        <w:rPr>
          <w:rFonts w:eastAsia="Times New Roman" w:cs="Times New Roman"/>
          <w:szCs w:val="24"/>
        </w:rPr>
        <w:t>(Στο σημείο</w:t>
      </w:r>
      <w:r>
        <w:rPr>
          <w:rFonts w:eastAsia="Times New Roman" w:cs="Times New Roman"/>
          <w:szCs w:val="24"/>
        </w:rPr>
        <w:t xml:space="preserve"> αυτό ο Βουλευτής κ. Χρήστος Μπουκώρος καταθέτει για τα Πρακτικά το προαναφερθέν έγγραφο</w:t>
      </w:r>
      <w:r w:rsidRPr="004B2E64">
        <w:rPr>
          <w:rFonts w:eastAsia="Times New Roman" w:cs="Times New Roman"/>
          <w:szCs w:val="24"/>
        </w:rPr>
        <w:t xml:space="preserve">, </w:t>
      </w:r>
      <w:r>
        <w:rPr>
          <w:rFonts w:eastAsia="Times New Roman" w:cs="Times New Roman"/>
          <w:szCs w:val="24"/>
        </w:rPr>
        <w:t>το οποίο βρίσκεται</w:t>
      </w:r>
      <w:r w:rsidRPr="004B2E64">
        <w:rPr>
          <w:rFonts w:eastAsia="Times New Roman" w:cs="Times New Roman"/>
          <w:szCs w:val="24"/>
        </w:rPr>
        <w:t xml:space="preserve"> στο </w:t>
      </w:r>
      <w:r>
        <w:rPr>
          <w:rFonts w:eastAsia="Times New Roman" w:cs="Times New Roman"/>
          <w:szCs w:val="24"/>
        </w:rPr>
        <w:t>α</w:t>
      </w:r>
      <w:r w:rsidRPr="004B2E64">
        <w:rPr>
          <w:rFonts w:eastAsia="Times New Roman" w:cs="Times New Roman"/>
          <w:szCs w:val="24"/>
        </w:rPr>
        <w:t>ρχείο του Τμήματος Γραμματείας της Διεύθυνσης Στενογραφίας και Πρακτικών της Βουλής)</w:t>
      </w:r>
    </w:p>
    <w:p w14:paraId="2ED8BA4B"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Επιβεβαιώνετε</w:t>
      </w:r>
      <w:r w:rsidRPr="005D32E8">
        <w:rPr>
          <w:rFonts w:eastAsia="Times New Roman"/>
          <w:color w:val="212121"/>
          <w:szCs w:val="24"/>
        </w:rPr>
        <w:t xml:space="preserve"> σήμερα με τις επιλογές σας και την ψήφο σ</w:t>
      </w:r>
      <w:r>
        <w:rPr>
          <w:rFonts w:eastAsia="Times New Roman"/>
          <w:color w:val="212121"/>
          <w:szCs w:val="24"/>
        </w:rPr>
        <w:t>ας</w:t>
      </w:r>
      <w:r>
        <w:rPr>
          <w:rFonts w:eastAsia="Times New Roman"/>
          <w:color w:val="212121"/>
          <w:szCs w:val="24"/>
        </w:rPr>
        <w:t xml:space="preserve"> ότι ήσασταν πάντα με τη λανθασμένη</w:t>
      </w:r>
      <w:r w:rsidRPr="005D32E8">
        <w:rPr>
          <w:rFonts w:eastAsia="Times New Roman"/>
          <w:color w:val="212121"/>
          <w:szCs w:val="24"/>
        </w:rPr>
        <w:t xml:space="preserve"> πλευρά της ιστορίας</w:t>
      </w:r>
      <w:r>
        <w:rPr>
          <w:rFonts w:eastAsia="Times New Roman"/>
          <w:color w:val="212121"/>
          <w:szCs w:val="24"/>
        </w:rPr>
        <w:t>,</w:t>
      </w:r>
      <w:r w:rsidRPr="005D32E8">
        <w:rPr>
          <w:rFonts w:eastAsia="Times New Roman"/>
          <w:color w:val="212121"/>
          <w:szCs w:val="24"/>
        </w:rPr>
        <w:t xml:space="preserve"> γιατί με την υπογραφή σας και την ψήφο </w:t>
      </w:r>
      <w:r>
        <w:rPr>
          <w:rFonts w:eastAsia="Times New Roman"/>
          <w:color w:val="212121"/>
          <w:szCs w:val="24"/>
        </w:rPr>
        <w:t>σας,</w:t>
      </w:r>
      <w:r w:rsidRPr="005D32E8">
        <w:rPr>
          <w:rFonts w:eastAsia="Times New Roman"/>
          <w:color w:val="212121"/>
          <w:szCs w:val="24"/>
        </w:rPr>
        <w:t xml:space="preserve"> όπως προανέφερα</w:t>
      </w:r>
      <w:r>
        <w:rPr>
          <w:rFonts w:eastAsia="Times New Roman"/>
          <w:color w:val="212121"/>
          <w:szCs w:val="24"/>
        </w:rPr>
        <w:t>,</w:t>
      </w:r>
      <w:r w:rsidRPr="005D32E8">
        <w:rPr>
          <w:rFonts w:eastAsia="Times New Roman"/>
          <w:color w:val="212121"/>
          <w:szCs w:val="24"/>
        </w:rPr>
        <w:t xml:space="preserve"> </w:t>
      </w:r>
      <w:r>
        <w:rPr>
          <w:rFonts w:eastAsia="Times New Roman"/>
          <w:color w:val="212121"/>
          <w:szCs w:val="24"/>
        </w:rPr>
        <w:t xml:space="preserve">νεκρανασταίνετε </w:t>
      </w:r>
      <w:r w:rsidRPr="005D32E8">
        <w:rPr>
          <w:rFonts w:eastAsia="Times New Roman"/>
          <w:color w:val="212121"/>
          <w:szCs w:val="24"/>
        </w:rPr>
        <w:t>ζητήματα τα οποία είχαν ενταφιαστεί</w:t>
      </w:r>
      <w:r>
        <w:rPr>
          <w:rFonts w:eastAsia="Times New Roman"/>
          <w:color w:val="212121"/>
          <w:szCs w:val="24"/>
        </w:rPr>
        <w:t xml:space="preserve"> μ</w:t>
      </w:r>
      <w:r w:rsidRPr="005D32E8">
        <w:rPr>
          <w:rFonts w:eastAsia="Times New Roman"/>
          <w:color w:val="212121"/>
          <w:szCs w:val="24"/>
        </w:rPr>
        <w:t xml:space="preserve">ετά από πολύ και άδικο </w:t>
      </w:r>
      <w:r>
        <w:rPr>
          <w:rFonts w:eastAsia="Times New Roman"/>
          <w:color w:val="212121"/>
          <w:szCs w:val="24"/>
        </w:rPr>
        <w:t>αίμα</w:t>
      </w:r>
      <w:r w:rsidRPr="005D32E8">
        <w:rPr>
          <w:rFonts w:eastAsia="Times New Roman"/>
          <w:color w:val="212121"/>
          <w:szCs w:val="24"/>
        </w:rPr>
        <w:t xml:space="preserve"> εκατέρωθεν και οριστικά είχαν περάσει στη λήθη της ιστορί</w:t>
      </w:r>
      <w:r w:rsidRPr="005D32E8">
        <w:rPr>
          <w:rFonts w:eastAsia="Times New Roman"/>
          <w:color w:val="212121"/>
          <w:szCs w:val="24"/>
        </w:rPr>
        <w:t>ας</w:t>
      </w:r>
      <w:r>
        <w:rPr>
          <w:rFonts w:eastAsia="Times New Roman"/>
          <w:color w:val="212121"/>
          <w:szCs w:val="24"/>
        </w:rPr>
        <w:t xml:space="preserve">. Και με αυτή τη </w:t>
      </w:r>
      <w:r>
        <w:rPr>
          <w:rFonts w:eastAsia="Times New Roman"/>
          <w:color w:val="212121"/>
          <w:szCs w:val="24"/>
        </w:rPr>
        <w:t>σ</w:t>
      </w:r>
      <w:r w:rsidRPr="005D32E8">
        <w:rPr>
          <w:rFonts w:eastAsia="Times New Roman"/>
          <w:color w:val="212121"/>
          <w:szCs w:val="24"/>
        </w:rPr>
        <w:t xml:space="preserve">υμφωνία </w:t>
      </w:r>
      <w:r>
        <w:rPr>
          <w:rFonts w:eastAsia="Times New Roman"/>
          <w:color w:val="212121"/>
          <w:szCs w:val="24"/>
        </w:rPr>
        <w:t xml:space="preserve">τα νεκρανασταίνετε. </w:t>
      </w:r>
    </w:p>
    <w:p w14:paraId="2ED8BA4C"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Επιβεβαιώνετε</w:t>
      </w:r>
      <w:r w:rsidRPr="005D32E8">
        <w:rPr>
          <w:rFonts w:eastAsia="Times New Roman"/>
          <w:color w:val="212121"/>
          <w:szCs w:val="24"/>
        </w:rPr>
        <w:t xml:space="preserve"> και σήμερα με τις επιλογές </w:t>
      </w:r>
      <w:r>
        <w:rPr>
          <w:rFonts w:eastAsia="Times New Roman"/>
          <w:color w:val="212121"/>
          <w:szCs w:val="24"/>
        </w:rPr>
        <w:t>σας,</w:t>
      </w:r>
      <w:r w:rsidRPr="005D32E8">
        <w:rPr>
          <w:rFonts w:eastAsia="Times New Roman"/>
          <w:color w:val="212121"/>
          <w:szCs w:val="24"/>
        </w:rPr>
        <w:t xml:space="preserve"> λοιπόν</w:t>
      </w:r>
      <w:r>
        <w:rPr>
          <w:rFonts w:eastAsia="Times New Roman"/>
          <w:color w:val="212121"/>
          <w:szCs w:val="24"/>
        </w:rPr>
        <w:t>,</w:t>
      </w:r>
      <w:r w:rsidRPr="005D32E8">
        <w:rPr>
          <w:rFonts w:eastAsia="Times New Roman"/>
          <w:color w:val="212121"/>
          <w:szCs w:val="24"/>
        </w:rPr>
        <w:t xml:space="preserve"> αυτό που </w:t>
      </w:r>
      <w:r>
        <w:rPr>
          <w:rFonts w:eastAsia="Times New Roman"/>
          <w:color w:val="212121"/>
          <w:szCs w:val="24"/>
        </w:rPr>
        <w:t>πάντα</w:t>
      </w:r>
      <w:r w:rsidRPr="005D32E8">
        <w:rPr>
          <w:rFonts w:eastAsia="Times New Roman"/>
          <w:color w:val="212121"/>
          <w:szCs w:val="24"/>
        </w:rPr>
        <w:t xml:space="preserve"> λέμε</w:t>
      </w:r>
      <w:r>
        <w:rPr>
          <w:rFonts w:eastAsia="Times New Roman"/>
          <w:color w:val="212121"/>
          <w:szCs w:val="24"/>
        </w:rPr>
        <w:t>,</w:t>
      </w:r>
      <w:r w:rsidRPr="005D32E8">
        <w:rPr>
          <w:rFonts w:eastAsia="Times New Roman"/>
          <w:color w:val="212121"/>
          <w:szCs w:val="24"/>
        </w:rPr>
        <w:t xml:space="preserve"> σε όλες τις κρίσιμες στιγμές βρίσκεστε στην απέναντι όχθη</w:t>
      </w:r>
      <w:r>
        <w:rPr>
          <w:rFonts w:eastAsia="Times New Roman"/>
          <w:color w:val="212121"/>
          <w:szCs w:val="24"/>
        </w:rPr>
        <w:t>. Για</w:t>
      </w:r>
      <w:r w:rsidRPr="005D32E8">
        <w:rPr>
          <w:rFonts w:eastAsia="Times New Roman"/>
          <w:color w:val="212121"/>
          <w:szCs w:val="24"/>
        </w:rPr>
        <w:t xml:space="preserve"> αυτό και υπήρξατε πάντα ένα μικρό</w:t>
      </w:r>
      <w:r>
        <w:rPr>
          <w:rFonts w:eastAsia="Times New Roman"/>
          <w:color w:val="212121"/>
          <w:szCs w:val="24"/>
        </w:rPr>
        <w:t xml:space="preserve"> -</w:t>
      </w:r>
      <w:r w:rsidRPr="005D32E8">
        <w:rPr>
          <w:rFonts w:eastAsia="Times New Roman"/>
          <w:color w:val="212121"/>
          <w:szCs w:val="24"/>
        </w:rPr>
        <w:lastRenderedPageBreak/>
        <w:t>σχεδόν περι</w:t>
      </w:r>
      <w:r>
        <w:rPr>
          <w:rFonts w:eastAsia="Times New Roman"/>
          <w:color w:val="212121"/>
          <w:szCs w:val="24"/>
        </w:rPr>
        <w:t>θωριακό</w:t>
      </w:r>
      <w:r>
        <w:rPr>
          <w:rFonts w:eastAsia="Times New Roman"/>
          <w:color w:val="212121"/>
          <w:szCs w:val="24"/>
        </w:rPr>
        <w:t>-</w:t>
      </w:r>
      <w:r w:rsidRPr="005D32E8">
        <w:rPr>
          <w:rFonts w:eastAsia="Times New Roman"/>
          <w:color w:val="212121"/>
          <w:szCs w:val="24"/>
        </w:rPr>
        <w:t xml:space="preserve"> κόμμα</w:t>
      </w:r>
      <w:r>
        <w:rPr>
          <w:rFonts w:eastAsia="Times New Roman"/>
          <w:color w:val="212121"/>
          <w:szCs w:val="24"/>
        </w:rPr>
        <w:t>. Σας έκα</w:t>
      </w:r>
      <w:r>
        <w:rPr>
          <w:rFonts w:eastAsia="Times New Roman"/>
          <w:color w:val="212121"/>
          <w:szCs w:val="24"/>
        </w:rPr>
        <w:t>ναν</w:t>
      </w:r>
      <w:r w:rsidRPr="005D32E8">
        <w:rPr>
          <w:rFonts w:eastAsia="Times New Roman"/>
          <w:color w:val="212121"/>
          <w:szCs w:val="24"/>
        </w:rPr>
        <w:t xml:space="preserve"> κυβέρνηση </w:t>
      </w:r>
      <w:r>
        <w:rPr>
          <w:rFonts w:eastAsia="Times New Roman"/>
          <w:color w:val="212121"/>
          <w:szCs w:val="24"/>
        </w:rPr>
        <w:t xml:space="preserve">οι </w:t>
      </w:r>
      <w:r w:rsidRPr="005D32E8">
        <w:rPr>
          <w:rFonts w:eastAsia="Times New Roman"/>
          <w:color w:val="212121"/>
          <w:szCs w:val="24"/>
        </w:rPr>
        <w:t>δύσκολες περιστάσεις και ο άκρατος λαϊκισμός που κυριάρχησε</w:t>
      </w:r>
      <w:r>
        <w:rPr>
          <w:rFonts w:eastAsia="Times New Roman"/>
          <w:color w:val="212121"/>
          <w:szCs w:val="24"/>
        </w:rPr>
        <w:t xml:space="preserve">. Είστε και σήμερα με τη λανθασμένη </w:t>
      </w:r>
      <w:r w:rsidRPr="005D32E8">
        <w:rPr>
          <w:rFonts w:eastAsia="Times New Roman"/>
          <w:color w:val="212121"/>
          <w:szCs w:val="24"/>
        </w:rPr>
        <w:t>πλευρά της ιστορίας και πολέμ</w:t>
      </w:r>
      <w:r>
        <w:rPr>
          <w:rFonts w:eastAsia="Times New Roman"/>
          <w:color w:val="212121"/>
          <w:szCs w:val="24"/>
        </w:rPr>
        <w:t>ι</w:t>
      </w:r>
      <w:r w:rsidRPr="005D32E8">
        <w:rPr>
          <w:rFonts w:eastAsia="Times New Roman"/>
          <w:color w:val="212121"/>
          <w:szCs w:val="24"/>
        </w:rPr>
        <w:t xml:space="preserve">οι των εθνικών συμφερόντων </w:t>
      </w:r>
      <w:r>
        <w:rPr>
          <w:rFonts w:eastAsia="Times New Roman"/>
          <w:color w:val="212121"/>
          <w:szCs w:val="24"/>
        </w:rPr>
        <w:t xml:space="preserve">μας. </w:t>
      </w:r>
      <w:r w:rsidRPr="005D32E8">
        <w:rPr>
          <w:rFonts w:eastAsia="Times New Roman"/>
          <w:color w:val="212121"/>
          <w:szCs w:val="24"/>
        </w:rPr>
        <w:t>Για αυτό και σύντομα θα επιστρέψετε</w:t>
      </w:r>
      <w:r>
        <w:rPr>
          <w:rFonts w:eastAsia="Times New Roman"/>
          <w:color w:val="212121"/>
          <w:szCs w:val="24"/>
        </w:rPr>
        <w:t xml:space="preserve"> εκεί που ανήκετε και θα γίνετε</w:t>
      </w:r>
      <w:r w:rsidRPr="005D32E8">
        <w:rPr>
          <w:rFonts w:eastAsia="Times New Roman"/>
          <w:color w:val="212121"/>
          <w:szCs w:val="24"/>
        </w:rPr>
        <w:t xml:space="preserve"> πάλι ένα μικρό και </w:t>
      </w:r>
      <w:r>
        <w:rPr>
          <w:rFonts w:eastAsia="Times New Roman"/>
          <w:color w:val="212121"/>
          <w:szCs w:val="24"/>
        </w:rPr>
        <w:t>θνησιγενές κόμμα. Η περιστασιακή άνοδός</w:t>
      </w:r>
      <w:r w:rsidRPr="005D32E8">
        <w:rPr>
          <w:rFonts w:eastAsia="Times New Roman"/>
          <w:color w:val="212121"/>
          <w:szCs w:val="24"/>
        </w:rPr>
        <w:t xml:space="preserve"> </w:t>
      </w:r>
      <w:r>
        <w:rPr>
          <w:rFonts w:eastAsia="Times New Roman"/>
          <w:color w:val="212121"/>
          <w:szCs w:val="24"/>
        </w:rPr>
        <w:t>σας,</w:t>
      </w:r>
      <w:r w:rsidRPr="005D32E8">
        <w:rPr>
          <w:rFonts w:eastAsia="Times New Roman"/>
          <w:color w:val="212121"/>
          <w:szCs w:val="24"/>
        </w:rPr>
        <w:t xml:space="preserve"> </w:t>
      </w:r>
      <w:r>
        <w:rPr>
          <w:rFonts w:eastAsia="Times New Roman"/>
          <w:color w:val="212121"/>
          <w:szCs w:val="24"/>
        </w:rPr>
        <w:t>δ</w:t>
      </w:r>
      <w:r w:rsidRPr="005D32E8">
        <w:rPr>
          <w:rFonts w:eastAsia="Times New Roman"/>
          <w:color w:val="212121"/>
          <w:szCs w:val="24"/>
        </w:rPr>
        <w:t>υστυχώς</w:t>
      </w:r>
      <w:r>
        <w:rPr>
          <w:rFonts w:eastAsia="Times New Roman"/>
          <w:color w:val="212121"/>
          <w:szCs w:val="24"/>
        </w:rPr>
        <w:t>,</w:t>
      </w:r>
      <w:r w:rsidRPr="005D32E8">
        <w:rPr>
          <w:rFonts w:eastAsia="Times New Roman"/>
          <w:color w:val="212121"/>
          <w:szCs w:val="24"/>
        </w:rPr>
        <w:t xml:space="preserve"> σας δίνει την ευκαιρία να μετατρέψετε σε πολιτική την κάθε σκοτεινή ιδεοληψία </w:t>
      </w:r>
      <w:r>
        <w:rPr>
          <w:rFonts w:eastAsia="Times New Roman"/>
          <w:color w:val="212121"/>
          <w:szCs w:val="24"/>
        </w:rPr>
        <w:t>σας. Δ</w:t>
      </w:r>
      <w:r w:rsidRPr="005D32E8">
        <w:rPr>
          <w:rFonts w:eastAsia="Times New Roman"/>
          <w:color w:val="212121"/>
          <w:szCs w:val="24"/>
        </w:rPr>
        <w:t>εν νομίζετε</w:t>
      </w:r>
      <w:r>
        <w:rPr>
          <w:rFonts w:eastAsia="Times New Roman"/>
          <w:color w:val="212121"/>
          <w:szCs w:val="24"/>
        </w:rPr>
        <w:t>,</w:t>
      </w:r>
      <w:r w:rsidRPr="005D32E8">
        <w:rPr>
          <w:rFonts w:eastAsia="Times New Roman"/>
          <w:color w:val="212121"/>
          <w:szCs w:val="24"/>
        </w:rPr>
        <w:t xml:space="preserve"> </w:t>
      </w:r>
      <w:r>
        <w:rPr>
          <w:rFonts w:eastAsia="Times New Roman"/>
          <w:color w:val="212121"/>
          <w:szCs w:val="24"/>
        </w:rPr>
        <w:t>όμως,</w:t>
      </w:r>
      <w:r w:rsidRPr="005D32E8">
        <w:rPr>
          <w:rFonts w:eastAsia="Times New Roman"/>
          <w:color w:val="212121"/>
          <w:szCs w:val="24"/>
        </w:rPr>
        <w:t xml:space="preserve"> ότι </w:t>
      </w:r>
      <w:r>
        <w:rPr>
          <w:rFonts w:eastAsia="Times New Roman"/>
          <w:color w:val="212121"/>
          <w:szCs w:val="24"/>
        </w:rPr>
        <w:t>διαχρονικά και όχι περιστασιακά ε</w:t>
      </w:r>
      <w:r w:rsidRPr="005D32E8">
        <w:rPr>
          <w:rFonts w:eastAsia="Times New Roman"/>
          <w:color w:val="212121"/>
          <w:szCs w:val="24"/>
        </w:rPr>
        <w:t>ίστε ένα πάρα πολύ μικρό κόμμα</w:t>
      </w:r>
      <w:r>
        <w:rPr>
          <w:rFonts w:eastAsia="Times New Roman"/>
          <w:color w:val="212121"/>
          <w:szCs w:val="24"/>
        </w:rPr>
        <w:t>,</w:t>
      </w:r>
      <w:r w:rsidRPr="005D32E8">
        <w:rPr>
          <w:rFonts w:eastAsia="Times New Roman"/>
          <w:color w:val="212121"/>
          <w:szCs w:val="24"/>
        </w:rPr>
        <w:t xml:space="preserve"> για να δι</w:t>
      </w:r>
      <w:r w:rsidRPr="005D32E8">
        <w:rPr>
          <w:rFonts w:eastAsia="Times New Roman"/>
          <w:color w:val="212121"/>
          <w:szCs w:val="24"/>
        </w:rPr>
        <w:t>απράξετε ένα τόσο μεγάλο ατόπημα εναντίον των εθνικών μας συμφερόντων</w:t>
      </w:r>
      <w:r>
        <w:rPr>
          <w:rFonts w:eastAsia="Times New Roman"/>
          <w:color w:val="212121"/>
          <w:szCs w:val="24"/>
        </w:rPr>
        <w:t>;</w:t>
      </w:r>
    </w:p>
    <w:p w14:paraId="2ED8BA4D"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ολοκληρώστε. </w:t>
      </w:r>
    </w:p>
    <w:p w14:paraId="2ED8BA4E"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ΧΡΗΣΤΟΣ ΜΠΟΥΚΩΡΟΣ: </w:t>
      </w:r>
      <w:r>
        <w:rPr>
          <w:rFonts w:eastAsia="Times New Roman"/>
          <w:color w:val="212121"/>
          <w:szCs w:val="24"/>
        </w:rPr>
        <w:t xml:space="preserve">Ολοκληρώνω, κύριε Πρόεδρε. </w:t>
      </w:r>
    </w:p>
    <w:p w14:paraId="2ED8BA4F"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ΙΩΑΝΝΗΣ ΣΤΕΦΟΣ: </w:t>
      </w:r>
      <w:r>
        <w:rPr>
          <w:rFonts w:eastAsia="Times New Roman"/>
          <w:color w:val="212121"/>
          <w:szCs w:val="24"/>
        </w:rPr>
        <w:t xml:space="preserve">Στην Αντιπολίτευση είστε ακόμα! </w:t>
      </w:r>
    </w:p>
    <w:p w14:paraId="2ED8BA50"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μην κάνουμε διάλογο τώρα! Χάνουμε χρόνο. </w:t>
      </w:r>
    </w:p>
    <w:p w14:paraId="2ED8BA51"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ΧΡΗΣΤΟΣ ΜΠΟΥΚΩΡΟΣ: </w:t>
      </w:r>
      <w:r>
        <w:rPr>
          <w:rFonts w:eastAsia="Times New Roman"/>
          <w:color w:val="212121"/>
          <w:szCs w:val="24"/>
        </w:rPr>
        <w:t>Η</w:t>
      </w:r>
      <w:r w:rsidRPr="005D32E8">
        <w:rPr>
          <w:rFonts w:eastAsia="Times New Roman"/>
          <w:color w:val="212121"/>
          <w:szCs w:val="24"/>
        </w:rPr>
        <w:t xml:space="preserve"> ψήφος μου</w:t>
      </w:r>
      <w:r>
        <w:rPr>
          <w:rFonts w:eastAsia="Times New Roman"/>
          <w:color w:val="212121"/>
          <w:szCs w:val="24"/>
        </w:rPr>
        <w:t>,</w:t>
      </w:r>
      <w:r w:rsidRPr="005D32E8">
        <w:rPr>
          <w:rFonts w:eastAsia="Times New Roman"/>
          <w:color w:val="212121"/>
          <w:szCs w:val="24"/>
        </w:rPr>
        <w:t xml:space="preserve"> αγαπητ</w:t>
      </w:r>
      <w:r>
        <w:rPr>
          <w:rFonts w:eastAsia="Times New Roman"/>
          <w:color w:val="212121"/>
          <w:szCs w:val="24"/>
        </w:rPr>
        <w:t>οί</w:t>
      </w:r>
      <w:r w:rsidRPr="005D32E8">
        <w:rPr>
          <w:rFonts w:eastAsia="Times New Roman"/>
          <w:color w:val="212121"/>
          <w:szCs w:val="24"/>
        </w:rPr>
        <w:t xml:space="preserve"> συνάδελφοι</w:t>
      </w:r>
      <w:r>
        <w:rPr>
          <w:rFonts w:eastAsia="Times New Roman"/>
          <w:color w:val="212121"/>
          <w:szCs w:val="24"/>
        </w:rPr>
        <w:t xml:space="preserve">, είναι  δεδομένη. Είναι η μέρα για το μεγάλο «όχι». Εσείς </w:t>
      </w:r>
      <w:r>
        <w:rPr>
          <w:rFonts w:eastAsia="Times New Roman"/>
          <w:color w:val="212121"/>
          <w:szCs w:val="24"/>
        </w:rPr>
        <w:lastRenderedPageBreak/>
        <w:t>δεν χρειάζεται καν να ψηφίσετε. Ψήφισε για εσάς ο κ. Μά</w:t>
      </w:r>
      <w:r>
        <w:rPr>
          <w:rFonts w:eastAsia="Times New Roman"/>
          <w:color w:val="212121"/>
          <w:szCs w:val="24"/>
        </w:rPr>
        <w:t xml:space="preserve">θιου Νίμιτς. </w:t>
      </w:r>
    </w:p>
    <w:p w14:paraId="2ED8BA52"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ΠΑΝΑΓΙΩΤΑ ΚΟΖΟΜΠΟΛΗ</w:t>
      </w:r>
      <w:r>
        <w:rPr>
          <w:rFonts w:eastAsia="Times New Roman"/>
          <w:b/>
          <w:color w:val="212121"/>
          <w:szCs w:val="24"/>
        </w:rPr>
        <w:t xml:space="preserve"> - </w:t>
      </w:r>
      <w:r>
        <w:rPr>
          <w:rFonts w:eastAsia="Times New Roman"/>
          <w:b/>
          <w:color w:val="212121"/>
          <w:szCs w:val="24"/>
        </w:rPr>
        <w:t xml:space="preserve">ΑΜΑΝΑΤΙΔΗ: </w:t>
      </w:r>
      <w:r>
        <w:rPr>
          <w:rFonts w:eastAsia="Times New Roman"/>
          <w:color w:val="212121"/>
          <w:szCs w:val="24"/>
        </w:rPr>
        <w:t xml:space="preserve">Ο Νίμιτς είναι </w:t>
      </w:r>
      <w:r>
        <w:rPr>
          <w:rFonts w:eastAsia="Times New Roman"/>
          <w:color w:val="212121"/>
          <w:szCs w:val="24"/>
        </w:rPr>
        <w:t xml:space="preserve">ΣΥΡΙΖΑ; </w:t>
      </w:r>
    </w:p>
    <w:p w14:paraId="2ED8BA53"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ΧΡΗΣΤΟΣ ΜΠΟΥΚΩΡΟΣ: </w:t>
      </w:r>
      <w:r>
        <w:rPr>
          <w:rFonts w:eastAsia="Times New Roman"/>
          <w:color w:val="212121"/>
          <w:szCs w:val="24"/>
        </w:rPr>
        <w:t>Λέτε</w:t>
      </w:r>
      <w:r w:rsidRPr="005D32E8">
        <w:rPr>
          <w:rFonts w:eastAsia="Times New Roman"/>
          <w:color w:val="212121"/>
          <w:szCs w:val="24"/>
        </w:rPr>
        <w:t xml:space="preserve"> ότι πολεμάτε τον εθνικισμό</w:t>
      </w:r>
      <w:r>
        <w:rPr>
          <w:rFonts w:eastAsia="Times New Roman"/>
          <w:color w:val="212121"/>
          <w:szCs w:val="24"/>
        </w:rPr>
        <w:t>,</w:t>
      </w:r>
      <w:r w:rsidRPr="005D32E8">
        <w:rPr>
          <w:rFonts w:eastAsia="Times New Roman"/>
          <w:color w:val="212121"/>
          <w:szCs w:val="24"/>
        </w:rPr>
        <w:t xml:space="preserve"> αλλά θερμοκήπιο για τον εθνικισμό είναι οι πληγές </w:t>
      </w:r>
      <w:r>
        <w:rPr>
          <w:rFonts w:eastAsia="Times New Roman"/>
          <w:color w:val="212121"/>
          <w:szCs w:val="24"/>
        </w:rPr>
        <w:t>σε έναν</w:t>
      </w:r>
      <w:r w:rsidRPr="005D32E8">
        <w:rPr>
          <w:rFonts w:eastAsia="Times New Roman"/>
          <w:color w:val="212121"/>
          <w:szCs w:val="24"/>
        </w:rPr>
        <w:t xml:space="preserve"> λαό</w:t>
      </w:r>
      <w:r>
        <w:rPr>
          <w:rFonts w:eastAsia="Times New Roman"/>
          <w:color w:val="212121"/>
          <w:szCs w:val="24"/>
        </w:rPr>
        <w:t>. Ε</w:t>
      </w:r>
      <w:r w:rsidRPr="005D32E8">
        <w:rPr>
          <w:rFonts w:eastAsia="Times New Roman"/>
          <w:color w:val="212121"/>
          <w:szCs w:val="24"/>
        </w:rPr>
        <w:t>ίναι το πλήγωμα της περηφάνιας του</w:t>
      </w:r>
      <w:r>
        <w:rPr>
          <w:rFonts w:eastAsia="Times New Roman"/>
          <w:color w:val="212121"/>
          <w:szCs w:val="24"/>
        </w:rPr>
        <w:t>,</w:t>
      </w:r>
      <w:r w:rsidRPr="005D32E8">
        <w:rPr>
          <w:rFonts w:eastAsia="Times New Roman"/>
          <w:color w:val="212121"/>
          <w:szCs w:val="24"/>
        </w:rPr>
        <w:t xml:space="preserve"> είναι η</w:t>
      </w:r>
      <w:r>
        <w:rPr>
          <w:rFonts w:eastAsia="Times New Roman"/>
          <w:color w:val="212121"/>
          <w:szCs w:val="24"/>
        </w:rPr>
        <w:t xml:space="preserve"> κατεδάφιση της αξιοπρέπειάς του. </w:t>
      </w:r>
      <w:r w:rsidRPr="005D32E8">
        <w:rPr>
          <w:rFonts w:eastAsia="Times New Roman"/>
          <w:color w:val="212121"/>
          <w:szCs w:val="24"/>
        </w:rPr>
        <w:t xml:space="preserve">Είναι </w:t>
      </w:r>
      <w:r>
        <w:rPr>
          <w:rFonts w:eastAsia="Times New Roman"/>
          <w:color w:val="212121"/>
          <w:szCs w:val="24"/>
        </w:rPr>
        <w:t xml:space="preserve">η </w:t>
      </w:r>
      <w:r w:rsidRPr="005D32E8">
        <w:rPr>
          <w:rFonts w:eastAsia="Times New Roman"/>
          <w:color w:val="212121"/>
          <w:szCs w:val="24"/>
        </w:rPr>
        <w:t>αίσθηση ότι αποφασίζουν για σημαντικά ζητήματα για αυτόν χωρίς αυτόν</w:t>
      </w:r>
      <w:r>
        <w:rPr>
          <w:rFonts w:eastAsia="Times New Roman"/>
          <w:color w:val="212121"/>
          <w:szCs w:val="24"/>
        </w:rPr>
        <w:t xml:space="preserve">. </w:t>
      </w:r>
      <w:r w:rsidRPr="005D32E8">
        <w:rPr>
          <w:rFonts w:eastAsia="Times New Roman"/>
          <w:color w:val="212121"/>
          <w:szCs w:val="24"/>
        </w:rPr>
        <w:t>Αυτά είναι τα θερμοκήπια του εθνικισμού</w:t>
      </w:r>
      <w:r>
        <w:rPr>
          <w:rFonts w:eastAsia="Times New Roman"/>
          <w:color w:val="212121"/>
          <w:szCs w:val="24"/>
        </w:rPr>
        <w:t xml:space="preserve"> και είστε εσείς υπεύθυνοι. </w:t>
      </w:r>
    </w:p>
    <w:p w14:paraId="2ED8BA54"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Όχι στη Συ</w:t>
      </w:r>
      <w:r w:rsidRPr="005D32E8">
        <w:rPr>
          <w:rFonts w:eastAsia="Times New Roman"/>
          <w:color w:val="212121"/>
          <w:szCs w:val="24"/>
        </w:rPr>
        <w:t>μφωνία των Πρεσπών</w:t>
      </w:r>
      <w:r>
        <w:rPr>
          <w:rFonts w:eastAsia="Times New Roman"/>
          <w:color w:val="212121"/>
          <w:szCs w:val="24"/>
        </w:rPr>
        <w:t>!</w:t>
      </w:r>
    </w:p>
    <w:p w14:paraId="2ED8BA55" w14:textId="77777777" w:rsidR="00C647AD" w:rsidRDefault="00D506E1">
      <w:pPr>
        <w:spacing w:after="0"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w:t>
      </w:r>
      <w:r w:rsidRPr="00635622">
        <w:rPr>
          <w:rFonts w:eastAsia="Times New Roman" w:cs="Times New Roman"/>
          <w:szCs w:val="24"/>
        </w:rPr>
        <w:t>ρατίας)</w:t>
      </w:r>
    </w:p>
    <w:p w14:paraId="2ED8BA56"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w:t>
      </w:r>
    </w:p>
    <w:p w14:paraId="2ED8BA57"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Υπουργός κ</w:t>
      </w:r>
      <w:r>
        <w:rPr>
          <w:rFonts w:eastAsia="Times New Roman" w:cs="Times New Roman"/>
          <w:szCs w:val="24"/>
        </w:rPr>
        <w:t>.</w:t>
      </w:r>
      <w:r>
        <w:rPr>
          <w:rFonts w:eastAsia="Times New Roman" w:cs="Times New Roman"/>
          <w:szCs w:val="24"/>
        </w:rPr>
        <w:t xml:space="preserve"> Γεροβασίλη έχει τον λόγο. </w:t>
      </w:r>
    </w:p>
    <w:p w14:paraId="2ED8BA58"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142237">
        <w:rPr>
          <w:rFonts w:eastAsia="Times New Roman" w:cs="Times New Roman"/>
          <w:b/>
          <w:szCs w:val="24"/>
        </w:rPr>
        <w:t>ΟΛΓΑ ΓΕΡΟΒΑΣΙΛΗ (Υπουργός Προστασίας του Πολίτη):</w:t>
      </w:r>
      <w:r>
        <w:rPr>
          <w:rFonts w:eastAsia="Times New Roman" w:cs="Times New Roman"/>
          <w:b/>
          <w:szCs w:val="24"/>
        </w:rPr>
        <w:t xml:space="preserve"> </w:t>
      </w:r>
      <w:r>
        <w:rPr>
          <w:rFonts w:eastAsia="Times New Roman" w:cs="Times New Roman"/>
          <w:szCs w:val="24"/>
        </w:rPr>
        <w:t xml:space="preserve">Κύριε Μπουκώρο, παρ’ ότι δεν μου αρέσει να τα λέω σε τίτλους, </w:t>
      </w:r>
      <w:r>
        <w:rPr>
          <w:rFonts w:eastAsia="Times New Roman"/>
          <w:color w:val="212121"/>
          <w:szCs w:val="24"/>
        </w:rPr>
        <w:t>θα τα πω: Ε</w:t>
      </w:r>
      <w:r w:rsidRPr="005D32E8">
        <w:rPr>
          <w:rFonts w:eastAsia="Times New Roman"/>
          <w:color w:val="212121"/>
          <w:szCs w:val="24"/>
        </w:rPr>
        <w:t xml:space="preserve">ίμαστε μεγάλο κόμμα στη σωστή πλευρά </w:t>
      </w:r>
      <w:r w:rsidRPr="005D32E8">
        <w:rPr>
          <w:rFonts w:eastAsia="Times New Roman"/>
          <w:color w:val="212121"/>
          <w:szCs w:val="24"/>
        </w:rPr>
        <w:t>της ιστορίας και έχουμε τελειώσει και τα μνημόνια</w:t>
      </w:r>
      <w:r>
        <w:rPr>
          <w:rFonts w:eastAsia="Times New Roman"/>
          <w:color w:val="212121"/>
          <w:szCs w:val="24"/>
        </w:rPr>
        <w:t xml:space="preserve">. </w:t>
      </w:r>
    </w:p>
    <w:p w14:paraId="2ED8BA59" w14:textId="77777777" w:rsidR="00C647AD" w:rsidRDefault="00D506E1">
      <w:pPr>
        <w:spacing w:after="0" w:line="600" w:lineRule="auto"/>
        <w:ind w:firstLine="709"/>
        <w:jc w:val="center"/>
        <w:rPr>
          <w:rFonts w:eastAsia="Times New Roman" w:cs="Times New Roman"/>
          <w:szCs w:val="24"/>
        </w:rPr>
      </w:pPr>
      <w:r w:rsidRPr="00B819E1">
        <w:rPr>
          <w:rFonts w:eastAsia="Times New Roman" w:cs="Times New Roman"/>
          <w:szCs w:val="24"/>
        </w:rPr>
        <w:lastRenderedPageBreak/>
        <w:t>(Χειροκροτήματα από την πτέρυγα του ΣΥΡΙΖΑ)</w:t>
      </w:r>
    </w:p>
    <w:p w14:paraId="2ED8BA5A"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b/>
          <w:color w:val="212121"/>
          <w:szCs w:val="24"/>
        </w:rPr>
        <w:t xml:space="preserve">ΧΡΗΣΤΟΣ ΜΠΟΥΚΩΡΟΣ: </w:t>
      </w:r>
      <w:r>
        <w:rPr>
          <w:rFonts w:eastAsia="Times New Roman"/>
          <w:color w:val="212121"/>
          <w:szCs w:val="24"/>
        </w:rPr>
        <w:t xml:space="preserve">Η ιστορία θα το πει. </w:t>
      </w:r>
    </w:p>
    <w:p w14:paraId="2ED8BA5B"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142237">
        <w:rPr>
          <w:rFonts w:eastAsia="Times New Roman" w:cs="Times New Roman"/>
          <w:b/>
          <w:szCs w:val="24"/>
        </w:rPr>
        <w:t>ΟΛΓΑ ΓΕΡΟΒΑΣΙΛΗ (Υπουργός Προστασίας του Πολίτη):</w:t>
      </w:r>
      <w:r>
        <w:rPr>
          <w:rFonts w:eastAsia="Times New Roman" w:cs="Times New Roman"/>
          <w:b/>
          <w:szCs w:val="24"/>
        </w:rPr>
        <w:t xml:space="preserve"> </w:t>
      </w:r>
      <w:r>
        <w:rPr>
          <w:rFonts w:eastAsia="Times New Roman" w:cs="Times New Roman"/>
          <w:szCs w:val="24"/>
        </w:rPr>
        <w:t xml:space="preserve">Η </w:t>
      </w:r>
      <w:r w:rsidRPr="005D32E8">
        <w:rPr>
          <w:rFonts w:eastAsia="Times New Roman"/>
          <w:color w:val="212121"/>
          <w:szCs w:val="24"/>
        </w:rPr>
        <w:t>ιστορία θα μας κρίνει όλους</w:t>
      </w:r>
      <w:r>
        <w:rPr>
          <w:rFonts w:eastAsia="Times New Roman"/>
          <w:color w:val="212121"/>
          <w:szCs w:val="24"/>
        </w:rPr>
        <w:t>,</w:t>
      </w:r>
      <w:r w:rsidRPr="005D32E8">
        <w:rPr>
          <w:rFonts w:eastAsia="Times New Roman"/>
          <w:color w:val="212121"/>
          <w:szCs w:val="24"/>
        </w:rPr>
        <w:t xml:space="preserve"> έτσι κι αλλιώς</w:t>
      </w:r>
      <w:r>
        <w:rPr>
          <w:rFonts w:eastAsia="Times New Roman"/>
          <w:color w:val="212121"/>
          <w:szCs w:val="24"/>
        </w:rPr>
        <w:t xml:space="preserve">, </w:t>
      </w:r>
      <w:r w:rsidRPr="005D32E8">
        <w:rPr>
          <w:rFonts w:eastAsia="Times New Roman"/>
          <w:color w:val="212121"/>
          <w:szCs w:val="24"/>
        </w:rPr>
        <w:t>αλλά μιλάω για το παρό</w:t>
      </w:r>
      <w:r w:rsidRPr="005D32E8">
        <w:rPr>
          <w:rFonts w:eastAsia="Times New Roman"/>
          <w:color w:val="212121"/>
          <w:szCs w:val="24"/>
        </w:rPr>
        <w:t>ν</w:t>
      </w:r>
      <w:r>
        <w:rPr>
          <w:rFonts w:eastAsia="Times New Roman"/>
          <w:color w:val="212121"/>
          <w:szCs w:val="24"/>
        </w:rPr>
        <w:t>,</w:t>
      </w:r>
      <w:r w:rsidRPr="005D32E8">
        <w:rPr>
          <w:rFonts w:eastAsia="Times New Roman"/>
          <w:color w:val="212121"/>
          <w:szCs w:val="24"/>
        </w:rPr>
        <w:t xml:space="preserve"> μιλάω για </w:t>
      </w:r>
      <w:r>
        <w:rPr>
          <w:rFonts w:eastAsia="Times New Roman"/>
          <w:color w:val="212121"/>
          <w:szCs w:val="24"/>
        </w:rPr>
        <w:t xml:space="preserve">το </w:t>
      </w:r>
      <w:r w:rsidRPr="005D32E8">
        <w:rPr>
          <w:rFonts w:eastAsia="Times New Roman"/>
          <w:color w:val="212121"/>
          <w:szCs w:val="24"/>
        </w:rPr>
        <w:t>τώρα</w:t>
      </w:r>
      <w:r>
        <w:rPr>
          <w:rFonts w:eastAsia="Times New Roman"/>
          <w:color w:val="212121"/>
          <w:szCs w:val="24"/>
        </w:rPr>
        <w:t xml:space="preserve"> και λέω</w:t>
      </w:r>
      <w:r w:rsidRPr="005D32E8">
        <w:rPr>
          <w:rFonts w:eastAsia="Times New Roman"/>
          <w:color w:val="212121"/>
          <w:szCs w:val="24"/>
        </w:rPr>
        <w:t xml:space="preserve"> ότι αυτά συμβαίνουν τώρα</w:t>
      </w:r>
      <w:r>
        <w:rPr>
          <w:rFonts w:eastAsia="Times New Roman"/>
          <w:color w:val="212121"/>
          <w:szCs w:val="24"/>
        </w:rPr>
        <w:t>. Τ</w:t>
      </w:r>
      <w:r w:rsidRPr="005D32E8">
        <w:rPr>
          <w:rFonts w:eastAsia="Times New Roman"/>
          <w:color w:val="212121"/>
          <w:szCs w:val="24"/>
        </w:rPr>
        <w:t xml:space="preserve">ώρα </w:t>
      </w:r>
      <w:r>
        <w:rPr>
          <w:rFonts w:eastAsia="Times New Roman"/>
          <w:color w:val="212121"/>
          <w:szCs w:val="24"/>
        </w:rPr>
        <w:t>ό</w:t>
      </w:r>
      <w:r w:rsidRPr="005D32E8">
        <w:rPr>
          <w:rFonts w:eastAsia="Times New Roman"/>
          <w:color w:val="212121"/>
          <w:szCs w:val="24"/>
        </w:rPr>
        <w:t>ποιος δεν τα βλέπει</w:t>
      </w:r>
      <w:r>
        <w:rPr>
          <w:rFonts w:eastAsia="Times New Roman"/>
          <w:color w:val="212121"/>
          <w:szCs w:val="24"/>
        </w:rPr>
        <w:t>,</w:t>
      </w:r>
      <w:r w:rsidRPr="005D32E8">
        <w:rPr>
          <w:rFonts w:eastAsia="Times New Roman"/>
          <w:color w:val="212121"/>
          <w:szCs w:val="24"/>
        </w:rPr>
        <w:t xml:space="preserve"> τι να πω</w:t>
      </w:r>
      <w:r>
        <w:rPr>
          <w:rFonts w:eastAsia="Times New Roman"/>
          <w:color w:val="212121"/>
          <w:szCs w:val="24"/>
        </w:rPr>
        <w:t>;</w:t>
      </w:r>
    </w:p>
    <w:p w14:paraId="2ED8BA5C"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Ξέρετε, </w:t>
      </w:r>
      <w:r w:rsidRPr="005D32E8">
        <w:rPr>
          <w:rFonts w:eastAsia="Times New Roman"/>
          <w:color w:val="212121"/>
          <w:szCs w:val="24"/>
        </w:rPr>
        <w:t xml:space="preserve">μερικές φορές </w:t>
      </w:r>
      <w:r>
        <w:rPr>
          <w:rFonts w:eastAsia="Times New Roman"/>
          <w:color w:val="212121"/>
          <w:szCs w:val="24"/>
        </w:rPr>
        <w:t>σε αυτή την Αίθουσα αναπτύσσεται μι</w:t>
      </w:r>
      <w:r w:rsidRPr="005D32E8">
        <w:rPr>
          <w:rFonts w:eastAsia="Times New Roman"/>
          <w:color w:val="212121"/>
          <w:szCs w:val="24"/>
        </w:rPr>
        <w:t xml:space="preserve">α ρητορική η οποία είναι κυρίως </w:t>
      </w:r>
      <w:r>
        <w:rPr>
          <w:rFonts w:eastAsia="Times New Roman"/>
          <w:color w:val="212121"/>
          <w:szCs w:val="24"/>
        </w:rPr>
        <w:t>-</w:t>
      </w:r>
      <w:r w:rsidRPr="005D32E8">
        <w:rPr>
          <w:rFonts w:eastAsia="Times New Roman"/>
          <w:color w:val="212121"/>
          <w:szCs w:val="24"/>
        </w:rPr>
        <w:t>ας πούμε</w:t>
      </w:r>
      <w:r>
        <w:rPr>
          <w:rFonts w:eastAsia="Times New Roman"/>
          <w:color w:val="212121"/>
          <w:szCs w:val="24"/>
        </w:rPr>
        <w:t>- μι</w:t>
      </w:r>
      <w:r w:rsidRPr="005D32E8">
        <w:rPr>
          <w:rFonts w:eastAsia="Times New Roman"/>
          <w:color w:val="212121"/>
          <w:szCs w:val="24"/>
        </w:rPr>
        <w:t>α πολιτική εντυπώσεων</w:t>
      </w:r>
      <w:r>
        <w:rPr>
          <w:rFonts w:eastAsia="Times New Roman"/>
          <w:color w:val="212121"/>
          <w:szCs w:val="24"/>
        </w:rPr>
        <w:t>,</w:t>
      </w:r>
      <w:r w:rsidRPr="005D32E8">
        <w:rPr>
          <w:rFonts w:eastAsia="Times New Roman"/>
          <w:color w:val="212121"/>
          <w:szCs w:val="24"/>
        </w:rPr>
        <w:t xml:space="preserve"> καθόλου πολιτική των λύσεων</w:t>
      </w:r>
      <w:r>
        <w:rPr>
          <w:rFonts w:eastAsia="Times New Roman"/>
          <w:color w:val="212121"/>
          <w:szCs w:val="24"/>
        </w:rPr>
        <w:t xml:space="preserve">, </w:t>
      </w:r>
      <w:r w:rsidRPr="005D32E8">
        <w:rPr>
          <w:rFonts w:eastAsia="Times New Roman"/>
          <w:color w:val="212121"/>
          <w:szCs w:val="24"/>
        </w:rPr>
        <w:t xml:space="preserve">καθόλου </w:t>
      </w:r>
      <w:r w:rsidRPr="005D32E8">
        <w:rPr>
          <w:rFonts w:eastAsia="Times New Roman"/>
          <w:color w:val="212121"/>
          <w:szCs w:val="24"/>
        </w:rPr>
        <w:t>πολιτική της λογικής</w:t>
      </w:r>
      <w:r>
        <w:rPr>
          <w:rFonts w:eastAsia="Times New Roman"/>
          <w:color w:val="212121"/>
          <w:szCs w:val="24"/>
        </w:rPr>
        <w:t xml:space="preserve"> και βε</w:t>
      </w:r>
      <w:r w:rsidRPr="005D32E8">
        <w:rPr>
          <w:rFonts w:eastAsia="Times New Roman"/>
          <w:color w:val="212121"/>
          <w:szCs w:val="24"/>
        </w:rPr>
        <w:t>βαίως</w:t>
      </w:r>
      <w:r>
        <w:rPr>
          <w:rFonts w:eastAsia="Times New Roman"/>
          <w:color w:val="212121"/>
          <w:szCs w:val="24"/>
        </w:rPr>
        <w:t xml:space="preserve"> χωρίς σ</w:t>
      </w:r>
      <w:r w:rsidRPr="005D32E8">
        <w:rPr>
          <w:rFonts w:eastAsia="Times New Roman"/>
          <w:color w:val="212121"/>
          <w:szCs w:val="24"/>
        </w:rPr>
        <w:t>υνήθως κάτι να εμπεριέχει</w:t>
      </w:r>
      <w:r>
        <w:rPr>
          <w:rFonts w:eastAsia="Times New Roman"/>
          <w:color w:val="212121"/>
          <w:szCs w:val="24"/>
        </w:rPr>
        <w:t xml:space="preserve">. Εμπεριέχει τίτλους, </w:t>
      </w:r>
      <w:r w:rsidRPr="005D32E8">
        <w:rPr>
          <w:rFonts w:eastAsia="Times New Roman"/>
          <w:color w:val="212121"/>
          <w:szCs w:val="24"/>
        </w:rPr>
        <w:t>τσιτάτα</w:t>
      </w:r>
      <w:r>
        <w:rPr>
          <w:rFonts w:eastAsia="Times New Roman"/>
          <w:color w:val="212121"/>
          <w:szCs w:val="24"/>
        </w:rPr>
        <w:t>,</w:t>
      </w:r>
      <w:r w:rsidRPr="005D32E8">
        <w:rPr>
          <w:rFonts w:eastAsia="Times New Roman"/>
          <w:color w:val="212121"/>
          <w:szCs w:val="24"/>
        </w:rPr>
        <w:t xml:space="preserve"> για να πούμε και να αφήσουμε εικόνες</w:t>
      </w:r>
      <w:r>
        <w:rPr>
          <w:rFonts w:eastAsia="Times New Roman"/>
          <w:color w:val="212121"/>
          <w:szCs w:val="24"/>
        </w:rPr>
        <w:t>, να</w:t>
      </w:r>
      <w:r w:rsidRPr="005D32E8">
        <w:rPr>
          <w:rFonts w:eastAsia="Times New Roman"/>
          <w:color w:val="212121"/>
          <w:szCs w:val="24"/>
        </w:rPr>
        <w:t xml:space="preserve"> αφήσουμε εντυπώσεις</w:t>
      </w:r>
      <w:r>
        <w:rPr>
          <w:rFonts w:eastAsia="Times New Roman"/>
          <w:color w:val="212121"/>
          <w:szCs w:val="24"/>
        </w:rPr>
        <w:t>,</w:t>
      </w:r>
      <w:r w:rsidRPr="005D32E8">
        <w:rPr>
          <w:rFonts w:eastAsia="Times New Roman"/>
          <w:color w:val="212121"/>
          <w:szCs w:val="24"/>
        </w:rPr>
        <w:t xml:space="preserve"> </w:t>
      </w:r>
      <w:r>
        <w:rPr>
          <w:rFonts w:eastAsia="Times New Roman"/>
          <w:color w:val="212121"/>
          <w:szCs w:val="24"/>
        </w:rPr>
        <w:t xml:space="preserve">αλλά όχι </w:t>
      </w:r>
      <w:r w:rsidRPr="005D32E8">
        <w:rPr>
          <w:rFonts w:eastAsia="Times New Roman"/>
          <w:color w:val="212121"/>
          <w:szCs w:val="24"/>
        </w:rPr>
        <w:t>για να μιλήσουμε επί της ουσίας</w:t>
      </w:r>
      <w:r>
        <w:rPr>
          <w:rFonts w:eastAsia="Times New Roman"/>
          <w:color w:val="212121"/>
          <w:szCs w:val="24"/>
        </w:rPr>
        <w:t>.</w:t>
      </w:r>
    </w:p>
    <w:p w14:paraId="2ED8BA5D"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Ξ</w:t>
      </w:r>
      <w:r w:rsidRPr="005D32E8">
        <w:rPr>
          <w:rFonts w:eastAsia="Times New Roman"/>
          <w:color w:val="212121"/>
          <w:szCs w:val="24"/>
        </w:rPr>
        <w:t>έρετε</w:t>
      </w:r>
      <w:r>
        <w:rPr>
          <w:rFonts w:eastAsia="Times New Roman"/>
          <w:color w:val="212121"/>
          <w:szCs w:val="24"/>
        </w:rPr>
        <w:t>,</w:t>
      </w:r>
      <w:r w:rsidRPr="005D32E8">
        <w:rPr>
          <w:rFonts w:eastAsia="Times New Roman"/>
          <w:color w:val="212121"/>
          <w:szCs w:val="24"/>
        </w:rPr>
        <w:t xml:space="preserve"> </w:t>
      </w:r>
      <w:r>
        <w:rPr>
          <w:rFonts w:eastAsia="Times New Roman"/>
          <w:color w:val="212121"/>
          <w:szCs w:val="24"/>
        </w:rPr>
        <w:t>όμως,</w:t>
      </w:r>
      <w:r w:rsidRPr="005D32E8">
        <w:rPr>
          <w:rFonts w:eastAsia="Times New Roman"/>
          <w:color w:val="212121"/>
          <w:szCs w:val="24"/>
        </w:rPr>
        <w:t xml:space="preserve"> ότι αυτή η ρητορική</w:t>
      </w:r>
      <w:r>
        <w:rPr>
          <w:rFonts w:eastAsia="Times New Roman"/>
          <w:color w:val="212121"/>
          <w:szCs w:val="24"/>
        </w:rPr>
        <w:t xml:space="preserve"> που επικεντρώνεται στη</w:t>
      </w:r>
      <w:r>
        <w:rPr>
          <w:rFonts w:eastAsia="Times New Roman"/>
          <w:color w:val="212121"/>
          <w:szCs w:val="24"/>
        </w:rPr>
        <w:t xml:space="preserve"> διαφορο</w:t>
      </w:r>
      <w:r w:rsidRPr="005D32E8">
        <w:rPr>
          <w:rFonts w:eastAsia="Times New Roman"/>
          <w:color w:val="212121"/>
          <w:szCs w:val="24"/>
        </w:rPr>
        <w:t>ποίηση</w:t>
      </w:r>
      <w:r>
        <w:rPr>
          <w:rFonts w:eastAsia="Times New Roman"/>
          <w:color w:val="212121"/>
          <w:szCs w:val="24"/>
        </w:rPr>
        <w:t>, σ</w:t>
      </w:r>
      <w:r w:rsidRPr="005D32E8">
        <w:rPr>
          <w:rFonts w:eastAsia="Times New Roman"/>
          <w:color w:val="212121"/>
          <w:szCs w:val="24"/>
        </w:rPr>
        <w:t>τη σύγκρουση κα</w:t>
      </w:r>
      <w:r>
        <w:rPr>
          <w:rFonts w:eastAsia="Times New Roman"/>
          <w:color w:val="212121"/>
          <w:szCs w:val="24"/>
        </w:rPr>
        <w:t>ι όχι σε κοινό τόπο δεν είναι μι</w:t>
      </w:r>
      <w:r w:rsidRPr="005D32E8">
        <w:rPr>
          <w:rFonts w:eastAsia="Times New Roman"/>
          <w:color w:val="212121"/>
          <w:szCs w:val="24"/>
        </w:rPr>
        <w:t>α ρητορική η οποία μπορεί να δώσει λύσεις</w:t>
      </w:r>
      <w:r>
        <w:rPr>
          <w:rFonts w:eastAsia="Times New Roman"/>
          <w:color w:val="212121"/>
          <w:szCs w:val="24"/>
        </w:rPr>
        <w:t>,</w:t>
      </w:r>
      <w:r w:rsidRPr="005D32E8">
        <w:rPr>
          <w:rFonts w:eastAsia="Times New Roman"/>
          <w:color w:val="212121"/>
          <w:szCs w:val="24"/>
        </w:rPr>
        <w:t xml:space="preserve"> αυτές π</w:t>
      </w:r>
      <w:r>
        <w:rPr>
          <w:rFonts w:eastAsia="Times New Roman"/>
          <w:color w:val="212121"/>
          <w:szCs w:val="24"/>
        </w:rPr>
        <w:t xml:space="preserve">ου απαιτούνται από το </w:t>
      </w:r>
      <w:r>
        <w:rPr>
          <w:rFonts w:eastAsia="Times New Roman"/>
          <w:color w:val="212121"/>
          <w:szCs w:val="24"/>
        </w:rPr>
        <w:t>ε</w:t>
      </w:r>
      <w:r>
        <w:rPr>
          <w:rFonts w:eastAsia="Times New Roman"/>
          <w:color w:val="212121"/>
          <w:szCs w:val="24"/>
        </w:rPr>
        <w:t>λληνικό Κ</w:t>
      </w:r>
      <w:r w:rsidRPr="005D32E8">
        <w:rPr>
          <w:rFonts w:eastAsia="Times New Roman"/>
          <w:color w:val="212121"/>
          <w:szCs w:val="24"/>
        </w:rPr>
        <w:t>οινοβούλιο σήμερα</w:t>
      </w:r>
      <w:r>
        <w:rPr>
          <w:rFonts w:eastAsia="Times New Roman"/>
          <w:color w:val="212121"/>
          <w:szCs w:val="24"/>
        </w:rPr>
        <w:t xml:space="preserve">. </w:t>
      </w:r>
    </w:p>
    <w:p w14:paraId="2ED8BA5E"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Ήθελα μόνο να θυμίσω, όμως, ότι αυτή δεν είναι μια τέτοια ώρα, γιατί σήμερα είναι μι</w:t>
      </w:r>
      <w:r w:rsidRPr="005D32E8">
        <w:rPr>
          <w:rFonts w:eastAsia="Times New Roman"/>
          <w:color w:val="212121"/>
          <w:szCs w:val="24"/>
        </w:rPr>
        <w:t>α ιστο</w:t>
      </w:r>
      <w:r w:rsidRPr="005D32E8">
        <w:rPr>
          <w:rFonts w:eastAsia="Times New Roman"/>
          <w:color w:val="212121"/>
          <w:szCs w:val="24"/>
        </w:rPr>
        <w:t>ρική στιγμή</w:t>
      </w:r>
      <w:r>
        <w:rPr>
          <w:rFonts w:eastAsia="Times New Roman"/>
          <w:color w:val="212121"/>
          <w:szCs w:val="24"/>
        </w:rPr>
        <w:t>.</w:t>
      </w:r>
      <w:r w:rsidRPr="005D32E8">
        <w:rPr>
          <w:rFonts w:eastAsia="Times New Roman"/>
          <w:color w:val="212121"/>
          <w:szCs w:val="24"/>
        </w:rPr>
        <w:t xml:space="preserve"> </w:t>
      </w:r>
      <w:r>
        <w:rPr>
          <w:rFonts w:eastAsia="Times New Roman"/>
          <w:color w:val="212121"/>
          <w:szCs w:val="24"/>
        </w:rPr>
        <w:t>Είναι μι</w:t>
      </w:r>
      <w:r w:rsidRPr="005D32E8">
        <w:rPr>
          <w:rFonts w:eastAsia="Times New Roman"/>
          <w:color w:val="212121"/>
          <w:szCs w:val="24"/>
        </w:rPr>
        <w:t>α στι</w:t>
      </w:r>
      <w:r>
        <w:rPr>
          <w:rFonts w:eastAsia="Times New Roman"/>
          <w:color w:val="212121"/>
          <w:szCs w:val="24"/>
        </w:rPr>
        <w:t xml:space="preserve">γμή </w:t>
      </w:r>
      <w:r>
        <w:rPr>
          <w:rFonts w:eastAsia="Times New Roman"/>
          <w:color w:val="212121"/>
          <w:szCs w:val="24"/>
        </w:rPr>
        <w:lastRenderedPageBreak/>
        <w:t>που δίνεται η ευκαιρία στη χ</w:t>
      </w:r>
      <w:r w:rsidRPr="005D32E8">
        <w:rPr>
          <w:rFonts w:eastAsia="Times New Roman"/>
          <w:color w:val="212121"/>
          <w:szCs w:val="24"/>
        </w:rPr>
        <w:t xml:space="preserve">ώρα να λύσει το λεγόμενο </w:t>
      </w:r>
      <w:r>
        <w:rPr>
          <w:rFonts w:eastAsia="Times New Roman"/>
          <w:color w:val="212121"/>
          <w:szCs w:val="24"/>
        </w:rPr>
        <w:t>μ</w:t>
      </w:r>
      <w:r w:rsidRPr="005D32E8">
        <w:rPr>
          <w:rFonts w:eastAsia="Times New Roman"/>
          <w:color w:val="212121"/>
          <w:szCs w:val="24"/>
        </w:rPr>
        <w:t>ακεδονικό</w:t>
      </w:r>
      <w:r>
        <w:rPr>
          <w:rFonts w:eastAsia="Times New Roman"/>
          <w:color w:val="212121"/>
          <w:szCs w:val="24"/>
        </w:rPr>
        <w:t>,</w:t>
      </w:r>
      <w:r w:rsidRPr="005D32E8">
        <w:rPr>
          <w:rFonts w:eastAsia="Times New Roman"/>
          <w:color w:val="212121"/>
          <w:szCs w:val="24"/>
        </w:rPr>
        <w:t xml:space="preserve"> ένα πρόβλημα που ταλάνισε δεκαετίες τον τόπο μας με συνέπειες</w:t>
      </w:r>
      <w:r>
        <w:rPr>
          <w:rFonts w:eastAsia="Times New Roman"/>
          <w:color w:val="212121"/>
          <w:szCs w:val="24"/>
        </w:rPr>
        <w:t>,</w:t>
      </w:r>
      <w:r w:rsidRPr="005D32E8">
        <w:rPr>
          <w:rFonts w:eastAsia="Times New Roman"/>
          <w:color w:val="212121"/>
          <w:szCs w:val="24"/>
        </w:rPr>
        <w:t xml:space="preserve"> όχι χωρίς συνέπειες</w:t>
      </w:r>
      <w:r>
        <w:rPr>
          <w:rFonts w:eastAsia="Times New Roman"/>
          <w:color w:val="212121"/>
          <w:szCs w:val="24"/>
        </w:rPr>
        <w:t xml:space="preserve">. </w:t>
      </w:r>
    </w:p>
    <w:p w14:paraId="2ED8BA5F"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5D32E8">
        <w:rPr>
          <w:rFonts w:eastAsia="Times New Roman"/>
          <w:color w:val="212121"/>
          <w:szCs w:val="24"/>
        </w:rPr>
        <w:t xml:space="preserve">αι </w:t>
      </w:r>
      <w:r>
        <w:rPr>
          <w:rFonts w:eastAsia="Times New Roman"/>
          <w:color w:val="212121"/>
          <w:szCs w:val="24"/>
        </w:rPr>
        <w:t xml:space="preserve">επίσης, </w:t>
      </w:r>
      <w:r w:rsidRPr="005D32E8">
        <w:rPr>
          <w:rFonts w:eastAsia="Times New Roman"/>
          <w:color w:val="212121"/>
          <w:szCs w:val="24"/>
        </w:rPr>
        <w:t>να πω ότι δεν υπάρχει δεύτερη ευκαιρία</w:t>
      </w:r>
      <w:r>
        <w:rPr>
          <w:rFonts w:eastAsia="Times New Roman"/>
          <w:color w:val="212121"/>
          <w:szCs w:val="24"/>
        </w:rPr>
        <w:t>, δεν υπάρχει τρίτη ε</w:t>
      </w:r>
      <w:r w:rsidRPr="005D32E8">
        <w:rPr>
          <w:rFonts w:eastAsia="Times New Roman"/>
          <w:color w:val="212121"/>
          <w:szCs w:val="24"/>
        </w:rPr>
        <w:t>υκαιρ</w:t>
      </w:r>
      <w:r w:rsidRPr="005D32E8">
        <w:rPr>
          <w:rFonts w:eastAsia="Times New Roman"/>
          <w:color w:val="212121"/>
          <w:szCs w:val="24"/>
        </w:rPr>
        <w:t>ία</w:t>
      </w:r>
      <w:r>
        <w:rPr>
          <w:rFonts w:eastAsia="Times New Roman"/>
          <w:color w:val="212121"/>
          <w:szCs w:val="24"/>
        </w:rPr>
        <w:t xml:space="preserve">. Αυτές οι ευκαιρίες </w:t>
      </w:r>
      <w:r w:rsidRPr="005D32E8">
        <w:rPr>
          <w:rFonts w:eastAsia="Times New Roman"/>
          <w:color w:val="212121"/>
          <w:szCs w:val="24"/>
        </w:rPr>
        <w:t>πέρασαν και τελείωσαν οριστικά</w:t>
      </w:r>
      <w:r>
        <w:rPr>
          <w:rFonts w:eastAsia="Times New Roman"/>
          <w:color w:val="212121"/>
          <w:szCs w:val="24"/>
        </w:rPr>
        <w:t xml:space="preserve"> και βεβαίως </w:t>
      </w:r>
      <w:r w:rsidRPr="005D32E8">
        <w:rPr>
          <w:rFonts w:eastAsia="Times New Roman"/>
          <w:color w:val="212121"/>
          <w:szCs w:val="24"/>
        </w:rPr>
        <w:t>εξαντλήθηκαν και εξαντλήθηκαν και ανεπιτυχώς</w:t>
      </w:r>
      <w:r>
        <w:rPr>
          <w:rFonts w:eastAsia="Times New Roman"/>
          <w:color w:val="212121"/>
          <w:szCs w:val="24"/>
        </w:rPr>
        <w:t>.</w:t>
      </w:r>
    </w:p>
    <w:p w14:paraId="2ED8BA60"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Όσοι, λ</w:t>
      </w:r>
      <w:r w:rsidRPr="005D32E8">
        <w:rPr>
          <w:rFonts w:eastAsia="Times New Roman"/>
          <w:color w:val="212121"/>
          <w:szCs w:val="24"/>
        </w:rPr>
        <w:t>οιπόν</w:t>
      </w:r>
      <w:r>
        <w:rPr>
          <w:rFonts w:eastAsia="Times New Roman"/>
          <w:color w:val="212121"/>
          <w:szCs w:val="24"/>
        </w:rPr>
        <w:t>,</w:t>
      </w:r>
      <w:r w:rsidRPr="005D32E8">
        <w:rPr>
          <w:rFonts w:eastAsia="Times New Roman"/>
          <w:color w:val="212121"/>
          <w:szCs w:val="24"/>
        </w:rPr>
        <w:t xml:space="preserve"> θέλουν να εντυπωσιάσουν κομματικό ακροατήριο νομίζω ότι σήμερα θα πρέπει να δείξουν εγκράτεια και σε άλλες στιγμές που θα είναι μικρότερες </w:t>
      </w:r>
      <w:r>
        <w:rPr>
          <w:rFonts w:eastAsia="Times New Roman"/>
          <w:color w:val="212121"/>
          <w:szCs w:val="24"/>
        </w:rPr>
        <w:t>-</w:t>
      </w:r>
      <w:r w:rsidRPr="005D32E8">
        <w:rPr>
          <w:rFonts w:eastAsia="Times New Roman"/>
          <w:color w:val="212121"/>
          <w:szCs w:val="24"/>
        </w:rPr>
        <w:t>ας πούμε</w:t>
      </w:r>
      <w:r>
        <w:rPr>
          <w:rFonts w:eastAsia="Times New Roman"/>
          <w:color w:val="212121"/>
          <w:szCs w:val="24"/>
        </w:rPr>
        <w:t>-</w:t>
      </w:r>
      <w:r w:rsidRPr="005D32E8">
        <w:rPr>
          <w:rFonts w:eastAsia="Times New Roman"/>
          <w:color w:val="212121"/>
          <w:szCs w:val="24"/>
        </w:rPr>
        <w:t xml:space="preserve"> σημασίας μπορεί να συμβεί και αυτό</w:t>
      </w:r>
      <w:r>
        <w:rPr>
          <w:rFonts w:eastAsia="Times New Roman"/>
          <w:color w:val="212121"/>
          <w:szCs w:val="24"/>
        </w:rPr>
        <w:t xml:space="preserve">. </w:t>
      </w:r>
    </w:p>
    <w:p w14:paraId="2ED8BA61"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5D32E8">
        <w:rPr>
          <w:rFonts w:eastAsia="Times New Roman"/>
          <w:color w:val="212121"/>
          <w:szCs w:val="24"/>
        </w:rPr>
        <w:t>Θέλω</w:t>
      </w:r>
      <w:r>
        <w:rPr>
          <w:rFonts w:eastAsia="Times New Roman"/>
          <w:color w:val="212121"/>
          <w:szCs w:val="24"/>
        </w:rPr>
        <w:t>,</w:t>
      </w:r>
      <w:r w:rsidRPr="005D32E8">
        <w:rPr>
          <w:rFonts w:eastAsia="Times New Roman"/>
          <w:color w:val="212121"/>
          <w:szCs w:val="24"/>
        </w:rPr>
        <w:t xml:space="preserve"> λοιπόν</w:t>
      </w:r>
      <w:r>
        <w:rPr>
          <w:rFonts w:eastAsia="Times New Roman"/>
          <w:color w:val="212121"/>
          <w:szCs w:val="24"/>
        </w:rPr>
        <w:t>, να καλέσω και την Α</w:t>
      </w:r>
      <w:r w:rsidRPr="005D32E8">
        <w:rPr>
          <w:rFonts w:eastAsia="Times New Roman"/>
          <w:color w:val="212121"/>
          <w:szCs w:val="24"/>
        </w:rPr>
        <w:t xml:space="preserve">ντιπολίτευση και αυτή τη στιγμή να </w:t>
      </w:r>
      <w:r w:rsidRPr="005D32E8">
        <w:rPr>
          <w:rFonts w:eastAsia="Times New Roman"/>
          <w:color w:val="212121"/>
          <w:szCs w:val="24"/>
        </w:rPr>
        <w:t>στοιχ</w:t>
      </w:r>
      <w:r>
        <w:rPr>
          <w:rFonts w:eastAsia="Times New Roman"/>
          <w:color w:val="212121"/>
          <w:szCs w:val="24"/>
        </w:rPr>
        <w:t>ηθούν στον κοινό τόπο και στον ε</w:t>
      </w:r>
      <w:r w:rsidRPr="005D32E8">
        <w:rPr>
          <w:rFonts w:eastAsia="Times New Roman"/>
          <w:color w:val="212121"/>
          <w:szCs w:val="24"/>
        </w:rPr>
        <w:t>θνικό στόχο και να αφήσουν τον υποκριτικό και διχαστικό λόγο</w:t>
      </w:r>
      <w:r>
        <w:rPr>
          <w:rFonts w:eastAsia="Times New Roman"/>
          <w:color w:val="212121"/>
          <w:szCs w:val="24"/>
        </w:rPr>
        <w:t>. Σ</w:t>
      </w:r>
      <w:r w:rsidRPr="005D32E8">
        <w:rPr>
          <w:rFonts w:eastAsia="Times New Roman"/>
          <w:color w:val="212121"/>
          <w:szCs w:val="24"/>
        </w:rPr>
        <w:t>ήμερα εδώ λέμε στον ελληνικό λα</w:t>
      </w:r>
      <w:r>
        <w:rPr>
          <w:rFonts w:eastAsia="Times New Roman"/>
          <w:color w:val="212121"/>
          <w:szCs w:val="24"/>
        </w:rPr>
        <w:t>ό όλη την αλήθεια και όταν λέω «σ</w:t>
      </w:r>
      <w:r w:rsidRPr="005D32E8">
        <w:rPr>
          <w:rFonts w:eastAsia="Times New Roman"/>
          <w:color w:val="212121"/>
          <w:szCs w:val="24"/>
        </w:rPr>
        <w:t>ήμερα</w:t>
      </w:r>
      <w:r>
        <w:rPr>
          <w:rFonts w:eastAsia="Times New Roman"/>
          <w:color w:val="212121"/>
          <w:szCs w:val="24"/>
        </w:rPr>
        <w:t>»,</w:t>
      </w:r>
      <w:r w:rsidRPr="005D32E8">
        <w:rPr>
          <w:rFonts w:eastAsia="Times New Roman"/>
          <w:color w:val="212121"/>
          <w:szCs w:val="24"/>
        </w:rPr>
        <w:t xml:space="preserve"> εννοώ </w:t>
      </w:r>
      <w:r>
        <w:rPr>
          <w:rFonts w:eastAsia="Times New Roman"/>
          <w:color w:val="212121"/>
          <w:szCs w:val="24"/>
        </w:rPr>
        <w:t xml:space="preserve">κατά τη </w:t>
      </w:r>
      <w:r w:rsidRPr="005D32E8">
        <w:rPr>
          <w:rFonts w:eastAsia="Times New Roman"/>
          <w:color w:val="212121"/>
          <w:szCs w:val="24"/>
        </w:rPr>
        <w:t xml:space="preserve">διάρκεια </w:t>
      </w:r>
      <w:r>
        <w:rPr>
          <w:rFonts w:eastAsia="Times New Roman"/>
          <w:color w:val="212121"/>
          <w:szCs w:val="24"/>
        </w:rPr>
        <w:t xml:space="preserve">όλης αυτής </w:t>
      </w:r>
      <w:r w:rsidRPr="005D32E8">
        <w:rPr>
          <w:rFonts w:eastAsia="Times New Roman"/>
          <w:color w:val="212121"/>
          <w:szCs w:val="24"/>
        </w:rPr>
        <w:t>της συνεδρίασης</w:t>
      </w:r>
      <w:r>
        <w:rPr>
          <w:rFonts w:eastAsia="Times New Roman"/>
          <w:color w:val="212121"/>
          <w:szCs w:val="24"/>
        </w:rPr>
        <w:t>.</w:t>
      </w:r>
    </w:p>
    <w:p w14:paraId="2ED8BA62"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Σε αυτές τις ευκαιρίες, λοιπόν, π</w:t>
      </w:r>
      <w:r>
        <w:rPr>
          <w:rFonts w:eastAsia="Times New Roman"/>
          <w:color w:val="212121"/>
          <w:szCs w:val="24"/>
        </w:rPr>
        <w:t>ου χάθηκαν υπήρχαν συνετές</w:t>
      </w:r>
      <w:r w:rsidRPr="005D32E8">
        <w:rPr>
          <w:rFonts w:eastAsia="Times New Roman"/>
          <w:color w:val="212121"/>
          <w:szCs w:val="24"/>
        </w:rPr>
        <w:t xml:space="preserve"> φωνές και στα κόμματα</w:t>
      </w:r>
      <w:r>
        <w:rPr>
          <w:rFonts w:eastAsia="Times New Roman"/>
          <w:color w:val="212121"/>
          <w:szCs w:val="24"/>
        </w:rPr>
        <w:t>. Κ</w:t>
      </w:r>
      <w:r w:rsidRPr="005D32E8">
        <w:rPr>
          <w:rFonts w:eastAsia="Times New Roman"/>
          <w:color w:val="212121"/>
          <w:szCs w:val="24"/>
        </w:rPr>
        <w:t>αι το ΠΑΣΟΚ και η Νέα Δημο</w:t>
      </w:r>
      <w:r w:rsidRPr="005D32E8">
        <w:rPr>
          <w:rFonts w:eastAsia="Times New Roman"/>
          <w:color w:val="212121"/>
          <w:szCs w:val="24"/>
        </w:rPr>
        <w:lastRenderedPageBreak/>
        <w:t xml:space="preserve">κρατία </w:t>
      </w:r>
      <w:r>
        <w:rPr>
          <w:rFonts w:eastAsia="Times New Roman"/>
          <w:color w:val="212121"/>
          <w:szCs w:val="24"/>
        </w:rPr>
        <w:t>είχαν συνετές, ρεαλιστικές φωνές,  που ό</w:t>
      </w:r>
      <w:r w:rsidRPr="005D32E8">
        <w:rPr>
          <w:rFonts w:eastAsia="Times New Roman"/>
          <w:color w:val="212121"/>
          <w:szCs w:val="24"/>
        </w:rPr>
        <w:t>μως</w:t>
      </w:r>
      <w:r>
        <w:rPr>
          <w:rFonts w:eastAsia="Times New Roman"/>
          <w:color w:val="212121"/>
          <w:szCs w:val="24"/>
        </w:rPr>
        <w:t xml:space="preserve"> δεν επικράτησαν, </w:t>
      </w:r>
      <w:r w:rsidRPr="005D32E8">
        <w:rPr>
          <w:rFonts w:eastAsia="Times New Roman"/>
          <w:color w:val="212121"/>
          <w:szCs w:val="24"/>
        </w:rPr>
        <w:t>υπέκυψαν</w:t>
      </w:r>
      <w:r>
        <w:rPr>
          <w:rFonts w:eastAsia="Times New Roman"/>
          <w:color w:val="212121"/>
          <w:szCs w:val="24"/>
        </w:rPr>
        <w:t xml:space="preserve"> και υπέκυψαν σε </w:t>
      </w:r>
      <w:r w:rsidRPr="005D32E8">
        <w:rPr>
          <w:rFonts w:eastAsia="Times New Roman"/>
          <w:color w:val="212121"/>
          <w:szCs w:val="24"/>
        </w:rPr>
        <w:t>εθνικιστικές πιέσεις</w:t>
      </w:r>
      <w:r>
        <w:rPr>
          <w:rFonts w:eastAsia="Times New Roman"/>
          <w:color w:val="212121"/>
          <w:szCs w:val="24"/>
        </w:rPr>
        <w:t>,</w:t>
      </w:r>
      <w:r w:rsidRPr="005D32E8">
        <w:rPr>
          <w:rFonts w:eastAsia="Times New Roman"/>
          <w:color w:val="212121"/>
          <w:szCs w:val="24"/>
        </w:rPr>
        <w:t xml:space="preserve"> στο πολιτικό κόστος</w:t>
      </w:r>
      <w:r>
        <w:rPr>
          <w:rFonts w:eastAsia="Times New Roman"/>
          <w:color w:val="212121"/>
          <w:szCs w:val="24"/>
        </w:rPr>
        <w:t>, σ</w:t>
      </w:r>
      <w:r w:rsidRPr="005D32E8">
        <w:rPr>
          <w:rFonts w:eastAsia="Times New Roman"/>
          <w:color w:val="212121"/>
          <w:szCs w:val="24"/>
        </w:rPr>
        <w:t>την ψηφοθηρική λογική</w:t>
      </w:r>
      <w:r>
        <w:rPr>
          <w:rFonts w:eastAsia="Times New Roman"/>
          <w:color w:val="212121"/>
          <w:szCs w:val="24"/>
        </w:rPr>
        <w:t xml:space="preserve">. </w:t>
      </w:r>
    </w:p>
    <w:p w14:paraId="2ED8BA63"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w:t>
      </w:r>
      <w:r w:rsidRPr="005D32E8">
        <w:rPr>
          <w:rFonts w:eastAsia="Times New Roman"/>
          <w:color w:val="212121"/>
          <w:szCs w:val="24"/>
        </w:rPr>
        <w:t>υτό</w:t>
      </w:r>
      <w:r>
        <w:rPr>
          <w:rFonts w:eastAsia="Times New Roman"/>
          <w:color w:val="212121"/>
          <w:szCs w:val="24"/>
        </w:rPr>
        <w:t>,</w:t>
      </w:r>
      <w:r w:rsidRPr="005D32E8">
        <w:rPr>
          <w:rFonts w:eastAsia="Times New Roman"/>
          <w:color w:val="212121"/>
          <w:szCs w:val="24"/>
        </w:rPr>
        <w:t xml:space="preserve"> λοιπόν</w:t>
      </w:r>
      <w:r>
        <w:rPr>
          <w:rFonts w:eastAsia="Times New Roman"/>
          <w:color w:val="212121"/>
          <w:szCs w:val="24"/>
        </w:rPr>
        <w:t>,</w:t>
      </w:r>
      <w:r w:rsidRPr="005D32E8">
        <w:rPr>
          <w:rFonts w:eastAsia="Times New Roman"/>
          <w:color w:val="212121"/>
          <w:szCs w:val="24"/>
        </w:rPr>
        <w:t xml:space="preserve"> για </w:t>
      </w:r>
      <w:r w:rsidRPr="005D32E8">
        <w:rPr>
          <w:rFonts w:eastAsia="Times New Roman"/>
          <w:color w:val="212121"/>
          <w:szCs w:val="24"/>
        </w:rPr>
        <w:t>τη χώρα μας είχε συνέπειες</w:t>
      </w:r>
      <w:r>
        <w:rPr>
          <w:rFonts w:eastAsia="Times New Roman"/>
          <w:color w:val="212121"/>
          <w:szCs w:val="24"/>
        </w:rPr>
        <w:t>. Ε</w:t>
      </w:r>
      <w:r w:rsidRPr="005D32E8">
        <w:rPr>
          <w:rFonts w:eastAsia="Times New Roman"/>
          <w:color w:val="212121"/>
          <w:szCs w:val="24"/>
        </w:rPr>
        <w:t>ίχε συνέπειες να χάσουμε διπλωματικό κεφάλαιο</w:t>
      </w:r>
      <w:r>
        <w:rPr>
          <w:rFonts w:eastAsia="Times New Roman"/>
          <w:color w:val="212121"/>
          <w:szCs w:val="24"/>
        </w:rPr>
        <w:t>,</w:t>
      </w:r>
      <w:r w:rsidRPr="005D32E8">
        <w:rPr>
          <w:rFonts w:eastAsia="Times New Roman"/>
          <w:color w:val="212121"/>
          <w:szCs w:val="24"/>
        </w:rPr>
        <w:t xml:space="preserve"> να χάσουμε σε διεθνή ερείσματα</w:t>
      </w:r>
      <w:r>
        <w:rPr>
          <w:rFonts w:eastAsia="Times New Roman"/>
          <w:color w:val="212121"/>
          <w:szCs w:val="24"/>
        </w:rPr>
        <w:t>,</w:t>
      </w:r>
      <w:r w:rsidRPr="005D32E8">
        <w:rPr>
          <w:rFonts w:eastAsia="Times New Roman"/>
          <w:color w:val="212121"/>
          <w:szCs w:val="24"/>
        </w:rPr>
        <w:t xml:space="preserve"> στην οικονομία</w:t>
      </w:r>
      <w:r>
        <w:rPr>
          <w:rFonts w:eastAsia="Times New Roman"/>
          <w:color w:val="212121"/>
          <w:szCs w:val="24"/>
        </w:rPr>
        <w:t>, ακόμη και σε ένα κομμάτι</w:t>
      </w:r>
      <w:r w:rsidRPr="005D32E8">
        <w:rPr>
          <w:rFonts w:eastAsia="Times New Roman"/>
          <w:color w:val="212121"/>
          <w:szCs w:val="24"/>
        </w:rPr>
        <w:t xml:space="preserve"> της ιστορίας </w:t>
      </w:r>
      <w:r>
        <w:rPr>
          <w:rFonts w:eastAsia="Times New Roman"/>
          <w:color w:val="212121"/>
          <w:szCs w:val="24"/>
        </w:rPr>
        <w:t xml:space="preserve">μας. </w:t>
      </w:r>
    </w:p>
    <w:p w14:paraId="2ED8BA64"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 Κυβέρνησή</w:t>
      </w:r>
      <w:r w:rsidRPr="005D32E8">
        <w:rPr>
          <w:rFonts w:eastAsia="Times New Roman"/>
          <w:color w:val="212121"/>
          <w:szCs w:val="24"/>
        </w:rPr>
        <w:t xml:space="preserve"> μας το χειρίστηκε με αποφασιστι</w:t>
      </w:r>
      <w:r>
        <w:rPr>
          <w:rFonts w:eastAsia="Times New Roman"/>
          <w:color w:val="212121"/>
          <w:szCs w:val="24"/>
        </w:rPr>
        <w:t xml:space="preserve">κότητα και έφτασε στη σημερινή </w:t>
      </w:r>
      <w:r>
        <w:rPr>
          <w:rFonts w:eastAsia="Times New Roman"/>
          <w:color w:val="212121"/>
          <w:szCs w:val="24"/>
        </w:rPr>
        <w:t>σ</w:t>
      </w:r>
      <w:r w:rsidRPr="005D32E8">
        <w:rPr>
          <w:rFonts w:eastAsia="Times New Roman"/>
          <w:color w:val="212121"/>
          <w:szCs w:val="24"/>
        </w:rPr>
        <w:t>υμφωνία</w:t>
      </w:r>
      <w:r>
        <w:rPr>
          <w:rFonts w:eastAsia="Times New Roman"/>
          <w:color w:val="212121"/>
          <w:szCs w:val="24"/>
        </w:rPr>
        <w:t xml:space="preserve">, </w:t>
      </w:r>
      <w:r>
        <w:rPr>
          <w:rFonts w:eastAsia="Times New Roman"/>
          <w:color w:val="212121"/>
          <w:szCs w:val="24"/>
        </w:rPr>
        <w:t>σ</w:t>
      </w:r>
      <w:r w:rsidRPr="005D32E8">
        <w:rPr>
          <w:rFonts w:eastAsia="Times New Roman"/>
          <w:color w:val="212121"/>
          <w:szCs w:val="24"/>
        </w:rPr>
        <w:t>υμφ</w:t>
      </w:r>
      <w:r w:rsidRPr="005D32E8">
        <w:rPr>
          <w:rFonts w:eastAsia="Times New Roman"/>
          <w:color w:val="212121"/>
          <w:szCs w:val="24"/>
        </w:rPr>
        <w:t>ωνία που</w:t>
      </w:r>
      <w:r>
        <w:rPr>
          <w:rFonts w:eastAsia="Times New Roman"/>
          <w:color w:val="212121"/>
          <w:szCs w:val="24"/>
        </w:rPr>
        <w:t>,</w:t>
      </w:r>
      <w:r w:rsidRPr="005D32E8">
        <w:rPr>
          <w:rFonts w:eastAsia="Times New Roman"/>
          <w:color w:val="212121"/>
          <w:szCs w:val="24"/>
        </w:rPr>
        <w:t xml:space="preserve"> όπως όλοι ξέρουμε</w:t>
      </w:r>
      <w:r>
        <w:rPr>
          <w:rFonts w:eastAsia="Times New Roman"/>
          <w:color w:val="212121"/>
          <w:szCs w:val="24"/>
        </w:rPr>
        <w:t xml:space="preserve">, </w:t>
      </w:r>
      <w:r w:rsidRPr="005D32E8">
        <w:rPr>
          <w:rFonts w:eastAsia="Times New Roman"/>
          <w:color w:val="212121"/>
          <w:szCs w:val="24"/>
        </w:rPr>
        <w:t>σημαίνει και συμβιβασμούς</w:t>
      </w:r>
      <w:r>
        <w:rPr>
          <w:rFonts w:eastAsia="Times New Roman"/>
          <w:color w:val="212121"/>
          <w:szCs w:val="24"/>
        </w:rPr>
        <w:t>,</w:t>
      </w:r>
      <w:r w:rsidRPr="005D32E8">
        <w:rPr>
          <w:rFonts w:eastAsia="Times New Roman"/>
          <w:color w:val="212121"/>
          <w:szCs w:val="24"/>
        </w:rPr>
        <w:t xml:space="preserve"> και δίνεις και παίρνεις</w:t>
      </w:r>
      <w:r>
        <w:rPr>
          <w:rFonts w:eastAsia="Times New Roman"/>
          <w:color w:val="212121"/>
          <w:szCs w:val="24"/>
        </w:rPr>
        <w:t>. Κ</w:t>
      </w:r>
      <w:r w:rsidRPr="005D32E8">
        <w:rPr>
          <w:rFonts w:eastAsia="Times New Roman"/>
          <w:color w:val="212121"/>
          <w:szCs w:val="24"/>
        </w:rPr>
        <w:t>αι φυσικά</w:t>
      </w:r>
      <w:r>
        <w:rPr>
          <w:rFonts w:eastAsia="Times New Roman"/>
          <w:color w:val="212121"/>
          <w:szCs w:val="24"/>
        </w:rPr>
        <w:t>,</w:t>
      </w:r>
      <w:r w:rsidRPr="005D32E8">
        <w:rPr>
          <w:rFonts w:eastAsia="Times New Roman"/>
          <w:color w:val="212121"/>
          <w:szCs w:val="24"/>
        </w:rPr>
        <w:t xml:space="preserve"> δεν επιχειρ</w:t>
      </w:r>
      <w:r>
        <w:rPr>
          <w:rFonts w:eastAsia="Times New Roman"/>
          <w:color w:val="212121"/>
          <w:szCs w:val="24"/>
        </w:rPr>
        <w:t>είς</w:t>
      </w:r>
      <w:r w:rsidRPr="005D32E8">
        <w:rPr>
          <w:rFonts w:eastAsia="Times New Roman"/>
          <w:color w:val="212121"/>
          <w:szCs w:val="24"/>
        </w:rPr>
        <w:t xml:space="preserve"> ποτέ να οδηγήσει</w:t>
      </w:r>
      <w:r>
        <w:rPr>
          <w:rFonts w:eastAsia="Times New Roman"/>
          <w:color w:val="212121"/>
          <w:szCs w:val="24"/>
        </w:rPr>
        <w:t>ς</w:t>
      </w:r>
      <w:r w:rsidRPr="005D32E8">
        <w:rPr>
          <w:rFonts w:eastAsia="Times New Roman"/>
          <w:color w:val="212121"/>
          <w:szCs w:val="24"/>
        </w:rPr>
        <w:t xml:space="preserve"> </w:t>
      </w:r>
      <w:r>
        <w:rPr>
          <w:rFonts w:eastAsia="Times New Roman"/>
          <w:color w:val="212121"/>
          <w:szCs w:val="24"/>
        </w:rPr>
        <w:t>τον αντίπαλό σου σε</w:t>
      </w:r>
      <w:r w:rsidRPr="005D32E8">
        <w:rPr>
          <w:rFonts w:eastAsia="Times New Roman"/>
          <w:color w:val="212121"/>
          <w:szCs w:val="24"/>
        </w:rPr>
        <w:t xml:space="preserve"> ταπείνωση</w:t>
      </w:r>
      <w:r>
        <w:rPr>
          <w:rFonts w:eastAsia="Times New Roman"/>
          <w:color w:val="212121"/>
          <w:szCs w:val="24"/>
        </w:rPr>
        <w:t xml:space="preserve"> ή </w:t>
      </w:r>
      <w:r w:rsidRPr="005D32E8">
        <w:rPr>
          <w:rFonts w:eastAsia="Times New Roman"/>
          <w:color w:val="212121"/>
          <w:szCs w:val="24"/>
        </w:rPr>
        <w:t>στην απόλυτη ταπείνωση</w:t>
      </w:r>
      <w:r>
        <w:rPr>
          <w:rFonts w:eastAsia="Times New Roman"/>
          <w:color w:val="212121"/>
          <w:szCs w:val="24"/>
        </w:rPr>
        <w:t>,</w:t>
      </w:r>
      <w:r w:rsidRPr="005D32E8">
        <w:rPr>
          <w:rFonts w:eastAsia="Times New Roman"/>
          <w:color w:val="212121"/>
          <w:szCs w:val="24"/>
        </w:rPr>
        <w:t xml:space="preserve"> όπως κάποιοι θα ήθελαν</w:t>
      </w:r>
      <w:r>
        <w:rPr>
          <w:rFonts w:eastAsia="Times New Roman"/>
          <w:color w:val="212121"/>
          <w:szCs w:val="24"/>
        </w:rPr>
        <w:t>. Σ</w:t>
      </w:r>
      <w:r w:rsidRPr="005D32E8">
        <w:rPr>
          <w:rFonts w:eastAsia="Times New Roman"/>
          <w:color w:val="212121"/>
          <w:szCs w:val="24"/>
        </w:rPr>
        <w:t>ε αυτέ</w:t>
      </w:r>
      <w:r>
        <w:rPr>
          <w:rFonts w:eastAsia="Times New Roman"/>
          <w:color w:val="212121"/>
          <w:szCs w:val="24"/>
        </w:rPr>
        <w:t xml:space="preserve">ς τις περιπτώσεις δεν υπάρχει </w:t>
      </w:r>
      <w:r w:rsidRPr="005D32E8">
        <w:rPr>
          <w:rFonts w:eastAsia="Times New Roman"/>
          <w:color w:val="212121"/>
          <w:szCs w:val="24"/>
        </w:rPr>
        <w:t>λύση</w:t>
      </w:r>
      <w:r>
        <w:rPr>
          <w:rFonts w:eastAsia="Times New Roman"/>
          <w:color w:val="212121"/>
          <w:szCs w:val="24"/>
        </w:rPr>
        <w:t xml:space="preserve">. </w:t>
      </w:r>
      <w:r w:rsidRPr="005D32E8">
        <w:rPr>
          <w:rFonts w:eastAsia="Times New Roman"/>
          <w:color w:val="212121"/>
          <w:szCs w:val="24"/>
        </w:rPr>
        <w:t xml:space="preserve">Υπάρχει μόνο </w:t>
      </w:r>
      <w:r>
        <w:rPr>
          <w:rFonts w:eastAsia="Times New Roman"/>
          <w:color w:val="212121"/>
          <w:szCs w:val="24"/>
        </w:rPr>
        <w:t>διαιώνιση</w:t>
      </w:r>
      <w:r w:rsidRPr="005D32E8">
        <w:rPr>
          <w:rFonts w:eastAsia="Times New Roman"/>
          <w:color w:val="212121"/>
          <w:szCs w:val="24"/>
        </w:rPr>
        <w:t xml:space="preserve"> της σύγκρουσης και του αδιεξόδου</w:t>
      </w:r>
      <w:r>
        <w:rPr>
          <w:rFonts w:eastAsia="Times New Roman"/>
          <w:color w:val="212121"/>
          <w:szCs w:val="24"/>
        </w:rPr>
        <w:t xml:space="preserve">. </w:t>
      </w:r>
    </w:p>
    <w:p w14:paraId="2ED8BA65"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Στη γειτονική χώρα επικράτησε</w:t>
      </w:r>
      <w:r w:rsidRPr="005D32E8">
        <w:rPr>
          <w:rFonts w:eastAsia="Times New Roman"/>
          <w:color w:val="212121"/>
          <w:szCs w:val="24"/>
        </w:rPr>
        <w:t xml:space="preserve"> σύνεση</w:t>
      </w:r>
      <w:r>
        <w:rPr>
          <w:rFonts w:eastAsia="Times New Roman"/>
          <w:color w:val="212121"/>
          <w:szCs w:val="24"/>
        </w:rPr>
        <w:t>. Π</w:t>
      </w:r>
      <w:r w:rsidRPr="005D32E8">
        <w:rPr>
          <w:rFonts w:eastAsia="Times New Roman"/>
          <w:color w:val="212121"/>
          <w:szCs w:val="24"/>
        </w:rPr>
        <w:t>αρ</w:t>
      </w:r>
      <w:r>
        <w:rPr>
          <w:rFonts w:eastAsia="Times New Roman"/>
          <w:color w:val="212121"/>
          <w:szCs w:val="24"/>
        </w:rPr>
        <w:t xml:space="preserve">’ </w:t>
      </w:r>
      <w:r w:rsidRPr="005D32E8">
        <w:rPr>
          <w:rFonts w:eastAsia="Times New Roman"/>
          <w:color w:val="212121"/>
          <w:szCs w:val="24"/>
        </w:rPr>
        <w:t xml:space="preserve">όλες τις εθνικιστικές </w:t>
      </w:r>
      <w:r>
        <w:rPr>
          <w:rFonts w:eastAsia="Times New Roman"/>
          <w:color w:val="212121"/>
          <w:szCs w:val="24"/>
        </w:rPr>
        <w:t xml:space="preserve">φωνές και εκεί, </w:t>
      </w:r>
      <w:r w:rsidRPr="005D32E8">
        <w:rPr>
          <w:rFonts w:eastAsia="Times New Roman"/>
          <w:color w:val="212121"/>
          <w:szCs w:val="24"/>
        </w:rPr>
        <w:t>η κυβέρνηση προχώρησε</w:t>
      </w:r>
      <w:r>
        <w:rPr>
          <w:rFonts w:eastAsia="Times New Roman"/>
          <w:color w:val="212121"/>
          <w:szCs w:val="24"/>
        </w:rPr>
        <w:t>. Κ</w:t>
      </w:r>
      <w:r w:rsidRPr="005D32E8">
        <w:rPr>
          <w:rFonts w:eastAsia="Times New Roman"/>
          <w:color w:val="212121"/>
          <w:szCs w:val="24"/>
        </w:rPr>
        <w:t>ινήθηκαν με γνώμονα το συμφέρον και της χώρας τους και δεν παρασύρθηκαν από αντίστοιχες φωνές</w:t>
      </w:r>
      <w:r w:rsidRPr="005D32E8">
        <w:rPr>
          <w:rFonts w:eastAsia="Times New Roman"/>
          <w:color w:val="212121"/>
          <w:szCs w:val="24"/>
        </w:rPr>
        <w:t xml:space="preserve"> που έχουμε και εμείς στη δική μας χώρα</w:t>
      </w:r>
      <w:r>
        <w:rPr>
          <w:rFonts w:eastAsia="Times New Roman"/>
          <w:color w:val="212121"/>
          <w:szCs w:val="24"/>
        </w:rPr>
        <w:t xml:space="preserve">. </w:t>
      </w:r>
    </w:p>
    <w:p w14:paraId="2ED8BA66"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w:t>
      </w:r>
      <w:r w:rsidRPr="005D32E8">
        <w:rPr>
          <w:rFonts w:eastAsia="Times New Roman"/>
          <w:color w:val="212121"/>
          <w:szCs w:val="24"/>
        </w:rPr>
        <w:t xml:space="preserve">αι να θυμίσω εδώ και την </w:t>
      </w:r>
      <w:r>
        <w:rPr>
          <w:rFonts w:eastAsia="Times New Roman"/>
          <w:color w:val="212121"/>
          <w:szCs w:val="24"/>
        </w:rPr>
        <w:t>καθόλου υποβοηθητική -</w:t>
      </w:r>
      <w:r w:rsidRPr="005D32E8">
        <w:rPr>
          <w:rFonts w:eastAsia="Times New Roman"/>
          <w:color w:val="212121"/>
          <w:szCs w:val="24"/>
        </w:rPr>
        <w:t>το αντίθετο</w:t>
      </w:r>
      <w:r>
        <w:rPr>
          <w:rFonts w:eastAsia="Times New Roman"/>
          <w:color w:val="212121"/>
          <w:szCs w:val="24"/>
        </w:rPr>
        <w:t>-</w:t>
      </w:r>
      <w:r w:rsidRPr="005D32E8">
        <w:rPr>
          <w:rFonts w:eastAsia="Times New Roman"/>
          <w:color w:val="212121"/>
          <w:szCs w:val="24"/>
        </w:rPr>
        <w:t xml:space="preserve"> απόφαση της Χάγης</w:t>
      </w:r>
      <w:r>
        <w:rPr>
          <w:rFonts w:eastAsia="Times New Roman"/>
          <w:color w:val="212121"/>
          <w:szCs w:val="24"/>
        </w:rPr>
        <w:t>, του Δ</w:t>
      </w:r>
      <w:r w:rsidRPr="005D32E8">
        <w:rPr>
          <w:rFonts w:eastAsia="Times New Roman"/>
          <w:color w:val="212121"/>
          <w:szCs w:val="24"/>
        </w:rPr>
        <w:t>ικαστηρίου της Χάγης</w:t>
      </w:r>
      <w:r>
        <w:rPr>
          <w:rFonts w:eastAsia="Times New Roman"/>
          <w:color w:val="212121"/>
          <w:szCs w:val="24"/>
        </w:rPr>
        <w:t>,</w:t>
      </w:r>
      <w:r w:rsidRPr="005D32E8">
        <w:rPr>
          <w:rFonts w:eastAsia="Times New Roman"/>
          <w:color w:val="212121"/>
          <w:szCs w:val="24"/>
        </w:rPr>
        <w:t xml:space="preserve"> που δεν έδινε και το δικαίωμα </w:t>
      </w:r>
      <w:r>
        <w:rPr>
          <w:rFonts w:eastAsia="Times New Roman"/>
          <w:color w:val="212121"/>
          <w:szCs w:val="24"/>
        </w:rPr>
        <w:t>να ασκηθεί</w:t>
      </w:r>
      <w:r w:rsidRPr="005D32E8">
        <w:rPr>
          <w:rFonts w:eastAsia="Times New Roman"/>
          <w:color w:val="212121"/>
          <w:szCs w:val="24"/>
        </w:rPr>
        <w:t xml:space="preserve"> βέτο για το όνομα </w:t>
      </w:r>
      <w:r>
        <w:rPr>
          <w:rFonts w:eastAsia="Times New Roman"/>
          <w:color w:val="212121"/>
          <w:szCs w:val="24"/>
        </w:rPr>
        <w:t>«</w:t>
      </w:r>
      <w:r w:rsidRPr="005D32E8">
        <w:rPr>
          <w:rFonts w:eastAsia="Times New Roman"/>
          <w:color w:val="212121"/>
          <w:szCs w:val="24"/>
        </w:rPr>
        <w:t>Μακεδονία</w:t>
      </w:r>
      <w:r>
        <w:rPr>
          <w:rFonts w:eastAsia="Times New Roman"/>
          <w:color w:val="212121"/>
          <w:szCs w:val="24"/>
        </w:rPr>
        <w:t>»</w:t>
      </w:r>
      <w:r w:rsidRPr="005D32E8">
        <w:rPr>
          <w:rFonts w:eastAsia="Times New Roman"/>
          <w:color w:val="212121"/>
          <w:szCs w:val="24"/>
        </w:rPr>
        <w:t xml:space="preserve"> ούτε στη γείτονα ούτε σε καμ</w:t>
      </w:r>
      <w:r>
        <w:rPr>
          <w:rFonts w:eastAsia="Times New Roman"/>
          <w:color w:val="212121"/>
          <w:szCs w:val="24"/>
        </w:rPr>
        <w:t>μ</w:t>
      </w:r>
      <w:r w:rsidRPr="005D32E8">
        <w:rPr>
          <w:rFonts w:eastAsia="Times New Roman"/>
          <w:color w:val="212121"/>
          <w:szCs w:val="24"/>
        </w:rPr>
        <w:t>ία άλλη</w:t>
      </w:r>
      <w:r w:rsidRPr="005D32E8">
        <w:rPr>
          <w:rFonts w:eastAsia="Times New Roman"/>
          <w:color w:val="212121"/>
          <w:szCs w:val="24"/>
        </w:rPr>
        <w:t xml:space="preserve"> χώρα</w:t>
      </w:r>
      <w:r w:rsidRPr="00446F1A">
        <w:rPr>
          <w:rFonts w:eastAsia="Times New Roman"/>
          <w:color w:val="212121"/>
          <w:szCs w:val="24"/>
        </w:rPr>
        <w:t xml:space="preserve"> </w:t>
      </w:r>
      <w:r>
        <w:rPr>
          <w:rFonts w:eastAsia="Times New Roman"/>
          <w:color w:val="212121"/>
          <w:szCs w:val="24"/>
        </w:rPr>
        <w:t xml:space="preserve">και εννοώ από τη χώρα μας. </w:t>
      </w:r>
      <w:r w:rsidRPr="005D32E8">
        <w:rPr>
          <w:rFonts w:eastAsia="Times New Roman"/>
          <w:color w:val="212121"/>
          <w:szCs w:val="24"/>
        </w:rPr>
        <w:t>Άρα</w:t>
      </w:r>
      <w:r>
        <w:rPr>
          <w:rFonts w:eastAsia="Times New Roman"/>
          <w:color w:val="212121"/>
          <w:szCs w:val="24"/>
        </w:rPr>
        <w:t xml:space="preserve"> ήταν μια δυσμενής απόφαση του Δ</w:t>
      </w:r>
      <w:r w:rsidRPr="005D32E8">
        <w:rPr>
          <w:rFonts w:eastAsia="Times New Roman"/>
          <w:color w:val="212121"/>
          <w:szCs w:val="24"/>
        </w:rPr>
        <w:t>ικαστηρίου της Χάγης</w:t>
      </w:r>
      <w:r>
        <w:rPr>
          <w:rFonts w:eastAsia="Times New Roman"/>
          <w:color w:val="212121"/>
          <w:szCs w:val="24"/>
        </w:rPr>
        <w:t>,</w:t>
      </w:r>
      <w:r w:rsidRPr="005D32E8">
        <w:rPr>
          <w:rFonts w:eastAsia="Times New Roman"/>
          <w:color w:val="212121"/>
          <w:szCs w:val="24"/>
        </w:rPr>
        <w:t xml:space="preserve"> </w:t>
      </w:r>
      <w:r>
        <w:rPr>
          <w:rFonts w:eastAsia="Times New Roman"/>
          <w:color w:val="212121"/>
          <w:szCs w:val="24"/>
        </w:rPr>
        <w:t>η οποία σέρνεται, επίσης,</w:t>
      </w:r>
      <w:r w:rsidRPr="005D32E8">
        <w:rPr>
          <w:rFonts w:eastAsia="Times New Roman"/>
          <w:color w:val="212121"/>
          <w:szCs w:val="24"/>
        </w:rPr>
        <w:t xml:space="preserve"> πάνω </w:t>
      </w:r>
      <w:r>
        <w:rPr>
          <w:rFonts w:eastAsia="Times New Roman"/>
          <w:color w:val="212121"/>
          <w:szCs w:val="24"/>
        </w:rPr>
        <w:t xml:space="preserve">σε </w:t>
      </w:r>
      <w:r w:rsidRPr="005D32E8">
        <w:rPr>
          <w:rFonts w:eastAsia="Times New Roman"/>
          <w:color w:val="212121"/>
          <w:szCs w:val="24"/>
        </w:rPr>
        <w:t>όλα αυτά τα χρόνια</w:t>
      </w:r>
      <w:r>
        <w:rPr>
          <w:rFonts w:eastAsia="Times New Roman"/>
          <w:color w:val="212121"/>
          <w:szCs w:val="24"/>
        </w:rPr>
        <w:t xml:space="preserve">. </w:t>
      </w:r>
    </w:p>
    <w:p w14:paraId="2ED8BA67"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Καταλήξαμε, λ</w:t>
      </w:r>
      <w:r w:rsidRPr="005D32E8">
        <w:rPr>
          <w:rFonts w:eastAsia="Times New Roman"/>
          <w:color w:val="212121"/>
          <w:szCs w:val="24"/>
        </w:rPr>
        <w:t>οιπόν</w:t>
      </w:r>
      <w:r>
        <w:rPr>
          <w:rFonts w:eastAsia="Times New Roman"/>
          <w:color w:val="212121"/>
          <w:szCs w:val="24"/>
        </w:rPr>
        <w:t>, σε μι</w:t>
      </w:r>
      <w:r w:rsidRPr="005D32E8">
        <w:rPr>
          <w:rFonts w:eastAsia="Times New Roman"/>
          <w:color w:val="212121"/>
          <w:szCs w:val="24"/>
        </w:rPr>
        <w:t xml:space="preserve">α </w:t>
      </w:r>
      <w:r>
        <w:rPr>
          <w:rFonts w:eastAsia="Times New Roman"/>
          <w:color w:val="212121"/>
          <w:szCs w:val="24"/>
        </w:rPr>
        <w:t xml:space="preserve">επωφελή και έντιμη </w:t>
      </w:r>
      <w:r>
        <w:rPr>
          <w:rFonts w:eastAsia="Times New Roman"/>
          <w:color w:val="212121"/>
          <w:szCs w:val="24"/>
        </w:rPr>
        <w:t>σ</w:t>
      </w:r>
      <w:r w:rsidRPr="005D32E8">
        <w:rPr>
          <w:rFonts w:eastAsia="Times New Roman"/>
          <w:color w:val="212121"/>
          <w:szCs w:val="24"/>
        </w:rPr>
        <w:t>υμφωνία</w:t>
      </w:r>
      <w:r>
        <w:rPr>
          <w:rFonts w:eastAsia="Times New Roman"/>
          <w:color w:val="212121"/>
          <w:szCs w:val="24"/>
        </w:rPr>
        <w:t>. Τ</w:t>
      </w:r>
      <w:r w:rsidRPr="005D32E8">
        <w:rPr>
          <w:rFonts w:eastAsia="Times New Roman"/>
          <w:color w:val="212121"/>
          <w:szCs w:val="24"/>
        </w:rPr>
        <w:t>α θετικά απ</w:t>
      </w:r>
      <w:r>
        <w:rPr>
          <w:rFonts w:eastAsia="Times New Roman"/>
          <w:color w:val="212121"/>
          <w:szCs w:val="24"/>
        </w:rPr>
        <w:t>οτελέσματα δ</w:t>
      </w:r>
      <w:r w:rsidRPr="005D32E8">
        <w:rPr>
          <w:rFonts w:eastAsia="Times New Roman"/>
          <w:color w:val="212121"/>
          <w:szCs w:val="24"/>
        </w:rPr>
        <w:t>εν θα αργήσουν να φανούν</w:t>
      </w:r>
      <w:r>
        <w:rPr>
          <w:rFonts w:eastAsia="Times New Roman"/>
          <w:color w:val="212121"/>
          <w:szCs w:val="24"/>
        </w:rPr>
        <w:t xml:space="preserve">. Ο </w:t>
      </w:r>
      <w:r>
        <w:rPr>
          <w:rFonts w:eastAsia="Times New Roman"/>
          <w:color w:val="212121"/>
          <w:szCs w:val="24"/>
        </w:rPr>
        <w:t>ρόλος της Ελλάδο</w:t>
      </w:r>
      <w:r w:rsidRPr="005D32E8">
        <w:rPr>
          <w:rFonts w:eastAsia="Times New Roman"/>
          <w:color w:val="212121"/>
          <w:szCs w:val="24"/>
        </w:rPr>
        <w:t>ς ενισχύεται στα Βαλκάνια</w:t>
      </w:r>
      <w:r>
        <w:rPr>
          <w:rFonts w:eastAsia="Times New Roman"/>
          <w:color w:val="212121"/>
          <w:szCs w:val="24"/>
        </w:rPr>
        <w:t>. Τα Βαλκάνια</w:t>
      </w:r>
      <w:r w:rsidRPr="005D32E8">
        <w:rPr>
          <w:rFonts w:eastAsia="Times New Roman"/>
          <w:color w:val="212121"/>
          <w:szCs w:val="24"/>
        </w:rPr>
        <w:t xml:space="preserve"> γίνονται ασφαλή</w:t>
      </w:r>
      <w:r>
        <w:rPr>
          <w:rFonts w:eastAsia="Times New Roman"/>
          <w:color w:val="212121"/>
          <w:szCs w:val="24"/>
        </w:rPr>
        <w:t xml:space="preserve">, </w:t>
      </w:r>
      <w:r w:rsidRPr="005D32E8">
        <w:rPr>
          <w:rFonts w:eastAsia="Times New Roman"/>
          <w:color w:val="212121"/>
          <w:szCs w:val="24"/>
        </w:rPr>
        <w:t>ανοίγουν δρόμοι οικονομικής ανάπτυξης μ</w:t>
      </w:r>
      <w:r>
        <w:rPr>
          <w:rFonts w:eastAsia="Times New Roman"/>
          <w:color w:val="212121"/>
          <w:szCs w:val="24"/>
        </w:rPr>
        <w:t>ε σημαντικό όφελος και για την ε</w:t>
      </w:r>
      <w:r w:rsidRPr="005D32E8">
        <w:rPr>
          <w:rFonts w:eastAsia="Times New Roman"/>
          <w:color w:val="212121"/>
          <w:szCs w:val="24"/>
        </w:rPr>
        <w:t>λληνική Μακεδονία</w:t>
      </w:r>
      <w:r>
        <w:rPr>
          <w:rFonts w:eastAsia="Times New Roman"/>
          <w:color w:val="212121"/>
          <w:szCs w:val="24"/>
        </w:rPr>
        <w:t>.</w:t>
      </w:r>
    </w:p>
    <w:p w14:paraId="2ED8BA68"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5D32E8">
        <w:rPr>
          <w:rFonts w:eastAsia="Times New Roman"/>
          <w:color w:val="212121"/>
          <w:szCs w:val="24"/>
        </w:rPr>
        <w:t>αι στα αλήθεια</w:t>
      </w:r>
      <w:r>
        <w:rPr>
          <w:rFonts w:eastAsia="Times New Roman"/>
          <w:color w:val="212121"/>
          <w:szCs w:val="24"/>
        </w:rPr>
        <w:t>,</w:t>
      </w:r>
      <w:r w:rsidRPr="005D32E8">
        <w:rPr>
          <w:rFonts w:eastAsia="Times New Roman"/>
          <w:color w:val="212121"/>
          <w:szCs w:val="24"/>
        </w:rPr>
        <w:t xml:space="preserve"> δεν έχουμε παραχωρήσει τίποτα</w:t>
      </w:r>
      <w:r>
        <w:rPr>
          <w:rFonts w:eastAsia="Times New Roman"/>
          <w:color w:val="212121"/>
          <w:szCs w:val="24"/>
        </w:rPr>
        <w:t>, ο</w:t>
      </w:r>
      <w:r w:rsidRPr="005D32E8">
        <w:rPr>
          <w:rFonts w:eastAsia="Times New Roman"/>
          <w:color w:val="212121"/>
          <w:szCs w:val="24"/>
        </w:rPr>
        <w:t xml:space="preserve">ύτε </w:t>
      </w:r>
      <w:r>
        <w:rPr>
          <w:rFonts w:eastAsia="Times New Roman"/>
          <w:color w:val="212121"/>
          <w:szCs w:val="24"/>
        </w:rPr>
        <w:t>το</w:t>
      </w:r>
      <w:r w:rsidRPr="005D32E8">
        <w:rPr>
          <w:rFonts w:eastAsia="Times New Roman"/>
          <w:color w:val="212121"/>
          <w:szCs w:val="24"/>
        </w:rPr>
        <w:t xml:space="preserve"> ελάχιστο πραγματικό κεφάλαιο ψυχής</w:t>
      </w:r>
      <w:r>
        <w:rPr>
          <w:rFonts w:eastAsia="Times New Roman"/>
          <w:color w:val="212121"/>
          <w:szCs w:val="24"/>
        </w:rPr>
        <w:t>,</w:t>
      </w:r>
      <w:r w:rsidRPr="005D32E8">
        <w:rPr>
          <w:rFonts w:eastAsia="Times New Roman"/>
          <w:color w:val="212121"/>
          <w:szCs w:val="24"/>
        </w:rPr>
        <w:t xml:space="preserve"> όπως αυτό ορίζεται από κάθε Ελληνίδα και κάθε Έλληνα από την ιστορικότητα της αρχαίας Μακεδονίας</w:t>
      </w:r>
      <w:r>
        <w:rPr>
          <w:rFonts w:eastAsia="Times New Roman"/>
          <w:color w:val="212121"/>
          <w:szCs w:val="24"/>
        </w:rPr>
        <w:t xml:space="preserve">. </w:t>
      </w:r>
    </w:p>
    <w:p w14:paraId="2ED8BA69"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w:t>
      </w:r>
      <w:r w:rsidRPr="005D32E8">
        <w:rPr>
          <w:rFonts w:eastAsia="Times New Roman"/>
          <w:color w:val="212121"/>
          <w:szCs w:val="24"/>
        </w:rPr>
        <w:t>ε τέτοια</w:t>
      </w:r>
      <w:r>
        <w:rPr>
          <w:rFonts w:eastAsia="Times New Roman"/>
          <w:color w:val="212121"/>
          <w:szCs w:val="24"/>
        </w:rPr>
        <w:t>,</w:t>
      </w:r>
      <w:r w:rsidRPr="005D32E8">
        <w:rPr>
          <w:rFonts w:eastAsia="Times New Roman"/>
          <w:color w:val="212121"/>
          <w:szCs w:val="24"/>
        </w:rPr>
        <w:t xml:space="preserve"> λοιπόν</w:t>
      </w:r>
      <w:r>
        <w:rPr>
          <w:rFonts w:eastAsia="Times New Roman"/>
          <w:color w:val="212121"/>
          <w:szCs w:val="24"/>
        </w:rPr>
        <w:t>,</w:t>
      </w:r>
      <w:r w:rsidRPr="005D32E8">
        <w:rPr>
          <w:rFonts w:eastAsia="Times New Roman"/>
          <w:color w:val="212121"/>
          <w:szCs w:val="24"/>
        </w:rPr>
        <w:t xml:space="preserve"> ιστορική στιγμή η στάση </w:t>
      </w:r>
      <w:r>
        <w:rPr>
          <w:rFonts w:eastAsia="Times New Roman"/>
          <w:color w:val="212121"/>
          <w:szCs w:val="24"/>
        </w:rPr>
        <w:t>του κ.</w:t>
      </w:r>
      <w:r w:rsidRPr="005D32E8">
        <w:rPr>
          <w:rFonts w:eastAsia="Times New Roman"/>
          <w:color w:val="212121"/>
          <w:szCs w:val="24"/>
        </w:rPr>
        <w:t xml:space="preserve"> Μητσοτάκη </w:t>
      </w:r>
      <w:r>
        <w:rPr>
          <w:rFonts w:eastAsia="Times New Roman"/>
          <w:color w:val="212121"/>
          <w:szCs w:val="24"/>
        </w:rPr>
        <w:t>-</w:t>
      </w:r>
      <w:r w:rsidRPr="005D32E8">
        <w:rPr>
          <w:rFonts w:eastAsia="Times New Roman"/>
          <w:color w:val="212121"/>
          <w:szCs w:val="24"/>
        </w:rPr>
        <w:t>εγκλωβισμένος είναι ο κ</w:t>
      </w:r>
      <w:r>
        <w:rPr>
          <w:rFonts w:eastAsia="Times New Roman"/>
          <w:color w:val="212121"/>
          <w:szCs w:val="24"/>
        </w:rPr>
        <w:t>.</w:t>
      </w:r>
      <w:r w:rsidRPr="005D32E8">
        <w:rPr>
          <w:rFonts w:eastAsia="Times New Roman"/>
          <w:color w:val="212121"/>
          <w:szCs w:val="24"/>
        </w:rPr>
        <w:t xml:space="preserve"> Μητσοτάκης από βαρόνους α</w:t>
      </w:r>
      <w:r w:rsidRPr="005D32E8">
        <w:rPr>
          <w:rFonts w:eastAsia="Times New Roman"/>
          <w:color w:val="212121"/>
          <w:szCs w:val="24"/>
        </w:rPr>
        <w:lastRenderedPageBreak/>
        <w:t>κροδεξιούς</w:t>
      </w:r>
      <w:r>
        <w:rPr>
          <w:rFonts w:eastAsia="Times New Roman"/>
          <w:color w:val="212121"/>
          <w:szCs w:val="24"/>
        </w:rPr>
        <w:t>- είναι να</w:t>
      </w:r>
      <w:r w:rsidRPr="005D32E8">
        <w:rPr>
          <w:rFonts w:eastAsia="Times New Roman"/>
          <w:color w:val="212121"/>
          <w:szCs w:val="24"/>
        </w:rPr>
        <w:t xml:space="preserve"> πέφτει από το ένα ατόπημ</w:t>
      </w:r>
      <w:r w:rsidRPr="005D32E8">
        <w:rPr>
          <w:rFonts w:eastAsia="Times New Roman"/>
          <w:color w:val="212121"/>
          <w:szCs w:val="24"/>
        </w:rPr>
        <w:t>α στο άλλο</w:t>
      </w:r>
      <w:r>
        <w:rPr>
          <w:rFonts w:eastAsia="Times New Roman"/>
          <w:color w:val="212121"/>
          <w:szCs w:val="24"/>
        </w:rPr>
        <w:t>,</w:t>
      </w:r>
      <w:r w:rsidRPr="005D32E8">
        <w:rPr>
          <w:rFonts w:eastAsia="Times New Roman"/>
          <w:color w:val="212121"/>
          <w:szCs w:val="24"/>
        </w:rPr>
        <w:t xml:space="preserve"> αγνοώντας τις παραδόσεις και τις θέσεις της κλασικής φιλελεύθερης Νέας Δημοκρατίας που όλοι γνωρίζαμε</w:t>
      </w:r>
      <w:r>
        <w:rPr>
          <w:rFonts w:eastAsia="Times New Roman"/>
          <w:color w:val="212121"/>
          <w:szCs w:val="24"/>
        </w:rPr>
        <w:t xml:space="preserve">. </w:t>
      </w:r>
    </w:p>
    <w:p w14:paraId="2ED8BA6A"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το </w:t>
      </w:r>
      <w:r>
        <w:rPr>
          <w:rFonts w:eastAsia="Times New Roman" w:cs="Times New Roman"/>
          <w:szCs w:val="24"/>
        </w:rPr>
        <w:t xml:space="preserve">προειδοποιητικό </w:t>
      </w:r>
      <w:r w:rsidRPr="00C255F0">
        <w:rPr>
          <w:rFonts w:eastAsia="Times New Roman" w:cs="Times New Roman"/>
          <w:szCs w:val="24"/>
        </w:rPr>
        <w:t xml:space="preserve">κουδούνι λήξεως του χρόνου ομιλίας </w:t>
      </w:r>
      <w:r>
        <w:rPr>
          <w:rFonts w:eastAsia="Times New Roman" w:cs="Times New Roman"/>
          <w:szCs w:val="24"/>
        </w:rPr>
        <w:t>της κυρίας Υπουργού</w:t>
      </w:r>
      <w:r w:rsidRPr="00C255F0">
        <w:rPr>
          <w:rFonts w:eastAsia="Times New Roman" w:cs="Times New Roman"/>
          <w:szCs w:val="24"/>
        </w:rPr>
        <w:t>)</w:t>
      </w:r>
    </w:p>
    <w:p w14:paraId="2ED8BA6B"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5D32E8">
        <w:rPr>
          <w:rFonts w:eastAsia="Times New Roman"/>
          <w:color w:val="212121"/>
          <w:szCs w:val="24"/>
        </w:rPr>
        <w:t>Δεν θα αργήσω</w:t>
      </w:r>
      <w:r>
        <w:rPr>
          <w:rFonts w:eastAsia="Times New Roman"/>
          <w:color w:val="212121"/>
          <w:szCs w:val="24"/>
        </w:rPr>
        <w:t xml:space="preserve">, κύριε Πρόεδρε. </w:t>
      </w:r>
    </w:p>
    <w:p w14:paraId="2ED8BA6C"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Εμπεριέχε</w:t>
      </w:r>
      <w:r>
        <w:rPr>
          <w:rFonts w:eastAsia="Times New Roman"/>
          <w:color w:val="212121"/>
          <w:szCs w:val="24"/>
        </w:rPr>
        <w:t xml:space="preserve">ι, όμως, η στάση του κ. Μητσοτάκη και υποκρισία. Τη θέλει τη </w:t>
      </w:r>
      <w:r>
        <w:rPr>
          <w:rFonts w:eastAsia="Times New Roman"/>
          <w:color w:val="212121"/>
          <w:szCs w:val="24"/>
        </w:rPr>
        <w:t>σ</w:t>
      </w:r>
      <w:r w:rsidRPr="005D32E8">
        <w:rPr>
          <w:rFonts w:eastAsia="Times New Roman"/>
          <w:color w:val="212121"/>
          <w:szCs w:val="24"/>
        </w:rPr>
        <w:t>υμφωνία</w:t>
      </w:r>
      <w:r>
        <w:rPr>
          <w:rFonts w:eastAsia="Times New Roman"/>
          <w:color w:val="212121"/>
          <w:szCs w:val="24"/>
        </w:rPr>
        <w:t xml:space="preserve">, </w:t>
      </w:r>
      <w:r w:rsidRPr="005D32E8">
        <w:rPr>
          <w:rFonts w:eastAsia="Times New Roman"/>
          <w:color w:val="212121"/>
          <w:szCs w:val="24"/>
        </w:rPr>
        <w:t xml:space="preserve">αλλά δεν θέλει αυτό να χρεωθεί ως </w:t>
      </w:r>
      <w:r>
        <w:rPr>
          <w:rFonts w:eastAsia="Times New Roman"/>
          <w:color w:val="212121"/>
          <w:szCs w:val="24"/>
        </w:rPr>
        <w:t>ένα κέρδος στην Κυβέρνηση του ΣΥΡΙΖΑ και στον Π</w:t>
      </w:r>
      <w:r w:rsidRPr="005D32E8">
        <w:rPr>
          <w:rFonts w:eastAsia="Times New Roman"/>
          <w:color w:val="212121"/>
          <w:szCs w:val="24"/>
        </w:rPr>
        <w:t>ρωθυπουργό</w:t>
      </w:r>
      <w:r>
        <w:rPr>
          <w:rFonts w:eastAsia="Times New Roman"/>
          <w:color w:val="212121"/>
          <w:szCs w:val="24"/>
        </w:rPr>
        <w:t>,</w:t>
      </w:r>
      <w:r w:rsidRPr="005D32E8">
        <w:rPr>
          <w:rFonts w:eastAsia="Times New Roman"/>
          <w:color w:val="212121"/>
          <w:szCs w:val="24"/>
        </w:rPr>
        <w:t xml:space="preserve"> τον Αλέξη Τσίπρα</w:t>
      </w:r>
      <w:r>
        <w:rPr>
          <w:rFonts w:eastAsia="Times New Roman"/>
          <w:color w:val="212121"/>
          <w:szCs w:val="24"/>
        </w:rPr>
        <w:t>. Και γνωρίζουν ότι η Κ</w:t>
      </w:r>
      <w:r w:rsidRPr="005D32E8">
        <w:rPr>
          <w:rFonts w:eastAsia="Times New Roman"/>
          <w:color w:val="212121"/>
          <w:szCs w:val="24"/>
        </w:rPr>
        <w:t>υβέρνηση πέτυχε αυτό που πραγματικά μπορούσε να πετύχ</w:t>
      </w:r>
      <w:r w:rsidRPr="005D32E8">
        <w:rPr>
          <w:rFonts w:eastAsia="Times New Roman"/>
          <w:color w:val="212121"/>
          <w:szCs w:val="24"/>
        </w:rPr>
        <w:t>ει</w:t>
      </w:r>
      <w:r>
        <w:rPr>
          <w:rFonts w:eastAsia="Times New Roman"/>
          <w:color w:val="212121"/>
          <w:szCs w:val="24"/>
        </w:rPr>
        <w:t>,</w:t>
      </w:r>
      <w:r w:rsidRPr="005D32E8">
        <w:rPr>
          <w:rFonts w:eastAsia="Times New Roman"/>
          <w:color w:val="212121"/>
          <w:szCs w:val="24"/>
        </w:rPr>
        <w:t xml:space="preserve"> το μάξιμουμ από αυτό που θα μπορούσε να πετύχει και περισσότερο</w:t>
      </w:r>
      <w:r>
        <w:rPr>
          <w:rFonts w:eastAsia="Times New Roman"/>
          <w:color w:val="212121"/>
          <w:szCs w:val="24"/>
        </w:rPr>
        <w:t xml:space="preserve">. </w:t>
      </w:r>
    </w:p>
    <w:p w14:paraId="2ED8BA6D"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Έχουν, όμως, οι</w:t>
      </w:r>
      <w:r w:rsidRPr="005D32E8">
        <w:rPr>
          <w:rFonts w:eastAsia="Times New Roman"/>
          <w:color w:val="212121"/>
          <w:szCs w:val="24"/>
        </w:rPr>
        <w:t xml:space="preserve"> συνάδελφοί μας εδώ της Νέας Δημοκρατίας </w:t>
      </w:r>
      <w:r>
        <w:rPr>
          <w:rFonts w:eastAsia="Times New Roman"/>
          <w:color w:val="212121"/>
          <w:szCs w:val="24"/>
        </w:rPr>
        <w:t>υιοθετήσει και μι</w:t>
      </w:r>
      <w:r w:rsidRPr="005D32E8">
        <w:rPr>
          <w:rFonts w:eastAsia="Times New Roman"/>
          <w:color w:val="212121"/>
          <w:szCs w:val="24"/>
        </w:rPr>
        <w:t xml:space="preserve">α φρασεολογία </w:t>
      </w:r>
      <w:r>
        <w:rPr>
          <w:rFonts w:eastAsia="Times New Roman"/>
          <w:color w:val="212121"/>
          <w:szCs w:val="24"/>
        </w:rPr>
        <w:t xml:space="preserve">η οποία </w:t>
      </w:r>
      <w:r w:rsidRPr="005D32E8">
        <w:rPr>
          <w:rFonts w:eastAsia="Times New Roman"/>
          <w:color w:val="212121"/>
          <w:szCs w:val="24"/>
        </w:rPr>
        <w:t xml:space="preserve">προσβάλλει και την αισθητική </w:t>
      </w:r>
      <w:r>
        <w:rPr>
          <w:rFonts w:eastAsia="Times New Roman"/>
          <w:color w:val="212121"/>
          <w:szCs w:val="24"/>
        </w:rPr>
        <w:t>και τον</w:t>
      </w:r>
      <w:r w:rsidRPr="005D32E8">
        <w:rPr>
          <w:rFonts w:eastAsia="Times New Roman"/>
          <w:color w:val="212121"/>
          <w:szCs w:val="24"/>
        </w:rPr>
        <w:t xml:space="preserve"> πολιτικό λόγο</w:t>
      </w:r>
      <w:r>
        <w:rPr>
          <w:rFonts w:eastAsia="Times New Roman"/>
          <w:color w:val="212121"/>
          <w:szCs w:val="24"/>
        </w:rPr>
        <w:t>. Κ</w:t>
      </w:r>
      <w:r w:rsidRPr="005D32E8">
        <w:rPr>
          <w:rFonts w:eastAsia="Times New Roman"/>
          <w:color w:val="212121"/>
          <w:szCs w:val="24"/>
        </w:rPr>
        <w:t xml:space="preserve">αι τα στελέχη </w:t>
      </w:r>
      <w:r>
        <w:rPr>
          <w:rFonts w:eastAsia="Times New Roman"/>
          <w:color w:val="212121"/>
          <w:szCs w:val="24"/>
        </w:rPr>
        <w:t>της Αξιωματικής Αντιπολί</w:t>
      </w:r>
      <w:r>
        <w:rPr>
          <w:rFonts w:eastAsia="Times New Roman"/>
          <w:color w:val="212121"/>
          <w:szCs w:val="24"/>
        </w:rPr>
        <w:t>τευσης</w:t>
      </w:r>
      <w:r w:rsidRPr="005D32E8">
        <w:rPr>
          <w:rFonts w:eastAsia="Times New Roman"/>
          <w:color w:val="212121"/>
          <w:szCs w:val="24"/>
        </w:rPr>
        <w:t xml:space="preserve"> ανταγωνίζονται στην αναζήτηση της πιο εντυπωσιακής ατάκας</w:t>
      </w:r>
      <w:r>
        <w:rPr>
          <w:rFonts w:eastAsia="Times New Roman"/>
          <w:color w:val="212121"/>
          <w:szCs w:val="24"/>
        </w:rPr>
        <w:t xml:space="preserve">. </w:t>
      </w:r>
    </w:p>
    <w:p w14:paraId="2ED8BA6E"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w:t>
      </w:r>
      <w:r w:rsidRPr="005D32E8">
        <w:rPr>
          <w:rFonts w:eastAsia="Times New Roman"/>
          <w:color w:val="212121"/>
          <w:szCs w:val="24"/>
        </w:rPr>
        <w:t xml:space="preserve"> πολιτική σκηνή</w:t>
      </w:r>
      <w:r>
        <w:rPr>
          <w:rFonts w:eastAsia="Times New Roman"/>
          <w:color w:val="212121"/>
          <w:szCs w:val="24"/>
        </w:rPr>
        <w:t>,</w:t>
      </w:r>
      <w:r w:rsidRPr="005D32E8">
        <w:rPr>
          <w:rFonts w:eastAsia="Times New Roman"/>
          <w:color w:val="212121"/>
          <w:szCs w:val="24"/>
        </w:rPr>
        <w:t xml:space="preserve"> </w:t>
      </w:r>
      <w:r>
        <w:rPr>
          <w:rFonts w:eastAsia="Times New Roman"/>
          <w:color w:val="212121"/>
          <w:szCs w:val="24"/>
        </w:rPr>
        <w:t>όμως,</w:t>
      </w:r>
      <w:r w:rsidRPr="005D32E8">
        <w:rPr>
          <w:rFonts w:eastAsia="Times New Roman"/>
          <w:color w:val="212121"/>
          <w:szCs w:val="24"/>
        </w:rPr>
        <w:t xml:space="preserve"> απαιτεί να είναι σκηνή που παίρνονται αποφάσεις για την πραγματική ζωή και τις τύχες των </w:t>
      </w:r>
      <w:r w:rsidRPr="005D32E8">
        <w:rPr>
          <w:rFonts w:eastAsia="Times New Roman"/>
          <w:color w:val="212121"/>
          <w:szCs w:val="24"/>
        </w:rPr>
        <w:lastRenderedPageBreak/>
        <w:t>λαών</w:t>
      </w:r>
      <w:r>
        <w:rPr>
          <w:rFonts w:eastAsia="Times New Roman"/>
          <w:color w:val="212121"/>
          <w:szCs w:val="24"/>
        </w:rPr>
        <w:t>. Κ</w:t>
      </w:r>
      <w:r w:rsidRPr="005D32E8">
        <w:rPr>
          <w:rFonts w:eastAsia="Times New Roman"/>
          <w:color w:val="212121"/>
          <w:szCs w:val="24"/>
        </w:rPr>
        <w:t>αι λυπάμαι που ένα ιστορικό κόμμα</w:t>
      </w:r>
      <w:r>
        <w:rPr>
          <w:rFonts w:eastAsia="Times New Roman"/>
          <w:color w:val="212121"/>
          <w:szCs w:val="24"/>
        </w:rPr>
        <w:t>,</w:t>
      </w:r>
      <w:r w:rsidRPr="005D32E8">
        <w:rPr>
          <w:rFonts w:eastAsia="Times New Roman"/>
          <w:color w:val="212121"/>
          <w:szCs w:val="24"/>
        </w:rPr>
        <w:t xml:space="preserve"> συντηρητικό φιλελεύθερο κόμμα</w:t>
      </w:r>
      <w:r>
        <w:rPr>
          <w:rFonts w:eastAsia="Times New Roman"/>
          <w:color w:val="212121"/>
          <w:szCs w:val="24"/>
        </w:rPr>
        <w:t>,</w:t>
      </w:r>
      <w:r w:rsidRPr="005D32E8">
        <w:rPr>
          <w:rFonts w:eastAsia="Times New Roman"/>
          <w:color w:val="212121"/>
          <w:szCs w:val="24"/>
        </w:rPr>
        <w:t xml:space="preserve"> μετατοπίζεται σήμερα ακραία δεξιά</w:t>
      </w:r>
      <w:r>
        <w:rPr>
          <w:rFonts w:eastAsia="Times New Roman"/>
          <w:color w:val="212121"/>
          <w:szCs w:val="24"/>
        </w:rPr>
        <w:t xml:space="preserve">. </w:t>
      </w:r>
    </w:p>
    <w:p w14:paraId="2ED8BA6F"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 xml:space="preserve">τυπάει το κουδούνι λήξεως του χρόνου ομιλίας </w:t>
      </w:r>
      <w:r>
        <w:rPr>
          <w:rFonts w:eastAsia="Times New Roman" w:cs="Times New Roman"/>
          <w:szCs w:val="24"/>
        </w:rPr>
        <w:t>της κυρίας Υπουργού</w:t>
      </w:r>
      <w:r w:rsidRPr="00C255F0">
        <w:rPr>
          <w:rFonts w:eastAsia="Times New Roman" w:cs="Times New Roman"/>
          <w:szCs w:val="24"/>
        </w:rPr>
        <w:t>)</w:t>
      </w:r>
    </w:p>
    <w:p w14:paraId="2ED8BA70"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ήθελα δύο λεπτά ακόμα, κύριε Πρόεδρε. </w:t>
      </w:r>
    </w:p>
    <w:p w14:paraId="2ED8BA71"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Π</w:t>
      </w:r>
      <w:r w:rsidRPr="005D32E8">
        <w:rPr>
          <w:rFonts w:eastAsia="Times New Roman"/>
          <w:color w:val="212121"/>
          <w:szCs w:val="24"/>
        </w:rPr>
        <w:t xml:space="preserve">ριν </w:t>
      </w:r>
      <w:r>
        <w:rPr>
          <w:rFonts w:eastAsia="Times New Roman"/>
          <w:color w:val="212121"/>
          <w:szCs w:val="24"/>
        </w:rPr>
        <w:t xml:space="preserve">από </w:t>
      </w:r>
      <w:r w:rsidRPr="005D32E8">
        <w:rPr>
          <w:rFonts w:eastAsia="Times New Roman"/>
          <w:color w:val="212121"/>
          <w:szCs w:val="24"/>
        </w:rPr>
        <w:t xml:space="preserve">λίγες μέρες </w:t>
      </w:r>
      <w:r>
        <w:rPr>
          <w:rFonts w:eastAsia="Times New Roman"/>
          <w:color w:val="212121"/>
          <w:szCs w:val="24"/>
        </w:rPr>
        <w:t>από αυτό το Βήμα ενημέρωσα το Σ</w:t>
      </w:r>
      <w:r w:rsidRPr="005D32E8">
        <w:rPr>
          <w:rFonts w:eastAsia="Times New Roman"/>
          <w:color w:val="212121"/>
          <w:szCs w:val="24"/>
        </w:rPr>
        <w:t>ώμα για παρακρα</w:t>
      </w:r>
      <w:r>
        <w:rPr>
          <w:rFonts w:eastAsia="Times New Roman"/>
          <w:color w:val="212121"/>
          <w:szCs w:val="24"/>
        </w:rPr>
        <w:t>τικές πρακτικές που στοχοπ</w:t>
      </w:r>
      <w:r>
        <w:rPr>
          <w:rFonts w:eastAsia="Times New Roman"/>
          <w:color w:val="212121"/>
          <w:szCs w:val="24"/>
        </w:rPr>
        <w:t>οιούσαν με ύβρεις, με απειλές Β</w:t>
      </w:r>
      <w:r w:rsidRPr="005D32E8">
        <w:rPr>
          <w:rFonts w:eastAsia="Times New Roman"/>
          <w:color w:val="212121"/>
          <w:szCs w:val="24"/>
        </w:rPr>
        <w:t>ου</w:t>
      </w:r>
      <w:r>
        <w:rPr>
          <w:rFonts w:eastAsia="Times New Roman"/>
          <w:color w:val="212121"/>
          <w:szCs w:val="24"/>
        </w:rPr>
        <w:t xml:space="preserve">λευτές και τις οικογένειές τους. </w:t>
      </w:r>
    </w:p>
    <w:p w14:paraId="2ED8BA72" w14:textId="77777777" w:rsidR="00C647AD" w:rsidRDefault="00D506E1">
      <w:pPr>
        <w:tabs>
          <w:tab w:val="left" w:pos="2246"/>
        </w:tabs>
        <w:spacing w:after="0" w:line="600" w:lineRule="auto"/>
        <w:ind w:firstLine="720"/>
        <w:jc w:val="both"/>
        <w:rPr>
          <w:rFonts w:eastAsia="Times New Roman" w:cs="Times New Roman"/>
          <w:szCs w:val="24"/>
        </w:rPr>
      </w:pPr>
      <w:r>
        <w:rPr>
          <w:rFonts w:eastAsia="Times New Roman" w:cs="Times New Roman"/>
          <w:szCs w:val="24"/>
        </w:rPr>
        <w:t xml:space="preserve">Επεσήμανα </w:t>
      </w:r>
      <w:r w:rsidRPr="00A913C0">
        <w:rPr>
          <w:rFonts w:eastAsia="Times New Roman" w:cs="Times New Roman"/>
          <w:szCs w:val="24"/>
        </w:rPr>
        <w:t>-</w:t>
      </w:r>
      <w:r>
        <w:rPr>
          <w:rFonts w:eastAsia="Times New Roman" w:cs="Times New Roman"/>
          <w:szCs w:val="24"/>
        </w:rPr>
        <w:t>και αποκαλύφθηκε και δημόσια- ότι αυτά υποκινούνταν και από στελέχη της Νέας Δημοκρατίας, τα οποία δεν καταδικάστηκαν, με ονόματα και διευθύνσεις. Κάλεσα όλους να καταδικάσουν όσ</w:t>
      </w:r>
      <w:r>
        <w:rPr>
          <w:rFonts w:eastAsia="Times New Roman" w:cs="Times New Roman"/>
          <w:szCs w:val="24"/>
        </w:rPr>
        <w:t>ους υποδαυλίζουν και παροτρύνουν πράξεις βίας, ακόμη και κατά των εκπροσώπων του ελληνικού Κοινοβουλίου. Ο κ. Μητσοτάκης σιώπησε εκκωφαντικά. Υπάρχουν εξαιρέσεις -το είπα ξανά- όπως ο κ. Κακλαμάνης, η κ</w:t>
      </w:r>
      <w:r>
        <w:rPr>
          <w:rFonts w:eastAsia="Times New Roman" w:cs="Times New Roman"/>
          <w:szCs w:val="24"/>
        </w:rPr>
        <w:t>.</w:t>
      </w:r>
      <w:r>
        <w:rPr>
          <w:rFonts w:eastAsia="Times New Roman" w:cs="Times New Roman"/>
          <w:szCs w:val="24"/>
        </w:rPr>
        <w:t xml:space="preserve"> Μπακογιάννη.</w:t>
      </w:r>
      <w:r w:rsidRPr="00A913C0">
        <w:rPr>
          <w:rFonts w:eastAsia="Times New Roman" w:cs="Times New Roman"/>
          <w:szCs w:val="24"/>
        </w:rPr>
        <w:t xml:space="preserve"> </w:t>
      </w:r>
      <w:r>
        <w:rPr>
          <w:rFonts w:eastAsia="Times New Roman" w:cs="Times New Roman"/>
          <w:szCs w:val="24"/>
        </w:rPr>
        <w:t>Ξέρετε, όμως, η γενική φράση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αταδικά</w:t>
      </w:r>
      <w:r>
        <w:rPr>
          <w:rFonts w:eastAsia="Times New Roman" w:cs="Times New Roman"/>
          <w:szCs w:val="24"/>
        </w:rPr>
        <w:t xml:space="preserve">ζω τη βία απ' όπου κι αν προέρχεται», δεν δίνει χαρακτηρισμό στη βία. Όταν </w:t>
      </w:r>
      <w:r>
        <w:rPr>
          <w:rFonts w:eastAsia="Times New Roman" w:cs="Times New Roman"/>
          <w:szCs w:val="24"/>
        </w:rPr>
        <w:lastRenderedPageBreak/>
        <w:t>ήταν απ' την τρομοκρατία, λέγατε</w:t>
      </w:r>
      <w:r>
        <w:rPr>
          <w:rFonts w:eastAsia="Times New Roman" w:cs="Times New Roman"/>
          <w:szCs w:val="24"/>
        </w:rPr>
        <w:t>:</w:t>
      </w:r>
      <w:r>
        <w:rPr>
          <w:rFonts w:eastAsia="Times New Roman" w:cs="Times New Roman"/>
          <w:szCs w:val="24"/>
        </w:rPr>
        <w:t xml:space="preserve"> «Καταδικάζουμε την τρομοκρατία». Κι εμείς το λέμε. Εδώ, για την ακροδεξιά, γιατί δεν τολμάτε να πείτε τη λέξη; Την κ</w:t>
      </w:r>
      <w:r>
        <w:rPr>
          <w:rFonts w:eastAsia="Times New Roman" w:cs="Times New Roman"/>
          <w:szCs w:val="24"/>
        </w:rPr>
        <w:t>.</w:t>
      </w:r>
      <w:r>
        <w:rPr>
          <w:rFonts w:eastAsia="Times New Roman" w:cs="Times New Roman"/>
          <w:szCs w:val="24"/>
        </w:rPr>
        <w:t xml:space="preserve"> Βούλτεψη ακροδεξιοί τη χτύπησ</w:t>
      </w:r>
      <w:r>
        <w:rPr>
          <w:rFonts w:eastAsia="Times New Roman" w:cs="Times New Roman"/>
          <w:szCs w:val="24"/>
        </w:rPr>
        <w:t>αν.</w:t>
      </w:r>
    </w:p>
    <w:p w14:paraId="2ED8BA7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Την περασμένη Κυριακή, λοιπόν, είδαμε, σε μία προφανώς με ειρηνική προδιάθεση συγκέντρωση, το οργανωμένο σχέδιο ακροδεξιών να μπουν στη Βουλή. Αυτό το είπε ο Πρόεδρος της Βουλής, το είπα εγώ, το είπε το Αρχηγείο της Ελληνικής Αστυνομίας στην ανακοίνωσή</w:t>
      </w:r>
      <w:r>
        <w:rPr>
          <w:rFonts w:eastAsia="Times New Roman" w:cs="Times New Roman"/>
          <w:szCs w:val="24"/>
        </w:rPr>
        <w:t xml:space="preserve"> του. Και σήμερα, όμως, που συζήτησα με τους ανθρώπους των ΜΑΤ -τους συνάντησα σήμερα- που ήταν στα σκαλιά του ελληνικού Κοινοβουλίου, μου είπαν όλα τα παιδιά ότι τέτοια βία, τέτοιο μίσος, τέτοιο μένος δεν έχουν συναντήσει ξανά. Και αυτό το λένε οι άνθρωπο</w:t>
      </w:r>
      <w:r>
        <w:rPr>
          <w:rFonts w:eastAsia="Times New Roman" w:cs="Times New Roman"/>
          <w:szCs w:val="24"/>
        </w:rPr>
        <w:t xml:space="preserve">ι των ΜΑΤ που είναι στους δρόμους και είναι σε συγκρούσεις. Υπήρξαν υλικές καταστροφές στο Κοινοβούλιο, είκοσι οκτώ τραυματισμένοι αστυνομικοί, βία σε φωτορεπόρτερ που κάλυπταν επαγγελματικά το συλλαλητήριο, στοχευμένα, με τα ονόματα τους, με φωτογραφίες. </w:t>
      </w:r>
      <w:r>
        <w:rPr>
          <w:rFonts w:eastAsia="Times New Roman" w:cs="Times New Roman"/>
          <w:szCs w:val="24"/>
        </w:rPr>
        <w:t xml:space="preserve">Ο ένας συμμετείχε στη δημιουργία του ντοκιμαντέρ για τη Χρυσή Αυγή. </w:t>
      </w:r>
    </w:p>
    <w:p w14:paraId="2ED8BA7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Υπάρχει, λοιπόν, οπτικοακουστικό υλικό, φωτογραφίες, καταθέσεις Βουλευτών, δημοσιογράφων και όλες αυτές τις μέρες σχηματίζονται τεράστιες δικογραφίες.</w:t>
      </w:r>
    </w:p>
    <w:p w14:paraId="2ED8BA7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Αντ’ αυτού, τι ακούσαμε; Ακούσαμε ότ</w:t>
      </w:r>
      <w:r>
        <w:rPr>
          <w:rFonts w:eastAsia="Times New Roman" w:cs="Times New Roman"/>
          <w:szCs w:val="24"/>
        </w:rPr>
        <w:t xml:space="preserve">ι ο Αρχηγός της Ελληνικής Αστυνομίας εκτελεί εντολές του ΣΥΡΙΖΑ. Αυτό ακούσαμε. </w:t>
      </w:r>
    </w:p>
    <w:p w14:paraId="2ED8BA7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Είναι ολίσθημα αυτή η στάση, κύριοι συνάδελφοι, και υπονομεύει και την αξιοπιστία και την ασφάλεια, για την οποία καθημερινά δήθεν κόπτεστε.</w:t>
      </w:r>
    </w:p>
    <w:p w14:paraId="2ED8BA7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Αστυνομία, λοιπόν -και θα κλείσω</w:t>
      </w:r>
      <w:r>
        <w:rPr>
          <w:rFonts w:eastAsia="Times New Roman" w:cs="Times New Roman"/>
          <w:szCs w:val="24"/>
        </w:rPr>
        <w:t xml:space="preserve"> με αυτό- στην απόπειρα του ακροδεξιού συρφετού να μπει με βία στον χώρο της Βουλής -αντίστοιχοι σχεδιασμοί υπάρχουν και για σήμερα- αντέδρασε με ψυχραιμία, επιχειρησιακή αποφασιστικότητα και προστάτεψε τη </w:t>
      </w:r>
      <w:r>
        <w:rPr>
          <w:rFonts w:eastAsia="Times New Roman" w:cs="Times New Roman"/>
          <w:szCs w:val="24"/>
        </w:rPr>
        <w:t>δ</w:t>
      </w:r>
      <w:r>
        <w:rPr>
          <w:rFonts w:eastAsia="Times New Roman" w:cs="Times New Roman"/>
          <w:szCs w:val="24"/>
        </w:rPr>
        <w:t>ημοκρατία. Αυτό έκανε η Ελληνική Αστυνομία. Οι επ</w:t>
      </w:r>
      <w:r>
        <w:rPr>
          <w:rFonts w:eastAsia="Times New Roman" w:cs="Times New Roman"/>
          <w:szCs w:val="24"/>
        </w:rPr>
        <w:t>ιθέσεις κατά Βουλευτών, κατά της κ</w:t>
      </w:r>
      <w:r>
        <w:rPr>
          <w:rFonts w:eastAsia="Times New Roman" w:cs="Times New Roman"/>
          <w:szCs w:val="24"/>
        </w:rPr>
        <w:t>.</w:t>
      </w:r>
      <w:r>
        <w:rPr>
          <w:rFonts w:eastAsia="Times New Roman" w:cs="Times New Roman"/>
          <w:szCs w:val="24"/>
        </w:rPr>
        <w:t xml:space="preserve"> Βούλτεψη, που είδαμε στο συλλαλητήριο, κατά του Βουλευτή μας της Λάρισας, της κ. Καστόρη, κατά της κ</w:t>
      </w:r>
      <w:r>
        <w:rPr>
          <w:rFonts w:eastAsia="Times New Roman" w:cs="Times New Roman"/>
          <w:szCs w:val="24"/>
        </w:rPr>
        <w:t>.</w:t>
      </w:r>
      <w:r>
        <w:rPr>
          <w:rFonts w:eastAsia="Times New Roman" w:cs="Times New Roman"/>
          <w:szCs w:val="24"/>
        </w:rPr>
        <w:t xml:space="preserve"> Τζάκρη, χτυπούν τον κώδωνα κινδύνου για τη δημοκρατική ομαλότητα. Δεν θέλουμε να είμαστε Ελλάδα, να είμαστε Ευρώπη του</w:t>
      </w:r>
      <w:r>
        <w:rPr>
          <w:rFonts w:eastAsia="Times New Roman" w:cs="Times New Roman"/>
          <w:szCs w:val="24"/>
        </w:rPr>
        <w:t xml:space="preserve"> Όρμπαν, του Σαλβίνι, με τους δολοφόνους </w:t>
      </w:r>
      <w:r>
        <w:rPr>
          <w:rFonts w:eastAsia="Times New Roman" w:cs="Times New Roman"/>
          <w:szCs w:val="24"/>
        </w:rPr>
        <w:lastRenderedPageBreak/>
        <w:t>του Φύσσα και με τους δολοφόνους του Δημάρχου του Γκντάνσκ.</w:t>
      </w:r>
    </w:p>
    <w:p w14:paraId="2ED8BA78" w14:textId="77777777" w:rsidR="00C647AD" w:rsidRDefault="00D506E1">
      <w:pPr>
        <w:spacing w:after="0"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2ED8BA7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2ED8BA7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Κύριε Πρόεδρε, θα </w:t>
      </w:r>
      <w:r>
        <w:rPr>
          <w:rFonts w:eastAsia="Times New Roman" w:cs="Times New Roman"/>
          <w:szCs w:val="24"/>
        </w:rPr>
        <w:t>ήθελα τον λόγο.</w:t>
      </w:r>
    </w:p>
    <w:p w14:paraId="2ED8BA7B"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Τι ακριβώς θέλετε, κύριε Γεωργιάδη;</w:t>
      </w:r>
    </w:p>
    <w:p w14:paraId="2ED8BA7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Θα ήθελα τον λόγο επί προσωπικού, κύριε Πρόεδρε.</w:t>
      </w:r>
    </w:p>
    <w:p w14:paraId="2ED8BA7D"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Νομίζω ότι δεν είπε κάτι που να σας θίγει, αλλά εν πάση </w:t>
      </w:r>
      <w:r>
        <w:rPr>
          <w:rFonts w:eastAsia="Times New Roman" w:cs="Times New Roman"/>
          <w:szCs w:val="24"/>
        </w:rPr>
        <w:t>περιπτώσει, για να μη χάνουμε χρόνο, έχετε δύο λεπτά για να αναπτύξετε το προσωπικό σας.</w:t>
      </w:r>
    </w:p>
    <w:p w14:paraId="2ED8BA7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Κύριε Πρόεδρε, είναι πρώτο θέμα σε όλες τις ειδήσεις. Αν δείτε στο διαδίκτυο, σε όλα τα ειδησεογραφικά </w:t>
      </w:r>
      <w:r>
        <w:rPr>
          <w:rFonts w:eastAsia="Times New Roman" w:cs="Times New Roman"/>
          <w:szCs w:val="24"/>
          <w:lang w:val="en-US"/>
        </w:rPr>
        <w:t>site</w:t>
      </w:r>
      <w:r>
        <w:rPr>
          <w:rFonts w:eastAsia="Times New Roman" w:cs="Times New Roman"/>
          <w:szCs w:val="24"/>
        </w:rPr>
        <w:t>, το πρώτο θέμα είναι οι δηλώσ</w:t>
      </w:r>
      <w:r>
        <w:rPr>
          <w:rFonts w:eastAsia="Times New Roman" w:cs="Times New Roman"/>
          <w:szCs w:val="24"/>
        </w:rPr>
        <w:t>εις της κ</w:t>
      </w:r>
      <w:r>
        <w:rPr>
          <w:rFonts w:eastAsia="Times New Roman" w:cs="Times New Roman"/>
          <w:szCs w:val="24"/>
        </w:rPr>
        <w:t>.</w:t>
      </w:r>
      <w:r>
        <w:rPr>
          <w:rFonts w:eastAsia="Times New Roman" w:cs="Times New Roman"/>
          <w:szCs w:val="24"/>
        </w:rPr>
        <w:t xml:space="preserve"> Κουντουρά …</w:t>
      </w:r>
    </w:p>
    <w:p w14:paraId="2ED8BA7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Γεωργιάδη, θα σας δώσω τον λόγο, για δύο λεπτά όμως.</w:t>
      </w:r>
    </w:p>
    <w:p w14:paraId="2ED8BA80"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Σας ευχαριστώ πάρα πολύ.</w:t>
      </w:r>
    </w:p>
    <w:p w14:paraId="2ED8BA8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Κυρία Υπουργέ, πρώτον καταδικάζω κάθε επίθεση εναντίον σας, εναντίον του οποιουδήποτε κ</w:t>
      </w:r>
      <w:r>
        <w:rPr>
          <w:rFonts w:eastAsia="Times New Roman" w:cs="Times New Roman"/>
          <w:szCs w:val="24"/>
        </w:rPr>
        <w:t>αι κάθε φωτογραφία που σας στέλνουν, όπως είπατε και οποιαδήποτε απειλή εναντίον του προσώπου σας ή της οικογένειάς σας. Θα ήμουν πάρα πολύ χαρούμενος αν είχατε κάνει το ίδιο το 2012, όταν είχατε πάει στους Ανεξάρτητους Έλληνες και άνθρωποι όπως εγώ, που ψ</w:t>
      </w:r>
      <w:r>
        <w:rPr>
          <w:rFonts w:eastAsia="Times New Roman" w:cs="Times New Roman"/>
          <w:szCs w:val="24"/>
        </w:rPr>
        <w:t>ηφίζαμε το πρόγραμμα που τελικά υποστηρίξατε, είχαμε διακόσια</w:t>
      </w:r>
      <w:r w:rsidRPr="001A2051">
        <w:rPr>
          <w:rFonts w:eastAsia="Times New Roman" w:cs="Times New Roman"/>
          <w:szCs w:val="24"/>
        </w:rPr>
        <w:t xml:space="preserve"> </w:t>
      </w:r>
      <w:r>
        <w:rPr>
          <w:rFonts w:eastAsia="Times New Roman" w:cs="Times New Roman"/>
          <w:szCs w:val="24"/>
          <w:lang w:val="en-US"/>
        </w:rPr>
        <w:t>mail</w:t>
      </w:r>
      <w:r>
        <w:rPr>
          <w:rFonts w:eastAsia="Times New Roman" w:cs="Times New Roman"/>
          <w:szCs w:val="24"/>
        </w:rPr>
        <w:t xml:space="preserve"> την ημέρα στον λογαριασμό μας, όπου κατηγορούσαν και έβριζαν εμάς, τα παιδιά μας και τις οικογένειές μας. Όμως τότε δεν είδα να έχετε την ίδια ευαισθησία με μένα.</w:t>
      </w:r>
    </w:p>
    <w:p w14:paraId="2ED8BA8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Επειδή, όμως, είπατε και π</w:t>
      </w:r>
      <w:r>
        <w:rPr>
          <w:rFonts w:eastAsia="Times New Roman" w:cs="Times New Roman"/>
          <w:szCs w:val="24"/>
        </w:rPr>
        <w:t>ολλά άλλα, οφείλω να σας πω και το εξής: Ναι, ο Βουλευτής έχει πράγματι συνταγματικό δικαίωμα συνείδησης. Όταν, όμως, φτάνει σε ένα σημείο, κυρία Κουντουρά, όπου έχει τεράστια διάσταση με όσα έλεγε στο παρελ</w:t>
      </w:r>
      <w:r>
        <w:rPr>
          <w:rFonts w:eastAsia="Times New Roman" w:cs="Times New Roman"/>
          <w:szCs w:val="24"/>
        </w:rPr>
        <w:lastRenderedPageBreak/>
        <w:t>θόν και με βάση την εντολή που έχει πάρει από του</w:t>
      </w:r>
      <w:r>
        <w:rPr>
          <w:rFonts w:eastAsia="Times New Roman" w:cs="Times New Roman"/>
          <w:szCs w:val="24"/>
        </w:rPr>
        <w:t xml:space="preserve">ς ψηφοφόρους του, ψηφίζει αυτό που νομίζει και παραιτείται. Δεν ανταλλάσσει τη συνείδησή του με υπουργική καρέκλα, όπως κάνατε εσείς. </w:t>
      </w:r>
    </w:p>
    <w:p w14:paraId="2ED8BA8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Θα σας τιμούσαμε, λοιπόν, αν είχατε το θάρρος να πείτε</w:t>
      </w:r>
      <w:r>
        <w:rPr>
          <w:rFonts w:eastAsia="Times New Roman" w:cs="Times New Roman"/>
          <w:szCs w:val="24"/>
        </w:rPr>
        <w:t>:</w:t>
      </w:r>
      <w:r>
        <w:rPr>
          <w:rFonts w:eastAsia="Times New Roman" w:cs="Times New Roman"/>
          <w:szCs w:val="24"/>
        </w:rPr>
        <w:t xml:space="preserve"> «Ψηφίζω και παραιτούμαι».</w:t>
      </w:r>
    </w:p>
    <w:p w14:paraId="2ED8BA84"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Γ</w:t>
      </w:r>
      <w:r>
        <w:rPr>
          <w:rFonts w:eastAsia="Times New Roman" w:cs="Times New Roman"/>
          <w:szCs w:val="24"/>
        </w:rPr>
        <w:t>εωργιάδη, τώρα εσείς δεν πιστεύετε ότι δημιουργείτε προσωπικό πρόβλημα; Σας παρακαλώ.</w:t>
      </w:r>
    </w:p>
    <w:p w14:paraId="2ED8BA85"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Όμως ήρθατε εδώ κλαίουσα και  κάνατε επίθεση σε μένα. Ξεχάσατε, όμως, ότι αυτός που αποκάλυψε ότι ο πατέρας σας έγραψε τον ύμνο της 21ης Απρ</w:t>
      </w:r>
      <w:r>
        <w:rPr>
          <w:rFonts w:eastAsia="Times New Roman" w:cs="Times New Roman"/>
          <w:szCs w:val="24"/>
        </w:rPr>
        <w:t>ιλίου, δεν ήμουν εγώ, κυρία Κουντουρά.</w:t>
      </w:r>
    </w:p>
    <w:p w14:paraId="2ED8BA86"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Γεωργιάδη, τώρα δεν το ξέρετε ότι δημιουργείτε προσωπικό πρόβλημα εσείς;</w:t>
      </w:r>
    </w:p>
    <w:p w14:paraId="2ED8BA8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Ήταν ο κ. Καμμένος, τον οποίο είχατε Αρχηγό μέχρι προχθές.</w:t>
      </w:r>
    </w:p>
    <w:p w14:paraId="2ED8BA88" w14:textId="77777777" w:rsidR="00C647AD" w:rsidRDefault="00D506E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Μα, είναι δυνατόν;</w:t>
      </w:r>
    </w:p>
    <w:p w14:paraId="2ED8BA8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Και είδα με έκπληξη ότι για τον κ. Καμμένο δεν είπατε τίποτα, που σας κατηγόρησε για όλα αυτά.</w:t>
      </w:r>
    </w:p>
    <w:p w14:paraId="2ED8BA8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Πάντως, αυτή η ομιλία δεν έχει σχέση με προσωπικ</w:t>
      </w:r>
      <w:r>
        <w:rPr>
          <w:rFonts w:eastAsia="Times New Roman" w:cs="Times New Roman"/>
          <w:szCs w:val="24"/>
        </w:rPr>
        <w:t>ό πρόβλημα. Με συγχωρείτε πάρα πολύ.</w:t>
      </w:r>
    </w:p>
    <w:p w14:paraId="2ED8BA8B"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Να, γιατί σας κατηγορούμε ότι είναι όλα σικέ και να γιατί σας κατηγορούμε ότι ξεπουλήσατε τη Μακεδονία, για να μείνετε Υπουργός, κυρία Κουντουρά!</w:t>
      </w:r>
    </w:p>
    <w:p w14:paraId="2ED8BA8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ED8BA8D"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w:t>
      </w:r>
      <w:r>
        <w:rPr>
          <w:rFonts w:eastAsia="Times New Roman" w:cs="Times New Roman"/>
          <w:b/>
          <w:szCs w:val="24"/>
        </w:rPr>
        <w:t xml:space="preserve">ης): </w:t>
      </w:r>
      <w:r>
        <w:rPr>
          <w:rFonts w:eastAsia="Times New Roman" w:cs="Times New Roman"/>
          <w:szCs w:val="24"/>
        </w:rPr>
        <w:t>Κυρία Κουντουρά, θέλετε να κάνετε κάποιο σχόλιο ή να προχωρήσουμε;</w:t>
      </w:r>
    </w:p>
    <w:p w14:paraId="2ED8BA8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ΕΛΕΝΑ ΚΟΥΝΤΟΥΡΑ (Υπουργός Τουρισμού): </w:t>
      </w:r>
      <w:r>
        <w:rPr>
          <w:rFonts w:eastAsia="Times New Roman" w:cs="Times New Roman"/>
          <w:szCs w:val="24"/>
        </w:rPr>
        <w:t>Στην ομιλία μου ακριβώς αυτό υπονόησα, ότι δηλαδή ο κ. Γεωργιάδης για κάποιο λόγο, αντί να ασχολείται με τη δική του πολιτική, ασχολείται μόνο μαζ</w:t>
      </w:r>
      <w:r>
        <w:rPr>
          <w:rFonts w:eastAsia="Times New Roman" w:cs="Times New Roman"/>
          <w:szCs w:val="24"/>
        </w:rPr>
        <w:t xml:space="preserve">ί μου. Με έχει στοχοποιήσει τις τελευταίες δύο </w:t>
      </w:r>
      <w:r>
        <w:rPr>
          <w:rFonts w:eastAsia="Times New Roman" w:cs="Times New Roman"/>
          <w:szCs w:val="24"/>
        </w:rPr>
        <w:lastRenderedPageBreak/>
        <w:t xml:space="preserve">εβδομάδες παντού και μιλάει με τα χειρότερα λόγια. Και κρύβεται απ’ αυτό. </w:t>
      </w:r>
    </w:p>
    <w:p w14:paraId="2ED8BA8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Δεν θέλω να συνεχίσω. Δεν θέλω να πω τίποτα άλλο. Το είδατε και μόνοι σας.</w:t>
      </w:r>
    </w:p>
    <w:p w14:paraId="2ED8BA90"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Ωραία, κυρία Υπουργέ. Μη συ</w:t>
      </w:r>
      <w:r>
        <w:rPr>
          <w:rFonts w:eastAsia="Times New Roman" w:cs="Times New Roman"/>
          <w:szCs w:val="24"/>
        </w:rPr>
        <w:t>νεχίσετε, για να μην έχουμε και πάλι προσωπικό.</w:t>
      </w:r>
    </w:p>
    <w:p w14:paraId="2ED8BA9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κ. Σάββας Αναστασιάδης έχει τον λόγο.</w:t>
      </w:r>
    </w:p>
    <w:p w14:paraId="2ED8BA92"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Ευχαριστώ, κύριε Πρόεδρε.</w:t>
      </w:r>
    </w:p>
    <w:p w14:paraId="2ED8BA9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Κυρία Γεροβασίλη, οφείλω μία απάντηση, διότι στην τοποθέτησή σας αναφέρετε ότι η Νέα Δημοκρατία μετατοπίζεται προς τα άκρ</w:t>
      </w:r>
      <w:r>
        <w:rPr>
          <w:rFonts w:eastAsia="Times New Roman" w:cs="Times New Roman"/>
          <w:szCs w:val="24"/>
        </w:rPr>
        <w:t xml:space="preserve">α και βεβαίως δεν έχει καθαρή θέση. </w:t>
      </w:r>
    </w:p>
    <w:p w14:paraId="2ED8BA9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Πρέπει να σας θυμίσω ότι εσείς και το κόμμα σας συνεργαστήκατε το 2015 με τα άκρα που κατηγορείτε σήμερα, αλλά έχετε βελούδινη σχέση, και ανατρέψατε τότε την κυβέρνηση. Προκαλέσατε εκλογές. Πρέπει να σας πω, επίσης, ότι</w:t>
      </w:r>
      <w:r>
        <w:rPr>
          <w:rFonts w:eastAsia="Times New Roman" w:cs="Times New Roman"/>
          <w:szCs w:val="24"/>
        </w:rPr>
        <w:t xml:space="preserve"> η θέση μας και η θέση του Κυριάκου Μητσοτάκη, όσον αφορά το ζήτημα που συζητάμε, είναι ξεκάθαρη και διακηρυγμένη. Μην προσπαθείτε να μας ερμηνεύσετε.</w:t>
      </w:r>
    </w:p>
    <w:p w14:paraId="2ED8BA9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Κυβέρνησή σας προσπαθεί να επιβάλ</w:t>
      </w:r>
      <w:r>
        <w:rPr>
          <w:rFonts w:eastAsia="Times New Roman" w:cs="Times New Roman"/>
          <w:szCs w:val="24"/>
        </w:rPr>
        <w:t>λ</w:t>
      </w:r>
      <w:r>
        <w:rPr>
          <w:rFonts w:eastAsia="Times New Roman" w:cs="Times New Roman"/>
          <w:szCs w:val="24"/>
        </w:rPr>
        <w:t xml:space="preserve">ει μία </w:t>
      </w:r>
      <w:r>
        <w:rPr>
          <w:rFonts w:eastAsia="Times New Roman" w:cs="Times New Roman"/>
          <w:szCs w:val="24"/>
        </w:rPr>
        <w:t>σ</w:t>
      </w:r>
      <w:r>
        <w:rPr>
          <w:rFonts w:eastAsia="Times New Roman" w:cs="Times New Roman"/>
          <w:szCs w:val="24"/>
        </w:rPr>
        <w:t>υμφωνία, με την οποία διαφωνεί η συντριπτική πλειοψηφία του ε</w:t>
      </w:r>
      <w:r>
        <w:rPr>
          <w:rFonts w:eastAsia="Times New Roman" w:cs="Times New Roman"/>
          <w:szCs w:val="24"/>
        </w:rPr>
        <w:t>λληνικού λαού. Αυτό δεν το αμφισβητεί φυσικά κάνεις. Είστε, όμως, συνεπείς στις θέσεις σας για το ζήτημα. Πρόκειται για μία συνέπεια με βαθιά ιδεολογικά χαρακτηριστικά, μία συνέπεια με ιστορικά σημειολογικά γνωρίσματα</w:t>
      </w:r>
      <w:r w:rsidRPr="00104F44">
        <w:rPr>
          <w:rFonts w:eastAsia="Times New Roman" w:cs="Times New Roman"/>
          <w:szCs w:val="24"/>
        </w:rPr>
        <w:t>,</w:t>
      </w:r>
      <w:r>
        <w:rPr>
          <w:rFonts w:eastAsia="Times New Roman" w:cs="Times New Roman"/>
          <w:szCs w:val="24"/>
        </w:rPr>
        <w:t xml:space="preserve"> με δημόσιες ανακοινώσεις και με συμμε</w:t>
      </w:r>
      <w:r>
        <w:rPr>
          <w:rFonts w:eastAsia="Times New Roman" w:cs="Times New Roman"/>
          <w:szCs w:val="24"/>
        </w:rPr>
        <w:t>τοχή σε κινητοποιήσεις εναντίον της χώρας μας…</w:t>
      </w:r>
    </w:p>
    <w:p w14:paraId="2ED8BA96"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ΟΛΓΑ ΓΕΡΟΒΑΣΙΛΗ (Υπουργός Προστασίας του Πολίτη):</w:t>
      </w:r>
      <w:r w:rsidRPr="00104F44">
        <w:rPr>
          <w:rFonts w:eastAsia="Times New Roman" w:cs="Times New Roman"/>
          <w:b/>
          <w:szCs w:val="24"/>
        </w:rPr>
        <w:t xml:space="preserve"> </w:t>
      </w:r>
      <w:r>
        <w:rPr>
          <w:rFonts w:eastAsia="Times New Roman" w:cs="Times New Roman"/>
          <w:szCs w:val="24"/>
        </w:rPr>
        <w:t>Της χώρας μας;</w:t>
      </w:r>
    </w:p>
    <w:p w14:paraId="2ED8BA9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…αγκαλιά με τους εθνικιστές του </w:t>
      </w:r>
      <w:r>
        <w:rPr>
          <w:rFonts w:eastAsia="Times New Roman" w:cs="Times New Roman"/>
          <w:szCs w:val="24"/>
          <w:lang w:val="en-US"/>
        </w:rPr>
        <w:t>VMR</w:t>
      </w:r>
      <w:r>
        <w:rPr>
          <w:rFonts w:eastAsia="Times New Roman" w:cs="Times New Roman"/>
          <w:szCs w:val="24"/>
          <w:lang w:val="en-US"/>
        </w:rPr>
        <w:t>O</w:t>
      </w:r>
      <w:r>
        <w:rPr>
          <w:rFonts w:eastAsia="Times New Roman" w:cs="Times New Roman"/>
          <w:szCs w:val="24"/>
        </w:rPr>
        <w:t>.</w:t>
      </w:r>
    </w:p>
    <w:p w14:paraId="2ED8BA9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Προστασίας του Πολίτη): </w:t>
      </w:r>
      <w:r>
        <w:rPr>
          <w:rFonts w:eastAsia="Times New Roman" w:cs="Times New Roman"/>
          <w:szCs w:val="24"/>
        </w:rPr>
        <w:t>Εμείς;</w:t>
      </w:r>
    </w:p>
    <w:p w14:paraId="2ED8BA9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 xml:space="preserve">Όχι </w:t>
      </w:r>
      <w:r>
        <w:rPr>
          <w:rFonts w:eastAsia="Times New Roman" w:cs="Times New Roman"/>
          <w:szCs w:val="24"/>
        </w:rPr>
        <w:t>εσείς. Δεν αναφέρομαι σε σας. Αναφέρομαι στη νεολαία σας.</w:t>
      </w:r>
    </w:p>
    <w:p w14:paraId="2ED8BA9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Αποδεχθήκατε μία οδυνηρή για τη χώρα </w:t>
      </w:r>
      <w:r>
        <w:rPr>
          <w:rFonts w:eastAsia="Times New Roman" w:cs="Times New Roman"/>
          <w:szCs w:val="24"/>
        </w:rPr>
        <w:t>σ</w:t>
      </w:r>
      <w:r>
        <w:rPr>
          <w:rFonts w:eastAsia="Times New Roman" w:cs="Times New Roman"/>
          <w:szCs w:val="24"/>
        </w:rPr>
        <w:t xml:space="preserve">υμφωνία, με βαριές συνέπειες για την Ελλάδα του σήμερα και του αύριο, μαζί με τους ΑΝΕΛ και τον κ. Καμμένο, γιατί περί αυτού πρόκειται. </w:t>
      </w:r>
      <w:r>
        <w:rPr>
          <w:rFonts w:eastAsia="Times New Roman" w:cs="Times New Roman"/>
          <w:szCs w:val="24"/>
        </w:rPr>
        <w:lastRenderedPageBreak/>
        <w:t>Άσχετα τώρα αν ο κ. Καμμ</w:t>
      </w:r>
      <w:r>
        <w:rPr>
          <w:rFonts w:eastAsia="Times New Roman" w:cs="Times New Roman"/>
          <w:szCs w:val="24"/>
        </w:rPr>
        <w:t>ένος με λαϊκίστικες κορώνες προσπαθεί να ξεπλύνει την ντροπή του.</w:t>
      </w:r>
    </w:p>
    <w:p w14:paraId="2ED8BA9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Αψηφήσατε όλα όσα έχουν επισημανθεί από ειδικούς και επιστήμονες. Αγνοήσατε τα πατριωτικά αισθήματα του ελληνικού λαού. Αγνοήσατε μία πολιτική εκατόν πενήντα χρόνων που δεν δεχόταν μονοπώλησ</w:t>
      </w:r>
      <w:r>
        <w:rPr>
          <w:rFonts w:eastAsia="Times New Roman" w:cs="Times New Roman"/>
          <w:szCs w:val="24"/>
        </w:rPr>
        <w:t>η του ονόματος της Μακεδονίας και της ταυτότητας της Μακεδονίας. Αγνοήσατε ότι το όνομα είναι το όχημα του αλυτρωτισμού και δεχθήκατε όλα όσα ζητούσαν οι εθνικιστές των Σκοπίων, γιατί ακριβώς αυτά τα ίδια ζήτησε και ο αδιάλλακτος Γκρούεφσκι το 2008 από την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υβέρνηση της Νέας Δημοκρατίας και τον Κώστα Καραμανλή. </w:t>
      </w:r>
    </w:p>
    <w:p w14:paraId="2ED8BA9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Σήμερα, η Κυβέρνηση τα αποδέχτηκε αυτά όλα, χωρίς κα</w:t>
      </w:r>
      <w:r>
        <w:rPr>
          <w:rFonts w:eastAsia="Times New Roman" w:cs="Times New Roman"/>
          <w:szCs w:val="24"/>
        </w:rPr>
        <w:t>μ</w:t>
      </w:r>
      <w:r>
        <w:rPr>
          <w:rFonts w:eastAsia="Times New Roman" w:cs="Times New Roman"/>
          <w:szCs w:val="24"/>
        </w:rPr>
        <w:t xml:space="preserve">μία αντίρρηση. </w:t>
      </w:r>
    </w:p>
    <w:p w14:paraId="2ED8BA9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αυτή καθαυτή έχει αναλυθεί από πολλούς. Το έκανε εχθές εύστοχα και ο </w:t>
      </w:r>
      <w:r>
        <w:rPr>
          <w:rFonts w:eastAsia="Times New Roman" w:cs="Times New Roman"/>
          <w:szCs w:val="24"/>
        </w:rPr>
        <w:t>ε</w:t>
      </w:r>
      <w:r>
        <w:rPr>
          <w:rFonts w:eastAsia="Times New Roman" w:cs="Times New Roman"/>
          <w:szCs w:val="24"/>
        </w:rPr>
        <w:t>ισηγητής μας, ο κ. Κουμουτσάκος, αλλά και πάρα π</w:t>
      </w:r>
      <w:r>
        <w:rPr>
          <w:rFonts w:eastAsia="Times New Roman" w:cs="Times New Roman"/>
          <w:szCs w:val="24"/>
        </w:rPr>
        <w:t>ολλοί συνάδελφοι. Δεν θα επιχειρήσω να κάνω και εγώ το ίδιο.</w:t>
      </w:r>
    </w:p>
    <w:p w14:paraId="2ED8BA9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κανείς δεν είπε και δεν λέει ποτέ «</w:t>
      </w:r>
      <w:r>
        <w:rPr>
          <w:rFonts w:eastAsia="Times New Roman" w:cs="Times New Roman"/>
          <w:szCs w:val="24"/>
        </w:rPr>
        <w:t>όχι</w:t>
      </w:r>
      <w:r>
        <w:rPr>
          <w:rFonts w:eastAsia="Times New Roman" w:cs="Times New Roman"/>
          <w:szCs w:val="24"/>
        </w:rPr>
        <w:t>» σε μια καλή συμφωνία. Λέμε, όμως, «</w:t>
      </w:r>
      <w:r>
        <w:rPr>
          <w:rFonts w:eastAsia="Times New Roman" w:cs="Times New Roman"/>
          <w:szCs w:val="24"/>
        </w:rPr>
        <w:t>ό</w:t>
      </w:r>
      <w:r>
        <w:rPr>
          <w:rFonts w:eastAsia="Times New Roman" w:cs="Times New Roman"/>
          <w:szCs w:val="24"/>
        </w:rPr>
        <w:t>χι» σ</w:t>
      </w:r>
      <w:r>
        <w:rPr>
          <w:rFonts w:eastAsia="Times New Roman" w:cs="Times New Roman"/>
          <w:szCs w:val="24"/>
        </w:rPr>
        <w:t>ε</w:t>
      </w:r>
      <w:r>
        <w:rPr>
          <w:rFonts w:eastAsia="Times New Roman" w:cs="Times New Roman"/>
          <w:szCs w:val="24"/>
        </w:rPr>
        <w:t xml:space="preserve"> αυτήν </w:t>
      </w:r>
      <w:r>
        <w:rPr>
          <w:rFonts w:eastAsia="Times New Roman" w:cs="Times New Roman"/>
          <w:szCs w:val="24"/>
        </w:rPr>
        <w:lastRenderedPageBreak/>
        <w:t xml:space="preserve">την κακή </w:t>
      </w:r>
      <w:r>
        <w:rPr>
          <w:rFonts w:eastAsia="Times New Roman" w:cs="Times New Roman"/>
          <w:szCs w:val="24"/>
        </w:rPr>
        <w:t>σ</w:t>
      </w:r>
      <w:r>
        <w:rPr>
          <w:rFonts w:eastAsia="Times New Roman" w:cs="Times New Roman"/>
          <w:szCs w:val="24"/>
        </w:rPr>
        <w:t>υμφωνία, γιατί πέρα από τα τεχνικά προβλήματα, τα εμπορικά σήματα,</w:t>
      </w:r>
      <w:r>
        <w:rPr>
          <w:rFonts w:eastAsia="Times New Roman" w:cs="Times New Roman"/>
          <w:szCs w:val="24"/>
        </w:rPr>
        <w:t xml:space="preserve"> τα βιβλία και τις παραλείψεις που έχει, η αποδοχή του όρου «Μακεδονία», η αναγνώριση μακεδονικής γλώσσας και μακεδονικής ταυτότητας είναι τα βασικά προαπαιτούμενα που συνθέτουν την έννοια της εθνότητας.</w:t>
      </w:r>
    </w:p>
    <w:p w14:paraId="2ED8BA9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Αυτό γίνεται με αυτή τη </w:t>
      </w:r>
      <w:r>
        <w:rPr>
          <w:rFonts w:eastAsia="Times New Roman" w:cs="Times New Roman"/>
          <w:szCs w:val="24"/>
        </w:rPr>
        <w:t>σ</w:t>
      </w:r>
      <w:r>
        <w:rPr>
          <w:rFonts w:eastAsia="Times New Roman" w:cs="Times New Roman"/>
          <w:szCs w:val="24"/>
        </w:rPr>
        <w:t xml:space="preserve">υμφωνία που προσπαθείτε να </w:t>
      </w:r>
      <w:r>
        <w:rPr>
          <w:rFonts w:eastAsia="Times New Roman" w:cs="Times New Roman"/>
          <w:szCs w:val="24"/>
        </w:rPr>
        <w:t>επιβάλ</w:t>
      </w:r>
      <w:r>
        <w:rPr>
          <w:rFonts w:eastAsia="Times New Roman" w:cs="Times New Roman"/>
          <w:szCs w:val="24"/>
        </w:rPr>
        <w:t>λε</w:t>
      </w:r>
      <w:r>
        <w:rPr>
          <w:rFonts w:eastAsia="Times New Roman" w:cs="Times New Roman"/>
          <w:szCs w:val="24"/>
        </w:rPr>
        <w:t>τε με κάλπικες πλειοψηφίες</w:t>
      </w:r>
      <w:r w:rsidRPr="00492FAF">
        <w:rPr>
          <w:rFonts w:eastAsia="Times New Roman" w:cs="Times New Roman"/>
          <w:szCs w:val="24"/>
        </w:rPr>
        <w:t xml:space="preserve">. </w:t>
      </w:r>
      <w:r w:rsidRPr="00CA4D3B">
        <w:rPr>
          <w:rFonts w:eastAsia="Times New Roman" w:cs="Times New Roman"/>
          <w:szCs w:val="24"/>
        </w:rPr>
        <w:t>Χ</w:t>
      </w:r>
      <w:r>
        <w:rPr>
          <w:rFonts w:eastAsia="Times New Roman" w:cs="Times New Roman"/>
          <w:szCs w:val="24"/>
        </w:rPr>
        <w:t>ωρίς συναίσθηση της ευθύνης που σας βαραίνει</w:t>
      </w:r>
      <w:r w:rsidRPr="00492FAF">
        <w:rPr>
          <w:rFonts w:eastAsia="Times New Roman" w:cs="Times New Roman"/>
          <w:szCs w:val="24"/>
        </w:rPr>
        <w:t>,</w:t>
      </w:r>
      <w:r>
        <w:rPr>
          <w:rFonts w:eastAsia="Times New Roman" w:cs="Times New Roman"/>
          <w:szCs w:val="24"/>
        </w:rPr>
        <w:t xml:space="preserve"> τυλίξατε την Ελλάδα σε μια κόλλα χαρτί. Δημιουργείτε τεράστια προβλήματα που θα κληθούμε να αντιμετωπίσουμε στο μέλλον. Αναμφίβολα</w:t>
      </w:r>
      <w:r w:rsidRPr="00492FAF">
        <w:rPr>
          <w:rFonts w:eastAsia="Times New Roman" w:cs="Times New Roman"/>
          <w:szCs w:val="24"/>
        </w:rPr>
        <w:t>,</w:t>
      </w:r>
      <w:r>
        <w:rPr>
          <w:rFonts w:eastAsia="Times New Roman" w:cs="Times New Roman"/>
          <w:szCs w:val="24"/>
        </w:rPr>
        <w:t xml:space="preserve"> θα δεχθούμε προκλήσεις στο εσωτερικό. Θα </w:t>
      </w:r>
      <w:r>
        <w:rPr>
          <w:rFonts w:eastAsia="Times New Roman" w:cs="Times New Roman"/>
          <w:szCs w:val="24"/>
        </w:rPr>
        <w:t>τεθεί από ορισμένους θερμοκέφαλους μειονοτικό θέμα, που ήδη συζητείται. Ήδη σε κάποια χωριά στη μεθόριο συγκροτούνται «ψηφοδέλτια Μακεδόνων». Το λένε οι δήμαρχοι των περιοχών.</w:t>
      </w:r>
    </w:p>
    <w:p w14:paraId="2ED8BAA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χώρα μας δεν αντέχει σήμερα στην κατάσταση που βρίσκεται μια τέτοια ρευστότητα</w:t>
      </w:r>
      <w:r>
        <w:rPr>
          <w:rFonts w:eastAsia="Times New Roman" w:cs="Times New Roman"/>
          <w:szCs w:val="24"/>
        </w:rPr>
        <w:t xml:space="preserve">. Στο εξωτερικό, ύστερα από μια πρώτη προσαρμογή, αυτό που θα επικρατήσει -και το γνωρίζετε αυτό- θα είναι το σκέτο «Μακεδονία». Το μήνυμα που στέλνουμε </w:t>
      </w:r>
      <w:r>
        <w:rPr>
          <w:rFonts w:eastAsia="Times New Roman" w:cs="Times New Roman"/>
          <w:szCs w:val="24"/>
        </w:rPr>
        <w:lastRenderedPageBreak/>
        <w:t>στον περίγυρό μας θα είναι αδυναμία και υποχωρητικότητα και κάποιοι μπορεί να προσπαθήσουν να το εκμετα</w:t>
      </w:r>
      <w:r>
        <w:rPr>
          <w:rFonts w:eastAsia="Times New Roman" w:cs="Times New Roman"/>
          <w:szCs w:val="24"/>
        </w:rPr>
        <w:t>λλευθούν.</w:t>
      </w:r>
    </w:p>
    <w:p w14:paraId="2ED8BAA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Επικαλείστε τη σταθερότητα στην περιοχή, αλλά οδηγείτε τη χώρα σε μεγάλη αστάθεια. Τροφοδοτείτε συνειδητά τον διχασμό μεταξύ των Ελλήνων.</w:t>
      </w:r>
    </w:p>
    <w:p w14:paraId="2ED8BAA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εσείς που μέχρι χθες είχατε άλλες θέσεις, πιστεύατε άλλα και σήμερα σκεφθήκατε</w:t>
      </w:r>
      <w:r>
        <w:rPr>
          <w:rFonts w:eastAsia="Times New Roman" w:cs="Times New Roman"/>
          <w:szCs w:val="24"/>
        </w:rPr>
        <w:t xml:space="preserve"> να στηρίξετε τη </w:t>
      </w:r>
      <w:r>
        <w:rPr>
          <w:rFonts w:eastAsia="Times New Roman" w:cs="Times New Roman"/>
          <w:szCs w:val="24"/>
        </w:rPr>
        <w:t>σ</w:t>
      </w:r>
      <w:r>
        <w:rPr>
          <w:rFonts w:eastAsia="Times New Roman" w:cs="Times New Roman"/>
          <w:szCs w:val="24"/>
        </w:rPr>
        <w:t xml:space="preserve">υμφωνία, που εσχάτως αλλάξατε θέσεις, μην κάνετε το λάθος. Δείτε με καθαρό μυαλό τα αποτελέσματα που παράγει αυτή η </w:t>
      </w:r>
      <w:r>
        <w:rPr>
          <w:rFonts w:eastAsia="Times New Roman" w:cs="Times New Roman"/>
          <w:szCs w:val="24"/>
        </w:rPr>
        <w:t>σ</w:t>
      </w:r>
      <w:r>
        <w:rPr>
          <w:rFonts w:eastAsia="Times New Roman" w:cs="Times New Roman"/>
          <w:szCs w:val="24"/>
        </w:rPr>
        <w:t>υμφωνία. Είμαι βέβαιος ότι βρίσκεστε σε εσωτερική σύγκρουση με τη συνείδησή σας. Σκεφτείτε το ιστορικό βάρος που θα κουβα</w:t>
      </w:r>
      <w:r>
        <w:rPr>
          <w:rFonts w:eastAsia="Times New Roman" w:cs="Times New Roman"/>
          <w:szCs w:val="24"/>
        </w:rPr>
        <w:t>λάτε σε όλη σας τη ζωή. Τι είναι αυτό που σας έκανε να αλλάξετε τελικά θέση;</w:t>
      </w:r>
    </w:p>
    <w:p w14:paraId="2ED8BAA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Τι είναι, κύριε Μπόλαρη, αυτό που σας έκανε να αλλάξετε θέση σε σχέση με τον περσινό Ιανουάριο; Γοητευτήκατε μήπως από την πρόσκαιρη εξουσία που σας πρόσφεραν; Δεν σκέφτεστε ότι η</w:t>
      </w:r>
      <w:r>
        <w:rPr>
          <w:rFonts w:eastAsia="Times New Roman" w:cs="Times New Roman"/>
          <w:szCs w:val="24"/>
        </w:rPr>
        <w:t xml:space="preserve"> ψήφος σας θα σας ακολουθεί σαν εφιάλτης μια ζωή; Σκεφτείτε με βάση την ιστορία, όχι με βάση τη συγκυρία. Σκεφτείτε την ιστορία και τους αγώνες των προγόνων μας. Σκεφτείτε </w:t>
      </w:r>
      <w:r>
        <w:rPr>
          <w:rFonts w:eastAsia="Times New Roman" w:cs="Times New Roman"/>
          <w:szCs w:val="24"/>
        </w:rPr>
        <w:lastRenderedPageBreak/>
        <w:t>τι θα γράψει η ιστορία για εσάς. Υπάρχει χρόνος για να ανακαλέσετε τις θέσεις σας.</w:t>
      </w:r>
    </w:p>
    <w:p w14:paraId="2ED8BAA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ας ευχαριστώ.</w:t>
      </w:r>
    </w:p>
    <w:p w14:paraId="2ED8BAA5" w14:textId="77777777" w:rsidR="00C647AD" w:rsidRDefault="00D506E1">
      <w:pPr>
        <w:spacing w:after="0"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2ED8BAA6" w14:textId="77777777" w:rsidR="00C647AD" w:rsidRDefault="00D506E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Ευχαριστώ, κύριε συνάδελφε.</w:t>
      </w:r>
    </w:p>
    <w:p w14:paraId="2ED8BAA7" w14:textId="77777777" w:rsidR="00C647AD" w:rsidRDefault="00D506E1">
      <w:pPr>
        <w:spacing w:after="0" w:line="600" w:lineRule="auto"/>
        <w:ind w:firstLine="720"/>
        <w:jc w:val="both"/>
        <w:rPr>
          <w:rFonts w:eastAsia="Times New Roman" w:cs="Times New Roman"/>
          <w:szCs w:val="24"/>
        </w:rPr>
      </w:pPr>
      <w:r w:rsidRPr="000B1FD9">
        <w:rPr>
          <w:rFonts w:eastAsia="Times New Roman" w:cs="Times New Roman"/>
          <w:b/>
          <w:szCs w:val="24"/>
        </w:rPr>
        <w:t>ΜΑΡΚΟΣ ΜΠΟΛΑΡΗΣ (Υφυπουργός Εξωτερικών):</w:t>
      </w:r>
      <w:r w:rsidRPr="000B1FD9">
        <w:rPr>
          <w:rFonts w:eastAsia="Times New Roman" w:cs="Times New Roman"/>
          <w:szCs w:val="24"/>
        </w:rPr>
        <w:t xml:space="preserve"> </w:t>
      </w:r>
      <w:r>
        <w:rPr>
          <w:rFonts w:eastAsia="Times New Roman" w:cs="Times New Roman"/>
          <w:szCs w:val="24"/>
        </w:rPr>
        <w:t>Κύριε Πρόεδρε, μπορώ να έχω τον λόγο για λίγο;</w:t>
      </w:r>
    </w:p>
    <w:p w14:paraId="2ED8BAA8" w14:textId="77777777" w:rsidR="00C647AD" w:rsidRDefault="00D506E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 xml:space="preserve">Ορίστε, </w:t>
      </w:r>
      <w:r>
        <w:rPr>
          <w:rFonts w:eastAsia="Times New Roman" w:cs="Times New Roman"/>
          <w:szCs w:val="24"/>
        </w:rPr>
        <w:t>κύριε Υπουργέ.</w:t>
      </w:r>
    </w:p>
    <w:p w14:paraId="2ED8BAA9" w14:textId="77777777" w:rsidR="00C647AD" w:rsidRDefault="00D506E1">
      <w:pPr>
        <w:spacing w:after="0" w:line="600" w:lineRule="auto"/>
        <w:ind w:firstLine="720"/>
        <w:jc w:val="both"/>
        <w:rPr>
          <w:rFonts w:eastAsia="Times New Roman" w:cs="Times New Roman"/>
          <w:szCs w:val="24"/>
        </w:rPr>
      </w:pPr>
      <w:r w:rsidRPr="000B1FD9">
        <w:rPr>
          <w:rFonts w:eastAsia="Times New Roman" w:cs="Times New Roman"/>
          <w:b/>
          <w:szCs w:val="24"/>
        </w:rPr>
        <w:t>ΜΑΡΚΟΣ ΜΠΟΛΑΡΗΣ (Υφυπουργός Εξωτερικών):</w:t>
      </w:r>
      <w:r w:rsidRPr="000B1FD9">
        <w:rPr>
          <w:rFonts w:eastAsia="Times New Roman" w:cs="Times New Roman"/>
          <w:szCs w:val="24"/>
        </w:rPr>
        <w:t xml:space="preserve"> </w:t>
      </w:r>
      <w:r>
        <w:rPr>
          <w:rFonts w:eastAsia="Times New Roman" w:cs="Times New Roman"/>
          <w:szCs w:val="24"/>
        </w:rPr>
        <w:t>Κύριε Πρόεδρε, δεν συνηθίζω να απαντώ σε παραληρήματα και σε συμβουλές από ανθρώπους οι οποίοι δεν κατανόησαν την ουσία της συζήτησης, η οποία διεξάγεται στην Αίθουσα. Καλές είναι οι ακροδεξιές κορώνε</w:t>
      </w:r>
      <w:r>
        <w:rPr>
          <w:rFonts w:eastAsia="Times New Roman" w:cs="Times New Roman"/>
          <w:szCs w:val="24"/>
        </w:rPr>
        <w:t>ς. Ας τις κρατήσουν για το κομματικό τους ακροατήριο, όχι για αυτό το επίπεδο του Κοινοβουλίου.</w:t>
      </w:r>
    </w:p>
    <w:p w14:paraId="2ED8BAAA" w14:textId="77777777" w:rsidR="00C647AD" w:rsidRDefault="00D506E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Ωραία, ευχαριστούμε τον κύριο Υπουργό.</w:t>
      </w:r>
    </w:p>
    <w:p w14:paraId="2ED8BAAB"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ΣΑΒΒΑΣ ΑΝΑΣΤΑΣΙΑΔΗΣ:</w:t>
      </w:r>
      <w:r>
        <w:rPr>
          <w:rFonts w:eastAsia="Times New Roman" w:cs="Times New Roman"/>
          <w:szCs w:val="24"/>
        </w:rPr>
        <w:t xml:space="preserve"> Κύριε Πρόεδρε, μπορώ να απαντήσω;</w:t>
      </w:r>
    </w:p>
    <w:p w14:paraId="2ED8BAAC" w14:textId="77777777" w:rsidR="00C647AD" w:rsidRDefault="00D506E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Όχ</w:t>
      </w:r>
      <w:r>
        <w:rPr>
          <w:rFonts w:eastAsia="Times New Roman" w:cs="Times New Roman"/>
          <w:szCs w:val="24"/>
        </w:rPr>
        <w:t>ι, βέβαια.</w:t>
      </w:r>
    </w:p>
    <w:p w14:paraId="2ED8BAAD"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Άλλα λέγατε, κύριε Μπόλαρη. Αφήστε τα αυτά. Απαντήστε στην ουσία.</w:t>
      </w:r>
    </w:p>
    <w:p w14:paraId="2ED8BAAE" w14:textId="77777777" w:rsidR="00C647AD" w:rsidRDefault="00D506E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Ο συνάδελφος κ. Χρήστος Κατσώτης από το ΚΚΕ</w:t>
      </w:r>
      <w:r w:rsidRPr="00CA4D3B">
        <w:rPr>
          <w:rFonts w:eastAsia="Times New Roman" w:cs="Times New Roman"/>
          <w:szCs w:val="24"/>
        </w:rPr>
        <w:t xml:space="preserve"> </w:t>
      </w:r>
      <w:r>
        <w:rPr>
          <w:rFonts w:eastAsia="Times New Roman" w:cs="Times New Roman"/>
          <w:szCs w:val="24"/>
        </w:rPr>
        <w:t>έχει τον λόγο.</w:t>
      </w:r>
    </w:p>
    <w:p w14:paraId="2ED8BAA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2ED8BAB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Ελληνικέ λαέ, ως ΚΚΕ, α</w:t>
      </w:r>
      <w:r>
        <w:rPr>
          <w:rFonts w:eastAsia="Times New Roman" w:cs="Times New Roman"/>
          <w:szCs w:val="24"/>
        </w:rPr>
        <w:t>πευθυνόμαστε σε όλους εσάς που χρόνια τώρα συμμετέχετε σε αγώνες, σε διαμαρτυρίες, φωνάζετε το σύνθημα «φονιάδες των λαών, Αμερικάνοι». Σας καλούμε να το φωνάξουμε πιο δυνατά και σήμερα στις 18.30΄ στην πλατεία Ελευθερίας, γιατί όχι μόνο δεν έγιναν περιστέ</w:t>
      </w:r>
      <w:r>
        <w:rPr>
          <w:rFonts w:eastAsia="Times New Roman" w:cs="Times New Roman"/>
          <w:szCs w:val="24"/>
        </w:rPr>
        <w:t>ρια της ειρήνης, όπως τους παρουσιάζει η Κυβέρνηση ΣΥΡΙΖΑ, αλλά ματώνουν όλο και περισσότερους λαούς.</w:t>
      </w:r>
    </w:p>
    <w:p w14:paraId="2ED8BAB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Όμως τι να πει κανείς, όταν ο ίδιος συνασπισμός στους βομβαρδισμούς της Γιουγκοσλαβίας είχε κρατήσει ίδιες αποστάσεις από τη σφαγή του ΝΑΤΟ και της Ευρωπα</w:t>
      </w:r>
      <w:r>
        <w:rPr>
          <w:rFonts w:eastAsia="Times New Roman" w:cs="Times New Roman"/>
          <w:szCs w:val="24"/>
        </w:rPr>
        <w:t xml:space="preserve">ϊκής Ένωσης με τη δήθεν εθνοκάθαρση του Μιλόσεβιτς; Τι να πει κανείς, όταν </w:t>
      </w:r>
      <w:r>
        <w:rPr>
          <w:rFonts w:eastAsia="Times New Roman" w:cs="Times New Roman"/>
          <w:szCs w:val="24"/>
        </w:rPr>
        <w:lastRenderedPageBreak/>
        <w:t>πανηγύριζαν για την «Αραβική Άνοιξη», με τα τραγικά αποτελέσματα της ιμπεριαλιστικής επέμβασης για τους λαούς της Λιβύης, της Αιγύπτου, της Τυνησίας; Τι να πει κανείς, όταν δεν έβγα</w:t>
      </w:r>
      <w:r>
        <w:rPr>
          <w:rFonts w:eastAsia="Times New Roman" w:cs="Times New Roman"/>
          <w:szCs w:val="24"/>
        </w:rPr>
        <w:t>λαν άχνα για τη χθεσινή ωμή παρότρυνση-παρέμβαση του διαβολικά καλού Τραμπ στη Βενεζουέλα για πραξικόπημα, με το ίδιο επιχείρημα της αποκατάστασης της δημοκρατίας;</w:t>
      </w:r>
    </w:p>
    <w:p w14:paraId="2ED8BAB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Απευθυνόμαστε σε όλους εσάς, που εδώ και χρόνια φωνάζατε το σύνθημα «ΕΟΚ και ΝΑΤΟ πολέμου </w:t>
      </w:r>
      <w:r>
        <w:rPr>
          <w:rFonts w:eastAsia="Times New Roman" w:cs="Times New Roman"/>
          <w:szCs w:val="24"/>
        </w:rPr>
        <w:t>συνδικάτο», εκφράζοντας την πλήρη αντίθεσή σας στις επεμβάσεις, στους πολέμους, στην αλλαγή των συνόρων, στο αιματοκύλισμα των λαών, αλλά και στην ανεργία, τη φτώχεια, την εξαθλίωση εκατομμυρίων εργαζομένων και νεολαίας.</w:t>
      </w:r>
    </w:p>
    <w:p w14:paraId="2ED8BAB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Σας καλούμε να συνεχίσουμε να φωνάζ</w:t>
      </w:r>
      <w:r>
        <w:rPr>
          <w:rFonts w:eastAsia="Times New Roman" w:cs="Times New Roman"/>
          <w:szCs w:val="24"/>
        </w:rPr>
        <w:t>ουμε πιο δυνατά το ίδιο σύνθημα, γιατί ΝΑΤΟ και Ευρωπαϊκή Ένωση γίνονται όλο και χειρότεροι, πιο επικίνδυνοι για τους λαούς. Υποθάλπουν αλυτρωτισμούς, εθνικισμούς, διαλύουν χώρες και λαούς, για να κυριαρχούν οι μονοπωλιακοί και επιχειρηματικοί όμιλοι. Είνα</w:t>
      </w:r>
      <w:r>
        <w:rPr>
          <w:rFonts w:eastAsia="Times New Roman" w:cs="Times New Roman"/>
          <w:szCs w:val="24"/>
        </w:rPr>
        <w:t>ι η δικτατορία του κεφαλαίου, που ισοπεδώνει την εργατική τάξη και τους λαούς.</w:t>
      </w:r>
    </w:p>
    <w:p w14:paraId="2ED8BAB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Σας καλούμε να καταδικάσετε την Κυβέρνηση, που με την προβιά της Αριστεράς πρωτοστατεί στην υλοποίηση των ιμπεριαλιστικών σχεδιασμών. Έγινε ο μεντεσές στην περιοχή, σύμφωνα με τ</w:t>
      </w:r>
      <w:r>
        <w:rPr>
          <w:rFonts w:eastAsia="Times New Roman" w:cs="Times New Roman"/>
          <w:szCs w:val="24"/>
        </w:rPr>
        <w:t>ον Αμερικανό πρέσβη. Να αντιδράσουμε μαζικά σε όλους αυτούς, νέους και παλιούς, που έρχονται να ξεπλύνουν τον δολοφονικό χαρακτήρα του ΝΑΤΟ, που παρουσιάζουν τη δύναμη αποσταθεροποίησης, τη δύναμη πολέμου ως δύναμη ειρήνης και ασφάλειας. Να δώσετε μαζική α</w:t>
      </w:r>
      <w:r>
        <w:rPr>
          <w:rFonts w:eastAsia="Times New Roman" w:cs="Times New Roman"/>
          <w:szCs w:val="24"/>
        </w:rPr>
        <w:t>πάντηση σε όλους αυτούς που ξεπλένουν την εγκληματική τους πολιτική. Και αυτοί είναι και οι κοσμοπολίτες με το «</w:t>
      </w:r>
      <w:r>
        <w:rPr>
          <w:rFonts w:eastAsia="Times New Roman" w:cs="Times New Roman"/>
          <w:szCs w:val="24"/>
        </w:rPr>
        <w:t>ναι</w:t>
      </w:r>
      <w:r>
        <w:rPr>
          <w:rFonts w:eastAsia="Times New Roman" w:cs="Times New Roman"/>
          <w:szCs w:val="24"/>
        </w:rPr>
        <w:t>» και οι εθνικιστές με τα αλυτρωτικό «</w:t>
      </w:r>
      <w:r>
        <w:rPr>
          <w:rFonts w:eastAsia="Times New Roman" w:cs="Times New Roman"/>
          <w:szCs w:val="24"/>
        </w:rPr>
        <w:t>όχι</w:t>
      </w:r>
      <w:r>
        <w:rPr>
          <w:rFonts w:eastAsia="Times New Roman" w:cs="Times New Roman"/>
          <w:szCs w:val="24"/>
        </w:rPr>
        <w:t>», αλλά και η Νέα Δημοκρατία και το ΚΙΝΑΛ με το δικό τους τραβηγμένο «</w:t>
      </w:r>
      <w:r>
        <w:rPr>
          <w:rFonts w:eastAsia="Times New Roman" w:cs="Times New Roman"/>
          <w:szCs w:val="24"/>
        </w:rPr>
        <w:t>όχι</w:t>
      </w:r>
      <w:r>
        <w:rPr>
          <w:rFonts w:eastAsia="Times New Roman" w:cs="Times New Roman"/>
          <w:szCs w:val="24"/>
        </w:rPr>
        <w:t>». Να απομονώσετε τους φασί</w:t>
      </w:r>
      <w:r>
        <w:rPr>
          <w:rFonts w:eastAsia="Times New Roman" w:cs="Times New Roman"/>
          <w:szCs w:val="24"/>
        </w:rPr>
        <w:t xml:space="preserve">στες, τους απογόνους των συνεργατών των </w:t>
      </w:r>
      <w:r>
        <w:rPr>
          <w:rFonts w:eastAsia="Times New Roman" w:cs="Times New Roman"/>
          <w:szCs w:val="24"/>
        </w:rPr>
        <w:t>ναζί</w:t>
      </w:r>
      <w:r>
        <w:rPr>
          <w:rFonts w:eastAsia="Times New Roman" w:cs="Times New Roman"/>
          <w:szCs w:val="24"/>
        </w:rPr>
        <w:t xml:space="preserve">, των μιμητών της </w:t>
      </w:r>
      <w:r>
        <w:rPr>
          <w:rFonts w:eastAsia="Times New Roman" w:cs="Times New Roman"/>
          <w:szCs w:val="24"/>
        </w:rPr>
        <w:t>χ</w:t>
      </w:r>
      <w:r>
        <w:rPr>
          <w:rFonts w:eastAsia="Times New Roman" w:cs="Times New Roman"/>
          <w:szCs w:val="24"/>
        </w:rPr>
        <w:t>ούντας, την εγκληματική οργάνωση της Χρυσής Αυγής.</w:t>
      </w:r>
    </w:p>
    <w:p w14:paraId="2ED8BAB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w:t>
      </w:r>
      <w:r>
        <w:rPr>
          <w:rFonts w:eastAsia="Times New Roman" w:cs="Times New Roman"/>
          <w:szCs w:val="24"/>
        </w:rPr>
        <w:t>ναι</w:t>
      </w:r>
      <w:r>
        <w:rPr>
          <w:rFonts w:eastAsia="Times New Roman" w:cs="Times New Roman"/>
          <w:szCs w:val="24"/>
        </w:rPr>
        <w:t>» της Κυβέρνησης και όσων συμφωνούν με το «</w:t>
      </w:r>
      <w:r>
        <w:rPr>
          <w:rFonts w:eastAsia="Times New Roman" w:cs="Times New Roman"/>
          <w:szCs w:val="24"/>
        </w:rPr>
        <w:t>όχι</w:t>
      </w:r>
      <w:r>
        <w:rPr>
          <w:rFonts w:eastAsia="Times New Roman" w:cs="Times New Roman"/>
          <w:szCs w:val="24"/>
        </w:rPr>
        <w:t>» όλων των άλλων έχουν ένα κοινό σημείο που συμφωνούν απόλυτα: Είναι η διεύρυνση του ΝΑΤΟ</w:t>
      </w:r>
      <w:r>
        <w:rPr>
          <w:rFonts w:eastAsia="Times New Roman" w:cs="Times New Roman"/>
          <w:szCs w:val="24"/>
        </w:rPr>
        <w:t>, για την οποία πρωτοστάτησε ο ΣΥΡΙΖΑ, «η νατοϊκή Αριστερά», όπως έχει χαρακτηριστεί. Πήραν τη δόξα από τη Νέα Δημοκρατία.</w:t>
      </w:r>
    </w:p>
    <w:p w14:paraId="2ED8BAB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Με τη διεύρυνση του συντηρητικού βραχίονα του ΝΑΤΟ υλοποιείται ο σχεδιασμός των ΗΠΑ, της Ευρωπαϊκής Ένωσης για να κυριαρχήσουν οι δικ</w:t>
      </w:r>
      <w:r>
        <w:rPr>
          <w:rFonts w:eastAsia="Times New Roman" w:cs="Times New Roman"/>
          <w:szCs w:val="24"/>
        </w:rPr>
        <w:t>οί τους μονοπωλιακοί και επιχειρηματικοί όμιλοι, παρεμποδίζοντας την επιρροή της Ρωσίας και της Κίνας.</w:t>
      </w:r>
    </w:p>
    <w:p w14:paraId="2ED8BAB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Καλούμε σε συμπόρευση με το ΚΚΕ, σε κοινό αγώνα ενάντια στον ιμπεριαλιστικό πόλεμο, στο ΝΑΤΟ, την Ευρωπαϊκή Ένωση, τις βάσεις, καθώς και ενάντια στην </w:t>
      </w:r>
      <w:r>
        <w:rPr>
          <w:rFonts w:eastAsia="Times New Roman" w:cs="Times New Roman"/>
          <w:szCs w:val="24"/>
        </w:rPr>
        <w:t>αντεργατική αντιλαϊκή πολιτική.</w:t>
      </w:r>
    </w:p>
    <w:p w14:paraId="2ED8BAB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όνομα μπορεί να έχει γεωγραφικό προσδιορισμό έναντι όλων, όμως διατηρούνται τα σπέρματα αλυτρωτισμού του «Μακεδόνα πολίτη», της «μακεδονικής γλώσσας» και αυτό δεν είναι θέμα ταπείνωσης, κυρία Υπουργέ, όπως είπατε στην τοπ</w:t>
      </w:r>
      <w:r>
        <w:rPr>
          <w:rFonts w:eastAsia="Times New Roman" w:cs="Times New Roman"/>
          <w:szCs w:val="24"/>
        </w:rPr>
        <w:t>οθέτησή σας. Ούτε η νέα μακεδονική γλώσσα υπήρχε ούτε, βέβαια, μακεδονικό έθνος. Έχει τεκμηριώσει αυτή τη θέση μας και ο Γενικός Γραμματέας, αλλά και άλλοι ομιλητές της Κοινοβουλευτικής Ομάδας του ΚΚΕ.</w:t>
      </w:r>
    </w:p>
    <w:p w14:paraId="2ED8BAB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Κυβέρνηση προβάλλει ένα επιχείρημα απέναντι στο ΚΚΕ,</w:t>
      </w:r>
      <w:r>
        <w:rPr>
          <w:rFonts w:eastAsia="Times New Roman" w:cs="Times New Roman"/>
          <w:szCs w:val="24"/>
        </w:rPr>
        <w:t xml:space="preserve"> το ότι έχει δικαίωμα ο κάθε λαός να αυτοπροσδιορίζεται. </w:t>
      </w:r>
      <w:r>
        <w:rPr>
          <w:rFonts w:eastAsia="Times New Roman" w:cs="Times New Roman"/>
          <w:szCs w:val="24"/>
        </w:rPr>
        <w:lastRenderedPageBreak/>
        <w:t>Μα, δεν είναι ιμπεριαλιστικές δυνάμεις αυτές που χρησιμοποίησαν τον λεγόμενο αυτοπροσδιορισμό ως εργαλείο με τους Κοσοβάρους, τους Μαυροβούνιους, τους Βόσνιους, για τη διάλυση της Γιουγκοσλαβίας; Δεν</w:t>
      </w:r>
      <w:r>
        <w:rPr>
          <w:rFonts w:eastAsia="Times New Roman" w:cs="Times New Roman"/>
          <w:szCs w:val="24"/>
        </w:rPr>
        <w:t xml:space="preserve"> χρησιμοποιούν τις μειονότητες για να αποσταθεροποιήσουν περιοχές και κράτη, να αλλάξουν σύνορα; Είναι έτσι, ναι ή όχι; Τι σχέση έχει αυτό με τον αγώνα για αυτοδιάθεση των λαών από τον ζυγό των ιμπεριαλιστικών δυνάμεων, από τη δικτατορία του κεφαλαίου;</w:t>
      </w:r>
    </w:p>
    <w:p w14:paraId="2ED8BAB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ή η προσέγγιση του αυτοπροσδιορισμού είναι πολύ επικίνδυνη και για όσα σχέδια απεργάζονται κάποια κέντρα στη χώρα μας. Απεργάζονται τέτοια σχέδια, ναι ή όχι; Η απάντηση, δυστυχώς, είναι ναι. Στην ευρύτερη περιοχή δυναμώνουν οι επεμβάσεις, η μετακίνηση ισχυ</w:t>
      </w:r>
      <w:r>
        <w:rPr>
          <w:rFonts w:eastAsia="Times New Roman" w:cs="Times New Roman"/>
          <w:szCs w:val="24"/>
        </w:rPr>
        <w:t>ρών στρατιωτικών δυνάμεων, η εγκατάσταση νέων στρατιωτικών βάσεων.</w:t>
      </w:r>
    </w:p>
    <w:p w14:paraId="2ED8BAB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ΣΥΡΙΖΑ με τον ακροδεξιό εταίρο του έδωσε στις ΗΠΑ ό,τι απαίτησαν για την αποτελεσματικότερη υλοποίηση των σχεδιασμών της. Έγιναν μεσάζοντες των ΗΠΑ και της Ευρωπαϊκής Ένωσης για την ενίσχ</w:t>
      </w:r>
      <w:r>
        <w:rPr>
          <w:rFonts w:eastAsia="Times New Roman" w:cs="Times New Roman"/>
          <w:szCs w:val="24"/>
        </w:rPr>
        <w:t xml:space="preserve">υση των στρατιωτικών στηριγμάτων, για πώληση εξοπλιστικών προγραμμάτων, για μεγαλύτερες μπίζνες </w:t>
      </w:r>
      <w:r>
        <w:rPr>
          <w:rFonts w:eastAsia="Times New Roman" w:cs="Times New Roman"/>
          <w:szCs w:val="24"/>
        </w:rPr>
        <w:lastRenderedPageBreak/>
        <w:t>στην περιοχή, με μερίδιο βέβαια και στους επιχειρηματικούς ομίλους της χώρας μας, αλλά και της γείτονος χώρας.</w:t>
      </w:r>
    </w:p>
    <w:p w14:paraId="2ED8BAB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ΚΚΕ λέει «όχι» στα επικίνδυνα σχέδια των ιμπερ</w:t>
      </w:r>
      <w:r>
        <w:rPr>
          <w:rFonts w:eastAsia="Times New Roman" w:cs="Times New Roman"/>
          <w:szCs w:val="24"/>
        </w:rPr>
        <w:t>ιαλιστών του ΝΑΤΟ και της Ευρωπαϊκής Ένωσης, στους μακελάρηδες των λαών, των μονοπωλιακών ομίλων. Λέει «ναι» στη Συμφωνία μακριά από το ΝΑΤΟ, τις ΗΠΑ και την Ευρωπαϊκή Ένωση, μακριά από το «διαίρει και βασίλευε» των ιμπεριαλιστών, λέει «ναι» στη σύνθετη ον</w:t>
      </w:r>
      <w:r>
        <w:rPr>
          <w:rFonts w:eastAsia="Times New Roman" w:cs="Times New Roman"/>
          <w:szCs w:val="24"/>
        </w:rPr>
        <w:t xml:space="preserve">ομασία με αυστηρό γεωγραφικό προσδιορισμό έναντι όλων, με εξάλειψη όλων των αλυτρωτισμών από το </w:t>
      </w:r>
      <w:r>
        <w:rPr>
          <w:rFonts w:eastAsia="Times New Roman" w:cs="Times New Roman"/>
          <w:szCs w:val="24"/>
        </w:rPr>
        <w:t>σ</w:t>
      </w:r>
      <w:r>
        <w:rPr>
          <w:rFonts w:eastAsia="Times New Roman" w:cs="Times New Roman"/>
          <w:szCs w:val="24"/>
        </w:rPr>
        <w:t>ύνταγμα της γειτονικής χώρας, λέει «όχι» στην αποδοχή ανιστόρητων εννοιών περί μακεδονικού έθνους ή γλώσσας. Όλα σε μια ενότητα.</w:t>
      </w:r>
    </w:p>
    <w:p w14:paraId="2ED8BABD"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color w:val="212121"/>
          <w:szCs w:val="24"/>
        </w:rPr>
        <w:t>H θέση μας αυτή είναι βαθιά δι</w:t>
      </w:r>
      <w:r w:rsidRPr="00F4328B">
        <w:rPr>
          <w:rFonts w:eastAsia="Times New Roman"/>
          <w:color w:val="212121"/>
          <w:szCs w:val="24"/>
        </w:rPr>
        <w:t>εθνιστική και υπηρετεί τη φιλία των λαών, την ειρήνη στην περιοχή.</w:t>
      </w:r>
    </w:p>
    <w:p w14:paraId="2ED8BABE"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color w:val="212121"/>
          <w:szCs w:val="24"/>
        </w:rPr>
        <w:t xml:space="preserve"> Κύριε Δραγασάκη, έχετε διαλέξει χρόνια τώρα αντίθετο στρατόπεδο. Στους εχθρούς της εργατικής τάξης και της πλειοψηφίας του λαού θέσατε τις υπηρεσίες σας Γι’ αυτό παριστάνετε ότι δεν κατανο</w:t>
      </w:r>
      <w:r w:rsidRPr="00F4328B">
        <w:rPr>
          <w:rFonts w:eastAsia="Times New Roman"/>
          <w:color w:val="212121"/>
          <w:szCs w:val="24"/>
        </w:rPr>
        <w:t>είτε τη διεθνιστική θέση του ΚΚΕ.</w:t>
      </w:r>
    </w:p>
    <w:p w14:paraId="2ED8BABF"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color w:val="212121"/>
          <w:szCs w:val="24"/>
        </w:rPr>
        <w:t>Ψηφίζουμε «</w:t>
      </w:r>
      <w:r>
        <w:rPr>
          <w:rFonts w:eastAsia="Times New Roman"/>
          <w:color w:val="212121"/>
          <w:szCs w:val="24"/>
        </w:rPr>
        <w:t>όχι</w:t>
      </w:r>
      <w:r w:rsidRPr="00F4328B">
        <w:rPr>
          <w:rFonts w:eastAsia="Times New Roman"/>
          <w:color w:val="212121"/>
          <w:szCs w:val="24"/>
        </w:rPr>
        <w:t>» στη Συμφωνία των Πρεσπών.</w:t>
      </w:r>
    </w:p>
    <w:p w14:paraId="2ED8BAC0"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b/>
          <w:color w:val="212121"/>
          <w:szCs w:val="24"/>
        </w:rPr>
        <w:lastRenderedPageBreak/>
        <w:t xml:space="preserve">ΠΡΟΕΔΡΕΥΩΝ (Σπυρίδων Λυκούδης): </w:t>
      </w:r>
      <w:r w:rsidRPr="00F4328B">
        <w:rPr>
          <w:rFonts w:eastAsia="Times New Roman"/>
          <w:color w:val="212121"/>
          <w:szCs w:val="24"/>
        </w:rPr>
        <w:t>Ευχαριστώ κύριε συνάδελφε.</w:t>
      </w:r>
    </w:p>
    <w:p w14:paraId="2ED8BAC1"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color w:val="212121"/>
          <w:szCs w:val="24"/>
        </w:rPr>
        <w:t>Τον λόγο έχει ο συνάδελφος κ. Δημήτριος Κυριαζίδης από την Νέα Δημοκρατία.</w:t>
      </w:r>
    </w:p>
    <w:p w14:paraId="2ED8BAC2"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b/>
          <w:color w:val="212121"/>
          <w:szCs w:val="24"/>
        </w:rPr>
        <w:t>ΔΗΜΗΤΡΙΟΣ ΚΥΡΙΑΖΙΔΗΣ:</w:t>
      </w:r>
      <w:r w:rsidRPr="00F4328B">
        <w:rPr>
          <w:rFonts w:eastAsia="Times New Roman"/>
          <w:color w:val="212121"/>
          <w:szCs w:val="24"/>
        </w:rPr>
        <w:t xml:space="preserve"> Ευχαριστώ κύριε Πρόεδρε.</w:t>
      </w:r>
    </w:p>
    <w:p w14:paraId="2ED8BAC3"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color w:val="212121"/>
          <w:szCs w:val="24"/>
        </w:rPr>
        <w:t>Το σημερινό νομοσχέδιο έπρεπε να τιτλοφορείται</w:t>
      </w:r>
      <w:r>
        <w:rPr>
          <w:rFonts w:eastAsia="Times New Roman"/>
          <w:color w:val="212121"/>
          <w:szCs w:val="24"/>
        </w:rPr>
        <w:t>:</w:t>
      </w:r>
      <w:r w:rsidRPr="00F4328B">
        <w:rPr>
          <w:rFonts w:eastAsia="Times New Roman"/>
          <w:color w:val="212121"/>
          <w:szCs w:val="24"/>
        </w:rPr>
        <w:t xml:space="preserve"> «</w:t>
      </w:r>
      <w:r>
        <w:rPr>
          <w:rFonts w:eastAsia="Times New Roman"/>
          <w:color w:val="212121"/>
          <w:szCs w:val="24"/>
        </w:rPr>
        <w:t>π</w:t>
      </w:r>
      <w:r w:rsidRPr="00F4328B">
        <w:rPr>
          <w:rFonts w:eastAsia="Times New Roman"/>
          <w:color w:val="212121"/>
          <w:szCs w:val="24"/>
        </w:rPr>
        <w:t xml:space="preserve">ωλείται </w:t>
      </w:r>
      <w:r>
        <w:rPr>
          <w:rFonts w:eastAsia="Times New Roman"/>
          <w:color w:val="212121"/>
          <w:szCs w:val="24"/>
        </w:rPr>
        <w:t>π</w:t>
      </w:r>
      <w:r w:rsidRPr="00F4328B">
        <w:rPr>
          <w:rFonts w:eastAsia="Times New Roman"/>
          <w:color w:val="212121"/>
          <w:szCs w:val="24"/>
        </w:rPr>
        <w:t>ατρίς».  Η ιστορική συγκυρία επιβάλλει σήμερα, εν ονόματι του έθνους και με το βάρος των αγώνων του, να μιλήσουμε από αυτό το Βήμα για το κρίσιμο εθνικό θέμα με τον προσήκοντα σεβασμό στην ιστορία</w:t>
      </w:r>
      <w:r w:rsidRPr="00F4328B">
        <w:rPr>
          <w:rFonts w:eastAsia="Times New Roman"/>
          <w:color w:val="212121"/>
          <w:szCs w:val="24"/>
        </w:rPr>
        <w:t xml:space="preserve"> του λαού μας και εν τέλει να ψηφίσουμε για λογαριασμό όχι μόνο των πολιτών που μας εμπιστεύτηκαν με την ψήφο τους αλλά και για λογαριασμό όσων πέρασαν και όσων θα περάσουν από αυτήν την πατρίδα, για τις μελλοντικές γενιές. </w:t>
      </w:r>
    </w:p>
    <w:p w14:paraId="2ED8BAC4"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color w:val="212121"/>
          <w:szCs w:val="24"/>
        </w:rPr>
        <w:t>Υπήρξαν αρκετές στιγμές δύσκολε</w:t>
      </w:r>
      <w:r w:rsidRPr="00F4328B">
        <w:rPr>
          <w:rFonts w:eastAsia="Times New Roman"/>
          <w:color w:val="212121"/>
          <w:szCs w:val="24"/>
        </w:rPr>
        <w:t>ς για την πατρίδα μας, στιγμές που αυτή η απώλεσε εδάφη, κατακτήθηκε από εισβολείς, έχασε μάχες με αντιπάλους ισχυρούς. Σε αυτές τις ιστορικές περιόδους επιχειρήθηκαν αναγκαστικοί συμβιβασμοί και υπο</w:t>
      </w:r>
      <w:r w:rsidRPr="00F4328B">
        <w:rPr>
          <w:rFonts w:eastAsia="Times New Roman"/>
          <w:color w:val="212121"/>
          <w:szCs w:val="24"/>
        </w:rPr>
        <w:lastRenderedPageBreak/>
        <w:t xml:space="preserve">χωρήσεις. Εν καιρώ, όμως, ειρήνης και ομαλότητας, με μία </w:t>
      </w:r>
      <w:r w:rsidRPr="00F4328B">
        <w:rPr>
          <w:rFonts w:eastAsia="Times New Roman"/>
          <w:color w:val="212121"/>
          <w:szCs w:val="24"/>
        </w:rPr>
        <w:t>εδραιωμένη διεθνή και περιφερειακή παρουσία, δεν νοείται να παραδίδει η πατρίδα μας την ιστορία της, να υποχωρεί αναιτίως σε τέτοιο βαθμό και να προδίδει τα ιερά και τα όσια του έθνους.</w:t>
      </w:r>
    </w:p>
    <w:p w14:paraId="2ED8BAC5"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color w:val="212121"/>
          <w:szCs w:val="24"/>
        </w:rPr>
        <w:t xml:space="preserve"> Δε νοείται, κυρίες και κύριοι συνάδελφοι, να καλείται το ελληνικό Κοι</w:t>
      </w:r>
      <w:r w:rsidRPr="00F4328B">
        <w:rPr>
          <w:rFonts w:eastAsia="Times New Roman"/>
          <w:color w:val="212121"/>
          <w:szCs w:val="24"/>
        </w:rPr>
        <w:t xml:space="preserve">νοβούλιο, οι εκφραστές, δηλαδή, του ελληνικού λαού να κυρώσουν μία επαίσχυντη </w:t>
      </w:r>
      <w:r>
        <w:rPr>
          <w:rFonts w:eastAsia="Times New Roman"/>
          <w:color w:val="212121"/>
          <w:szCs w:val="24"/>
        </w:rPr>
        <w:t>σ</w:t>
      </w:r>
      <w:r w:rsidRPr="00F4328B">
        <w:rPr>
          <w:rFonts w:eastAsia="Times New Roman"/>
          <w:color w:val="212121"/>
          <w:szCs w:val="24"/>
        </w:rPr>
        <w:t>υμφωνία, με την οποία αμαχητί παραδίδεται το ιερό όνομα της Μακεδονίας σε ένα γείτονα λαό που ιστορικά, γεωγραφικά πολιτικά, πολιτιστικά και κοινωνικά ουδεμία σχέση έχει με το ό</w:t>
      </w:r>
      <w:r w:rsidRPr="00F4328B">
        <w:rPr>
          <w:rFonts w:eastAsia="Times New Roman"/>
          <w:color w:val="212121"/>
          <w:szCs w:val="24"/>
        </w:rPr>
        <w:t>νομα αυτό και τους Έλληνες.</w:t>
      </w:r>
    </w:p>
    <w:p w14:paraId="2ED8BAC6" w14:textId="77777777" w:rsidR="00C647AD" w:rsidRDefault="00D506E1">
      <w:pPr>
        <w:shd w:val="clear" w:color="auto" w:fill="FFFFFF"/>
        <w:spacing w:after="0" w:line="600" w:lineRule="auto"/>
        <w:ind w:firstLine="720"/>
        <w:jc w:val="both"/>
        <w:rPr>
          <w:rFonts w:eastAsia="Times New Roman"/>
          <w:color w:val="212121"/>
          <w:szCs w:val="24"/>
        </w:rPr>
      </w:pPr>
      <w:r w:rsidRPr="00F4328B">
        <w:rPr>
          <w:rFonts w:eastAsia="Times New Roman"/>
          <w:color w:val="212121"/>
          <w:szCs w:val="24"/>
        </w:rPr>
        <w:t>Όσες φορές κι αν διάβασα την κατάπτυστη αυτή Συμφωνία των Πρεσπών, δεν μπόρεσα να αντιληφθώ ποια ιστορική ανάγκη οδήγησε την κυβέρνηση του ΣΥΡΙΖΑ και των ΑΝΕΛ σε αυτή την άτιμη, ελεεινή και κατά αποτέλεσμα προδοτική συνθηκολόγησ</w:t>
      </w:r>
      <w:r w:rsidRPr="00F4328B">
        <w:rPr>
          <w:rFonts w:eastAsia="Times New Roman"/>
          <w:color w:val="212121"/>
          <w:szCs w:val="24"/>
        </w:rPr>
        <w:t>η. Μονομερώς λένε οι ΑΝΕΛ, ως κόμμα, υπήρξε αυτή η υπογραφή. Δεν μπόρεσα ειλικρινά να αντιληφθώ ποια τα οφέλη μίας συμφωνίας που παραδίδει όνομα, εθνικότητα, γλώσσα σε μία κρατική οντότητα, που δεν νομιμοποιείται ιστορικά και πολιτικά να τα διεκδικεί. Εν τ</w:t>
      </w:r>
      <w:r w:rsidRPr="00F4328B">
        <w:rPr>
          <w:rFonts w:eastAsia="Times New Roman"/>
          <w:color w:val="212121"/>
          <w:szCs w:val="24"/>
        </w:rPr>
        <w:t xml:space="preserve">έλει ποια εθνικότητα εκχωρείτε; Ποια </w:t>
      </w:r>
      <w:r w:rsidRPr="00F4328B">
        <w:rPr>
          <w:rFonts w:eastAsia="Times New Roman"/>
          <w:color w:val="212121"/>
          <w:szCs w:val="24"/>
        </w:rPr>
        <w:lastRenderedPageBreak/>
        <w:t>γλώσσα απεμπολείτε; Πόσες θυσίες των προγόνων μας αρνείστε; Τι θα πείτε στους κατοίκους του μαρτυρικού Δοξάτου, της εξανδραποδισμένης Χωριστής, του Βώλακα, της Μικρόπολης, των αιματοβαμμένων δηλαδή χωριών του Κάτω Νευρο</w:t>
      </w:r>
      <w:r w:rsidRPr="00F4328B">
        <w:rPr>
          <w:rFonts w:eastAsia="Times New Roman"/>
          <w:color w:val="212121"/>
          <w:szCs w:val="24"/>
        </w:rPr>
        <w:t>κοπίου, της Προσοτσάνης, του Παρανεστίου, του Νικηφόρου, των Κυργίων, του Νομού που εκπροσωπώ; Ποια εξήγηση θα δώσετε σε όλους αυτούς</w:t>
      </w:r>
      <w:r w:rsidRPr="007E3B69">
        <w:rPr>
          <w:rFonts w:eastAsia="Times New Roman"/>
          <w:color w:val="212121"/>
          <w:sz w:val="23"/>
          <w:szCs w:val="23"/>
        </w:rPr>
        <w:t xml:space="preserve"> τους συμπολίτες </w:t>
      </w:r>
      <w:r>
        <w:rPr>
          <w:rFonts w:eastAsia="Times New Roman"/>
          <w:color w:val="212121"/>
          <w:sz w:val="23"/>
          <w:szCs w:val="23"/>
        </w:rPr>
        <w:t>μας,</w:t>
      </w:r>
      <w:r w:rsidRPr="007E3B69">
        <w:rPr>
          <w:rFonts w:eastAsia="Times New Roman"/>
          <w:color w:val="212121"/>
          <w:sz w:val="23"/>
          <w:szCs w:val="23"/>
        </w:rPr>
        <w:t xml:space="preserve"> </w:t>
      </w:r>
      <w:r w:rsidRPr="00B32B05">
        <w:rPr>
          <w:rFonts w:eastAsia="Times New Roman"/>
          <w:color w:val="212121"/>
          <w:szCs w:val="24"/>
        </w:rPr>
        <w:t>που κάθε σπίτι θρηνεί νεκρούς - ήρωες του Μακεδονικού Αγώνα;</w:t>
      </w:r>
    </w:p>
    <w:p w14:paraId="2ED8BAC7"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color w:val="212121"/>
          <w:szCs w:val="24"/>
        </w:rPr>
        <w:t>Απορώ, κύριοι του ΣΥΡΙΖΑ, αφού δώσατε όν</w:t>
      </w:r>
      <w:r w:rsidRPr="00B32B05">
        <w:rPr>
          <w:rFonts w:eastAsia="Times New Roman"/>
          <w:color w:val="212121"/>
          <w:szCs w:val="24"/>
        </w:rPr>
        <w:t xml:space="preserve">ομα, εθνικότητα και γλώσσα, τι άλλο απέμεινε να δώσουμε τους Σκοπιανούς; Τα δώσατε όλα και δεν πήρατε τίποτα απολύτως, εκτός από ένα κουτσουρεμένο </w:t>
      </w:r>
      <w:r w:rsidRPr="00B32B05">
        <w:rPr>
          <w:rFonts w:eastAsia="Times New Roman"/>
          <w:color w:val="212121"/>
          <w:szCs w:val="24"/>
          <w:lang w:val="en-US"/>
        </w:rPr>
        <w:t>erga</w:t>
      </w:r>
      <w:r w:rsidRPr="00B32B05">
        <w:rPr>
          <w:rFonts w:eastAsia="Times New Roman"/>
          <w:color w:val="212121"/>
          <w:szCs w:val="24"/>
        </w:rPr>
        <w:t xml:space="preserve"> </w:t>
      </w:r>
      <w:r w:rsidRPr="00B32B05">
        <w:rPr>
          <w:rFonts w:eastAsia="Times New Roman"/>
          <w:color w:val="212121"/>
          <w:szCs w:val="24"/>
          <w:lang w:val="en-US"/>
        </w:rPr>
        <w:t>omnes</w:t>
      </w:r>
      <w:r w:rsidRPr="00B32B05">
        <w:rPr>
          <w:rFonts w:eastAsia="Times New Roman"/>
          <w:color w:val="212121"/>
          <w:szCs w:val="24"/>
        </w:rPr>
        <w:t xml:space="preserve"> και μια ψευτοδήλωση για την αρχαία ιστορία μας. Αξίζουν, άραγε, αυτά για να </w:t>
      </w:r>
      <w:r w:rsidRPr="00B32B05">
        <w:rPr>
          <w:rFonts w:eastAsia="Times New Roman"/>
          <w:color w:val="212121"/>
          <w:szCs w:val="24"/>
        </w:rPr>
        <w:t xml:space="preserve">δικαιολογήσουμε στα παιδιά μας και στα εγγόνια μας το ξεπούλημα της Μακεδονίας; Αξίζουν την εθνική υποχώρηση που κάνατε; </w:t>
      </w:r>
    </w:p>
    <w:p w14:paraId="2ED8BAC8"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color w:val="212121"/>
          <w:szCs w:val="24"/>
        </w:rPr>
        <w:t>Ο ΣΥΡΙΖΑ διαλαλούσε ότι είναι υπέρ της λαϊκής κυριαρχίας και κάθε μορφής έκφρασης, μέσω εκλογών και δημοψηφισμάτων. Τώρα τι συνέβη; Τι</w:t>
      </w:r>
      <w:r w:rsidRPr="00B32B05">
        <w:rPr>
          <w:rFonts w:eastAsia="Times New Roman"/>
          <w:color w:val="212121"/>
          <w:szCs w:val="24"/>
        </w:rPr>
        <w:t xml:space="preserve"> άλλαξε; Για ποιο λόγο οι δημοκρατικές ευαισθησίες σας αυτοπεριορίζονται και επιμένετε με αυτόν </w:t>
      </w:r>
      <w:r w:rsidRPr="00B32B05">
        <w:rPr>
          <w:rFonts w:eastAsia="Times New Roman"/>
          <w:color w:val="212121"/>
          <w:szCs w:val="24"/>
        </w:rPr>
        <w:lastRenderedPageBreak/>
        <w:t>τον πρωτοφανή τρόπο να στηρίζετε μία ελεεινή συμφωνία που εμφανώς αντιμάχεται ο λαός μας. Τι σας φοβίζει να ερωτηθεί ο απλός πολίτης. Ποιες δεσμεύσεις έχετε ανα</w:t>
      </w:r>
      <w:r w:rsidRPr="00B32B05">
        <w:rPr>
          <w:rFonts w:eastAsia="Times New Roman"/>
          <w:color w:val="212121"/>
          <w:szCs w:val="24"/>
        </w:rPr>
        <w:t xml:space="preserve">λάβει και έναντι ποίων; Τι πολιτικά ανταλλάγματα πήρατε και από ποιους; </w:t>
      </w:r>
    </w:p>
    <w:p w14:paraId="2ED8BAC9"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color w:val="212121"/>
          <w:szCs w:val="24"/>
        </w:rPr>
        <w:t>Βεβαίως, όλα αυτά είναι αυταπόδεικτα και απαντώνται σε ό,τι σας αφορά, καθώς ήταν μέσα στα προαπαιτούμενα για την κατάληψη της εξουσίας αντί πινακίου φακής. Και θα συνεχίσετε να συμμα</w:t>
      </w:r>
      <w:r w:rsidRPr="00B32B05">
        <w:rPr>
          <w:rFonts w:eastAsia="Times New Roman"/>
          <w:color w:val="212121"/>
          <w:szCs w:val="24"/>
        </w:rPr>
        <w:t>χείτε και με το διάβολο για την παραμονή σας στην εξουσία, θυσιάζοντας αρχές και αξίες που κράτησαν αυτή τη χώρα όρθια επί αιώνες. Και ορθά στο μόνο που δεν είστε ανακόλουθοι είναι στο ξεπούλημα της Μακεδονίας, καθότι πράγματι σε αυτό το ζήτημα συμπλέετε μ</w:t>
      </w:r>
      <w:r w:rsidRPr="00B32B05">
        <w:rPr>
          <w:rFonts w:eastAsia="Times New Roman"/>
          <w:color w:val="212121"/>
          <w:szCs w:val="24"/>
        </w:rPr>
        <w:t xml:space="preserve">ε τους δολοφόνους των λαών, τους Αμερικανούς, όπως εσείς τους λέγατε, και τους δορυφόρους τους. </w:t>
      </w:r>
    </w:p>
    <w:p w14:paraId="2ED8BACA"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color w:val="212121"/>
          <w:szCs w:val="24"/>
        </w:rPr>
        <w:t>Το είδαμε και με τη σχετική διακήρυξή σας, η οποία αναρτήθηκε στην «</w:t>
      </w:r>
      <w:r w:rsidRPr="00B32B05">
        <w:rPr>
          <w:rFonts w:eastAsia="Times New Roman"/>
          <w:color w:val="212121"/>
          <w:szCs w:val="24"/>
        </w:rPr>
        <w:t>ΑΥΓΗ</w:t>
      </w:r>
      <w:r w:rsidRPr="00B32B05">
        <w:rPr>
          <w:rFonts w:eastAsia="Times New Roman"/>
          <w:color w:val="212121"/>
          <w:szCs w:val="24"/>
        </w:rPr>
        <w:t>» το 2008, στην οποία αναφέρατε υποκριτικά για αυτή την Μακεδονία ως συνταγματικό όνομα</w:t>
      </w:r>
      <w:r w:rsidRPr="00B32B05">
        <w:rPr>
          <w:rFonts w:eastAsia="Times New Roman"/>
          <w:color w:val="212121"/>
          <w:szCs w:val="24"/>
        </w:rPr>
        <w:t xml:space="preserve"> σκέτο Μακεδονία. Και, βεβαίως, καταφέρεστε και κατά του ΝΑΤΟ, ότι είναι εκείνη η μηχανή η οποία αλλοιώνει και κυριαρχεί στα πάντα. Αυτά </w:t>
      </w:r>
      <w:r w:rsidRPr="00B32B05">
        <w:rPr>
          <w:rFonts w:eastAsia="Times New Roman"/>
          <w:color w:val="212121"/>
          <w:szCs w:val="24"/>
        </w:rPr>
        <w:lastRenderedPageBreak/>
        <w:t xml:space="preserve">λέγατε τότε, όπως επίσης και η νεολαία του ΣΥΡΙΖΑ το 2008, ευρισκόμενη στα Σκόπια με την κυρία Βωβού, που ζήτησε και η </w:t>
      </w:r>
      <w:r w:rsidRPr="00B32B05">
        <w:rPr>
          <w:rFonts w:eastAsia="Times New Roman"/>
          <w:color w:val="212121"/>
          <w:szCs w:val="24"/>
        </w:rPr>
        <w:t>ίδια να αναλάβει την εξουσία από πλευράς του ΣΥΡΙΖΑ.</w:t>
      </w:r>
    </w:p>
    <w:p w14:paraId="2ED8BACB"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color w:val="212121"/>
          <w:szCs w:val="24"/>
        </w:rPr>
        <w:t xml:space="preserve">Έρχομαι τώρα στα επιμέρους ζητήματα που καταδεικνύουν τη σχετική προβληματική για τις δήθεν τροποποιήσεις του </w:t>
      </w:r>
      <w:r>
        <w:rPr>
          <w:rFonts w:eastAsia="Times New Roman"/>
          <w:color w:val="212121"/>
          <w:szCs w:val="24"/>
        </w:rPr>
        <w:t>σ</w:t>
      </w:r>
      <w:r w:rsidRPr="00B32B05">
        <w:rPr>
          <w:rFonts w:eastAsia="Times New Roman"/>
          <w:color w:val="212121"/>
          <w:szCs w:val="24"/>
        </w:rPr>
        <w:t>υντάγματος.</w:t>
      </w:r>
      <w:r w:rsidRPr="00B32B05">
        <w:rPr>
          <w:rFonts w:eastAsia="Times New Roman"/>
          <w:color w:val="212121"/>
          <w:szCs w:val="24"/>
        </w:rPr>
        <w:t xml:space="preserve"> Δεσμεύτηκαν τα Σκόπια ότι θα έχουν ολοκληρώσει σημαντικές αλλαγές έως τέλος του 2008 και η ρηματική διακοίνωση έγινε προ ημερών. Αυτό δεν επιφέρει συνέπεια ως προς τη νομική δεσμευτικότητα της </w:t>
      </w:r>
      <w:r>
        <w:rPr>
          <w:rFonts w:eastAsia="Times New Roman"/>
          <w:color w:val="212121"/>
          <w:szCs w:val="24"/>
        </w:rPr>
        <w:t>σ</w:t>
      </w:r>
      <w:r w:rsidRPr="00B32B05">
        <w:rPr>
          <w:rFonts w:eastAsia="Times New Roman"/>
          <w:color w:val="212121"/>
          <w:szCs w:val="24"/>
        </w:rPr>
        <w:t>υμφωνίας αφ’ ης στιγμής δεν τηρήθηκαν οι όροι που θέσαμε; Μιλ</w:t>
      </w:r>
      <w:r w:rsidRPr="00B32B05">
        <w:rPr>
          <w:rFonts w:eastAsia="Times New Roman"/>
          <w:color w:val="212121"/>
          <w:szCs w:val="24"/>
        </w:rPr>
        <w:t xml:space="preserve">άει για ενσωμάτωση στο </w:t>
      </w:r>
      <w:r>
        <w:rPr>
          <w:rFonts w:eastAsia="Times New Roman"/>
          <w:color w:val="212121"/>
          <w:szCs w:val="24"/>
        </w:rPr>
        <w:t>σ</w:t>
      </w:r>
      <w:r w:rsidRPr="00B32B05">
        <w:rPr>
          <w:rFonts w:eastAsia="Times New Roman"/>
          <w:color w:val="212121"/>
          <w:szCs w:val="24"/>
        </w:rPr>
        <w:t xml:space="preserve">ύνταγμα και τροποποίηση του ονόματος και ορολογιών, Δεν τις είδαμε. Έγινε μία ενσωμάτωση. Αντίγραφα από το </w:t>
      </w:r>
      <w:r>
        <w:rPr>
          <w:rFonts w:eastAsia="Times New Roman"/>
          <w:color w:val="212121"/>
          <w:szCs w:val="24"/>
        </w:rPr>
        <w:t>σ</w:t>
      </w:r>
      <w:r w:rsidRPr="00B32B05">
        <w:rPr>
          <w:rFonts w:eastAsia="Times New Roman"/>
          <w:color w:val="212121"/>
          <w:szCs w:val="24"/>
        </w:rPr>
        <w:t xml:space="preserve">ύνταγμα πήραμε μόλις χθες. Και αναρωτιόμαστε: Τι διαπραγμάτευση έκανε το Υπουργείο Εξωτερικών χωρίς να έχει το </w:t>
      </w:r>
      <w:r>
        <w:rPr>
          <w:rFonts w:eastAsia="Times New Roman"/>
          <w:color w:val="212121"/>
          <w:szCs w:val="24"/>
        </w:rPr>
        <w:t>σ</w:t>
      </w:r>
      <w:r w:rsidRPr="00B32B05">
        <w:rPr>
          <w:rFonts w:eastAsia="Times New Roman"/>
          <w:color w:val="212121"/>
          <w:szCs w:val="24"/>
        </w:rPr>
        <w:t>ύνταγμα το ο</w:t>
      </w:r>
      <w:r w:rsidRPr="00B32B05">
        <w:rPr>
          <w:rFonts w:eastAsia="Times New Roman"/>
          <w:color w:val="212121"/>
          <w:szCs w:val="24"/>
        </w:rPr>
        <w:t>ποίο μόλις χθες παρέλαβε;</w:t>
      </w:r>
    </w:p>
    <w:p w14:paraId="2ED8BACC"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color w:val="212121"/>
          <w:szCs w:val="24"/>
        </w:rPr>
        <w:t>Θα καταθέσω σχετικό έγγραφο για τα Πρακτικά.</w:t>
      </w:r>
    </w:p>
    <w:p w14:paraId="2ED8BACD"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color w:val="212121"/>
          <w:szCs w:val="24"/>
        </w:rPr>
        <w:t xml:space="preserve">Τι πάμε να ψηφίσουμε επομένως; Μια συμφωνία - «γουρούνι στο σακί». Λέτε να μην ενταχθεί στην συνθήκη οποιαδήποτε διαφοροποίηση αναφορικά με τα Σκόπια στο ΝΑΤΟ ή στην </w:t>
      </w:r>
      <w:r w:rsidRPr="00B32B05">
        <w:rPr>
          <w:rFonts w:eastAsia="Times New Roman"/>
          <w:color w:val="212121"/>
          <w:szCs w:val="24"/>
        </w:rPr>
        <w:lastRenderedPageBreak/>
        <w:t>Ευρωπαϊκή Ένωση. Δυ</w:t>
      </w:r>
      <w:r w:rsidRPr="00B32B05">
        <w:rPr>
          <w:rFonts w:eastAsia="Times New Roman"/>
          <w:color w:val="212121"/>
          <w:szCs w:val="24"/>
        </w:rPr>
        <w:t>στυχώς, είναι αυτό που επαναλαμβάνουμε.</w:t>
      </w:r>
    </w:p>
    <w:p w14:paraId="2ED8BACE"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color w:val="212121"/>
          <w:szCs w:val="24"/>
        </w:rPr>
        <w:t xml:space="preserve">Και έρχομαι στο άρθρο 7, κύριε Πρόεδρε. Με τον όρο «Μακεδονία» και «ο Μακεδόνας» -λέει το </w:t>
      </w:r>
      <w:r>
        <w:rPr>
          <w:rFonts w:eastAsia="Times New Roman"/>
          <w:color w:val="212121"/>
          <w:szCs w:val="24"/>
        </w:rPr>
        <w:t>σ</w:t>
      </w:r>
      <w:r w:rsidRPr="00B32B05">
        <w:rPr>
          <w:rFonts w:eastAsia="Times New Roman"/>
          <w:color w:val="212121"/>
          <w:szCs w:val="24"/>
        </w:rPr>
        <w:t>ύνταγμα το υποτιθέμενο- νοείται για τα Σκόπια η επικράτεια, η γλώσσα, ο πληθυσμός και τα χαρακτηριστικά με τη δική τους ιστορ</w:t>
      </w:r>
      <w:r w:rsidRPr="00B32B05">
        <w:rPr>
          <w:rFonts w:eastAsia="Times New Roman"/>
          <w:color w:val="212121"/>
          <w:szCs w:val="24"/>
        </w:rPr>
        <w:t>ία και πολιτισμό. Δηλαδή, αναγνωρίζουμε νέτα-σκέτα γεωγραφική υπεροχή στα Σκόπια ως «Μακεδονία». Υπάρχει, τελικά, κάτι που δεν αναγνωρίζουμε; Και πώς διακρίνεται η ελληνική Μακεδονία από αυτή των Σκοπίων που αναγνωρίζεται; Και πώς θα με ονομάζετε εμένα αύρ</w:t>
      </w:r>
      <w:r w:rsidRPr="00B32B05">
        <w:rPr>
          <w:rFonts w:eastAsia="Times New Roman"/>
          <w:color w:val="212121"/>
          <w:szCs w:val="24"/>
        </w:rPr>
        <w:t xml:space="preserve">ιο ως Μακεδόνα Βουλευτή; Θέλω να μου απαντήσετε. </w:t>
      </w:r>
    </w:p>
    <w:p w14:paraId="2ED8BACF"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color w:val="212121"/>
          <w:szCs w:val="24"/>
        </w:rPr>
        <w:t>Για να δούμε τα των μελλοντικών τροποποιήσεων: Η Δημοκρατία των Σκοπίων εγγυάται και προάγει τα χαρακτηριστικά στην ιστορική και πολιτιστική κληρονομιά του μακεδονικού λαού. Η Δημοκρατία των Σκοπίων μεριμνά</w:t>
      </w:r>
      <w:r w:rsidRPr="00B32B05">
        <w:rPr>
          <w:rFonts w:eastAsia="Times New Roman"/>
          <w:color w:val="212121"/>
          <w:szCs w:val="24"/>
        </w:rPr>
        <w:t xml:space="preserve"> για τη διασπορά του μακεδονικού λαού και προωθεί δεσμούς με την πατρίδα. Το άκουσα χθες. Τρεις Μακεδονίες υπάρχουν. Σε λίγο θα έχουμε και μειονότητα την οποία θα προσπαθούμε και να αναγνωρίσουμε. Ας είμαστε, λοιπόν σοβαροί.</w:t>
      </w:r>
    </w:p>
    <w:p w14:paraId="2ED8BAD0"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b/>
          <w:color w:val="212121"/>
          <w:szCs w:val="24"/>
        </w:rPr>
        <w:lastRenderedPageBreak/>
        <w:t>ΠΡΟΕΔΡΕΥΩΝ (Σπυρίδων Λυκούδης):</w:t>
      </w:r>
      <w:r w:rsidRPr="00B32B05">
        <w:rPr>
          <w:rFonts w:eastAsia="Times New Roman"/>
          <w:color w:val="212121"/>
          <w:szCs w:val="24"/>
        </w:rPr>
        <w:t xml:space="preserve"> Κύριε συνάδελφε, ολοκληρώστε.</w:t>
      </w:r>
    </w:p>
    <w:p w14:paraId="2ED8BAD1"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b/>
          <w:color w:val="212121"/>
          <w:szCs w:val="24"/>
        </w:rPr>
        <w:t>ΔΗΜΗΤΡΙΟΣ ΚΥΡΙΑΖΙΔΗΣ:</w:t>
      </w:r>
      <w:r w:rsidRPr="00B32B05">
        <w:rPr>
          <w:rFonts w:eastAsia="Times New Roman"/>
          <w:color w:val="212121"/>
          <w:szCs w:val="24"/>
        </w:rPr>
        <w:t xml:space="preserve"> Κύριε Πρόεδρε, οφείλουμε να θυμόμαστε τα λόγια του αειμνήστου Κωνσταντίνου Καραμανλή, ενός μεγάλου Έλληνα Μακεδόνα πολιτικού μπρος στους σφετεριστές της Μακεδονίας. Δεν υπάρχει παρά μία Μακεδονία και αυτ</w:t>
      </w:r>
      <w:r w:rsidRPr="00B32B05">
        <w:rPr>
          <w:rFonts w:eastAsia="Times New Roman"/>
          <w:color w:val="212121"/>
          <w:szCs w:val="24"/>
        </w:rPr>
        <w:t>ή είναι ελληνική. Πενήντα χιλιάδες, στους Βαλκανικούς πολέμους, από τη Μακεδονία μεταφέρθηκαν στο Κίτσεβο σε καταναγκαστικά έργα. Θα μπορούσαν με μία υπογραφή να γυρίσουν πίσω. Όμως έμειναν εκεί και πέθαναν περίπου δώδεκα χιλιάδες σε καταναγκαστικά έργα κα</w:t>
      </w:r>
      <w:r w:rsidRPr="00B32B05">
        <w:rPr>
          <w:rFonts w:eastAsia="Times New Roman"/>
          <w:color w:val="212121"/>
          <w:szCs w:val="24"/>
        </w:rPr>
        <w:t xml:space="preserve">ι επέστρεψαν οι υπόλοιποι. Και αυτοί μισοί! Δυστυχώς! </w:t>
      </w:r>
    </w:p>
    <w:p w14:paraId="2ED8BAD2"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b/>
          <w:color w:val="212121"/>
          <w:szCs w:val="24"/>
        </w:rPr>
        <w:t>ΠΡΟΕΔΡΕΥΩΝ (Σπυρίδων Λυκούδης):</w:t>
      </w:r>
      <w:r w:rsidRPr="00B32B05">
        <w:rPr>
          <w:rFonts w:eastAsia="Times New Roman"/>
          <w:color w:val="212121"/>
          <w:szCs w:val="24"/>
        </w:rPr>
        <w:t xml:space="preserve"> Κύριε συνάδελφε, σας παρακαλώ ολοκληρώστε.</w:t>
      </w:r>
    </w:p>
    <w:p w14:paraId="2ED8BAD3" w14:textId="77777777" w:rsidR="00C647AD" w:rsidRDefault="00D506E1">
      <w:pPr>
        <w:shd w:val="clear" w:color="auto" w:fill="FFFFFF"/>
        <w:spacing w:after="0" w:line="600" w:lineRule="auto"/>
        <w:ind w:firstLine="720"/>
        <w:jc w:val="both"/>
        <w:rPr>
          <w:rFonts w:eastAsia="Times New Roman"/>
          <w:color w:val="212121"/>
          <w:szCs w:val="24"/>
        </w:rPr>
      </w:pPr>
      <w:r w:rsidRPr="00B32B05">
        <w:rPr>
          <w:rFonts w:eastAsia="Times New Roman"/>
          <w:b/>
          <w:color w:val="212121"/>
          <w:szCs w:val="24"/>
        </w:rPr>
        <w:t>ΔΗΜΗΤΡΙΟΣ ΚΥΡΙΑΖΙΔΗΣ:</w:t>
      </w:r>
      <w:r w:rsidRPr="00B32B05">
        <w:rPr>
          <w:rFonts w:eastAsia="Times New Roman"/>
          <w:color w:val="212121"/>
          <w:szCs w:val="24"/>
        </w:rPr>
        <w:t xml:space="preserve"> Η οικογένειά μου έχει θύματα και στη μικρασιατική εκστρατεία. Ο ένας ο παππούς μου -ο πατέρας του πατέρα</w:t>
      </w:r>
      <w:r w:rsidRPr="00B32B05">
        <w:rPr>
          <w:rFonts w:eastAsia="Times New Roman"/>
          <w:color w:val="212121"/>
          <w:szCs w:val="24"/>
        </w:rPr>
        <w:t xml:space="preserve"> μου- άφησε τα κόκαλ</w:t>
      </w:r>
      <w:r>
        <w:rPr>
          <w:rFonts w:eastAsia="Times New Roman"/>
          <w:color w:val="212121"/>
          <w:szCs w:val="24"/>
        </w:rPr>
        <w:t>ά</w:t>
      </w:r>
      <w:r w:rsidRPr="00B32B05">
        <w:rPr>
          <w:rFonts w:eastAsia="Times New Roman"/>
          <w:color w:val="212121"/>
          <w:szCs w:val="24"/>
        </w:rPr>
        <w:t xml:space="preserve"> του στο Αφιόν Καραχισάρ πολεμώντας για την πατρίδα, του θετού πατέρα στο</w:t>
      </w:r>
      <w:r>
        <w:rPr>
          <w:rFonts w:eastAsia="Times New Roman"/>
          <w:color w:val="212121"/>
          <w:szCs w:val="24"/>
        </w:rPr>
        <w:t>ν</w:t>
      </w:r>
      <w:r w:rsidRPr="00B32B05">
        <w:rPr>
          <w:rFonts w:eastAsia="Times New Roman"/>
          <w:color w:val="212121"/>
          <w:szCs w:val="24"/>
        </w:rPr>
        <w:t xml:space="preserve"> Γράμμο και στο Βίτσι μετά από κρυοπαγήματα του έκοψαν και </w:t>
      </w:r>
      <w:r w:rsidRPr="00B32B05">
        <w:rPr>
          <w:rFonts w:eastAsia="Times New Roman"/>
          <w:color w:val="212121"/>
          <w:szCs w:val="24"/>
        </w:rPr>
        <w:lastRenderedPageBreak/>
        <w:t>τα δύο γόνατα για να μπορέσει να επιζήσει και στη συνέχεια, για την απελευθέρωση Μακεδονίας δύο ξαδέρφ</w:t>
      </w:r>
      <w:r w:rsidRPr="00B32B05">
        <w:rPr>
          <w:rFonts w:eastAsia="Times New Roman"/>
          <w:color w:val="212121"/>
          <w:szCs w:val="24"/>
        </w:rPr>
        <w:t>ια. Ο ένας αδερφός της μάνας μου, 19 χρονών, του οποίου πήρα το όνομα, αφιέρωσε τη ζωή του. Θα μπορούσε πάλι με μία υπογραφή, κύριε Πρόεδρε -όπως και ο ξάδερφος του 21 χρονών- να δηλώσουν τα πάντα και να επιστρέψουν. Ύστερα από τρεις μέρες ο παππούς μου πή</w:t>
      </w:r>
      <w:r w:rsidRPr="00B32B05">
        <w:rPr>
          <w:rFonts w:eastAsia="Times New Roman"/>
          <w:color w:val="212121"/>
          <w:szCs w:val="24"/>
        </w:rPr>
        <w:t>γε στο χωριό στο οποίο είχε γίνει η σφαγή και βρήκε μόνο το κεφάλι του ενός.</w:t>
      </w:r>
    </w:p>
    <w:p w14:paraId="2ED8BAD4" w14:textId="77777777" w:rsidR="00C647AD" w:rsidRDefault="00D506E1">
      <w:pPr>
        <w:spacing w:after="0" w:line="600" w:lineRule="auto"/>
        <w:ind w:firstLine="720"/>
        <w:jc w:val="both"/>
        <w:rPr>
          <w:rFonts w:eastAsia="Times New Roman" w:cs="Times New Roman"/>
          <w:szCs w:val="24"/>
        </w:rPr>
      </w:pPr>
      <w:r w:rsidRPr="00B32B05">
        <w:rPr>
          <w:rFonts w:eastAsia="Times New Roman"/>
          <w:color w:val="212121"/>
          <w:szCs w:val="24"/>
        </w:rPr>
        <w:t>Κυρίες και κύριοι συνάδελφοι, οφείλετε να το ξανασκεφτείτε αυτό. Έχουμε όλοι χρέος απέναντι στην ιστορία μας η οποία πρέπει να μας καθοδηγεί.</w:t>
      </w:r>
      <w:r>
        <w:rPr>
          <w:rFonts w:eastAsia="Times New Roman"/>
          <w:color w:val="212121"/>
          <w:szCs w:val="24"/>
        </w:rPr>
        <w:t xml:space="preserve"> </w:t>
      </w:r>
      <w:r>
        <w:rPr>
          <w:rFonts w:eastAsia="Times New Roman" w:cs="Times New Roman"/>
          <w:szCs w:val="24"/>
        </w:rPr>
        <w:t xml:space="preserve">Ο απανταχού ελληνισμός θρηνεί σήμερα </w:t>
      </w:r>
      <w:r w:rsidRPr="001B52F7">
        <w:rPr>
          <w:rFonts w:eastAsia="Times New Roman" w:cs="Times New Roman"/>
          <w:szCs w:val="24"/>
        </w:rPr>
        <w:t>εν</w:t>
      </w:r>
      <w:r>
        <w:rPr>
          <w:rFonts w:eastAsia="Times New Roman" w:cs="Times New Roman"/>
          <w:szCs w:val="24"/>
        </w:rPr>
        <w:t xml:space="preserve"> </w:t>
      </w:r>
      <w:r w:rsidRPr="001B52F7">
        <w:rPr>
          <w:rFonts w:eastAsia="Times New Roman" w:cs="Times New Roman"/>
          <w:szCs w:val="24"/>
        </w:rPr>
        <w:t xml:space="preserve">όψει </w:t>
      </w:r>
      <w:r>
        <w:rPr>
          <w:rFonts w:eastAsia="Times New Roman" w:cs="Times New Roman"/>
          <w:szCs w:val="24"/>
        </w:rPr>
        <w:t xml:space="preserve">της </w:t>
      </w:r>
      <w:r w:rsidRPr="001B52F7">
        <w:rPr>
          <w:rFonts w:eastAsia="Times New Roman" w:cs="Times New Roman"/>
          <w:szCs w:val="24"/>
        </w:rPr>
        <w:t>σταύρωσ</w:t>
      </w:r>
      <w:r>
        <w:rPr>
          <w:rFonts w:eastAsia="Times New Roman" w:cs="Times New Roman"/>
          <w:szCs w:val="24"/>
        </w:rPr>
        <w:t>ή</w:t>
      </w:r>
      <w:r w:rsidRPr="001B52F7">
        <w:rPr>
          <w:rFonts w:eastAsia="Times New Roman" w:cs="Times New Roman"/>
          <w:szCs w:val="24"/>
        </w:rPr>
        <w:t>ς</w:t>
      </w:r>
      <w:r>
        <w:rPr>
          <w:rFonts w:eastAsia="Times New Roman" w:cs="Times New Roman"/>
          <w:szCs w:val="24"/>
        </w:rPr>
        <w:t xml:space="preserve"> του</w:t>
      </w:r>
      <w:r w:rsidRPr="001B52F7">
        <w:rPr>
          <w:rFonts w:eastAsia="Times New Roman" w:cs="Times New Roman"/>
          <w:szCs w:val="24"/>
        </w:rPr>
        <w:t xml:space="preserve"> και γι</w:t>
      </w:r>
      <w:r>
        <w:rPr>
          <w:rFonts w:eastAsia="Times New Roman" w:cs="Times New Roman"/>
          <w:szCs w:val="24"/>
        </w:rPr>
        <w:t xml:space="preserve">’ </w:t>
      </w:r>
      <w:r w:rsidRPr="001B52F7">
        <w:rPr>
          <w:rFonts w:eastAsia="Times New Roman" w:cs="Times New Roman"/>
          <w:szCs w:val="24"/>
        </w:rPr>
        <w:t>αυτό</w:t>
      </w:r>
      <w:r>
        <w:rPr>
          <w:rFonts w:eastAsia="Times New Roman" w:cs="Times New Roman"/>
          <w:szCs w:val="24"/>
        </w:rPr>
        <w:t>ν</w:t>
      </w:r>
      <w:r w:rsidRPr="001B52F7">
        <w:rPr>
          <w:rFonts w:eastAsia="Times New Roman" w:cs="Times New Roman"/>
          <w:szCs w:val="24"/>
        </w:rPr>
        <w:t xml:space="preserve"> το</w:t>
      </w:r>
      <w:r>
        <w:rPr>
          <w:rFonts w:eastAsia="Times New Roman" w:cs="Times New Roman"/>
          <w:szCs w:val="24"/>
        </w:rPr>
        <w:t>ν</w:t>
      </w:r>
      <w:r w:rsidRPr="001B52F7">
        <w:rPr>
          <w:rFonts w:eastAsia="Times New Roman" w:cs="Times New Roman"/>
          <w:szCs w:val="24"/>
        </w:rPr>
        <w:t xml:space="preserve"> λόγο</w:t>
      </w:r>
      <w:r>
        <w:rPr>
          <w:rFonts w:eastAsia="Times New Roman" w:cs="Times New Roman"/>
          <w:szCs w:val="24"/>
        </w:rPr>
        <w:t xml:space="preserve"> καταψηφίζω το νομοσχέδιο. </w:t>
      </w:r>
    </w:p>
    <w:p w14:paraId="2ED8BAD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Π</w:t>
      </w:r>
      <w:r w:rsidRPr="001B52F7">
        <w:rPr>
          <w:rFonts w:eastAsia="Times New Roman" w:cs="Times New Roman"/>
          <w:szCs w:val="24"/>
        </w:rPr>
        <w:t>ρόεδρε</w:t>
      </w:r>
      <w:r>
        <w:rPr>
          <w:rFonts w:eastAsia="Times New Roman" w:cs="Times New Roman"/>
          <w:szCs w:val="24"/>
        </w:rPr>
        <w:t>,</w:t>
      </w:r>
      <w:r w:rsidRPr="001B52F7">
        <w:rPr>
          <w:rFonts w:eastAsia="Times New Roman" w:cs="Times New Roman"/>
          <w:szCs w:val="24"/>
        </w:rPr>
        <w:t xml:space="preserve"> οι πατριώτες μου </w:t>
      </w:r>
      <w:r>
        <w:rPr>
          <w:rFonts w:eastAsia="Times New Roman" w:cs="Times New Roman"/>
          <w:szCs w:val="24"/>
        </w:rPr>
        <w:t xml:space="preserve">μού έδωσαν εντολή να σας καταθέσω τη σχετική κατάπτυστη </w:t>
      </w:r>
      <w:r>
        <w:rPr>
          <w:rFonts w:eastAsia="Times New Roman" w:cs="Times New Roman"/>
          <w:szCs w:val="24"/>
        </w:rPr>
        <w:t>σ</w:t>
      </w:r>
      <w:r>
        <w:rPr>
          <w:rFonts w:eastAsia="Times New Roman" w:cs="Times New Roman"/>
          <w:szCs w:val="24"/>
        </w:rPr>
        <w:t xml:space="preserve">υμφωνία. </w:t>
      </w:r>
    </w:p>
    <w:p w14:paraId="2ED8BAD6" w14:textId="77777777" w:rsidR="00C647AD" w:rsidRDefault="00D506E1">
      <w:pPr>
        <w:spacing w:after="0" w:line="600" w:lineRule="auto"/>
        <w:ind w:firstLine="720"/>
        <w:jc w:val="both"/>
        <w:rPr>
          <w:rFonts w:eastAsia="Times New Roman" w:cs="Times New Roman"/>
          <w:szCs w:val="24"/>
        </w:rPr>
      </w:pPr>
      <w:r w:rsidRPr="008349E9">
        <w:rPr>
          <w:rFonts w:eastAsia="Times New Roman" w:cs="Times New Roman"/>
          <w:szCs w:val="24"/>
        </w:rPr>
        <w:t>(Στο σημείο αυτό ο Βουλευτής κ.</w:t>
      </w:r>
      <w:r>
        <w:rPr>
          <w:rFonts w:eastAsia="Times New Roman" w:cs="Times New Roman"/>
          <w:szCs w:val="24"/>
        </w:rPr>
        <w:t xml:space="preserve"> Δημήτριος Κυριαζίδης</w:t>
      </w:r>
      <w:r w:rsidRPr="008349E9">
        <w:rPr>
          <w:rFonts w:eastAsia="Times New Roman" w:cs="Times New Roman"/>
          <w:szCs w:val="24"/>
        </w:rPr>
        <w:t xml:space="preserve"> καταθέτει για τα </w:t>
      </w:r>
      <w:r>
        <w:rPr>
          <w:rFonts w:eastAsia="Times New Roman" w:cs="Times New Roman"/>
          <w:szCs w:val="24"/>
        </w:rPr>
        <w:t>Πρακτικά τα</w:t>
      </w:r>
      <w:r>
        <w:rPr>
          <w:rFonts w:eastAsia="Times New Roman" w:cs="Times New Roman"/>
          <w:szCs w:val="24"/>
        </w:rPr>
        <w:t xml:space="preserve"> προαναφερθέντα έγγραφα, τα οποία βρίσκονται</w:t>
      </w:r>
      <w:r w:rsidRPr="008349E9">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2ED8BAD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ΠΡΟΕΔΡ</w:t>
      </w:r>
      <w:r>
        <w:rPr>
          <w:rFonts w:eastAsia="Times New Roman" w:cs="Times New Roman"/>
          <w:b/>
          <w:szCs w:val="24"/>
        </w:rPr>
        <w:t>ΕΥΩΝ</w:t>
      </w:r>
      <w:r>
        <w:rPr>
          <w:rFonts w:eastAsia="Times New Roman" w:cs="Times New Roman"/>
          <w:b/>
          <w:szCs w:val="24"/>
        </w:rPr>
        <w:t xml:space="preserve"> (Σπυρίδων Λυκούδης): </w:t>
      </w:r>
      <w:r>
        <w:rPr>
          <w:rFonts w:eastAsia="Times New Roman" w:cs="Times New Roman"/>
          <w:szCs w:val="24"/>
        </w:rPr>
        <w:t xml:space="preserve">Ευχαριστώ, κύριε συνάδελφε. </w:t>
      </w:r>
    </w:p>
    <w:p w14:paraId="2ED8BAD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Εγώ ευχαριστώ, κύριε Πρόεδρε. </w:t>
      </w:r>
    </w:p>
    <w:p w14:paraId="2ED8BAD9" w14:textId="77777777" w:rsidR="00C647AD" w:rsidRDefault="00D506E1">
      <w:pPr>
        <w:spacing w:after="0" w:line="600" w:lineRule="auto"/>
        <w:ind w:firstLine="720"/>
        <w:jc w:val="both"/>
        <w:rPr>
          <w:rFonts w:eastAsia="Times New Roman" w:cs="Times New Roman"/>
          <w:szCs w:val="24"/>
        </w:rPr>
      </w:pPr>
      <w:r w:rsidRPr="008349E9">
        <w:rPr>
          <w:rFonts w:eastAsia="Times New Roman" w:cs="Times New Roman"/>
          <w:b/>
          <w:szCs w:val="24"/>
        </w:rPr>
        <w:t>ΠΡΟΕΔΡ</w:t>
      </w:r>
      <w:r>
        <w:rPr>
          <w:rFonts w:eastAsia="Times New Roman" w:cs="Times New Roman"/>
          <w:b/>
          <w:szCs w:val="24"/>
        </w:rPr>
        <w:t>ΕΥΩΝ</w:t>
      </w:r>
      <w:r w:rsidRPr="008349E9">
        <w:rPr>
          <w:rFonts w:eastAsia="Times New Roman" w:cs="Times New Roman"/>
          <w:b/>
          <w:szCs w:val="24"/>
        </w:rPr>
        <w:t xml:space="preserve"> (Σπυρίδων Λυκούδης):</w:t>
      </w:r>
      <w:r>
        <w:rPr>
          <w:rFonts w:eastAsia="Times New Roman" w:cs="Times New Roman"/>
          <w:b/>
          <w:szCs w:val="24"/>
        </w:rPr>
        <w:t xml:space="preserve"> </w:t>
      </w:r>
      <w:r>
        <w:rPr>
          <w:rFonts w:eastAsia="Times New Roman" w:cs="Times New Roman"/>
          <w:szCs w:val="24"/>
        </w:rPr>
        <w:t>Ο συνάδελφος κ. Αθανάσιος Παφίλης, Κ</w:t>
      </w:r>
      <w:r w:rsidRPr="001B52F7">
        <w:rPr>
          <w:rFonts w:eastAsia="Times New Roman" w:cs="Times New Roman"/>
          <w:szCs w:val="24"/>
        </w:rPr>
        <w:t xml:space="preserve">οινοβουλευτικός </w:t>
      </w:r>
      <w:r>
        <w:rPr>
          <w:rFonts w:eastAsia="Times New Roman" w:cs="Times New Roman"/>
          <w:szCs w:val="24"/>
        </w:rPr>
        <w:t>Ε</w:t>
      </w:r>
      <w:r w:rsidRPr="001B52F7">
        <w:rPr>
          <w:rFonts w:eastAsia="Times New Roman" w:cs="Times New Roman"/>
          <w:szCs w:val="24"/>
        </w:rPr>
        <w:t>κπρόσωπος του Κομμουνιστικού Κόμματος Ελλάδας έχει το</w:t>
      </w:r>
      <w:r>
        <w:rPr>
          <w:rFonts w:eastAsia="Times New Roman" w:cs="Times New Roman"/>
          <w:szCs w:val="24"/>
        </w:rPr>
        <w:t>ν</w:t>
      </w:r>
      <w:r w:rsidRPr="001B52F7">
        <w:rPr>
          <w:rFonts w:eastAsia="Times New Roman" w:cs="Times New Roman"/>
          <w:szCs w:val="24"/>
        </w:rPr>
        <w:t xml:space="preserve"> λόγο</w:t>
      </w:r>
      <w:r>
        <w:rPr>
          <w:rFonts w:eastAsia="Times New Roman" w:cs="Times New Roman"/>
          <w:szCs w:val="24"/>
        </w:rPr>
        <w:t>.</w:t>
      </w:r>
    </w:p>
    <w:p w14:paraId="2ED8BAD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w:t>
      </w:r>
      <w:r w:rsidRPr="001B52F7">
        <w:rPr>
          <w:rFonts w:eastAsia="Times New Roman" w:cs="Times New Roman"/>
          <w:szCs w:val="24"/>
        </w:rPr>
        <w:t>λες αυτές τις μέρες</w:t>
      </w:r>
      <w:r>
        <w:rPr>
          <w:rFonts w:eastAsia="Times New Roman" w:cs="Times New Roman"/>
          <w:szCs w:val="24"/>
        </w:rPr>
        <w:t>,</w:t>
      </w:r>
      <w:r w:rsidRPr="001B52F7">
        <w:rPr>
          <w:rFonts w:eastAsia="Times New Roman" w:cs="Times New Roman"/>
          <w:szCs w:val="24"/>
        </w:rPr>
        <w:t xml:space="preserve"> αλλά και από τότε που άνοιξε η συζήτηση γι</w:t>
      </w:r>
      <w:r>
        <w:rPr>
          <w:rFonts w:eastAsia="Times New Roman" w:cs="Times New Roman"/>
          <w:szCs w:val="24"/>
        </w:rPr>
        <w:t xml:space="preserve">’ </w:t>
      </w:r>
      <w:r w:rsidRPr="001B52F7">
        <w:rPr>
          <w:rFonts w:eastAsia="Times New Roman" w:cs="Times New Roman"/>
          <w:szCs w:val="24"/>
        </w:rPr>
        <w:t xml:space="preserve">αυτό το θέμα όλα τα </w:t>
      </w:r>
      <w:r>
        <w:rPr>
          <w:rFonts w:eastAsia="Times New Roman" w:cs="Times New Roman"/>
          <w:szCs w:val="24"/>
        </w:rPr>
        <w:t>κ</w:t>
      </w:r>
      <w:r w:rsidRPr="001B52F7">
        <w:rPr>
          <w:rFonts w:eastAsia="Times New Roman" w:cs="Times New Roman"/>
          <w:szCs w:val="24"/>
        </w:rPr>
        <w:t>όμματα του</w:t>
      </w:r>
      <w:r w:rsidRPr="001B52F7">
        <w:rPr>
          <w:rFonts w:eastAsia="Times New Roman" w:cs="Times New Roman"/>
          <w:szCs w:val="24"/>
        </w:rPr>
        <w:t xml:space="preserve"> αμερικανο</w:t>
      </w:r>
      <w:r>
        <w:rPr>
          <w:rFonts w:eastAsia="Times New Roman" w:cs="Times New Roman"/>
          <w:szCs w:val="24"/>
        </w:rPr>
        <w:t xml:space="preserve">νατοϊκού </w:t>
      </w:r>
      <w:r w:rsidRPr="001B52F7">
        <w:rPr>
          <w:rFonts w:eastAsia="Times New Roman" w:cs="Times New Roman"/>
          <w:szCs w:val="24"/>
        </w:rPr>
        <w:t>τόξου</w:t>
      </w:r>
      <w:r>
        <w:rPr>
          <w:rFonts w:eastAsia="Times New Roman" w:cs="Times New Roman"/>
          <w:szCs w:val="24"/>
        </w:rPr>
        <w:t>,</w:t>
      </w:r>
      <w:r w:rsidRPr="001B52F7">
        <w:rPr>
          <w:rFonts w:eastAsia="Times New Roman" w:cs="Times New Roman"/>
          <w:szCs w:val="24"/>
        </w:rPr>
        <w:t xml:space="preserve"> δηλαδή παραδοσιακά Νέα Δημοκρατία</w:t>
      </w:r>
      <w:r>
        <w:rPr>
          <w:rFonts w:eastAsia="Times New Roman" w:cs="Times New Roman"/>
          <w:szCs w:val="24"/>
        </w:rPr>
        <w:t>, ΚΙΝΑΛ,</w:t>
      </w:r>
      <w:r w:rsidRPr="001B52F7">
        <w:rPr>
          <w:rFonts w:eastAsia="Times New Roman" w:cs="Times New Roman"/>
          <w:szCs w:val="24"/>
        </w:rPr>
        <w:t xml:space="preserve"> ΑΝΕΛ και λοιπά</w:t>
      </w:r>
      <w:r>
        <w:rPr>
          <w:rFonts w:eastAsia="Times New Roman" w:cs="Times New Roman"/>
          <w:szCs w:val="24"/>
        </w:rPr>
        <w:t>,</w:t>
      </w:r>
      <w:r w:rsidRPr="001B52F7">
        <w:rPr>
          <w:rFonts w:eastAsia="Times New Roman" w:cs="Times New Roman"/>
          <w:szCs w:val="24"/>
        </w:rPr>
        <w:t xml:space="preserve"> και </w:t>
      </w:r>
      <w:r>
        <w:rPr>
          <w:rFonts w:eastAsia="Times New Roman" w:cs="Times New Roman"/>
          <w:szCs w:val="24"/>
        </w:rPr>
        <w:t>βέβαια ο αναδεικνυόμενος</w:t>
      </w:r>
      <w:r w:rsidRPr="001B52F7">
        <w:rPr>
          <w:rFonts w:eastAsia="Times New Roman" w:cs="Times New Roman"/>
          <w:szCs w:val="24"/>
        </w:rPr>
        <w:t xml:space="preserve"> πρωταθλητής στήριξης </w:t>
      </w:r>
      <w:r>
        <w:rPr>
          <w:rFonts w:eastAsia="Times New Roman" w:cs="Times New Roman"/>
          <w:szCs w:val="24"/>
        </w:rPr>
        <w:t>αυτού του αμερικανονατοϊκού</w:t>
      </w:r>
      <w:r w:rsidRPr="00E861D0">
        <w:rPr>
          <w:rFonts w:eastAsia="Times New Roman" w:cs="Times New Roman"/>
          <w:szCs w:val="24"/>
        </w:rPr>
        <w:t xml:space="preserve"> </w:t>
      </w:r>
      <w:r>
        <w:rPr>
          <w:rFonts w:eastAsia="Times New Roman" w:cs="Times New Roman"/>
          <w:szCs w:val="24"/>
        </w:rPr>
        <w:t>τόξου,</w:t>
      </w:r>
      <w:r w:rsidRPr="001B52F7">
        <w:rPr>
          <w:rFonts w:eastAsia="Times New Roman" w:cs="Times New Roman"/>
          <w:szCs w:val="24"/>
        </w:rPr>
        <w:t xml:space="preserve"> που αναδεικνύεται ο ΣΥΡΙΖΑ το τελευταίο διάστημα</w:t>
      </w:r>
      <w:r>
        <w:rPr>
          <w:rFonts w:eastAsia="Times New Roman" w:cs="Times New Roman"/>
          <w:szCs w:val="24"/>
        </w:rPr>
        <w:t>,</w:t>
      </w:r>
      <w:r w:rsidRPr="001B52F7">
        <w:rPr>
          <w:rFonts w:eastAsia="Times New Roman" w:cs="Times New Roman"/>
          <w:szCs w:val="24"/>
        </w:rPr>
        <w:t xml:space="preserve"> αποσπούν τη </w:t>
      </w:r>
      <w:r>
        <w:rPr>
          <w:rFonts w:eastAsia="Times New Roman" w:cs="Times New Roman"/>
          <w:szCs w:val="24"/>
        </w:rPr>
        <w:t>σ</w:t>
      </w:r>
      <w:r w:rsidRPr="001B52F7">
        <w:rPr>
          <w:rFonts w:eastAsia="Times New Roman" w:cs="Times New Roman"/>
          <w:szCs w:val="24"/>
        </w:rPr>
        <w:t xml:space="preserve">υμφωνία από το δεύτερο </w:t>
      </w:r>
      <w:r w:rsidRPr="001B52F7">
        <w:rPr>
          <w:rFonts w:eastAsia="Times New Roman" w:cs="Times New Roman"/>
          <w:szCs w:val="24"/>
        </w:rPr>
        <w:t>άρθρο που είναι και το πιο σημαντικό</w:t>
      </w:r>
      <w:r>
        <w:rPr>
          <w:rFonts w:eastAsia="Times New Roman" w:cs="Times New Roman"/>
          <w:szCs w:val="24"/>
        </w:rPr>
        <w:t>.</w:t>
      </w:r>
      <w:r w:rsidRPr="001B52F7">
        <w:rPr>
          <w:rFonts w:eastAsia="Times New Roman" w:cs="Times New Roman"/>
          <w:szCs w:val="24"/>
        </w:rPr>
        <w:t xml:space="preserve"> </w:t>
      </w:r>
      <w:r>
        <w:rPr>
          <w:rFonts w:eastAsia="Times New Roman" w:cs="Times New Roman"/>
          <w:szCs w:val="24"/>
        </w:rPr>
        <w:t xml:space="preserve">Επίσης, το </w:t>
      </w:r>
      <w:r w:rsidRPr="001B52F7">
        <w:rPr>
          <w:rFonts w:eastAsia="Times New Roman" w:cs="Times New Roman"/>
          <w:szCs w:val="24"/>
        </w:rPr>
        <w:t>αποσπούν και από τις γενικότερες εξελίξεις στον κόσμο</w:t>
      </w:r>
      <w:r>
        <w:rPr>
          <w:rFonts w:eastAsia="Times New Roman" w:cs="Times New Roman"/>
          <w:szCs w:val="24"/>
        </w:rPr>
        <w:t>,</w:t>
      </w:r>
      <w:r w:rsidRPr="001B52F7">
        <w:rPr>
          <w:rFonts w:eastAsia="Times New Roman" w:cs="Times New Roman"/>
          <w:szCs w:val="24"/>
        </w:rPr>
        <w:t xml:space="preserve"> στην ευρύτερη περιοχή</w:t>
      </w:r>
      <w:r>
        <w:rPr>
          <w:rFonts w:eastAsia="Times New Roman" w:cs="Times New Roman"/>
          <w:szCs w:val="24"/>
        </w:rPr>
        <w:t>, στα Βαλκάνια, ό</w:t>
      </w:r>
      <w:r w:rsidRPr="001B52F7">
        <w:rPr>
          <w:rFonts w:eastAsia="Times New Roman" w:cs="Times New Roman"/>
          <w:szCs w:val="24"/>
        </w:rPr>
        <w:t xml:space="preserve">που εκδηλώνεται με σφοδρότητα η αντιπαράθεση ιμπεριαλιστικών </w:t>
      </w:r>
      <w:r>
        <w:rPr>
          <w:rFonts w:eastAsia="Times New Roman" w:cs="Times New Roman"/>
          <w:szCs w:val="24"/>
        </w:rPr>
        <w:t>δ</w:t>
      </w:r>
      <w:r w:rsidRPr="001B52F7">
        <w:rPr>
          <w:rFonts w:eastAsia="Times New Roman" w:cs="Times New Roman"/>
          <w:szCs w:val="24"/>
        </w:rPr>
        <w:t>υνάμεων ΗΠΑ</w:t>
      </w:r>
      <w:r>
        <w:rPr>
          <w:rFonts w:eastAsia="Times New Roman" w:cs="Times New Roman"/>
          <w:szCs w:val="24"/>
        </w:rPr>
        <w:t>,</w:t>
      </w:r>
      <w:r w:rsidRPr="001B52F7">
        <w:rPr>
          <w:rFonts w:eastAsia="Times New Roman" w:cs="Times New Roman"/>
          <w:szCs w:val="24"/>
        </w:rPr>
        <w:t xml:space="preserve"> ΝΑΤΟ</w:t>
      </w:r>
      <w:r>
        <w:rPr>
          <w:rFonts w:eastAsia="Times New Roman" w:cs="Times New Roman"/>
          <w:szCs w:val="24"/>
        </w:rPr>
        <w:t>,</w:t>
      </w:r>
      <w:r w:rsidRPr="001B52F7">
        <w:rPr>
          <w:rFonts w:eastAsia="Times New Roman" w:cs="Times New Roman"/>
          <w:szCs w:val="24"/>
        </w:rPr>
        <w:t xml:space="preserve"> </w:t>
      </w:r>
      <w:r>
        <w:rPr>
          <w:rFonts w:eastAsia="Times New Roman" w:cs="Times New Roman"/>
          <w:szCs w:val="24"/>
        </w:rPr>
        <w:t>Ε</w:t>
      </w:r>
      <w:r w:rsidRPr="001B52F7">
        <w:rPr>
          <w:rFonts w:eastAsia="Times New Roman" w:cs="Times New Roman"/>
          <w:szCs w:val="24"/>
        </w:rPr>
        <w:t xml:space="preserve">υρωπαϊκής </w:t>
      </w:r>
      <w:r>
        <w:rPr>
          <w:rFonts w:eastAsia="Times New Roman" w:cs="Times New Roman"/>
          <w:szCs w:val="24"/>
        </w:rPr>
        <w:t>Έ</w:t>
      </w:r>
      <w:r w:rsidRPr="001B52F7">
        <w:rPr>
          <w:rFonts w:eastAsia="Times New Roman" w:cs="Times New Roman"/>
          <w:szCs w:val="24"/>
        </w:rPr>
        <w:t>νωσης</w:t>
      </w:r>
      <w:r w:rsidRPr="00E861D0">
        <w:rPr>
          <w:rFonts w:eastAsia="Times New Roman" w:cs="Times New Roman"/>
          <w:szCs w:val="24"/>
        </w:rPr>
        <w:t>,</w:t>
      </w:r>
      <w:r w:rsidRPr="001B52F7">
        <w:rPr>
          <w:rFonts w:eastAsia="Times New Roman" w:cs="Times New Roman"/>
          <w:szCs w:val="24"/>
        </w:rPr>
        <w:t xml:space="preserve"> αλλά και άλλων</w:t>
      </w:r>
      <w:r>
        <w:rPr>
          <w:rFonts w:eastAsia="Times New Roman" w:cs="Times New Roman"/>
          <w:szCs w:val="24"/>
        </w:rPr>
        <w:t>,</w:t>
      </w:r>
      <w:r w:rsidRPr="001B52F7">
        <w:rPr>
          <w:rFonts w:eastAsia="Times New Roman" w:cs="Times New Roman"/>
          <w:szCs w:val="24"/>
        </w:rPr>
        <w:t xml:space="preserve"> όπως </w:t>
      </w:r>
      <w:r w:rsidRPr="001B52F7">
        <w:rPr>
          <w:rFonts w:eastAsia="Times New Roman" w:cs="Times New Roman"/>
          <w:szCs w:val="24"/>
        </w:rPr>
        <w:lastRenderedPageBreak/>
        <w:t>Ρωσία</w:t>
      </w:r>
      <w:r>
        <w:rPr>
          <w:rFonts w:eastAsia="Times New Roman" w:cs="Times New Roman"/>
          <w:szCs w:val="24"/>
        </w:rPr>
        <w:t>ς</w:t>
      </w:r>
      <w:r w:rsidRPr="001B52F7">
        <w:rPr>
          <w:rFonts w:eastAsia="Times New Roman" w:cs="Times New Roman"/>
          <w:szCs w:val="24"/>
        </w:rPr>
        <w:t xml:space="preserve"> και Κίνα</w:t>
      </w:r>
      <w:r>
        <w:rPr>
          <w:rFonts w:eastAsia="Times New Roman" w:cs="Times New Roman"/>
          <w:szCs w:val="24"/>
        </w:rPr>
        <w:t>ς,</w:t>
      </w:r>
      <w:r w:rsidRPr="001B52F7">
        <w:rPr>
          <w:rFonts w:eastAsia="Times New Roman" w:cs="Times New Roman"/>
          <w:szCs w:val="24"/>
        </w:rPr>
        <w:t xml:space="preserve"> η σύγκρουση μεγάλων μονοπωλιακών συμφερόντων σε όλους τους τομείς</w:t>
      </w:r>
      <w:r>
        <w:rPr>
          <w:rFonts w:eastAsia="Times New Roman" w:cs="Times New Roman"/>
          <w:szCs w:val="24"/>
        </w:rPr>
        <w:t xml:space="preserve">. </w:t>
      </w:r>
    </w:p>
    <w:p w14:paraId="2ED8BAD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w:t>
      </w:r>
      <w:r w:rsidRPr="001B52F7">
        <w:rPr>
          <w:rFonts w:eastAsia="Times New Roman" w:cs="Times New Roman"/>
          <w:szCs w:val="24"/>
        </w:rPr>
        <w:t xml:space="preserve">ιατί άραγε </w:t>
      </w:r>
      <w:r>
        <w:rPr>
          <w:rFonts w:eastAsia="Times New Roman" w:cs="Times New Roman"/>
          <w:szCs w:val="24"/>
        </w:rPr>
        <w:t xml:space="preserve">αποφεύγουν να μιλήσουν γι’ αυτό; Γιατί </w:t>
      </w:r>
      <w:r w:rsidRPr="001B52F7">
        <w:rPr>
          <w:rFonts w:eastAsia="Times New Roman" w:cs="Times New Roman"/>
          <w:szCs w:val="24"/>
        </w:rPr>
        <w:t>ακριβώς χοροστατούντος πάλι του ΣΥΡΙΖΑ και φυ</w:t>
      </w:r>
      <w:r>
        <w:rPr>
          <w:rFonts w:eastAsia="Times New Roman" w:cs="Times New Roman"/>
          <w:szCs w:val="24"/>
        </w:rPr>
        <w:t xml:space="preserve">σικά παραδοσιακά Νέα Δημοκρατία, ΚΙΝΑΛ, κεντρώοι </w:t>
      </w:r>
      <w:r w:rsidRPr="001B52F7">
        <w:rPr>
          <w:rFonts w:eastAsia="Times New Roman" w:cs="Times New Roman"/>
          <w:szCs w:val="24"/>
        </w:rPr>
        <w:t>και λοιπά συμφωνού</w:t>
      </w:r>
      <w:r w:rsidRPr="001B52F7">
        <w:rPr>
          <w:rFonts w:eastAsia="Times New Roman" w:cs="Times New Roman"/>
          <w:szCs w:val="24"/>
        </w:rPr>
        <w:t xml:space="preserve">ν με τη στρατηγική </w:t>
      </w:r>
      <w:r>
        <w:rPr>
          <w:rFonts w:eastAsia="Times New Roman" w:cs="Times New Roman"/>
          <w:szCs w:val="24"/>
        </w:rPr>
        <w:t>ΗΠΑ, ΝΑΤΟ, Ε</w:t>
      </w:r>
      <w:r w:rsidRPr="001B52F7">
        <w:rPr>
          <w:rFonts w:eastAsia="Times New Roman" w:cs="Times New Roman"/>
          <w:szCs w:val="24"/>
        </w:rPr>
        <w:t xml:space="preserve">υρωπαϊκής </w:t>
      </w:r>
      <w:r>
        <w:rPr>
          <w:rFonts w:eastAsia="Times New Roman" w:cs="Times New Roman"/>
          <w:szCs w:val="24"/>
        </w:rPr>
        <w:t>Έ</w:t>
      </w:r>
      <w:r w:rsidRPr="001B52F7">
        <w:rPr>
          <w:rFonts w:eastAsia="Times New Roman" w:cs="Times New Roman"/>
          <w:szCs w:val="24"/>
        </w:rPr>
        <w:t>νωσης</w:t>
      </w:r>
      <w:r>
        <w:rPr>
          <w:rFonts w:eastAsia="Times New Roman" w:cs="Times New Roman"/>
          <w:szCs w:val="24"/>
        </w:rPr>
        <w:t>,</w:t>
      </w:r>
      <w:r w:rsidRPr="001B52F7">
        <w:rPr>
          <w:rFonts w:eastAsia="Times New Roman" w:cs="Times New Roman"/>
          <w:szCs w:val="24"/>
        </w:rPr>
        <w:t xml:space="preserve"> την υπηρετούν πιστά όλοι </w:t>
      </w:r>
      <w:r>
        <w:rPr>
          <w:rFonts w:eastAsia="Times New Roman" w:cs="Times New Roman"/>
          <w:szCs w:val="24"/>
        </w:rPr>
        <w:t>τους. Γι’</w:t>
      </w:r>
      <w:r w:rsidRPr="001B52F7">
        <w:rPr>
          <w:rFonts w:eastAsia="Times New Roman" w:cs="Times New Roman"/>
          <w:szCs w:val="24"/>
        </w:rPr>
        <w:t xml:space="preserve"> αυτό και δεν </w:t>
      </w:r>
      <w:r>
        <w:rPr>
          <w:rFonts w:eastAsia="Times New Roman" w:cs="Times New Roman"/>
          <w:szCs w:val="24"/>
        </w:rPr>
        <w:t xml:space="preserve">την </w:t>
      </w:r>
      <w:r w:rsidRPr="001B52F7">
        <w:rPr>
          <w:rFonts w:eastAsia="Times New Roman" w:cs="Times New Roman"/>
          <w:szCs w:val="24"/>
        </w:rPr>
        <w:t>καταγγέλλει κανένας</w:t>
      </w:r>
      <w:r>
        <w:rPr>
          <w:rFonts w:eastAsia="Times New Roman" w:cs="Times New Roman"/>
          <w:szCs w:val="24"/>
        </w:rPr>
        <w:t>. Τ</w:t>
      </w:r>
      <w:r w:rsidRPr="001B52F7">
        <w:rPr>
          <w:rFonts w:eastAsia="Times New Roman" w:cs="Times New Roman"/>
          <w:szCs w:val="24"/>
        </w:rPr>
        <w:t>ο αντίθετο</w:t>
      </w:r>
      <w:r>
        <w:rPr>
          <w:rFonts w:eastAsia="Times New Roman" w:cs="Times New Roman"/>
          <w:szCs w:val="24"/>
        </w:rPr>
        <w:t>,</w:t>
      </w:r>
      <w:r w:rsidRPr="001B52F7">
        <w:rPr>
          <w:rFonts w:eastAsia="Times New Roman" w:cs="Times New Roman"/>
          <w:szCs w:val="24"/>
        </w:rPr>
        <w:t xml:space="preserve"> την αποδέχονται</w:t>
      </w:r>
      <w:r>
        <w:rPr>
          <w:rFonts w:eastAsia="Times New Roman" w:cs="Times New Roman"/>
          <w:szCs w:val="24"/>
        </w:rPr>
        <w:t>,</w:t>
      </w:r>
      <w:r w:rsidRPr="001B52F7">
        <w:rPr>
          <w:rFonts w:eastAsia="Times New Roman" w:cs="Times New Roman"/>
          <w:szCs w:val="24"/>
        </w:rPr>
        <w:t xml:space="preserve"> γιατί ακριβώς εκφράζει τα συμφέροντα της </w:t>
      </w:r>
      <w:r>
        <w:rPr>
          <w:rFonts w:eastAsia="Times New Roman" w:cs="Times New Roman"/>
          <w:szCs w:val="24"/>
        </w:rPr>
        <w:t>ε</w:t>
      </w:r>
      <w:r w:rsidRPr="001B52F7">
        <w:rPr>
          <w:rFonts w:eastAsia="Times New Roman" w:cs="Times New Roman"/>
          <w:szCs w:val="24"/>
        </w:rPr>
        <w:t>λληνικής αστικής τάξης</w:t>
      </w:r>
      <w:r>
        <w:rPr>
          <w:rFonts w:eastAsia="Times New Roman" w:cs="Times New Roman"/>
          <w:szCs w:val="24"/>
        </w:rPr>
        <w:t>,</w:t>
      </w:r>
      <w:r w:rsidRPr="001B52F7">
        <w:rPr>
          <w:rFonts w:eastAsia="Times New Roman" w:cs="Times New Roman"/>
          <w:szCs w:val="24"/>
        </w:rPr>
        <w:t xml:space="preserve"> πέραν των άλλων</w:t>
      </w:r>
      <w:r>
        <w:rPr>
          <w:rFonts w:eastAsia="Times New Roman" w:cs="Times New Roman"/>
          <w:szCs w:val="24"/>
        </w:rPr>
        <w:t>.</w:t>
      </w:r>
    </w:p>
    <w:p w14:paraId="2ED8BADC" w14:textId="77777777" w:rsidR="00C647AD" w:rsidRDefault="00D506E1">
      <w:pPr>
        <w:spacing w:after="0" w:line="600" w:lineRule="auto"/>
        <w:ind w:firstLine="720"/>
        <w:jc w:val="both"/>
        <w:rPr>
          <w:rFonts w:eastAsia="Times New Roman" w:cs="Times New Roman"/>
          <w:szCs w:val="24"/>
        </w:rPr>
      </w:pPr>
      <w:r w:rsidRPr="001B52F7">
        <w:rPr>
          <w:rFonts w:eastAsia="Times New Roman" w:cs="Times New Roman"/>
          <w:szCs w:val="24"/>
        </w:rPr>
        <w:t xml:space="preserve"> Άλλωστε το ίδιο δεν </w:t>
      </w:r>
      <w:r w:rsidRPr="001B52F7">
        <w:rPr>
          <w:rFonts w:eastAsia="Times New Roman" w:cs="Times New Roman"/>
          <w:szCs w:val="24"/>
        </w:rPr>
        <w:t>έγινε με τα μνημόνια</w:t>
      </w:r>
      <w:r>
        <w:rPr>
          <w:rFonts w:eastAsia="Times New Roman" w:cs="Times New Roman"/>
          <w:szCs w:val="24"/>
        </w:rPr>
        <w:t>; Δύο μνημόνια, ένα Ν</w:t>
      </w:r>
      <w:r w:rsidRPr="001B52F7">
        <w:rPr>
          <w:rFonts w:eastAsia="Times New Roman" w:cs="Times New Roman"/>
          <w:szCs w:val="24"/>
        </w:rPr>
        <w:t>έα Δημοκρατία</w:t>
      </w:r>
      <w:r>
        <w:rPr>
          <w:rFonts w:eastAsia="Times New Roman" w:cs="Times New Roman"/>
          <w:szCs w:val="24"/>
        </w:rPr>
        <w:t xml:space="preserve">, ένα ΠΑΣΟΚ, ένα </w:t>
      </w:r>
      <w:r w:rsidRPr="001B52F7">
        <w:rPr>
          <w:rFonts w:eastAsia="Times New Roman" w:cs="Times New Roman"/>
          <w:szCs w:val="24"/>
        </w:rPr>
        <w:t>μεικτ</w:t>
      </w:r>
      <w:r>
        <w:rPr>
          <w:rFonts w:eastAsia="Times New Roman" w:cs="Times New Roman"/>
          <w:szCs w:val="24"/>
        </w:rPr>
        <w:t>ό, που ο</w:t>
      </w:r>
      <w:r w:rsidRPr="001B52F7">
        <w:rPr>
          <w:rFonts w:eastAsia="Times New Roman" w:cs="Times New Roman"/>
          <w:szCs w:val="24"/>
        </w:rPr>
        <w:t xml:space="preserve"> ΣΥΡΙΖΑ θα τα </w:t>
      </w:r>
      <w:r>
        <w:rPr>
          <w:rFonts w:eastAsia="Times New Roman" w:cs="Times New Roman"/>
          <w:szCs w:val="24"/>
        </w:rPr>
        <w:t xml:space="preserve">καταργούσε, αλλά </w:t>
      </w:r>
      <w:r w:rsidRPr="001B52F7">
        <w:rPr>
          <w:rFonts w:eastAsia="Times New Roman" w:cs="Times New Roman"/>
          <w:szCs w:val="24"/>
        </w:rPr>
        <w:t>τα ενσωματώνει</w:t>
      </w:r>
      <w:r>
        <w:rPr>
          <w:rFonts w:eastAsia="Times New Roman" w:cs="Times New Roman"/>
          <w:szCs w:val="24"/>
        </w:rPr>
        <w:t>,</w:t>
      </w:r>
      <w:r w:rsidRPr="001B52F7">
        <w:rPr>
          <w:rFonts w:eastAsia="Times New Roman" w:cs="Times New Roman"/>
          <w:szCs w:val="24"/>
        </w:rPr>
        <w:t xml:space="preserve"> φέρνει τρίτο μνημόνιο και τα ψηφίζουν όλοι μαζί</w:t>
      </w:r>
      <w:r>
        <w:rPr>
          <w:rFonts w:eastAsia="Times New Roman" w:cs="Times New Roman"/>
          <w:szCs w:val="24"/>
        </w:rPr>
        <w:t>. Σ</w:t>
      </w:r>
      <w:r w:rsidRPr="001B52F7">
        <w:rPr>
          <w:rFonts w:eastAsia="Times New Roman" w:cs="Times New Roman"/>
          <w:szCs w:val="24"/>
        </w:rPr>
        <w:t xml:space="preserve">υμφωνία </w:t>
      </w:r>
      <w:r>
        <w:rPr>
          <w:rFonts w:eastAsia="Times New Roman" w:cs="Times New Roman"/>
          <w:szCs w:val="24"/>
        </w:rPr>
        <w:t>σ</w:t>
      </w:r>
      <w:r w:rsidRPr="001B52F7">
        <w:rPr>
          <w:rFonts w:eastAsia="Times New Roman" w:cs="Times New Roman"/>
          <w:szCs w:val="24"/>
        </w:rPr>
        <w:t>τη στρατηγική</w:t>
      </w:r>
      <w:r>
        <w:rPr>
          <w:rFonts w:eastAsia="Times New Roman" w:cs="Times New Roman"/>
          <w:szCs w:val="24"/>
        </w:rPr>
        <w:t>. Δ</w:t>
      </w:r>
      <w:r w:rsidRPr="001B52F7">
        <w:rPr>
          <w:rFonts w:eastAsia="Times New Roman" w:cs="Times New Roman"/>
          <w:szCs w:val="24"/>
        </w:rPr>
        <w:t>ιαφωνία στα επιμέρους</w:t>
      </w:r>
      <w:r>
        <w:rPr>
          <w:rFonts w:eastAsia="Times New Roman" w:cs="Times New Roman"/>
          <w:szCs w:val="24"/>
        </w:rPr>
        <w:t>.</w:t>
      </w:r>
    </w:p>
    <w:p w14:paraId="2ED8BAD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1B52F7">
        <w:rPr>
          <w:rFonts w:eastAsia="Times New Roman" w:cs="Times New Roman"/>
          <w:szCs w:val="24"/>
        </w:rPr>
        <w:t>αι ξέρετε</w:t>
      </w:r>
      <w:r>
        <w:rPr>
          <w:rFonts w:eastAsia="Times New Roman" w:cs="Times New Roman"/>
          <w:szCs w:val="24"/>
        </w:rPr>
        <w:t>,</w:t>
      </w:r>
      <w:r w:rsidRPr="001B52F7">
        <w:rPr>
          <w:rFonts w:eastAsia="Times New Roman" w:cs="Times New Roman"/>
          <w:szCs w:val="24"/>
        </w:rPr>
        <w:t xml:space="preserve"> η εξωτερική πολιτική </w:t>
      </w:r>
      <w:r>
        <w:rPr>
          <w:rFonts w:eastAsia="Times New Roman" w:cs="Times New Roman"/>
          <w:szCs w:val="24"/>
        </w:rPr>
        <w:t>δ</w:t>
      </w:r>
      <w:r w:rsidRPr="001B52F7">
        <w:rPr>
          <w:rFonts w:eastAsia="Times New Roman" w:cs="Times New Roman"/>
          <w:szCs w:val="24"/>
        </w:rPr>
        <w:t>εν είναι κάτι ξεχωριστό</w:t>
      </w:r>
      <w:r>
        <w:rPr>
          <w:rFonts w:eastAsia="Times New Roman" w:cs="Times New Roman"/>
          <w:szCs w:val="24"/>
        </w:rPr>
        <w:t>. Έ</w:t>
      </w:r>
      <w:r w:rsidRPr="001B52F7">
        <w:rPr>
          <w:rFonts w:eastAsia="Times New Roman" w:cs="Times New Roman"/>
          <w:szCs w:val="24"/>
        </w:rPr>
        <w:t>χει τις ίδιες τα</w:t>
      </w:r>
      <w:r>
        <w:rPr>
          <w:rFonts w:eastAsia="Times New Roman" w:cs="Times New Roman"/>
          <w:szCs w:val="24"/>
        </w:rPr>
        <w:t>ξ</w:t>
      </w:r>
      <w:r w:rsidRPr="001B52F7">
        <w:rPr>
          <w:rFonts w:eastAsia="Times New Roman" w:cs="Times New Roman"/>
          <w:szCs w:val="24"/>
        </w:rPr>
        <w:t>ικές αναφορές με την εσωτερική πολιτική</w:t>
      </w:r>
      <w:r>
        <w:rPr>
          <w:rFonts w:eastAsia="Times New Roman" w:cs="Times New Roman"/>
          <w:szCs w:val="24"/>
        </w:rPr>
        <w:t>. Ε</w:t>
      </w:r>
      <w:r w:rsidRPr="001B52F7">
        <w:rPr>
          <w:rFonts w:eastAsia="Times New Roman" w:cs="Times New Roman"/>
          <w:szCs w:val="24"/>
        </w:rPr>
        <w:t>ξυπηρετεί τα ίδια συμφέροντα</w:t>
      </w:r>
      <w:r>
        <w:rPr>
          <w:rFonts w:eastAsia="Times New Roman" w:cs="Times New Roman"/>
          <w:szCs w:val="24"/>
        </w:rPr>
        <w:t>,</w:t>
      </w:r>
      <w:r w:rsidRPr="001B52F7">
        <w:rPr>
          <w:rFonts w:eastAsia="Times New Roman" w:cs="Times New Roman"/>
          <w:szCs w:val="24"/>
        </w:rPr>
        <w:t xml:space="preserve"> όπως και </w:t>
      </w:r>
      <w:r>
        <w:rPr>
          <w:rFonts w:eastAsia="Times New Roman" w:cs="Times New Roman"/>
          <w:szCs w:val="24"/>
        </w:rPr>
        <w:t xml:space="preserve">η </w:t>
      </w:r>
      <w:r w:rsidRPr="001B52F7">
        <w:rPr>
          <w:rFonts w:eastAsia="Times New Roman" w:cs="Times New Roman"/>
          <w:szCs w:val="24"/>
        </w:rPr>
        <w:t>επιδρομή απέναντι στα λαϊκά στρώματα</w:t>
      </w:r>
      <w:r>
        <w:rPr>
          <w:rFonts w:eastAsia="Times New Roman" w:cs="Times New Roman"/>
          <w:szCs w:val="24"/>
        </w:rPr>
        <w:t>,</w:t>
      </w:r>
      <w:r w:rsidRPr="001B52F7">
        <w:rPr>
          <w:rFonts w:eastAsia="Times New Roman" w:cs="Times New Roman"/>
          <w:szCs w:val="24"/>
        </w:rPr>
        <w:t xml:space="preserve"> τα συμφέροντα του κεφαλαίου είτε σε </w:t>
      </w:r>
      <w:r>
        <w:rPr>
          <w:rFonts w:eastAsia="Times New Roman" w:cs="Times New Roman"/>
          <w:szCs w:val="24"/>
        </w:rPr>
        <w:t>ε</w:t>
      </w:r>
      <w:r w:rsidRPr="001B52F7">
        <w:rPr>
          <w:rFonts w:eastAsia="Times New Roman" w:cs="Times New Roman"/>
          <w:szCs w:val="24"/>
        </w:rPr>
        <w:t xml:space="preserve">θνικό </w:t>
      </w:r>
      <w:r w:rsidRPr="001B52F7">
        <w:rPr>
          <w:rFonts w:eastAsia="Times New Roman" w:cs="Times New Roman"/>
          <w:szCs w:val="24"/>
        </w:rPr>
        <w:lastRenderedPageBreak/>
        <w:t>είτε σε διεθνές επίπεδο</w:t>
      </w:r>
      <w:r>
        <w:rPr>
          <w:rFonts w:eastAsia="Times New Roman" w:cs="Times New Roman"/>
          <w:szCs w:val="24"/>
        </w:rPr>
        <w:t>,</w:t>
      </w:r>
      <w:r w:rsidRPr="001B52F7">
        <w:rPr>
          <w:rFonts w:eastAsia="Times New Roman" w:cs="Times New Roman"/>
          <w:szCs w:val="24"/>
        </w:rPr>
        <w:t xml:space="preserve"> ό</w:t>
      </w:r>
      <w:r w:rsidRPr="001B52F7">
        <w:rPr>
          <w:rFonts w:eastAsia="Times New Roman" w:cs="Times New Roman"/>
          <w:szCs w:val="24"/>
        </w:rPr>
        <w:t xml:space="preserve">πως και </w:t>
      </w:r>
      <w:r>
        <w:rPr>
          <w:rFonts w:eastAsia="Times New Roman" w:cs="Times New Roman"/>
          <w:szCs w:val="24"/>
        </w:rPr>
        <w:t xml:space="preserve">η </w:t>
      </w:r>
      <w:r w:rsidRPr="001B52F7">
        <w:rPr>
          <w:rFonts w:eastAsia="Times New Roman" w:cs="Times New Roman"/>
          <w:szCs w:val="24"/>
        </w:rPr>
        <w:t>εξωτερική</w:t>
      </w:r>
      <w:r>
        <w:rPr>
          <w:rFonts w:eastAsia="Times New Roman" w:cs="Times New Roman"/>
          <w:szCs w:val="24"/>
        </w:rPr>
        <w:t>. Μ</w:t>
      </w:r>
      <w:r w:rsidRPr="001B52F7">
        <w:rPr>
          <w:rFonts w:eastAsia="Times New Roman" w:cs="Times New Roman"/>
          <w:szCs w:val="24"/>
        </w:rPr>
        <w:t xml:space="preserve">ε αυτό το κριτήριο τοποθετείται το </w:t>
      </w:r>
      <w:r>
        <w:rPr>
          <w:rFonts w:eastAsia="Times New Roman" w:cs="Times New Roman"/>
          <w:szCs w:val="24"/>
        </w:rPr>
        <w:t>ΚΚΕ</w:t>
      </w:r>
      <w:r w:rsidRPr="001B52F7">
        <w:rPr>
          <w:rFonts w:eastAsia="Times New Roman" w:cs="Times New Roman"/>
          <w:szCs w:val="24"/>
        </w:rPr>
        <w:t xml:space="preserve"> πάντα στην ιστορία του και σήμερα</w:t>
      </w:r>
      <w:r>
        <w:rPr>
          <w:rFonts w:eastAsia="Times New Roman" w:cs="Times New Roman"/>
          <w:szCs w:val="24"/>
        </w:rPr>
        <w:t>.</w:t>
      </w:r>
    </w:p>
    <w:p w14:paraId="2ED8BAD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w:t>
      </w:r>
      <w:r w:rsidRPr="001B52F7">
        <w:rPr>
          <w:rFonts w:eastAsia="Times New Roman" w:cs="Times New Roman"/>
          <w:szCs w:val="24"/>
        </w:rPr>
        <w:t xml:space="preserve"> κ</w:t>
      </w:r>
      <w:r>
        <w:rPr>
          <w:rFonts w:eastAsia="Times New Roman" w:cs="Times New Roman"/>
          <w:szCs w:val="24"/>
        </w:rPr>
        <w:t>. Β</w:t>
      </w:r>
      <w:r w:rsidRPr="001B52F7">
        <w:rPr>
          <w:rFonts w:eastAsia="Times New Roman" w:cs="Times New Roman"/>
          <w:szCs w:val="24"/>
        </w:rPr>
        <w:t>ερναρδάκης έθεσε ορισμένα ερωτήματα στο</w:t>
      </w:r>
      <w:r>
        <w:rPr>
          <w:rFonts w:eastAsia="Times New Roman" w:cs="Times New Roman"/>
          <w:szCs w:val="24"/>
        </w:rPr>
        <w:t xml:space="preserve"> ΚΚΕ, </w:t>
      </w:r>
      <w:r w:rsidRPr="001B52F7">
        <w:rPr>
          <w:rFonts w:eastAsia="Times New Roman" w:cs="Times New Roman"/>
          <w:szCs w:val="24"/>
        </w:rPr>
        <w:t>ομολογουμένως με έναν διαφορετικό τρόπο</w:t>
      </w:r>
      <w:r>
        <w:rPr>
          <w:rFonts w:eastAsia="Times New Roman" w:cs="Times New Roman"/>
          <w:szCs w:val="24"/>
        </w:rPr>
        <w:t>,</w:t>
      </w:r>
      <w:r w:rsidRPr="001B52F7">
        <w:rPr>
          <w:rFonts w:eastAsia="Times New Roman" w:cs="Times New Roman"/>
          <w:szCs w:val="24"/>
        </w:rPr>
        <w:t xml:space="preserve"> σοβαρό</w:t>
      </w:r>
      <w:r>
        <w:rPr>
          <w:rFonts w:eastAsia="Times New Roman" w:cs="Times New Roman"/>
          <w:szCs w:val="24"/>
        </w:rPr>
        <w:t>, π</w:t>
      </w:r>
      <w:r w:rsidRPr="001B52F7">
        <w:rPr>
          <w:rFonts w:eastAsia="Times New Roman" w:cs="Times New Roman"/>
          <w:szCs w:val="24"/>
        </w:rPr>
        <w:t xml:space="preserve">αρά το γεγονός ότι τις γνωρίζει αναλυτικά </w:t>
      </w:r>
      <w:r>
        <w:rPr>
          <w:rFonts w:eastAsia="Times New Roman" w:cs="Times New Roman"/>
          <w:szCs w:val="24"/>
        </w:rPr>
        <w:t>-</w:t>
      </w:r>
      <w:r w:rsidRPr="001B52F7">
        <w:rPr>
          <w:rFonts w:eastAsia="Times New Roman" w:cs="Times New Roman"/>
          <w:szCs w:val="24"/>
        </w:rPr>
        <w:t>έτσι φαντάζομαι</w:t>
      </w:r>
      <w:r>
        <w:rPr>
          <w:rFonts w:eastAsia="Times New Roman" w:cs="Times New Roman"/>
          <w:szCs w:val="24"/>
        </w:rPr>
        <w:t>-</w:t>
      </w:r>
      <w:r>
        <w:rPr>
          <w:rFonts w:eastAsia="Times New Roman" w:cs="Times New Roman"/>
          <w:szCs w:val="24"/>
        </w:rPr>
        <w:t xml:space="preserve"> ε</w:t>
      </w:r>
      <w:r w:rsidRPr="001B52F7">
        <w:rPr>
          <w:rFonts w:eastAsia="Times New Roman" w:cs="Times New Roman"/>
          <w:szCs w:val="24"/>
        </w:rPr>
        <w:t xml:space="preserve">κτός αν </w:t>
      </w:r>
      <w:r>
        <w:rPr>
          <w:rFonts w:eastAsia="Times New Roman" w:cs="Times New Roman"/>
          <w:szCs w:val="24"/>
        </w:rPr>
        <w:t>τις</w:t>
      </w:r>
      <w:r w:rsidRPr="001B52F7">
        <w:rPr>
          <w:rFonts w:eastAsia="Times New Roman" w:cs="Times New Roman"/>
          <w:szCs w:val="24"/>
        </w:rPr>
        <w:t xml:space="preserve"> διαβάζει από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w:t>
      </w:r>
      <w:r w:rsidRPr="001B52F7">
        <w:rPr>
          <w:rFonts w:eastAsia="Times New Roman" w:cs="Times New Roman"/>
          <w:szCs w:val="24"/>
        </w:rPr>
        <w:t xml:space="preserve"> από διάφορες άλλες εφημερίδες</w:t>
      </w:r>
      <w:r>
        <w:rPr>
          <w:rFonts w:eastAsia="Times New Roman" w:cs="Times New Roman"/>
          <w:szCs w:val="24"/>
        </w:rPr>
        <w:t xml:space="preserve"> ή</w:t>
      </w:r>
      <w:r w:rsidRPr="001B52F7">
        <w:rPr>
          <w:rFonts w:eastAsia="Times New Roman" w:cs="Times New Roman"/>
          <w:szCs w:val="24"/>
        </w:rPr>
        <w:t xml:space="preserve"> από τα τρολ του ΣΥΡΙΖΑ που συντονίζουν αποστάτες του </w:t>
      </w:r>
      <w:r>
        <w:rPr>
          <w:rFonts w:eastAsia="Times New Roman" w:cs="Times New Roman"/>
          <w:szCs w:val="24"/>
        </w:rPr>
        <w:t>κ</w:t>
      </w:r>
      <w:r w:rsidRPr="001B52F7">
        <w:rPr>
          <w:rFonts w:eastAsia="Times New Roman" w:cs="Times New Roman"/>
          <w:szCs w:val="24"/>
        </w:rPr>
        <w:t>ομμουνιστικού κινήματος και πάρα πολλοί άλλοι</w:t>
      </w:r>
      <w:r>
        <w:rPr>
          <w:rFonts w:eastAsia="Times New Roman" w:cs="Times New Roman"/>
          <w:szCs w:val="24"/>
        </w:rPr>
        <w:t>. Και το λέω, γιατί</w:t>
      </w:r>
      <w:r w:rsidRPr="001B52F7">
        <w:rPr>
          <w:rFonts w:eastAsia="Times New Roman" w:cs="Times New Roman"/>
          <w:szCs w:val="24"/>
        </w:rPr>
        <w:t xml:space="preserve"> όχι μόνο αυτός αλλά και άλλα στελέχη</w:t>
      </w:r>
      <w:r>
        <w:rPr>
          <w:rFonts w:eastAsia="Times New Roman" w:cs="Times New Roman"/>
          <w:szCs w:val="24"/>
        </w:rPr>
        <w:t>,</w:t>
      </w:r>
      <w:r w:rsidRPr="001B52F7">
        <w:rPr>
          <w:rFonts w:eastAsia="Times New Roman" w:cs="Times New Roman"/>
          <w:szCs w:val="24"/>
        </w:rPr>
        <w:t xml:space="preserve"> όσα αναφέρθηκαν </w:t>
      </w:r>
      <w:r>
        <w:rPr>
          <w:rFonts w:eastAsia="Times New Roman" w:cs="Times New Roman"/>
          <w:szCs w:val="24"/>
        </w:rPr>
        <w:t xml:space="preserve">στις θέσεις </w:t>
      </w:r>
      <w:r>
        <w:rPr>
          <w:rFonts w:eastAsia="Times New Roman" w:cs="Times New Roman"/>
          <w:szCs w:val="24"/>
        </w:rPr>
        <w:t>του ΚΚΕ,</w:t>
      </w:r>
      <w:r w:rsidRPr="001B52F7">
        <w:rPr>
          <w:rFonts w:eastAsia="Times New Roman" w:cs="Times New Roman"/>
          <w:szCs w:val="24"/>
        </w:rPr>
        <w:t xml:space="preserve"> </w:t>
      </w:r>
      <w:r>
        <w:rPr>
          <w:rFonts w:eastAsia="Times New Roman" w:cs="Times New Roman"/>
          <w:szCs w:val="24"/>
        </w:rPr>
        <w:t>επιχειρούν</w:t>
      </w:r>
      <w:r w:rsidRPr="001B52F7">
        <w:rPr>
          <w:rFonts w:eastAsia="Times New Roman" w:cs="Times New Roman"/>
          <w:szCs w:val="24"/>
        </w:rPr>
        <w:t xml:space="preserve"> με ένα τρόπο λαθροχειρία</w:t>
      </w:r>
      <w:r>
        <w:rPr>
          <w:rFonts w:eastAsia="Times New Roman" w:cs="Times New Roman"/>
          <w:szCs w:val="24"/>
        </w:rPr>
        <w:t>ς και</w:t>
      </w:r>
      <w:r w:rsidRPr="001B52F7">
        <w:rPr>
          <w:rFonts w:eastAsia="Times New Roman" w:cs="Times New Roman"/>
          <w:szCs w:val="24"/>
        </w:rPr>
        <w:t xml:space="preserve"> επιλεκτικότητας να παρουσιάσουν ότι το </w:t>
      </w:r>
      <w:r>
        <w:rPr>
          <w:rFonts w:eastAsia="Times New Roman" w:cs="Times New Roman"/>
          <w:szCs w:val="24"/>
        </w:rPr>
        <w:t>ΚΚΕ</w:t>
      </w:r>
      <w:r w:rsidRPr="001B52F7">
        <w:rPr>
          <w:rFonts w:eastAsia="Times New Roman" w:cs="Times New Roman"/>
          <w:szCs w:val="24"/>
        </w:rPr>
        <w:t xml:space="preserve"> άλλαξε θέση στο συγκεκριμένο ζήτημα και γενικότερα</w:t>
      </w:r>
      <w:r>
        <w:rPr>
          <w:rFonts w:eastAsia="Times New Roman" w:cs="Times New Roman"/>
          <w:szCs w:val="24"/>
        </w:rPr>
        <w:t xml:space="preserve">. </w:t>
      </w:r>
      <w:r w:rsidRPr="001B52F7">
        <w:rPr>
          <w:rFonts w:eastAsia="Times New Roman" w:cs="Times New Roman"/>
          <w:szCs w:val="24"/>
        </w:rPr>
        <w:t xml:space="preserve"> </w:t>
      </w:r>
    </w:p>
    <w:p w14:paraId="2ED8BAD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w:t>
      </w:r>
      <w:r w:rsidRPr="001B52F7">
        <w:rPr>
          <w:rFonts w:eastAsia="Times New Roman" w:cs="Times New Roman"/>
          <w:szCs w:val="24"/>
        </w:rPr>
        <w:t>χουμε κρυστάλλινη θέση σε θέματα αρχών</w:t>
      </w:r>
      <w:r>
        <w:rPr>
          <w:rFonts w:eastAsia="Times New Roman" w:cs="Times New Roman"/>
          <w:szCs w:val="24"/>
        </w:rPr>
        <w:t xml:space="preserve"> στο ΚΚΕ. Δεν σας μ</w:t>
      </w:r>
      <w:r w:rsidRPr="001B52F7">
        <w:rPr>
          <w:rFonts w:eastAsia="Times New Roman" w:cs="Times New Roman"/>
          <w:szCs w:val="24"/>
        </w:rPr>
        <w:t>οιάζουμε</w:t>
      </w:r>
      <w:r>
        <w:rPr>
          <w:rFonts w:eastAsia="Times New Roman" w:cs="Times New Roman"/>
          <w:szCs w:val="24"/>
        </w:rPr>
        <w:t>. Ούτε</w:t>
      </w:r>
      <w:r w:rsidRPr="001B52F7">
        <w:rPr>
          <w:rFonts w:eastAsia="Times New Roman" w:cs="Times New Roman"/>
          <w:szCs w:val="24"/>
        </w:rPr>
        <w:t xml:space="preserve"> αλλάζουμε θέσ</w:t>
      </w:r>
      <w:r>
        <w:rPr>
          <w:rFonts w:eastAsia="Times New Roman" w:cs="Times New Roman"/>
          <w:szCs w:val="24"/>
        </w:rPr>
        <w:t>εις</w:t>
      </w:r>
      <w:r w:rsidRPr="001B52F7">
        <w:rPr>
          <w:rFonts w:eastAsia="Times New Roman" w:cs="Times New Roman"/>
          <w:szCs w:val="24"/>
        </w:rPr>
        <w:t xml:space="preserve"> σαν τα πουκάμισα </w:t>
      </w:r>
      <w:r>
        <w:rPr>
          <w:rFonts w:eastAsia="Times New Roman" w:cs="Times New Roman"/>
          <w:szCs w:val="24"/>
        </w:rPr>
        <w:t>κ.</w:t>
      </w:r>
      <w:r>
        <w:rPr>
          <w:rFonts w:eastAsia="Times New Roman" w:cs="Times New Roman"/>
          <w:szCs w:val="24"/>
        </w:rPr>
        <w:t>λπ., αν και αυτό</w:t>
      </w:r>
      <w:r w:rsidRPr="001B52F7">
        <w:rPr>
          <w:rFonts w:eastAsia="Times New Roman" w:cs="Times New Roman"/>
          <w:szCs w:val="24"/>
        </w:rPr>
        <w:t xml:space="preserve"> είναι υπό συζήτηση για το τι θέσεις υπήρχαν</w:t>
      </w:r>
      <w:r>
        <w:rPr>
          <w:rFonts w:eastAsia="Times New Roman" w:cs="Times New Roman"/>
          <w:szCs w:val="24"/>
        </w:rPr>
        <w:t>. Έ</w:t>
      </w:r>
      <w:r w:rsidRPr="001B52F7">
        <w:rPr>
          <w:rFonts w:eastAsia="Times New Roman" w:cs="Times New Roman"/>
          <w:szCs w:val="24"/>
        </w:rPr>
        <w:t>χουμε αρχές με κριτήριο τα συμφέροντα των λαών και όχι τ</w:t>
      </w:r>
      <w:r>
        <w:rPr>
          <w:rFonts w:eastAsia="Times New Roman" w:cs="Times New Roman"/>
          <w:szCs w:val="24"/>
        </w:rPr>
        <w:t>ω</w:t>
      </w:r>
      <w:r w:rsidRPr="001B52F7">
        <w:rPr>
          <w:rFonts w:eastAsia="Times New Roman" w:cs="Times New Roman"/>
          <w:szCs w:val="24"/>
        </w:rPr>
        <w:t xml:space="preserve">ν </w:t>
      </w:r>
      <w:r>
        <w:rPr>
          <w:rFonts w:eastAsia="Times New Roman" w:cs="Times New Roman"/>
          <w:szCs w:val="24"/>
        </w:rPr>
        <w:t>ιμπεριαλιστών.</w:t>
      </w:r>
      <w:r w:rsidRPr="001B52F7">
        <w:rPr>
          <w:rFonts w:eastAsia="Times New Roman" w:cs="Times New Roman"/>
          <w:szCs w:val="24"/>
        </w:rPr>
        <w:t xml:space="preserve"> Αυτή είναι θέση πατριωτική και ταυτόχρονα διεθνιστική</w:t>
      </w:r>
      <w:r>
        <w:rPr>
          <w:rFonts w:eastAsia="Times New Roman" w:cs="Times New Roman"/>
          <w:szCs w:val="24"/>
        </w:rPr>
        <w:t>. Α</w:t>
      </w:r>
      <w:r w:rsidRPr="001B52F7">
        <w:rPr>
          <w:rFonts w:eastAsia="Times New Roman" w:cs="Times New Roman"/>
          <w:szCs w:val="24"/>
        </w:rPr>
        <w:t xml:space="preserve">υτή ανταποκρίνεται </w:t>
      </w:r>
      <w:r>
        <w:rPr>
          <w:rFonts w:eastAsia="Times New Roman" w:cs="Times New Roman"/>
          <w:szCs w:val="24"/>
        </w:rPr>
        <w:t>σ</w:t>
      </w:r>
      <w:r w:rsidRPr="001B52F7">
        <w:rPr>
          <w:rFonts w:eastAsia="Times New Roman" w:cs="Times New Roman"/>
          <w:szCs w:val="24"/>
        </w:rPr>
        <w:t xml:space="preserve">τα συμφέροντα </w:t>
      </w:r>
      <w:r>
        <w:rPr>
          <w:rFonts w:eastAsia="Times New Roman" w:cs="Times New Roman"/>
          <w:szCs w:val="24"/>
        </w:rPr>
        <w:t>των ίδιων των</w:t>
      </w:r>
      <w:r w:rsidRPr="001B52F7">
        <w:rPr>
          <w:rFonts w:eastAsia="Times New Roman" w:cs="Times New Roman"/>
          <w:szCs w:val="24"/>
        </w:rPr>
        <w:t xml:space="preserve"> </w:t>
      </w:r>
      <w:r w:rsidRPr="001B52F7">
        <w:rPr>
          <w:rFonts w:eastAsia="Times New Roman" w:cs="Times New Roman"/>
          <w:szCs w:val="24"/>
        </w:rPr>
        <w:lastRenderedPageBreak/>
        <w:t>εργαζομένων και των εργαζομένων των Βαλκανίων</w:t>
      </w:r>
      <w:r>
        <w:rPr>
          <w:rFonts w:eastAsia="Times New Roman" w:cs="Times New Roman"/>
          <w:szCs w:val="24"/>
        </w:rPr>
        <w:t>,</w:t>
      </w:r>
      <w:r w:rsidRPr="001B52F7">
        <w:rPr>
          <w:rFonts w:eastAsia="Times New Roman" w:cs="Times New Roman"/>
          <w:szCs w:val="24"/>
        </w:rPr>
        <w:t xml:space="preserve"> για να μην πω και του κόσμου ολόκληρου</w:t>
      </w:r>
      <w:r>
        <w:rPr>
          <w:rFonts w:eastAsia="Times New Roman" w:cs="Times New Roman"/>
          <w:szCs w:val="24"/>
        </w:rPr>
        <w:t>.</w:t>
      </w:r>
    </w:p>
    <w:p w14:paraId="2ED8BAE0" w14:textId="77777777" w:rsidR="00C647AD" w:rsidRDefault="00D506E1">
      <w:pPr>
        <w:spacing w:after="0" w:line="600" w:lineRule="auto"/>
        <w:ind w:firstLine="720"/>
        <w:jc w:val="both"/>
        <w:rPr>
          <w:rFonts w:eastAsia="Times New Roman" w:cs="Times New Roman"/>
          <w:szCs w:val="24"/>
        </w:rPr>
      </w:pPr>
      <w:r w:rsidRPr="001B52F7">
        <w:rPr>
          <w:rFonts w:eastAsia="Times New Roman" w:cs="Times New Roman"/>
          <w:szCs w:val="24"/>
        </w:rPr>
        <w:t xml:space="preserve">Ποια είναι αυτή η θέση που διατυπώσαμε και το </w:t>
      </w:r>
      <w:r>
        <w:rPr>
          <w:rFonts w:eastAsia="Times New Roman" w:cs="Times New Roman"/>
          <w:szCs w:val="24"/>
        </w:rPr>
        <w:t>19</w:t>
      </w:r>
      <w:r w:rsidRPr="001B52F7">
        <w:rPr>
          <w:rFonts w:eastAsia="Times New Roman" w:cs="Times New Roman"/>
          <w:szCs w:val="24"/>
        </w:rPr>
        <w:t>92 και σήμερα</w:t>
      </w:r>
      <w:r>
        <w:rPr>
          <w:rFonts w:eastAsia="Times New Roman" w:cs="Times New Roman"/>
          <w:szCs w:val="24"/>
        </w:rPr>
        <w:t>; Πρώτον,</w:t>
      </w:r>
      <w:r w:rsidRPr="001B52F7">
        <w:rPr>
          <w:rFonts w:eastAsia="Times New Roman" w:cs="Times New Roman"/>
          <w:szCs w:val="24"/>
        </w:rPr>
        <w:t xml:space="preserve"> ποιο είναι το κεντρικό πρόβλημα των Βαλκανίων</w:t>
      </w:r>
      <w:r>
        <w:rPr>
          <w:rFonts w:eastAsia="Times New Roman" w:cs="Times New Roman"/>
          <w:szCs w:val="24"/>
        </w:rPr>
        <w:t>;</w:t>
      </w:r>
      <w:r w:rsidRPr="001B52F7">
        <w:rPr>
          <w:rFonts w:eastAsia="Times New Roman" w:cs="Times New Roman"/>
          <w:szCs w:val="24"/>
        </w:rPr>
        <w:t xml:space="preserve"> </w:t>
      </w:r>
      <w:r>
        <w:rPr>
          <w:rFonts w:eastAsia="Times New Roman" w:cs="Times New Roman"/>
          <w:szCs w:val="24"/>
        </w:rPr>
        <w:t>Ξ</w:t>
      </w:r>
      <w:r w:rsidRPr="001B52F7">
        <w:rPr>
          <w:rFonts w:eastAsia="Times New Roman" w:cs="Times New Roman"/>
          <w:szCs w:val="24"/>
        </w:rPr>
        <w:t>αφνικά τρελάθηκα</w:t>
      </w:r>
      <w:r>
        <w:rPr>
          <w:rFonts w:eastAsia="Times New Roman" w:cs="Times New Roman"/>
          <w:szCs w:val="24"/>
        </w:rPr>
        <w:t>ν οι λαοί</w:t>
      </w:r>
      <w:r w:rsidRPr="001B52F7">
        <w:rPr>
          <w:rFonts w:eastAsia="Times New Roman" w:cs="Times New Roman"/>
          <w:szCs w:val="24"/>
        </w:rPr>
        <w:t xml:space="preserve"> και άρχισ</w:t>
      </w:r>
      <w:r>
        <w:rPr>
          <w:rFonts w:eastAsia="Times New Roman" w:cs="Times New Roman"/>
          <w:szCs w:val="24"/>
        </w:rPr>
        <w:t>αν να σφάζοντα</w:t>
      </w:r>
      <w:r>
        <w:rPr>
          <w:rFonts w:eastAsia="Times New Roman" w:cs="Times New Roman"/>
          <w:szCs w:val="24"/>
        </w:rPr>
        <w:t>ι;</w:t>
      </w:r>
      <w:r w:rsidRPr="001B52F7">
        <w:rPr>
          <w:rFonts w:eastAsia="Times New Roman" w:cs="Times New Roman"/>
          <w:szCs w:val="24"/>
        </w:rPr>
        <w:t xml:space="preserve"> Όχι</w:t>
      </w:r>
      <w:r>
        <w:rPr>
          <w:rFonts w:eastAsia="Times New Roman" w:cs="Times New Roman"/>
          <w:szCs w:val="24"/>
        </w:rPr>
        <w:t>. Ή</w:t>
      </w:r>
      <w:r w:rsidRPr="001B52F7">
        <w:rPr>
          <w:rFonts w:eastAsia="Times New Roman" w:cs="Times New Roman"/>
          <w:szCs w:val="24"/>
        </w:rPr>
        <w:t>ταν η επέμβαση του ΝΑΤΟ και του ιμπεριαλισμού στην περιοχή</w:t>
      </w:r>
      <w:r>
        <w:rPr>
          <w:rFonts w:eastAsia="Times New Roman" w:cs="Times New Roman"/>
          <w:szCs w:val="24"/>
        </w:rPr>
        <w:t>,</w:t>
      </w:r>
      <w:r w:rsidRPr="001B52F7">
        <w:rPr>
          <w:rFonts w:eastAsia="Times New Roman" w:cs="Times New Roman"/>
          <w:szCs w:val="24"/>
        </w:rPr>
        <w:t xml:space="preserve"> η διάλυση της ενιαίας τότε Γιουγκοσλαβίας</w:t>
      </w:r>
      <w:r>
        <w:rPr>
          <w:rFonts w:eastAsia="Times New Roman" w:cs="Times New Roman"/>
          <w:szCs w:val="24"/>
        </w:rPr>
        <w:t>,</w:t>
      </w:r>
      <w:r w:rsidRPr="001B52F7">
        <w:rPr>
          <w:rFonts w:eastAsia="Times New Roman" w:cs="Times New Roman"/>
          <w:szCs w:val="24"/>
        </w:rPr>
        <w:t xml:space="preserve"> για να μην πω και πολλά άλλα</w:t>
      </w:r>
      <w:r>
        <w:rPr>
          <w:rFonts w:eastAsia="Times New Roman" w:cs="Times New Roman"/>
          <w:szCs w:val="24"/>
        </w:rPr>
        <w:t>,</w:t>
      </w:r>
      <w:r w:rsidRPr="001B52F7">
        <w:rPr>
          <w:rFonts w:eastAsia="Times New Roman" w:cs="Times New Roman"/>
          <w:szCs w:val="24"/>
        </w:rPr>
        <w:t xml:space="preserve"> η δημιουργία προτεκτοράτ</w:t>
      </w:r>
      <w:r>
        <w:rPr>
          <w:rFonts w:eastAsia="Times New Roman" w:cs="Times New Roman"/>
          <w:szCs w:val="24"/>
        </w:rPr>
        <w:t xml:space="preserve">ων </w:t>
      </w:r>
      <w:r w:rsidRPr="001B52F7">
        <w:rPr>
          <w:rFonts w:eastAsia="Times New Roman" w:cs="Times New Roman"/>
          <w:szCs w:val="24"/>
        </w:rPr>
        <w:t>και η αλλαγή των συνόρων</w:t>
      </w:r>
      <w:r>
        <w:rPr>
          <w:rFonts w:eastAsia="Times New Roman" w:cs="Times New Roman"/>
          <w:szCs w:val="24"/>
        </w:rPr>
        <w:t>,</w:t>
      </w:r>
      <w:r w:rsidRPr="001B52F7">
        <w:rPr>
          <w:rFonts w:eastAsia="Times New Roman" w:cs="Times New Roman"/>
          <w:szCs w:val="24"/>
        </w:rPr>
        <w:t xml:space="preserve"> η οποία έγινε και γίνεται και σήμερα</w:t>
      </w:r>
      <w:r>
        <w:rPr>
          <w:rFonts w:eastAsia="Times New Roman" w:cs="Times New Roman"/>
          <w:szCs w:val="24"/>
        </w:rPr>
        <w:t>.</w:t>
      </w:r>
    </w:p>
    <w:p w14:paraId="2ED8BAE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Σήμερα τι διαφορετικό λ</w:t>
      </w:r>
      <w:r>
        <w:rPr>
          <w:rFonts w:eastAsia="Times New Roman" w:cs="Times New Roman"/>
          <w:szCs w:val="24"/>
        </w:rPr>
        <w:t>έμε; Τ</w:t>
      </w:r>
      <w:r w:rsidRPr="001B52F7">
        <w:rPr>
          <w:rFonts w:eastAsia="Times New Roman" w:cs="Times New Roman"/>
          <w:szCs w:val="24"/>
        </w:rPr>
        <w:t>ο ίδιο δεν</w:t>
      </w:r>
      <w:r>
        <w:rPr>
          <w:rFonts w:eastAsia="Times New Roman" w:cs="Times New Roman"/>
          <w:szCs w:val="24"/>
        </w:rPr>
        <w:t xml:space="preserve"> λέμε; Ότι </w:t>
      </w:r>
      <w:r w:rsidRPr="001B52F7">
        <w:rPr>
          <w:rFonts w:eastAsia="Times New Roman" w:cs="Times New Roman"/>
          <w:szCs w:val="24"/>
        </w:rPr>
        <w:t xml:space="preserve">το πρόβλημα είναι </w:t>
      </w:r>
      <w:r>
        <w:rPr>
          <w:rFonts w:eastAsia="Times New Roman" w:cs="Times New Roman"/>
          <w:szCs w:val="24"/>
        </w:rPr>
        <w:t xml:space="preserve">η </w:t>
      </w:r>
      <w:r w:rsidRPr="001B52F7">
        <w:rPr>
          <w:rFonts w:eastAsia="Times New Roman" w:cs="Times New Roman"/>
          <w:szCs w:val="24"/>
        </w:rPr>
        <w:t>νατοϊκή επέμβαση συνολικά</w:t>
      </w:r>
      <w:r>
        <w:rPr>
          <w:rFonts w:eastAsia="Times New Roman" w:cs="Times New Roman"/>
          <w:szCs w:val="24"/>
        </w:rPr>
        <w:t>,</w:t>
      </w:r>
      <w:r w:rsidRPr="001B52F7">
        <w:rPr>
          <w:rFonts w:eastAsia="Times New Roman" w:cs="Times New Roman"/>
          <w:szCs w:val="24"/>
        </w:rPr>
        <w:t xml:space="preserve"> οι ανταγωνισμοί των ιμπεριαλιστών στην περιοχή και η στάση </w:t>
      </w:r>
      <w:r>
        <w:rPr>
          <w:rFonts w:eastAsia="Times New Roman" w:cs="Times New Roman"/>
          <w:szCs w:val="24"/>
        </w:rPr>
        <w:t>που κρατούν</w:t>
      </w:r>
      <w:r w:rsidRPr="001B52F7">
        <w:rPr>
          <w:rFonts w:eastAsia="Times New Roman" w:cs="Times New Roman"/>
          <w:szCs w:val="24"/>
        </w:rPr>
        <w:t xml:space="preserve"> οι μικρότερες χώρες που είναι μέσα στην </w:t>
      </w:r>
      <w:r>
        <w:rPr>
          <w:rFonts w:eastAsia="Times New Roman" w:cs="Times New Roman"/>
          <w:szCs w:val="24"/>
        </w:rPr>
        <w:t>ιμπεριαλιστική</w:t>
      </w:r>
      <w:r w:rsidRPr="001B52F7">
        <w:rPr>
          <w:rFonts w:eastAsia="Times New Roman" w:cs="Times New Roman"/>
          <w:szCs w:val="24"/>
        </w:rPr>
        <w:t xml:space="preserve"> αλυσίδα</w:t>
      </w:r>
      <w:r>
        <w:rPr>
          <w:rFonts w:eastAsia="Times New Roman" w:cs="Times New Roman"/>
          <w:szCs w:val="24"/>
        </w:rPr>
        <w:t>;</w:t>
      </w:r>
      <w:r w:rsidRPr="001B52F7">
        <w:rPr>
          <w:rFonts w:eastAsia="Times New Roman" w:cs="Times New Roman"/>
          <w:szCs w:val="24"/>
        </w:rPr>
        <w:t xml:space="preserve"> </w:t>
      </w:r>
      <w:r>
        <w:rPr>
          <w:rFonts w:eastAsia="Times New Roman" w:cs="Times New Roman"/>
          <w:szCs w:val="24"/>
        </w:rPr>
        <w:t>Τ</w:t>
      </w:r>
      <w:r w:rsidRPr="001B52F7">
        <w:rPr>
          <w:rFonts w:eastAsia="Times New Roman" w:cs="Times New Roman"/>
          <w:szCs w:val="24"/>
        </w:rPr>
        <w:t>ο ίδιο λέμε</w:t>
      </w:r>
      <w:r>
        <w:rPr>
          <w:rFonts w:eastAsia="Times New Roman" w:cs="Times New Roman"/>
          <w:szCs w:val="24"/>
        </w:rPr>
        <w:t>. Πού αλλάξαμε; Εσείς αλλάξατε εν μ</w:t>
      </w:r>
      <w:r>
        <w:rPr>
          <w:rFonts w:eastAsia="Times New Roman" w:cs="Times New Roman"/>
          <w:szCs w:val="24"/>
        </w:rPr>
        <w:t xml:space="preserve">έρει. </w:t>
      </w:r>
      <w:r w:rsidRPr="001B52F7">
        <w:rPr>
          <w:rFonts w:eastAsia="Times New Roman" w:cs="Times New Roman"/>
          <w:szCs w:val="24"/>
        </w:rPr>
        <w:t xml:space="preserve"> </w:t>
      </w:r>
      <w:r>
        <w:rPr>
          <w:rFonts w:eastAsia="Times New Roman" w:cs="Times New Roman"/>
          <w:szCs w:val="24"/>
        </w:rPr>
        <w:t xml:space="preserve">Και εννοώ τον Συνασπισμό τότε και τον </w:t>
      </w:r>
      <w:r w:rsidRPr="001B52F7">
        <w:rPr>
          <w:rFonts w:eastAsia="Times New Roman" w:cs="Times New Roman"/>
          <w:szCs w:val="24"/>
        </w:rPr>
        <w:t>ΣΥΡΙΖΑ σήμερα</w:t>
      </w:r>
      <w:r>
        <w:rPr>
          <w:rFonts w:eastAsia="Times New Roman" w:cs="Times New Roman"/>
          <w:szCs w:val="24"/>
        </w:rPr>
        <w:t>.</w:t>
      </w:r>
    </w:p>
    <w:p w14:paraId="2ED8BAE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Δεύτερον, τ</w:t>
      </w:r>
      <w:r w:rsidRPr="001B52F7">
        <w:rPr>
          <w:rFonts w:eastAsia="Times New Roman" w:cs="Times New Roman"/>
          <w:szCs w:val="24"/>
        </w:rPr>
        <w:t xml:space="preserve">ι λέγαμε εμείς για το όνομα και να κοπεί η βρωμιά και </w:t>
      </w:r>
      <w:r>
        <w:rPr>
          <w:rFonts w:eastAsia="Times New Roman" w:cs="Times New Roman"/>
          <w:szCs w:val="24"/>
        </w:rPr>
        <w:t xml:space="preserve">η συκοφαντία από διάφορους από τα διαδίκτυα. Εμείς λέγαμε για </w:t>
      </w:r>
      <w:r w:rsidRPr="001B52F7">
        <w:rPr>
          <w:rFonts w:eastAsia="Times New Roman" w:cs="Times New Roman"/>
          <w:szCs w:val="24"/>
        </w:rPr>
        <w:t>σύνθετη ονομασία με αυστηρό γεωγραφικό προσδιορισμό και δεν έχουμε πρ</w:t>
      </w:r>
      <w:r w:rsidRPr="001B52F7">
        <w:rPr>
          <w:rFonts w:eastAsia="Times New Roman" w:cs="Times New Roman"/>
          <w:szCs w:val="24"/>
        </w:rPr>
        <w:t xml:space="preserve">όβλημα με το όνομα </w:t>
      </w:r>
      <w:r>
        <w:rPr>
          <w:rFonts w:eastAsia="Times New Roman" w:cs="Times New Roman"/>
          <w:szCs w:val="24"/>
        </w:rPr>
        <w:t>Β</w:t>
      </w:r>
      <w:r w:rsidRPr="001B52F7">
        <w:rPr>
          <w:rFonts w:eastAsia="Times New Roman" w:cs="Times New Roman"/>
          <w:szCs w:val="24"/>
        </w:rPr>
        <w:t>όρεια Μακεδονία</w:t>
      </w:r>
      <w:r>
        <w:rPr>
          <w:rFonts w:eastAsia="Times New Roman" w:cs="Times New Roman"/>
          <w:szCs w:val="24"/>
        </w:rPr>
        <w:t xml:space="preserve"> </w:t>
      </w:r>
      <w:r>
        <w:rPr>
          <w:rFonts w:eastAsia="Times New Roman" w:cs="Times New Roman"/>
          <w:szCs w:val="24"/>
        </w:rPr>
        <w:lastRenderedPageBreak/>
        <w:t>-</w:t>
      </w:r>
      <w:r w:rsidRPr="001B52F7">
        <w:rPr>
          <w:rFonts w:eastAsia="Times New Roman" w:cs="Times New Roman"/>
          <w:szCs w:val="24"/>
        </w:rPr>
        <w:t>για να τελειώνει αυτό και το λέμε ανοιχτά</w:t>
      </w:r>
      <w:r>
        <w:rPr>
          <w:rFonts w:eastAsia="Times New Roman" w:cs="Times New Roman"/>
          <w:szCs w:val="24"/>
        </w:rPr>
        <w:t>-</w:t>
      </w:r>
      <w:r w:rsidRPr="001B52F7">
        <w:rPr>
          <w:rFonts w:eastAsia="Times New Roman" w:cs="Times New Roman"/>
          <w:szCs w:val="24"/>
        </w:rPr>
        <w:t xml:space="preserve"> ούτε είχαμε πρόβλημα με μία άλλη ονομασία που θα </w:t>
      </w:r>
      <w:r>
        <w:rPr>
          <w:rFonts w:eastAsia="Times New Roman" w:cs="Times New Roman"/>
          <w:szCs w:val="24"/>
        </w:rPr>
        <w:t>είχε</w:t>
      </w:r>
      <w:r w:rsidRPr="001B52F7">
        <w:rPr>
          <w:rFonts w:eastAsia="Times New Roman" w:cs="Times New Roman"/>
          <w:szCs w:val="24"/>
        </w:rPr>
        <w:t xml:space="preserve"> γεωγραφικό προσδιορισμό</w:t>
      </w:r>
      <w:r>
        <w:rPr>
          <w:rFonts w:eastAsia="Times New Roman" w:cs="Times New Roman"/>
          <w:szCs w:val="24"/>
        </w:rPr>
        <w:t xml:space="preserve">. Και τότε </w:t>
      </w:r>
      <w:r w:rsidRPr="001B52F7">
        <w:rPr>
          <w:rFonts w:eastAsia="Times New Roman" w:cs="Times New Roman"/>
          <w:szCs w:val="24"/>
        </w:rPr>
        <w:t xml:space="preserve">σταθήκαμε απέναντι σε όλο τον </w:t>
      </w:r>
      <w:r>
        <w:rPr>
          <w:rFonts w:eastAsia="Times New Roman" w:cs="Times New Roman"/>
          <w:szCs w:val="24"/>
        </w:rPr>
        <w:t>εσμό</w:t>
      </w:r>
      <w:r w:rsidRPr="001B52F7">
        <w:rPr>
          <w:rFonts w:eastAsia="Times New Roman" w:cs="Times New Roman"/>
          <w:szCs w:val="24"/>
        </w:rPr>
        <w:t xml:space="preserve"> φασιστών</w:t>
      </w:r>
      <w:r>
        <w:rPr>
          <w:rFonts w:eastAsia="Times New Roman" w:cs="Times New Roman"/>
          <w:szCs w:val="24"/>
        </w:rPr>
        <w:t>,</w:t>
      </w:r>
      <w:r w:rsidRPr="001B52F7">
        <w:rPr>
          <w:rFonts w:eastAsia="Times New Roman" w:cs="Times New Roman"/>
          <w:szCs w:val="24"/>
        </w:rPr>
        <w:t xml:space="preserve"> Νέας Δημοκρατίας</w:t>
      </w:r>
      <w:r>
        <w:rPr>
          <w:rFonts w:eastAsia="Times New Roman" w:cs="Times New Roman"/>
          <w:szCs w:val="24"/>
        </w:rPr>
        <w:t>,</w:t>
      </w:r>
      <w:r w:rsidRPr="001B52F7">
        <w:rPr>
          <w:rFonts w:eastAsia="Times New Roman" w:cs="Times New Roman"/>
          <w:szCs w:val="24"/>
        </w:rPr>
        <w:t xml:space="preserve"> ΠΑΣΟΚ</w:t>
      </w:r>
      <w:r>
        <w:rPr>
          <w:rFonts w:eastAsia="Times New Roman" w:cs="Times New Roman"/>
          <w:szCs w:val="24"/>
        </w:rPr>
        <w:t>,</w:t>
      </w:r>
      <w:r w:rsidRPr="001B52F7">
        <w:rPr>
          <w:rFonts w:eastAsia="Times New Roman" w:cs="Times New Roman"/>
          <w:szCs w:val="24"/>
        </w:rPr>
        <w:t xml:space="preserve"> οπορτουνιστών</w:t>
      </w:r>
      <w:r>
        <w:rPr>
          <w:rFonts w:eastAsia="Times New Roman" w:cs="Times New Roman"/>
          <w:szCs w:val="24"/>
        </w:rPr>
        <w:t>,</w:t>
      </w:r>
      <w:r w:rsidRPr="001B52F7">
        <w:rPr>
          <w:rFonts w:eastAsia="Times New Roman" w:cs="Times New Roman"/>
          <w:szCs w:val="24"/>
        </w:rPr>
        <w:t xml:space="preserve"> με </w:t>
      </w:r>
      <w:r w:rsidRPr="001B52F7">
        <w:rPr>
          <w:rFonts w:eastAsia="Times New Roman" w:cs="Times New Roman"/>
          <w:szCs w:val="24"/>
        </w:rPr>
        <w:t xml:space="preserve">πρωταγωνιστή τον </w:t>
      </w:r>
      <w:r>
        <w:rPr>
          <w:rFonts w:eastAsia="Times New Roman" w:cs="Times New Roman"/>
          <w:szCs w:val="24"/>
        </w:rPr>
        <w:t>π</w:t>
      </w:r>
      <w:r w:rsidRPr="001B52F7">
        <w:rPr>
          <w:rFonts w:eastAsia="Times New Roman" w:cs="Times New Roman"/>
          <w:szCs w:val="24"/>
        </w:rPr>
        <w:t xml:space="preserve">ατριάρχη </w:t>
      </w:r>
      <w:r>
        <w:rPr>
          <w:rFonts w:eastAsia="Times New Roman" w:cs="Times New Roman"/>
          <w:szCs w:val="24"/>
        </w:rPr>
        <w:t>του οπορτουνισμού,</w:t>
      </w:r>
      <w:r w:rsidRPr="001B52F7">
        <w:rPr>
          <w:rFonts w:eastAsia="Times New Roman" w:cs="Times New Roman"/>
          <w:szCs w:val="24"/>
        </w:rPr>
        <w:t xml:space="preserve"> τον </w:t>
      </w:r>
      <w:r>
        <w:rPr>
          <w:rFonts w:eastAsia="Times New Roman" w:cs="Times New Roman"/>
          <w:szCs w:val="24"/>
        </w:rPr>
        <w:t>Κύρκο, που</w:t>
      </w:r>
      <w:r w:rsidRPr="001B52F7">
        <w:rPr>
          <w:rFonts w:eastAsia="Times New Roman" w:cs="Times New Roman"/>
          <w:szCs w:val="24"/>
        </w:rPr>
        <w:t xml:space="preserve"> λυσσαλέα τότε μας έλεγαν ότι είμαστε εκτός </w:t>
      </w:r>
      <w:r>
        <w:rPr>
          <w:rFonts w:eastAsia="Times New Roman" w:cs="Times New Roman"/>
          <w:szCs w:val="24"/>
        </w:rPr>
        <w:t>ε</w:t>
      </w:r>
      <w:r w:rsidRPr="001B52F7">
        <w:rPr>
          <w:rFonts w:eastAsia="Times New Roman" w:cs="Times New Roman"/>
          <w:szCs w:val="24"/>
        </w:rPr>
        <w:t>θνικού κορμού</w:t>
      </w:r>
      <w:r>
        <w:rPr>
          <w:rFonts w:eastAsia="Times New Roman" w:cs="Times New Roman"/>
          <w:szCs w:val="24"/>
        </w:rPr>
        <w:t>,</w:t>
      </w:r>
      <w:r w:rsidRPr="001B52F7">
        <w:rPr>
          <w:rFonts w:eastAsia="Times New Roman" w:cs="Times New Roman"/>
          <w:szCs w:val="24"/>
        </w:rPr>
        <w:t xml:space="preserve"> ότι το </w:t>
      </w:r>
      <w:r>
        <w:rPr>
          <w:rFonts w:eastAsia="Times New Roman" w:cs="Times New Roman"/>
          <w:szCs w:val="24"/>
        </w:rPr>
        <w:t>ΚΚΕ</w:t>
      </w:r>
      <w:r w:rsidRPr="001B52F7">
        <w:rPr>
          <w:rFonts w:eastAsia="Times New Roman" w:cs="Times New Roman"/>
          <w:szCs w:val="24"/>
        </w:rPr>
        <w:t xml:space="preserve"> είναι εκτός νομιμότητας</w:t>
      </w:r>
      <w:r>
        <w:rPr>
          <w:rFonts w:eastAsia="Times New Roman" w:cs="Times New Roman"/>
          <w:szCs w:val="24"/>
        </w:rPr>
        <w:t>,</w:t>
      </w:r>
      <w:r w:rsidRPr="001B52F7">
        <w:rPr>
          <w:rFonts w:eastAsia="Times New Roman" w:cs="Times New Roman"/>
          <w:szCs w:val="24"/>
        </w:rPr>
        <w:t xml:space="preserve"> με </w:t>
      </w:r>
      <w:r>
        <w:rPr>
          <w:rFonts w:eastAsia="Times New Roman" w:cs="Times New Roman"/>
          <w:szCs w:val="24"/>
        </w:rPr>
        <w:t>π</w:t>
      </w:r>
      <w:r w:rsidRPr="001B52F7">
        <w:rPr>
          <w:rFonts w:eastAsia="Times New Roman" w:cs="Times New Roman"/>
          <w:szCs w:val="24"/>
        </w:rPr>
        <w:t xml:space="preserve">ρώτον τον </w:t>
      </w:r>
      <w:r>
        <w:rPr>
          <w:rFonts w:eastAsia="Times New Roman" w:cs="Times New Roman"/>
          <w:szCs w:val="24"/>
        </w:rPr>
        <w:t>Κύρκο τότε,</w:t>
      </w:r>
      <w:r w:rsidRPr="001B52F7">
        <w:rPr>
          <w:rFonts w:eastAsia="Times New Roman" w:cs="Times New Roman"/>
          <w:szCs w:val="24"/>
        </w:rPr>
        <w:t xml:space="preserve"> που </w:t>
      </w:r>
      <w:r>
        <w:rPr>
          <w:rFonts w:eastAsia="Times New Roman" w:cs="Times New Roman"/>
          <w:szCs w:val="24"/>
        </w:rPr>
        <w:t>έλεγα</w:t>
      </w:r>
      <w:r w:rsidRPr="001B52F7">
        <w:rPr>
          <w:rFonts w:eastAsia="Times New Roman" w:cs="Times New Roman"/>
          <w:szCs w:val="24"/>
        </w:rPr>
        <w:t xml:space="preserve">ν </w:t>
      </w:r>
      <w:r>
        <w:rPr>
          <w:rFonts w:eastAsia="Times New Roman" w:cs="Times New Roman"/>
          <w:szCs w:val="24"/>
        </w:rPr>
        <w:t>«ε</w:t>
      </w:r>
      <w:r w:rsidRPr="001B52F7">
        <w:rPr>
          <w:rFonts w:eastAsia="Times New Roman" w:cs="Times New Roman"/>
          <w:szCs w:val="24"/>
        </w:rPr>
        <w:t xml:space="preserve">κτός </w:t>
      </w:r>
      <w:r>
        <w:rPr>
          <w:rFonts w:eastAsia="Times New Roman" w:cs="Times New Roman"/>
          <w:szCs w:val="24"/>
        </w:rPr>
        <w:t>Λ</w:t>
      </w:r>
      <w:r w:rsidRPr="001B52F7">
        <w:rPr>
          <w:rFonts w:eastAsia="Times New Roman" w:cs="Times New Roman"/>
          <w:szCs w:val="24"/>
        </w:rPr>
        <w:t>ακεδαιμονίων</w:t>
      </w:r>
      <w:r>
        <w:rPr>
          <w:rFonts w:eastAsia="Times New Roman" w:cs="Times New Roman"/>
          <w:szCs w:val="24"/>
        </w:rPr>
        <w:t>».</w:t>
      </w:r>
      <w:r w:rsidRPr="001B52F7">
        <w:rPr>
          <w:rFonts w:eastAsia="Times New Roman" w:cs="Times New Roman"/>
          <w:szCs w:val="24"/>
        </w:rPr>
        <w:t xml:space="preserve"> </w:t>
      </w:r>
      <w:r>
        <w:rPr>
          <w:rFonts w:eastAsia="Times New Roman" w:cs="Times New Roman"/>
          <w:szCs w:val="24"/>
        </w:rPr>
        <w:t>Κ</w:t>
      </w:r>
      <w:r w:rsidRPr="001B52F7">
        <w:rPr>
          <w:rFonts w:eastAsia="Times New Roman" w:cs="Times New Roman"/>
          <w:szCs w:val="24"/>
        </w:rPr>
        <w:t xml:space="preserve">αι τους απαντήσαμε ότι </w:t>
      </w:r>
      <w:r>
        <w:rPr>
          <w:rFonts w:eastAsia="Times New Roman" w:cs="Times New Roman"/>
          <w:szCs w:val="24"/>
        </w:rPr>
        <w:t xml:space="preserve">οι Λακεδαιμόνιοι, όμως, πήγαν </w:t>
      </w:r>
      <w:r w:rsidRPr="001B52F7">
        <w:rPr>
          <w:rFonts w:eastAsia="Times New Roman" w:cs="Times New Roman"/>
          <w:szCs w:val="24"/>
        </w:rPr>
        <w:t>στις Θερμοπύλες</w:t>
      </w:r>
      <w:r>
        <w:rPr>
          <w:rFonts w:eastAsia="Times New Roman" w:cs="Times New Roman"/>
          <w:szCs w:val="24"/>
        </w:rPr>
        <w:t>,</w:t>
      </w:r>
      <w:r w:rsidRPr="001B52F7">
        <w:rPr>
          <w:rFonts w:eastAsia="Times New Roman" w:cs="Times New Roman"/>
          <w:szCs w:val="24"/>
        </w:rPr>
        <w:t xml:space="preserve"> όπως κάναμε ιστορικά τότε</w:t>
      </w:r>
      <w:r>
        <w:rPr>
          <w:rFonts w:eastAsia="Times New Roman" w:cs="Times New Roman"/>
          <w:szCs w:val="24"/>
        </w:rPr>
        <w:t>,</w:t>
      </w:r>
      <w:r w:rsidRPr="001B52F7">
        <w:rPr>
          <w:rFonts w:eastAsia="Times New Roman" w:cs="Times New Roman"/>
          <w:szCs w:val="24"/>
        </w:rPr>
        <w:t xml:space="preserve"> με αυτή τη λυσσαλέα επίθεση</w:t>
      </w:r>
      <w:r>
        <w:rPr>
          <w:rFonts w:eastAsia="Times New Roman" w:cs="Times New Roman"/>
          <w:szCs w:val="24"/>
        </w:rPr>
        <w:t>. Ε</w:t>
      </w:r>
      <w:r w:rsidRPr="001B52F7">
        <w:rPr>
          <w:rFonts w:eastAsia="Times New Roman" w:cs="Times New Roman"/>
          <w:szCs w:val="24"/>
        </w:rPr>
        <w:t xml:space="preserve">μείς βγήκαμε </w:t>
      </w:r>
      <w:r>
        <w:rPr>
          <w:rFonts w:eastAsia="Times New Roman" w:cs="Times New Roman"/>
          <w:szCs w:val="24"/>
        </w:rPr>
        <w:t>όρθιοι.</w:t>
      </w:r>
    </w:p>
    <w:p w14:paraId="2ED8BAE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w:t>
      </w:r>
      <w:r w:rsidRPr="001B52F7">
        <w:rPr>
          <w:rFonts w:eastAsia="Times New Roman" w:cs="Times New Roman"/>
          <w:szCs w:val="24"/>
        </w:rPr>
        <w:t xml:space="preserve">ότε με αυτή την ευκαιρία που νόμισε </w:t>
      </w:r>
      <w:r>
        <w:rPr>
          <w:rFonts w:eastAsia="Times New Roman" w:cs="Times New Roman"/>
          <w:szCs w:val="24"/>
        </w:rPr>
        <w:t xml:space="preserve">ο </w:t>
      </w:r>
      <w:r w:rsidRPr="001B52F7">
        <w:rPr>
          <w:rFonts w:eastAsia="Times New Roman" w:cs="Times New Roman"/>
          <w:szCs w:val="24"/>
        </w:rPr>
        <w:t xml:space="preserve">οπορτουνισμός ότι θα διαλύσει το </w:t>
      </w:r>
      <w:r>
        <w:rPr>
          <w:rFonts w:eastAsia="Times New Roman" w:cs="Times New Roman"/>
          <w:szCs w:val="24"/>
        </w:rPr>
        <w:t>ΚΚΕ και</w:t>
      </w:r>
      <w:r w:rsidRPr="001B52F7">
        <w:rPr>
          <w:rFonts w:eastAsia="Times New Roman" w:cs="Times New Roman"/>
          <w:szCs w:val="24"/>
        </w:rPr>
        <w:t xml:space="preserve"> </w:t>
      </w:r>
      <w:r>
        <w:rPr>
          <w:rFonts w:eastAsia="Times New Roman" w:cs="Times New Roman"/>
          <w:szCs w:val="24"/>
        </w:rPr>
        <w:t xml:space="preserve">δεν </w:t>
      </w:r>
      <w:r w:rsidRPr="001B52F7">
        <w:rPr>
          <w:rFonts w:eastAsia="Times New Roman" w:cs="Times New Roman"/>
          <w:szCs w:val="24"/>
        </w:rPr>
        <w:t>το πέτυχε εσωτερικά πριν μαζί με συμμαχία με όλ</w:t>
      </w:r>
      <w:r w:rsidRPr="001B52F7">
        <w:rPr>
          <w:rFonts w:eastAsia="Times New Roman" w:cs="Times New Roman"/>
          <w:szCs w:val="24"/>
        </w:rPr>
        <w:t>ες τις αντιδραστικές δυνάμεις</w:t>
      </w:r>
      <w:r>
        <w:rPr>
          <w:rFonts w:eastAsia="Times New Roman" w:cs="Times New Roman"/>
          <w:szCs w:val="24"/>
        </w:rPr>
        <w:t>,</w:t>
      </w:r>
      <w:r w:rsidRPr="001B52F7">
        <w:rPr>
          <w:rFonts w:eastAsia="Times New Roman" w:cs="Times New Roman"/>
          <w:szCs w:val="24"/>
        </w:rPr>
        <w:t xml:space="preserve"> </w:t>
      </w:r>
      <w:r>
        <w:rPr>
          <w:rFonts w:eastAsia="Times New Roman" w:cs="Times New Roman"/>
          <w:szCs w:val="24"/>
        </w:rPr>
        <w:t>τότε σταθήκαμε</w:t>
      </w:r>
      <w:r w:rsidRPr="001B52F7">
        <w:rPr>
          <w:rFonts w:eastAsia="Times New Roman" w:cs="Times New Roman"/>
          <w:szCs w:val="24"/>
        </w:rPr>
        <w:t xml:space="preserve"> όρθιοι και είπαμε αυτό</w:t>
      </w:r>
      <w:r>
        <w:rPr>
          <w:rFonts w:eastAsia="Times New Roman" w:cs="Times New Roman"/>
          <w:szCs w:val="24"/>
        </w:rPr>
        <w:t>,</w:t>
      </w:r>
      <w:r w:rsidRPr="001B52F7">
        <w:rPr>
          <w:rFonts w:eastAsia="Times New Roman" w:cs="Times New Roman"/>
          <w:szCs w:val="24"/>
        </w:rPr>
        <w:t xml:space="preserve"> υποστήκαμε τις συνέπειες</w:t>
      </w:r>
      <w:r>
        <w:rPr>
          <w:rFonts w:eastAsia="Times New Roman" w:cs="Times New Roman"/>
          <w:szCs w:val="24"/>
        </w:rPr>
        <w:t>. Τ</w:t>
      </w:r>
      <w:r w:rsidRPr="001B52F7">
        <w:rPr>
          <w:rFonts w:eastAsia="Times New Roman" w:cs="Times New Roman"/>
          <w:szCs w:val="24"/>
        </w:rPr>
        <w:t>ότε καταγγείλαμε και καταγγέλλουμε και σήμερα τον εθνικισμό</w:t>
      </w:r>
      <w:r>
        <w:rPr>
          <w:rFonts w:eastAsia="Times New Roman" w:cs="Times New Roman"/>
          <w:szCs w:val="24"/>
        </w:rPr>
        <w:t>,</w:t>
      </w:r>
      <w:r w:rsidRPr="001B52F7">
        <w:rPr>
          <w:rFonts w:eastAsia="Times New Roman" w:cs="Times New Roman"/>
          <w:szCs w:val="24"/>
        </w:rPr>
        <w:t xml:space="preserve"> τον αλυτρωτισμό</w:t>
      </w:r>
      <w:r>
        <w:rPr>
          <w:rFonts w:eastAsia="Times New Roman" w:cs="Times New Roman"/>
          <w:szCs w:val="24"/>
        </w:rPr>
        <w:t>,</w:t>
      </w:r>
      <w:r w:rsidRPr="001B52F7">
        <w:rPr>
          <w:rFonts w:eastAsia="Times New Roman" w:cs="Times New Roman"/>
          <w:szCs w:val="24"/>
        </w:rPr>
        <w:t xml:space="preserve"> τις </w:t>
      </w:r>
      <w:r>
        <w:rPr>
          <w:rFonts w:eastAsia="Times New Roman" w:cs="Times New Roman"/>
          <w:szCs w:val="24"/>
        </w:rPr>
        <w:t>θέσεις «</w:t>
      </w:r>
      <w:r w:rsidRPr="001B52F7">
        <w:rPr>
          <w:rFonts w:eastAsia="Times New Roman" w:cs="Times New Roman"/>
          <w:szCs w:val="24"/>
        </w:rPr>
        <w:t>Η Μακεδονία είναι μία και ελληνική</w:t>
      </w:r>
      <w:r>
        <w:rPr>
          <w:rFonts w:eastAsia="Times New Roman" w:cs="Times New Roman"/>
          <w:szCs w:val="24"/>
        </w:rPr>
        <w:t>»,</w:t>
      </w:r>
      <w:r w:rsidRPr="001B52F7">
        <w:rPr>
          <w:rFonts w:eastAsia="Times New Roman" w:cs="Times New Roman"/>
          <w:szCs w:val="24"/>
        </w:rPr>
        <w:t xml:space="preserve"> που στην πραγματικότητα </w:t>
      </w:r>
      <w:r>
        <w:rPr>
          <w:rFonts w:eastAsia="Times New Roman" w:cs="Times New Roman"/>
          <w:szCs w:val="24"/>
        </w:rPr>
        <w:t xml:space="preserve">θέτει </w:t>
      </w:r>
      <w:r w:rsidRPr="001B52F7">
        <w:rPr>
          <w:rFonts w:eastAsia="Times New Roman" w:cs="Times New Roman"/>
          <w:szCs w:val="24"/>
        </w:rPr>
        <w:t>θέ</w:t>
      </w:r>
      <w:r w:rsidRPr="001B52F7">
        <w:rPr>
          <w:rFonts w:eastAsia="Times New Roman" w:cs="Times New Roman"/>
          <w:szCs w:val="24"/>
        </w:rPr>
        <w:t xml:space="preserve">μα ακύρωσης της </w:t>
      </w:r>
      <w:r>
        <w:rPr>
          <w:rFonts w:eastAsia="Times New Roman" w:cs="Times New Roman"/>
          <w:szCs w:val="24"/>
        </w:rPr>
        <w:t>Σ</w:t>
      </w:r>
      <w:r w:rsidRPr="001B52F7">
        <w:rPr>
          <w:rFonts w:eastAsia="Times New Roman" w:cs="Times New Roman"/>
          <w:szCs w:val="24"/>
        </w:rPr>
        <w:t>υνθήκης του Βουκουρεστίου</w:t>
      </w:r>
      <w:r>
        <w:rPr>
          <w:rFonts w:eastAsia="Times New Roman" w:cs="Times New Roman"/>
          <w:szCs w:val="24"/>
        </w:rPr>
        <w:t xml:space="preserve">. Κάνει το ίδιο με αυτό που κάνει και ο Ερντογάν, που ζητεί την αναθεώρηση της Συνθήκης της Λωζάνης και ας </w:t>
      </w:r>
      <w:r>
        <w:rPr>
          <w:rFonts w:eastAsia="Times New Roman" w:cs="Times New Roman"/>
          <w:szCs w:val="24"/>
        </w:rPr>
        <w:lastRenderedPageBreak/>
        <w:t xml:space="preserve">αφήσουν </w:t>
      </w:r>
      <w:r w:rsidRPr="001B52F7">
        <w:rPr>
          <w:rFonts w:eastAsia="Times New Roman" w:cs="Times New Roman"/>
          <w:szCs w:val="24"/>
        </w:rPr>
        <w:t xml:space="preserve"> τα παιχνίδια η Νέα Δημοκρατία και </w:t>
      </w:r>
      <w:r>
        <w:rPr>
          <w:rFonts w:eastAsia="Times New Roman" w:cs="Times New Roman"/>
          <w:szCs w:val="24"/>
        </w:rPr>
        <w:t xml:space="preserve">όλοι οι υπόλοιποι που λένε ότι δεν καταλαβαίνουν ότι αυτή </w:t>
      </w:r>
      <w:r w:rsidRPr="001B52F7">
        <w:rPr>
          <w:rFonts w:eastAsia="Times New Roman" w:cs="Times New Roman"/>
          <w:szCs w:val="24"/>
        </w:rPr>
        <w:t>η θέση</w:t>
      </w:r>
      <w:r w:rsidRPr="001B52F7">
        <w:rPr>
          <w:rFonts w:eastAsia="Times New Roman" w:cs="Times New Roman"/>
          <w:szCs w:val="24"/>
        </w:rPr>
        <w:t xml:space="preserve"> </w:t>
      </w:r>
      <w:r>
        <w:rPr>
          <w:rFonts w:eastAsia="Times New Roman" w:cs="Times New Roman"/>
          <w:szCs w:val="24"/>
        </w:rPr>
        <w:t xml:space="preserve">οδηγεί σε εθνικισμό με τυφλή σύγκρουση έξω από </w:t>
      </w:r>
      <w:r w:rsidRPr="001B52F7">
        <w:rPr>
          <w:rFonts w:eastAsia="Times New Roman" w:cs="Times New Roman"/>
          <w:szCs w:val="24"/>
        </w:rPr>
        <w:t>τα προβλήματ</w:t>
      </w:r>
      <w:r>
        <w:rPr>
          <w:rFonts w:eastAsia="Times New Roman" w:cs="Times New Roman"/>
          <w:szCs w:val="24"/>
        </w:rPr>
        <w:t xml:space="preserve">α των λαών της Βαλκανικής. Το λέμε, λοιπόν, και σήμερα. </w:t>
      </w:r>
    </w:p>
    <w:p w14:paraId="2ED8BAE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Τρίτον, το λέγαμε τότε και το επαναλαμβάνουμε: Να φύγουν τα αλυτρωτικά. Δεν αποδεχόμασταν και δεν αποδεχόμαστε </w:t>
      </w:r>
      <w:r w:rsidRPr="001B52F7">
        <w:rPr>
          <w:rFonts w:eastAsia="Times New Roman" w:cs="Times New Roman"/>
          <w:szCs w:val="24"/>
        </w:rPr>
        <w:t>μακεδονική εθνότητα</w:t>
      </w:r>
      <w:r>
        <w:rPr>
          <w:rFonts w:eastAsia="Times New Roman" w:cs="Times New Roman"/>
          <w:szCs w:val="24"/>
        </w:rPr>
        <w:t>. Ή</w:t>
      </w:r>
      <w:r w:rsidRPr="001B52F7">
        <w:rPr>
          <w:rFonts w:eastAsia="Times New Roman" w:cs="Times New Roman"/>
          <w:szCs w:val="24"/>
        </w:rPr>
        <w:t xml:space="preserve">ταν </w:t>
      </w:r>
      <w:r w:rsidRPr="001B52F7">
        <w:rPr>
          <w:rFonts w:eastAsia="Times New Roman" w:cs="Times New Roman"/>
          <w:szCs w:val="24"/>
        </w:rPr>
        <w:t>διαφορετική</w:t>
      </w:r>
      <w:r>
        <w:rPr>
          <w:rFonts w:eastAsia="Times New Roman" w:cs="Times New Roman"/>
          <w:szCs w:val="24"/>
        </w:rPr>
        <w:t xml:space="preserve"> η</w:t>
      </w:r>
      <w:r w:rsidRPr="001B52F7">
        <w:rPr>
          <w:rFonts w:eastAsia="Times New Roman" w:cs="Times New Roman"/>
          <w:szCs w:val="24"/>
        </w:rPr>
        <w:t xml:space="preserve"> σύνθεση το </w:t>
      </w:r>
      <w:r>
        <w:rPr>
          <w:rFonts w:eastAsia="Times New Roman" w:cs="Times New Roman"/>
          <w:szCs w:val="24"/>
        </w:rPr>
        <w:t>΄</w:t>
      </w:r>
      <w:r>
        <w:rPr>
          <w:rFonts w:eastAsia="Times New Roman" w:cs="Times New Roman"/>
          <w:szCs w:val="24"/>
        </w:rPr>
        <w:t>20</w:t>
      </w:r>
      <w:r w:rsidRPr="001B52F7">
        <w:rPr>
          <w:rFonts w:eastAsia="Times New Roman" w:cs="Times New Roman"/>
          <w:szCs w:val="24"/>
        </w:rPr>
        <w:t xml:space="preserve"> και όποτε θέλετε</w:t>
      </w:r>
      <w:r>
        <w:rPr>
          <w:rFonts w:eastAsia="Times New Roman" w:cs="Times New Roman"/>
          <w:szCs w:val="24"/>
        </w:rPr>
        <w:t>,</w:t>
      </w:r>
      <w:r w:rsidRPr="001B52F7">
        <w:rPr>
          <w:rFonts w:eastAsia="Times New Roman" w:cs="Times New Roman"/>
          <w:szCs w:val="24"/>
        </w:rPr>
        <w:t xml:space="preserve"> </w:t>
      </w:r>
      <w:r>
        <w:rPr>
          <w:rFonts w:eastAsia="Times New Roman" w:cs="Times New Roman"/>
          <w:szCs w:val="24"/>
        </w:rPr>
        <w:t xml:space="preserve">και δεν </w:t>
      </w:r>
      <w:r w:rsidRPr="001B52F7">
        <w:rPr>
          <w:rFonts w:eastAsia="Times New Roman" w:cs="Times New Roman"/>
          <w:szCs w:val="24"/>
        </w:rPr>
        <w:t>θα πάμε εκεί</w:t>
      </w:r>
      <w:r>
        <w:rPr>
          <w:rFonts w:eastAsia="Times New Roman" w:cs="Times New Roman"/>
          <w:szCs w:val="24"/>
        </w:rPr>
        <w:t>,</w:t>
      </w:r>
      <w:r w:rsidRPr="001B52F7">
        <w:rPr>
          <w:rFonts w:eastAsia="Times New Roman" w:cs="Times New Roman"/>
          <w:szCs w:val="24"/>
        </w:rPr>
        <w:t xml:space="preserve"> για να συζητήσουμε</w:t>
      </w:r>
      <w:r>
        <w:rPr>
          <w:rFonts w:eastAsia="Times New Roman" w:cs="Times New Roman"/>
          <w:szCs w:val="24"/>
        </w:rPr>
        <w:t>. Ε</w:t>
      </w:r>
      <w:r w:rsidRPr="001B52F7">
        <w:rPr>
          <w:rFonts w:eastAsia="Times New Roman" w:cs="Times New Roman"/>
          <w:szCs w:val="24"/>
        </w:rPr>
        <w:t xml:space="preserve">μείς δεν έχουμε κανένα πρόβλημα </w:t>
      </w:r>
      <w:r>
        <w:rPr>
          <w:rFonts w:eastAsia="Times New Roman" w:cs="Times New Roman"/>
          <w:szCs w:val="24"/>
        </w:rPr>
        <w:t>να λέγεται</w:t>
      </w:r>
      <w:r w:rsidRPr="001B52F7">
        <w:rPr>
          <w:rFonts w:eastAsia="Times New Roman" w:cs="Times New Roman"/>
          <w:szCs w:val="24"/>
        </w:rPr>
        <w:t xml:space="preserve"> </w:t>
      </w:r>
      <w:r>
        <w:rPr>
          <w:rFonts w:eastAsia="Times New Roman" w:cs="Times New Roman"/>
          <w:szCs w:val="24"/>
        </w:rPr>
        <w:t>σλαβο</w:t>
      </w:r>
      <w:r w:rsidRPr="001B52F7">
        <w:rPr>
          <w:rFonts w:eastAsia="Times New Roman" w:cs="Times New Roman"/>
          <w:szCs w:val="24"/>
        </w:rPr>
        <w:t>μακεδονική εθνότητα</w:t>
      </w:r>
      <w:r>
        <w:rPr>
          <w:rFonts w:eastAsia="Times New Roman" w:cs="Times New Roman"/>
          <w:szCs w:val="24"/>
        </w:rPr>
        <w:t>, γιατί τέτοια η γλώσσα και η εθνότητα, ούτε</w:t>
      </w:r>
      <w:r w:rsidRPr="001B52F7">
        <w:rPr>
          <w:rFonts w:eastAsia="Times New Roman" w:cs="Times New Roman"/>
          <w:szCs w:val="24"/>
        </w:rPr>
        <w:t xml:space="preserve"> μακεδονική γλώσσα αυτόνομη υπήρξε και υπάρχει</w:t>
      </w:r>
      <w:r>
        <w:rPr>
          <w:rFonts w:eastAsia="Times New Roman" w:cs="Times New Roman"/>
          <w:szCs w:val="24"/>
        </w:rPr>
        <w:t>. Υ</w:t>
      </w:r>
      <w:r w:rsidRPr="001B52F7">
        <w:rPr>
          <w:rFonts w:eastAsia="Times New Roman" w:cs="Times New Roman"/>
          <w:szCs w:val="24"/>
        </w:rPr>
        <w:t xml:space="preserve">πάρχουν </w:t>
      </w:r>
      <w:r>
        <w:rPr>
          <w:rFonts w:eastAsia="Times New Roman" w:cs="Times New Roman"/>
          <w:szCs w:val="24"/>
        </w:rPr>
        <w:t xml:space="preserve">τα σλαβομακεδονικά. Πώς να γίνει; Όλοι έτσι. Αυτή η ορολογία υπήρχε και όχι τα μακεδονικά. </w:t>
      </w:r>
    </w:p>
    <w:p w14:paraId="2ED8BAE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Γιατί νομίζετε ότι φοβόμαστε ή καλλιεργούμε την εντύπωση πως θα μας καταλάβει η ΠΓΔΜ; Όχι, βέβαια. Όμως, η ιστορία έχει αποδείξει ότι κάτω από την ιμπεριαλι</w:t>
      </w:r>
      <w:r>
        <w:rPr>
          <w:rFonts w:eastAsia="Times New Roman" w:cs="Times New Roman"/>
          <w:szCs w:val="24"/>
        </w:rPr>
        <w:t xml:space="preserve">στική κυριαρχία χρησιμοποιούνται υπαρκτά ή κατασκευάζονται προβλήματα σαν αφορμή για επεμβάσεις των ιμπεριαλιστών, επεμβάσεις των ισχυρών μονοπωλιακών δυνάμεων που έχουν άλλους σκοπούς. </w:t>
      </w:r>
    </w:p>
    <w:p w14:paraId="2ED8BAE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γι’ αυτό πιστεύουμε </w:t>
      </w:r>
      <w:r w:rsidRPr="001B52F7">
        <w:rPr>
          <w:rFonts w:eastAsia="Times New Roman" w:cs="Times New Roman"/>
          <w:szCs w:val="24"/>
        </w:rPr>
        <w:t xml:space="preserve">ότι θα μπορούσε να λυθεί </w:t>
      </w:r>
      <w:r>
        <w:rPr>
          <w:rFonts w:eastAsia="Times New Roman" w:cs="Times New Roman"/>
          <w:szCs w:val="24"/>
        </w:rPr>
        <w:t>δ</w:t>
      </w:r>
      <w:r w:rsidRPr="001B52F7">
        <w:rPr>
          <w:rFonts w:eastAsia="Times New Roman" w:cs="Times New Roman"/>
          <w:szCs w:val="24"/>
        </w:rPr>
        <w:t>ιαφορετικά</w:t>
      </w:r>
      <w:r>
        <w:rPr>
          <w:rFonts w:eastAsia="Times New Roman" w:cs="Times New Roman"/>
          <w:szCs w:val="24"/>
        </w:rPr>
        <w:t>, αλλά</w:t>
      </w:r>
      <w:r w:rsidRPr="001B52F7">
        <w:rPr>
          <w:rFonts w:eastAsia="Times New Roman" w:cs="Times New Roman"/>
          <w:szCs w:val="24"/>
        </w:rPr>
        <w:t xml:space="preserve"> πα</w:t>
      </w:r>
      <w:r w:rsidRPr="001B52F7">
        <w:rPr>
          <w:rFonts w:eastAsia="Times New Roman" w:cs="Times New Roman"/>
          <w:szCs w:val="24"/>
        </w:rPr>
        <w:t>ραμένει σκόπιμα και μπορεί να χρησιμοποιηθεί αύριο</w:t>
      </w:r>
      <w:r>
        <w:rPr>
          <w:rFonts w:eastAsia="Times New Roman" w:cs="Times New Roman"/>
          <w:szCs w:val="24"/>
        </w:rPr>
        <w:t xml:space="preserve">. Ήδη ξυπνάτε. </w:t>
      </w:r>
    </w:p>
    <w:p w14:paraId="2ED8BAE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Αλλάζουν τα σύνορα, ναι ή όχι; Το ΝΑΤΟ που υπερασπίζεστε</w:t>
      </w:r>
      <w:r w:rsidRPr="001B52F7">
        <w:rPr>
          <w:rFonts w:eastAsia="Times New Roman" w:cs="Times New Roman"/>
          <w:szCs w:val="24"/>
        </w:rPr>
        <w:t xml:space="preserve"> τι λέει</w:t>
      </w:r>
      <w:r>
        <w:rPr>
          <w:rFonts w:eastAsia="Times New Roman" w:cs="Times New Roman"/>
          <w:szCs w:val="24"/>
        </w:rPr>
        <w:t>; Ένωση με το Κοσσυφοπέδιο. Τι λέει στους Σέρβους; Θ</w:t>
      </w:r>
      <w:r w:rsidRPr="001B52F7">
        <w:rPr>
          <w:rFonts w:eastAsia="Times New Roman" w:cs="Times New Roman"/>
          <w:szCs w:val="24"/>
        </w:rPr>
        <w:t xml:space="preserve">α σας δώσουμε </w:t>
      </w:r>
      <w:r>
        <w:rPr>
          <w:rFonts w:eastAsia="Times New Roman" w:cs="Times New Roman"/>
          <w:szCs w:val="24"/>
        </w:rPr>
        <w:t>τη Σερβική Δημοκρατία της Βοσνίας, αρκεί να μπείτε στο ΝΑΤΟ.</w:t>
      </w:r>
      <w:r>
        <w:rPr>
          <w:rFonts w:eastAsia="Times New Roman" w:cs="Times New Roman"/>
          <w:szCs w:val="24"/>
        </w:rPr>
        <w:t xml:space="preserve"> Δρομολογούνται άλλες εξελίξεις. Είναι ηφαίστειο και τα ηφαίστεια, ξέρετε, είναι ενεργά και θα εκραγούν!</w:t>
      </w:r>
    </w:p>
    <w:p w14:paraId="2ED8BAE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Αυτή ήταν η θέση η δική μας και λέγαμε «ε</w:t>
      </w:r>
      <w:r w:rsidRPr="001B52F7">
        <w:rPr>
          <w:rFonts w:eastAsia="Times New Roman" w:cs="Times New Roman"/>
          <w:szCs w:val="24"/>
        </w:rPr>
        <w:t>ιρήνη</w:t>
      </w:r>
      <w:r>
        <w:rPr>
          <w:rFonts w:eastAsia="Times New Roman" w:cs="Times New Roman"/>
          <w:szCs w:val="24"/>
        </w:rPr>
        <w:t>,</w:t>
      </w:r>
      <w:r w:rsidRPr="001B52F7">
        <w:rPr>
          <w:rFonts w:eastAsia="Times New Roman" w:cs="Times New Roman"/>
          <w:szCs w:val="24"/>
        </w:rPr>
        <w:t xml:space="preserve"> φιλία</w:t>
      </w:r>
      <w:r>
        <w:rPr>
          <w:rFonts w:eastAsia="Times New Roman" w:cs="Times New Roman"/>
          <w:szCs w:val="24"/>
        </w:rPr>
        <w:t>, πάλη των λαών ενάντια στο ΝΑΤΟ, ενάντια</w:t>
      </w:r>
      <w:r w:rsidRPr="001B52F7">
        <w:rPr>
          <w:rFonts w:eastAsia="Times New Roman" w:cs="Times New Roman"/>
          <w:szCs w:val="24"/>
        </w:rPr>
        <w:t xml:space="preserve"> στο κεφάλαιο</w:t>
      </w:r>
      <w:r>
        <w:rPr>
          <w:rFonts w:eastAsia="Times New Roman" w:cs="Times New Roman"/>
          <w:szCs w:val="24"/>
        </w:rPr>
        <w:t>». Κ</w:t>
      </w:r>
      <w:r w:rsidRPr="001B52F7">
        <w:rPr>
          <w:rFonts w:eastAsia="Times New Roman" w:cs="Times New Roman"/>
          <w:szCs w:val="24"/>
        </w:rPr>
        <w:t xml:space="preserve">αι </w:t>
      </w:r>
      <w:r>
        <w:rPr>
          <w:rFonts w:eastAsia="Times New Roman" w:cs="Times New Roman"/>
          <w:szCs w:val="24"/>
        </w:rPr>
        <w:t xml:space="preserve">η </w:t>
      </w:r>
      <w:r w:rsidRPr="001B52F7">
        <w:rPr>
          <w:rFonts w:eastAsia="Times New Roman" w:cs="Times New Roman"/>
          <w:szCs w:val="24"/>
        </w:rPr>
        <w:t>ειρηνική συνύπαρξη υλοποιήθηκε</w:t>
      </w:r>
      <w:r>
        <w:rPr>
          <w:rFonts w:eastAsia="Times New Roman" w:cs="Times New Roman"/>
          <w:szCs w:val="24"/>
        </w:rPr>
        <w:t>, κυρ</w:t>
      </w:r>
      <w:r>
        <w:rPr>
          <w:rFonts w:eastAsia="Times New Roman" w:cs="Times New Roman"/>
          <w:szCs w:val="24"/>
        </w:rPr>
        <w:t xml:space="preserve">ίες και κύριοι. Τόσα χρόνια </w:t>
      </w:r>
      <w:r w:rsidRPr="001B52F7">
        <w:rPr>
          <w:rFonts w:eastAsia="Times New Roman" w:cs="Times New Roman"/>
          <w:szCs w:val="24"/>
        </w:rPr>
        <w:t xml:space="preserve"> όλα τα αστικά κόμματα καλλιεργούσαν το</w:t>
      </w:r>
      <w:r>
        <w:rPr>
          <w:rFonts w:eastAsia="Times New Roman" w:cs="Times New Roman"/>
          <w:szCs w:val="24"/>
        </w:rPr>
        <w:t>ν</w:t>
      </w:r>
      <w:r w:rsidRPr="001B52F7">
        <w:rPr>
          <w:rFonts w:eastAsia="Times New Roman" w:cs="Times New Roman"/>
          <w:szCs w:val="24"/>
        </w:rPr>
        <w:t xml:space="preserve"> μύθο του από Βορρά </w:t>
      </w:r>
      <w:r>
        <w:rPr>
          <w:rFonts w:eastAsia="Times New Roman" w:cs="Times New Roman"/>
          <w:szCs w:val="24"/>
        </w:rPr>
        <w:t xml:space="preserve">κινδύνου, </w:t>
      </w:r>
      <w:r w:rsidRPr="001B52F7">
        <w:rPr>
          <w:rFonts w:eastAsia="Times New Roman" w:cs="Times New Roman"/>
          <w:szCs w:val="24"/>
        </w:rPr>
        <w:t>ναι ή όχι</w:t>
      </w:r>
      <w:r>
        <w:rPr>
          <w:rFonts w:eastAsia="Times New Roman" w:cs="Times New Roman"/>
          <w:szCs w:val="24"/>
        </w:rPr>
        <w:t>; Τελικά οι σοσιαλιστικές χώρες</w:t>
      </w:r>
      <w:r w:rsidRPr="001B52F7">
        <w:rPr>
          <w:rFonts w:eastAsia="Times New Roman" w:cs="Times New Roman"/>
          <w:szCs w:val="24"/>
        </w:rPr>
        <w:t xml:space="preserve"> είχαν εξασφαλίσει ειρηνική συνύπαρξη</w:t>
      </w:r>
      <w:r>
        <w:rPr>
          <w:rFonts w:eastAsia="Times New Roman" w:cs="Times New Roman"/>
          <w:szCs w:val="24"/>
        </w:rPr>
        <w:t>. Π</w:t>
      </w:r>
      <w:r w:rsidRPr="001B52F7">
        <w:rPr>
          <w:rFonts w:eastAsia="Times New Roman" w:cs="Times New Roman"/>
          <w:szCs w:val="24"/>
        </w:rPr>
        <w:t xml:space="preserve">οτέ δεν </w:t>
      </w:r>
      <w:r>
        <w:rPr>
          <w:rFonts w:eastAsia="Times New Roman" w:cs="Times New Roman"/>
          <w:szCs w:val="24"/>
        </w:rPr>
        <w:t>απειλήθηκε η</w:t>
      </w:r>
      <w:r w:rsidRPr="001B52F7">
        <w:rPr>
          <w:rFonts w:eastAsia="Times New Roman" w:cs="Times New Roman"/>
          <w:szCs w:val="24"/>
        </w:rPr>
        <w:t xml:space="preserve"> Ελλάδα από Βορρά</w:t>
      </w:r>
      <w:r>
        <w:rPr>
          <w:rFonts w:eastAsia="Times New Roman" w:cs="Times New Roman"/>
          <w:szCs w:val="24"/>
        </w:rPr>
        <w:t>.</w:t>
      </w:r>
      <w:r w:rsidRPr="001B52F7">
        <w:rPr>
          <w:rFonts w:eastAsia="Times New Roman" w:cs="Times New Roman"/>
          <w:szCs w:val="24"/>
        </w:rPr>
        <w:t xml:space="preserve"> Το αντίθετο</w:t>
      </w:r>
      <w:r>
        <w:rPr>
          <w:rFonts w:eastAsia="Times New Roman" w:cs="Times New Roman"/>
          <w:szCs w:val="24"/>
        </w:rPr>
        <w:t>. Εσείς</w:t>
      </w:r>
      <w:r w:rsidRPr="001B52F7">
        <w:rPr>
          <w:rFonts w:eastAsia="Times New Roman" w:cs="Times New Roman"/>
          <w:szCs w:val="24"/>
        </w:rPr>
        <w:t xml:space="preserve"> που προβάλ</w:t>
      </w:r>
      <w:r>
        <w:rPr>
          <w:rFonts w:eastAsia="Times New Roman" w:cs="Times New Roman"/>
          <w:szCs w:val="24"/>
        </w:rPr>
        <w:t>ατε</w:t>
      </w:r>
      <w:r w:rsidRPr="001B52F7">
        <w:rPr>
          <w:rFonts w:eastAsia="Times New Roman" w:cs="Times New Roman"/>
          <w:szCs w:val="24"/>
        </w:rPr>
        <w:t xml:space="preserve"> </w:t>
      </w:r>
      <w:r>
        <w:rPr>
          <w:rFonts w:eastAsia="Times New Roman" w:cs="Times New Roman"/>
          <w:szCs w:val="24"/>
        </w:rPr>
        <w:t>–και λ</w:t>
      </w:r>
      <w:r>
        <w:rPr>
          <w:rFonts w:eastAsia="Times New Roman" w:cs="Times New Roman"/>
          <w:szCs w:val="24"/>
        </w:rPr>
        <w:t>έω όλα τα αστικά κόμματα- τον κίνδυνο από Βορρά,</w:t>
      </w:r>
      <w:r w:rsidRPr="001B52F7">
        <w:rPr>
          <w:rFonts w:eastAsia="Times New Roman" w:cs="Times New Roman"/>
          <w:szCs w:val="24"/>
        </w:rPr>
        <w:t xml:space="preserve"> το</w:t>
      </w:r>
      <w:r>
        <w:rPr>
          <w:rFonts w:eastAsia="Times New Roman" w:cs="Times New Roman"/>
          <w:szCs w:val="24"/>
        </w:rPr>
        <w:t>ν</w:t>
      </w:r>
      <w:r w:rsidRPr="001B52F7">
        <w:rPr>
          <w:rFonts w:eastAsia="Times New Roman" w:cs="Times New Roman"/>
          <w:szCs w:val="24"/>
        </w:rPr>
        <w:t xml:space="preserve"> βρήκα</w:t>
      </w:r>
      <w:r>
        <w:rPr>
          <w:rFonts w:eastAsia="Times New Roman" w:cs="Times New Roman"/>
          <w:szCs w:val="24"/>
        </w:rPr>
        <w:t>τε</w:t>
      </w:r>
      <w:r w:rsidRPr="001B52F7">
        <w:rPr>
          <w:rFonts w:eastAsia="Times New Roman" w:cs="Times New Roman"/>
          <w:szCs w:val="24"/>
        </w:rPr>
        <w:t xml:space="preserve"> εξ ανατολών</w:t>
      </w:r>
      <w:r>
        <w:rPr>
          <w:rFonts w:eastAsia="Times New Roman" w:cs="Times New Roman"/>
          <w:szCs w:val="24"/>
        </w:rPr>
        <w:t>,</w:t>
      </w:r>
      <w:r w:rsidRPr="001B52F7">
        <w:rPr>
          <w:rFonts w:eastAsia="Times New Roman" w:cs="Times New Roman"/>
          <w:szCs w:val="24"/>
        </w:rPr>
        <w:t xml:space="preserve"> που είναι η Τουρκία</w:t>
      </w:r>
      <w:r>
        <w:rPr>
          <w:rFonts w:eastAsia="Times New Roman" w:cs="Times New Roman"/>
          <w:szCs w:val="24"/>
        </w:rPr>
        <w:t>,</w:t>
      </w:r>
      <w:r w:rsidRPr="001B52F7">
        <w:rPr>
          <w:rFonts w:eastAsia="Times New Roman" w:cs="Times New Roman"/>
          <w:szCs w:val="24"/>
        </w:rPr>
        <w:t xml:space="preserve"> από </w:t>
      </w:r>
      <w:r>
        <w:rPr>
          <w:rFonts w:eastAsia="Times New Roman" w:cs="Times New Roman"/>
          <w:szCs w:val="24"/>
        </w:rPr>
        <w:t>τη σύμμαχο</w:t>
      </w:r>
      <w:r w:rsidRPr="001B52F7">
        <w:rPr>
          <w:rFonts w:eastAsia="Times New Roman" w:cs="Times New Roman"/>
          <w:szCs w:val="24"/>
        </w:rPr>
        <w:t xml:space="preserve"> χώρα που είναι στο ΝΑΤΟ</w:t>
      </w:r>
      <w:r>
        <w:rPr>
          <w:rFonts w:eastAsia="Times New Roman" w:cs="Times New Roman"/>
          <w:szCs w:val="24"/>
        </w:rPr>
        <w:t xml:space="preserve">. </w:t>
      </w:r>
    </w:p>
    <w:p w14:paraId="2ED8BAE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Πείτε μας, ε</w:t>
      </w:r>
      <w:r w:rsidRPr="001B52F7">
        <w:rPr>
          <w:rFonts w:eastAsia="Times New Roman" w:cs="Times New Roman"/>
          <w:szCs w:val="24"/>
        </w:rPr>
        <w:t>πιτέλους</w:t>
      </w:r>
      <w:r>
        <w:rPr>
          <w:rFonts w:eastAsia="Times New Roman" w:cs="Times New Roman"/>
          <w:szCs w:val="24"/>
        </w:rPr>
        <w:t>,</w:t>
      </w:r>
      <w:r w:rsidRPr="001B52F7">
        <w:rPr>
          <w:rFonts w:eastAsia="Times New Roman" w:cs="Times New Roman"/>
          <w:szCs w:val="24"/>
        </w:rPr>
        <w:t xml:space="preserve"> και </w:t>
      </w:r>
      <w:r>
        <w:rPr>
          <w:rFonts w:eastAsia="Times New Roman" w:cs="Times New Roman"/>
          <w:szCs w:val="24"/>
        </w:rPr>
        <w:t xml:space="preserve">εσείς οι </w:t>
      </w:r>
      <w:r w:rsidRPr="001B52F7">
        <w:rPr>
          <w:rFonts w:eastAsia="Times New Roman" w:cs="Times New Roman"/>
          <w:szCs w:val="24"/>
        </w:rPr>
        <w:t xml:space="preserve">συριζαίοι και </w:t>
      </w:r>
      <w:r>
        <w:rPr>
          <w:rFonts w:eastAsia="Times New Roman" w:cs="Times New Roman"/>
          <w:szCs w:val="24"/>
        </w:rPr>
        <w:t>εσείς της</w:t>
      </w:r>
      <w:r w:rsidRPr="001B52F7">
        <w:rPr>
          <w:rFonts w:eastAsia="Times New Roman" w:cs="Times New Roman"/>
          <w:szCs w:val="24"/>
        </w:rPr>
        <w:t xml:space="preserve"> Νέας Δημοκρατίας και όλοι οι υπόλοιποι</w:t>
      </w:r>
      <w:r>
        <w:rPr>
          <w:rFonts w:eastAsia="Times New Roman" w:cs="Times New Roman"/>
          <w:szCs w:val="24"/>
        </w:rPr>
        <w:t>,</w:t>
      </w:r>
      <w:r w:rsidRPr="001B52F7">
        <w:rPr>
          <w:rFonts w:eastAsia="Times New Roman" w:cs="Times New Roman"/>
          <w:szCs w:val="24"/>
        </w:rPr>
        <w:t xml:space="preserve"> από το </w:t>
      </w:r>
      <w:r>
        <w:rPr>
          <w:rFonts w:eastAsia="Times New Roman" w:cs="Times New Roman"/>
          <w:szCs w:val="24"/>
        </w:rPr>
        <w:t>1952 δεν είμασ</w:t>
      </w:r>
      <w:r>
        <w:rPr>
          <w:rFonts w:eastAsia="Times New Roman" w:cs="Times New Roman"/>
          <w:szCs w:val="24"/>
        </w:rPr>
        <w:t>τε στο ΝΑΤΟ; Σ</w:t>
      </w:r>
      <w:r w:rsidRPr="001B52F7">
        <w:rPr>
          <w:rFonts w:eastAsia="Times New Roman" w:cs="Times New Roman"/>
          <w:szCs w:val="24"/>
        </w:rPr>
        <w:t>ταμάτησαν</w:t>
      </w:r>
      <w:r>
        <w:rPr>
          <w:rFonts w:eastAsia="Times New Roman" w:cs="Times New Roman"/>
          <w:szCs w:val="24"/>
        </w:rPr>
        <w:t xml:space="preserve"> οι τουρκικές διεκδικήσεις ή όχι; Εντάθηκαν ακόμη περισσότερο και θα εντείνονται.</w:t>
      </w:r>
    </w:p>
    <w:p w14:paraId="2ED8BAE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1B52F7">
        <w:rPr>
          <w:rFonts w:eastAsia="Times New Roman" w:cs="Times New Roman"/>
          <w:szCs w:val="24"/>
        </w:rPr>
        <w:t>αι ξέρετε και κάτι ακόμα</w:t>
      </w:r>
      <w:r>
        <w:rPr>
          <w:rFonts w:eastAsia="Times New Roman" w:cs="Times New Roman"/>
          <w:szCs w:val="24"/>
        </w:rPr>
        <w:t>;</w:t>
      </w:r>
      <w:r w:rsidRPr="001B52F7">
        <w:rPr>
          <w:rFonts w:eastAsia="Times New Roman" w:cs="Times New Roman"/>
          <w:szCs w:val="24"/>
        </w:rPr>
        <w:t xml:space="preserve"> </w:t>
      </w:r>
      <w:r>
        <w:rPr>
          <w:rFonts w:eastAsia="Times New Roman" w:cs="Times New Roman"/>
          <w:szCs w:val="24"/>
        </w:rPr>
        <w:t>Ι</w:t>
      </w:r>
      <w:r w:rsidRPr="001B52F7">
        <w:rPr>
          <w:rFonts w:eastAsia="Times New Roman" w:cs="Times New Roman"/>
          <w:szCs w:val="24"/>
        </w:rPr>
        <w:t>στορικά οι συμμαχίες αλλάζουν πολύ γρήγορα σε περιόδους κρίσης</w:t>
      </w:r>
      <w:r>
        <w:rPr>
          <w:rFonts w:eastAsia="Times New Roman" w:cs="Times New Roman"/>
          <w:szCs w:val="24"/>
        </w:rPr>
        <w:t>. Κ</w:t>
      </w:r>
      <w:r w:rsidRPr="001B52F7">
        <w:rPr>
          <w:rFonts w:eastAsia="Times New Roman" w:cs="Times New Roman"/>
          <w:szCs w:val="24"/>
        </w:rPr>
        <w:t xml:space="preserve">αι σήμερα </w:t>
      </w:r>
      <w:r>
        <w:rPr>
          <w:rFonts w:eastAsia="Times New Roman" w:cs="Times New Roman"/>
          <w:szCs w:val="24"/>
        </w:rPr>
        <w:t xml:space="preserve">ένα μικρό, </w:t>
      </w:r>
      <w:r w:rsidRPr="001B52F7">
        <w:rPr>
          <w:rFonts w:eastAsia="Times New Roman" w:cs="Times New Roman"/>
          <w:szCs w:val="24"/>
        </w:rPr>
        <w:t>όπως και παλιότερα</w:t>
      </w:r>
      <w:r>
        <w:rPr>
          <w:rFonts w:eastAsia="Times New Roman" w:cs="Times New Roman"/>
          <w:szCs w:val="24"/>
        </w:rPr>
        <w:t>,</w:t>
      </w:r>
      <w:r w:rsidRPr="001B52F7">
        <w:rPr>
          <w:rFonts w:eastAsia="Times New Roman" w:cs="Times New Roman"/>
          <w:szCs w:val="24"/>
        </w:rPr>
        <w:t xml:space="preserve"> κράτος μπορεί να παίξει ένα ρόλο μέσα σε αυτό</w:t>
      </w:r>
      <w:r>
        <w:rPr>
          <w:rFonts w:eastAsia="Times New Roman" w:cs="Times New Roman"/>
          <w:szCs w:val="24"/>
        </w:rPr>
        <w:t xml:space="preserve"> το πλαίσιο, αξιοποιώντας τέτοια θέματα. Γι’ αυτό βάζουμε</w:t>
      </w:r>
      <w:r w:rsidRPr="001B52F7">
        <w:rPr>
          <w:rFonts w:eastAsia="Times New Roman" w:cs="Times New Roman"/>
          <w:szCs w:val="24"/>
        </w:rPr>
        <w:t xml:space="preserve"> αυτά τα </w:t>
      </w:r>
      <w:r>
        <w:rPr>
          <w:rFonts w:eastAsia="Times New Roman" w:cs="Times New Roman"/>
          <w:szCs w:val="24"/>
        </w:rPr>
        <w:t>ζητ</w:t>
      </w:r>
      <w:r w:rsidRPr="001B52F7">
        <w:rPr>
          <w:rFonts w:eastAsia="Times New Roman" w:cs="Times New Roman"/>
          <w:szCs w:val="24"/>
        </w:rPr>
        <w:t>ήματα</w:t>
      </w:r>
      <w:r>
        <w:rPr>
          <w:rFonts w:eastAsia="Times New Roman" w:cs="Times New Roman"/>
          <w:szCs w:val="24"/>
        </w:rPr>
        <w:t>.</w:t>
      </w:r>
    </w:p>
    <w:p w14:paraId="2ED8BAE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Όσο για τη λογική του αυτοπροσδιορισμού και τον Λένιν, καλά πού τον ξεθάψατε; Εδώ τον έχετε απαρνηθεί πρωί, μεσημέρι και βράδυ πριν κα</w:t>
      </w:r>
      <w:r>
        <w:rPr>
          <w:rFonts w:eastAsia="Times New Roman" w:cs="Times New Roman"/>
          <w:szCs w:val="24"/>
        </w:rPr>
        <w:t xml:space="preserve">ι μετά το φαγητό, όλα τα προηγούμενα χρόνια. Και ξέρετε, άμα τον παίρνεις επιλεκτικά τον Λένιν, τα έχει πει όλα. Ωστόσο λέει, </w:t>
      </w:r>
      <w:r w:rsidRPr="001B52F7">
        <w:rPr>
          <w:rFonts w:eastAsia="Times New Roman" w:cs="Times New Roman"/>
          <w:szCs w:val="24"/>
        </w:rPr>
        <w:t>πρώτον</w:t>
      </w:r>
      <w:r>
        <w:rPr>
          <w:rFonts w:eastAsia="Times New Roman" w:cs="Times New Roman"/>
          <w:szCs w:val="24"/>
        </w:rPr>
        <w:t>,</w:t>
      </w:r>
      <w:r w:rsidRPr="001B52F7">
        <w:rPr>
          <w:rFonts w:eastAsia="Times New Roman" w:cs="Times New Roman"/>
          <w:szCs w:val="24"/>
        </w:rPr>
        <w:t xml:space="preserve"> η αυτοδιάθεση </w:t>
      </w:r>
      <w:r>
        <w:rPr>
          <w:rFonts w:eastAsia="Times New Roman" w:cs="Times New Roman"/>
          <w:szCs w:val="24"/>
        </w:rPr>
        <w:t xml:space="preserve">ήταν </w:t>
      </w:r>
      <w:r w:rsidRPr="001B52F7">
        <w:rPr>
          <w:rFonts w:eastAsia="Times New Roman" w:cs="Times New Roman"/>
          <w:szCs w:val="24"/>
        </w:rPr>
        <w:t xml:space="preserve">σε μία περίοδο που δεν είχαν σχηματιστεί </w:t>
      </w:r>
      <w:r>
        <w:rPr>
          <w:rFonts w:eastAsia="Times New Roman" w:cs="Times New Roman"/>
          <w:szCs w:val="24"/>
        </w:rPr>
        <w:t xml:space="preserve">τα εθνικά κράτη. Δεύτερον, λέει ότι αυτοδιάθεση είναι </w:t>
      </w:r>
      <w:r w:rsidRPr="001B52F7">
        <w:rPr>
          <w:rFonts w:eastAsia="Times New Roman" w:cs="Times New Roman"/>
          <w:szCs w:val="24"/>
        </w:rPr>
        <w:t>να υποτά</w:t>
      </w:r>
      <w:r w:rsidRPr="001B52F7">
        <w:rPr>
          <w:rFonts w:eastAsia="Times New Roman" w:cs="Times New Roman"/>
          <w:szCs w:val="24"/>
        </w:rPr>
        <w:t>σσεται στο</w:t>
      </w:r>
      <w:r>
        <w:rPr>
          <w:rFonts w:eastAsia="Times New Roman" w:cs="Times New Roman"/>
          <w:szCs w:val="24"/>
        </w:rPr>
        <w:t>ν</w:t>
      </w:r>
      <w:r w:rsidRPr="001B52F7">
        <w:rPr>
          <w:rFonts w:eastAsia="Times New Roman" w:cs="Times New Roman"/>
          <w:szCs w:val="24"/>
        </w:rPr>
        <w:t xml:space="preserve"> στρατηγικό ρόλο του σοσιαλισμού</w:t>
      </w:r>
      <w:r>
        <w:rPr>
          <w:rFonts w:eastAsia="Times New Roman" w:cs="Times New Roman"/>
          <w:szCs w:val="24"/>
        </w:rPr>
        <w:t>.</w:t>
      </w:r>
      <w:r w:rsidRPr="001B52F7">
        <w:rPr>
          <w:rFonts w:eastAsia="Times New Roman" w:cs="Times New Roman"/>
          <w:szCs w:val="24"/>
        </w:rPr>
        <w:t xml:space="preserve"> Τρίτον</w:t>
      </w:r>
      <w:r>
        <w:rPr>
          <w:rFonts w:eastAsia="Times New Roman" w:cs="Times New Roman"/>
          <w:szCs w:val="24"/>
        </w:rPr>
        <w:t>,</w:t>
      </w:r>
      <w:r w:rsidRPr="001B52F7">
        <w:rPr>
          <w:rFonts w:eastAsia="Times New Roman" w:cs="Times New Roman"/>
          <w:szCs w:val="24"/>
        </w:rPr>
        <w:t xml:space="preserve"> </w:t>
      </w:r>
      <w:r>
        <w:rPr>
          <w:rFonts w:eastAsia="Times New Roman" w:cs="Times New Roman"/>
          <w:szCs w:val="24"/>
        </w:rPr>
        <w:t xml:space="preserve">ότι </w:t>
      </w:r>
      <w:r w:rsidRPr="001B52F7">
        <w:rPr>
          <w:rFonts w:eastAsia="Times New Roman" w:cs="Times New Roman"/>
          <w:szCs w:val="24"/>
        </w:rPr>
        <w:t>όταν</w:t>
      </w:r>
      <w:r>
        <w:rPr>
          <w:rFonts w:eastAsia="Times New Roman" w:cs="Times New Roman"/>
          <w:szCs w:val="24"/>
        </w:rPr>
        <w:t xml:space="preserve"> δεν υποτάσσεται και υπηρετεί άλλα</w:t>
      </w:r>
      <w:r w:rsidRPr="001B52F7">
        <w:rPr>
          <w:rFonts w:eastAsia="Times New Roman" w:cs="Times New Roman"/>
          <w:szCs w:val="24"/>
        </w:rPr>
        <w:t xml:space="preserve"> συμφέροντ</w:t>
      </w:r>
      <w:r>
        <w:rPr>
          <w:rFonts w:eastAsia="Times New Roman" w:cs="Times New Roman"/>
          <w:szCs w:val="24"/>
        </w:rPr>
        <w:t xml:space="preserve">α, πάνε ενάντιά του. Ορίστε, σας απαντάει από </w:t>
      </w:r>
      <w:r>
        <w:rPr>
          <w:rFonts w:eastAsia="Times New Roman" w:cs="Times New Roman"/>
          <w:szCs w:val="24"/>
        </w:rPr>
        <w:lastRenderedPageBreak/>
        <w:t xml:space="preserve">τότε. Χρησιμοποιήστε τα, όμως, όλα και όχι με τη γνωστή μέθοδο. </w:t>
      </w:r>
    </w:p>
    <w:p w14:paraId="2ED8BAEC"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Και επειδή λέτε για αυτοδιάλυση, η Θράκη</w:t>
      </w:r>
      <w:r>
        <w:rPr>
          <w:rFonts w:eastAsia="Times New Roman" w:cs="Times New Roman"/>
          <w:szCs w:val="24"/>
        </w:rPr>
        <w:t xml:space="preserve"> είναι δίπλα. Τ</w:t>
      </w:r>
      <w:r w:rsidRPr="00905177">
        <w:rPr>
          <w:rFonts w:eastAsia="Times New Roman" w:cs="Times New Roman"/>
          <w:szCs w:val="24"/>
        </w:rPr>
        <w:t xml:space="preserve">α σχέδια Δημοκρατίας της Ροδόπης από τα </w:t>
      </w:r>
      <w:r>
        <w:rPr>
          <w:rFonts w:eastAsia="Times New Roman" w:cs="Times New Roman"/>
          <w:szCs w:val="24"/>
        </w:rPr>
        <w:t xml:space="preserve">ινστιτούτα της </w:t>
      </w:r>
      <w:r>
        <w:rPr>
          <w:rFonts w:eastAsia="Times New Roman" w:cs="Times New Roman"/>
          <w:szCs w:val="24"/>
          <w:lang w:val="en-US"/>
        </w:rPr>
        <w:t>CIA</w:t>
      </w:r>
      <w:r w:rsidRPr="00FF2619">
        <w:rPr>
          <w:rFonts w:eastAsia="Times New Roman" w:cs="Times New Roman"/>
          <w:szCs w:val="24"/>
        </w:rPr>
        <w:t xml:space="preserve"> </w:t>
      </w:r>
      <w:r w:rsidRPr="00905177">
        <w:rPr>
          <w:rFonts w:eastAsia="Times New Roman" w:cs="Times New Roman"/>
          <w:szCs w:val="24"/>
        </w:rPr>
        <w:t>είναι ακόμα στο τραπέζι</w:t>
      </w:r>
      <w:r w:rsidRPr="00FF2619">
        <w:rPr>
          <w:rFonts w:eastAsia="Times New Roman" w:cs="Times New Roman"/>
          <w:szCs w:val="24"/>
        </w:rPr>
        <w:t xml:space="preserve">. </w:t>
      </w:r>
      <w:r>
        <w:rPr>
          <w:rFonts w:eastAsia="Times New Roman" w:cs="Times New Roman"/>
          <w:szCs w:val="24"/>
          <w:lang w:val="en-US"/>
        </w:rPr>
        <w:t>O</w:t>
      </w:r>
      <w:r w:rsidRPr="00905177">
        <w:rPr>
          <w:rFonts w:eastAsia="Times New Roman" w:cs="Times New Roman"/>
          <w:szCs w:val="24"/>
        </w:rPr>
        <w:t xml:space="preserve"> διαμελισμός</w:t>
      </w:r>
      <w:r>
        <w:rPr>
          <w:rFonts w:eastAsia="Times New Roman" w:cs="Times New Roman"/>
          <w:szCs w:val="24"/>
        </w:rPr>
        <w:t>,</w:t>
      </w:r>
      <w:r w:rsidRPr="00905177">
        <w:rPr>
          <w:rFonts w:eastAsia="Times New Roman" w:cs="Times New Roman"/>
          <w:szCs w:val="24"/>
        </w:rPr>
        <w:t xml:space="preserve"> δεν τελειώνει</w:t>
      </w:r>
      <w:r>
        <w:rPr>
          <w:rFonts w:eastAsia="Times New Roman" w:cs="Times New Roman"/>
          <w:szCs w:val="24"/>
        </w:rPr>
        <w:t>,</w:t>
      </w:r>
      <w:r w:rsidRPr="00905177">
        <w:rPr>
          <w:rFonts w:eastAsia="Times New Roman" w:cs="Times New Roman"/>
          <w:szCs w:val="24"/>
        </w:rPr>
        <w:t xml:space="preserve"> ούτε έχει τελειώσει</w:t>
      </w:r>
      <w:r>
        <w:rPr>
          <w:rFonts w:eastAsia="Times New Roman" w:cs="Times New Roman"/>
          <w:szCs w:val="24"/>
        </w:rPr>
        <w:t>. Κ</w:t>
      </w:r>
      <w:r w:rsidRPr="00905177">
        <w:rPr>
          <w:rFonts w:eastAsia="Times New Roman" w:cs="Times New Roman"/>
          <w:szCs w:val="24"/>
        </w:rPr>
        <w:t xml:space="preserve">αι </w:t>
      </w:r>
      <w:r>
        <w:rPr>
          <w:rFonts w:eastAsia="Times New Roman" w:cs="Times New Roman"/>
          <w:szCs w:val="24"/>
        </w:rPr>
        <w:t>ε</w:t>
      </w:r>
      <w:r w:rsidRPr="00905177">
        <w:rPr>
          <w:rFonts w:eastAsia="Times New Roman" w:cs="Times New Roman"/>
          <w:szCs w:val="24"/>
        </w:rPr>
        <w:t>πομένως</w:t>
      </w:r>
      <w:r>
        <w:rPr>
          <w:rFonts w:eastAsia="Times New Roman" w:cs="Times New Roman"/>
          <w:szCs w:val="24"/>
        </w:rPr>
        <w:t>, μ</w:t>
      </w:r>
      <w:r w:rsidRPr="00905177">
        <w:rPr>
          <w:rFonts w:eastAsia="Times New Roman" w:cs="Times New Roman"/>
          <w:szCs w:val="24"/>
        </w:rPr>
        <w:t>αζέψτε τ</w:t>
      </w:r>
      <w:r>
        <w:rPr>
          <w:rFonts w:eastAsia="Times New Roman" w:cs="Times New Roman"/>
          <w:szCs w:val="24"/>
        </w:rPr>
        <w:t>α και π</w:t>
      </w:r>
      <w:r w:rsidRPr="00905177">
        <w:rPr>
          <w:rFonts w:eastAsia="Times New Roman" w:cs="Times New Roman"/>
          <w:szCs w:val="24"/>
        </w:rPr>
        <w:t xml:space="preserve">ροσέξτε καλά </w:t>
      </w:r>
      <w:r>
        <w:rPr>
          <w:rFonts w:eastAsia="Times New Roman" w:cs="Times New Roman"/>
          <w:szCs w:val="24"/>
        </w:rPr>
        <w:t>τ</w:t>
      </w:r>
      <w:r w:rsidRPr="00905177">
        <w:rPr>
          <w:rFonts w:eastAsia="Times New Roman" w:cs="Times New Roman"/>
          <w:szCs w:val="24"/>
        </w:rPr>
        <w:t>ι λέτε</w:t>
      </w:r>
      <w:r>
        <w:rPr>
          <w:rFonts w:eastAsia="Times New Roman" w:cs="Times New Roman"/>
          <w:szCs w:val="24"/>
        </w:rPr>
        <w:t>.</w:t>
      </w:r>
    </w:p>
    <w:p w14:paraId="2ED8BAED"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Ε</w:t>
      </w:r>
      <w:r w:rsidRPr="00905177">
        <w:rPr>
          <w:rFonts w:eastAsia="Times New Roman" w:cs="Times New Roman"/>
          <w:szCs w:val="24"/>
        </w:rPr>
        <w:t>μείς</w:t>
      </w:r>
      <w:r>
        <w:rPr>
          <w:rFonts w:eastAsia="Times New Roman" w:cs="Times New Roman"/>
          <w:szCs w:val="24"/>
        </w:rPr>
        <w:t xml:space="preserve"> τί</w:t>
      </w:r>
      <w:r w:rsidRPr="00905177">
        <w:rPr>
          <w:rFonts w:eastAsia="Times New Roman" w:cs="Times New Roman"/>
          <w:szCs w:val="24"/>
        </w:rPr>
        <w:t xml:space="preserve"> λέμε</w:t>
      </w:r>
      <w:r>
        <w:rPr>
          <w:rFonts w:eastAsia="Times New Roman" w:cs="Times New Roman"/>
          <w:szCs w:val="24"/>
        </w:rPr>
        <w:t>, λο</w:t>
      </w:r>
      <w:r w:rsidRPr="00905177">
        <w:rPr>
          <w:rFonts w:eastAsia="Times New Roman" w:cs="Times New Roman"/>
          <w:szCs w:val="24"/>
        </w:rPr>
        <w:t>ιπόν</w:t>
      </w:r>
      <w:r>
        <w:rPr>
          <w:rFonts w:eastAsia="Times New Roman" w:cs="Times New Roman"/>
          <w:szCs w:val="24"/>
        </w:rPr>
        <w:t xml:space="preserve">; «Λαοί </w:t>
      </w:r>
      <w:r w:rsidRPr="00905177">
        <w:rPr>
          <w:rFonts w:eastAsia="Times New Roman" w:cs="Times New Roman"/>
          <w:szCs w:val="24"/>
        </w:rPr>
        <w:t>των Βαλκανίων ενωθείτε</w:t>
      </w:r>
      <w:r>
        <w:rPr>
          <w:rFonts w:eastAsia="Times New Roman" w:cs="Times New Roman"/>
          <w:szCs w:val="24"/>
        </w:rPr>
        <w:t>, σ</w:t>
      </w:r>
      <w:r>
        <w:rPr>
          <w:rFonts w:eastAsia="Times New Roman" w:cs="Times New Roman"/>
          <w:szCs w:val="24"/>
        </w:rPr>
        <w:t>τον ιμπεριαλισμό αντισταθείτε. Κοινή</w:t>
      </w:r>
      <w:r w:rsidRPr="00FF2619">
        <w:rPr>
          <w:rFonts w:eastAsia="Times New Roman" w:cs="Times New Roman"/>
          <w:szCs w:val="24"/>
        </w:rPr>
        <w:t xml:space="preserve"> </w:t>
      </w:r>
      <w:r w:rsidRPr="00905177">
        <w:rPr>
          <w:rFonts w:eastAsia="Times New Roman" w:cs="Times New Roman"/>
          <w:szCs w:val="24"/>
        </w:rPr>
        <w:t>πάλη των λαών</w:t>
      </w:r>
      <w:r>
        <w:rPr>
          <w:rFonts w:eastAsia="Times New Roman" w:cs="Times New Roman"/>
          <w:szCs w:val="24"/>
        </w:rPr>
        <w:t>». Τι λέτε εσείς όλοι μαζί; «Λαοί των Βαλκάνιων υποταχθείτε στην νατοϊκή, ιμπεριαλιστική βαρβαρότητα.»</w:t>
      </w:r>
    </w:p>
    <w:p w14:paraId="2ED8BAEE"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Ακούσαμε απίστευτα, νομίζαμε ότι τα είχαμε ακούσει όλα. Ακούσαμε απίστευτα πράγματα, ότι, λέει, είναι α</w:t>
      </w:r>
      <w:r>
        <w:rPr>
          <w:rFonts w:eastAsia="Times New Roman" w:cs="Times New Roman"/>
          <w:szCs w:val="24"/>
        </w:rPr>
        <w:t xml:space="preserve">ντιιμπεριαλιστική η </w:t>
      </w:r>
      <w:r>
        <w:rPr>
          <w:rFonts w:eastAsia="Times New Roman" w:cs="Times New Roman"/>
          <w:szCs w:val="24"/>
        </w:rPr>
        <w:t>σ</w:t>
      </w:r>
      <w:r w:rsidRPr="00905177">
        <w:rPr>
          <w:rFonts w:eastAsia="Times New Roman" w:cs="Times New Roman"/>
          <w:szCs w:val="24"/>
        </w:rPr>
        <w:t>υμφωνία</w:t>
      </w:r>
      <w:r>
        <w:rPr>
          <w:rFonts w:eastAsia="Times New Roman" w:cs="Times New Roman"/>
          <w:szCs w:val="24"/>
        </w:rPr>
        <w:t xml:space="preserve">, </w:t>
      </w:r>
      <w:r w:rsidRPr="00905177">
        <w:rPr>
          <w:rFonts w:eastAsia="Times New Roman" w:cs="Times New Roman"/>
          <w:szCs w:val="24"/>
        </w:rPr>
        <w:t xml:space="preserve">ότι η </w:t>
      </w:r>
      <w:r>
        <w:rPr>
          <w:rFonts w:eastAsia="Times New Roman" w:cs="Times New Roman"/>
          <w:szCs w:val="24"/>
        </w:rPr>
        <w:t>σ</w:t>
      </w:r>
      <w:r>
        <w:rPr>
          <w:rFonts w:eastAsia="Times New Roman" w:cs="Times New Roman"/>
          <w:szCs w:val="24"/>
        </w:rPr>
        <w:t>υμφωνία είναι π</w:t>
      </w:r>
      <w:r w:rsidRPr="00905177">
        <w:rPr>
          <w:rFonts w:eastAsia="Times New Roman" w:cs="Times New Roman"/>
          <w:szCs w:val="24"/>
        </w:rPr>
        <w:t>ροοδευτική</w:t>
      </w:r>
      <w:r>
        <w:rPr>
          <w:rFonts w:eastAsia="Times New Roman" w:cs="Times New Roman"/>
          <w:szCs w:val="24"/>
        </w:rPr>
        <w:t>. Μάλιστα, ποιοι την υποστηρίζουν; Όλοι οι προοδευτικοί ηγέτες της ανθρωπότητας: Τράμπ, Στόλτενμπεργκ. Και μάλιστα απειλεί ο Στόλτενμπεργκ</w:t>
      </w:r>
      <w:r>
        <w:rPr>
          <w:rFonts w:eastAsia="Times New Roman" w:cs="Times New Roman"/>
          <w:szCs w:val="24"/>
        </w:rPr>
        <w:t>:</w:t>
      </w:r>
      <w:r>
        <w:rPr>
          <w:rFonts w:eastAsia="Times New Roman" w:cs="Times New Roman"/>
          <w:szCs w:val="24"/>
        </w:rPr>
        <w:t xml:space="preserve"> «Αν δεν την κάνετε,</w:t>
      </w:r>
      <w:r w:rsidRPr="00905177">
        <w:rPr>
          <w:rFonts w:eastAsia="Times New Roman" w:cs="Times New Roman"/>
          <w:szCs w:val="24"/>
        </w:rPr>
        <w:t xml:space="preserve"> θα γίνει το </w:t>
      </w:r>
      <w:r>
        <w:rPr>
          <w:rFonts w:eastAsia="Times New Roman" w:cs="Times New Roman"/>
          <w:szCs w:val="24"/>
        </w:rPr>
        <w:t>έ</w:t>
      </w:r>
      <w:r w:rsidRPr="00905177">
        <w:rPr>
          <w:rFonts w:eastAsia="Times New Roman" w:cs="Times New Roman"/>
          <w:szCs w:val="24"/>
        </w:rPr>
        <w:t xml:space="preserve">λα να δεις τα </w:t>
      </w:r>
      <w:r w:rsidRPr="00905177">
        <w:rPr>
          <w:rFonts w:eastAsia="Times New Roman" w:cs="Times New Roman"/>
          <w:szCs w:val="24"/>
        </w:rPr>
        <w:t>Βαλκάνια</w:t>
      </w:r>
      <w:r>
        <w:rPr>
          <w:rFonts w:eastAsia="Times New Roman" w:cs="Times New Roman"/>
          <w:szCs w:val="24"/>
        </w:rPr>
        <w:t>». Νιμιτς, μεγάλο, προοδευτικό</w:t>
      </w:r>
      <w:r w:rsidRPr="00905177">
        <w:rPr>
          <w:rFonts w:eastAsia="Times New Roman" w:cs="Times New Roman"/>
          <w:szCs w:val="24"/>
        </w:rPr>
        <w:t xml:space="preserve"> πρόσωπο εντολοδόχος των συμφορών του ιμπεριαλισμού</w:t>
      </w:r>
      <w:r>
        <w:rPr>
          <w:rFonts w:eastAsia="Times New Roman" w:cs="Times New Roman"/>
          <w:szCs w:val="24"/>
        </w:rPr>
        <w:t>. Μέρκελ. Και μάλιστα έφτασαν εδώ Β</w:t>
      </w:r>
      <w:r w:rsidRPr="00905177">
        <w:rPr>
          <w:rFonts w:eastAsia="Times New Roman" w:cs="Times New Roman"/>
          <w:szCs w:val="24"/>
        </w:rPr>
        <w:t>ουλευτές του ΣΥΡΙΖΑ να λένε ότι η Μέρκελ μετάνιωσε</w:t>
      </w:r>
      <w:r>
        <w:rPr>
          <w:rFonts w:eastAsia="Times New Roman" w:cs="Times New Roman"/>
          <w:szCs w:val="24"/>
        </w:rPr>
        <w:t xml:space="preserve"> και ότι </w:t>
      </w:r>
      <w:r>
        <w:rPr>
          <w:rFonts w:eastAsia="Times New Roman" w:cs="Times New Roman"/>
          <w:szCs w:val="24"/>
        </w:rPr>
        <w:lastRenderedPageBreak/>
        <w:t xml:space="preserve">καταλαβαίνει το τι </w:t>
      </w:r>
      <w:r w:rsidRPr="00905177">
        <w:rPr>
          <w:rFonts w:eastAsia="Times New Roman" w:cs="Times New Roman"/>
          <w:szCs w:val="24"/>
        </w:rPr>
        <w:t>θα γίνει και γι</w:t>
      </w:r>
      <w:r>
        <w:rPr>
          <w:rFonts w:eastAsia="Times New Roman" w:cs="Times New Roman"/>
          <w:szCs w:val="24"/>
        </w:rPr>
        <w:t>’</w:t>
      </w:r>
      <w:r w:rsidRPr="00905177">
        <w:rPr>
          <w:rFonts w:eastAsia="Times New Roman" w:cs="Times New Roman"/>
          <w:szCs w:val="24"/>
        </w:rPr>
        <w:t xml:space="preserve"> αυτό κρατά</w:t>
      </w:r>
      <w:r>
        <w:rPr>
          <w:rFonts w:eastAsia="Times New Roman" w:cs="Times New Roman"/>
          <w:szCs w:val="24"/>
        </w:rPr>
        <w:t xml:space="preserve">ει </w:t>
      </w:r>
      <w:r w:rsidRPr="00905177">
        <w:rPr>
          <w:rFonts w:eastAsia="Times New Roman" w:cs="Times New Roman"/>
          <w:szCs w:val="24"/>
        </w:rPr>
        <w:t>αυτή τη θέση</w:t>
      </w:r>
      <w:r>
        <w:rPr>
          <w:rFonts w:eastAsia="Times New Roman" w:cs="Times New Roman"/>
          <w:szCs w:val="24"/>
        </w:rPr>
        <w:t>. Και δεν βλ</w:t>
      </w:r>
      <w:r>
        <w:rPr>
          <w:rFonts w:eastAsia="Times New Roman" w:cs="Times New Roman"/>
          <w:szCs w:val="24"/>
        </w:rPr>
        <w:t xml:space="preserve">έπει τα </w:t>
      </w:r>
      <w:r w:rsidRPr="00905177">
        <w:rPr>
          <w:rFonts w:eastAsia="Times New Roman" w:cs="Times New Roman"/>
          <w:szCs w:val="24"/>
        </w:rPr>
        <w:t>κοράκια των γερμανικών μονοπωλίων</w:t>
      </w:r>
      <w:r>
        <w:rPr>
          <w:rFonts w:eastAsia="Times New Roman" w:cs="Times New Roman"/>
          <w:szCs w:val="24"/>
        </w:rPr>
        <w:t>,</w:t>
      </w:r>
      <w:r w:rsidRPr="00905177">
        <w:rPr>
          <w:rFonts w:eastAsia="Times New Roman" w:cs="Times New Roman"/>
          <w:szCs w:val="24"/>
        </w:rPr>
        <w:t xml:space="preserve"> που θέλουν να πέσουν πάνω σε αυτή τη χώρα και γενικότερα</w:t>
      </w:r>
      <w:r>
        <w:rPr>
          <w:rFonts w:eastAsia="Times New Roman" w:cs="Times New Roman"/>
          <w:szCs w:val="24"/>
        </w:rPr>
        <w:t>. Μ</w:t>
      </w:r>
      <w:r w:rsidRPr="00905177">
        <w:rPr>
          <w:rFonts w:eastAsia="Times New Roman" w:cs="Times New Roman"/>
          <w:szCs w:val="24"/>
        </w:rPr>
        <w:t>ακρόν</w:t>
      </w:r>
      <w:r>
        <w:rPr>
          <w:rFonts w:eastAsia="Times New Roman" w:cs="Times New Roman"/>
          <w:szCs w:val="24"/>
        </w:rPr>
        <w:t>,</w:t>
      </w:r>
      <w:r w:rsidRPr="00905177">
        <w:rPr>
          <w:rFonts w:eastAsia="Times New Roman" w:cs="Times New Roman"/>
          <w:szCs w:val="24"/>
        </w:rPr>
        <w:t xml:space="preserve"> ο μεγάλος προοδευτικός τεχνοκράτης και λοιπά και λοιπά</w:t>
      </w:r>
      <w:r>
        <w:rPr>
          <w:rFonts w:eastAsia="Times New Roman" w:cs="Times New Roman"/>
          <w:szCs w:val="24"/>
        </w:rPr>
        <w:t>. Δ</w:t>
      </w:r>
      <w:r w:rsidRPr="00905177">
        <w:rPr>
          <w:rFonts w:eastAsia="Times New Roman" w:cs="Times New Roman"/>
          <w:szCs w:val="24"/>
        </w:rPr>
        <w:t>ηλαδή</w:t>
      </w:r>
      <w:r>
        <w:rPr>
          <w:rFonts w:eastAsia="Times New Roman" w:cs="Times New Roman"/>
          <w:szCs w:val="24"/>
        </w:rPr>
        <w:t>, οι κορυφαίοι εκπρόσωποι του ιμπερι</w:t>
      </w:r>
      <w:r w:rsidRPr="00905177">
        <w:rPr>
          <w:rFonts w:eastAsia="Times New Roman" w:cs="Times New Roman"/>
          <w:szCs w:val="24"/>
        </w:rPr>
        <w:t>αλισμού</w:t>
      </w:r>
      <w:r>
        <w:rPr>
          <w:rFonts w:eastAsia="Times New Roman" w:cs="Times New Roman"/>
          <w:szCs w:val="24"/>
        </w:rPr>
        <w:t>.</w:t>
      </w:r>
    </w:p>
    <w:p w14:paraId="2ED8BAEF" w14:textId="77777777" w:rsidR="00C647AD" w:rsidRDefault="00D506E1">
      <w:pPr>
        <w:spacing w:after="0" w:line="600" w:lineRule="auto"/>
        <w:ind w:firstLine="720"/>
        <w:contextualSpacing/>
        <w:jc w:val="both"/>
        <w:rPr>
          <w:rFonts w:eastAsia="Times New Roman" w:cs="Times New Roman"/>
          <w:szCs w:val="24"/>
        </w:rPr>
      </w:pPr>
      <w:r w:rsidRPr="00511995">
        <w:rPr>
          <w:rFonts w:eastAsia="Times New Roman" w:cs="Times New Roman"/>
          <w:szCs w:val="24"/>
        </w:rPr>
        <w:t>(Στο σημείο αυτό κτυπάει προειδοποιητικά</w:t>
      </w:r>
      <w:r w:rsidRPr="00511995">
        <w:rPr>
          <w:rFonts w:eastAsia="Times New Roman" w:cs="Times New Roman"/>
          <w:szCs w:val="24"/>
        </w:rPr>
        <w:t xml:space="preserve"> το κουδούνι λήξεως του χρόνου ομιλίας του κυρίου Βουλευτή)</w:t>
      </w:r>
    </w:p>
    <w:p w14:paraId="2ED8BAF0"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Τέλος, μη βάζετε στο στόμα σας το ΕΑΜ και τον ΕΛΑΣ. Αλήθεια, το ΕΑΜ, ο ΕΛΑΣ, η Αριστερά</w:t>
      </w:r>
      <w:r w:rsidRPr="00905177">
        <w:rPr>
          <w:rFonts w:eastAsia="Times New Roman" w:cs="Times New Roman"/>
          <w:szCs w:val="24"/>
        </w:rPr>
        <w:t xml:space="preserve"> γενικότερα συγκρούστηκε με το</w:t>
      </w:r>
      <w:r>
        <w:rPr>
          <w:rFonts w:eastAsia="Times New Roman" w:cs="Times New Roman"/>
          <w:szCs w:val="24"/>
        </w:rPr>
        <w:t>ν ιμπεριαλισμό ή ανυποτάχθηκε σε</w:t>
      </w:r>
      <w:r w:rsidRPr="00905177">
        <w:rPr>
          <w:rFonts w:eastAsia="Times New Roman" w:cs="Times New Roman"/>
          <w:szCs w:val="24"/>
        </w:rPr>
        <w:t xml:space="preserve"> αυτόν</w:t>
      </w:r>
      <w:r>
        <w:rPr>
          <w:rFonts w:eastAsia="Times New Roman" w:cs="Times New Roman"/>
          <w:szCs w:val="24"/>
        </w:rPr>
        <w:t xml:space="preserve">; Τι έκανε τον Δεκέμβριο του 1944 με την </w:t>
      </w:r>
      <w:r>
        <w:rPr>
          <w:rFonts w:eastAsia="Times New Roman" w:cs="Times New Roman"/>
          <w:szCs w:val="24"/>
        </w:rPr>
        <w:t>επέμβαση των Εγγλέζων; Λέει, όταν ο λα</w:t>
      </w:r>
      <w:r w:rsidRPr="00905177">
        <w:rPr>
          <w:rFonts w:eastAsia="Times New Roman" w:cs="Times New Roman"/>
          <w:szCs w:val="24"/>
        </w:rPr>
        <w:t>ός βρίσκεται μπροστά στον κίνδυνο της τυραννίας</w:t>
      </w:r>
      <w:r>
        <w:rPr>
          <w:rFonts w:eastAsia="Times New Roman" w:cs="Times New Roman"/>
          <w:szCs w:val="24"/>
        </w:rPr>
        <w:t>,</w:t>
      </w:r>
      <w:r w:rsidRPr="00905177">
        <w:rPr>
          <w:rFonts w:eastAsia="Times New Roman" w:cs="Times New Roman"/>
          <w:szCs w:val="24"/>
        </w:rPr>
        <w:t xml:space="preserve"> διαλέγει </w:t>
      </w:r>
      <w:r>
        <w:rPr>
          <w:rFonts w:eastAsia="Times New Roman" w:cs="Times New Roman"/>
          <w:szCs w:val="24"/>
        </w:rPr>
        <w:t xml:space="preserve">ή τις </w:t>
      </w:r>
      <w:r w:rsidRPr="00905177">
        <w:rPr>
          <w:rFonts w:eastAsia="Times New Roman" w:cs="Times New Roman"/>
          <w:szCs w:val="24"/>
        </w:rPr>
        <w:t xml:space="preserve">αλυσίδες </w:t>
      </w:r>
      <w:r>
        <w:rPr>
          <w:rFonts w:eastAsia="Times New Roman" w:cs="Times New Roman"/>
          <w:szCs w:val="24"/>
        </w:rPr>
        <w:t>ή τα όπλα. Τι λέτε εσείς σήμερα που οι λαοί βρίσκονται κάτω από την μπότα του ιμπεριαλισμού; Λ</w:t>
      </w:r>
      <w:r w:rsidRPr="00905177">
        <w:rPr>
          <w:rFonts w:eastAsia="Times New Roman" w:cs="Times New Roman"/>
          <w:szCs w:val="24"/>
        </w:rPr>
        <w:t>έτε με τον ιμπεριαλισμό για να σωθούμε</w:t>
      </w:r>
      <w:r>
        <w:rPr>
          <w:rFonts w:eastAsia="Times New Roman" w:cs="Times New Roman"/>
          <w:szCs w:val="24"/>
        </w:rPr>
        <w:t>. Γ</w:t>
      </w:r>
      <w:r w:rsidRPr="00905177">
        <w:rPr>
          <w:rFonts w:eastAsia="Times New Roman" w:cs="Times New Roman"/>
          <w:szCs w:val="24"/>
        </w:rPr>
        <w:t xml:space="preserve">ια να μην </w:t>
      </w:r>
      <w:r w:rsidRPr="00905177">
        <w:rPr>
          <w:rFonts w:eastAsia="Times New Roman" w:cs="Times New Roman"/>
          <w:szCs w:val="24"/>
        </w:rPr>
        <w:t>πω ότι εκφράζονται και κρυφοί έρωτες ορισμένων</w:t>
      </w:r>
      <w:r>
        <w:rPr>
          <w:rFonts w:eastAsia="Times New Roman" w:cs="Times New Roman"/>
          <w:szCs w:val="24"/>
        </w:rPr>
        <w:t>,</w:t>
      </w:r>
      <w:r w:rsidRPr="00905177">
        <w:rPr>
          <w:rFonts w:eastAsia="Times New Roman" w:cs="Times New Roman"/>
          <w:szCs w:val="24"/>
        </w:rPr>
        <w:t xml:space="preserve"> που τα προηγούμενα χρόνια δεν τολμούσαν λόγ</w:t>
      </w:r>
      <w:r>
        <w:rPr>
          <w:rFonts w:eastAsia="Times New Roman" w:cs="Times New Roman"/>
          <w:szCs w:val="24"/>
        </w:rPr>
        <w:t>ω συσχετισμού δ</w:t>
      </w:r>
      <w:r w:rsidRPr="00905177">
        <w:rPr>
          <w:rFonts w:eastAsia="Times New Roman" w:cs="Times New Roman"/>
          <w:szCs w:val="24"/>
        </w:rPr>
        <w:t xml:space="preserve">υνάμεων </w:t>
      </w:r>
      <w:r>
        <w:rPr>
          <w:rFonts w:eastAsia="Times New Roman" w:cs="Times New Roman"/>
          <w:szCs w:val="24"/>
        </w:rPr>
        <w:t>ν</w:t>
      </w:r>
      <w:r w:rsidRPr="00905177">
        <w:rPr>
          <w:rFonts w:eastAsia="Times New Roman" w:cs="Times New Roman"/>
          <w:szCs w:val="24"/>
        </w:rPr>
        <w:t>α τον εκδηλώσουν</w:t>
      </w:r>
      <w:r>
        <w:rPr>
          <w:rFonts w:eastAsia="Times New Roman" w:cs="Times New Roman"/>
          <w:szCs w:val="24"/>
        </w:rPr>
        <w:t>. Ποιο κόμμα; Υπάρχει πανσπερμία και μεγάλες αντιθέσεις στο κ</w:t>
      </w:r>
      <w:r w:rsidRPr="00905177">
        <w:rPr>
          <w:rFonts w:eastAsia="Times New Roman" w:cs="Times New Roman"/>
          <w:szCs w:val="24"/>
        </w:rPr>
        <w:t xml:space="preserve">ομμουνιστικό </w:t>
      </w:r>
      <w:r>
        <w:rPr>
          <w:rFonts w:eastAsia="Times New Roman" w:cs="Times New Roman"/>
          <w:szCs w:val="24"/>
        </w:rPr>
        <w:t xml:space="preserve">και αριστερό </w:t>
      </w:r>
      <w:r w:rsidRPr="00905177">
        <w:rPr>
          <w:rFonts w:eastAsia="Times New Roman" w:cs="Times New Roman"/>
          <w:szCs w:val="24"/>
        </w:rPr>
        <w:t>κίνημα</w:t>
      </w:r>
      <w:r>
        <w:rPr>
          <w:rFonts w:eastAsia="Times New Roman" w:cs="Times New Roman"/>
          <w:szCs w:val="24"/>
        </w:rPr>
        <w:t>. Κ</w:t>
      </w:r>
      <w:r w:rsidRPr="00905177">
        <w:rPr>
          <w:rFonts w:eastAsia="Times New Roman" w:cs="Times New Roman"/>
          <w:szCs w:val="24"/>
        </w:rPr>
        <w:t xml:space="preserve">ανένα </w:t>
      </w:r>
      <w:r>
        <w:rPr>
          <w:rFonts w:eastAsia="Times New Roman" w:cs="Times New Roman"/>
          <w:szCs w:val="24"/>
        </w:rPr>
        <w:t>κ</w:t>
      </w:r>
      <w:r w:rsidRPr="00905177">
        <w:rPr>
          <w:rFonts w:eastAsia="Times New Roman" w:cs="Times New Roman"/>
          <w:szCs w:val="24"/>
        </w:rPr>
        <w:t xml:space="preserve">όμμα δεν είναι υπέρ </w:t>
      </w:r>
      <w:r w:rsidRPr="00905177">
        <w:rPr>
          <w:rFonts w:eastAsia="Times New Roman" w:cs="Times New Roman"/>
          <w:szCs w:val="24"/>
        </w:rPr>
        <w:lastRenderedPageBreak/>
        <w:t>το</w:t>
      </w:r>
      <w:r w:rsidRPr="00905177">
        <w:rPr>
          <w:rFonts w:eastAsia="Times New Roman" w:cs="Times New Roman"/>
          <w:szCs w:val="24"/>
        </w:rPr>
        <w:t>υ ΝΑΤΟ</w:t>
      </w:r>
      <w:r>
        <w:rPr>
          <w:rFonts w:eastAsia="Times New Roman" w:cs="Times New Roman"/>
          <w:szCs w:val="24"/>
        </w:rPr>
        <w:t>, ούτε ένα, ε</w:t>
      </w:r>
      <w:r w:rsidRPr="00905177">
        <w:rPr>
          <w:rFonts w:eastAsia="Times New Roman" w:cs="Times New Roman"/>
          <w:szCs w:val="24"/>
        </w:rPr>
        <w:t>κτός από ορισμένα</w:t>
      </w:r>
      <w:r>
        <w:rPr>
          <w:rFonts w:eastAsia="Times New Roman" w:cs="Times New Roman"/>
          <w:szCs w:val="24"/>
        </w:rPr>
        <w:t>, για να μην πω ξεπουλημένα,</w:t>
      </w:r>
      <w:r w:rsidRPr="00905177">
        <w:rPr>
          <w:rFonts w:eastAsia="Times New Roman" w:cs="Times New Roman"/>
          <w:szCs w:val="24"/>
        </w:rPr>
        <w:t xml:space="preserve"> που έχουν </w:t>
      </w:r>
      <w:r>
        <w:rPr>
          <w:rFonts w:eastAsia="Times New Roman" w:cs="Times New Roman"/>
          <w:szCs w:val="24"/>
        </w:rPr>
        <w:t>φτάσει. Κανένα δεν είναι υπέρ της διεύρυνσης.</w:t>
      </w:r>
      <w:r w:rsidRPr="00511995">
        <w:rPr>
          <w:rFonts w:eastAsia="Times New Roman" w:cs="Times New Roman"/>
          <w:szCs w:val="24"/>
        </w:rPr>
        <w:t xml:space="preserve"> </w:t>
      </w:r>
      <w:r>
        <w:rPr>
          <w:rFonts w:eastAsia="Times New Roman" w:cs="Times New Roman"/>
          <w:szCs w:val="24"/>
        </w:rPr>
        <w:t xml:space="preserve">Εσείς διεκδικείτε την </w:t>
      </w:r>
      <w:r w:rsidRPr="00905177">
        <w:rPr>
          <w:rFonts w:eastAsia="Times New Roman" w:cs="Times New Roman"/>
          <w:szCs w:val="24"/>
        </w:rPr>
        <w:t>πρωτοπορία</w:t>
      </w:r>
      <w:r>
        <w:rPr>
          <w:rFonts w:eastAsia="Times New Roman" w:cs="Times New Roman"/>
          <w:szCs w:val="24"/>
        </w:rPr>
        <w:t>.</w:t>
      </w:r>
    </w:p>
    <w:p w14:paraId="2ED8BAF1" w14:textId="77777777" w:rsidR="00C647AD" w:rsidRDefault="00D506E1">
      <w:pPr>
        <w:spacing w:after="0" w:line="600" w:lineRule="auto"/>
        <w:ind w:firstLine="720"/>
        <w:contextualSpacing/>
        <w:jc w:val="both"/>
        <w:rPr>
          <w:rFonts w:eastAsia="Times New Roman" w:cs="Times New Roman"/>
          <w:szCs w:val="24"/>
        </w:rPr>
      </w:pPr>
      <w:r w:rsidRPr="00511995">
        <w:rPr>
          <w:rFonts w:eastAsia="Times New Roman" w:cs="Times New Roman"/>
          <w:szCs w:val="24"/>
        </w:rPr>
        <w:t>(Στο σημείο αυτό κτυπάει το κουδούνι λήξεως του χρόνου ομιλίας του κυρίου Βουλευτή)</w:t>
      </w:r>
    </w:p>
    <w:p w14:paraId="2ED8BAF2"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Κ</w:t>
      </w:r>
      <w:r w:rsidRPr="00905177">
        <w:rPr>
          <w:rFonts w:eastAsia="Times New Roman" w:cs="Times New Roman"/>
          <w:szCs w:val="24"/>
        </w:rPr>
        <w:t>αι τέλος</w:t>
      </w:r>
      <w:r>
        <w:rPr>
          <w:rFonts w:eastAsia="Times New Roman" w:cs="Times New Roman"/>
          <w:szCs w:val="24"/>
        </w:rPr>
        <w:t>, τι πολ</w:t>
      </w:r>
      <w:r>
        <w:rPr>
          <w:rFonts w:eastAsia="Times New Roman" w:cs="Times New Roman"/>
          <w:szCs w:val="24"/>
        </w:rPr>
        <w:t>ιτική λοιπόν, είναι η Σ</w:t>
      </w:r>
      <w:r w:rsidRPr="00905177">
        <w:rPr>
          <w:rFonts w:eastAsia="Times New Roman" w:cs="Times New Roman"/>
          <w:szCs w:val="24"/>
        </w:rPr>
        <w:t xml:space="preserve">υμφωνία </w:t>
      </w:r>
      <w:r>
        <w:rPr>
          <w:rFonts w:eastAsia="Times New Roman" w:cs="Times New Roman"/>
          <w:szCs w:val="24"/>
        </w:rPr>
        <w:t>για τις Πρέσπες; Ξ</w:t>
      </w:r>
      <w:r w:rsidRPr="00905177">
        <w:rPr>
          <w:rFonts w:eastAsia="Times New Roman" w:cs="Times New Roman"/>
          <w:szCs w:val="24"/>
        </w:rPr>
        <w:t>εχωριστή</w:t>
      </w:r>
      <w:r>
        <w:rPr>
          <w:rFonts w:eastAsia="Times New Roman" w:cs="Times New Roman"/>
          <w:szCs w:val="24"/>
        </w:rPr>
        <w:t>; Αποδεικνύεται πως όχι. Τι κάνει η Κυβέρνηση με την σ</w:t>
      </w:r>
      <w:r w:rsidRPr="00905177">
        <w:rPr>
          <w:rFonts w:eastAsia="Times New Roman" w:cs="Times New Roman"/>
          <w:szCs w:val="24"/>
        </w:rPr>
        <w:t>υμφωνία των άλλων</w:t>
      </w:r>
      <w:r>
        <w:rPr>
          <w:rFonts w:eastAsia="Times New Roman" w:cs="Times New Roman"/>
          <w:szCs w:val="24"/>
        </w:rPr>
        <w:t xml:space="preserve">, ανεξάρτητα εάν </w:t>
      </w:r>
      <w:r w:rsidRPr="00905177">
        <w:rPr>
          <w:rFonts w:eastAsia="Times New Roman" w:cs="Times New Roman"/>
          <w:szCs w:val="24"/>
        </w:rPr>
        <w:t>φωνάζουν</w:t>
      </w:r>
      <w:r>
        <w:rPr>
          <w:rFonts w:eastAsia="Times New Roman" w:cs="Times New Roman"/>
          <w:szCs w:val="24"/>
        </w:rPr>
        <w:t xml:space="preserve">; Υπηρετεί τα </w:t>
      </w:r>
      <w:r w:rsidRPr="00905177">
        <w:rPr>
          <w:rFonts w:eastAsia="Times New Roman" w:cs="Times New Roman"/>
          <w:szCs w:val="24"/>
        </w:rPr>
        <w:t xml:space="preserve">αμερικανικά </w:t>
      </w:r>
      <w:r>
        <w:rPr>
          <w:rFonts w:eastAsia="Times New Roman" w:cs="Times New Roman"/>
          <w:szCs w:val="24"/>
        </w:rPr>
        <w:t>νατοϊκά και ιμπεριαλιστικά συμφέροντα. Λέμε</w:t>
      </w:r>
      <w:r w:rsidRPr="00905177">
        <w:rPr>
          <w:rFonts w:eastAsia="Times New Roman" w:cs="Times New Roman"/>
          <w:szCs w:val="24"/>
        </w:rPr>
        <w:t xml:space="preserve"> ψέματα</w:t>
      </w:r>
      <w:r>
        <w:rPr>
          <w:rFonts w:eastAsia="Times New Roman" w:cs="Times New Roman"/>
          <w:szCs w:val="24"/>
        </w:rPr>
        <w:t xml:space="preserve">; </w:t>
      </w:r>
    </w:p>
    <w:p w14:paraId="2ED8BAF3"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Α</w:t>
      </w:r>
      <w:r w:rsidRPr="00905177">
        <w:rPr>
          <w:rFonts w:eastAsia="Times New Roman" w:cs="Times New Roman"/>
          <w:szCs w:val="24"/>
        </w:rPr>
        <w:t xml:space="preserve">πευθύνομαι στον </w:t>
      </w:r>
      <w:r w:rsidRPr="00905177">
        <w:rPr>
          <w:rFonts w:eastAsia="Times New Roman" w:cs="Times New Roman"/>
          <w:szCs w:val="24"/>
        </w:rPr>
        <w:t>προοδευτικό και αριστερό κόσμο που έχει ακόμα αυταπάτες</w:t>
      </w:r>
      <w:r>
        <w:rPr>
          <w:rFonts w:eastAsia="Times New Roman" w:cs="Times New Roman"/>
          <w:szCs w:val="24"/>
        </w:rPr>
        <w:t>.</w:t>
      </w:r>
      <w:r w:rsidRPr="00905177">
        <w:rPr>
          <w:rFonts w:eastAsia="Times New Roman" w:cs="Times New Roman"/>
          <w:szCs w:val="24"/>
        </w:rPr>
        <w:t xml:space="preserve"> </w:t>
      </w:r>
      <w:r>
        <w:rPr>
          <w:rFonts w:eastAsia="Times New Roman" w:cs="Times New Roman"/>
          <w:szCs w:val="24"/>
        </w:rPr>
        <w:t xml:space="preserve">Έκθεση </w:t>
      </w:r>
      <w:r>
        <w:rPr>
          <w:rFonts w:eastAsia="Times New Roman" w:cs="Times New Roman"/>
          <w:szCs w:val="24"/>
        </w:rPr>
        <w:t xml:space="preserve">του </w:t>
      </w:r>
      <w:r w:rsidRPr="00905177">
        <w:rPr>
          <w:rFonts w:eastAsia="Times New Roman" w:cs="Times New Roman"/>
          <w:szCs w:val="24"/>
        </w:rPr>
        <w:t>Υπουργείο</w:t>
      </w:r>
      <w:r>
        <w:rPr>
          <w:rFonts w:eastAsia="Times New Roman" w:cs="Times New Roman"/>
          <w:szCs w:val="24"/>
        </w:rPr>
        <w:t>υ</w:t>
      </w:r>
      <w:r w:rsidRPr="00905177">
        <w:rPr>
          <w:rFonts w:eastAsia="Times New Roman" w:cs="Times New Roman"/>
          <w:szCs w:val="24"/>
        </w:rPr>
        <w:t xml:space="preserve"> Εξωτερικών των ΗΠΑ</w:t>
      </w:r>
      <w:r>
        <w:rPr>
          <w:rFonts w:eastAsia="Times New Roman" w:cs="Times New Roman"/>
          <w:szCs w:val="24"/>
        </w:rPr>
        <w:t xml:space="preserve">, </w:t>
      </w:r>
      <w:r w:rsidRPr="00905177">
        <w:rPr>
          <w:rFonts w:eastAsia="Times New Roman" w:cs="Times New Roman"/>
          <w:szCs w:val="24"/>
        </w:rPr>
        <w:t>Αύγουστο</w:t>
      </w:r>
      <w:r>
        <w:rPr>
          <w:rFonts w:eastAsia="Times New Roman" w:cs="Times New Roman"/>
          <w:szCs w:val="24"/>
        </w:rPr>
        <w:t xml:space="preserve"> </w:t>
      </w:r>
      <w:r w:rsidRPr="00905177">
        <w:rPr>
          <w:rFonts w:eastAsia="Times New Roman" w:cs="Times New Roman"/>
          <w:szCs w:val="24"/>
        </w:rPr>
        <w:t>δόθηκε στη δημοσιότητα</w:t>
      </w:r>
      <w:r>
        <w:rPr>
          <w:rFonts w:eastAsia="Times New Roman" w:cs="Times New Roman"/>
          <w:szCs w:val="24"/>
        </w:rPr>
        <w:t>,</w:t>
      </w:r>
      <w:r w:rsidRPr="00905177">
        <w:rPr>
          <w:rFonts w:eastAsia="Times New Roman" w:cs="Times New Roman"/>
          <w:szCs w:val="24"/>
        </w:rPr>
        <w:t xml:space="preserve"> τ</w:t>
      </w:r>
      <w:r>
        <w:rPr>
          <w:rFonts w:eastAsia="Times New Roman" w:cs="Times New Roman"/>
          <w:szCs w:val="24"/>
        </w:rPr>
        <w:t>ην</w:t>
      </w:r>
      <w:r w:rsidRPr="00905177">
        <w:rPr>
          <w:rFonts w:eastAsia="Times New Roman" w:cs="Times New Roman"/>
          <w:szCs w:val="24"/>
        </w:rPr>
        <w:t xml:space="preserve"> καταθέτω στα </w:t>
      </w:r>
      <w:r>
        <w:rPr>
          <w:rFonts w:eastAsia="Times New Roman" w:cs="Times New Roman"/>
          <w:szCs w:val="24"/>
        </w:rPr>
        <w:t>Π</w:t>
      </w:r>
      <w:r w:rsidRPr="00905177">
        <w:rPr>
          <w:rFonts w:eastAsia="Times New Roman" w:cs="Times New Roman"/>
          <w:szCs w:val="24"/>
        </w:rPr>
        <w:t>ρακτικά</w:t>
      </w:r>
      <w:r>
        <w:rPr>
          <w:rFonts w:eastAsia="Times New Roman" w:cs="Times New Roman"/>
          <w:szCs w:val="24"/>
        </w:rPr>
        <w:t>,</w:t>
      </w:r>
      <w:r w:rsidRPr="00905177">
        <w:rPr>
          <w:rFonts w:eastAsia="Times New Roman" w:cs="Times New Roman"/>
          <w:szCs w:val="24"/>
        </w:rPr>
        <w:t xml:space="preserve"> για να υπάρχει</w:t>
      </w:r>
      <w:r>
        <w:rPr>
          <w:rFonts w:eastAsia="Times New Roman" w:cs="Times New Roman"/>
          <w:szCs w:val="24"/>
        </w:rPr>
        <w:t xml:space="preserve">, </w:t>
      </w:r>
      <w:r w:rsidRPr="00905177">
        <w:rPr>
          <w:rFonts w:eastAsia="Times New Roman" w:cs="Times New Roman"/>
          <w:szCs w:val="24"/>
        </w:rPr>
        <w:t>για να είναι μνημείο</w:t>
      </w:r>
      <w:r>
        <w:rPr>
          <w:rFonts w:eastAsia="Times New Roman" w:cs="Times New Roman"/>
          <w:szCs w:val="24"/>
        </w:rPr>
        <w:t>: «Η</w:t>
      </w:r>
      <w:r w:rsidRPr="00905177">
        <w:rPr>
          <w:rFonts w:eastAsia="Times New Roman" w:cs="Times New Roman"/>
          <w:szCs w:val="24"/>
        </w:rPr>
        <w:t xml:space="preserve"> Ελλάδα είναι αφοσιωμένος εταίρος στην προώθηση των συμφε</w:t>
      </w:r>
      <w:r w:rsidRPr="00905177">
        <w:rPr>
          <w:rFonts w:eastAsia="Times New Roman" w:cs="Times New Roman"/>
          <w:szCs w:val="24"/>
        </w:rPr>
        <w:t>ρόντων των ΗΠΑ</w:t>
      </w:r>
      <w:r>
        <w:rPr>
          <w:rFonts w:eastAsia="Times New Roman" w:cs="Times New Roman"/>
          <w:szCs w:val="24"/>
        </w:rPr>
        <w:t>,</w:t>
      </w:r>
      <w:r w:rsidRPr="00905177">
        <w:rPr>
          <w:rFonts w:eastAsia="Times New Roman" w:cs="Times New Roman"/>
          <w:szCs w:val="24"/>
        </w:rPr>
        <w:t xml:space="preserve"> εντός και εκτός της Ελλάδας</w:t>
      </w:r>
      <w:r>
        <w:rPr>
          <w:rFonts w:eastAsia="Times New Roman" w:cs="Times New Roman"/>
          <w:szCs w:val="24"/>
        </w:rPr>
        <w:t>». Τα ακούτε;  Η προοδευτική κ</w:t>
      </w:r>
      <w:r w:rsidRPr="00905177">
        <w:rPr>
          <w:rFonts w:eastAsia="Times New Roman" w:cs="Times New Roman"/>
          <w:szCs w:val="24"/>
        </w:rPr>
        <w:t>υβέρνηση ΣΥΡΙΖΑ είναι αυτή</w:t>
      </w:r>
      <w:r>
        <w:rPr>
          <w:rFonts w:eastAsia="Times New Roman" w:cs="Times New Roman"/>
          <w:szCs w:val="24"/>
        </w:rPr>
        <w:t>,</w:t>
      </w:r>
      <w:r w:rsidRPr="00905177">
        <w:rPr>
          <w:rFonts w:eastAsia="Times New Roman" w:cs="Times New Roman"/>
          <w:szCs w:val="24"/>
        </w:rPr>
        <w:t xml:space="preserve"> μαζί με όλους τους υπόλοιπους</w:t>
      </w:r>
      <w:r>
        <w:rPr>
          <w:rFonts w:eastAsia="Times New Roman" w:cs="Times New Roman"/>
          <w:szCs w:val="24"/>
        </w:rPr>
        <w:t>. Δ</w:t>
      </w:r>
      <w:r w:rsidRPr="00905177">
        <w:rPr>
          <w:rFonts w:eastAsia="Times New Roman" w:cs="Times New Roman"/>
          <w:szCs w:val="24"/>
        </w:rPr>
        <w:t>ιαψεύστ</w:t>
      </w:r>
      <w:r>
        <w:rPr>
          <w:rFonts w:eastAsia="Times New Roman" w:cs="Times New Roman"/>
          <w:szCs w:val="24"/>
        </w:rPr>
        <w:t>ε το και κ</w:t>
      </w:r>
      <w:r w:rsidRPr="00905177">
        <w:rPr>
          <w:rFonts w:eastAsia="Times New Roman" w:cs="Times New Roman"/>
          <w:szCs w:val="24"/>
        </w:rPr>
        <w:t>ατ</w:t>
      </w:r>
      <w:r>
        <w:rPr>
          <w:rFonts w:eastAsia="Times New Roman" w:cs="Times New Roman"/>
          <w:szCs w:val="24"/>
        </w:rPr>
        <w:t>αγγείλτε το, αν είναι αλλιώς.</w:t>
      </w:r>
    </w:p>
    <w:p w14:paraId="2ED8BAF4" w14:textId="77777777" w:rsidR="00C647AD" w:rsidRDefault="00D506E1">
      <w:pPr>
        <w:spacing w:after="0" w:line="600" w:lineRule="auto"/>
        <w:ind w:firstLine="720"/>
        <w:contextualSpacing/>
        <w:jc w:val="both"/>
        <w:rPr>
          <w:rFonts w:eastAsia="Times New Roman" w:cs="Times New Roman"/>
          <w:szCs w:val="24"/>
        </w:rPr>
      </w:pPr>
      <w:r w:rsidRPr="0021799F">
        <w:rPr>
          <w:rFonts w:eastAsia="Times New Roman" w:cs="Times New Roman"/>
          <w:szCs w:val="24"/>
        </w:rPr>
        <w:lastRenderedPageBreak/>
        <w:t>(Στο σημείο αυτό ο Βουλευτής κ.</w:t>
      </w:r>
      <w:r>
        <w:rPr>
          <w:rFonts w:eastAsia="Times New Roman" w:cs="Times New Roman"/>
          <w:szCs w:val="24"/>
        </w:rPr>
        <w:t xml:space="preserve"> Αθανάσιος Παφίλης </w:t>
      </w:r>
      <w:r w:rsidRPr="0021799F">
        <w:rPr>
          <w:rFonts w:eastAsia="Times New Roman" w:cs="Times New Roman"/>
          <w:szCs w:val="24"/>
        </w:rPr>
        <w:t>καταθέτει για τα Πρακτικ</w:t>
      </w:r>
      <w:r w:rsidRPr="0021799F">
        <w:rPr>
          <w:rFonts w:eastAsia="Times New Roman" w:cs="Times New Roman"/>
          <w:szCs w:val="24"/>
        </w:rPr>
        <w:t>ά το προαναφερθέν έγγραφο, το οποίο βρίσκεται στο αρχείο του Τμήματος Γραμματείας της Διεύθυνσης Στενογραφίας και Πρακτικών της Βουλής)</w:t>
      </w:r>
    </w:p>
    <w:p w14:paraId="2ED8BAF5" w14:textId="77777777" w:rsidR="00C647AD" w:rsidRDefault="00D506E1">
      <w:pPr>
        <w:spacing w:after="0" w:line="600" w:lineRule="auto"/>
        <w:ind w:firstLine="720"/>
        <w:contextualSpacing/>
        <w:jc w:val="both"/>
        <w:rPr>
          <w:rFonts w:eastAsia="Times New Roman" w:cs="Times New Roman"/>
          <w:szCs w:val="24"/>
        </w:rPr>
      </w:pPr>
      <w:r w:rsidRPr="00905177">
        <w:rPr>
          <w:rFonts w:eastAsia="Times New Roman" w:cs="Times New Roman"/>
          <w:szCs w:val="24"/>
        </w:rPr>
        <w:t>Δεύτερο θέμα</w:t>
      </w:r>
      <w:r>
        <w:rPr>
          <w:rFonts w:eastAsia="Times New Roman" w:cs="Times New Roman"/>
          <w:szCs w:val="24"/>
        </w:rPr>
        <w:t xml:space="preserve">. Θα έλεγα πάρα πολλά, αλλά δεν είναι εδώ ο κ. Βίτσας. </w:t>
      </w:r>
      <w:r>
        <w:rPr>
          <w:rFonts w:eastAsia="Times New Roman" w:cs="Times New Roman"/>
          <w:szCs w:val="24"/>
        </w:rPr>
        <w:t xml:space="preserve">Σχετικά με τα </w:t>
      </w:r>
      <w:r>
        <w:rPr>
          <w:rFonts w:eastAsia="Times New Roman" w:cs="Times New Roman"/>
          <w:szCs w:val="24"/>
          <w:lang w:val="en-US"/>
        </w:rPr>
        <w:t>F</w:t>
      </w:r>
      <w:r w:rsidRPr="0021799F">
        <w:rPr>
          <w:rFonts w:eastAsia="Times New Roman" w:cs="Times New Roman"/>
          <w:szCs w:val="24"/>
        </w:rPr>
        <w:t>-16</w:t>
      </w:r>
      <w:r>
        <w:rPr>
          <w:rFonts w:eastAsia="Times New Roman" w:cs="Times New Roman"/>
          <w:szCs w:val="24"/>
        </w:rPr>
        <w:t>: Γιατί τα παίρνουμε λέει η Έ</w:t>
      </w:r>
      <w:r w:rsidRPr="00905177">
        <w:rPr>
          <w:rFonts w:eastAsia="Times New Roman" w:cs="Times New Roman"/>
          <w:szCs w:val="24"/>
        </w:rPr>
        <w:t xml:space="preserve">κθεση </w:t>
      </w:r>
      <w:r w:rsidRPr="00905177">
        <w:rPr>
          <w:rFonts w:eastAsia="Times New Roman" w:cs="Times New Roman"/>
          <w:szCs w:val="24"/>
        </w:rPr>
        <w:t xml:space="preserve">της </w:t>
      </w:r>
      <w:r>
        <w:rPr>
          <w:rFonts w:eastAsia="Times New Roman" w:cs="Times New Roman"/>
          <w:szCs w:val="24"/>
        </w:rPr>
        <w:t>Ε</w:t>
      </w:r>
      <w:r w:rsidRPr="00905177">
        <w:rPr>
          <w:rFonts w:eastAsia="Times New Roman" w:cs="Times New Roman"/>
          <w:szCs w:val="24"/>
        </w:rPr>
        <w:t xml:space="preserve">πιτροπής </w:t>
      </w:r>
      <w:r>
        <w:rPr>
          <w:rFonts w:eastAsia="Times New Roman" w:cs="Times New Roman"/>
          <w:szCs w:val="24"/>
        </w:rPr>
        <w:t>Ασφαλείας; Γ</w:t>
      </w:r>
      <w:r w:rsidRPr="00905177">
        <w:rPr>
          <w:rFonts w:eastAsia="Times New Roman" w:cs="Times New Roman"/>
          <w:szCs w:val="24"/>
        </w:rPr>
        <w:t>ια να υποστηρίξουμε τις επιχειρήσεις του ΝΑΤΟ</w:t>
      </w:r>
      <w:r>
        <w:rPr>
          <w:rFonts w:eastAsia="Times New Roman" w:cs="Times New Roman"/>
          <w:szCs w:val="24"/>
        </w:rPr>
        <w:t>,</w:t>
      </w:r>
      <w:r w:rsidRPr="00905177">
        <w:rPr>
          <w:rFonts w:eastAsia="Times New Roman" w:cs="Times New Roman"/>
          <w:szCs w:val="24"/>
        </w:rPr>
        <w:t xml:space="preserve"> μειώνοντας τις απειλές</w:t>
      </w:r>
      <w:r>
        <w:rPr>
          <w:rFonts w:eastAsia="Times New Roman" w:cs="Times New Roman"/>
          <w:szCs w:val="24"/>
        </w:rPr>
        <w:t xml:space="preserve"> που αποτελούν οι εχθροί της σ</w:t>
      </w:r>
      <w:r w:rsidRPr="00905177">
        <w:rPr>
          <w:rFonts w:eastAsia="Times New Roman" w:cs="Times New Roman"/>
          <w:szCs w:val="24"/>
        </w:rPr>
        <w:t>υμμαχίας για τις ΗΠΑ και τη συμμαχία</w:t>
      </w:r>
      <w:r>
        <w:rPr>
          <w:rFonts w:eastAsia="Times New Roman" w:cs="Times New Roman"/>
          <w:szCs w:val="24"/>
        </w:rPr>
        <w:t>.</w:t>
      </w:r>
    </w:p>
    <w:p w14:paraId="2ED8BAF6" w14:textId="77777777" w:rsidR="00C647AD" w:rsidRDefault="00D506E1">
      <w:pPr>
        <w:spacing w:after="0" w:line="600" w:lineRule="auto"/>
        <w:ind w:firstLine="720"/>
        <w:contextualSpacing/>
        <w:jc w:val="both"/>
        <w:rPr>
          <w:rFonts w:eastAsia="Times New Roman" w:cs="Times New Roman"/>
          <w:szCs w:val="24"/>
        </w:rPr>
      </w:pPr>
      <w:r w:rsidRPr="00905177">
        <w:rPr>
          <w:rFonts w:eastAsia="Times New Roman" w:cs="Times New Roman"/>
          <w:szCs w:val="24"/>
        </w:rPr>
        <w:t>Και ακούστ</w:t>
      </w:r>
      <w:r>
        <w:rPr>
          <w:rFonts w:eastAsia="Times New Roman" w:cs="Times New Roman"/>
          <w:szCs w:val="24"/>
        </w:rPr>
        <w:t xml:space="preserve">ε και τα </w:t>
      </w:r>
      <w:r w:rsidRPr="00905177">
        <w:rPr>
          <w:rFonts w:eastAsia="Times New Roman" w:cs="Times New Roman"/>
          <w:szCs w:val="24"/>
        </w:rPr>
        <w:t>πιο ωραία</w:t>
      </w:r>
      <w:r>
        <w:rPr>
          <w:rFonts w:eastAsia="Times New Roman" w:cs="Times New Roman"/>
          <w:szCs w:val="24"/>
        </w:rPr>
        <w:t>. Η άριστη διμερής σχέση μας στον τομέα της ά</w:t>
      </w:r>
      <w:r w:rsidRPr="00905177">
        <w:rPr>
          <w:rFonts w:eastAsia="Times New Roman" w:cs="Times New Roman"/>
          <w:szCs w:val="24"/>
        </w:rPr>
        <w:t>μυνας και της ασφάλε</w:t>
      </w:r>
      <w:r w:rsidRPr="00905177">
        <w:rPr>
          <w:rFonts w:eastAsia="Times New Roman" w:cs="Times New Roman"/>
          <w:szCs w:val="24"/>
        </w:rPr>
        <w:t>ιας είναι ζωτικής σημασίας</w:t>
      </w:r>
      <w:r>
        <w:rPr>
          <w:rFonts w:eastAsia="Times New Roman" w:cs="Times New Roman"/>
          <w:szCs w:val="24"/>
        </w:rPr>
        <w:t>,</w:t>
      </w:r>
      <w:r w:rsidRPr="00905177">
        <w:rPr>
          <w:rFonts w:eastAsia="Times New Roman" w:cs="Times New Roman"/>
          <w:szCs w:val="24"/>
        </w:rPr>
        <w:t xml:space="preserve"> για την ικα</w:t>
      </w:r>
      <w:r>
        <w:rPr>
          <w:rFonts w:eastAsia="Times New Roman" w:cs="Times New Roman"/>
          <w:szCs w:val="24"/>
        </w:rPr>
        <w:t>νότητά μας να επεκτείνουμε την ε</w:t>
      </w:r>
      <w:r w:rsidRPr="00905177">
        <w:rPr>
          <w:rFonts w:eastAsia="Times New Roman" w:cs="Times New Roman"/>
          <w:szCs w:val="24"/>
        </w:rPr>
        <w:t>λληνική υποστήριξη σε στρατιωτικές δραστηριότητες και σε θέματα που αφορούν την επιβολή του νόμου</w:t>
      </w:r>
      <w:r>
        <w:rPr>
          <w:rFonts w:eastAsia="Times New Roman" w:cs="Times New Roman"/>
          <w:szCs w:val="24"/>
        </w:rPr>
        <w:t xml:space="preserve">, </w:t>
      </w:r>
      <w:r w:rsidRPr="00905177">
        <w:rPr>
          <w:rFonts w:eastAsia="Times New Roman" w:cs="Times New Roman"/>
          <w:szCs w:val="24"/>
        </w:rPr>
        <w:t>του νομού των Ηνωμένων Πολιτειών της Αμερικής και του ΝΑΤΟ</w:t>
      </w:r>
      <w:r>
        <w:rPr>
          <w:rFonts w:eastAsia="Times New Roman" w:cs="Times New Roman"/>
          <w:szCs w:val="24"/>
        </w:rPr>
        <w:t>,</w:t>
      </w:r>
      <w:r w:rsidRPr="00905177">
        <w:rPr>
          <w:rFonts w:eastAsia="Times New Roman" w:cs="Times New Roman"/>
          <w:szCs w:val="24"/>
        </w:rPr>
        <w:t xml:space="preserve"> δηλαδή φωτιά</w:t>
      </w:r>
      <w:r>
        <w:rPr>
          <w:rFonts w:eastAsia="Times New Roman" w:cs="Times New Roman"/>
          <w:szCs w:val="24"/>
        </w:rPr>
        <w:t>,</w:t>
      </w:r>
      <w:r w:rsidRPr="00905177">
        <w:rPr>
          <w:rFonts w:eastAsia="Times New Roman" w:cs="Times New Roman"/>
          <w:szCs w:val="24"/>
        </w:rPr>
        <w:t xml:space="preserve"> τσεκούρι</w:t>
      </w:r>
      <w:r>
        <w:rPr>
          <w:rFonts w:eastAsia="Times New Roman" w:cs="Times New Roman"/>
          <w:szCs w:val="24"/>
        </w:rPr>
        <w:t>,</w:t>
      </w:r>
      <w:r w:rsidRPr="00905177">
        <w:rPr>
          <w:rFonts w:eastAsia="Times New Roman" w:cs="Times New Roman"/>
          <w:szCs w:val="24"/>
        </w:rPr>
        <w:t xml:space="preserve"> καταστροφή</w:t>
      </w:r>
      <w:r>
        <w:rPr>
          <w:rFonts w:eastAsia="Times New Roman" w:cs="Times New Roman"/>
          <w:szCs w:val="24"/>
        </w:rPr>
        <w:t xml:space="preserve"> και η Ελλάδα μαζί. Σ</w:t>
      </w:r>
      <w:r w:rsidRPr="00905177">
        <w:rPr>
          <w:rFonts w:eastAsia="Times New Roman" w:cs="Times New Roman"/>
          <w:szCs w:val="24"/>
        </w:rPr>
        <w:t>ε αυτόν τον ν</w:t>
      </w:r>
      <w:r>
        <w:rPr>
          <w:rFonts w:eastAsia="Times New Roman" w:cs="Times New Roman"/>
          <w:szCs w:val="24"/>
        </w:rPr>
        <w:t>όμο της ν</w:t>
      </w:r>
      <w:r w:rsidRPr="00905177">
        <w:rPr>
          <w:rFonts w:eastAsia="Times New Roman" w:cs="Times New Roman"/>
          <w:szCs w:val="24"/>
        </w:rPr>
        <w:t xml:space="preserve">έας </w:t>
      </w:r>
      <w:r>
        <w:rPr>
          <w:rFonts w:eastAsia="Times New Roman" w:cs="Times New Roman"/>
          <w:szCs w:val="24"/>
        </w:rPr>
        <w:t>τ</w:t>
      </w:r>
      <w:r w:rsidRPr="00905177">
        <w:rPr>
          <w:rFonts w:eastAsia="Times New Roman" w:cs="Times New Roman"/>
          <w:szCs w:val="24"/>
        </w:rPr>
        <w:t>άξης</w:t>
      </w:r>
      <w:r>
        <w:rPr>
          <w:rFonts w:eastAsia="Times New Roman" w:cs="Times New Roman"/>
          <w:szCs w:val="24"/>
        </w:rPr>
        <w:t>, των «</w:t>
      </w:r>
      <w:r w:rsidRPr="00905177">
        <w:rPr>
          <w:rFonts w:eastAsia="Times New Roman" w:cs="Times New Roman"/>
          <w:szCs w:val="24"/>
        </w:rPr>
        <w:t>σιδερένια φτέρνα του ιμπεριαλισμού</w:t>
      </w:r>
      <w:r>
        <w:rPr>
          <w:rFonts w:eastAsia="Times New Roman" w:cs="Times New Roman"/>
          <w:szCs w:val="24"/>
        </w:rPr>
        <w:t>»</w:t>
      </w:r>
      <w:r w:rsidRPr="00905177">
        <w:rPr>
          <w:rFonts w:eastAsia="Times New Roman" w:cs="Times New Roman"/>
          <w:szCs w:val="24"/>
        </w:rPr>
        <w:t xml:space="preserve"> υποτάσσε</w:t>
      </w:r>
      <w:r>
        <w:rPr>
          <w:rFonts w:eastAsia="Times New Roman" w:cs="Times New Roman"/>
          <w:szCs w:val="24"/>
        </w:rPr>
        <w:t>στε.</w:t>
      </w:r>
    </w:p>
    <w:p w14:paraId="2ED8BAF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ED8BAF8"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w:t>
      </w:r>
      <w:r w:rsidRPr="00905177">
        <w:rPr>
          <w:rFonts w:eastAsia="Times New Roman" w:cs="Times New Roman"/>
          <w:szCs w:val="24"/>
        </w:rPr>
        <w:t>άμε παρακάτω</w:t>
      </w:r>
      <w:r>
        <w:rPr>
          <w:rFonts w:eastAsia="Times New Roman" w:cs="Times New Roman"/>
          <w:szCs w:val="24"/>
        </w:rPr>
        <w:t>.</w:t>
      </w:r>
    </w:p>
    <w:p w14:paraId="2ED8BAF9" w14:textId="77777777" w:rsidR="00C647AD" w:rsidRDefault="00D506E1">
      <w:pPr>
        <w:spacing w:after="0" w:line="600" w:lineRule="auto"/>
        <w:ind w:firstLine="720"/>
        <w:contextualSpacing/>
        <w:jc w:val="both"/>
        <w:rPr>
          <w:rFonts w:eastAsia="Times New Roman" w:cs="Times New Roman"/>
          <w:szCs w:val="24"/>
        </w:rPr>
      </w:pPr>
      <w:r w:rsidRPr="00F85604">
        <w:rPr>
          <w:rFonts w:eastAsia="Times New Roman" w:cs="Times New Roman"/>
          <w:b/>
          <w:szCs w:val="24"/>
        </w:rPr>
        <w:t>ΠΡΟΕΔΡΕΥΩΝ (</w:t>
      </w:r>
      <w:r>
        <w:rPr>
          <w:rFonts w:eastAsia="Times New Roman" w:cs="Times New Roman"/>
          <w:b/>
          <w:szCs w:val="24"/>
        </w:rPr>
        <w:t>Σπυρίδων Λυκούδης</w:t>
      </w:r>
      <w:r w:rsidRPr="00F85604">
        <w:rPr>
          <w:rFonts w:eastAsia="Times New Roman" w:cs="Times New Roman"/>
          <w:b/>
          <w:szCs w:val="24"/>
        </w:rPr>
        <w:t xml:space="preserve">): </w:t>
      </w:r>
      <w:r w:rsidRPr="0021799F">
        <w:rPr>
          <w:rFonts w:eastAsia="Times New Roman" w:cs="Times New Roman"/>
          <w:szCs w:val="24"/>
        </w:rPr>
        <w:t>Κύριε</w:t>
      </w:r>
      <w:r w:rsidRPr="0021799F">
        <w:rPr>
          <w:rFonts w:eastAsia="Times New Roman" w:cs="Times New Roman"/>
          <w:szCs w:val="24"/>
        </w:rPr>
        <w:t xml:space="preserve"> συνάδελφε, πιάνουμε τα δεκατέσσερα λεπτά.</w:t>
      </w:r>
    </w:p>
    <w:p w14:paraId="2ED8BAFA" w14:textId="77777777" w:rsidR="00C647AD" w:rsidRDefault="00D506E1">
      <w:pPr>
        <w:spacing w:after="0" w:line="600" w:lineRule="auto"/>
        <w:ind w:firstLine="720"/>
        <w:contextualSpacing/>
        <w:jc w:val="both"/>
        <w:rPr>
          <w:rFonts w:eastAsia="Times New Roman" w:cs="Times New Roman"/>
          <w:szCs w:val="24"/>
        </w:rPr>
      </w:pPr>
      <w:r w:rsidRPr="0021799F">
        <w:rPr>
          <w:rFonts w:eastAsia="Times New Roman" w:cs="Times New Roman"/>
          <w:b/>
          <w:szCs w:val="24"/>
        </w:rPr>
        <w:t xml:space="preserve">ΑΘΑΝΑΣΙΟΣ ΠΑΦΙΛΗΣ: </w:t>
      </w:r>
      <w:r>
        <w:rPr>
          <w:rFonts w:eastAsia="Times New Roman" w:cs="Times New Roman"/>
          <w:szCs w:val="24"/>
        </w:rPr>
        <w:t xml:space="preserve">Κύριε Πρόεδρε, να ολοκληρώσω για την </w:t>
      </w:r>
      <w:r>
        <w:rPr>
          <w:rFonts w:eastAsia="Times New Roman" w:cs="Times New Roman"/>
          <w:szCs w:val="24"/>
        </w:rPr>
        <w:t>έ</w:t>
      </w:r>
      <w:r>
        <w:rPr>
          <w:rFonts w:eastAsia="Times New Roman" w:cs="Times New Roman"/>
          <w:szCs w:val="24"/>
        </w:rPr>
        <w:t>κθεση.</w:t>
      </w:r>
    </w:p>
    <w:p w14:paraId="2ED8BAFB"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 xml:space="preserve">Ενθαρρύνει την Ελλάδα να αναλάβει </w:t>
      </w:r>
      <w:r w:rsidRPr="00905177">
        <w:rPr>
          <w:rFonts w:eastAsia="Times New Roman" w:cs="Times New Roman"/>
          <w:szCs w:val="24"/>
        </w:rPr>
        <w:t xml:space="preserve">ηγετικό ρόλο στα </w:t>
      </w:r>
      <w:r>
        <w:rPr>
          <w:rFonts w:eastAsia="Times New Roman" w:cs="Times New Roman"/>
          <w:szCs w:val="24"/>
        </w:rPr>
        <w:t>Βαλκάνια, κόπτεται, ο</w:t>
      </w:r>
      <w:r w:rsidRPr="00905177">
        <w:rPr>
          <w:rFonts w:eastAsia="Times New Roman" w:cs="Times New Roman"/>
          <w:szCs w:val="24"/>
        </w:rPr>
        <w:t xml:space="preserve"> αμερικανικός ιμπεριαλισμός για την πολιτική</w:t>
      </w:r>
      <w:r>
        <w:rPr>
          <w:rFonts w:eastAsia="Times New Roman" w:cs="Times New Roman"/>
          <w:szCs w:val="24"/>
        </w:rPr>
        <w:t>,</w:t>
      </w:r>
      <w:r w:rsidRPr="00905177">
        <w:rPr>
          <w:rFonts w:eastAsia="Times New Roman" w:cs="Times New Roman"/>
          <w:szCs w:val="24"/>
        </w:rPr>
        <w:t xml:space="preserve"> για το ΝΑΤΟ και λοιπά</w:t>
      </w:r>
      <w:r>
        <w:rPr>
          <w:rFonts w:eastAsia="Times New Roman" w:cs="Times New Roman"/>
          <w:szCs w:val="24"/>
        </w:rPr>
        <w:t>,</w:t>
      </w:r>
      <w:r w:rsidRPr="00905177">
        <w:rPr>
          <w:rFonts w:eastAsia="Times New Roman" w:cs="Times New Roman"/>
          <w:szCs w:val="24"/>
        </w:rPr>
        <w:t xml:space="preserve"> συμπεριλ</w:t>
      </w:r>
      <w:r w:rsidRPr="00905177">
        <w:rPr>
          <w:rFonts w:eastAsia="Times New Roman" w:cs="Times New Roman"/>
          <w:szCs w:val="24"/>
        </w:rPr>
        <w:t>αμβανομέ</w:t>
      </w:r>
      <w:r>
        <w:rPr>
          <w:rFonts w:eastAsia="Times New Roman" w:cs="Times New Roman"/>
          <w:szCs w:val="24"/>
        </w:rPr>
        <w:t>νης</w:t>
      </w:r>
      <w:r w:rsidRPr="00905177">
        <w:rPr>
          <w:rFonts w:eastAsia="Times New Roman" w:cs="Times New Roman"/>
          <w:szCs w:val="24"/>
        </w:rPr>
        <w:t xml:space="preserve"> της πλήρους εφαρμογής</w:t>
      </w:r>
      <w:r>
        <w:rPr>
          <w:rFonts w:eastAsia="Times New Roman" w:cs="Times New Roman"/>
          <w:szCs w:val="24"/>
        </w:rPr>
        <w:t xml:space="preserve"> -ό</w:t>
      </w:r>
      <w:r w:rsidRPr="00905177">
        <w:rPr>
          <w:rFonts w:eastAsia="Times New Roman" w:cs="Times New Roman"/>
          <w:szCs w:val="24"/>
        </w:rPr>
        <w:t>σοι ξ</w:t>
      </w:r>
      <w:r>
        <w:rPr>
          <w:rFonts w:eastAsia="Times New Roman" w:cs="Times New Roman"/>
          <w:szCs w:val="24"/>
        </w:rPr>
        <w:t xml:space="preserve">έρουν από </w:t>
      </w:r>
      <w:r w:rsidRPr="00905177">
        <w:rPr>
          <w:rFonts w:eastAsia="Times New Roman" w:cs="Times New Roman"/>
          <w:szCs w:val="24"/>
        </w:rPr>
        <w:t>διπλωματική γλώσσα</w:t>
      </w:r>
      <w:r>
        <w:rPr>
          <w:rFonts w:eastAsia="Times New Roman" w:cs="Times New Roman"/>
          <w:szCs w:val="24"/>
        </w:rPr>
        <w:t xml:space="preserve">, καταλαβαίνουν </w:t>
      </w:r>
      <w:r w:rsidRPr="00905177">
        <w:rPr>
          <w:rFonts w:eastAsia="Times New Roman" w:cs="Times New Roman"/>
          <w:szCs w:val="24"/>
        </w:rPr>
        <w:t>ότι αυτό δεν είναι προτροπή</w:t>
      </w:r>
      <w:r>
        <w:rPr>
          <w:rFonts w:eastAsia="Times New Roman" w:cs="Times New Roman"/>
          <w:szCs w:val="24"/>
        </w:rPr>
        <w:t>-</w:t>
      </w:r>
      <w:r w:rsidRPr="00905177">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σ</w:t>
      </w:r>
      <w:r w:rsidRPr="00905177">
        <w:rPr>
          <w:rFonts w:eastAsia="Times New Roman" w:cs="Times New Roman"/>
          <w:szCs w:val="24"/>
        </w:rPr>
        <w:t xml:space="preserve">υμφωνίας για την </w:t>
      </w:r>
      <w:r>
        <w:rPr>
          <w:rFonts w:eastAsia="Times New Roman" w:cs="Times New Roman"/>
          <w:szCs w:val="24"/>
        </w:rPr>
        <w:t>Π</w:t>
      </w:r>
      <w:r w:rsidRPr="00905177">
        <w:rPr>
          <w:rFonts w:eastAsia="Times New Roman" w:cs="Times New Roman"/>
          <w:szCs w:val="24"/>
        </w:rPr>
        <w:t>ρώην Γιουγκοσλαβική Δημοκρατία της Μακεδονίας και της συνεχιζόμενης υποστήριξης</w:t>
      </w:r>
      <w:r>
        <w:rPr>
          <w:rFonts w:eastAsia="Times New Roman" w:cs="Times New Roman"/>
          <w:szCs w:val="24"/>
        </w:rPr>
        <w:t xml:space="preserve"> στην ένταξη των Δ</w:t>
      </w:r>
      <w:r w:rsidRPr="00905177">
        <w:rPr>
          <w:rFonts w:eastAsia="Times New Roman" w:cs="Times New Roman"/>
          <w:szCs w:val="24"/>
        </w:rPr>
        <w:t>υτικών Βαλκανίων</w:t>
      </w:r>
      <w:r>
        <w:rPr>
          <w:rFonts w:eastAsia="Times New Roman" w:cs="Times New Roman"/>
          <w:szCs w:val="24"/>
        </w:rPr>
        <w:t xml:space="preserve">. Και </w:t>
      </w:r>
      <w:r>
        <w:rPr>
          <w:rFonts w:eastAsia="Times New Roman" w:cs="Times New Roman"/>
          <w:szCs w:val="24"/>
        </w:rPr>
        <w:t>παρεξηγείστε ό</w:t>
      </w:r>
      <w:r w:rsidRPr="00905177">
        <w:rPr>
          <w:rFonts w:eastAsia="Times New Roman" w:cs="Times New Roman"/>
          <w:szCs w:val="24"/>
        </w:rPr>
        <w:t xml:space="preserve">ταν </w:t>
      </w:r>
      <w:r>
        <w:rPr>
          <w:rFonts w:eastAsia="Times New Roman" w:cs="Times New Roman"/>
          <w:szCs w:val="24"/>
        </w:rPr>
        <w:t>σας λέμε ότι είσα</w:t>
      </w:r>
      <w:r w:rsidRPr="00905177">
        <w:rPr>
          <w:rFonts w:eastAsia="Times New Roman" w:cs="Times New Roman"/>
          <w:szCs w:val="24"/>
        </w:rPr>
        <w:t>στε ταχυδρομείο των Ηνωμένων Πολιτειών της Αμερικής</w:t>
      </w:r>
      <w:r>
        <w:rPr>
          <w:rFonts w:eastAsia="Times New Roman" w:cs="Times New Roman"/>
          <w:szCs w:val="24"/>
        </w:rPr>
        <w:t>.</w:t>
      </w:r>
    </w:p>
    <w:p w14:paraId="2ED8BAFC"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Μ</w:t>
      </w:r>
      <w:r w:rsidRPr="00905177">
        <w:rPr>
          <w:rFonts w:eastAsia="Times New Roman" w:cs="Times New Roman"/>
          <w:szCs w:val="24"/>
        </w:rPr>
        <w:t>προστά</w:t>
      </w:r>
      <w:r>
        <w:rPr>
          <w:rFonts w:eastAsia="Times New Roman" w:cs="Times New Roman"/>
          <w:szCs w:val="24"/>
        </w:rPr>
        <w:t>,</w:t>
      </w:r>
      <w:r w:rsidRPr="00905177">
        <w:rPr>
          <w:rFonts w:eastAsia="Times New Roman" w:cs="Times New Roman"/>
          <w:szCs w:val="24"/>
        </w:rPr>
        <w:t xml:space="preserve"> λέει</w:t>
      </w:r>
      <w:r>
        <w:rPr>
          <w:rFonts w:eastAsia="Times New Roman" w:cs="Times New Roman"/>
          <w:szCs w:val="24"/>
        </w:rPr>
        <w:t>, στις β</w:t>
      </w:r>
      <w:r w:rsidRPr="00905177">
        <w:rPr>
          <w:rFonts w:eastAsia="Times New Roman" w:cs="Times New Roman"/>
          <w:szCs w:val="24"/>
        </w:rPr>
        <w:t xml:space="preserve">ουλευτικές εκλογές η </w:t>
      </w:r>
      <w:r>
        <w:rPr>
          <w:rFonts w:eastAsia="Times New Roman" w:cs="Times New Roman"/>
          <w:szCs w:val="24"/>
        </w:rPr>
        <w:t>αποστολή μας θα ενθαρρύνει την Κ</w:t>
      </w:r>
      <w:r w:rsidRPr="00905177">
        <w:rPr>
          <w:rFonts w:eastAsia="Times New Roman" w:cs="Times New Roman"/>
          <w:szCs w:val="24"/>
        </w:rPr>
        <w:t>υβέρνηση να πα</w:t>
      </w:r>
      <w:r>
        <w:rPr>
          <w:rFonts w:eastAsia="Times New Roman" w:cs="Times New Roman"/>
          <w:szCs w:val="24"/>
        </w:rPr>
        <w:t>ραμείνει φιλική προς την αγορά και ανοιχτή στην εμπλοκή τω</w:t>
      </w:r>
      <w:r w:rsidRPr="00905177">
        <w:rPr>
          <w:rFonts w:eastAsia="Times New Roman" w:cs="Times New Roman"/>
          <w:szCs w:val="24"/>
        </w:rPr>
        <w:t xml:space="preserve">ν </w:t>
      </w:r>
      <w:r>
        <w:rPr>
          <w:rFonts w:eastAsia="Times New Roman" w:cs="Times New Roman"/>
          <w:szCs w:val="24"/>
        </w:rPr>
        <w:t xml:space="preserve">ΗΠΑ. Μα, </w:t>
      </w:r>
      <w:r w:rsidRPr="00905177">
        <w:rPr>
          <w:rFonts w:eastAsia="Times New Roman" w:cs="Times New Roman"/>
          <w:szCs w:val="24"/>
        </w:rPr>
        <w:t xml:space="preserve">δεν </w:t>
      </w:r>
      <w:r w:rsidRPr="00905177">
        <w:rPr>
          <w:rFonts w:eastAsia="Times New Roman" w:cs="Times New Roman"/>
          <w:szCs w:val="24"/>
        </w:rPr>
        <w:t>χρειάζεται</w:t>
      </w:r>
      <w:r>
        <w:rPr>
          <w:rFonts w:eastAsia="Times New Roman" w:cs="Times New Roman"/>
          <w:szCs w:val="24"/>
        </w:rPr>
        <w:t>! Εσείς τ</w:t>
      </w:r>
      <w:r w:rsidRPr="00905177">
        <w:rPr>
          <w:rFonts w:eastAsia="Times New Roman" w:cs="Times New Roman"/>
          <w:szCs w:val="24"/>
        </w:rPr>
        <w:t>α κάνετε πριν τ</w:t>
      </w:r>
      <w:r>
        <w:rPr>
          <w:rFonts w:eastAsia="Times New Roman" w:cs="Times New Roman"/>
          <w:szCs w:val="24"/>
        </w:rPr>
        <w:t>α</w:t>
      </w:r>
      <w:r w:rsidRPr="00905177">
        <w:rPr>
          <w:rFonts w:eastAsia="Times New Roman" w:cs="Times New Roman"/>
          <w:szCs w:val="24"/>
        </w:rPr>
        <w:t xml:space="preserve"> ζητήσουν</w:t>
      </w:r>
      <w:r>
        <w:rPr>
          <w:rFonts w:eastAsia="Times New Roman" w:cs="Times New Roman"/>
          <w:szCs w:val="24"/>
        </w:rPr>
        <w:t>, α</w:t>
      </w:r>
      <w:r w:rsidRPr="00905177">
        <w:rPr>
          <w:rFonts w:eastAsia="Times New Roman" w:cs="Times New Roman"/>
          <w:szCs w:val="24"/>
        </w:rPr>
        <w:t>υτό έχει αποδειχθεί</w:t>
      </w:r>
      <w:r>
        <w:rPr>
          <w:rFonts w:eastAsia="Times New Roman" w:cs="Times New Roman"/>
          <w:szCs w:val="24"/>
        </w:rPr>
        <w:t>,</w:t>
      </w:r>
      <w:r w:rsidRPr="00905177">
        <w:rPr>
          <w:rFonts w:eastAsia="Times New Roman" w:cs="Times New Roman"/>
          <w:szCs w:val="24"/>
        </w:rPr>
        <w:t xml:space="preserve"> σε πάρα πολλά</w:t>
      </w:r>
      <w:r>
        <w:rPr>
          <w:rFonts w:eastAsia="Times New Roman" w:cs="Times New Roman"/>
          <w:szCs w:val="24"/>
        </w:rPr>
        <w:t>.</w:t>
      </w:r>
    </w:p>
    <w:p w14:paraId="2ED8BAFD"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w:t>
      </w:r>
      <w:r w:rsidRPr="00905177">
        <w:rPr>
          <w:rFonts w:eastAsia="Times New Roman" w:cs="Times New Roman"/>
          <w:szCs w:val="24"/>
        </w:rPr>
        <w:t>αι τέλος</w:t>
      </w:r>
      <w:r>
        <w:rPr>
          <w:rFonts w:eastAsia="Times New Roman" w:cs="Times New Roman"/>
          <w:szCs w:val="24"/>
        </w:rPr>
        <w:t>, και παρακαλώ προσέξτε. Έ</w:t>
      </w:r>
      <w:r w:rsidRPr="00905177">
        <w:rPr>
          <w:rFonts w:eastAsia="Times New Roman" w:cs="Times New Roman"/>
          <w:szCs w:val="24"/>
        </w:rPr>
        <w:t xml:space="preserve">κθεση </w:t>
      </w:r>
      <w:r>
        <w:rPr>
          <w:rFonts w:eastAsia="Times New Roman" w:cs="Times New Roman"/>
          <w:szCs w:val="24"/>
        </w:rPr>
        <w:t xml:space="preserve">του </w:t>
      </w:r>
      <w:r w:rsidRPr="00905177">
        <w:rPr>
          <w:rFonts w:eastAsia="Times New Roman" w:cs="Times New Roman"/>
          <w:szCs w:val="24"/>
        </w:rPr>
        <w:t>Υπουργείου Εξωτερικών που δημοσιεύτηκε</w:t>
      </w:r>
      <w:r>
        <w:rPr>
          <w:rFonts w:eastAsia="Times New Roman" w:cs="Times New Roman"/>
          <w:szCs w:val="24"/>
        </w:rPr>
        <w:t xml:space="preserve">, δεν την πήρε κανένας πράκτορας του ΚΚΕ μέσα από </w:t>
      </w:r>
      <w:r w:rsidRPr="00905177">
        <w:rPr>
          <w:rFonts w:eastAsia="Times New Roman" w:cs="Times New Roman"/>
          <w:szCs w:val="24"/>
        </w:rPr>
        <w:t xml:space="preserve">το </w:t>
      </w:r>
      <w:r>
        <w:rPr>
          <w:rFonts w:eastAsia="Times New Roman" w:cs="Times New Roman"/>
          <w:szCs w:val="24"/>
        </w:rPr>
        <w:t>Υ</w:t>
      </w:r>
      <w:r w:rsidRPr="00905177">
        <w:rPr>
          <w:rFonts w:eastAsia="Times New Roman" w:cs="Times New Roman"/>
          <w:szCs w:val="24"/>
        </w:rPr>
        <w:t xml:space="preserve">πουργείο </w:t>
      </w:r>
      <w:r>
        <w:rPr>
          <w:rFonts w:eastAsia="Times New Roman" w:cs="Times New Roman"/>
          <w:szCs w:val="24"/>
        </w:rPr>
        <w:t>Ε</w:t>
      </w:r>
      <w:r w:rsidRPr="00905177">
        <w:rPr>
          <w:rFonts w:eastAsia="Times New Roman" w:cs="Times New Roman"/>
          <w:szCs w:val="24"/>
        </w:rPr>
        <w:t>ξωτερικών</w:t>
      </w:r>
      <w:r>
        <w:rPr>
          <w:rFonts w:eastAsia="Times New Roman" w:cs="Times New Roman"/>
          <w:szCs w:val="24"/>
        </w:rPr>
        <w:t>! Ε</w:t>
      </w:r>
      <w:r w:rsidRPr="00905177">
        <w:rPr>
          <w:rFonts w:eastAsia="Times New Roman" w:cs="Times New Roman"/>
          <w:szCs w:val="24"/>
        </w:rPr>
        <w:t>νίσχυση και αν</w:t>
      </w:r>
      <w:r w:rsidRPr="00905177">
        <w:rPr>
          <w:rFonts w:eastAsia="Times New Roman" w:cs="Times New Roman"/>
          <w:szCs w:val="24"/>
        </w:rPr>
        <w:t>άπτυξη της κοινωνίας των πολιτών και λοιπά</w:t>
      </w:r>
      <w:r>
        <w:rPr>
          <w:rFonts w:eastAsia="Times New Roman" w:cs="Times New Roman"/>
          <w:szCs w:val="24"/>
        </w:rPr>
        <w:t xml:space="preserve">, για προώθηση των </w:t>
      </w:r>
      <w:r w:rsidRPr="00905177">
        <w:rPr>
          <w:rFonts w:eastAsia="Times New Roman" w:cs="Times New Roman"/>
          <w:szCs w:val="24"/>
        </w:rPr>
        <w:t>κοινών αξιών</w:t>
      </w:r>
      <w:r>
        <w:rPr>
          <w:rFonts w:eastAsia="Times New Roman" w:cs="Times New Roman"/>
          <w:szCs w:val="24"/>
        </w:rPr>
        <w:t>,</w:t>
      </w:r>
      <w:r w:rsidRPr="00905177">
        <w:rPr>
          <w:rFonts w:eastAsia="Times New Roman" w:cs="Times New Roman"/>
          <w:szCs w:val="24"/>
        </w:rPr>
        <w:t xml:space="preserve"> τη μείωση της ξένης επιρροής</w:t>
      </w:r>
      <w:r>
        <w:rPr>
          <w:rFonts w:eastAsia="Times New Roman" w:cs="Times New Roman"/>
          <w:szCs w:val="24"/>
        </w:rPr>
        <w:t>,</w:t>
      </w:r>
      <w:r w:rsidRPr="00905177">
        <w:rPr>
          <w:rFonts w:eastAsia="Times New Roman" w:cs="Times New Roman"/>
          <w:szCs w:val="24"/>
        </w:rPr>
        <w:t xml:space="preserve"> την αντιμετώπιση της παραπληροφόρησης και την προώθηση μιας νέας γενιάς ηγετών</w:t>
      </w:r>
      <w:r>
        <w:rPr>
          <w:rFonts w:eastAsia="Times New Roman" w:cs="Times New Roman"/>
          <w:szCs w:val="24"/>
        </w:rPr>
        <w:t>,</w:t>
      </w:r>
      <w:r w:rsidRPr="00905177">
        <w:rPr>
          <w:rFonts w:eastAsia="Times New Roman" w:cs="Times New Roman"/>
          <w:szCs w:val="24"/>
        </w:rPr>
        <w:t xml:space="preserve"> με ευνοϊκές απόψεις προς τις ΗΠΑ και στις αξίες </w:t>
      </w:r>
      <w:r>
        <w:rPr>
          <w:rFonts w:eastAsia="Times New Roman" w:cs="Times New Roman"/>
          <w:szCs w:val="24"/>
        </w:rPr>
        <w:t>τους.</w:t>
      </w:r>
      <w:r w:rsidRPr="00905177">
        <w:rPr>
          <w:rFonts w:eastAsia="Times New Roman" w:cs="Times New Roman"/>
          <w:szCs w:val="24"/>
        </w:rPr>
        <w:t xml:space="preserve"> Συγχαρητήρια για </w:t>
      </w:r>
      <w:r w:rsidRPr="00905177">
        <w:rPr>
          <w:rFonts w:eastAsia="Times New Roman" w:cs="Times New Roman"/>
          <w:szCs w:val="24"/>
        </w:rPr>
        <w:t>την προαγωγή</w:t>
      </w:r>
      <w:r>
        <w:rPr>
          <w:rFonts w:eastAsia="Times New Roman" w:cs="Times New Roman"/>
          <w:szCs w:val="24"/>
        </w:rPr>
        <w:t xml:space="preserve">, κύριε Καρτερέ </w:t>
      </w:r>
      <w:r w:rsidRPr="00905177">
        <w:rPr>
          <w:rFonts w:eastAsia="Times New Roman" w:cs="Times New Roman"/>
          <w:szCs w:val="24"/>
        </w:rPr>
        <w:t xml:space="preserve">και πάρα πολλοί άλλοι από την </w:t>
      </w:r>
      <w:r>
        <w:rPr>
          <w:rFonts w:eastAsia="Times New Roman" w:cs="Times New Roman"/>
          <w:szCs w:val="24"/>
        </w:rPr>
        <w:t>Κ</w:t>
      </w:r>
      <w:r w:rsidRPr="00905177">
        <w:rPr>
          <w:rFonts w:eastAsia="Times New Roman" w:cs="Times New Roman"/>
          <w:szCs w:val="24"/>
        </w:rPr>
        <w:t>υβέρνηση</w:t>
      </w:r>
      <w:r>
        <w:rPr>
          <w:rFonts w:eastAsia="Times New Roman" w:cs="Times New Roman"/>
          <w:szCs w:val="24"/>
        </w:rPr>
        <w:t>,</w:t>
      </w:r>
      <w:r w:rsidRPr="00905177">
        <w:rPr>
          <w:rFonts w:eastAsia="Times New Roman" w:cs="Times New Roman"/>
          <w:szCs w:val="24"/>
        </w:rPr>
        <w:t xml:space="preserve"> γιατί </w:t>
      </w:r>
      <w:r>
        <w:rPr>
          <w:rFonts w:eastAsia="Times New Roman" w:cs="Times New Roman"/>
          <w:szCs w:val="24"/>
        </w:rPr>
        <w:t>τους άλλους του</w:t>
      </w:r>
      <w:r w:rsidRPr="00905177">
        <w:rPr>
          <w:rFonts w:eastAsia="Times New Roman" w:cs="Times New Roman"/>
          <w:szCs w:val="24"/>
        </w:rPr>
        <w:t xml:space="preserve">ς έχει αναδείξει </w:t>
      </w:r>
      <w:r>
        <w:rPr>
          <w:rFonts w:eastAsia="Times New Roman" w:cs="Times New Roman"/>
          <w:szCs w:val="24"/>
        </w:rPr>
        <w:t>η πολιτική σας.</w:t>
      </w:r>
    </w:p>
    <w:p w14:paraId="2ED8BAF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παρατεταμένα το κουδούνι λήξεως του χρόνου ομιλίας του κυρίου Βουλευτή)</w:t>
      </w:r>
    </w:p>
    <w:p w14:paraId="2ED8BAFF"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DF2B86">
        <w:rPr>
          <w:rFonts w:eastAsia="Times New Roman" w:cs="Times New Roman"/>
          <w:szCs w:val="24"/>
        </w:rPr>
        <w:t>Κύριε συνάδελφε, τελειώσατε την τοποθέτηση σας.</w:t>
      </w:r>
    </w:p>
    <w:p w14:paraId="2ED8BB00" w14:textId="77777777" w:rsidR="00C647AD" w:rsidRDefault="00D506E1">
      <w:pPr>
        <w:spacing w:after="0" w:line="600" w:lineRule="auto"/>
        <w:ind w:firstLine="720"/>
        <w:contextualSpacing/>
        <w:jc w:val="both"/>
        <w:rPr>
          <w:rFonts w:eastAsia="Times New Roman" w:cs="Times New Roman"/>
          <w:szCs w:val="24"/>
        </w:rPr>
      </w:pPr>
      <w:r w:rsidRPr="00DF2B86">
        <w:rPr>
          <w:rFonts w:eastAsia="Times New Roman" w:cs="Times New Roman"/>
          <w:b/>
          <w:szCs w:val="24"/>
        </w:rPr>
        <w:t>ΑΘΑΝΑΣΙΟΣ ΠΑΦΙΛΗΣ:</w:t>
      </w:r>
      <w:r w:rsidRPr="00DF2B86">
        <w:rPr>
          <w:rFonts w:eastAsia="Times New Roman" w:cs="Times New Roman"/>
          <w:szCs w:val="24"/>
        </w:rPr>
        <w:t xml:space="preserve"> </w:t>
      </w:r>
      <w:r>
        <w:rPr>
          <w:rFonts w:eastAsia="Times New Roman" w:cs="Times New Roman"/>
          <w:szCs w:val="24"/>
        </w:rPr>
        <w:t>Τέλειωσα.</w:t>
      </w:r>
    </w:p>
    <w:p w14:paraId="2ED8BB01"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Ωραία.</w:t>
      </w:r>
    </w:p>
    <w:p w14:paraId="2ED8BB02" w14:textId="77777777" w:rsidR="00C647AD" w:rsidRDefault="00D506E1">
      <w:pPr>
        <w:spacing w:after="0" w:line="600" w:lineRule="auto"/>
        <w:ind w:firstLine="720"/>
        <w:contextualSpacing/>
        <w:jc w:val="both"/>
        <w:rPr>
          <w:rFonts w:eastAsia="Times New Roman" w:cs="Times New Roman"/>
          <w:szCs w:val="24"/>
        </w:rPr>
      </w:pPr>
      <w:r w:rsidRPr="00DF2B86">
        <w:rPr>
          <w:rFonts w:eastAsia="Times New Roman" w:cs="Times New Roman"/>
          <w:b/>
          <w:szCs w:val="24"/>
        </w:rPr>
        <w:t>ΑΘΑΝΑΣΙΟΣ ΠΑΦΙΛΗΣ:</w:t>
      </w:r>
      <w:r w:rsidRPr="00DF2B86">
        <w:rPr>
          <w:rFonts w:eastAsia="Times New Roman" w:cs="Times New Roman"/>
          <w:szCs w:val="24"/>
        </w:rPr>
        <w:t xml:space="preserve"> </w:t>
      </w:r>
      <w:r>
        <w:rPr>
          <w:rFonts w:eastAsia="Times New Roman" w:cs="Times New Roman"/>
          <w:szCs w:val="24"/>
        </w:rPr>
        <w:t>Δ</w:t>
      </w:r>
      <w:r w:rsidRPr="00905177">
        <w:rPr>
          <w:rFonts w:eastAsia="Times New Roman" w:cs="Times New Roman"/>
          <w:szCs w:val="24"/>
        </w:rPr>
        <w:t>εν πτοούμαστε</w:t>
      </w:r>
      <w:r>
        <w:rPr>
          <w:rFonts w:eastAsia="Times New Roman" w:cs="Times New Roman"/>
          <w:szCs w:val="24"/>
        </w:rPr>
        <w:t>,</w:t>
      </w:r>
      <w:r w:rsidRPr="00905177">
        <w:rPr>
          <w:rFonts w:eastAsia="Times New Roman" w:cs="Times New Roman"/>
          <w:szCs w:val="24"/>
        </w:rPr>
        <w:t xml:space="preserve"> να ξέρετε</w:t>
      </w:r>
      <w:r>
        <w:rPr>
          <w:rFonts w:eastAsia="Times New Roman" w:cs="Times New Roman"/>
          <w:szCs w:val="24"/>
        </w:rPr>
        <w:t xml:space="preserve">. </w:t>
      </w:r>
      <w:r w:rsidRPr="00905177">
        <w:rPr>
          <w:rFonts w:eastAsia="Times New Roman" w:cs="Times New Roman"/>
          <w:szCs w:val="24"/>
        </w:rPr>
        <w:t xml:space="preserve">Το </w:t>
      </w:r>
      <w:r>
        <w:rPr>
          <w:rFonts w:eastAsia="Times New Roman" w:cs="Times New Roman"/>
          <w:szCs w:val="24"/>
        </w:rPr>
        <w:t>«δεν υπάρχει αριστερό</w:t>
      </w:r>
      <w:r w:rsidRPr="00905177">
        <w:rPr>
          <w:rFonts w:eastAsia="Times New Roman" w:cs="Times New Roman"/>
          <w:szCs w:val="24"/>
        </w:rPr>
        <w:t xml:space="preserve"> </w:t>
      </w:r>
      <w:r>
        <w:rPr>
          <w:rFonts w:eastAsia="Times New Roman" w:cs="Times New Roman"/>
          <w:szCs w:val="24"/>
        </w:rPr>
        <w:t>ό</w:t>
      </w:r>
      <w:r w:rsidRPr="00905177">
        <w:rPr>
          <w:rFonts w:eastAsia="Times New Roman" w:cs="Times New Roman"/>
          <w:szCs w:val="24"/>
        </w:rPr>
        <w:t>χι</w:t>
      </w:r>
      <w:r>
        <w:rPr>
          <w:rFonts w:eastAsia="Times New Roman" w:cs="Times New Roman"/>
          <w:szCs w:val="24"/>
        </w:rPr>
        <w:t>»,</w:t>
      </w:r>
      <w:r w:rsidRPr="00905177">
        <w:rPr>
          <w:rFonts w:eastAsia="Times New Roman" w:cs="Times New Roman"/>
          <w:szCs w:val="24"/>
        </w:rPr>
        <w:t xml:space="preserve"> το </w:t>
      </w:r>
      <w:r>
        <w:rPr>
          <w:rFonts w:eastAsia="Times New Roman" w:cs="Times New Roman"/>
          <w:szCs w:val="24"/>
        </w:rPr>
        <w:t>έ</w:t>
      </w:r>
      <w:r w:rsidRPr="00905177">
        <w:rPr>
          <w:rFonts w:eastAsia="Times New Roman" w:cs="Times New Roman"/>
          <w:szCs w:val="24"/>
        </w:rPr>
        <w:t>χουμε ξανακούσει</w:t>
      </w:r>
      <w:r>
        <w:rPr>
          <w:rFonts w:eastAsia="Times New Roman" w:cs="Times New Roman"/>
          <w:szCs w:val="24"/>
        </w:rPr>
        <w:t xml:space="preserve">. Το ΠΑΣΟΚ </w:t>
      </w:r>
      <w:r>
        <w:rPr>
          <w:rFonts w:eastAsia="Times New Roman" w:cs="Times New Roman"/>
          <w:szCs w:val="24"/>
        </w:rPr>
        <w:lastRenderedPageBreak/>
        <w:t>τι έλεγε; Αριστερός ψάλτης της δ</w:t>
      </w:r>
      <w:r>
        <w:rPr>
          <w:rFonts w:eastAsia="Times New Roman" w:cs="Times New Roman"/>
          <w:szCs w:val="24"/>
        </w:rPr>
        <w:t xml:space="preserve">εξιάς. </w:t>
      </w:r>
      <w:r w:rsidRPr="00905177">
        <w:rPr>
          <w:rFonts w:eastAsia="Times New Roman" w:cs="Times New Roman"/>
          <w:szCs w:val="24"/>
        </w:rPr>
        <w:t>Τι έλεγε η Νέα Δημοκρατία</w:t>
      </w:r>
      <w:r>
        <w:rPr>
          <w:rFonts w:eastAsia="Times New Roman" w:cs="Times New Roman"/>
          <w:szCs w:val="24"/>
        </w:rPr>
        <w:t>; ΚΚΕ</w:t>
      </w:r>
      <w:r w:rsidRPr="00905177">
        <w:rPr>
          <w:rFonts w:eastAsia="Times New Roman" w:cs="Times New Roman"/>
          <w:szCs w:val="24"/>
        </w:rPr>
        <w:t xml:space="preserve"> και</w:t>
      </w:r>
      <w:r>
        <w:rPr>
          <w:rFonts w:eastAsia="Times New Roman" w:cs="Times New Roman"/>
          <w:szCs w:val="24"/>
        </w:rPr>
        <w:t xml:space="preserve"> ΠΑΣΟΚ είσαστε το ίδιο μπλοκ. Δεν είμαστε εμείς οι προκαθοριζόμενοι. Εί</w:t>
      </w:r>
      <w:r w:rsidRPr="00905177">
        <w:rPr>
          <w:rFonts w:eastAsia="Times New Roman" w:cs="Times New Roman"/>
          <w:szCs w:val="24"/>
        </w:rPr>
        <w:t>μαστ</w:t>
      </w:r>
      <w:r>
        <w:rPr>
          <w:rFonts w:eastAsia="Times New Roman" w:cs="Times New Roman"/>
          <w:szCs w:val="24"/>
        </w:rPr>
        <w:t>ε εδώ</w:t>
      </w:r>
      <w:r w:rsidRPr="00DF2B86">
        <w:rPr>
          <w:rFonts w:eastAsia="Times New Roman" w:cs="Times New Roman"/>
          <w:szCs w:val="24"/>
        </w:rPr>
        <w:t xml:space="preserve"> </w:t>
      </w:r>
      <w:r w:rsidRPr="00905177">
        <w:rPr>
          <w:rFonts w:eastAsia="Times New Roman" w:cs="Times New Roman"/>
          <w:szCs w:val="24"/>
        </w:rPr>
        <w:t>στην πρώτη γραμμή</w:t>
      </w:r>
      <w:r>
        <w:rPr>
          <w:rFonts w:eastAsia="Times New Roman" w:cs="Times New Roman"/>
          <w:szCs w:val="24"/>
        </w:rPr>
        <w:t xml:space="preserve"> εκατό</w:t>
      </w:r>
      <w:r w:rsidRPr="00905177">
        <w:rPr>
          <w:rFonts w:eastAsia="Times New Roman" w:cs="Times New Roman"/>
          <w:szCs w:val="24"/>
        </w:rPr>
        <w:t xml:space="preserve"> χρόνια</w:t>
      </w:r>
      <w:r>
        <w:rPr>
          <w:rFonts w:eastAsia="Times New Roman" w:cs="Times New Roman"/>
          <w:szCs w:val="24"/>
        </w:rPr>
        <w:t>. Σ</w:t>
      </w:r>
      <w:r w:rsidRPr="00905177">
        <w:rPr>
          <w:rFonts w:eastAsia="Times New Roman" w:cs="Times New Roman"/>
          <w:szCs w:val="24"/>
        </w:rPr>
        <w:t xml:space="preserve">ε </w:t>
      </w:r>
      <w:r>
        <w:rPr>
          <w:rFonts w:eastAsia="Times New Roman" w:cs="Times New Roman"/>
          <w:szCs w:val="24"/>
        </w:rPr>
        <w:t xml:space="preserve">θύελλες, σε τρικυμίες, </w:t>
      </w:r>
      <w:r w:rsidRPr="00905177">
        <w:rPr>
          <w:rFonts w:eastAsia="Times New Roman" w:cs="Times New Roman"/>
          <w:szCs w:val="24"/>
        </w:rPr>
        <w:t>στις πιο δύσκολες εποχές</w:t>
      </w:r>
      <w:r>
        <w:rPr>
          <w:rFonts w:eastAsia="Times New Roman" w:cs="Times New Roman"/>
          <w:szCs w:val="24"/>
        </w:rPr>
        <w:t>,</w:t>
      </w:r>
      <w:r w:rsidRPr="00905177">
        <w:rPr>
          <w:rFonts w:eastAsia="Times New Roman" w:cs="Times New Roman"/>
          <w:szCs w:val="24"/>
        </w:rPr>
        <w:t xml:space="preserve"> και </w:t>
      </w:r>
      <w:r>
        <w:rPr>
          <w:rFonts w:eastAsia="Times New Roman" w:cs="Times New Roman"/>
          <w:szCs w:val="24"/>
        </w:rPr>
        <w:t xml:space="preserve">παλιά και </w:t>
      </w:r>
      <w:r w:rsidRPr="00905177">
        <w:rPr>
          <w:rFonts w:eastAsia="Times New Roman" w:cs="Times New Roman"/>
          <w:szCs w:val="24"/>
        </w:rPr>
        <w:t>σήμερα</w:t>
      </w:r>
      <w:r>
        <w:rPr>
          <w:rFonts w:eastAsia="Times New Roman" w:cs="Times New Roman"/>
          <w:szCs w:val="24"/>
        </w:rPr>
        <w:t>,</w:t>
      </w:r>
      <w:r w:rsidRPr="00905177">
        <w:rPr>
          <w:rFonts w:eastAsia="Times New Roman" w:cs="Times New Roman"/>
          <w:szCs w:val="24"/>
        </w:rPr>
        <w:t xml:space="preserve"> σταθήκαμε όρθιοι και δεν μασάμε από τέτοιες συκοφαντίες και από τέτοιες λογικές του τύπου ότι το μπουζούκι είναι όργανο</w:t>
      </w:r>
      <w:r>
        <w:rPr>
          <w:rFonts w:eastAsia="Times New Roman" w:cs="Times New Roman"/>
          <w:szCs w:val="24"/>
        </w:rPr>
        <w:t>, ο</w:t>
      </w:r>
      <w:r w:rsidRPr="00905177">
        <w:rPr>
          <w:rFonts w:eastAsia="Times New Roman" w:cs="Times New Roman"/>
          <w:szCs w:val="24"/>
        </w:rPr>
        <w:t xml:space="preserve"> χωροφύλακας είναι όργανο</w:t>
      </w:r>
      <w:r>
        <w:rPr>
          <w:rFonts w:eastAsia="Times New Roman" w:cs="Times New Roman"/>
          <w:szCs w:val="24"/>
        </w:rPr>
        <w:t xml:space="preserve">, άρα ο χωροφύλακας είναι </w:t>
      </w:r>
      <w:r w:rsidRPr="00905177">
        <w:rPr>
          <w:rFonts w:eastAsia="Times New Roman" w:cs="Times New Roman"/>
          <w:szCs w:val="24"/>
        </w:rPr>
        <w:t>μπουζούκι</w:t>
      </w:r>
      <w:r>
        <w:rPr>
          <w:rFonts w:eastAsia="Times New Roman" w:cs="Times New Roman"/>
          <w:szCs w:val="24"/>
        </w:rPr>
        <w:t xml:space="preserve">. </w:t>
      </w:r>
    </w:p>
    <w:p w14:paraId="2ED8BB03"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 xml:space="preserve">Τραβάμε </w:t>
      </w:r>
      <w:r w:rsidRPr="00905177">
        <w:rPr>
          <w:rFonts w:eastAsia="Times New Roman" w:cs="Times New Roman"/>
          <w:szCs w:val="24"/>
        </w:rPr>
        <w:t>μπροστά</w:t>
      </w:r>
      <w:r>
        <w:rPr>
          <w:rFonts w:eastAsia="Times New Roman" w:cs="Times New Roman"/>
          <w:szCs w:val="24"/>
        </w:rPr>
        <w:t xml:space="preserve">. Καλούμε τον λαό να </w:t>
      </w:r>
      <w:r w:rsidRPr="00905177">
        <w:rPr>
          <w:rFonts w:eastAsia="Times New Roman" w:cs="Times New Roman"/>
          <w:szCs w:val="24"/>
        </w:rPr>
        <w:t xml:space="preserve">απαντήσει στο </w:t>
      </w:r>
      <w:r>
        <w:rPr>
          <w:rFonts w:eastAsia="Times New Roman" w:cs="Times New Roman"/>
          <w:szCs w:val="24"/>
        </w:rPr>
        <w:t>δίλημμα: μ</w:t>
      </w:r>
      <w:r w:rsidRPr="00905177">
        <w:rPr>
          <w:rFonts w:eastAsia="Times New Roman" w:cs="Times New Roman"/>
          <w:szCs w:val="24"/>
        </w:rPr>
        <w:t>ε τους λαο</w:t>
      </w:r>
      <w:r w:rsidRPr="00905177">
        <w:rPr>
          <w:rFonts w:eastAsia="Times New Roman" w:cs="Times New Roman"/>
          <w:szCs w:val="24"/>
        </w:rPr>
        <w:t>ύς κόντ</w:t>
      </w:r>
      <w:r>
        <w:rPr>
          <w:rFonts w:eastAsia="Times New Roman" w:cs="Times New Roman"/>
          <w:szCs w:val="24"/>
        </w:rPr>
        <w:t>ρ</w:t>
      </w:r>
      <w:r w:rsidRPr="00905177">
        <w:rPr>
          <w:rFonts w:eastAsia="Times New Roman" w:cs="Times New Roman"/>
          <w:szCs w:val="24"/>
        </w:rPr>
        <w:t xml:space="preserve">α στην ιμπεριαλιστική βαρβαρότητα και το </w:t>
      </w:r>
      <w:r>
        <w:rPr>
          <w:rFonts w:eastAsia="Times New Roman" w:cs="Times New Roman"/>
          <w:szCs w:val="24"/>
        </w:rPr>
        <w:t>ΚΚΕ ή με το</w:t>
      </w:r>
      <w:r w:rsidRPr="00905177">
        <w:rPr>
          <w:rFonts w:eastAsia="Times New Roman" w:cs="Times New Roman"/>
          <w:szCs w:val="24"/>
        </w:rPr>
        <w:t xml:space="preserve"> ΣΥΡΙΖΑ και τα </w:t>
      </w:r>
      <w:r>
        <w:rPr>
          <w:rFonts w:eastAsia="Times New Roman" w:cs="Times New Roman"/>
          <w:szCs w:val="24"/>
        </w:rPr>
        <w:t>νατοϊκά κ</w:t>
      </w:r>
      <w:r w:rsidRPr="00905177">
        <w:rPr>
          <w:rFonts w:eastAsia="Times New Roman" w:cs="Times New Roman"/>
          <w:szCs w:val="24"/>
        </w:rPr>
        <w:t>όμματα υποταγμέν</w:t>
      </w:r>
      <w:r>
        <w:rPr>
          <w:rFonts w:eastAsia="Times New Roman" w:cs="Times New Roman"/>
          <w:szCs w:val="24"/>
        </w:rPr>
        <w:t>οι</w:t>
      </w:r>
      <w:r w:rsidRPr="00905177">
        <w:rPr>
          <w:rFonts w:eastAsia="Times New Roman" w:cs="Times New Roman"/>
          <w:szCs w:val="24"/>
        </w:rPr>
        <w:t xml:space="preserve"> σε αυτή</w:t>
      </w:r>
      <w:r>
        <w:rPr>
          <w:rFonts w:eastAsia="Times New Roman" w:cs="Times New Roman"/>
          <w:szCs w:val="24"/>
        </w:rPr>
        <w:t>ν</w:t>
      </w:r>
      <w:r w:rsidRPr="00905177">
        <w:rPr>
          <w:rFonts w:eastAsia="Times New Roman" w:cs="Times New Roman"/>
          <w:szCs w:val="24"/>
        </w:rPr>
        <w:t xml:space="preserve"> την εξαθλίωση της ανθρωπότητας </w:t>
      </w:r>
      <w:r>
        <w:rPr>
          <w:rFonts w:eastAsia="Times New Roman" w:cs="Times New Roman"/>
          <w:szCs w:val="24"/>
        </w:rPr>
        <w:t xml:space="preserve">σήμερα; </w:t>
      </w:r>
    </w:p>
    <w:p w14:paraId="2ED8BB04"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 xml:space="preserve">Οι </w:t>
      </w:r>
      <w:r w:rsidRPr="00905177">
        <w:rPr>
          <w:rFonts w:eastAsia="Times New Roman" w:cs="Times New Roman"/>
          <w:szCs w:val="24"/>
        </w:rPr>
        <w:t>συσχετισμοί αλλάζουν</w:t>
      </w:r>
      <w:r>
        <w:rPr>
          <w:rFonts w:eastAsia="Times New Roman" w:cs="Times New Roman"/>
          <w:szCs w:val="24"/>
        </w:rPr>
        <w:t>. Και θα νικήσουμε α</w:t>
      </w:r>
      <w:r w:rsidRPr="00905177">
        <w:rPr>
          <w:rFonts w:eastAsia="Times New Roman" w:cs="Times New Roman"/>
          <w:szCs w:val="24"/>
        </w:rPr>
        <w:t>ργά ή γρήγορα</w:t>
      </w:r>
      <w:r>
        <w:rPr>
          <w:rFonts w:eastAsia="Times New Roman" w:cs="Times New Roman"/>
          <w:szCs w:val="24"/>
        </w:rPr>
        <w:t>. Κ</w:t>
      </w:r>
      <w:r w:rsidRPr="00905177">
        <w:rPr>
          <w:rFonts w:eastAsia="Times New Roman" w:cs="Times New Roman"/>
          <w:szCs w:val="24"/>
        </w:rPr>
        <w:t>αι θα σας γράψει ιστορία σαν τους τελευταίους</w:t>
      </w:r>
      <w:r w:rsidRPr="00905177">
        <w:rPr>
          <w:rFonts w:eastAsia="Times New Roman" w:cs="Times New Roman"/>
          <w:szCs w:val="24"/>
        </w:rPr>
        <w:t xml:space="preserve"> </w:t>
      </w:r>
      <w:r>
        <w:rPr>
          <w:rFonts w:eastAsia="Times New Roman" w:cs="Times New Roman"/>
          <w:szCs w:val="24"/>
        </w:rPr>
        <w:t xml:space="preserve">ή </w:t>
      </w:r>
      <w:r w:rsidRPr="00905177">
        <w:rPr>
          <w:rFonts w:eastAsia="Times New Roman" w:cs="Times New Roman"/>
          <w:szCs w:val="24"/>
        </w:rPr>
        <w:t xml:space="preserve">προτελευταίους υπερασπιστές </w:t>
      </w:r>
      <w:r>
        <w:rPr>
          <w:rFonts w:eastAsia="Times New Roman" w:cs="Times New Roman"/>
          <w:szCs w:val="24"/>
        </w:rPr>
        <w:t>…</w:t>
      </w:r>
    </w:p>
    <w:p w14:paraId="2ED8BB05"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sidRPr="00DF2B86">
        <w:rPr>
          <w:rFonts w:eastAsia="Times New Roman" w:cs="Times New Roman"/>
          <w:szCs w:val="24"/>
        </w:rPr>
        <w:t>Σας ευχαριστούμε.</w:t>
      </w:r>
    </w:p>
    <w:p w14:paraId="2ED8BB06" w14:textId="77777777" w:rsidR="00C647AD" w:rsidRDefault="00D506E1">
      <w:pPr>
        <w:spacing w:after="0" w:line="600" w:lineRule="auto"/>
        <w:ind w:firstLine="720"/>
        <w:contextualSpacing/>
        <w:jc w:val="both"/>
        <w:rPr>
          <w:rFonts w:eastAsia="Times New Roman" w:cs="Times New Roman"/>
          <w:szCs w:val="24"/>
        </w:rPr>
      </w:pPr>
      <w:r w:rsidRPr="00DF2B86">
        <w:rPr>
          <w:rFonts w:eastAsia="Times New Roman" w:cs="Times New Roman"/>
          <w:szCs w:val="24"/>
        </w:rPr>
        <w:t>Ο συνάδελφος κ. Μεγαλομύστακας έχε</w:t>
      </w:r>
      <w:r w:rsidRPr="00905177">
        <w:rPr>
          <w:rFonts w:eastAsia="Times New Roman" w:cs="Times New Roman"/>
          <w:szCs w:val="24"/>
        </w:rPr>
        <w:t>ι το</w:t>
      </w:r>
      <w:r>
        <w:rPr>
          <w:rFonts w:eastAsia="Times New Roman" w:cs="Times New Roman"/>
          <w:szCs w:val="24"/>
        </w:rPr>
        <w:t>ν</w:t>
      </w:r>
      <w:r w:rsidRPr="00905177">
        <w:rPr>
          <w:rFonts w:eastAsia="Times New Roman" w:cs="Times New Roman"/>
          <w:szCs w:val="24"/>
        </w:rPr>
        <w:t xml:space="preserve"> λόγο</w:t>
      </w:r>
      <w:r>
        <w:rPr>
          <w:rFonts w:eastAsia="Times New Roman" w:cs="Times New Roman"/>
          <w:szCs w:val="24"/>
        </w:rPr>
        <w:t>.</w:t>
      </w:r>
    </w:p>
    <w:p w14:paraId="2ED8BB07" w14:textId="77777777" w:rsidR="00C647AD" w:rsidRDefault="00D506E1">
      <w:pPr>
        <w:spacing w:after="0" w:line="600" w:lineRule="auto"/>
        <w:ind w:firstLine="720"/>
        <w:contextualSpacing/>
        <w:jc w:val="both"/>
        <w:rPr>
          <w:rFonts w:eastAsia="Times New Roman" w:cs="Times New Roman"/>
          <w:szCs w:val="24"/>
        </w:rPr>
      </w:pPr>
      <w:r w:rsidRPr="00DF2B86">
        <w:rPr>
          <w:rFonts w:eastAsia="Times New Roman" w:cs="Times New Roman"/>
          <w:b/>
          <w:szCs w:val="24"/>
        </w:rPr>
        <w:lastRenderedPageBreak/>
        <w:t>ΑΝΑΣΤΑΣΙΟΣ ΜΕΓΑΛΟΜΥΣΤΑΚΑΣ:</w:t>
      </w:r>
      <w:r>
        <w:rPr>
          <w:rFonts w:eastAsia="Times New Roman" w:cs="Times New Roman"/>
          <w:szCs w:val="24"/>
        </w:rPr>
        <w:t xml:space="preserve"> </w:t>
      </w:r>
      <w:r w:rsidRPr="00905177">
        <w:rPr>
          <w:rFonts w:eastAsia="Times New Roman" w:cs="Times New Roman"/>
          <w:szCs w:val="24"/>
        </w:rPr>
        <w:t xml:space="preserve"> </w:t>
      </w:r>
      <w:r>
        <w:rPr>
          <w:rFonts w:eastAsia="Times New Roman" w:cs="Times New Roman"/>
          <w:szCs w:val="24"/>
        </w:rPr>
        <w:t>Ευχαριστώ, κύριε Π</w:t>
      </w:r>
      <w:r w:rsidRPr="00905177">
        <w:rPr>
          <w:rFonts w:eastAsia="Times New Roman" w:cs="Times New Roman"/>
          <w:szCs w:val="24"/>
        </w:rPr>
        <w:t>ρόεδρε</w:t>
      </w:r>
      <w:r>
        <w:rPr>
          <w:rFonts w:eastAsia="Times New Roman" w:cs="Times New Roman"/>
          <w:szCs w:val="24"/>
        </w:rPr>
        <w:t>.</w:t>
      </w:r>
    </w:p>
    <w:p w14:paraId="2ED8BB08"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Κ</w:t>
      </w:r>
      <w:r w:rsidRPr="00905177">
        <w:rPr>
          <w:rFonts w:eastAsia="Times New Roman" w:cs="Times New Roman"/>
          <w:szCs w:val="24"/>
        </w:rPr>
        <w:t>υρίες και κύριοι συνάδελφοι</w:t>
      </w:r>
      <w:r>
        <w:rPr>
          <w:rFonts w:eastAsia="Times New Roman" w:cs="Times New Roman"/>
          <w:szCs w:val="24"/>
        </w:rPr>
        <w:t>, ερχόμαστε σήμερα να συζητήσουμε μια πολύ κα</w:t>
      </w:r>
      <w:r>
        <w:rPr>
          <w:rFonts w:eastAsia="Times New Roman" w:cs="Times New Roman"/>
          <w:szCs w:val="24"/>
        </w:rPr>
        <w:t xml:space="preserve">κή </w:t>
      </w:r>
      <w:r>
        <w:rPr>
          <w:rFonts w:eastAsia="Times New Roman" w:cs="Times New Roman"/>
          <w:szCs w:val="24"/>
        </w:rPr>
        <w:t>σ</w:t>
      </w:r>
      <w:r w:rsidRPr="00905177">
        <w:rPr>
          <w:rFonts w:eastAsia="Times New Roman" w:cs="Times New Roman"/>
          <w:szCs w:val="24"/>
        </w:rPr>
        <w:t>υμφωνία</w:t>
      </w:r>
      <w:r>
        <w:rPr>
          <w:rFonts w:eastAsia="Times New Roman" w:cs="Times New Roman"/>
          <w:szCs w:val="24"/>
        </w:rPr>
        <w:t xml:space="preserve">, το χειρότερο σχέδιο νόμου, την χειρότερη </w:t>
      </w:r>
      <w:r>
        <w:rPr>
          <w:rFonts w:eastAsia="Times New Roman" w:cs="Times New Roman"/>
          <w:szCs w:val="24"/>
        </w:rPr>
        <w:t>σ</w:t>
      </w:r>
      <w:r w:rsidRPr="00905177">
        <w:rPr>
          <w:rFonts w:eastAsia="Times New Roman" w:cs="Times New Roman"/>
          <w:szCs w:val="24"/>
        </w:rPr>
        <w:t xml:space="preserve">υμφωνία βασικά που έχετε φέρει εντός του </w:t>
      </w:r>
      <w:r>
        <w:rPr>
          <w:rFonts w:eastAsia="Times New Roman" w:cs="Times New Roman"/>
          <w:szCs w:val="24"/>
        </w:rPr>
        <w:t>Κ</w:t>
      </w:r>
      <w:r w:rsidRPr="00905177">
        <w:rPr>
          <w:rFonts w:eastAsia="Times New Roman" w:cs="Times New Roman"/>
          <w:szCs w:val="24"/>
        </w:rPr>
        <w:t>οινοβουλίου</w:t>
      </w:r>
      <w:r>
        <w:rPr>
          <w:rFonts w:eastAsia="Times New Roman" w:cs="Times New Roman"/>
          <w:szCs w:val="24"/>
        </w:rPr>
        <w:t>. Την έχετε φέρει μ</w:t>
      </w:r>
      <w:r w:rsidRPr="00905177">
        <w:rPr>
          <w:rFonts w:eastAsia="Times New Roman" w:cs="Times New Roman"/>
          <w:szCs w:val="24"/>
        </w:rPr>
        <w:t>άλιστα</w:t>
      </w:r>
      <w:r>
        <w:rPr>
          <w:rFonts w:eastAsia="Times New Roman" w:cs="Times New Roman"/>
          <w:szCs w:val="24"/>
        </w:rPr>
        <w:t>, με έναν τρόπο που ε</w:t>
      </w:r>
      <w:r w:rsidRPr="00905177">
        <w:rPr>
          <w:rFonts w:eastAsia="Times New Roman" w:cs="Times New Roman"/>
          <w:szCs w:val="24"/>
        </w:rPr>
        <w:t>μείς δεν μπορούμε να τον αποκαλέσουμε δημοκρατικό</w:t>
      </w:r>
      <w:r>
        <w:rPr>
          <w:rFonts w:eastAsia="Times New Roman" w:cs="Times New Roman"/>
          <w:szCs w:val="24"/>
        </w:rPr>
        <w:t xml:space="preserve">. Είναι μια </w:t>
      </w:r>
      <w:r>
        <w:rPr>
          <w:rFonts w:eastAsia="Times New Roman" w:cs="Times New Roman"/>
          <w:szCs w:val="24"/>
        </w:rPr>
        <w:t>σ</w:t>
      </w:r>
      <w:r>
        <w:rPr>
          <w:rFonts w:eastAsia="Times New Roman" w:cs="Times New Roman"/>
          <w:szCs w:val="24"/>
        </w:rPr>
        <w:t>υμφωνία που κάνατε, χωρίς να υπάρχει ε</w:t>
      </w:r>
      <w:r w:rsidRPr="00905177">
        <w:rPr>
          <w:rFonts w:eastAsia="Times New Roman" w:cs="Times New Roman"/>
          <w:szCs w:val="24"/>
        </w:rPr>
        <w:t>θνική συνεννόηση</w:t>
      </w:r>
      <w:r>
        <w:rPr>
          <w:rFonts w:eastAsia="Times New Roman" w:cs="Times New Roman"/>
          <w:szCs w:val="24"/>
        </w:rPr>
        <w:t>, αφού δεν υπήρξε ποτέ Συμβούλιο Π</w:t>
      </w:r>
      <w:r w:rsidRPr="00905177">
        <w:rPr>
          <w:rFonts w:eastAsia="Times New Roman" w:cs="Times New Roman"/>
          <w:szCs w:val="24"/>
        </w:rPr>
        <w:t xml:space="preserve">ολιτικών </w:t>
      </w:r>
      <w:r>
        <w:rPr>
          <w:rFonts w:eastAsia="Times New Roman" w:cs="Times New Roman"/>
          <w:szCs w:val="24"/>
        </w:rPr>
        <w:t>Α</w:t>
      </w:r>
      <w:r w:rsidRPr="00905177">
        <w:rPr>
          <w:rFonts w:eastAsia="Times New Roman" w:cs="Times New Roman"/>
          <w:szCs w:val="24"/>
        </w:rPr>
        <w:t>ρχηγών</w:t>
      </w:r>
      <w:r>
        <w:rPr>
          <w:rFonts w:eastAsia="Times New Roman" w:cs="Times New Roman"/>
          <w:szCs w:val="24"/>
        </w:rPr>
        <w:t>. Τη φ</w:t>
      </w:r>
      <w:r w:rsidRPr="00905177">
        <w:rPr>
          <w:rFonts w:eastAsia="Times New Roman" w:cs="Times New Roman"/>
          <w:szCs w:val="24"/>
        </w:rPr>
        <w:t xml:space="preserve">έρνετε σήμερα να τη συζητήσουμε </w:t>
      </w:r>
      <w:r>
        <w:rPr>
          <w:rFonts w:eastAsia="Times New Roman" w:cs="Times New Roman"/>
          <w:szCs w:val="24"/>
        </w:rPr>
        <w:t>σ</w:t>
      </w:r>
      <w:r w:rsidRPr="00905177">
        <w:rPr>
          <w:rFonts w:eastAsia="Times New Roman" w:cs="Times New Roman"/>
          <w:szCs w:val="24"/>
        </w:rPr>
        <w:t>ε δύο μέρες</w:t>
      </w:r>
      <w:r>
        <w:rPr>
          <w:rFonts w:eastAsia="Times New Roman" w:cs="Times New Roman"/>
          <w:szCs w:val="24"/>
        </w:rPr>
        <w:t>, ό</w:t>
      </w:r>
      <w:r w:rsidRPr="00905177">
        <w:rPr>
          <w:rFonts w:eastAsia="Times New Roman" w:cs="Times New Roman"/>
          <w:szCs w:val="24"/>
        </w:rPr>
        <w:t xml:space="preserve">ταν ξέρετε ότι το ενδιαφέρον των </w:t>
      </w:r>
      <w:r>
        <w:rPr>
          <w:rFonts w:eastAsia="Times New Roman" w:cs="Times New Roman"/>
          <w:szCs w:val="24"/>
        </w:rPr>
        <w:t>Β</w:t>
      </w:r>
      <w:r w:rsidRPr="00905177">
        <w:rPr>
          <w:rFonts w:eastAsia="Times New Roman" w:cs="Times New Roman"/>
          <w:szCs w:val="24"/>
        </w:rPr>
        <w:t>ουλευτών θα είναι πολύ μεγάλο</w:t>
      </w:r>
      <w:r>
        <w:rPr>
          <w:rFonts w:eastAsia="Times New Roman" w:cs="Times New Roman"/>
          <w:szCs w:val="24"/>
        </w:rPr>
        <w:t>. Διακόσιοι δέκα Β</w:t>
      </w:r>
      <w:r w:rsidRPr="00905177">
        <w:rPr>
          <w:rFonts w:eastAsia="Times New Roman" w:cs="Times New Roman"/>
          <w:szCs w:val="24"/>
        </w:rPr>
        <w:t>ουλευτές έπρεπε να μιλήσ</w:t>
      </w:r>
      <w:r>
        <w:rPr>
          <w:rFonts w:eastAsia="Times New Roman" w:cs="Times New Roman"/>
          <w:szCs w:val="24"/>
        </w:rPr>
        <w:t>ουν σε</w:t>
      </w:r>
      <w:r w:rsidRPr="00905177">
        <w:rPr>
          <w:rFonts w:eastAsia="Times New Roman" w:cs="Times New Roman"/>
          <w:szCs w:val="24"/>
        </w:rPr>
        <w:t xml:space="preserve"> αυτές τις δύο μέρες</w:t>
      </w:r>
      <w:r>
        <w:rPr>
          <w:rFonts w:eastAsia="Times New Roman" w:cs="Times New Roman"/>
          <w:szCs w:val="24"/>
        </w:rPr>
        <w:t>, μαζί</w:t>
      </w:r>
      <w:r>
        <w:rPr>
          <w:rFonts w:eastAsia="Times New Roman" w:cs="Times New Roman"/>
          <w:szCs w:val="24"/>
        </w:rPr>
        <w:t xml:space="preserve"> με τους Υ</w:t>
      </w:r>
      <w:r w:rsidRPr="00905177">
        <w:rPr>
          <w:rFonts w:eastAsia="Times New Roman" w:cs="Times New Roman"/>
          <w:szCs w:val="24"/>
        </w:rPr>
        <w:t>πουργούς</w:t>
      </w:r>
      <w:r>
        <w:rPr>
          <w:rFonts w:eastAsia="Times New Roman" w:cs="Times New Roman"/>
          <w:szCs w:val="24"/>
        </w:rPr>
        <w:t xml:space="preserve">, </w:t>
      </w:r>
      <w:r w:rsidRPr="00905177">
        <w:rPr>
          <w:rFonts w:eastAsia="Times New Roman" w:cs="Times New Roman"/>
          <w:szCs w:val="24"/>
        </w:rPr>
        <w:t xml:space="preserve">μαζί με τους </w:t>
      </w:r>
      <w:r>
        <w:rPr>
          <w:rFonts w:eastAsia="Times New Roman" w:cs="Times New Roman"/>
          <w:szCs w:val="24"/>
        </w:rPr>
        <w:t>αρχηγούς κοινοβουλευτικών κ</w:t>
      </w:r>
      <w:r w:rsidRPr="00905177">
        <w:rPr>
          <w:rFonts w:eastAsia="Times New Roman" w:cs="Times New Roman"/>
          <w:szCs w:val="24"/>
        </w:rPr>
        <w:t>ομμάτων</w:t>
      </w:r>
      <w:r>
        <w:rPr>
          <w:rFonts w:eastAsia="Times New Roman" w:cs="Times New Roman"/>
          <w:szCs w:val="24"/>
        </w:rPr>
        <w:t>. Κ</w:t>
      </w:r>
      <w:r w:rsidRPr="00905177">
        <w:rPr>
          <w:rFonts w:eastAsia="Times New Roman" w:cs="Times New Roman"/>
          <w:szCs w:val="24"/>
        </w:rPr>
        <w:t xml:space="preserve">αι θα δούμε να ψηφίζετε αυτή τη </w:t>
      </w:r>
      <w:r>
        <w:rPr>
          <w:rFonts w:eastAsia="Times New Roman" w:cs="Times New Roman"/>
          <w:szCs w:val="24"/>
        </w:rPr>
        <w:t>σ</w:t>
      </w:r>
      <w:r>
        <w:rPr>
          <w:rFonts w:eastAsia="Times New Roman" w:cs="Times New Roman"/>
          <w:szCs w:val="24"/>
        </w:rPr>
        <w:t>υμφωνία στις 5</w:t>
      </w:r>
      <w:r>
        <w:rPr>
          <w:rFonts w:eastAsia="Times New Roman" w:cs="Times New Roman"/>
          <w:szCs w:val="24"/>
        </w:rPr>
        <w:t>.</w:t>
      </w:r>
      <w:r>
        <w:rPr>
          <w:rFonts w:eastAsia="Times New Roman" w:cs="Times New Roman"/>
          <w:szCs w:val="24"/>
        </w:rPr>
        <w:t>00</w:t>
      </w:r>
      <w:r>
        <w:rPr>
          <w:rFonts w:eastAsia="Times New Roman" w:cs="Times New Roman"/>
          <w:szCs w:val="24"/>
        </w:rPr>
        <w:t>΄</w:t>
      </w:r>
      <w:r>
        <w:rPr>
          <w:rFonts w:eastAsia="Times New Roman" w:cs="Times New Roman"/>
          <w:szCs w:val="24"/>
        </w:rPr>
        <w:t xml:space="preserve"> τα χαράματα, τ</w:t>
      </w:r>
      <w:r w:rsidRPr="00905177">
        <w:rPr>
          <w:rFonts w:eastAsia="Times New Roman" w:cs="Times New Roman"/>
          <w:szCs w:val="24"/>
        </w:rPr>
        <w:t>ελικά</w:t>
      </w:r>
      <w:r>
        <w:rPr>
          <w:rFonts w:eastAsia="Times New Roman" w:cs="Times New Roman"/>
          <w:szCs w:val="24"/>
        </w:rPr>
        <w:t xml:space="preserve">. </w:t>
      </w:r>
    </w:p>
    <w:p w14:paraId="2ED8BB09"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Δ</w:t>
      </w:r>
      <w:r w:rsidRPr="00905177">
        <w:rPr>
          <w:rFonts w:eastAsia="Times New Roman" w:cs="Times New Roman"/>
          <w:szCs w:val="24"/>
        </w:rPr>
        <w:t>εν ενημερώσατε ποτέ τον κόσμο για το τι συμφωνήσατε</w:t>
      </w:r>
      <w:r>
        <w:rPr>
          <w:rFonts w:eastAsia="Times New Roman" w:cs="Times New Roman"/>
          <w:szCs w:val="24"/>
        </w:rPr>
        <w:t>, πέρα από αυτό το βιντεάκι των δύο</w:t>
      </w:r>
      <w:r w:rsidRPr="00905177">
        <w:rPr>
          <w:rFonts w:eastAsia="Times New Roman" w:cs="Times New Roman"/>
          <w:szCs w:val="24"/>
        </w:rPr>
        <w:t xml:space="preserve"> λεπτών</w:t>
      </w:r>
      <w:r>
        <w:rPr>
          <w:rFonts w:eastAsia="Times New Roman" w:cs="Times New Roman"/>
          <w:szCs w:val="24"/>
        </w:rPr>
        <w:t>, που βγάλατε προχ</w:t>
      </w:r>
      <w:r>
        <w:rPr>
          <w:rFonts w:eastAsia="Times New Roman" w:cs="Times New Roman"/>
          <w:szCs w:val="24"/>
        </w:rPr>
        <w:t xml:space="preserve">θές όπου λέτε ότι αυτή η </w:t>
      </w:r>
      <w:r>
        <w:rPr>
          <w:rFonts w:eastAsia="Times New Roman" w:cs="Times New Roman"/>
          <w:szCs w:val="24"/>
        </w:rPr>
        <w:t>σ</w:t>
      </w:r>
      <w:r w:rsidRPr="00905177">
        <w:rPr>
          <w:rFonts w:eastAsia="Times New Roman" w:cs="Times New Roman"/>
          <w:szCs w:val="24"/>
        </w:rPr>
        <w:t xml:space="preserve">υμφωνία θα </w:t>
      </w:r>
      <w:r>
        <w:rPr>
          <w:rFonts w:eastAsia="Times New Roman" w:cs="Times New Roman"/>
          <w:szCs w:val="24"/>
        </w:rPr>
        <w:t>σώσει τη</w:t>
      </w:r>
      <w:r w:rsidRPr="00905177">
        <w:rPr>
          <w:rFonts w:eastAsia="Times New Roman" w:cs="Times New Roman"/>
          <w:szCs w:val="24"/>
        </w:rPr>
        <w:t xml:space="preserve"> χώρα</w:t>
      </w:r>
      <w:r>
        <w:rPr>
          <w:rFonts w:eastAsia="Times New Roman" w:cs="Times New Roman"/>
          <w:szCs w:val="24"/>
        </w:rPr>
        <w:t xml:space="preserve">. Δεν </w:t>
      </w:r>
      <w:r w:rsidRPr="00905177">
        <w:rPr>
          <w:rFonts w:eastAsia="Times New Roman" w:cs="Times New Roman"/>
          <w:szCs w:val="24"/>
        </w:rPr>
        <w:t>κάνατε τίποτα απολύτως</w:t>
      </w:r>
      <w:r>
        <w:rPr>
          <w:rFonts w:eastAsia="Times New Roman" w:cs="Times New Roman"/>
          <w:szCs w:val="24"/>
        </w:rPr>
        <w:t>,</w:t>
      </w:r>
      <w:r w:rsidRPr="00905177">
        <w:rPr>
          <w:rFonts w:eastAsia="Times New Roman" w:cs="Times New Roman"/>
          <w:szCs w:val="24"/>
        </w:rPr>
        <w:t xml:space="preserve"> για να μην αντιδράσει ο κόσμος</w:t>
      </w:r>
      <w:r>
        <w:rPr>
          <w:rFonts w:eastAsia="Times New Roman" w:cs="Times New Roman"/>
          <w:szCs w:val="24"/>
        </w:rPr>
        <w:t>,</w:t>
      </w:r>
      <w:r w:rsidRPr="00905177">
        <w:rPr>
          <w:rFonts w:eastAsia="Times New Roman" w:cs="Times New Roman"/>
          <w:szCs w:val="24"/>
        </w:rPr>
        <w:t xml:space="preserve"> αν η</w:t>
      </w:r>
      <w:r>
        <w:rPr>
          <w:rFonts w:eastAsia="Times New Roman" w:cs="Times New Roman"/>
          <w:szCs w:val="24"/>
        </w:rPr>
        <w:t xml:space="preserve"> </w:t>
      </w:r>
      <w:r>
        <w:rPr>
          <w:rFonts w:eastAsia="Times New Roman" w:cs="Times New Roman"/>
          <w:szCs w:val="24"/>
        </w:rPr>
        <w:lastRenderedPageBreak/>
        <w:t>σ</w:t>
      </w:r>
      <w:r w:rsidRPr="00905177">
        <w:rPr>
          <w:rFonts w:eastAsia="Times New Roman" w:cs="Times New Roman"/>
          <w:szCs w:val="24"/>
        </w:rPr>
        <w:t>υμφωνία</w:t>
      </w:r>
      <w:r>
        <w:rPr>
          <w:rFonts w:eastAsia="Times New Roman" w:cs="Times New Roman"/>
          <w:szCs w:val="24"/>
        </w:rPr>
        <w:t xml:space="preserve"> είναι</w:t>
      </w:r>
      <w:r w:rsidRPr="00905177">
        <w:rPr>
          <w:rFonts w:eastAsia="Times New Roman" w:cs="Times New Roman"/>
          <w:szCs w:val="24"/>
        </w:rPr>
        <w:t xml:space="preserve"> τόσο καλή</w:t>
      </w:r>
      <w:r>
        <w:rPr>
          <w:rFonts w:eastAsia="Times New Roman" w:cs="Times New Roman"/>
          <w:szCs w:val="24"/>
        </w:rPr>
        <w:t>, ό</w:t>
      </w:r>
      <w:r w:rsidRPr="00905177">
        <w:rPr>
          <w:rFonts w:eastAsia="Times New Roman" w:cs="Times New Roman"/>
          <w:szCs w:val="24"/>
        </w:rPr>
        <w:t>πως υποστηρίζε</w:t>
      </w:r>
      <w:r>
        <w:rPr>
          <w:rFonts w:eastAsia="Times New Roman" w:cs="Times New Roman"/>
          <w:szCs w:val="24"/>
        </w:rPr>
        <w:t>τε εσείς, που είναι μι</w:t>
      </w:r>
      <w:r w:rsidRPr="00905177">
        <w:rPr>
          <w:rFonts w:eastAsia="Times New Roman" w:cs="Times New Roman"/>
          <w:szCs w:val="24"/>
        </w:rPr>
        <w:t xml:space="preserve">α πολύ κακή </w:t>
      </w:r>
      <w:r>
        <w:rPr>
          <w:rFonts w:eastAsia="Times New Roman" w:cs="Times New Roman"/>
          <w:szCs w:val="24"/>
        </w:rPr>
        <w:t>σ</w:t>
      </w:r>
      <w:r w:rsidRPr="00905177">
        <w:rPr>
          <w:rFonts w:eastAsia="Times New Roman" w:cs="Times New Roman"/>
          <w:szCs w:val="24"/>
        </w:rPr>
        <w:t>υμφωνία</w:t>
      </w:r>
      <w:r>
        <w:rPr>
          <w:rFonts w:eastAsia="Times New Roman" w:cs="Times New Roman"/>
          <w:szCs w:val="24"/>
        </w:rPr>
        <w:t>.</w:t>
      </w:r>
    </w:p>
    <w:p w14:paraId="2ED8BB0A"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 xml:space="preserve">Που είναι το </w:t>
      </w:r>
      <w:r>
        <w:rPr>
          <w:rFonts w:eastAsia="Times New Roman" w:cs="Times New Roman"/>
          <w:szCs w:val="24"/>
        </w:rPr>
        <w:t>σ</w:t>
      </w:r>
      <w:r w:rsidRPr="00905177">
        <w:rPr>
          <w:rFonts w:eastAsia="Times New Roman" w:cs="Times New Roman"/>
          <w:szCs w:val="24"/>
        </w:rPr>
        <w:t xml:space="preserve">ύνταγμα των </w:t>
      </w:r>
      <w:r>
        <w:rPr>
          <w:rFonts w:eastAsia="Times New Roman" w:cs="Times New Roman"/>
          <w:szCs w:val="24"/>
        </w:rPr>
        <w:t>Σ</w:t>
      </w:r>
      <w:r w:rsidRPr="00905177">
        <w:rPr>
          <w:rFonts w:eastAsia="Times New Roman" w:cs="Times New Roman"/>
          <w:szCs w:val="24"/>
        </w:rPr>
        <w:t>κοπιανών αναθεωρημένο</w:t>
      </w:r>
      <w:r>
        <w:rPr>
          <w:rFonts w:eastAsia="Times New Roman" w:cs="Times New Roman"/>
          <w:szCs w:val="24"/>
        </w:rPr>
        <w:t>;</w:t>
      </w:r>
      <w:r w:rsidRPr="00905177">
        <w:rPr>
          <w:rFonts w:eastAsia="Times New Roman" w:cs="Times New Roman"/>
          <w:szCs w:val="24"/>
        </w:rPr>
        <w:t xml:space="preserve"> Σίγο</w:t>
      </w:r>
      <w:r w:rsidRPr="00905177">
        <w:rPr>
          <w:rFonts w:eastAsia="Times New Roman" w:cs="Times New Roman"/>
          <w:szCs w:val="24"/>
        </w:rPr>
        <w:t>υρα</w:t>
      </w:r>
      <w:r>
        <w:rPr>
          <w:rFonts w:eastAsia="Times New Roman" w:cs="Times New Roman"/>
          <w:szCs w:val="24"/>
        </w:rPr>
        <w:t>,</w:t>
      </w:r>
      <w:r w:rsidRPr="00905177">
        <w:rPr>
          <w:rFonts w:eastAsia="Times New Roman" w:cs="Times New Roman"/>
          <w:szCs w:val="24"/>
        </w:rPr>
        <w:t xml:space="preserve"> όχι εντός του </w:t>
      </w:r>
      <w:r>
        <w:rPr>
          <w:rFonts w:eastAsia="Times New Roman" w:cs="Times New Roman"/>
          <w:szCs w:val="24"/>
        </w:rPr>
        <w:t>ε</w:t>
      </w:r>
      <w:r>
        <w:rPr>
          <w:rFonts w:eastAsia="Times New Roman" w:cs="Times New Roman"/>
          <w:szCs w:val="24"/>
        </w:rPr>
        <w:t>λληνικού Κ</w:t>
      </w:r>
      <w:r w:rsidRPr="00905177">
        <w:rPr>
          <w:rFonts w:eastAsia="Times New Roman" w:cs="Times New Roman"/>
          <w:szCs w:val="24"/>
        </w:rPr>
        <w:t>οινοβουλίου</w:t>
      </w:r>
      <w:r>
        <w:rPr>
          <w:rFonts w:eastAsia="Times New Roman" w:cs="Times New Roman"/>
          <w:szCs w:val="24"/>
        </w:rPr>
        <w:t>. Γ</w:t>
      </w:r>
      <w:r w:rsidRPr="00905177">
        <w:rPr>
          <w:rFonts w:eastAsia="Times New Roman" w:cs="Times New Roman"/>
          <w:szCs w:val="24"/>
        </w:rPr>
        <w:t>ιατί</w:t>
      </w:r>
      <w:r>
        <w:rPr>
          <w:rFonts w:eastAsia="Times New Roman" w:cs="Times New Roman"/>
          <w:szCs w:val="24"/>
        </w:rPr>
        <w:t>; Να σας πω εγώ γιατί; Γι</w:t>
      </w:r>
      <w:r w:rsidRPr="00905177">
        <w:rPr>
          <w:rFonts w:eastAsia="Times New Roman" w:cs="Times New Roman"/>
          <w:szCs w:val="24"/>
        </w:rPr>
        <w:t xml:space="preserve">ατί </w:t>
      </w:r>
      <w:r>
        <w:rPr>
          <w:rFonts w:eastAsia="Times New Roman" w:cs="Times New Roman"/>
          <w:szCs w:val="24"/>
        </w:rPr>
        <w:t xml:space="preserve">ο Ιβανόφ </w:t>
      </w:r>
      <w:r w:rsidRPr="00905177">
        <w:rPr>
          <w:rFonts w:eastAsia="Times New Roman" w:cs="Times New Roman"/>
          <w:szCs w:val="24"/>
        </w:rPr>
        <w:t>μάλλον</w:t>
      </w:r>
      <w:r>
        <w:rPr>
          <w:rFonts w:eastAsia="Times New Roman" w:cs="Times New Roman"/>
          <w:szCs w:val="24"/>
        </w:rPr>
        <w:t>, δεν το έχει υπογράψει, γι</w:t>
      </w:r>
      <w:r w:rsidRPr="00905177">
        <w:rPr>
          <w:rFonts w:eastAsia="Times New Roman" w:cs="Times New Roman"/>
          <w:szCs w:val="24"/>
        </w:rPr>
        <w:t>ατί δεν ισχύει</w:t>
      </w:r>
      <w:r>
        <w:rPr>
          <w:rFonts w:eastAsia="Times New Roman" w:cs="Times New Roman"/>
          <w:szCs w:val="24"/>
        </w:rPr>
        <w:t>,</w:t>
      </w:r>
      <w:r w:rsidRPr="00905177">
        <w:rPr>
          <w:rFonts w:eastAsia="Times New Roman" w:cs="Times New Roman"/>
          <w:szCs w:val="24"/>
        </w:rPr>
        <w:t xml:space="preserve"> δεν ισχύουν αυτές οι αλλαγές</w:t>
      </w:r>
      <w:r>
        <w:rPr>
          <w:rFonts w:eastAsia="Times New Roman" w:cs="Times New Roman"/>
          <w:szCs w:val="24"/>
        </w:rPr>
        <w:t>. Θ</w:t>
      </w:r>
      <w:r w:rsidRPr="00905177">
        <w:rPr>
          <w:rFonts w:eastAsia="Times New Roman" w:cs="Times New Roman"/>
          <w:szCs w:val="24"/>
        </w:rPr>
        <w:t xml:space="preserve">α ισχύσουν </w:t>
      </w:r>
      <w:r>
        <w:rPr>
          <w:rFonts w:eastAsia="Times New Roman" w:cs="Times New Roman"/>
          <w:szCs w:val="24"/>
        </w:rPr>
        <w:t>μ</w:t>
      </w:r>
      <w:r w:rsidRPr="00905177">
        <w:rPr>
          <w:rFonts w:eastAsia="Times New Roman" w:cs="Times New Roman"/>
          <w:szCs w:val="24"/>
        </w:rPr>
        <w:t>όνο</w:t>
      </w:r>
      <w:r>
        <w:rPr>
          <w:rFonts w:eastAsia="Times New Roman" w:cs="Times New Roman"/>
          <w:szCs w:val="24"/>
        </w:rPr>
        <w:t>, εάν</w:t>
      </w:r>
      <w:r w:rsidRPr="00905177">
        <w:rPr>
          <w:rFonts w:eastAsia="Times New Roman" w:cs="Times New Roman"/>
          <w:szCs w:val="24"/>
        </w:rPr>
        <w:t xml:space="preserve"> το συμφωνήσουμε εμείς</w:t>
      </w:r>
      <w:r>
        <w:rPr>
          <w:rFonts w:eastAsia="Times New Roman" w:cs="Times New Roman"/>
          <w:szCs w:val="24"/>
        </w:rPr>
        <w:t xml:space="preserve">. </w:t>
      </w:r>
      <w:r w:rsidRPr="00905177">
        <w:rPr>
          <w:rFonts w:eastAsia="Times New Roman" w:cs="Times New Roman"/>
          <w:szCs w:val="24"/>
        </w:rPr>
        <w:t>Επομένως</w:t>
      </w:r>
      <w:r>
        <w:rPr>
          <w:rFonts w:eastAsia="Times New Roman" w:cs="Times New Roman"/>
          <w:szCs w:val="24"/>
        </w:rPr>
        <w:t>,</w:t>
      </w:r>
      <w:r w:rsidRPr="00905177">
        <w:rPr>
          <w:rFonts w:eastAsia="Times New Roman" w:cs="Times New Roman"/>
          <w:szCs w:val="24"/>
        </w:rPr>
        <w:t xml:space="preserve"> εμείς συμφωνούμε</w:t>
      </w:r>
      <w:r>
        <w:rPr>
          <w:rFonts w:eastAsia="Times New Roman" w:cs="Times New Roman"/>
          <w:szCs w:val="24"/>
        </w:rPr>
        <w:t>,</w:t>
      </w:r>
      <w:r w:rsidRPr="00905177">
        <w:rPr>
          <w:rFonts w:eastAsia="Times New Roman" w:cs="Times New Roman"/>
          <w:szCs w:val="24"/>
        </w:rPr>
        <w:t xml:space="preserve"> δίνουμε τα πάντα και περιμένουμε μετά από τους </w:t>
      </w:r>
      <w:r>
        <w:rPr>
          <w:rFonts w:eastAsia="Times New Roman" w:cs="Times New Roman"/>
          <w:szCs w:val="24"/>
        </w:rPr>
        <w:t>Σ</w:t>
      </w:r>
      <w:r w:rsidRPr="00905177">
        <w:rPr>
          <w:rFonts w:eastAsia="Times New Roman" w:cs="Times New Roman"/>
          <w:szCs w:val="24"/>
        </w:rPr>
        <w:t>κοπιανούς να το επικυρώσουν</w:t>
      </w:r>
      <w:r>
        <w:rPr>
          <w:rFonts w:eastAsia="Times New Roman" w:cs="Times New Roman"/>
          <w:szCs w:val="24"/>
        </w:rPr>
        <w:t>. Αυτό θέλατε; Κ</w:t>
      </w:r>
      <w:r w:rsidRPr="00905177">
        <w:rPr>
          <w:rFonts w:eastAsia="Times New Roman" w:cs="Times New Roman"/>
          <w:szCs w:val="24"/>
        </w:rPr>
        <w:t xml:space="preserve">ι αν </w:t>
      </w:r>
      <w:r>
        <w:rPr>
          <w:rFonts w:eastAsia="Times New Roman" w:cs="Times New Roman"/>
          <w:szCs w:val="24"/>
        </w:rPr>
        <w:t xml:space="preserve">αυτό θέλατε, γιατί δεν το λέτε </w:t>
      </w:r>
      <w:r w:rsidRPr="00905177">
        <w:rPr>
          <w:rFonts w:eastAsia="Times New Roman" w:cs="Times New Roman"/>
          <w:szCs w:val="24"/>
        </w:rPr>
        <w:t>στον ελληνικό λαό</w:t>
      </w:r>
      <w:r>
        <w:rPr>
          <w:rFonts w:eastAsia="Times New Roman" w:cs="Times New Roman"/>
          <w:szCs w:val="24"/>
        </w:rPr>
        <w:t xml:space="preserve">; </w:t>
      </w:r>
    </w:p>
    <w:p w14:paraId="2ED8BB0B" w14:textId="77777777" w:rsidR="00C647AD" w:rsidRDefault="00D506E1">
      <w:pPr>
        <w:spacing w:after="0" w:line="600" w:lineRule="auto"/>
        <w:ind w:firstLine="720"/>
        <w:contextualSpacing/>
        <w:jc w:val="both"/>
        <w:rPr>
          <w:rFonts w:eastAsia="Times New Roman" w:cs="Times New Roman"/>
          <w:szCs w:val="24"/>
        </w:rPr>
      </w:pPr>
      <w:r>
        <w:rPr>
          <w:rFonts w:eastAsia="Times New Roman" w:cs="Times New Roman"/>
          <w:szCs w:val="24"/>
        </w:rPr>
        <w:t>Έ</w:t>
      </w:r>
      <w:r w:rsidRPr="00905177">
        <w:rPr>
          <w:rFonts w:eastAsia="Times New Roman" w:cs="Times New Roman"/>
          <w:szCs w:val="24"/>
        </w:rPr>
        <w:t>ρχε</w:t>
      </w:r>
      <w:r>
        <w:rPr>
          <w:rFonts w:eastAsia="Times New Roman" w:cs="Times New Roman"/>
          <w:szCs w:val="24"/>
        </w:rPr>
        <w:t>στε</w:t>
      </w:r>
      <w:r w:rsidRPr="00905177">
        <w:rPr>
          <w:rFonts w:eastAsia="Times New Roman" w:cs="Times New Roman"/>
          <w:szCs w:val="24"/>
        </w:rPr>
        <w:t xml:space="preserve"> σε αυτό το </w:t>
      </w:r>
      <w:r>
        <w:rPr>
          <w:rFonts w:eastAsia="Times New Roman" w:cs="Times New Roman"/>
          <w:szCs w:val="24"/>
        </w:rPr>
        <w:t xml:space="preserve">Βήμα, σας άκουσα και στις </w:t>
      </w:r>
      <w:r>
        <w:rPr>
          <w:rFonts w:eastAsia="Times New Roman" w:cs="Times New Roman"/>
          <w:szCs w:val="24"/>
        </w:rPr>
        <w:t>ε</w:t>
      </w:r>
      <w:r w:rsidRPr="00905177">
        <w:rPr>
          <w:rFonts w:eastAsia="Times New Roman" w:cs="Times New Roman"/>
          <w:szCs w:val="24"/>
        </w:rPr>
        <w:t>πιτροπές</w:t>
      </w:r>
      <w:r>
        <w:rPr>
          <w:rFonts w:eastAsia="Times New Roman" w:cs="Times New Roman"/>
          <w:szCs w:val="24"/>
        </w:rPr>
        <w:t>, εσείς π</w:t>
      </w:r>
      <w:r w:rsidRPr="00905177">
        <w:rPr>
          <w:rFonts w:eastAsia="Times New Roman" w:cs="Times New Roman"/>
          <w:szCs w:val="24"/>
        </w:rPr>
        <w:t xml:space="preserve">ου θα το ψηφίσετε </w:t>
      </w:r>
      <w:r>
        <w:rPr>
          <w:rFonts w:eastAsia="Times New Roman" w:cs="Times New Roman"/>
          <w:szCs w:val="24"/>
        </w:rPr>
        <w:t>και έχετε ως επιχείρημα πρώ</w:t>
      </w:r>
      <w:r>
        <w:rPr>
          <w:rFonts w:eastAsia="Times New Roman" w:cs="Times New Roman"/>
          <w:szCs w:val="24"/>
        </w:rPr>
        <w:t xml:space="preserve">τον το </w:t>
      </w:r>
      <w:r w:rsidRPr="00905177">
        <w:rPr>
          <w:rFonts w:eastAsia="Times New Roman" w:cs="Times New Roman"/>
          <w:szCs w:val="24"/>
        </w:rPr>
        <w:t xml:space="preserve">γεγονός ότι </w:t>
      </w:r>
      <w:r>
        <w:rPr>
          <w:rFonts w:eastAsia="Times New Roman" w:cs="Times New Roman"/>
          <w:szCs w:val="24"/>
        </w:rPr>
        <w:t xml:space="preserve">εκατόν σαράντα </w:t>
      </w:r>
      <w:r w:rsidRPr="00905177">
        <w:rPr>
          <w:rFonts w:eastAsia="Times New Roman" w:cs="Times New Roman"/>
          <w:szCs w:val="24"/>
        </w:rPr>
        <w:t xml:space="preserve">χώρες τους λένε </w:t>
      </w:r>
      <w:r>
        <w:rPr>
          <w:rFonts w:eastAsia="Times New Roman" w:cs="Times New Roman"/>
          <w:szCs w:val="24"/>
        </w:rPr>
        <w:t>«</w:t>
      </w:r>
      <w:r w:rsidRPr="00905177">
        <w:rPr>
          <w:rFonts w:eastAsia="Times New Roman" w:cs="Times New Roman"/>
          <w:szCs w:val="24"/>
        </w:rPr>
        <w:t>Μακεδονία</w:t>
      </w:r>
      <w:r>
        <w:rPr>
          <w:rFonts w:eastAsia="Times New Roman" w:cs="Times New Roman"/>
          <w:szCs w:val="24"/>
        </w:rPr>
        <w:t>». Τώρα θα τους λένε «Μ</w:t>
      </w:r>
      <w:r w:rsidRPr="00905177">
        <w:rPr>
          <w:rFonts w:eastAsia="Times New Roman" w:cs="Times New Roman"/>
          <w:szCs w:val="24"/>
        </w:rPr>
        <w:t>ακεδονία</w:t>
      </w:r>
      <w:r>
        <w:rPr>
          <w:rFonts w:eastAsia="Times New Roman" w:cs="Times New Roman"/>
          <w:szCs w:val="24"/>
        </w:rPr>
        <w:t>»</w:t>
      </w:r>
      <w:r w:rsidRPr="00905177">
        <w:rPr>
          <w:rFonts w:eastAsia="Times New Roman" w:cs="Times New Roman"/>
          <w:szCs w:val="24"/>
        </w:rPr>
        <w:t xml:space="preserve"> και επίσημα</w:t>
      </w:r>
      <w:r>
        <w:rPr>
          <w:rFonts w:eastAsia="Times New Roman" w:cs="Times New Roman"/>
          <w:szCs w:val="24"/>
        </w:rPr>
        <w:t>, με τη δική σας β</w:t>
      </w:r>
      <w:r w:rsidRPr="00905177">
        <w:rPr>
          <w:rFonts w:eastAsia="Times New Roman" w:cs="Times New Roman"/>
          <w:szCs w:val="24"/>
        </w:rPr>
        <w:t>ούλα</w:t>
      </w:r>
      <w:r>
        <w:rPr>
          <w:rFonts w:eastAsia="Times New Roman" w:cs="Times New Roman"/>
          <w:szCs w:val="24"/>
        </w:rPr>
        <w:t xml:space="preserve">. Από τους </w:t>
      </w:r>
      <w:r>
        <w:rPr>
          <w:rFonts w:eastAsia="Times New Roman" w:cs="Times New Roman"/>
          <w:szCs w:val="24"/>
          <w:lang w:val="en-US"/>
        </w:rPr>
        <w:t>G</w:t>
      </w:r>
      <w:r w:rsidRPr="00471F04">
        <w:rPr>
          <w:rFonts w:eastAsia="Times New Roman" w:cs="Times New Roman"/>
          <w:szCs w:val="24"/>
        </w:rPr>
        <w:t>7</w:t>
      </w:r>
      <w:r w:rsidRPr="00905177">
        <w:rPr>
          <w:rFonts w:eastAsia="Times New Roman" w:cs="Times New Roman"/>
          <w:szCs w:val="24"/>
        </w:rPr>
        <w:t xml:space="preserve"> </w:t>
      </w:r>
      <w:r>
        <w:rPr>
          <w:rFonts w:eastAsia="Times New Roman" w:cs="Times New Roman"/>
          <w:szCs w:val="24"/>
        </w:rPr>
        <w:t xml:space="preserve">η πλειοψηφία </w:t>
      </w:r>
      <w:r w:rsidRPr="00905177">
        <w:rPr>
          <w:rFonts w:eastAsia="Times New Roman" w:cs="Times New Roman"/>
          <w:szCs w:val="24"/>
        </w:rPr>
        <w:t>δεν τους έχει αναγνωρίσει</w:t>
      </w:r>
      <w:r>
        <w:rPr>
          <w:rFonts w:eastAsia="Times New Roman" w:cs="Times New Roman"/>
          <w:szCs w:val="24"/>
        </w:rPr>
        <w:t>. Ούτε είν</w:t>
      </w:r>
      <w:r w:rsidRPr="00905177">
        <w:rPr>
          <w:rFonts w:eastAsia="Times New Roman" w:cs="Times New Roman"/>
          <w:szCs w:val="24"/>
        </w:rPr>
        <w:t>αι επίσημο αυτό</w:t>
      </w:r>
      <w:r>
        <w:rPr>
          <w:rFonts w:eastAsia="Times New Roman" w:cs="Times New Roman"/>
          <w:szCs w:val="24"/>
        </w:rPr>
        <w:t>. Δ</w:t>
      </w:r>
      <w:r w:rsidRPr="00905177">
        <w:rPr>
          <w:rFonts w:eastAsia="Times New Roman" w:cs="Times New Roman"/>
          <w:szCs w:val="24"/>
        </w:rPr>
        <w:t>εν μπορ</w:t>
      </w:r>
      <w:r>
        <w:rPr>
          <w:rFonts w:eastAsia="Times New Roman" w:cs="Times New Roman"/>
          <w:szCs w:val="24"/>
        </w:rPr>
        <w:t xml:space="preserve">ούν να μπουν </w:t>
      </w:r>
      <w:r w:rsidRPr="00905177">
        <w:rPr>
          <w:rFonts w:eastAsia="Times New Roman" w:cs="Times New Roman"/>
          <w:szCs w:val="24"/>
        </w:rPr>
        <w:t>ούτε στο ΝΑΤΟ</w:t>
      </w:r>
      <w:r>
        <w:rPr>
          <w:rFonts w:eastAsia="Times New Roman" w:cs="Times New Roman"/>
          <w:szCs w:val="24"/>
        </w:rPr>
        <w:t>,</w:t>
      </w:r>
      <w:r w:rsidRPr="00905177">
        <w:rPr>
          <w:rFonts w:eastAsia="Times New Roman" w:cs="Times New Roman"/>
          <w:szCs w:val="24"/>
        </w:rPr>
        <w:t xml:space="preserve"> ούτε στην Ευρωπ</w:t>
      </w:r>
      <w:r w:rsidRPr="00905177">
        <w:rPr>
          <w:rFonts w:eastAsia="Times New Roman" w:cs="Times New Roman"/>
          <w:szCs w:val="24"/>
        </w:rPr>
        <w:t>αϊκή Ένωση</w:t>
      </w:r>
      <w:r>
        <w:rPr>
          <w:rFonts w:eastAsia="Times New Roman" w:cs="Times New Roman"/>
          <w:szCs w:val="24"/>
        </w:rPr>
        <w:t xml:space="preserve">. Εσείς τους δίνετε την </w:t>
      </w:r>
      <w:r w:rsidRPr="00905177">
        <w:rPr>
          <w:rFonts w:eastAsia="Times New Roman" w:cs="Times New Roman"/>
          <w:szCs w:val="24"/>
        </w:rPr>
        <w:t>ευκαιρία</w:t>
      </w:r>
      <w:r>
        <w:rPr>
          <w:rFonts w:eastAsia="Times New Roman" w:cs="Times New Roman"/>
          <w:szCs w:val="24"/>
        </w:rPr>
        <w:t>. Εσείς επικυρώνετε</w:t>
      </w:r>
      <w:r w:rsidRPr="00905177">
        <w:rPr>
          <w:rFonts w:eastAsia="Times New Roman" w:cs="Times New Roman"/>
          <w:szCs w:val="24"/>
        </w:rPr>
        <w:t xml:space="preserve"> αυτή</w:t>
      </w:r>
      <w:r>
        <w:rPr>
          <w:rFonts w:eastAsia="Times New Roman" w:cs="Times New Roman"/>
          <w:szCs w:val="24"/>
        </w:rPr>
        <w:t>ν</w:t>
      </w:r>
      <w:r w:rsidRPr="00905177">
        <w:rPr>
          <w:rFonts w:eastAsia="Times New Roman" w:cs="Times New Roman"/>
          <w:szCs w:val="24"/>
        </w:rPr>
        <w:t xml:space="preserve"> τη </w:t>
      </w:r>
      <w:r>
        <w:rPr>
          <w:rFonts w:eastAsia="Times New Roman" w:cs="Times New Roman"/>
          <w:szCs w:val="24"/>
        </w:rPr>
        <w:t>σ</w:t>
      </w:r>
      <w:r w:rsidRPr="00905177">
        <w:rPr>
          <w:rFonts w:eastAsia="Times New Roman" w:cs="Times New Roman"/>
          <w:szCs w:val="24"/>
        </w:rPr>
        <w:t>υμφωνία</w:t>
      </w:r>
      <w:r>
        <w:rPr>
          <w:rFonts w:eastAsia="Times New Roman" w:cs="Times New Roman"/>
          <w:szCs w:val="24"/>
        </w:rPr>
        <w:t>. Ε</w:t>
      </w:r>
      <w:r w:rsidRPr="00905177">
        <w:rPr>
          <w:rFonts w:eastAsia="Times New Roman" w:cs="Times New Roman"/>
          <w:szCs w:val="24"/>
        </w:rPr>
        <w:t xml:space="preserve">σείς </w:t>
      </w:r>
      <w:r>
        <w:rPr>
          <w:rFonts w:eastAsia="Times New Roman" w:cs="Times New Roman"/>
          <w:szCs w:val="24"/>
        </w:rPr>
        <w:t xml:space="preserve">τους </w:t>
      </w:r>
      <w:r w:rsidRPr="00905177">
        <w:rPr>
          <w:rFonts w:eastAsia="Times New Roman" w:cs="Times New Roman"/>
          <w:szCs w:val="24"/>
        </w:rPr>
        <w:t>δίνετ</w:t>
      </w:r>
      <w:r>
        <w:rPr>
          <w:rFonts w:eastAsia="Times New Roman" w:cs="Times New Roman"/>
          <w:szCs w:val="24"/>
        </w:rPr>
        <w:t>ε</w:t>
      </w:r>
      <w:r w:rsidRPr="00905177">
        <w:rPr>
          <w:rFonts w:eastAsia="Times New Roman" w:cs="Times New Roman"/>
          <w:szCs w:val="24"/>
        </w:rPr>
        <w:t xml:space="preserve"> </w:t>
      </w:r>
      <w:r w:rsidRPr="00905177">
        <w:rPr>
          <w:rFonts w:eastAsia="Times New Roman" w:cs="Times New Roman"/>
          <w:szCs w:val="24"/>
        </w:rPr>
        <w:lastRenderedPageBreak/>
        <w:t xml:space="preserve">το όνομα </w:t>
      </w:r>
      <w:r>
        <w:rPr>
          <w:rFonts w:eastAsia="Times New Roman" w:cs="Times New Roman"/>
          <w:szCs w:val="24"/>
        </w:rPr>
        <w:t>«</w:t>
      </w:r>
      <w:r w:rsidRPr="00905177">
        <w:rPr>
          <w:rFonts w:eastAsia="Times New Roman" w:cs="Times New Roman"/>
          <w:szCs w:val="24"/>
        </w:rPr>
        <w:t>Μακεδονία</w:t>
      </w:r>
      <w:r>
        <w:rPr>
          <w:rFonts w:eastAsia="Times New Roman" w:cs="Times New Roman"/>
          <w:szCs w:val="24"/>
        </w:rPr>
        <w:t xml:space="preserve">». Γιατί μην </w:t>
      </w:r>
      <w:r w:rsidRPr="00905177">
        <w:rPr>
          <w:rFonts w:eastAsia="Times New Roman" w:cs="Times New Roman"/>
          <w:szCs w:val="24"/>
        </w:rPr>
        <w:t>εξα</w:t>
      </w:r>
      <w:r>
        <w:rPr>
          <w:rFonts w:eastAsia="Times New Roman" w:cs="Times New Roman"/>
          <w:szCs w:val="24"/>
        </w:rPr>
        <w:t>πατάστε, δ</w:t>
      </w:r>
      <w:r w:rsidRPr="00905177">
        <w:rPr>
          <w:rFonts w:eastAsia="Times New Roman" w:cs="Times New Roman"/>
          <w:szCs w:val="24"/>
        </w:rPr>
        <w:t xml:space="preserve">εν υπάρχει περίπτωση να τους λένε </w:t>
      </w:r>
      <w:r>
        <w:rPr>
          <w:rFonts w:eastAsia="Times New Roman" w:cs="Times New Roman"/>
          <w:szCs w:val="24"/>
        </w:rPr>
        <w:t>«Β</w:t>
      </w:r>
      <w:r w:rsidRPr="00905177">
        <w:rPr>
          <w:rFonts w:eastAsia="Times New Roman" w:cs="Times New Roman"/>
          <w:szCs w:val="24"/>
        </w:rPr>
        <w:t>όρει</w:t>
      </w:r>
      <w:r>
        <w:rPr>
          <w:rFonts w:eastAsia="Times New Roman" w:cs="Times New Roman"/>
          <w:szCs w:val="24"/>
        </w:rPr>
        <w:t>α Μ</w:t>
      </w:r>
      <w:r w:rsidRPr="00905177">
        <w:rPr>
          <w:rFonts w:eastAsia="Times New Roman" w:cs="Times New Roman"/>
          <w:szCs w:val="24"/>
        </w:rPr>
        <w:t>ακεδονία</w:t>
      </w:r>
      <w:r>
        <w:rPr>
          <w:rFonts w:eastAsia="Times New Roman" w:cs="Times New Roman"/>
          <w:szCs w:val="24"/>
        </w:rPr>
        <w:t>»</w:t>
      </w:r>
      <w:r w:rsidRPr="00905177">
        <w:rPr>
          <w:rFonts w:eastAsia="Times New Roman" w:cs="Times New Roman"/>
          <w:szCs w:val="24"/>
        </w:rPr>
        <w:t xml:space="preserve"> και </w:t>
      </w:r>
      <w:r>
        <w:rPr>
          <w:rFonts w:eastAsia="Times New Roman" w:cs="Times New Roman"/>
          <w:szCs w:val="24"/>
        </w:rPr>
        <w:t>«Βορειομακεδόνες».</w:t>
      </w:r>
    </w:p>
    <w:p w14:paraId="2ED8BB0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Δεύτερο επιχείρημα το γεγονός ότι η </w:t>
      </w:r>
      <w:r>
        <w:rPr>
          <w:rFonts w:eastAsia="Times New Roman" w:cs="Times New Roman"/>
          <w:szCs w:val="24"/>
        </w:rPr>
        <w:t>αντιπολίτευση των Σκοπίων έχει αντιδράσει. Και τι μας νοιάζει; Ενδιαφέρει, νομίζετε, τον Έλληνα πολίτη αν οι ακραίοι των Σκοπίων έχουν αντιδράσει; Έχουν πάρει τα πάντα. Τους έχετε δώσει ονομασία, γλώσσα, ιθαγένεια, υπηκοότητα, όπως θέλετε πείτε το, στην ου</w:t>
      </w:r>
      <w:r>
        <w:rPr>
          <w:rFonts w:eastAsia="Times New Roman" w:cs="Times New Roman"/>
          <w:szCs w:val="24"/>
        </w:rPr>
        <w:t>σία τους έχετε δώσει εθνότητα.</w:t>
      </w:r>
    </w:p>
    <w:p w14:paraId="2ED8BB0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Λέτε ότι η Ελλάδα θα γίνει το κέντρο των Βαλκανίων, εγγυήτρια δύναμη. Τι είναι τώρα; Είμαστε το πιο ισχυρό κράτος στα Βαλκάνια. Κανείς δεν το διαπραγματεύεται αυτό. Φαίνεται άλλωστε και στη γειτονική χώρα όταν τρίτη επενδύτρι</w:t>
      </w:r>
      <w:r>
        <w:rPr>
          <w:rFonts w:eastAsia="Times New Roman" w:cs="Times New Roman"/>
          <w:szCs w:val="24"/>
        </w:rPr>
        <w:t>α δύναμη είναι η Ελλάδα, οι Έλληνες επιχειρηματίες. Και όταν τα γνωρίζετε όλα αυτά, χρησιμοποιείτε ως άλλο επιχείρημα ότι θα προσελκύσουμε κ</w:t>
      </w:r>
      <w:r>
        <w:rPr>
          <w:rFonts w:eastAsia="Times New Roman" w:cs="Times New Roman"/>
          <w:szCs w:val="24"/>
        </w:rPr>
        <w:t>α</w:t>
      </w:r>
      <w:r>
        <w:rPr>
          <w:rFonts w:eastAsia="Times New Roman" w:cs="Times New Roman"/>
          <w:szCs w:val="24"/>
        </w:rPr>
        <w:t xml:space="preserve">ι άλλους τουρίστες από τα Σκόπια. Μπράβο. Αν αυτό πιστεύετε ότι σας δικαιολογεί στο να ψηφίσετε αυτή τη </w:t>
      </w:r>
      <w:r>
        <w:rPr>
          <w:rFonts w:eastAsia="Times New Roman" w:cs="Times New Roman"/>
          <w:szCs w:val="24"/>
        </w:rPr>
        <w:t>σ</w:t>
      </w:r>
      <w:r>
        <w:rPr>
          <w:rFonts w:eastAsia="Times New Roman" w:cs="Times New Roman"/>
          <w:szCs w:val="24"/>
        </w:rPr>
        <w:t>υμφωνία, μ</w:t>
      </w:r>
      <w:r>
        <w:rPr>
          <w:rFonts w:eastAsia="Times New Roman" w:cs="Times New Roman"/>
          <w:szCs w:val="24"/>
        </w:rPr>
        <w:t>πράβο σας.</w:t>
      </w:r>
    </w:p>
    <w:p w14:paraId="2ED8BB0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μια Βουλεύτριά σας να λέει: «Και γιατί να κάνουμε δημοψήφισμα; Να ρωτήσουμε τι; Αν θα τους λέμε Μακεδονία ή Βόρεια Μακεδονία;». Όχι, κυρίες και κύριοι, που θα ψηφίσετε αυτή τη </w:t>
      </w:r>
      <w:r>
        <w:rPr>
          <w:rFonts w:eastAsia="Times New Roman" w:cs="Times New Roman"/>
          <w:szCs w:val="24"/>
        </w:rPr>
        <w:t>σ</w:t>
      </w:r>
      <w:r>
        <w:rPr>
          <w:rFonts w:eastAsia="Times New Roman" w:cs="Times New Roman"/>
          <w:szCs w:val="24"/>
        </w:rPr>
        <w:t>υμφωνία. Όχι. Για να δείτε τι θέλει ο ελληνικός λαός. Γι’ αυτ</w:t>
      </w:r>
      <w:r>
        <w:rPr>
          <w:rFonts w:eastAsia="Times New Roman" w:cs="Times New Roman"/>
          <w:szCs w:val="24"/>
        </w:rPr>
        <w:t>ό έπρεπε να κάνετε δημοψήφισμα, έστω και τώρα, την τελευταία στιγμή, όπως έκαναν οι γείτονες.</w:t>
      </w:r>
    </w:p>
    <w:p w14:paraId="2ED8BB0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Ήταν λάθος των γειτόνων να κάνουν δημοψήφισμα; Όχι. Ήταν λάθος να μην κάνετε; Ναι, ξεκάθαρο. </w:t>
      </w:r>
    </w:p>
    <w:p w14:paraId="2ED8BB1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Λέτε ότι με αυτή τη </w:t>
      </w:r>
      <w:r>
        <w:rPr>
          <w:rFonts w:eastAsia="Times New Roman" w:cs="Times New Roman"/>
          <w:szCs w:val="24"/>
        </w:rPr>
        <w:t>σ</w:t>
      </w:r>
      <w:r>
        <w:rPr>
          <w:rFonts w:eastAsia="Times New Roman" w:cs="Times New Roman"/>
          <w:szCs w:val="24"/>
        </w:rPr>
        <w:t>υμφωνία θα φύγει ο αλυτρωτισμός των Σκοπίων. Πι</w:t>
      </w:r>
      <w:r>
        <w:rPr>
          <w:rFonts w:eastAsia="Times New Roman" w:cs="Times New Roman"/>
          <w:szCs w:val="24"/>
        </w:rPr>
        <w:t xml:space="preserve">στεύει έστω και ένας από εσάς ότι οι Σκοπιανοί θα μπορούσαν ποτέ να διεκδικήσουν από εμάς κάτι; Να αλλάξουν τα σύνορα; Μια τόσο μικρή χώρα που δεν έχει καθόλου στρατιωτική δύναμη; Έγινε τίποτα όλα αυτά τα χρόνια μέχρι σήμερα; Όχι. Η </w:t>
      </w:r>
      <w:r>
        <w:rPr>
          <w:rFonts w:eastAsia="Times New Roman" w:cs="Times New Roman"/>
          <w:szCs w:val="24"/>
        </w:rPr>
        <w:t>σ</w:t>
      </w:r>
      <w:r>
        <w:rPr>
          <w:rFonts w:eastAsia="Times New Roman" w:cs="Times New Roman"/>
          <w:szCs w:val="24"/>
        </w:rPr>
        <w:t>υμφωνία θα διορθώσει τ</w:t>
      </w:r>
      <w:r>
        <w:rPr>
          <w:rFonts w:eastAsia="Times New Roman" w:cs="Times New Roman"/>
          <w:szCs w:val="24"/>
        </w:rPr>
        <w:t xml:space="preserve">ίποτα; Όχι. </w:t>
      </w:r>
    </w:p>
    <w:p w14:paraId="2ED8BB1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κάποιοι από τους Βουλευτές σας τόλμησαν να μιλήσουν για αλυτρωτικές θέσεις της Ελλάδας, γιατί λέμε ότι η Μακεδονία είναι μια και ελληνική. Τι λέτε τώρα; Έχετε μάθει σε κανένα σχολείο, έχετε διαβάσει σε κανένα βιβλίο ελληνικό ή έχετε ακούσε</w:t>
      </w:r>
      <w:r>
        <w:rPr>
          <w:rFonts w:eastAsia="Times New Roman" w:cs="Times New Roman"/>
          <w:szCs w:val="24"/>
        </w:rPr>
        <w:t xml:space="preserve">ι κανέναν Έλληνα να διεκδικεί τίποτα από τους Σκοπιανούς; </w:t>
      </w:r>
      <w:r>
        <w:rPr>
          <w:rFonts w:eastAsia="Times New Roman" w:cs="Times New Roman"/>
          <w:szCs w:val="24"/>
        </w:rPr>
        <w:lastRenderedPageBreak/>
        <w:t xml:space="preserve">Ας ανέβει κάποιος και ας μας δώσει ένα παράδειγμα από αυτούς που θα ψηφίσουν τη </w:t>
      </w:r>
      <w:r>
        <w:rPr>
          <w:rFonts w:eastAsia="Times New Roman" w:cs="Times New Roman"/>
          <w:szCs w:val="24"/>
        </w:rPr>
        <w:t>σ</w:t>
      </w:r>
      <w:r>
        <w:rPr>
          <w:rFonts w:eastAsia="Times New Roman" w:cs="Times New Roman"/>
          <w:szCs w:val="24"/>
        </w:rPr>
        <w:t>υμφωνία. Εγώ δεν έχω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μου κάτι τέτοιο. Και ήρθε και ένας άλλος Βουλευτής, ο οποίος είπε ότι ζηλεύει τη </w:t>
      </w:r>
      <w:r>
        <w:rPr>
          <w:rFonts w:eastAsia="Times New Roman" w:cs="Times New Roman"/>
          <w:szCs w:val="24"/>
        </w:rPr>
        <w:t>σ</w:t>
      </w:r>
      <w:r>
        <w:rPr>
          <w:rFonts w:eastAsia="Times New Roman" w:cs="Times New Roman"/>
          <w:szCs w:val="24"/>
        </w:rPr>
        <w:t>υμφων</w:t>
      </w:r>
      <w:r>
        <w:rPr>
          <w:rFonts w:eastAsia="Times New Roman" w:cs="Times New Roman"/>
          <w:szCs w:val="24"/>
        </w:rPr>
        <w:t xml:space="preserve">ία και θέλει ανάλογη συμφωνία με τους Τούρκους για τα Δωδεκάνησα. </w:t>
      </w:r>
    </w:p>
    <w:p w14:paraId="2ED8BB1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Τι λέτε τώρα; Προκαλείτε το κοινό αίσθημα, καταλάβετέ το. Προκαλείτε με τα όσα λέτε εδώ και ως τελευταίο επιχείρημα έχετε τι είναι πάγια θέση σας. Το </w:t>
      </w:r>
      <w:r>
        <w:rPr>
          <w:rFonts w:eastAsia="Times New Roman" w:cs="Times New Roman"/>
          <w:szCs w:val="24"/>
        </w:rPr>
        <w:t>΄</w:t>
      </w:r>
      <w:r>
        <w:rPr>
          <w:rFonts w:eastAsia="Times New Roman" w:cs="Times New Roman"/>
          <w:szCs w:val="24"/>
        </w:rPr>
        <w:t>92 στο συλλαλητήριο ο Συνασπισμός ήταν</w:t>
      </w:r>
      <w:r>
        <w:rPr>
          <w:rFonts w:eastAsia="Times New Roman" w:cs="Times New Roman"/>
          <w:szCs w:val="24"/>
        </w:rPr>
        <w:t xml:space="preserve"> κατά του να δοθεί σύνθετη ονομασία στους γείτονες. Ήταν η «</w:t>
      </w:r>
      <w:r>
        <w:rPr>
          <w:rFonts w:eastAsia="Times New Roman" w:cs="Times New Roman"/>
          <w:szCs w:val="24"/>
        </w:rPr>
        <w:t>ΑΥΓΗ</w:t>
      </w:r>
      <w:r>
        <w:rPr>
          <w:rFonts w:eastAsia="Times New Roman" w:cs="Times New Roman"/>
          <w:szCs w:val="24"/>
        </w:rPr>
        <w:t>» που έλεγε ότι παραχωρείτε την πολιτιστική κληρονομιά με το να παραχωρήσουμε την ονομασία. Κανένα επιχείρημά σας δεν στέκει.</w:t>
      </w:r>
    </w:p>
    <w:p w14:paraId="2ED8BB1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Πάμε να δούμε τώρα τι γίνεται και με την αντιπολίτευση, με το ΠΑΣΟ</w:t>
      </w:r>
      <w:r>
        <w:rPr>
          <w:rFonts w:eastAsia="Times New Roman" w:cs="Times New Roman"/>
          <w:szCs w:val="24"/>
        </w:rPr>
        <w:t>Κ-Νέα Δημοκρατία, καθώς μετά τη διάλυση του Ποταμιού δεν υπάρχει και ΔΗΣΥ. Τεράστια η ευθύνη τους για το γεγονός ότι δεν έδωσαν λύση τόσα χρόνια. Δημιουργήθηκε ένα κατεστημένο. Ήμασταν η ισχυρή χώρα και έπρεπε να διεκδικήσουμε αυτό που αναλογούσε, αυτό που</w:t>
      </w:r>
      <w:r>
        <w:rPr>
          <w:rFonts w:eastAsia="Times New Roman" w:cs="Times New Roman"/>
          <w:szCs w:val="24"/>
        </w:rPr>
        <w:t xml:space="preserve"> ήθελε ο ελληνικός λαός. </w:t>
      </w:r>
      <w:r>
        <w:rPr>
          <w:rFonts w:eastAsia="Times New Roman" w:cs="Times New Roman"/>
          <w:szCs w:val="24"/>
        </w:rPr>
        <w:lastRenderedPageBreak/>
        <w:t xml:space="preserve">Αυτό που ήταν δίκαιο, αυτό που ήταν ηθικό, αυτό που ήταν νόμιμο, αυτό που κληρονομήσαμε, αν θέλετε να το πούμε αλλιώς. Και βλέπουμε τώρα να υπάρχει μια σύγχυση και στις δυο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 xml:space="preserve">μάδες. Μια τρομερή σύγχυση. Οι μισοί να </w:t>
      </w:r>
      <w:r>
        <w:rPr>
          <w:rFonts w:eastAsia="Times New Roman" w:cs="Times New Roman"/>
          <w:szCs w:val="24"/>
        </w:rPr>
        <w:t>υποστηρίζουν ότι η Μακεδονία είναι μια και ελληνική και οι άλλοι να δέχονται τη σύνθετη ονομασία.</w:t>
      </w:r>
    </w:p>
    <w:p w14:paraId="2ED8BB1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Άκουσα Υπουργό Μακεδονίας-Θράκης ο οποίος ανήκε στην </w:t>
      </w:r>
      <w:r>
        <w:rPr>
          <w:rFonts w:eastAsia="Times New Roman" w:cs="Times New Roman"/>
          <w:szCs w:val="24"/>
        </w:rPr>
        <w:t>κ</w:t>
      </w:r>
      <w:r>
        <w:rPr>
          <w:rFonts w:eastAsia="Times New Roman" w:cs="Times New Roman"/>
          <w:szCs w:val="24"/>
        </w:rPr>
        <w:t>υβέρνηση του 2012 και αναρωτήθηκε πώς γίνεται να έρθει σήμερα για να υπερασπιστεί το όνομά μας και πώς ε</w:t>
      </w:r>
      <w:r>
        <w:rPr>
          <w:rFonts w:eastAsia="Times New Roman" w:cs="Times New Roman"/>
          <w:szCs w:val="24"/>
        </w:rPr>
        <w:t>ίναι δυνατόν οι κύριοι της Κυβέρνησης να δίνουν το όνομα της Μακεδονίας, όταν συμμετείχε σε μια Κυβέρνηση που διαπραγματευόταν σύνθετη ονομασία και με τον κ. Αβραμόπουλο και με τον κ. Βενιζέλο.</w:t>
      </w:r>
    </w:p>
    <w:p w14:paraId="2ED8BB1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μάλιστα υπάρχουν διαφορετικές απόψεις από τον </w:t>
      </w:r>
      <w:r>
        <w:rPr>
          <w:rFonts w:eastAsia="Times New Roman" w:cs="Times New Roman"/>
          <w:szCs w:val="24"/>
        </w:rPr>
        <w:t>έναν αντιπρόεδρο και από τον άλλο αντιπρόεδρο της Νέας Δημοκρατίας. Ο ένας λέει ότι δεν δέχεται την ονομασία και έχει αλλάξει θέση η Νέα Δημοκρατία και ο άλλος αντιδρά μόνο για την εθνότητα ή την υπηκοότητα ή την ιθαγένεια, όπως θέλετε να τη λέτε, και τη γ</w:t>
      </w:r>
      <w:r>
        <w:rPr>
          <w:rFonts w:eastAsia="Times New Roman" w:cs="Times New Roman"/>
          <w:szCs w:val="24"/>
        </w:rPr>
        <w:t>λώσσα.</w:t>
      </w:r>
    </w:p>
    <w:p w14:paraId="2ED8BB1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Δείξτε στον ελληνικό λαό ότι είστε η σοβαρή παράταξη της Δεξιάς και πάρτε μια θέση και μια κοινή γραμμή. Όταν μάλιστα κάποιοι από εσάς πριν λίγο καιρό είχαν πει ότι αν ψηφιστεί εμείς σεβόμαστε τη συνέχεια του κράτους, όταν μάλιστα υποδέχεστε Βουλευτ</w:t>
      </w:r>
      <w:r>
        <w:rPr>
          <w:rFonts w:eastAsia="Times New Roman" w:cs="Times New Roman"/>
          <w:szCs w:val="24"/>
        </w:rPr>
        <w:t xml:space="preserve">ές αλλά και στελέχη που θα μπουν στα επόμενα ψηφοδέλτια στις επόμενες εκλογές, τα οποία βλέπουν με θετική ματιά αυτή τη </w:t>
      </w:r>
      <w:r>
        <w:rPr>
          <w:rFonts w:eastAsia="Times New Roman" w:cs="Times New Roman"/>
          <w:szCs w:val="24"/>
        </w:rPr>
        <w:t>σ</w:t>
      </w:r>
      <w:r>
        <w:rPr>
          <w:rFonts w:eastAsia="Times New Roman" w:cs="Times New Roman"/>
          <w:szCs w:val="24"/>
        </w:rPr>
        <w:t xml:space="preserve">υμφωνία, τι θέλετε να πιστέψει ο κόσμος; </w:t>
      </w:r>
    </w:p>
    <w:p w14:paraId="2ED8BB1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Γιατί δεν προκαλέσατε </w:t>
      </w:r>
      <w:r>
        <w:rPr>
          <w:rFonts w:eastAsia="Times New Roman" w:cs="Times New Roman"/>
          <w:szCs w:val="24"/>
          <w:lang w:val="en-US"/>
        </w:rPr>
        <w:t>debate</w:t>
      </w:r>
      <w:r w:rsidRPr="008430B7">
        <w:rPr>
          <w:rFonts w:eastAsia="Times New Roman" w:cs="Times New Roman"/>
          <w:szCs w:val="24"/>
        </w:rPr>
        <w:t xml:space="preserve"> </w:t>
      </w:r>
      <w:r>
        <w:rPr>
          <w:rFonts w:eastAsia="Times New Roman" w:cs="Times New Roman"/>
          <w:szCs w:val="24"/>
        </w:rPr>
        <w:t>με όλους τους αρχηγούς των πολιτικών κομμάτων; Σας δόθηκε η ευκα</w:t>
      </w:r>
      <w:r>
        <w:rPr>
          <w:rFonts w:eastAsia="Times New Roman" w:cs="Times New Roman"/>
          <w:szCs w:val="24"/>
        </w:rPr>
        <w:t xml:space="preserve">ιρία να δείξετε ποια ήταν η θέση του κάθε κόμματος. Γιατί δεν το κάνατε; Αναρωτηθείτε και απαντήστε και στον ελληνικό λαό. </w:t>
      </w:r>
    </w:p>
    <w:p w14:paraId="2ED8BB1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ίδια σύγχυση υπάρχει και στο ΠΑΣΟΚ. Όταν ο κ. Βενιζέλος λέει ότι ήμασταν σε αυτή τη γραμμή της σύνθετης ονομασίας και είναι άλλοι που υποστηρίζουν ακόμη αυτό που έλεγε ο κ. Παπανδρέου «το όνομά μας είναι η ψυχή μας». Ξεκαθαρίστε τη θέση σας. Αυτά σιχάθηκ</w:t>
      </w:r>
      <w:r>
        <w:rPr>
          <w:rFonts w:eastAsia="Times New Roman" w:cs="Times New Roman"/>
          <w:szCs w:val="24"/>
        </w:rPr>
        <w:t xml:space="preserve">ε ο ελληνικός λαός. </w:t>
      </w:r>
    </w:p>
    <w:p w14:paraId="2ED8BB1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Περισσότερο, όμως, έχει απηυδήσει με τους ΑΝΕΛ και με τον κ. Καμμένο, ο οποίος ψάχνει τώρα θύτες. Τώρα, ώρες, μέρες, πριν ψηφιστεί αυτή η </w:t>
      </w:r>
      <w:r>
        <w:rPr>
          <w:rFonts w:eastAsia="Times New Roman" w:cs="Times New Roman"/>
          <w:szCs w:val="24"/>
        </w:rPr>
        <w:t>σ</w:t>
      </w:r>
      <w:r>
        <w:rPr>
          <w:rFonts w:eastAsia="Times New Roman" w:cs="Times New Roman"/>
          <w:szCs w:val="24"/>
        </w:rPr>
        <w:t xml:space="preserve">υμφωνία. Είχε την ευκαιρία στην </w:t>
      </w:r>
      <w:r>
        <w:rPr>
          <w:rFonts w:eastAsia="Times New Roman" w:cs="Times New Roman"/>
          <w:szCs w:val="24"/>
        </w:rPr>
        <w:lastRenderedPageBreak/>
        <w:t>πρόταση της μομφής τον Ιούνιο να ρίξει την Κυβέρνηση, να μην επι</w:t>
      </w:r>
      <w:r>
        <w:rPr>
          <w:rFonts w:eastAsia="Times New Roman" w:cs="Times New Roman"/>
          <w:szCs w:val="24"/>
        </w:rPr>
        <w:t xml:space="preserve">τρέψει να έρθει αυτή η </w:t>
      </w:r>
      <w:r>
        <w:rPr>
          <w:rFonts w:eastAsia="Times New Roman" w:cs="Times New Roman"/>
          <w:szCs w:val="24"/>
        </w:rPr>
        <w:t>σ</w:t>
      </w:r>
      <w:r>
        <w:rPr>
          <w:rFonts w:eastAsia="Times New Roman" w:cs="Times New Roman"/>
          <w:szCs w:val="24"/>
        </w:rPr>
        <w:t>υμφωνία στο ελληνικό Κοινοβούλιο. Είχε την ευκαιρία να αποτρέψει την ψήφο εμπιστοσύνης, αλλά τι έκανε; Δάνεισε τους Βουλευτές του. Το ίδιο θα κάνει και σήμερα. Γιατί αν δεν υπήρχαν οι Βουλευτές των ΑΝΕΛ. δεν θα είχε πάρει ψήφο εμπισ</w:t>
      </w:r>
      <w:r>
        <w:rPr>
          <w:rFonts w:eastAsia="Times New Roman" w:cs="Times New Roman"/>
          <w:szCs w:val="24"/>
        </w:rPr>
        <w:t xml:space="preserve">τοσύνης πριν μια εβδομάδα η Κυβέρνηση ούτε θα ψηφιζόταν σήμερα η Συμφωνία των Πρεσπών. </w:t>
      </w:r>
    </w:p>
    <w:p w14:paraId="2ED8BB1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Νομίζετε τώρα ότι με το να κατηγορείτε την κ. Κουντουρά που τόσα χρόνια την έχετε πλάι σας, με το να λέτε ότι έχετε στοιχεία για την κακή διαχείριση στο Υπουργείο της, </w:t>
      </w:r>
      <w:r>
        <w:rPr>
          <w:rFonts w:eastAsia="Times New Roman" w:cs="Times New Roman"/>
          <w:szCs w:val="24"/>
        </w:rPr>
        <w:t>θα πετύχετε κάτι; Τώρα τα βρήκατε; Τώρα σας ενοχλεί που ο πατέρας της έχει γράψει τον ύμνο της χούντας;</w:t>
      </w:r>
    </w:p>
    <w:p w14:paraId="2ED8BB1B"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ΤΡΙΑΝΤΑΦΥΛΛΟΣ ΜΗΤΑΦΙΔΗΣ: </w:t>
      </w:r>
      <w:r>
        <w:rPr>
          <w:rFonts w:eastAsia="Times New Roman" w:cs="Times New Roman"/>
          <w:szCs w:val="24"/>
        </w:rPr>
        <w:t>Το εμβατήριο.</w:t>
      </w:r>
    </w:p>
    <w:p w14:paraId="2ED8BB1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Το εμβατήριο. Και έρχεστε μάλιστα να κάνετε πρόταση μομφής μια βδομάδα μετά την ψήφο εμπιστοσύνης. Θεατρινισμοί! Υποκρισία, αυτή είναι η λέξη που χαρακτηρίζει την εικόνα και ντροπή για όλους μας. Ντροπή! </w:t>
      </w:r>
    </w:p>
    <w:p w14:paraId="2ED8BB1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Με αυτό που παρουσιάζει το ελληνικό Κοινοβούλιο τον</w:t>
      </w:r>
      <w:r>
        <w:rPr>
          <w:rFonts w:eastAsia="Times New Roman" w:cs="Times New Roman"/>
          <w:szCs w:val="24"/>
        </w:rPr>
        <w:t xml:space="preserve"> τελευταίο καιρό εντείνεται η απαξίωση του κόσμου προς εμάς. Επιβεβαιώνετε την εικόνα που έχουν για τους Έλληνες πολιτικούς ότι όλοι ίδιοι είναι. Γιατί δυστυχώς κοντά στο ξερό καίγεται και το χλωρό. Το είπα και στην προηγούμενή μου ομιλία, δεν είμαστε όλοι</w:t>
      </w:r>
      <w:r>
        <w:rPr>
          <w:rFonts w:eastAsia="Times New Roman" w:cs="Times New Roman"/>
          <w:szCs w:val="24"/>
        </w:rPr>
        <w:t xml:space="preserve"> ίδιοι. Δεν είναι όλα τα κόμματα λίγο-πολύ αμφιταλαντευόμενα. Είμαστε εμείς στην Ένωση Κεντρώων το μόνο κόμμα που από την αρχή είχε ξεκάθαρη θέση και για τη </w:t>
      </w:r>
      <w:r>
        <w:rPr>
          <w:rFonts w:eastAsia="Times New Roman" w:cs="Times New Roman"/>
          <w:szCs w:val="24"/>
        </w:rPr>
        <w:t>σ</w:t>
      </w:r>
      <w:r>
        <w:rPr>
          <w:rFonts w:eastAsia="Times New Roman" w:cs="Times New Roman"/>
          <w:szCs w:val="24"/>
        </w:rPr>
        <w:t>υμφωνία αλλά και σε όλα τα ζητήματα που έρχονται εντός του Κοινοβουλίου.</w:t>
      </w:r>
    </w:p>
    <w:p w14:paraId="2ED8BB1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Τι λέμε εμείς; Να γίνει δ</w:t>
      </w:r>
      <w:r>
        <w:rPr>
          <w:rFonts w:eastAsia="Times New Roman" w:cs="Times New Roman"/>
          <w:szCs w:val="24"/>
        </w:rPr>
        <w:t xml:space="preserve">ημοψήφισμα. Αυτή τη στιγμή δεν εκπροσωπείται εκ της Κυβέρνησης ούτε το ένα τρίτο του ελληνικού λαού. Έρχεστε να διεκδικήσετε την πλειοψηφία με ανεμομαζώματα, εσείς που μιλούσατε για λαϊκή κυριαρχία και σε ένα τόσο σημαντικό ζήτημα, σε μια </w:t>
      </w:r>
      <w:r>
        <w:rPr>
          <w:rFonts w:eastAsia="Times New Roman" w:cs="Times New Roman"/>
          <w:szCs w:val="24"/>
        </w:rPr>
        <w:t>σ</w:t>
      </w:r>
      <w:r>
        <w:rPr>
          <w:rFonts w:eastAsia="Times New Roman" w:cs="Times New Roman"/>
          <w:szCs w:val="24"/>
        </w:rPr>
        <w:t xml:space="preserve">υμφωνία που δεν </w:t>
      </w:r>
      <w:r>
        <w:rPr>
          <w:rFonts w:eastAsia="Times New Roman" w:cs="Times New Roman"/>
          <w:szCs w:val="24"/>
        </w:rPr>
        <w:t xml:space="preserve">αλλάζει. Μια κακή </w:t>
      </w:r>
      <w:r>
        <w:rPr>
          <w:rFonts w:eastAsia="Times New Roman" w:cs="Times New Roman"/>
          <w:szCs w:val="24"/>
        </w:rPr>
        <w:t>σ</w:t>
      </w:r>
      <w:r>
        <w:rPr>
          <w:rFonts w:eastAsia="Times New Roman" w:cs="Times New Roman"/>
          <w:szCs w:val="24"/>
        </w:rPr>
        <w:t>υμφωνία που δεν αλλάζει! Αναλάβετε την ευθύνη σας.</w:t>
      </w:r>
    </w:p>
    <w:p w14:paraId="2ED8BB1F" w14:textId="77777777" w:rsidR="00C647AD" w:rsidRDefault="00D506E1">
      <w:pPr>
        <w:tabs>
          <w:tab w:val="left" w:pos="709"/>
          <w:tab w:val="center" w:pos="4753"/>
        </w:tabs>
        <w:spacing w:after="0" w:line="600" w:lineRule="auto"/>
        <w:ind w:firstLine="720"/>
        <w:contextualSpacing/>
        <w:jc w:val="both"/>
        <w:rPr>
          <w:rFonts w:eastAsia="Times New Roman"/>
          <w:szCs w:val="24"/>
        </w:rPr>
      </w:pPr>
      <w:r>
        <w:rPr>
          <w:rFonts w:eastAsia="Times New Roman"/>
          <w:szCs w:val="24"/>
        </w:rPr>
        <w:t>Κάποιοι εδώ μέσα σήμερα το βράδυ θα ψηφίσουν για να κρατήσουν τη θέση τους, για το βουλευτιλίκι, για το υπουργιλίκι, με συνέπειες, όμως, για το μέλλον των παιδιών μας. Δεν πρέπει να το κ</w:t>
      </w:r>
      <w:r>
        <w:rPr>
          <w:rFonts w:eastAsia="Times New Roman"/>
          <w:szCs w:val="24"/>
        </w:rPr>
        <w:t xml:space="preserve">άνετε. </w:t>
      </w:r>
    </w:p>
    <w:p w14:paraId="2ED8BB20" w14:textId="77777777" w:rsidR="00C647AD" w:rsidRDefault="00D506E1">
      <w:pPr>
        <w:tabs>
          <w:tab w:val="left" w:pos="709"/>
          <w:tab w:val="center" w:pos="4753"/>
        </w:tabs>
        <w:spacing w:after="0" w:line="600" w:lineRule="auto"/>
        <w:ind w:firstLine="720"/>
        <w:contextualSpacing/>
        <w:jc w:val="both"/>
        <w:rPr>
          <w:rFonts w:eastAsia="Times New Roman"/>
          <w:szCs w:val="24"/>
        </w:rPr>
      </w:pPr>
      <w:r>
        <w:rPr>
          <w:rFonts w:eastAsia="Times New Roman"/>
          <w:szCs w:val="24"/>
        </w:rPr>
        <w:lastRenderedPageBreak/>
        <w:t xml:space="preserve">Σήμερα βλέπουμε σ’ αυτήν την κακή θεατρική παράσταση ότι εσείς που θα ψηφίσετε τη </w:t>
      </w:r>
      <w:r>
        <w:rPr>
          <w:rFonts w:eastAsia="Times New Roman"/>
          <w:szCs w:val="24"/>
        </w:rPr>
        <w:t>σ</w:t>
      </w:r>
      <w:r>
        <w:rPr>
          <w:rFonts w:eastAsia="Times New Roman"/>
          <w:szCs w:val="24"/>
        </w:rPr>
        <w:t>υμφωνία έχετε την τελευταία λέξη. Να θυμάστε, όμως, ότι την τελευταία πράξη την έχει ο ελληνικός λαός.</w:t>
      </w:r>
    </w:p>
    <w:p w14:paraId="2ED8BB2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r>
      <w:r w:rsidRPr="00F173A3">
        <w:rPr>
          <w:rFonts w:eastAsia="Times New Roman"/>
          <w:b/>
          <w:szCs w:val="24"/>
        </w:rPr>
        <w:t>ΠΡΟΕΔΡΕΥΩΝ (Σπυρίδων Λυκούδης):</w:t>
      </w:r>
      <w:r>
        <w:rPr>
          <w:rFonts w:eastAsia="Times New Roman"/>
          <w:szCs w:val="24"/>
        </w:rPr>
        <w:t xml:space="preserve"> Ευχαριστούμε, κύριε συνάδελφε</w:t>
      </w:r>
      <w:r>
        <w:rPr>
          <w:rFonts w:eastAsia="Times New Roman"/>
          <w:szCs w:val="24"/>
        </w:rPr>
        <w:t>.</w:t>
      </w:r>
    </w:p>
    <w:p w14:paraId="2ED8BB22"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Κυρίες και κύριοι συνάδελφοι, θα ήθελα να σας ανακοινώσω το εξής χρονοδιάγραμμα</w:t>
      </w:r>
      <w:r w:rsidRPr="00CE4A91">
        <w:rPr>
          <w:rFonts w:eastAsia="Times New Roman"/>
          <w:szCs w:val="24"/>
        </w:rPr>
        <w:t>:</w:t>
      </w:r>
      <w:r>
        <w:rPr>
          <w:rFonts w:eastAsia="Times New Roman"/>
          <w:szCs w:val="24"/>
        </w:rPr>
        <w:t xml:space="preserve"> Σήμερα θα πάμε μέχρι τη 1.30΄ και θα συνεχίσουμε αύριο το πρωί στις 9.00΄. Η ψηφοφορία θα γίνει αύριο το μεσημέρι στις 14.30΄. Αυτή είναι η ομόφωνη απόφαση του Προεδρείου τ</w:t>
      </w:r>
      <w:r>
        <w:rPr>
          <w:rFonts w:eastAsia="Times New Roman"/>
          <w:szCs w:val="24"/>
        </w:rPr>
        <w:t>ης Βουλής, για να μπορέσουν να μιλήσουν όλοι οι συνάδελφοι, διότι ακολουθούν άλλοι περίπου 104 συνάδελφοι ομιλητές.</w:t>
      </w:r>
    </w:p>
    <w:p w14:paraId="2ED8BB2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 κ. Παπαθεοδώρου έχει τον λόγο.</w:t>
      </w:r>
    </w:p>
    <w:p w14:paraId="2ED8BB24"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CE4A91">
        <w:rPr>
          <w:rFonts w:eastAsia="Times New Roman"/>
          <w:b/>
          <w:szCs w:val="24"/>
        </w:rPr>
        <w:t>ΘΕΟΔΩΡΟΣ ΠΑΠΑΘΕΟΔΩΡΟΥ:</w:t>
      </w:r>
      <w:r>
        <w:rPr>
          <w:rFonts w:eastAsia="Times New Roman"/>
          <w:szCs w:val="24"/>
        </w:rPr>
        <w:t xml:space="preserve"> Ευχαριστώ, κύριε Πρόεδρε.</w:t>
      </w:r>
    </w:p>
    <w:p w14:paraId="2ED8BB2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Κυρίες και κύριοι Βουλευτές, κυρίες και κύριοι Υπουργοί, </w:t>
      </w:r>
      <w:r>
        <w:rPr>
          <w:rFonts w:eastAsia="Times New Roman"/>
          <w:szCs w:val="24"/>
        </w:rPr>
        <w:t xml:space="preserve">σ’ αυτήν την ιστορική για το Κοινοβούλιο συνεδρίαση σημασία </w:t>
      </w:r>
      <w:r>
        <w:rPr>
          <w:rFonts w:eastAsia="Times New Roman"/>
          <w:szCs w:val="24"/>
        </w:rPr>
        <w:lastRenderedPageBreak/>
        <w:t>έχει σήμερα να ξέρουμε ποιος ψηφίζει τι. Έχει πολύ μεγάλη σημασία αυτό για έναν απλό λόγο</w:t>
      </w:r>
      <w:r w:rsidRPr="00784D02">
        <w:rPr>
          <w:rFonts w:eastAsia="Times New Roman"/>
          <w:szCs w:val="24"/>
        </w:rPr>
        <w:t>:</w:t>
      </w:r>
      <w:r>
        <w:rPr>
          <w:rFonts w:eastAsia="Times New Roman"/>
          <w:szCs w:val="24"/>
        </w:rPr>
        <w:t xml:space="preserve"> Μας λέει η Κυβέρνηση –δεν λέω η Πλειοψηφία- ότι πάνω σ’ αυτήν τη </w:t>
      </w:r>
      <w:r>
        <w:rPr>
          <w:rFonts w:eastAsia="Times New Roman"/>
          <w:szCs w:val="24"/>
        </w:rPr>
        <w:t>σ</w:t>
      </w:r>
      <w:r>
        <w:rPr>
          <w:rFonts w:eastAsia="Times New Roman"/>
          <w:szCs w:val="24"/>
        </w:rPr>
        <w:t>υμφωνία θέλει να φτιάξει προοδευτικό μέ</w:t>
      </w:r>
      <w:r>
        <w:rPr>
          <w:rFonts w:eastAsia="Times New Roman"/>
          <w:szCs w:val="24"/>
        </w:rPr>
        <w:t xml:space="preserve">τωπο και μέσα απ’ αυτήν τη </w:t>
      </w:r>
      <w:r>
        <w:rPr>
          <w:rFonts w:eastAsia="Times New Roman"/>
          <w:szCs w:val="24"/>
        </w:rPr>
        <w:t>σ</w:t>
      </w:r>
      <w:r>
        <w:rPr>
          <w:rFonts w:eastAsia="Times New Roman"/>
          <w:szCs w:val="24"/>
        </w:rPr>
        <w:t xml:space="preserve">υμφωνία θα κάνει αναδιάταξη του πολιτικού σκηνικού. </w:t>
      </w:r>
    </w:p>
    <w:p w14:paraId="2ED8BB2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Κυρίες και κύριοι συνάδελφοι, αυτό που έχει σημασία είναι ότι αυτός που πάει να χάσει, εξ ορισμού δεν μπορεί να κάνει αναδιάταξη πολιτικού σκηνικού. Αυτό που κάνει η Κυβέρνησ</w:t>
      </w:r>
      <w:r>
        <w:rPr>
          <w:rFonts w:eastAsia="Times New Roman"/>
          <w:szCs w:val="24"/>
        </w:rPr>
        <w:t xml:space="preserve">η σήμερα είναι να φέρνει μια </w:t>
      </w:r>
      <w:r>
        <w:rPr>
          <w:rFonts w:eastAsia="Times New Roman"/>
          <w:szCs w:val="24"/>
        </w:rPr>
        <w:t>σ</w:t>
      </w:r>
      <w:r>
        <w:rPr>
          <w:rFonts w:eastAsia="Times New Roman"/>
          <w:szCs w:val="24"/>
        </w:rPr>
        <w:t xml:space="preserve">υμφωνία και να αναζητά ψήφους από πρόθυμους Βουλευτές, οι οποίοι ενδεχομένως είναι πρόθυμοι για μελλοντική πολιτική αξιοποίηση λίγων εβδομάδων ή λίγων μηνών στα υπουργικά έδρανα. Τίποτε άλλο δεν παίρνει απ’ αυτήν τη </w:t>
      </w:r>
      <w:r>
        <w:rPr>
          <w:rFonts w:eastAsia="Times New Roman"/>
          <w:szCs w:val="24"/>
        </w:rPr>
        <w:t>σ</w:t>
      </w:r>
      <w:r>
        <w:rPr>
          <w:rFonts w:eastAsia="Times New Roman"/>
          <w:szCs w:val="24"/>
        </w:rPr>
        <w:t xml:space="preserve">υμφωνία. </w:t>
      </w:r>
    </w:p>
    <w:p w14:paraId="2ED8BB2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Για να μην μπερδευόμαστε, εμείς που είχαμε τη θέση από την αρχή για σύνθετη ονομασία με χρήση έναντι όλων, θέλαμε μια </w:t>
      </w:r>
      <w:r>
        <w:rPr>
          <w:rFonts w:eastAsia="Times New Roman"/>
          <w:szCs w:val="24"/>
        </w:rPr>
        <w:t>σ</w:t>
      </w:r>
      <w:r>
        <w:rPr>
          <w:rFonts w:eastAsia="Times New Roman"/>
          <w:szCs w:val="24"/>
        </w:rPr>
        <w:t xml:space="preserve">υμφωνία η οποία να είναι βιώσιμη. Αυτό που φέρατε εσείς είναι μια κακή </w:t>
      </w:r>
      <w:r>
        <w:rPr>
          <w:rFonts w:eastAsia="Times New Roman"/>
          <w:szCs w:val="24"/>
        </w:rPr>
        <w:t>σ</w:t>
      </w:r>
      <w:r>
        <w:rPr>
          <w:rFonts w:eastAsia="Times New Roman"/>
          <w:szCs w:val="24"/>
        </w:rPr>
        <w:t>υμφωνία, τη στιγμή που όχι μόνο δεν διαπραγ</w:t>
      </w:r>
      <w:r>
        <w:rPr>
          <w:rFonts w:eastAsia="Times New Roman"/>
          <w:szCs w:val="24"/>
        </w:rPr>
        <w:lastRenderedPageBreak/>
        <w:t>ματευτήκατε, αλλά κα</w:t>
      </w:r>
      <w:r>
        <w:rPr>
          <w:rFonts w:eastAsia="Times New Roman"/>
          <w:szCs w:val="24"/>
        </w:rPr>
        <w:t xml:space="preserve">τά τα φαινόμενα πήρατε την πρόταση η οποία τέθηκε στο τραπέζι, πήρατε μισό όνομα και δώσατε όλα τα υπόλοιπα. </w:t>
      </w:r>
    </w:p>
    <w:p w14:paraId="2ED8BB28"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Αυτή η </w:t>
      </w:r>
      <w:r>
        <w:rPr>
          <w:rFonts w:eastAsia="Times New Roman"/>
          <w:szCs w:val="24"/>
        </w:rPr>
        <w:t>σ</w:t>
      </w:r>
      <w:r>
        <w:rPr>
          <w:rFonts w:eastAsia="Times New Roman"/>
          <w:szCs w:val="24"/>
        </w:rPr>
        <w:t xml:space="preserve">υμφωνία, κυρίες και κύριοι συνάδελφοι, δεν είναι απλά προβληματική για να μην ψηφιστεί σήμερα από τη Βουλή. Θα είναι προβληματική για τα </w:t>
      </w:r>
      <w:r>
        <w:rPr>
          <w:rFonts w:eastAsia="Times New Roman"/>
          <w:szCs w:val="24"/>
        </w:rPr>
        <w:t xml:space="preserve">αποτελέσματα τα οποία θα παράγει στο διηνεκές από εδώ και πέρα και θα είναι εις βάρος των εθνικών συμφερόντων. </w:t>
      </w:r>
    </w:p>
    <w:p w14:paraId="2ED8BB2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Παρουσιάζει τέσσερα σοβαρά προβλήματα. Η ρηματική διακοίνωση αλλάζει ήδη τον οδικό χάρτη που προβλέπεται στη </w:t>
      </w:r>
      <w:r>
        <w:rPr>
          <w:rFonts w:eastAsia="Times New Roman"/>
          <w:szCs w:val="24"/>
        </w:rPr>
        <w:t>σ</w:t>
      </w:r>
      <w:r>
        <w:rPr>
          <w:rFonts w:eastAsia="Times New Roman"/>
          <w:szCs w:val="24"/>
        </w:rPr>
        <w:t>υμφωνία, αλλοιώνοντας έτσι το περ</w:t>
      </w:r>
      <w:r>
        <w:rPr>
          <w:rFonts w:eastAsia="Times New Roman"/>
          <w:szCs w:val="24"/>
        </w:rPr>
        <w:t xml:space="preserve">ιεχόμενό της πριν αυτή κυρωθεί από την Ελλάδα. </w:t>
      </w:r>
    </w:p>
    <w:p w14:paraId="2ED8BB2A"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Η </w:t>
      </w:r>
      <w:r>
        <w:rPr>
          <w:rFonts w:eastAsia="Times New Roman"/>
          <w:szCs w:val="24"/>
        </w:rPr>
        <w:t>σ</w:t>
      </w:r>
      <w:r>
        <w:rPr>
          <w:rFonts w:eastAsia="Times New Roman"/>
          <w:szCs w:val="24"/>
        </w:rPr>
        <w:t xml:space="preserve">υμφωνία στο άρθρο 2 παράγραφος 4β1 προβλέπει ότι η πρώην Γιουγκοσλαβική Δημοκρατία της Μακεδονίας θα προχωρούσε σε αλλαγές στο Σύνταγμά της, στην αλλαγή της συνταγματικής ονομασίας από «Δημοκρατία της Μακεδονίας» σε «Δημοκρατία της Βόρειας Μακεδονίας» και </w:t>
      </w:r>
      <w:r>
        <w:rPr>
          <w:rFonts w:eastAsia="Times New Roman"/>
          <w:szCs w:val="24"/>
        </w:rPr>
        <w:t>θα άλλαζε τις αναφορές στο Σύνταγμα που παρέπεμπαν σε αλυτρωτισμό ή σε μελ</w:t>
      </w:r>
      <w:r>
        <w:rPr>
          <w:rFonts w:eastAsia="Times New Roman"/>
          <w:szCs w:val="24"/>
        </w:rPr>
        <w:lastRenderedPageBreak/>
        <w:t xml:space="preserve">λοντικές διεκδικήσεις. Θα αφαιρούνταν αυτές ή θα τροποποιούνταν. Η ρηματική διακοίνωση αλλάζει τον οδικό χάρτη και προβλέπει ότι μετά την κύρωση της </w:t>
      </w:r>
      <w:r>
        <w:rPr>
          <w:rFonts w:eastAsia="Times New Roman"/>
          <w:szCs w:val="24"/>
        </w:rPr>
        <w:t>σ</w:t>
      </w:r>
      <w:r>
        <w:rPr>
          <w:rFonts w:eastAsia="Times New Roman"/>
          <w:szCs w:val="24"/>
        </w:rPr>
        <w:t xml:space="preserve">υμφωνίας από την Ελλάδα και την </w:t>
      </w:r>
      <w:r>
        <w:rPr>
          <w:rFonts w:eastAsia="Times New Roman"/>
          <w:szCs w:val="24"/>
        </w:rPr>
        <w:t xml:space="preserve">κύρωση του </w:t>
      </w:r>
      <w:r>
        <w:rPr>
          <w:rFonts w:eastAsia="Times New Roman"/>
          <w:szCs w:val="24"/>
        </w:rPr>
        <w:t>π</w:t>
      </w:r>
      <w:r>
        <w:rPr>
          <w:rFonts w:eastAsia="Times New Roman"/>
          <w:szCs w:val="24"/>
        </w:rPr>
        <w:t xml:space="preserve">ρωτοκόλλου </w:t>
      </w:r>
      <w:r>
        <w:rPr>
          <w:rFonts w:eastAsia="Times New Roman"/>
          <w:szCs w:val="24"/>
        </w:rPr>
        <w:t>έ</w:t>
      </w:r>
      <w:r>
        <w:rPr>
          <w:rFonts w:eastAsia="Times New Roman"/>
          <w:szCs w:val="24"/>
        </w:rPr>
        <w:t xml:space="preserve">νταξης της </w:t>
      </w:r>
      <w:r>
        <w:rPr>
          <w:rFonts w:eastAsia="Times New Roman"/>
          <w:szCs w:val="24"/>
        </w:rPr>
        <w:t>Π</w:t>
      </w:r>
      <w:r>
        <w:rPr>
          <w:rFonts w:eastAsia="Times New Roman"/>
          <w:szCs w:val="24"/>
        </w:rPr>
        <w:t>ρώην Γιουγκοσλαβικής Δημοκρατίας της Μακεδονίας στο ΝΑΤΟ, τότε θα ισχύσουν οι συνταγματικές αλλαγές. Το κείμενο αυτών των αλλαγών αυτούσιο δεν έφτασε ποτέ στη Βουλή των Ελλήνων παρά μόνο ως παράρτημα στη ρηματική διακοίν</w:t>
      </w:r>
      <w:r>
        <w:rPr>
          <w:rFonts w:eastAsia="Times New Roman"/>
          <w:szCs w:val="24"/>
        </w:rPr>
        <w:t xml:space="preserve">ωση και αυτό επειδή η </w:t>
      </w:r>
      <w:r>
        <w:rPr>
          <w:rFonts w:eastAsia="Times New Roman"/>
          <w:szCs w:val="24"/>
        </w:rPr>
        <w:t>κ</w:t>
      </w:r>
      <w:r>
        <w:rPr>
          <w:rFonts w:eastAsia="Times New Roman"/>
          <w:szCs w:val="24"/>
        </w:rPr>
        <w:t>υβέρνηση των Σκοπίων ήθελε να γνωστοποιήσει στην ελληνική Κυβέρνηση αυτές τις αλλαγές.</w:t>
      </w:r>
    </w:p>
    <w:p w14:paraId="2ED8BB2B"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Επομένως, το Σώμα δεν γνωρίζει τι θα ψηφίσει, παρά μόνο γνωρίζει ότι σε αυτές τις αλλαγές που έγιναν και αναφέρονται στη ρηματική διακοίνωση, πολ</w:t>
      </w:r>
      <w:r>
        <w:rPr>
          <w:rFonts w:eastAsia="Times New Roman"/>
          <w:szCs w:val="24"/>
        </w:rPr>
        <w:t xml:space="preserve">λαπλασιάζονται οι αναφορές, οι οποίες δεν θα έπρεπε να υπήρχαν, γιατί η ελληνική Κυβέρνηση δεν θα έπρεπε να τις είχε δεχτεί. Πολλαπλασιάζεται ο όρος «μακεδονικός λαός». Πραγματικά η Κυβέρνηση πήγε και διαπραγματεύτηκε ότι υπάρχει δυνατότητα για τη </w:t>
      </w:r>
      <w:r>
        <w:rPr>
          <w:rFonts w:eastAsia="Times New Roman"/>
          <w:szCs w:val="24"/>
          <w:lang w:val="en-US"/>
        </w:rPr>
        <w:t>FYROM</w:t>
      </w:r>
      <w:r w:rsidRPr="00784D02">
        <w:rPr>
          <w:rFonts w:eastAsia="Times New Roman"/>
          <w:szCs w:val="24"/>
        </w:rPr>
        <w:t xml:space="preserve"> </w:t>
      </w:r>
      <w:r>
        <w:rPr>
          <w:rFonts w:eastAsia="Times New Roman"/>
          <w:szCs w:val="24"/>
        </w:rPr>
        <w:t>να</w:t>
      </w:r>
      <w:r>
        <w:rPr>
          <w:rFonts w:eastAsia="Times New Roman"/>
          <w:szCs w:val="24"/>
        </w:rPr>
        <w:t xml:space="preserve"> αναφέρεται σε μακεδονικό λαό; Αυτό εμφανίζεται μέσα από τη ρηματική διακοίνωση. </w:t>
      </w:r>
    </w:p>
    <w:p w14:paraId="2ED8BB2C"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ab/>
        <w:t xml:space="preserve">Στο άρθρο 1 παράγραφος 3 το </w:t>
      </w:r>
      <w:r>
        <w:rPr>
          <w:rFonts w:eastAsia="Times New Roman"/>
          <w:szCs w:val="24"/>
          <w:lang w:val="en-US"/>
        </w:rPr>
        <w:t>erga</w:t>
      </w:r>
      <w:r w:rsidRPr="00CE4A91">
        <w:rPr>
          <w:rFonts w:eastAsia="Times New Roman"/>
          <w:szCs w:val="24"/>
        </w:rPr>
        <w:t xml:space="preserve"> </w:t>
      </w:r>
      <w:r>
        <w:rPr>
          <w:rFonts w:eastAsia="Times New Roman"/>
          <w:szCs w:val="24"/>
          <w:lang w:val="en-US"/>
        </w:rPr>
        <w:t>omnes</w:t>
      </w:r>
      <w:r w:rsidRPr="00CE4A91">
        <w:rPr>
          <w:rFonts w:eastAsia="Times New Roman"/>
          <w:szCs w:val="24"/>
        </w:rPr>
        <w:t xml:space="preserve"> </w:t>
      </w:r>
      <w:r>
        <w:rPr>
          <w:rFonts w:eastAsia="Times New Roman"/>
          <w:szCs w:val="24"/>
        </w:rPr>
        <w:t xml:space="preserve">περιορίζεται στα προβλεπόμενα από τη </w:t>
      </w:r>
      <w:r>
        <w:rPr>
          <w:rFonts w:eastAsia="Times New Roman"/>
          <w:szCs w:val="24"/>
        </w:rPr>
        <w:t>σ</w:t>
      </w:r>
      <w:r>
        <w:rPr>
          <w:rFonts w:eastAsia="Times New Roman"/>
          <w:szCs w:val="24"/>
        </w:rPr>
        <w:t>υμφωνία, με αποτέλεσμα να κάμπτεται η γενική του ισχύς, ιδιαίτερα ως προς την απόδοση των όρων «</w:t>
      </w:r>
      <w:r>
        <w:rPr>
          <w:rFonts w:eastAsia="Times New Roman"/>
          <w:szCs w:val="24"/>
        </w:rPr>
        <w:t xml:space="preserve">Μακεδονία» και «Μακεδών». </w:t>
      </w:r>
    </w:p>
    <w:p w14:paraId="2ED8BB2D"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Ως προς αυτούς τους όρους, κυρίες και κύριοι συνάδελφοι, το άρθρο 7 της </w:t>
      </w:r>
      <w:r>
        <w:rPr>
          <w:rFonts w:eastAsia="Times New Roman"/>
          <w:szCs w:val="24"/>
        </w:rPr>
        <w:t>σ</w:t>
      </w:r>
      <w:r>
        <w:rPr>
          <w:rFonts w:eastAsia="Times New Roman"/>
          <w:szCs w:val="24"/>
        </w:rPr>
        <w:t>υμφωνίας προβλέπει ότι τα μέρη διατηρούν τη δική τους ελεύθερη αντίληψη, άρα και ερμηνεία, για το ιστορικό πλαίσιο, την ιστορική κληρονομιά τους. Αυτή η δι</w:t>
      </w:r>
      <w:r>
        <w:rPr>
          <w:rFonts w:eastAsia="Times New Roman"/>
          <w:szCs w:val="24"/>
        </w:rPr>
        <w:t>ατύπωση δημιουργεί μεγάλο ζήτημα, όταν ταυτόχρονα στο άρθρο 1 παράγραφος 3 αναγνωρίζει με τη χρήση του όρου «</w:t>
      </w:r>
      <w:r>
        <w:rPr>
          <w:rFonts w:eastAsia="Times New Roman"/>
          <w:szCs w:val="24"/>
          <w:lang w:val="en-US"/>
        </w:rPr>
        <w:t>nationality</w:t>
      </w:r>
      <w:r>
        <w:rPr>
          <w:rFonts w:eastAsia="Times New Roman"/>
          <w:szCs w:val="24"/>
        </w:rPr>
        <w:t>»</w:t>
      </w:r>
      <w:r w:rsidRPr="00CE4A91">
        <w:rPr>
          <w:rFonts w:eastAsia="Times New Roman"/>
          <w:szCs w:val="24"/>
        </w:rPr>
        <w:t xml:space="preserve"> </w:t>
      </w:r>
      <w:r>
        <w:rPr>
          <w:rFonts w:eastAsia="Times New Roman"/>
          <w:szCs w:val="24"/>
        </w:rPr>
        <w:t>ιθαγένεια, εθνικότητα, τη μακεδονική εθνικότητα στους πολίτες της Δημοκρατίας της Βόρειας Μακεδονίας.</w:t>
      </w:r>
    </w:p>
    <w:p w14:paraId="2ED8BB2E"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Παράλληλα, το αλυτρωτικό στοιχε</w:t>
      </w:r>
      <w:r>
        <w:rPr>
          <w:rFonts w:eastAsia="Times New Roman"/>
          <w:szCs w:val="24"/>
        </w:rPr>
        <w:t xml:space="preserve">ίο παγιώνεται μέσω της </w:t>
      </w:r>
      <w:r>
        <w:rPr>
          <w:rFonts w:eastAsia="Times New Roman"/>
          <w:szCs w:val="24"/>
        </w:rPr>
        <w:t>σ</w:t>
      </w:r>
      <w:r>
        <w:rPr>
          <w:rFonts w:eastAsia="Times New Roman"/>
          <w:szCs w:val="24"/>
        </w:rPr>
        <w:t>υμφωνίας, όταν η διεθνής πλέον αναγνώριση της μακεδονικής ιθαγένειας, μακεδονικής γλώσσας, ιδιαίτερης αντίληψης για την ιστορία και τον πολιτισμό των Μακεδόνων στους πολίτες του κράτους που θα ονομάζεται βόρεια Μακεδονία, διαμορφώνο</w:t>
      </w:r>
      <w:r>
        <w:rPr>
          <w:rFonts w:eastAsia="Times New Roman"/>
          <w:szCs w:val="24"/>
        </w:rPr>
        <w:t xml:space="preserve">υν τις συνθήκες συγκρότησης μακεδονικής εθνότητας. Ποιος έδωσε </w:t>
      </w:r>
      <w:r>
        <w:rPr>
          <w:rFonts w:eastAsia="Times New Roman"/>
          <w:szCs w:val="24"/>
        </w:rPr>
        <w:lastRenderedPageBreak/>
        <w:t>στην Κυβέρνηση αυτήν τη νομιμοποίηση να διαπραγματευτεί ζητήματα, τα οποία είχαν απορριφθεί έως σήμερα απ’ όλες τις προηγούμενες κυβερνήσεις;</w:t>
      </w:r>
    </w:p>
    <w:p w14:paraId="2ED8BB2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Κυρίες και κύριοι συνάδελφοι, ξέρετε ποια είναι η </w:t>
      </w:r>
      <w:r>
        <w:rPr>
          <w:rFonts w:eastAsia="Times New Roman"/>
          <w:szCs w:val="24"/>
        </w:rPr>
        <w:t xml:space="preserve">διαφορά μεταξύ ημών και υμών; Εδώ και τριάντα χρόνια έχουμε την ίδια διαφορά, είτε προερχόταν από το ΚΚΕ Εσωτερικού είτε από τον Συνασπισμό είτε αργότερα από τον ΣΥΡΙΖΑ. Αυτό το οποίο εσείς υποστηρίζατε είναι ότι δεν είχατε κανένα πρόβλημα με τη χρήση των </w:t>
      </w:r>
      <w:r>
        <w:rPr>
          <w:rFonts w:eastAsia="Times New Roman"/>
          <w:szCs w:val="24"/>
        </w:rPr>
        <w:t>όρων αυτών και το θέλατε. Όσο ήμασταν εμείς στη διακυβέρνηση είχαμε αποκρούσει αυτές τις προσπάθειες των Σκοπίων να περάσουν τέτοιες συμφωνίες. Όταν ήλθατε εσείς στη διακυβέρνηση δώσατε τα πάντα και πήρατε μισό όνομα, το οποίο θα χρησιμοποιείται μέσα στο Σ</w:t>
      </w:r>
      <w:r>
        <w:rPr>
          <w:rFonts w:eastAsia="Times New Roman"/>
          <w:szCs w:val="24"/>
        </w:rPr>
        <w:t>ύνταγμα από εδώ και πέρα με όλους τους άλλους χαρακτηρισμούς, «μακεδονικός λαός», «μακεδονικό κράτος», «μακεδονική επικράτεια», «μακεδονική γλώσσα», «μακεδονικός πολιτισμός». Αυτό καταφέρατε μέσα από την περιβόητη διαπραγμάτευση που κάνατε.</w:t>
      </w:r>
    </w:p>
    <w:p w14:paraId="2ED8BB30"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Τελικά εφόσον </w:t>
      </w:r>
      <w:r>
        <w:rPr>
          <w:rFonts w:eastAsia="Times New Roman"/>
          <w:szCs w:val="24"/>
        </w:rPr>
        <w:t xml:space="preserve">δώσατε τα πάντα, γιατί πήρατε μόνο το όνομα; Αυτή είναι μια ερώτηση που δεν λύνεται παρά μόνο μέσα </w:t>
      </w:r>
      <w:r>
        <w:rPr>
          <w:rFonts w:eastAsia="Times New Roman"/>
          <w:szCs w:val="24"/>
        </w:rPr>
        <w:lastRenderedPageBreak/>
        <w:t xml:space="preserve">από τη ρηματική διακοίνωση, όπου ο μακεδονικός λαός έχει μια ξεκάθαρη εθνοτική αναφορά. </w:t>
      </w:r>
    </w:p>
    <w:p w14:paraId="2ED8BB3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Σε αυτό το σημείο έγκειται η κάμψη του </w:t>
      </w:r>
      <w:r>
        <w:rPr>
          <w:rFonts w:eastAsia="Times New Roman"/>
          <w:szCs w:val="24"/>
          <w:lang w:val="en-US"/>
        </w:rPr>
        <w:t>erga</w:t>
      </w:r>
      <w:r w:rsidRPr="00CE4A91">
        <w:rPr>
          <w:rFonts w:eastAsia="Times New Roman"/>
          <w:szCs w:val="24"/>
        </w:rPr>
        <w:t xml:space="preserve"> </w:t>
      </w:r>
      <w:r>
        <w:rPr>
          <w:rFonts w:eastAsia="Times New Roman"/>
          <w:szCs w:val="24"/>
          <w:lang w:val="en-US"/>
        </w:rPr>
        <w:t>omnes</w:t>
      </w:r>
      <w:r>
        <w:rPr>
          <w:rFonts w:eastAsia="Times New Roman"/>
          <w:szCs w:val="24"/>
        </w:rPr>
        <w:t>. Είναι απαράδεκτο</w:t>
      </w:r>
      <w:r>
        <w:rPr>
          <w:rFonts w:eastAsia="Times New Roman"/>
          <w:szCs w:val="24"/>
        </w:rPr>
        <w:t>, είναι ανιστόρητο, είναι εθνικά επιζήμιο, γιατί απλά η Ελλάδα μέχρι σήμερα δεν είχε αναγνωρίσει ποτέ μακεδονική εθνότητα. Αυτό το αρνούνταν συστηματικά όλες οι προηγούμενες κυβερνήσεις από το 1993, γιατί θεωρούσαν ότι ήταν συστατικό στοιχείο του αλυτρωτισ</w:t>
      </w:r>
      <w:r>
        <w:rPr>
          <w:rFonts w:eastAsia="Times New Roman"/>
          <w:szCs w:val="24"/>
        </w:rPr>
        <w:t xml:space="preserve">μού. </w:t>
      </w:r>
    </w:p>
    <w:p w14:paraId="2ED8BB32"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Η σημερινή Κυβέρνηση είναι αυτή που το αποδέχεται. Ο αλυτρωτισμός συντηρείται και στο άρθρο 7, όπου προβλέπεται η ιδιαίτερη αντίληψη του κάθε κράτους για τον όρο «Μακεδονία» και «Μακεδών». Και εκεί μεταξύ άλλων υπάρχει η αναφορά σε μακεδονική επικρά</w:t>
      </w:r>
      <w:r>
        <w:rPr>
          <w:rFonts w:eastAsia="Times New Roman"/>
          <w:szCs w:val="24"/>
        </w:rPr>
        <w:t>τεια, δηλαδή του γεωγραφικού χώρου στον οποίον το κράτος ασκεί την κυριαρχία του. Επομένως, εκεί αναγνωρίζεται και ένα άλλο συστατικό στοιχείο του εθνοτικού χαρακτήρα του όρου «Μακεδών» και «Μακεδονία» που χρησιμοποιείται.</w:t>
      </w:r>
    </w:p>
    <w:p w14:paraId="2ED8BB3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Τέλος, κυρίες και κύριοι συνάδελ</w:t>
      </w:r>
      <w:r>
        <w:rPr>
          <w:rFonts w:eastAsia="Times New Roman"/>
          <w:szCs w:val="24"/>
        </w:rPr>
        <w:t xml:space="preserve">φοι, ακριβώς επειδή αυτή η </w:t>
      </w:r>
      <w:r>
        <w:rPr>
          <w:rFonts w:eastAsia="Times New Roman"/>
          <w:szCs w:val="24"/>
        </w:rPr>
        <w:t xml:space="preserve">συμφωνία </w:t>
      </w:r>
      <w:r>
        <w:rPr>
          <w:rFonts w:eastAsia="Times New Roman"/>
          <w:szCs w:val="24"/>
        </w:rPr>
        <w:t xml:space="preserve">δεν είναι αποδεκτή λύση, πρέπει να καταψηφιστεί. </w:t>
      </w:r>
      <w:r>
        <w:rPr>
          <w:rFonts w:eastAsia="Times New Roman"/>
          <w:szCs w:val="24"/>
        </w:rPr>
        <w:lastRenderedPageBreak/>
        <w:t xml:space="preserve">Εμπεριέχει επιβλαβείς εκπτώσεις, τετελεσμένα, ανιστόρητες υπαναχωρήσεις σε εθνικά θέματα. Είναι ανεπίτρεπτες όλες αυτές οι υπαναχωρήσεις και δεν πρόκειται να τις δεχτεί ο </w:t>
      </w:r>
      <w:r>
        <w:rPr>
          <w:rFonts w:eastAsia="Times New Roman"/>
          <w:szCs w:val="24"/>
        </w:rPr>
        <w:t>ελληνικός λαός.</w:t>
      </w:r>
    </w:p>
    <w:p w14:paraId="2ED8BB34"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Εμείς που επί σαράντα πέντε χρόνια ως κομματικός χώρος λέγαμε ότι αυτή η υπαναχώρηση δεν πρέπει να γίνει, σας λέμε σήμερα πως όταν δίνετε τη δυνατότητα χρήσης τού «μακεδονικός λαός» και «μακεδονική επικράτεια», ξέρετε ότι θα πρέπει να λογο</w:t>
      </w:r>
      <w:r>
        <w:rPr>
          <w:rFonts w:eastAsia="Times New Roman"/>
          <w:szCs w:val="24"/>
        </w:rPr>
        <w:t>δοτήσετε στον ελληνικό λαό, γιατί αυτή δεν είναι μια απλά πολιτική θέση. Είναι μια εθνική υπαναχώρηση.</w:t>
      </w:r>
    </w:p>
    <w:p w14:paraId="2ED8BB3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Ευχαριστώ πολύ.</w:t>
      </w:r>
    </w:p>
    <w:p w14:paraId="2ED8BB36"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της Δημοκρατικής Συμπαράταξης)</w:t>
      </w:r>
    </w:p>
    <w:p w14:paraId="2ED8BB37" w14:textId="77777777" w:rsidR="00C647AD" w:rsidRDefault="00D506E1">
      <w:pPr>
        <w:spacing w:after="0" w:line="600" w:lineRule="auto"/>
        <w:ind w:firstLine="720"/>
        <w:jc w:val="both"/>
        <w:rPr>
          <w:rFonts w:eastAsia="Times New Roman" w:cs="Times New Roman"/>
          <w:szCs w:val="24"/>
        </w:rPr>
      </w:pPr>
      <w:r w:rsidRPr="007D2D3B">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2ED8BB3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ο συνάδελφος κ. Γκιουλέκας Κωνσταντίνος.</w:t>
      </w:r>
    </w:p>
    <w:p w14:paraId="2ED8BB3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sidRPr="00AE098F">
        <w:rPr>
          <w:rFonts w:eastAsia="Times New Roman" w:cs="Times New Roman"/>
          <w:szCs w:val="24"/>
        </w:rPr>
        <w:t xml:space="preserve">Κυρίες </w:t>
      </w:r>
      <w:r>
        <w:rPr>
          <w:rFonts w:eastAsia="Times New Roman" w:cs="Times New Roman"/>
          <w:szCs w:val="24"/>
        </w:rPr>
        <w:t xml:space="preserve">και </w:t>
      </w:r>
      <w:r w:rsidRPr="00AE098F">
        <w:rPr>
          <w:rFonts w:eastAsia="Times New Roman" w:cs="Times New Roman"/>
          <w:szCs w:val="24"/>
        </w:rPr>
        <w:t>κύριοι συνάδελφοι</w:t>
      </w:r>
      <w:r>
        <w:rPr>
          <w:rFonts w:eastAsia="Times New Roman" w:cs="Times New Roman"/>
          <w:szCs w:val="24"/>
        </w:rPr>
        <w:t>,</w:t>
      </w:r>
      <w:r w:rsidRPr="00AE098F">
        <w:rPr>
          <w:rFonts w:eastAsia="Times New Roman" w:cs="Times New Roman"/>
          <w:szCs w:val="24"/>
        </w:rPr>
        <w:t xml:space="preserve"> πραγματικά δεν πίστευα ότι θα φτάσει η ώρα να προσπαθώ να υπερασπιστώ τα δίκαια της Μακεδονίας μας όχι σε </w:t>
      </w:r>
      <w:r w:rsidRPr="00AE098F">
        <w:rPr>
          <w:rFonts w:eastAsia="Times New Roman" w:cs="Times New Roman"/>
          <w:szCs w:val="24"/>
        </w:rPr>
        <w:lastRenderedPageBreak/>
        <w:t>διεθνή φόρα στο εξωτερικό</w:t>
      </w:r>
      <w:r>
        <w:rPr>
          <w:rFonts w:eastAsia="Times New Roman" w:cs="Times New Roman"/>
          <w:szCs w:val="24"/>
        </w:rPr>
        <w:t>,</w:t>
      </w:r>
      <w:r w:rsidRPr="00AE098F">
        <w:rPr>
          <w:rFonts w:eastAsia="Times New Roman" w:cs="Times New Roman"/>
          <w:szCs w:val="24"/>
        </w:rPr>
        <w:t xml:space="preserve"> όχι σε συζητήσεις με ξένους</w:t>
      </w:r>
      <w:r w:rsidRPr="00AE098F">
        <w:rPr>
          <w:rFonts w:eastAsia="Times New Roman" w:cs="Times New Roman"/>
          <w:szCs w:val="24"/>
        </w:rPr>
        <w:t xml:space="preserve"> αξιωματούχους</w:t>
      </w:r>
      <w:r>
        <w:rPr>
          <w:rFonts w:eastAsia="Times New Roman" w:cs="Times New Roman"/>
          <w:szCs w:val="24"/>
        </w:rPr>
        <w:t>,</w:t>
      </w:r>
      <w:r w:rsidRPr="00AE098F">
        <w:rPr>
          <w:rFonts w:eastAsia="Times New Roman" w:cs="Times New Roman"/>
          <w:szCs w:val="24"/>
        </w:rPr>
        <w:t xml:space="preserve"> αλλά μέσα στο </w:t>
      </w:r>
      <w:r>
        <w:rPr>
          <w:rFonts w:eastAsia="Times New Roman" w:cs="Times New Roman"/>
          <w:szCs w:val="24"/>
        </w:rPr>
        <w:t>ε</w:t>
      </w:r>
      <w:r w:rsidRPr="00AE098F">
        <w:rPr>
          <w:rFonts w:eastAsia="Times New Roman" w:cs="Times New Roman"/>
          <w:szCs w:val="24"/>
        </w:rPr>
        <w:t xml:space="preserve">λληνικό </w:t>
      </w:r>
      <w:r w:rsidRPr="00AE098F">
        <w:rPr>
          <w:rFonts w:eastAsia="Times New Roman" w:cs="Times New Roman"/>
          <w:szCs w:val="24"/>
        </w:rPr>
        <w:t xml:space="preserve">Κοινοβούλιο </w:t>
      </w:r>
      <w:r>
        <w:rPr>
          <w:rFonts w:eastAsia="Times New Roman" w:cs="Times New Roman"/>
          <w:szCs w:val="24"/>
        </w:rPr>
        <w:t>ενώπιον της Εθνικής Α</w:t>
      </w:r>
      <w:r w:rsidRPr="00AE098F">
        <w:rPr>
          <w:rFonts w:eastAsia="Times New Roman" w:cs="Times New Roman"/>
          <w:szCs w:val="24"/>
        </w:rPr>
        <w:t>ν</w:t>
      </w:r>
      <w:r>
        <w:rPr>
          <w:rFonts w:eastAsia="Times New Roman" w:cs="Times New Roman"/>
          <w:szCs w:val="24"/>
        </w:rPr>
        <w:t>τιπροσωπείας. Δ</w:t>
      </w:r>
      <w:r w:rsidRPr="00AE098F">
        <w:rPr>
          <w:rFonts w:eastAsia="Times New Roman" w:cs="Times New Roman"/>
          <w:szCs w:val="24"/>
        </w:rPr>
        <w:t>εν πίστευα ποτέ ότι θα χρειαζόταν να δώσουμε μάχη εδώ μέσα για να πείσουμε Έλληνες Βουλευτές ότι δεν μπορούν εν ονόματι του λαού κ</w:t>
      </w:r>
      <w:r>
        <w:rPr>
          <w:rFonts w:eastAsia="Times New Roman" w:cs="Times New Roman"/>
          <w:szCs w:val="24"/>
        </w:rPr>
        <w:t xml:space="preserve">αι του έθνους να χαρίζουν όνομα, </w:t>
      </w:r>
      <w:r w:rsidRPr="00AE098F">
        <w:rPr>
          <w:rFonts w:eastAsia="Times New Roman" w:cs="Times New Roman"/>
          <w:szCs w:val="24"/>
        </w:rPr>
        <w:t>ταυτό</w:t>
      </w:r>
      <w:r w:rsidRPr="00AE098F">
        <w:rPr>
          <w:rFonts w:eastAsia="Times New Roman" w:cs="Times New Roman"/>
          <w:szCs w:val="24"/>
        </w:rPr>
        <w:t xml:space="preserve">τητα και γλώσσα στους βόρειους γείτονές </w:t>
      </w:r>
      <w:r>
        <w:rPr>
          <w:rFonts w:eastAsia="Times New Roman" w:cs="Times New Roman"/>
          <w:szCs w:val="24"/>
        </w:rPr>
        <w:t>μας,</w:t>
      </w:r>
      <w:r w:rsidRPr="00AE098F">
        <w:rPr>
          <w:rFonts w:eastAsia="Times New Roman" w:cs="Times New Roman"/>
          <w:szCs w:val="24"/>
        </w:rPr>
        <w:t xml:space="preserve"> ανοίγοντας ουσιαστικά τον ασκό του αλυτρωτισμού σε μία ιδιαίτερα ευαίσθητη περιοχή πάνω από τα βόρεια σύνορά </w:t>
      </w:r>
      <w:r>
        <w:rPr>
          <w:rFonts w:eastAsia="Times New Roman" w:cs="Times New Roman"/>
          <w:szCs w:val="24"/>
        </w:rPr>
        <w:t>μας. Και</w:t>
      </w:r>
      <w:r w:rsidRPr="00AE098F">
        <w:rPr>
          <w:rFonts w:eastAsia="Times New Roman" w:cs="Times New Roman"/>
          <w:szCs w:val="24"/>
        </w:rPr>
        <w:t xml:space="preserve"> είναι τραγικό το γεγονός ότι όλα αυτά γίνονται κόντρα στη συντριπτική πλειοψηφία του ελληνικο</w:t>
      </w:r>
      <w:r w:rsidRPr="00AE098F">
        <w:rPr>
          <w:rFonts w:eastAsia="Times New Roman" w:cs="Times New Roman"/>
          <w:szCs w:val="24"/>
        </w:rPr>
        <w:t>ύ λαού</w:t>
      </w:r>
      <w:r>
        <w:rPr>
          <w:rFonts w:eastAsia="Times New Roman" w:cs="Times New Roman"/>
          <w:szCs w:val="24"/>
        </w:rPr>
        <w:t>,</w:t>
      </w:r>
      <w:r w:rsidRPr="00AE098F">
        <w:rPr>
          <w:rFonts w:eastAsia="Times New Roman" w:cs="Times New Roman"/>
          <w:szCs w:val="24"/>
        </w:rPr>
        <w:t xml:space="preserve"> του εντολοδόχου μας ελληνικού λαού</w:t>
      </w:r>
      <w:r>
        <w:rPr>
          <w:rFonts w:eastAsia="Times New Roman" w:cs="Times New Roman"/>
          <w:szCs w:val="24"/>
        </w:rPr>
        <w:t>.</w:t>
      </w:r>
      <w:r w:rsidRPr="00AE098F">
        <w:rPr>
          <w:rFonts w:eastAsia="Times New Roman" w:cs="Times New Roman"/>
          <w:szCs w:val="24"/>
        </w:rPr>
        <w:t xml:space="preserve"> Γίνονται κόντρα και στο σύνολο σχεδόν του πολιτικού κόσμου</w:t>
      </w:r>
      <w:r>
        <w:rPr>
          <w:rFonts w:eastAsia="Times New Roman" w:cs="Times New Roman"/>
          <w:szCs w:val="24"/>
        </w:rPr>
        <w:t xml:space="preserve">, </w:t>
      </w:r>
      <w:r>
        <w:rPr>
          <w:rFonts w:eastAsia="Times New Roman" w:cs="Times New Roman"/>
          <w:szCs w:val="24"/>
        </w:rPr>
        <w:t xml:space="preserve">αφού </w:t>
      </w:r>
      <w:r w:rsidRPr="00AE098F">
        <w:rPr>
          <w:rFonts w:eastAsia="Times New Roman" w:cs="Times New Roman"/>
          <w:szCs w:val="24"/>
        </w:rPr>
        <w:t xml:space="preserve">αντιτίθενται όλοι αυτοί στην προωθούμενη </w:t>
      </w:r>
      <w:r>
        <w:rPr>
          <w:rFonts w:eastAsia="Times New Roman" w:cs="Times New Roman"/>
          <w:szCs w:val="24"/>
        </w:rPr>
        <w:t>σ</w:t>
      </w:r>
      <w:r w:rsidRPr="00AE098F">
        <w:rPr>
          <w:rFonts w:eastAsia="Times New Roman" w:cs="Times New Roman"/>
          <w:szCs w:val="24"/>
        </w:rPr>
        <w:t>υμφωνία</w:t>
      </w:r>
      <w:r>
        <w:rPr>
          <w:rFonts w:eastAsia="Times New Roman" w:cs="Times New Roman"/>
          <w:szCs w:val="24"/>
        </w:rPr>
        <w:t>.</w:t>
      </w:r>
    </w:p>
    <w:p w14:paraId="2ED8BB3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Δυστυχώς, όλα έγιναν στο σκοτάδι. Ο</w:t>
      </w:r>
      <w:r w:rsidRPr="00AE098F">
        <w:rPr>
          <w:rFonts w:eastAsia="Times New Roman" w:cs="Times New Roman"/>
          <w:szCs w:val="24"/>
        </w:rPr>
        <w:t xml:space="preserve"> Αλέξης Τσίπρας και η Κυβέρνησή σας δεν επιδίωξαν ποτέ τη συν</w:t>
      </w:r>
      <w:r w:rsidRPr="00AE098F">
        <w:rPr>
          <w:rFonts w:eastAsia="Times New Roman" w:cs="Times New Roman"/>
          <w:szCs w:val="24"/>
        </w:rPr>
        <w:t>αίνεση</w:t>
      </w:r>
      <w:r>
        <w:rPr>
          <w:rFonts w:eastAsia="Times New Roman" w:cs="Times New Roman"/>
          <w:szCs w:val="24"/>
        </w:rPr>
        <w:t>.</w:t>
      </w:r>
      <w:r w:rsidRPr="00AE098F">
        <w:rPr>
          <w:rFonts w:eastAsia="Times New Roman" w:cs="Times New Roman"/>
          <w:szCs w:val="24"/>
        </w:rPr>
        <w:t xml:space="preserve"> Όλες οι διαπραγματεύσεις έγιναν υπό το καθεστώς μυστικής διπλωματίας</w:t>
      </w:r>
      <w:r>
        <w:rPr>
          <w:rFonts w:eastAsia="Times New Roman" w:cs="Times New Roman"/>
          <w:szCs w:val="24"/>
        </w:rPr>
        <w:t>.</w:t>
      </w:r>
      <w:r w:rsidRPr="00AE098F">
        <w:rPr>
          <w:rFonts w:eastAsia="Times New Roman" w:cs="Times New Roman"/>
          <w:szCs w:val="24"/>
        </w:rPr>
        <w:t xml:space="preserve"> Φτάσαμε στο έσχατο σημείο του πολιτικού ευτελισμού </w:t>
      </w:r>
      <w:r>
        <w:rPr>
          <w:rFonts w:eastAsia="Times New Roman" w:cs="Times New Roman"/>
          <w:szCs w:val="24"/>
        </w:rPr>
        <w:t>α</w:t>
      </w:r>
      <w:r w:rsidRPr="00AE098F">
        <w:rPr>
          <w:rFonts w:eastAsia="Times New Roman" w:cs="Times New Roman"/>
          <w:szCs w:val="24"/>
        </w:rPr>
        <w:t>κόμη και οι πολιτικοί Αρχηγοί</w:t>
      </w:r>
      <w:r>
        <w:rPr>
          <w:rFonts w:eastAsia="Times New Roman" w:cs="Times New Roman"/>
          <w:szCs w:val="24"/>
        </w:rPr>
        <w:t xml:space="preserve"> και </w:t>
      </w:r>
      <w:r w:rsidRPr="00AE098F">
        <w:rPr>
          <w:rFonts w:eastAsia="Times New Roman" w:cs="Times New Roman"/>
          <w:szCs w:val="24"/>
        </w:rPr>
        <w:t xml:space="preserve">οι Βουλευτές να ενημερώνονται για τη διαπραγμάτευση όχι από την </w:t>
      </w:r>
      <w:r>
        <w:rPr>
          <w:rFonts w:eastAsia="Times New Roman" w:cs="Times New Roman"/>
          <w:szCs w:val="24"/>
        </w:rPr>
        <w:t>ε</w:t>
      </w:r>
      <w:r w:rsidRPr="00AE098F">
        <w:rPr>
          <w:rFonts w:eastAsia="Times New Roman" w:cs="Times New Roman"/>
          <w:szCs w:val="24"/>
        </w:rPr>
        <w:t xml:space="preserve">λληνική </w:t>
      </w:r>
      <w:r w:rsidRPr="00AE098F">
        <w:rPr>
          <w:rFonts w:eastAsia="Times New Roman" w:cs="Times New Roman"/>
          <w:szCs w:val="24"/>
        </w:rPr>
        <w:t>Κυβέρνηση</w:t>
      </w:r>
      <w:r>
        <w:rPr>
          <w:rFonts w:eastAsia="Times New Roman" w:cs="Times New Roman"/>
          <w:szCs w:val="24"/>
        </w:rPr>
        <w:t>,</w:t>
      </w:r>
      <w:r w:rsidRPr="00AE098F">
        <w:rPr>
          <w:rFonts w:eastAsia="Times New Roman" w:cs="Times New Roman"/>
          <w:szCs w:val="24"/>
        </w:rPr>
        <w:t xml:space="preserve"> αλλά από</w:t>
      </w:r>
      <w:r w:rsidRPr="00AE098F">
        <w:rPr>
          <w:rFonts w:eastAsia="Times New Roman" w:cs="Times New Roman"/>
          <w:szCs w:val="24"/>
        </w:rPr>
        <w:t xml:space="preserve"> τις </w:t>
      </w:r>
      <w:r w:rsidRPr="00AE098F">
        <w:rPr>
          <w:rFonts w:eastAsia="Times New Roman" w:cs="Times New Roman"/>
          <w:szCs w:val="24"/>
        </w:rPr>
        <w:lastRenderedPageBreak/>
        <w:t xml:space="preserve">δηλώσεις του Σκοπιανού Πρωθυπουργού και του Υπουργού των Εξωτερικών </w:t>
      </w:r>
      <w:r>
        <w:rPr>
          <w:rFonts w:eastAsia="Times New Roman" w:cs="Times New Roman"/>
          <w:szCs w:val="24"/>
        </w:rPr>
        <w:t>του γειτονικού κρατιδίου.</w:t>
      </w:r>
    </w:p>
    <w:p w14:paraId="2ED8BB3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Χρησιμοποιήσατε, </w:t>
      </w:r>
      <w:r w:rsidRPr="00AE098F">
        <w:rPr>
          <w:rFonts w:eastAsia="Times New Roman" w:cs="Times New Roman"/>
          <w:szCs w:val="24"/>
        </w:rPr>
        <w:t xml:space="preserve">κυρίες και κύριοι της κυβερνητικής </w:t>
      </w:r>
      <w:r>
        <w:rPr>
          <w:rFonts w:eastAsia="Times New Roman" w:cs="Times New Roman"/>
          <w:szCs w:val="24"/>
        </w:rPr>
        <w:t>π</w:t>
      </w:r>
      <w:r w:rsidRPr="00AE098F">
        <w:rPr>
          <w:rFonts w:eastAsia="Times New Roman" w:cs="Times New Roman"/>
          <w:szCs w:val="24"/>
        </w:rPr>
        <w:t>λειοψηφίας</w:t>
      </w:r>
      <w:r>
        <w:rPr>
          <w:rFonts w:eastAsia="Times New Roman" w:cs="Times New Roman"/>
          <w:szCs w:val="24"/>
        </w:rPr>
        <w:t>,</w:t>
      </w:r>
      <w:r w:rsidRPr="00AE098F">
        <w:rPr>
          <w:rFonts w:eastAsia="Times New Roman" w:cs="Times New Roman"/>
          <w:szCs w:val="24"/>
        </w:rPr>
        <w:t xml:space="preserve"> το</w:t>
      </w:r>
      <w:r>
        <w:rPr>
          <w:rFonts w:eastAsia="Times New Roman" w:cs="Times New Roman"/>
          <w:szCs w:val="24"/>
        </w:rPr>
        <w:t xml:space="preserve"> θέμα των</w:t>
      </w:r>
      <w:r w:rsidRPr="00AE098F">
        <w:rPr>
          <w:rFonts w:eastAsia="Times New Roman" w:cs="Times New Roman"/>
          <w:szCs w:val="24"/>
        </w:rPr>
        <w:t xml:space="preserve"> Σκοπίων για ευτελείς μικροκομματικούς σκοπούς</w:t>
      </w:r>
      <w:r>
        <w:rPr>
          <w:rFonts w:eastAsia="Times New Roman" w:cs="Times New Roman"/>
          <w:szCs w:val="24"/>
        </w:rPr>
        <w:t xml:space="preserve">, για να διχάσετε </w:t>
      </w:r>
      <w:r w:rsidRPr="00AE098F">
        <w:rPr>
          <w:rFonts w:eastAsia="Times New Roman" w:cs="Times New Roman"/>
          <w:szCs w:val="24"/>
        </w:rPr>
        <w:t>τους πολιτικούς α</w:t>
      </w:r>
      <w:r w:rsidRPr="00AE098F">
        <w:rPr>
          <w:rFonts w:eastAsia="Times New Roman" w:cs="Times New Roman"/>
          <w:szCs w:val="24"/>
        </w:rPr>
        <w:t xml:space="preserve">ντιπάλους </w:t>
      </w:r>
      <w:r>
        <w:rPr>
          <w:rFonts w:eastAsia="Times New Roman" w:cs="Times New Roman"/>
          <w:szCs w:val="24"/>
        </w:rPr>
        <w:t>σας. Οδηγήσατε την πολιτική ζωή</w:t>
      </w:r>
      <w:r w:rsidRPr="00AE098F">
        <w:rPr>
          <w:rFonts w:eastAsia="Times New Roman" w:cs="Times New Roman"/>
          <w:szCs w:val="24"/>
        </w:rPr>
        <w:t xml:space="preserve"> του τόπου στο </w:t>
      </w:r>
      <w:r>
        <w:rPr>
          <w:rFonts w:eastAsia="Times New Roman" w:cs="Times New Roman"/>
          <w:szCs w:val="24"/>
        </w:rPr>
        <w:t>έσχατο όριο.</w:t>
      </w:r>
      <w:r w:rsidRPr="00AE098F">
        <w:rPr>
          <w:rFonts w:eastAsia="Times New Roman" w:cs="Times New Roman"/>
          <w:szCs w:val="24"/>
        </w:rPr>
        <w:t xml:space="preserve"> Είδαμε κόμματα να διαλύονται </w:t>
      </w:r>
      <w:r>
        <w:rPr>
          <w:rFonts w:eastAsia="Times New Roman" w:cs="Times New Roman"/>
          <w:szCs w:val="24"/>
        </w:rPr>
        <w:t xml:space="preserve">εν μία νυκτί, </w:t>
      </w:r>
      <w:r w:rsidRPr="00AE098F">
        <w:rPr>
          <w:rFonts w:eastAsia="Times New Roman" w:cs="Times New Roman"/>
          <w:szCs w:val="24"/>
        </w:rPr>
        <w:t>Βουλευτές να αλλάζουν στρατόπ</w:t>
      </w:r>
      <w:r>
        <w:rPr>
          <w:rFonts w:eastAsia="Times New Roman" w:cs="Times New Roman"/>
          <w:szCs w:val="24"/>
        </w:rPr>
        <w:t>εδο και θέση</w:t>
      </w:r>
      <w:r w:rsidRPr="00AE098F">
        <w:rPr>
          <w:rFonts w:eastAsia="Times New Roman" w:cs="Times New Roman"/>
          <w:szCs w:val="24"/>
        </w:rPr>
        <w:t xml:space="preserve"> σαν τα πουκάμισα και </w:t>
      </w:r>
      <w:r>
        <w:rPr>
          <w:rFonts w:eastAsia="Times New Roman" w:cs="Times New Roman"/>
          <w:szCs w:val="24"/>
        </w:rPr>
        <w:t xml:space="preserve">ο </w:t>
      </w:r>
      <w:r w:rsidRPr="00AE098F">
        <w:rPr>
          <w:rFonts w:eastAsia="Times New Roman" w:cs="Times New Roman"/>
          <w:szCs w:val="24"/>
        </w:rPr>
        <w:t>ελληνικός λαός να παρακολουθεί εμβρόντητος αυτή την πολιτική κατάντια</w:t>
      </w:r>
      <w:r>
        <w:rPr>
          <w:rFonts w:eastAsia="Times New Roman" w:cs="Times New Roman"/>
          <w:szCs w:val="24"/>
        </w:rPr>
        <w:t>.</w:t>
      </w:r>
      <w:r w:rsidRPr="00AE098F">
        <w:rPr>
          <w:rFonts w:eastAsia="Times New Roman" w:cs="Times New Roman"/>
          <w:szCs w:val="24"/>
        </w:rPr>
        <w:t xml:space="preserve"> </w:t>
      </w:r>
    </w:p>
    <w:p w14:paraId="2ED8BB3C" w14:textId="77777777" w:rsidR="00C647AD" w:rsidRDefault="00D506E1">
      <w:pPr>
        <w:spacing w:after="0" w:line="600" w:lineRule="auto"/>
        <w:ind w:firstLine="720"/>
        <w:jc w:val="both"/>
        <w:rPr>
          <w:rFonts w:eastAsia="Times New Roman" w:cs="Times New Roman"/>
          <w:szCs w:val="24"/>
        </w:rPr>
      </w:pPr>
      <w:r w:rsidRPr="00AE098F">
        <w:rPr>
          <w:rFonts w:eastAsia="Times New Roman" w:cs="Times New Roman"/>
          <w:szCs w:val="24"/>
        </w:rPr>
        <w:t xml:space="preserve">Άκουσα </w:t>
      </w:r>
      <w:r w:rsidRPr="00AE098F">
        <w:rPr>
          <w:rFonts w:eastAsia="Times New Roman" w:cs="Times New Roman"/>
          <w:szCs w:val="24"/>
        </w:rPr>
        <w:t>με προσοχή όλο αυτό το διάστημα τους ισχυρισμούς και τα επιχειρήματα των στελεχών της κυβερνώσας παράταξης</w:t>
      </w:r>
      <w:r>
        <w:rPr>
          <w:rFonts w:eastAsia="Times New Roman" w:cs="Times New Roman"/>
          <w:szCs w:val="24"/>
        </w:rPr>
        <w:t xml:space="preserve">, τα οποία επαίρονται ότι επιτέλους </w:t>
      </w:r>
      <w:r w:rsidRPr="00AE098F">
        <w:rPr>
          <w:rFonts w:eastAsia="Times New Roman" w:cs="Times New Roman"/>
          <w:szCs w:val="24"/>
        </w:rPr>
        <w:t>δόθηκε λύση σε ένα χρονίζον ζήτημα</w:t>
      </w:r>
      <w:r>
        <w:rPr>
          <w:rFonts w:eastAsia="Times New Roman" w:cs="Times New Roman"/>
          <w:szCs w:val="24"/>
        </w:rPr>
        <w:t>.</w:t>
      </w:r>
    </w:p>
    <w:p w14:paraId="2ED8BB3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Θεωρείτε, κυρίες και κύριοι της </w:t>
      </w:r>
      <w:r>
        <w:rPr>
          <w:rFonts w:eastAsia="Times New Roman" w:cs="Times New Roman"/>
          <w:szCs w:val="24"/>
        </w:rPr>
        <w:t>π</w:t>
      </w:r>
      <w:r w:rsidRPr="00AE098F">
        <w:rPr>
          <w:rFonts w:eastAsia="Times New Roman" w:cs="Times New Roman"/>
          <w:szCs w:val="24"/>
        </w:rPr>
        <w:t>λειοψηφίας</w:t>
      </w:r>
      <w:r>
        <w:rPr>
          <w:rFonts w:eastAsia="Times New Roman" w:cs="Times New Roman"/>
          <w:szCs w:val="24"/>
        </w:rPr>
        <w:t xml:space="preserve">, ότι μόνον εσείς επιχειρούσατε </w:t>
      </w:r>
      <w:r w:rsidRPr="00AE098F">
        <w:rPr>
          <w:rFonts w:eastAsia="Times New Roman" w:cs="Times New Roman"/>
          <w:szCs w:val="24"/>
        </w:rPr>
        <w:t>κα</w:t>
      </w:r>
      <w:r>
        <w:rPr>
          <w:rFonts w:eastAsia="Times New Roman" w:cs="Times New Roman"/>
          <w:szCs w:val="24"/>
        </w:rPr>
        <w:t>ι</w:t>
      </w:r>
      <w:r>
        <w:rPr>
          <w:rFonts w:eastAsia="Times New Roman" w:cs="Times New Roman"/>
          <w:szCs w:val="24"/>
        </w:rPr>
        <w:t xml:space="preserve"> επιθυμούσατε τη λύση και επιχαίρετε </w:t>
      </w:r>
      <w:r w:rsidRPr="00AE098F">
        <w:rPr>
          <w:rFonts w:eastAsia="Times New Roman" w:cs="Times New Roman"/>
          <w:szCs w:val="24"/>
        </w:rPr>
        <w:t>ότι την καταφέρατε</w:t>
      </w:r>
      <w:r>
        <w:rPr>
          <w:rFonts w:eastAsia="Times New Roman" w:cs="Times New Roman"/>
          <w:szCs w:val="24"/>
        </w:rPr>
        <w:t>;</w:t>
      </w:r>
      <w:r w:rsidRPr="00AE098F">
        <w:rPr>
          <w:rFonts w:eastAsia="Times New Roman" w:cs="Times New Roman"/>
          <w:szCs w:val="24"/>
        </w:rPr>
        <w:t xml:space="preserve"> Όλες οι προηγούμ</w:t>
      </w:r>
      <w:r>
        <w:rPr>
          <w:rFonts w:eastAsia="Times New Roman" w:cs="Times New Roman"/>
          <w:szCs w:val="24"/>
        </w:rPr>
        <w:t>ενες κυβερνήσεις τα τελευταία τριάντα</w:t>
      </w:r>
      <w:r w:rsidRPr="00AE098F">
        <w:rPr>
          <w:rFonts w:eastAsia="Times New Roman" w:cs="Times New Roman"/>
          <w:szCs w:val="24"/>
        </w:rPr>
        <w:t xml:space="preserve"> χρόνια επεδίωξαν και προσπάθησαν να πετύχουν μία αμοιβαία αποδεκτή λύση</w:t>
      </w:r>
      <w:r>
        <w:rPr>
          <w:rFonts w:eastAsia="Times New Roman" w:cs="Times New Roman"/>
          <w:szCs w:val="24"/>
        </w:rPr>
        <w:t xml:space="preserve">. Οι κυβερνήσεις, όμως, </w:t>
      </w:r>
      <w:r w:rsidRPr="00AE098F">
        <w:rPr>
          <w:rFonts w:eastAsia="Times New Roman" w:cs="Times New Roman"/>
          <w:szCs w:val="24"/>
        </w:rPr>
        <w:t xml:space="preserve">επεδίωκαν λύσεις που θα υπηρετούσαν τα συμφέροντα </w:t>
      </w:r>
      <w:r w:rsidRPr="00AE098F">
        <w:rPr>
          <w:rFonts w:eastAsia="Times New Roman" w:cs="Times New Roman"/>
          <w:szCs w:val="24"/>
        </w:rPr>
        <w:t>της χώρας κ</w:t>
      </w:r>
      <w:r>
        <w:rPr>
          <w:rFonts w:eastAsia="Times New Roman" w:cs="Times New Roman"/>
          <w:szCs w:val="24"/>
        </w:rPr>
        <w:t xml:space="preserve">αι όχι </w:t>
      </w:r>
      <w:r>
        <w:rPr>
          <w:rFonts w:eastAsia="Times New Roman" w:cs="Times New Roman"/>
          <w:szCs w:val="24"/>
        </w:rPr>
        <w:lastRenderedPageBreak/>
        <w:t xml:space="preserve">λύσεις που θα έβαζαν σε περιπέτειες </w:t>
      </w:r>
      <w:r w:rsidRPr="00AE098F">
        <w:rPr>
          <w:rFonts w:eastAsia="Times New Roman" w:cs="Times New Roman"/>
          <w:szCs w:val="24"/>
        </w:rPr>
        <w:t>τη χώρα</w:t>
      </w:r>
      <w:r>
        <w:rPr>
          <w:rFonts w:eastAsia="Times New Roman" w:cs="Times New Roman"/>
          <w:szCs w:val="24"/>
        </w:rPr>
        <w:t>, που θα ήταν λύσεις επιζήμιε</w:t>
      </w:r>
      <w:r w:rsidRPr="00AE098F">
        <w:rPr>
          <w:rFonts w:eastAsia="Times New Roman" w:cs="Times New Roman"/>
          <w:szCs w:val="24"/>
        </w:rPr>
        <w:t>ς για την Ελλάδα</w:t>
      </w:r>
      <w:r>
        <w:rPr>
          <w:rFonts w:eastAsia="Times New Roman" w:cs="Times New Roman"/>
          <w:szCs w:val="24"/>
        </w:rPr>
        <w:t>. Ό</w:t>
      </w:r>
      <w:r w:rsidRPr="00AE098F">
        <w:rPr>
          <w:rFonts w:eastAsia="Times New Roman" w:cs="Times New Roman"/>
          <w:szCs w:val="24"/>
        </w:rPr>
        <w:t xml:space="preserve">χι λύσεις </w:t>
      </w:r>
      <w:r>
        <w:rPr>
          <w:rFonts w:eastAsia="Times New Roman" w:cs="Times New Roman"/>
          <w:szCs w:val="24"/>
        </w:rPr>
        <w:t>για τις λύσεις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sidRPr="00AE098F">
        <w:rPr>
          <w:rFonts w:eastAsia="Times New Roman" w:cs="Times New Roman"/>
          <w:szCs w:val="24"/>
        </w:rPr>
        <w:t>α θυμίσ</w:t>
      </w:r>
      <w:r>
        <w:rPr>
          <w:rFonts w:eastAsia="Times New Roman" w:cs="Times New Roman"/>
          <w:szCs w:val="24"/>
        </w:rPr>
        <w:t>ω τ</w:t>
      </w:r>
      <w:r w:rsidRPr="00AE098F">
        <w:rPr>
          <w:rFonts w:eastAsia="Times New Roman" w:cs="Times New Roman"/>
          <w:szCs w:val="24"/>
        </w:rPr>
        <w:t>ι έγινε το 2008 στο Βουκουρέστι</w:t>
      </w:r>
      <w:r>
        <w:rPr>
          <w:rFonts w:eastAsia="Times New Roman" w:cs="Times New Roman"/>
          <w:szCs w:val="24"/>
        </w:rPr>
        <w:t>,</w:t>
      </w:r>
      <w:r w:rsidRPr="00AE098F">
        <w:rPr>
          <w:rFonts w:eastAsia="Times New Roman" w:cs="Times New Roman"/>
          <w:szCs w:val="24"/>
        </w:rPr>
        <w:t xml:space="preserve"> όταν η Κυβέρνηση του Κώστα Καραμανλή απέτρεψε την ένταξη των Σκοπίων στο ΝΑΤΟ</w:t>
      </w:r>
      <w:r w:rsidRPr="00AE098F">
        <w:rPr>
          <w:rFonts w:eastAsia="Times New Roman" w:cs="Times New Roman"/>
          <w:szCs w:val="24"/>
        </w:rPr>
        <w:t xml:space="preserve"> με το ψευδεπίγραφο όνομα </w:t>
      </w:r>
      <w:r>
        <w:rPr>
          <w:rFonts w:eastAsia="Times New Roman" w:cs="Times New Roman"/>
          <w:szCs w:val="24"/>
        </w:rPr>
        <w:t>«</w:t>
      </w:r>
      <w:r w:rsidRPr="00AE098F">
        <w:rPr>
          <w:rFonts w:eastAsia="Times New Roman" w:cs="Times New Roman"/>
          <w:szCs w:val="24"/>
        </w:rPr>
        <w:t>Μακεδονία</w:t>
      </w:r>
      <w:r>
        <w:rPr>
          <w:rFonts w:eastAsia="Times New Roman" w:cs="Times New Roman"/>
          <w:szCs w:val="24"/>
        </w:rPr>
        <w:t>». Τότε οι</w:t>
      </w:r>
      <w:r w:rsidRPr="00AE098F">
        <w:rPr>
          <w:rFonts w:eastAsia="Times New Roman" w:cs="Times New Roman"/>
          <w:szCs w:val="24"/>
        </w:rPr>
        <w:t xml:space="preserve"> πολιτικές δυνάμεις λειτούργησαν ενωμένες</w:t>
      </w:r>
      <w:r>
        <w:rPr>
          <w:rFonts w:eastAsia="Times New Roman" w:cs="Times New Roman"/>
          <w:szCs w:val="24"/>
        </w:rPr>
        <w:t>.</w:t>
      </w:r>
      <w:r w:rsidRPr="00AE098F">
        <w:rPr>
          <w:rFonts w:eastAsia="Times New Roman" w:cs="Times New Roman"/>
          <w:szCs w:val="24"/>
        </w:rPr>
        <w:t xml:space="preserve"> Τώρα </w:t>
      </w:r>
      <w:r>
        <w:rPr>
          <w:rFonts w:eastAsia="Times New Roman" w:cs="Times New Roman"/>
          <w:szCs w:val="24"/>
        </w:rPr>
        <w:t>διχ</w:t>
      </w:r>
      <w:r w:rsidRPr="00AE098F">
        <w:rPr>
          <w:rFonts w:eastAsia="Times New Roman" w:cs="Times New Roman"/>
          <w:szCs w:val="24"/>
        </w:rPr>
        <w:t>άζετ</w:t>
      </w:r>
      <w:r>
        <w:rPr>
          <w:rFonts w:eastAsia="Times New Roman" w:cs="Times New Roman"/>
          <w:szCs w:val="24"/>
        </w:rPr>
        <w:t>ε λαό</w:t>
      </w:r>
      <w:r w:rsidRPr="00AE098F">
        <w:rPr>
          <w:rFonts w:eastAsia="Times New Roman" w:cs="Times New Roman"/>
          <w:szCs w:val="24"/>
        </w:rPr>
        <w:t xml:space="preserve"> και κόμματα στην εναγώνια προσπάθε</w:t>
      </w:r>
      <w:r>
        <w:rPr>
          <w:rFonts w:eastAsia="Times New Roman" w:cs="Times New Roman"/>
          <w:szCs w:val="24"/>
        </w:rPr>
        <w:t>ιά σας ν</w:t>
      </w:r>
      <w:r w:rsidRPr="00AE098F">
        <w:rPr>
          <w:rFonts w:eastAsia="Times New Roman" w:cs="Times New Roman"/>
          <w:szCs w:val="24"/>
        </w:rPr>
        <w:t>α περάσετε αυτή</w:t>
      </w:r>
      <w:r>
        <w:rPr>
          <w:rFonts w:eastAsia="Times New Roman" w:cs="Times New Roman"/>
          <w:szCs w:val="24"/>
        </w:rPr>
        <w:t>ν</w:t>
      </w:r>
      <w:r w:rsidRPr="00AE098F">
        <w:rPr>
          <w:rFonts w:eastAsia="Times New Roman" w:cs="Times New Roman"/>
          <w:szCs w:val="24"/>
        </w:rPr>
        <w:t xml:space="preserve"> τη </w:t>
      </w:r>
      <w:r>
        <w:rPr>
          <w:rFonts w:eastAsia="Times New Roman" w:cs="Times New Roman"/>
          <w:szCs w:val="24"/>
        </w:rPr>
        <w:t>σ</w:t>
      </w:r>
      <w:r w:rsidRPr="00AE098F">
        <w:rPr>
          <w:rFonts w:eastAsia="Times New Roman" w:cs="Times New Roman"/>
          <w:szCs w:val="24"/>
        </w:rPr>
        <w:t xml:space="preserve">υμφωνία </w:t>
      </w:r>
      <w:r w:rsidRPr="00AE098F">
        <w:rPr>
          <w:rFonts w:eastAsia="Times New Roman" w:cs="Times New Roman"/>
          <w:szCs w:val="24"/>
        </w:rPr>
        <w:t>με δανεικούς και ετερόκλητους Βουλευτές</w:t>
      </w:r>
      <w:r>
        <w:rPr>
          <w:rFonts w:eastAsia="Times New Roman" w:cs="Times New Roman"/>
          <w:szCs w:val="24"/>
        </w:rPr>
        <w:t>.</w:t>
      </w:r>
      <w:r w:rsidRPr="00AE098F">
        <w:rPr>
          <w:rFonts w:eastAsia="Times New Roman" w:cs="Times New Roman"/>
          <w:szCs w:val="24"/>
        </w:rPr>
        <w:t xml:space="preserve"> Γιατί το επιχειρείτε</w:t>
      </w:r>
      <w:r>
        <w:rPr>
          <w:rFonts w:eastAsia="Times New Roman" w:cs="Times New Roman"/>
          <w:szCs w:val="24"/>
        </w:rPr>
        <w:t>;</w:t>
      </w:r>
      <w:r w:rsidRPr="00AE098F">
        <w:rPr>
          <w:rFonts w:eastAsia="Times New Roman" w:cs="Times New Roman"/>
          <w:szCs w:val="24"/>
        </w:rPr>
        <w:t xml:space="preserve"> Για λίγους μήνε</w:t>
      </w:r>
      <w:r w:rsidRPr="00AE098F">
        <w:rPr>
          <w:rFonts w:eastAsia="Times New Roman" w:cs="Times New Roman"/>
          <w:szCs w:val="24"/>
        </w:rPr>
        <w:t>ς στην εξουσία</w:t>
      </w:r>
      <w:r>
        <w:rPr>
          <w:rFonts w:eastAsia="Times New Roman" w:cs="Times New Roman"/>
          <w:szCs w:val="24"/>
        </w:rPr>
        <w:t>;</w:t>
      </w:r>
      <w:r w:rsidRPr="00AE098F">
        <w:rPr>
          <w:rFonts w:eastAsia="Times New Roman" w:cs="Times New Roman"/>
          <w:szCs w:val="24"/>
        </w:rPr>
        <w:t xml:space="preserve"> Αντί </w:t>
      </w:r>
      <w:r>
        <w:rPr>
          <w:rFonts w:eastAsia="Times New Roman" w:cs="Times New Roman"/>
          <w:szCs w:val="24"/>
        </w:rPr>
        <w:t>να ενώνετε, διχ</w:t>
      </w:r>
      <w:r w:rsidRPr="00AE098F">
        <w:rPr>
          <w:rFonts w:eastAsia="Times New Roman" w:cs="Times New Roman"/>
          <w:szCs w:val="24"/>
        </w:rPr>
        <w:t>άζετ</w:t>
      </w:r>
      <w:r>
        <w:rPr>
          <w:rFonts w:eastAsia="Times New Roman" w:cs="Times New Roman"/>
          <w:szCs w:val="24"/>
        </w:rPr>
        <w:t>ε</w:t>
      </w:r>
      <w:r w:rsidRPr="00AE098F">
        <w:rPr>
          <w:rFonts w:eastAsia="Times New Roman" w:cs="Times New Roman"/>
          <w:szCs w:val="24"/>
        </w:rPr>
        <w:t xml:space="preserve"> με ολέθρια αποτελέσματα για τη χώρα</w:t>
      </w:r>
      <w:r>
        <w:rPr>
          <w:rFonts w:eastAsia="Times New Roman" w:cs="Times New Roman"/>
          <w:szCs w:val="24"/>
        </w:rPr>
        <w:t>.</w:t>
      </w:r>
      <w:r w:rsidRPr="00AE098F">
        <w:rPr>
          <w:rFonts w:eastAsia="Times New Roman" w:cs="Times New Roman"/>
          <w:szCs w:val="24"/>
        </w:rPr>
        <w:t xml:space="preserve"> </w:t>
      </w:r>
    </w:p>
    <w:p w14:paraId="2ED8BB3E" w14:textId="77777777" w:rsidR="00C647AD" w:rsidRDefault="00D506E1">
      <w:pPr>
        <w:spacing w:after="0" w:line="600" w:lineRule="auto"/>
        <w:ind w:firstLine="720"/>
        <w:jc w:val="both"/>
        <w:rPr>
          <w:rFonts w:eastAsia="Times New Roman" w:cs="Times New Roman"/>
          <w:szCs w:val="24"/>
        </w:rPr>
      </w:pPr>
      <w:r w:rsidRPr="00AE098F">
        <w:rPr>
          <w:rFonts w:eastAsia="Times New Roman" w:cs="Times New Roman"/>
          <w:szCs w:val="24"/>
        </w:rPr>
        <w:t>Ας δούμε πολύ γρήγορα</w:t>
      </w:r>
      <w:r>
        <w:rPr>
          <w:rFonts w:eastAsia="Times New Roman" w:cs="Times New Roman"/>
          <w:szCs w:val="24"/>
        </w:rPr>
        <w:t>,</w:t>
      </w:r>
      <w:r w:rsidRPr="00AE098F">
        <w:rPr>
          <w:rFonts w:eastAsia="Times New Roman" w:cs="Times New Roman"/>
          <w:szCs w:val="24"/>
        </w:rPr>
        <w:t xml:space="preserve"> κάνοντας </w:t>
      </w:r>
      <w:r>
        <w:rPr>
          <w:rFonts w:eastAsia="Times New Roman" w:cs="Times New Roman"/>
          <w:szCs w:val="24"/>
        </w:rPr>
        <w:t>μια</w:t>
      </w:r>
      <w:r w:rsidRPr="00AE098F">
        <w:rPr>
          <w:rFonts w:eastAsia="Times New Roman" w:cs="Times New Roman"/>
          <w:szCs w:val="24"/>
        </w:rPr>
        <w:t xml:space="preserve"> αυτοψία στη </w:t>
      </w:r>
      <w:r>
        <w:rPr>
          <w:rFonts w:eastAsia="Times New Roman" w:cs="Times New Roman"/>
          <w:szCs w:val="24"/>
        </w:rPr>
        <w:t>σ</w:t>
      </w:r>
      <w:r w:rsidRPr="00AE098F">
        <w:rPr>
          <w:rFonts w:eastAsia="Times New Roman" w:cs="Times New Roman"/>
          <w:szCs w:val="24"/>
        </w:rPr>
        <w:t>υμφωνία</w:t>
      </w:r>
      <w:r>
        <w:rPr>
          <w:rFonts w:eastAsia="Times New Roman" w:cs="Times New Roman"/>
          <w:szCs w:val="24"/>
        </w:rPr>
        <w:t>, ποιοι βγαίνουν</w:t>
      </w:r>
      <w:r w:rsidRPr="00AE098F">
        <w:rPr>
          <w:rFonts w:eastAsia="Times New Roman" w:cs="Times New Roman"/>
          <w:szCs w:val="24"/>
        </w:rPr>
        <w:t xml:space="preserve"> </w:t>
      </w:r>
      <w:r>
        <w:rPr>
          <w:rFonts w:eastAsia="Times New Roman" w:cs="Times New Roman"/>
          <w:szCs w:val="24"/>
        </w:rPr>
        <w:t xml:space="preserve">κερδισμένοι από αυτήν. </w:t>
      </w:r>
      <w:r w:rsidRPr="00AE098F">
        <w:rPr>
          <w:rFonts w:eastAsia="Times New Roman" w:cs="Times New Roman"/>
          <w:szCs w:val="24"/>
        </w:rPr>
        <w:t>Για πρώτη φορά η ελληνική κυβέρνηση</w:t>
      </w:r>
      <w:r>
        <w:rPr>
          <w:rFonts w:eastAsia="Times New Roman" w:cs="Times New Roman"/>
          <w:szCs w:val="24"/>
        </w:rPr>
        <w:t>,</w:t>
      </w:r>
      <w:r w:rsidRPr="00AE098F">
        <w:rPr>
          <w:rFonts w:eastAsia="Times New Roman" w:cs="Times New Roman"/>
          <w:szCs w:val="24"/>
        </w:rPr>
        <w:t xml:space="preserve"> η δική σας Κυβέρνηση</w:t>
      </w:r>
      <w:r>
        <w:rPr>
          <w:rFonts w:eastAsia="Times New Roman" w:cs="Times New Roman"/>
          <w:szCs w:val="24"/>
        </w:rPr>
        <w:t>,</w:t>
      </w:r>
      <w:r w:rsidRPr="00AE098F">
        <w:rPr>
          <w:rFonts w:eastAsia="Times New Roman" w:cs="Times New Roman"/>
          <w:szCs w:val="24"/>
        </w:rPr>
        <w:t xml:space="preserve"> αναγνωρίζει μακεδονική ταυτότητα που πολύ εύκολα θα μπορεί κάποιος να το χρησιμοπ</w:t>
      </w:r>
      <w:r>
        <w:rPr>
          <w:rFonts w:eastAsia="Times New Roman" w:cs="Times New Roman"/>
          <w:szCs w:val="24"/>
        </w:rPr>
        <w:t xml:space="preserve">οιήσει και να μιλήσει και για εθνότητα. </w:t>
      </w:r>
      <w:r w:rsidRPr="00AE098F">
        <w:rPr>
          <w:rFonts w:eastAsia="Times New Roman" w:cs="Times New Roman"/>
          <w:szCs w:val="24"/>
        </w:rPr>
        <w:t>Για πρώτη φορά ελληνική κυβέρνηση</w:t>
      </w:r>
      <w:r>
        <w:rPr>
          <w:rFonts w:eastAsia="Times New Roman" w:cs="Times New Roman"/>
          <w:szCs w:val="24"/>
        </w:rPr>
        <w:t>,</w:t>
      </w:r>
      <w:r w:rsidRPr="00AE098F">
        <w:rPr>
          <w:rFonts w:eastAsia="Times New Roman" w:cs="Times New Roman"/>
          <w:szCs w:val="24"/>
        </w:rPr>
        <w:t xml:space="preserve"> η δική σας </w:t>
      </w:r>
      <w:r>
        <w:rPr>
          <w:rFonts w:eastAsia="Times New Roman" w:cs="Times New Roman"/>
          <w:szCs w:val="24"/>
        </w:rPr>
        <w:t xml:space="preserve">Κυβέρνηση, </w:t>
      </w:r>
      <w:r w:rsidRPr="00AE098F">
        <w:rPr>
          <w:rFonts w:eastAsia="Times New Roman" w:cs="Times New Roman"/>
          <w:szCs w:val="24"/>
        </w:rPr>
        <w:t>αναγνωρίζει μακεδονική γλώσσα</w:t>
      </w:r>
      <w:r>
        <w:rPr>
          <w:rFonts w:eastAsia="Times New Roman" w:cs="Times New Roman"/>
          <w:szCs w:val="24"/>
        </w:rPr>
        <w:t>.</w:t>
      </w:r>
      <w:r w:rsidRPr="00AE098F">
        <w:rPr>
          <w:rFonts w:eastAsia="Times New Roman" w:cs="Times New Roman"/>
          <w:szCs w:val="24"/>
        </w:rPr>
        <w:t xml:space="preserve"> Η Ελλάδα συμφωνή</w:t>
      </w:r>
      <w:r>
        <w:rPr>
          <w:rFonts w:eastAsia="Times New Roman" w:cs="Times New Roman"/>
          <w:szCs w:val="24"/>
        </w:rPr>
        <w:t>σατε ότι θα δέχεται την ε</w:t>
      </w:r>
      <w:r w:rsidRPr="00AE098F">
        <w:rPr>
          <w:rFonts w:eastAsia="Times New Roman" w:cs="Times New Roman"/>
          <w:szCs w:val="24"/>
        </w:rPr>
        <w:t>λεύθε</w:t>
      </w:r>
      <w:r w:rsidRPr="00AE098F">
        <w:rPr>
          <w:rFonts w:eastAsia="Times New Roman" w:cs="Times New Roman"/>
          <w:szCs w:val="24"/>
        </w:rPr>
        <w:t xml:space="preserve">ρη </w:t>
      </w:r>
      <w:r>
        <w:rPr>
          <w:rFonts w:eastAsia="Times New Roman" w:cs="Times New Roman"/>
          <w:szCs w:val="24"/>
        </w:rPr>
        <w:t>χρήση στα ακρωνύμια</w:t>
      </w:r>
      <w:r w:rsidRPr="00AE098F">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MK</w:t>
      </w:r>
      <w:r>
        <w:rPr>
          <w:rFonts w:eastAsia="Times New Roman" w:cs="Times New Roman"/>
          <w:szCs w:val="24"/>
        </w:rPr>
        <w:t>» και «</w:t>
      </w:r>
      <w:r>
        <w:rPr>
          <w:rFonts w:eastAsia="Times New Roman" w:cs="Times New Roman"/>
          <w:szCs w:val="24"/>
          <w:lang w:val="en-US"/>
        </w:rPr>
        <w:t>MKD</w:t>
      </w:r>
      <w:r>
        <w:rPr>
          <w:rFonts w:eastAsia="Times New Roman" w:cs="Times New Roman"/>
          <w:szCs w:val="24"/>
        </w:rPr>
        <w:t xml:space="preserve">», </w:t>
      </w:r>
      <w:r w:rsidRPr="00AE098F">
        <w:rPr>
          <w:rFonts w:eastAsia="Times New Roman" w:cs="Times New Roman"/>
          <w:szCs w:val="24"/>
        </w:rPr>
        <w:t xml:space="preserve">δηλαδή το </w:t>
      </w:r>
      <w:r>
        <w:rPr>
          <w:rFonts w:eastAsia="Times New Roman" w:cs="Times New Roman"/>
          <w:szCs w:val="24"/>
        </w:rPr>
        <w:lastRenderedPageBreak/>
        <w:t>«</w:t>
      </w:r>
      <w:r>
        <w:rPr>
          <w:rFonts w:eastAsia="Times New Roman" w:cs="Times New Roman"/>
          <w:szCs w:val="24"/>
          <w:lang w:val="en-US"/>
        </w:rPr>
        <w:t>MAKEDONIA</w:t>
      </w:r>
      <w:r>
        <w:rPr>
          <w:rFonts w:eastAsia="Times New Roman" w:cs="Times New Roman"/>
          <w:szCs w:val="24"/>
        </w:rPr>
        <w:t>»,</w:t>
      </w:r>
      <w:r w:rsidRPr="00AE098F">
        <w:rPr>
          <w:rFonts w:eastAsia="Times New Roman" w:cs="Times New Roman"/>
          <w:szCs w:val="24"/>
        </w:rPr>
        <w:t xml:space="preserve"> όπως θα το χρησιμοποιούν οι </w:t>
      </w:r>
      <w:r>
        <w:rPr>
          <w:rFonts w:eastAsia="Times New Roman" w:cs="Times New Roman"/>
          <w:szCs w:val="24"/>
        </w:rPr>
        <w:t>β</w:t>
      </w:r>
      <w:r w:rsidRPr="00AE098F">
        <w:rPr>
          <w:rFonts w:eastAsia="Times New Roman" w:cs="Times New Roman"/>
          <w:szCs w:val="24"/>
        </w:rPr>
        <w:t xml:space="preserve">όρειοι γείτονές </w:t>
      </w:r>
      <w:r>
        <w:rPr>
          <w:rFonts w:eastAsia="Times New Roman" w:cs="Times New Roman"/>
          <w:szCs w:val="24"/>
        </w:rPr>
        <w:t>μας.</w:t>
      </w:r>
      <w:r w:rsidRPr="00AE098F">
        <w:rPr>
          <w:rFonts w:eastAsia="Times New Roman" w:cs="Times New Roman"/>
          <w:szCs w:val="24"/>
        </w:rPr>
        <w:t xml:space="preserve"> </w:t>
      </w:r>
    </w:p>
    <w:p w14:paraId="2ED8BB3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Απο</w:t>
      </w:r>
      <w:r w:rsidRPr="00AE098F">
        <w:rPr>
          <w:rFonts w:eastAsia="Times New Roman" w:cs="Times New Roman"/>
          <w:szCs w:val="24"/>
        </w:rPr>
        <w:t xml:space="preserve">δεχτήκατε να ξεκινήσει η διαδικασία για την ένταξη στο ΝΑΤΟ με την ολοκλήρωση της συνταγματικής αναθεώρησης </w:t>
      </w:r>
      <w:r>
        <w:rPr>
          <w:rFonts w:eastAsia="Times New Roman" w:cs="Times New Roman"/>
          <w:szCs w:val="24"/>
        </w:rPr>
        <w:t>σ</w:t>
      </w:r>
      <w:r w:rsidRPr="00AE098F">
        <w:rPr>
          <w:rFonts w:eastAsia="Times New Roman" w:cs="Times New Roman"/>
          <w:szCs w:val="24"/>
        </w:rPr>
        <w:t>τα Σκόπια</w:t>
      </w:r>
      <w:r>
        <w:rPr>
          <w:rFonts w:eastAsia="Times New Roman" w:cs="Times New Roman"/>
          <w:szCs w:val="24"/>
        </w:rPr>
        <w:t>, ά</w:t>
      </w:r>
      <w:r w:rsidRPr="00AE098F">
        <w:rPr>
          <w:rFonts w:eastAsia="Times New Roman" w:cs="Times New Roman"/>
          <w:szCs w:val="24"/>
        </w:rPr>
        <w:t>σχετα με την κύρωση</w:t>
      </w:r>
      <w:r w:rsidRPr="00AE098F">
        <w:rPr>
          <w:rFonts w:eastAsia="Times New Roman" w:cs="Times New Roman"/>
          <w:szCs w:val="24"/>
        </w:rPr>
        <w:t xml:space="preserve"> της </w:t>
      </w:r>
      <w:r>
        <w:rPr>
          <w:rFonts w:eastAsia="Times New Roman" w:cs="Times New Roman"/>
          <w:szCs w:val="24"/>
        </w:rPr>
        <w:t>σ</w:t>
      </w:r>
      <w:r w:rsidRPr="00AE098F">
        <w:rPr>
          <w:rFonts w:eastAsia="Times New Roman" w:cs="Times New Roman"/>
          <w:szCs w:val="24"/>
        </w:rPr>
        <w:t>υμφωνίας</w:t>
      </w:r>
      <w:r>
        <w:rPr>
          <w:rFonts w:eastAsia="Times New Roman" w:cs="Times New Roman"/>
          <w:szCs w:val="24"/>
        </w:rPr>
        <w:t>.</w:t>
      </w:r>
      <w:r w:rsidRPr="00AE098F">
        <w:rPr>
          <w:rFonts w:eastAsia="Times New Roman" w:cs="Times New Roman"/>
          <w:szCs w:val="24"/>
        </w:rPr>
        <w:t xml:space="preserve"> Αφήσατε </w:t>
      </w:r>
      <w:r>
        <w:rPr>
          <w:rFonts w:eastAsia="Times New Roman" w:cs="Times New Roman"/>
          <w:szCs w:val="24"/>
        </w:rPr>
        <w:t>στο έρμαιο μιας δ</w:t>
      </w:r>
      <w:r w:rsidRPr="00AE098F">
        <w:rPr>
          <w:rFonts w:eastAsia="Times New Roman" w:cs="Times New Roman"/>
          <w:szCs w:val="24"/>
        </w:rPr>
        <w:t xml:space="preserve">ιεθνούς επιτροπής την τύχη των προϊόντων που παράγονται στη Μακεδονία </w:t>
      </w:r>
      <w:r>
        <w:rPr>
          <w:rFonts w:eastAsia="Times New Roman" w:cs="Times New Roman"/>
          <w:szCs w:val="24"/>
        </w:rPr>
        <w:t>μας,</w:t>
      </w:r>
      <w:r w:rsidRPr="00AE098F">
        <w:rPr>
          <w:rFonts w:eastAsia="Times New Roman" w:cs="Times New Roman"/>
          <w:szCs w:val="24"/>
        </w:rPr>
        <w:t xml:space="preserve"> αφ</w:t>
      </w:r>
      <w:r>
        <w:rPr>
          <w:rFonts w:eastAsia="Times New Roman" w:cs="Times New Roman"/>
          <w:szCs w:val="24"/>
        </w:rPr>
        <w:t xml:space="preserve">ού για τις εμπορικές ονομασίες, </w:t>
      </w:r>
      <w:r w:rsidRPr="00AE098F">
        <w:rPr>
          <w:rFonts w:eastAsia="Times New Roman" w:cs="Times New Roman"/>
          <w:szCs w:val="24"/>
        </w:rPr>
        <w:t>τα σήματα και τις επωνυμίες δεν θα αποφασίζουμε πια εμείς</w:t>
      </w:r>
      <w:r>
        <w:rPr>
          <w:rFonts w:eastAsia="Times New Roman" w:cs="Times New Roman"/>
          <w:szCs w:val="24"/>
        </w:rPr>
        <w:t>,</w:t>
      </w:r>
      <w:r w:rsidRPr="00AE098F">
        <w:rPr>
          <w:rFonts w:eastAsia="Times New Roman" w:cs="Times New Roman"/>
          <w:szCs w:val="24"/>
        </w:rPr>
        <w:t xml:space="preserve"> αλλά μία επιτροπή</w:t>
      </w:r>
      <w:r>
        <w:rPr>
          <w:rFonts w:eastAsia="Times New Roman" w:cs="Times New Roman"/>
          <w:szCs w:val="24"/>
        </w:rPr>
        <w:t>.</w:t>
      </w:r>
      <w:r w:rsidRPr="00AE098F">
        <w:rPr>
          <w:rFonts w:eastAsia="Times New Roman" w:cs="Times New Roman"/>
          <w:szCs w:val="24"/>
        </w:rPr>
        <w:t xml:space="preserve"> </w:t>
      </w:r>
    </w:p>
    <w:p w14:paraId="2ED8BB40" w14:textId="77777777" w:rsidR="00C647AD" w:rsidRDefault="00D506E1">
      <w:pPr>
        <w:spacing w:after="0" w:line="600" w:lineRule="auto"/>
        <w:ind w:firstLine="720"/>
        <w:jc w:val="both"/>
        <w:rPr>
          <w:rFonts w:eastAsia="Times New Roman" w:cs="Times New Roman"/>
          <w:szCs w:val="24"/>
        </w:rPr>
      </w:pPr>
      <w:r w:rsidRPr="00AE098F">
        <w:rPr>
          <w:rFonts w:eastAsia="Times New Roman" w:cs="Times New Roman"/>
          <w:szCs w:val="24"/>
        </w:rPr>
        <w:t>Δυστυχώς</w:t>
      </w:r>
      <w:r>
        <w:rPr>
          <w:rFonts w:eastAsia="Times New Roman" w:cs="Times New Roman"/>
          <w:szCs w:val="24"/>
        </w:rPr>
        <w:t>,</w:t>
      </w:r>
      <w:r w:rsidRPr="00AE098F">
        <w:rPr>
          <w:rFonts w:eastAsia="Times New Roman" w:cs="Times New Roman"/>
          <w:szCs w:val="24"/>
        </w:rPr>
        <w:t xml:space="preserve"> κυρίες και κύριοι</w:t>
      </w:r>
      <w:r w:rsidRPr="00AE098F">
        <w:rPr>
          <w:rFonts w:eastAsia="Times New Roman" w:cs="Times New Roman"/>
          <w:szCs w:val="24"/>
        </w:rPr>
        <w:t xml:space="preserve"> της </w:t>
      </w:r>
      <w:r>
        <w:rPr>
          <w:rFonts w:eastAsia="Times New Roman" w:cs="Times New Roman"/>
          <w:szCs w:val="24"/>
        </w:rPr>
        <w:t>σ</w:t>
      </w:r>
      <w:r w:rsidRPr="00AE098F">
        <w:rPr>
          <w:rFonts w:eastAsia="Times New Roman" w:cs="Times New Roman"/>
          <w:szCs w:val="24"/>
        </w:rPr>
        <w:t>υμπολίτευσης</w:t>
      </w:r>
      <w:r>
        <w:rPr>
          <w:rFonts w:eastAsia="Times New Roman" w:cs="Times New Roman"/>
          <w:szCs w:val="24"/>
        </w:rPr>
        <w:t>,</w:t>
      </w:r>
      <w:r w:rsidRPr="00AE098F">
        <w:rPr>
          <w:rFonts w:eastAsia="Times New Roman" w:cs="Times New Roman"/>
          <w:szCs w:val="24"/>
        </w:rPr>
        <w:t xml:space="preserve"> τώρα που τελειώνει η</w:t>
      </w:r>
      <w:r>
        <w:rPr>
          <w:rFonts w:eastAsia="Times New Roman" w:cs="Times New Roman"/>
          <w:szCs w:val="24"/>
        </w:rPr>
        <w:t xml:space="preserve"> θητεία σας και σας μένουν μόνο</w:t>
      </w:r>
      <w:r w:rsidRPr="00AE098F">
        <w:rPr>
          <w:rFonts w:eastAsia="Times New Roman" w:cs="Times New Roman"/>
          <w:szCs w:val="24"/>
        </w:rPr>
        <w:t xml:space="preserve"> λίγοι μήνες κυβερνητικού βίου</w:t>
      </w:r>
      <w:r>
        <w:rPr>
          <w:rFonts w:eastAsia="Times New Roman" w:cs="Times New Roman"/>
          <w:szCs w:val="24"/>
        </w:rPr>
        <w:t>, φέρνετε</w:t>
      </w:r>
      <w:r w:rsidRPr="00AE098F">
        <w:rPr>
          <w:rFonts w:eastAsia="Times New Roman" w:cs="Times New Roman"/>
          <w:szCs w:val="24"/>
        </w:rPr>
        <w:t xml:space="preserve"> αυτή την κατάπτυστη </w:t>
      </w:r>
      <w:r>
        <w:rPr>
          <w:rFonts w:eastAsia="Times New Roman" w:cs="Times New Roman"/>
          <w:szCs w:val="24"/>
        </w:rPr>
        <w:t>σ</w:t>
      </w:r>
      <w:r w:rsidRPr="00AE098F">
        <w:rPr>
          <w:rFonts w:eastAsia="Times New Roman" w:cs="Times New Roman"/>
          <w:szCs w:val="24"/>
        </w:rPr>
        <w:t xml:space="preserve">υμφωνία </w:t>
      </w:r>
      <w:r>
        <w:rPr>
          <w:rFonts w:eastAsia="Times New Roman" w:cs="Times New Roman"/>
          <w:szCs w:val="24"/>
        </w:rPr>
        <w:t>και υποθηκεύετε</w:t>
      </w:r>
      <w:r w:rsidRPr="00AE098F">
        <w:rPr>
          <w:rFonts w:eastAsia="Times New Roman" w:cs="Times New Roman"/>
          <w:szCs w:val="24"/>
        </w:rPr>
        <w:t xml:space="preserve"> το μέλλον των επόμενων γενεών</w:t>
      </w:r>
      <w:r>
        <w:rPr>
          <w:rFonts w:eastAsia="Times New Roman" w:cs="Times New Roman"/>
          <w:szCs w:val="24"/>
        </w:rPr>
        <w:t>,</w:t>
      </w:r>
      <w:r w:rsidRPr="00AE098F">
        <w:rPr>
          <w:rFonts w:eastAsia="Times New Roman" w:cs="Times New Roman"/>
          <w:szCs w:val="24"/>
        </w:rPr>
        <w:t xml:space="preserve"> χωρίς καν </w:t>
      </w:r>
      <w:r>
        <w:rPr>
          <w:rFonts w:eastAsia="Times New Roman" w:cs="Times New Roman"/>
          <w:szCs w:val="24"/>
        </w:rPr>
        <w:t>να έχετε καθαρή πλειοψηφία στο Κ</w:t>
      </w:r>
      <w:r w:rsidRPr="00AE098F">
        <w:rPr>
          <w:rFonts w:eastAsia="Times New Roman" w:cs="Times New Roman"/>
          <w:szCs w:val="24"/>
        </w:rPr>
        <w:t>οινοβούλιο</w:t>
      </w:r>
      <w:r>
        <w:rPr>
          <w:rFonts w:eastAsia="Times New Roman" w:cs="Times New Roman"/>
          <w:szCs w:val="24"/>
        </w:rPr>
        <w:t>.</w:t>
      </w:r>
      <w:r w:rsidRPr="00AE098F">
        <w:rPr>
          <w:rFonts w:eastAsia="Times New Roman" w:cs="Times New Roman"/>
          <w:szCs w:val="24"/>
        </w:rPr>
        <w:t xml:space="preserve"> Με την ψήφο σας</w:t>
      </w:r>
      <w:r w:rsidRPr="00AE098F">
        <w:rPr>
          <w:rFonts w:eastAsia="Times New Roman" w:cs="Times New Roman"/>
          <w:szCs w:val="24"/>
        </w:rPr>
        <w:t xml:space="preserve"> δημιουργείτε τις προϋποθέσει</w:t>
      </w:r>
      <w:r>
        <w:rPr>
          <w:rFonts w:eastAsia="Times New Roman" w:cs="Times New Roman"/>
          <w:szCs w:val="24"/>
        </w:rPr>
        <w:t>ς για την ανάπτυξη του μακεδονισμού, που τόσα κακά επισώρευσε στη χ</w:t>
      </w:r>
      <w:r w:rsidRPr="00AE098F">
        <w:rPr>
          <w:rFonts w:eastAsia="Times New Roman" w:cs="Times New Roman"/>
          <w:szCs w:val="24"/>
        </w:rPr>
        <w:t>ώρα</w:t>
      </w:r>
      <w:r>
        <w:rPr>
          <w:rFonts w:eastAsia="Times New Roman" w:cs="Times New Roman"/>
          <w:szCs w:val="24"/>
        </w:rPr>
        <w:t>.</w:t>
      </w:r>
      <w:r w:rsidRPr="00AE098F">
        <w:rPr>
          <w:rFonts w:eastAsia="Times New Roman" w:cs="Times New Roman"/>
          <w:szCs w:val="24"/>
        </w:rPr>
        <w:t xml:space="preserve"> </w:t>
      </w:r>
    </w:p>
    <w:p w14:paraId="2ED8BB4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 </w:t>
      </w:r>
      <w:r w:rsidRPr="00AE098F">
        <w:rPr>
          <w:rFonts w:eastAsia="Times New Roman" w:cs="Times New Roman"/>
          <w:szCs w:val="24"/>
        </w:rPr>
        <w:t xml:space="preserve">παράδειγμα </w:t>
      </w:r>
      <w:r>
        <w:rPr>
          <w:rFonts w:eastAsia="Times New Roman" w:cs="Times New Roman"/>
          <w:szCs w:val="24"/>
        </w:rPr>
        <w:t xml:space="preserve">είναι </w:t>
      </w:r>
      <w:r w:rsidRPr="00AE098F">
        <w:rPr>
          <w:rFonts w:eastAsia="Times New Roman" w:cs="Times New Roman"/>
          <w:szCs w:val="24"/>
        </w:rPr>
        <w:t>το άρθρο 7</w:t>
      </w:r>
      <w:r>
        <w:rPr>
          <w:rFonts w:eastAsia="Times New Roman" w:cs="Times New Roman"/>
          <w:szCs w:val="24"/>
        </w:rPr>
        <w:t>,</w:t>
      </w:r>
      <w:r w:rsidRPr="00AE098F">
        <w:rPr>
          <w:rFonts w:eastAsia="Times New Roman" w:cs="Times New Roman"/>
          <w:szCs w:val="24"/>
        </w:rPr>
        <w:t xml:space="preserve"> που επιτρέπει στα Σκόπια να αναφέρονται στο</w:t>
      </w:r>
      <w:r>
        <w:rPr>
          <w:rFonts w:eastAsia="Times New Roman" w:cs="Times New Roman"/>
          <w:szCs w:val="24"/>
        </w:rPr>
        <w:t xml:space="preserve">ν </w:t>
      </w:r>
      <w:r>
        <w:rPr>
          <w:rFonts w:eastAsia="Times New Roman" w:cs="Times New Roman"/>
          <w:szCs w:val="24"/>
        </w:rPr>
        <w:t>«</w:t>
      </w:r>
      <w:r>
        <w:rPr>
          <w:rFonts w:eastAsia="Times New Roman" w:cs="Times New Roman"/>
          <w:szCs w:val="24"/>
        </w:rPr>
        <w:t>μ</w:t>
      </w:r>
      <w:r w:rsidRPr="00AE098F">
        <w:rPr>
          <w:rFonts w:eastAsia="Times New Roman" w:cs="Times New Roman"/>
          <w:szCs w:val="24"/>
        </w:rPr>
        <w:t xml:space="preserve">ακεδονικό λαό </w:t>
      </w:r>
      <w:r>
        <w:rPr>
          <w:rFonts w:eastAsia="Times New Roman" w:cs="Times New Roman"/>
          <w:szCs w:val="24"/>
        </w:rPr>
        <w:t>τους»</w:t>
      </w:r>
      <w:r>
        <w:rPr>
          <w:rFonts w:eastAsia="Times New Roman" w:cs="Times New Roman"/>
          <w:szCs w:val="24"/>
        </w:rPr>
        <w:t>,</w:t>
      </w:r>
      <w:r w:rsidRPr="00AE098F">
        <w:rPr>
          <w:rFonts w:eastAsia="Times New Roman" w:cs="Times New Roman"/>
          <w:szCs w:val="24"/>
        </w:rPr>
        <w:t xml:space="preserve"> όπως το έκαναν και στην προχθεσινή ρηματική διακοίνωση</w:t>
      </w:r>
      <w:r>
        <w:rPr>
          <w:rFonts w:eastAsia="Times New Roman" w:cs="Times New Roman"/>
          <w:szCs w:val="24"/>
        </w:rPr>
        <w:t>.</w:t>
      </w:r>
      <w:r w:rsidRPr="00AE098F">
        <w:rPr>
          <w:rFonts w:eastAsia="Times New Roman" w:cs="Times New Roman"/>
          <w:szCs w:val="24"/>
        </w:rPr>
        <w:t xml:space="preserve"> </w:t>
      </w:r>
      <w:r w:rsidRPr="00AE098F">
        <w:rPr>
          <w:rFonts w:eastAsia="Times New Roman" w:cs="Times New Roman"/>
          <w:szCs w:val="24"/>
        </w:rPr>
        <w:lastRenderedPageBreak/>
        <w:t xml:space="preserve">Πριν καν στεγνώσει το μελάνι της </w:t>
      </w:r>
      <w:r>
        <w:rPr>
          <w:rFonts w:eastAsia="Times New Roman" w:cs="Times New Roman"/>
          <w:szCs w:val="24"/>
        </w:rPr>
        <w:t>σ</w:t>
      </w:r>
      <w:r w:rsidRPr="00AE098F">
        <w:rPr>
          <w:rFonts w:eastAsia="Times New Roman" w:cs="Times New Roman"/>
          <w:szCs w:val="24"/>
        </w:rPr>
        <w:t>υμφωνίας</w:t>
      </w:r>
      <w:r>
        <w:rPr>
          <w:rFonts w:eastAsia="Times New Roman" w:cs="Times New Roman"/>
          <w:szCs w:val="24"/>
        </w:rPr>
        <w:t>,</w:t>
      </w:r>
      <w:r w:rsidRPr="00AE098F">
        <w:rPr>
          <w:rFonts w:eastAsia="Times New Roman" w:cs="Times New Roman"/>
          <w:szCs w:val="24"/>
        </w:rPr>
        <w:t xml:space="preserve"> οι Σκοπιανοί την παραβιάζουν και δείχνουν τις πραγματικές προθέσεις </w:t>
      </w:r>
      <w:r>
        <w:rPr>
          <w:rFonts w:eastAsia="Times New Roman" w:cs="Times New Roman"/>
          <w:szCs w:val="24"/>
        </w:rPr>
        <w:t>τους.</w:t>
      </w:r>
      <w:r w:rsidRPr="00AE098F">
        <w:rPr>
          <w:rFonts w:eastAsia="Times New Roman" w:cs="Times New Roman"/>
          <w:szCs w:val="24"/>
        </w:rPr>
        <w:t xml:space="preserve"> </w:t>
      </w:r>
    </w:p>
    <w:p w14:paraId="2ED8BB42" w14:textId="77777777" w:rsidR="00C647AD" w:rsidRDefault="00D506E1">
      <w:pPr>
        <w:spacing w:after="0" w:line="600" w:lineRule="auto"/>
        <w:ind w:firstLine="720"/>
        <w:jc w:val="both"/>
        <w:rPr>
          <w:rFonts w:eastAsia="Times New Roman" w:cs="Times New Roman"/>
          <w:szCs w:val="24"/>
        </w:rPr>
      </w:pPr>
      <w:r w:rsidRPr="00AE098F">
        <w:rPr>
          <w:rFonts w:eastAsia="Times New Roman" w:cs="Times New Roman"/>
          <w:szCs w:val="24"/>
        </w:rPr>
        <w:t xml:space="preserve">Να θυμηθούμε τις δηλώσεις </w:t>
      </w:r>
      <w:r>
        <w:rPr>
          <w:rFonts w:eastAsia="Times New Roman" w:cs="Times New Roman"/>
          <w:szCs w:val="24"/>
        </w:rPr>
        <w:t xml:space="preserve">Ζάεφ, </w:t>
      </w:r>
      <w:r w:rsidRPr="00AE098F">
        <w:rPr>
          <w:rFonts w:eastAsia="Times New Roman" w:cs="Times New Roman"/>
          <w:szCs w:val="24"/>
        </w:rPr>
        <w:t xml:space="preserve">όταν μιλούσε σε Βουλευτές του </w:t>
      </w:r>
      <w:r>
        <w:rPr>
          <w:rFonts w:eastAsia="Times New Roman" w:cs="Times New Roman"/>
          <w:szCs w:val="24"/>
          <w:lang w:val="en"/>
        </w:rPr>
        <w:t>VMRO</w:t>
      </w:r>
      <w:r>
        <w:rPr>
          <w:rFonts w:eastAsia="Times New Roman" w:cs="Times New Roman"/>
          <w:szCs w:val="24"/>
        </w:rPr>
        <w:t>;</w:t>
      </w:r>
      <w:r w:rsidRPr="00AE098F">
        <w:rPr>
          <w:rFonts w:eastAsia="Times New Roman" w:cs="Times New Roman"/>
          <w:szCs w:val="24"/>
        </w:rPr>
        <w:t xml:space="preserve"> Ο μετριοπαθή</w:t>
      </w:r>
      <w:r w:rsidRPr="00AE098F">
        <w:rPr>
          <w:rFonts w:eastAsia="Times New Roman" w:cs="Times New Roman"/>
          <w:szCs w:val="24"/>
        </w:rPr>
        <w:t xml:space="preserve">ς </w:t>
      </w:r>
      <w:r>
        <w:rPr>
          <w:rFonts w:eastAsia="Times New Roman" w:cs="Times New Roman"/>
          <w:szCs w:val="24"/>
        </w:rPr>
        <w:t>Ζάεφ τι</w:t>
      </w:r>
      <w:r w:rsidRPr="00AE098F">
        <w:rPr>
          <w:rFonts w:eastAsia="Times New Roman" w:cs="Times New Roman"/>
          <w:szCs w:val="24"/>
        </w:rPr>
        <w:t xml:space="preserve"> έλεγε</w:t>
      </w:r>
      <w:r>
        <w:rPr>
          <w:rFonts w:eastAsia="Times New Roman" w:cs="Times New Roman"/>
          <w:szCs w:val="24"/>
        </w:rPr>
        <w:t>;</w:t>
      </w:r>
      <w:r w:rsidRPr="00AE098F">
        <w:rPr>
          <w:rFonts w:eastAsia="Times New Roman" w:cs="Times New Roman"/>
          <w:szCs w:val="24"/>
        </w:rPr>
        <w:t xml:space="preserve"> </w:t>
      </w:r>
      <w:r>
        <w:rPr>
          <w:rFonts w:eastAsia="Times New Roman" w:cs="Times New Roman"/>
          <w:szCs w:val="24"/>
        </w:rPr>
        <w:t>«</w:t>
      </w:r>
      <w:r w:rsidRPr="00AE098F">
        <w:rPr>
          <w:rFonts w:eastAsia="Times New Roman" w:cs="Times New Roman"/>
          <w:szCs w:val="24"/>
        </w:rPr>
        <w:t xml:space="preserve">Μιλάμε </w:t>
      </w:r>
      <w:r>
        <w:rPr>
          <w:rFonts w:eastAsia="Times New Roman" w:cs="Times New Roman"/>
          <w:szCs w:val="24"/>
        </w:rPr>
        <w:t>–</w:t>
      </w:r>
      <w:r>
        <w:rPr>
          <w:rFonts w:eastAsia="Times New Roman" w:cs="Times New Roman"/>
          <w:szCs w:val="24"/>
        </w:rPr>
        <w:t>έλεγε</w:t>
      </w:r>
      <w:r>
        <w:rPr>
          <w:rFonts w:eastAsia="Times New Roman" w:cs="Times New Roman"/>
          <w:szCs w:val="24"/>
        </w:rPr>
        <w:t>-</w:t>
      </w:r>
      <w:r w:rsidRPr="00AE098F">
        <w:rPr>
          <w:rFonts w:eastAsia="Times New Roman" w:cs="Times New Roman"/>
          <w:szCs w:val="24"/>
        </w:rPr>
        <w:t xml:space="preserve"> για τους Μακεδόνες στην Ελλάδα με πάθος</w:t>
      </w:r>
      <w:r>
        <w:rPr>
          <w:rFonts w:eastAsia="Times New Roman" w:cs="Times New Roman"/>
          <w:szCs w:val="24"/>
        </w:rPr>
        <w:t>.</w:t>
      </w:r>
      <w:r w:rsidRPr="00AE098F">
        <w:rPr>
          <w:rFonts w:eastAsia="Times New Roman" w:cs="Times New Roman"/>
          <w:szCs w:val="24"/>
        </w:rPr>
        <w:t xml:space="preserve"> Αυτό </w:t>
      </w:r>
      <w:r>
        <w:rPr>
          <w:rFonts w:eastAsia="Times New Roman" w:cs="Times New Roman"/>
          <w:szCs w:val="24"/>
        </w:rPr>
        <w:t>ε</w:t>
      </w:r>
      <w:r w:rsidRPr="00AE098F">
        <w:rPr>
          <w:rFonts w:eastAsia="Times New Roman" w:cs="Times New Roman"/>
          <w:szCs w:val="24"/>
        </w:rPr>
        <w:t>ίναι θαυμάσιο</w:t>
      </w:r>
      <w:r>
        <w:rPr>
          <w:rFonts w:eastAsia="Times New Roman" w:cs="Times New Roman"/>
          <w:szCs w:val="24"/>
        </w:rPr>
        <w:t>.</w:t>
      </w:r>
      <w:r w:rsidRPr="00AE098F">
        <w:rPr>
          <w:rFonts w:eastAsia="Times New Roman" w:cs="Times New Roman"/>
          <w:szCs w:val="24"/>
        </w:rPr>
        <w:t xml:space="preserve"> Ας αναρω</w:t>
      </w:r>
      <w:r>
        <w:rPr>
          <w:rFonts w:eastAsia="Times New Roman" w:cs="Times New Roman"/>
          <w:szCs w:val="24"/>
        </w:rPr>
        <w:t xml:space="preserve">τηθούμε τι κάναμε για αυτούς είκοσι επτά </w:t>
      </w:r>
      <w:r w:rsidRPr="00AE098F">
        <w:rPr>
          <w:rFonts w:eastAsia="Times New Roman" w:cs="Times New Roman"/>
          <w:szCs w:val="24"/>
        </w:rPr>
        <w:t>χρόνια</w:t>
      </w:r>
      <w:r>
        <w:rPr>
          <w:rFonts w:eastAsia="Times New Roman" w:cs="Times New Roman"/>
          <w:szCs w:val="24"/>
        </w:rPr>
        <w:t>.</w:t>
      </w:r>
      <w:r w:rsidRPr="00AE098F">
        <w:rPr>
          <w:rFonts w:eastAsia="Times New Roman" w:cs="Times New Roman"/>
          <w:szCs w:val="24"/>
        </w:rPr>
        <w:t xml:space="preserve"> Τώρα</w:t>
      </w:r>
      <w:r>
        <w:rPr>
          <w:rFonts w:eastAsia="Times New Roman" w:cs="Times New Roman"/>
          <w:szCs w:val="24"/>
        </w:rPr>
        <w:t xml:space="preserve"> ε</w:t>
      </w:r>
      <w:r w:rsidRPr="00AE098F">
        <w:rPr>
          <w:rFonts w:eastAsia="Times New Roman" w:cs="Times New Roman"/>
          <w:szCs w:val="24"/>
        </w:rPr>
        <w:t>δώ έχουμε ευκαιρίες για τα παιδιά στην Ελλάδα</w:t>
      </w:r>
      <w:r>
        <w:rPr>
          <w:rFonts w:eastAsia="Times New Roman" w:cs="Times New Roman"/>
          <w:szCs w:val="24"/>
        </w:rPr>
        <w:t>,</w:t>
      </w:r>
      <w:r w:rsidRPr="00AE098F">
        <w:rPr>
          <w:rFonts w:eastAsia="Times New Roman" w:cs="Times New Roman"/>
          <w:szCs w:val="24"/>
        </w:rPr>
        <w:t xml:space="preserve"> να </w:t>
      </w:r>
      <w:r>
        <w:rPr>
          <w:rFonts w:eastAsia="Times New Roman" w:cs="Times New Roman"/>
          <w:szCs w:val="24"/>
        </w:rPr>
        <w:t>μάθουν</w:t>
      </w:r>
      <w:r w:rsidRPr="00AE098F">
        <w:rPr>
          <w:rFonts w:eastAsia="Times New Roman" w:cs="Times New Roman"/>
          <w:szCs w:val="24"/>
        </w:rPr>
        <w:t xml:space="preserve"> τη </w:t>
      </w:r>
      <w:r>
        <w:rPr>
          <w:rFonts w:eastAsia="Times New Roman" w:cs="Times New Roman"/>
          <w:szCs w:val="24"/>
        </w:rPr>
        <w:t>«</w:t>
      </w:r>
      <w:r w:rsidRPr="00AE098F">
        <w:rPr>
          <w:rFonts w:eastAsia="Times New Roman" w:cs="Times New Roman"/>
          <w:szCs w:val="24"/>
        </w:rPr>
        <w:t>μακεδονική γλώσσα</w:t>
      </w:r>
      <w:r>
        <w:rPr>
          <w:rFonts w:eastAsia="Times New Roman" w:cs="Times New Roman"/>
          <w:szCs w:val="24"/>
        </w:rPr>
        <w:t>»</w:t>
      </w:r>
      <w:r>
        <w:rPr>
          <w:rFonts w:eastAsia="Times New Roman" w:cs="Times New Roman"/>
          <w:szCs w:val="24"/>
        </w:rPr>
        <w:t>.</w:t>
      </w:r>
      <w:r w:rsidRPr="00AE098F">
        <w:rPr>
          <w:rFonts w:eastAsia="Times New Roman" w:cs="Times New Roman"/>
          <w:szCs w:val="24"/>
        </w:rPr>
        <w:t xml:space="preserve"> Μέχρι τώρα αυτό α</w:t>
      </w:r>
      <w:r w:rsidRPr="00AE098F">
        <w:rPr>
          <w:rFonts w:eastAsia="Times New Roman" w:cs="Times New Roman"/>
          <w:szCs w:val="24"/>
        </w:rPr>
        <w:t>παγορευόταν</w:t>
      </w:r>
      <w:r>
        <w:rPr>
          <w:rFonts w:eastAsia="Times New Roman" w:cs="Times New Roman"/>
          <w:szCs w:val="24"/>
        </w:rPr>
        <w:t>».</w:t>
      </w:r>
      <w:r w:rsidRPr="00AE098F">
        <w:rPr>
          <w:rFonts w:eastAsia="Times New Roman" w:cs="Times New Roman"/>
          <w:szCs w:val="24"/>
        </w:rPr>
        <w:t xml:space="preserve"> Αυτό είναι το δικό σας κατόρθωμα</w:t>
      </w:r>
      <w:r>
        <w:rPr>
          <w:rFonts w:eastAsia="Times New Roman" w:cs="Times New Roman"/>
          <w:szCs w:val="24"/>
        </w:rPr>
        <w:t>.</w:t>
      </w:r>
      <w:r w:rsidRPr="00AE098F">
        <w:rPr>
          <w:rFonts w:eastAsia="Times New Roman" w:cs="Times New Roman"/>
          <w:szCs w:val="24"/>
        </w:rPr>
        <w:t xml:space="preserve"> </w:t>
      </w:r>
    </w:p>
    <w:p w14:paraId="2ED8BB43" w14:textId="77777777" w:rsidR="00C647AD" w:rsidRDefault="00D506E1">
      <w:pPr>
        <w:spacing w:after="0" w:line="600" w:lineRule="auto"/>
        <w:ind w:firstLine="720"/>
        <w:jc w:val="both"/>
        <w:rPr>
          <w:rFonts w:eastAsia="Times New Roman" w:cs="Times New Roman"/>
          <w:szCs w:val="24"/>
        </w:rPr>
      </w:pPr>
      <w:r w:rsidRPr="00AE098F">
        <w:rPr>
          <w:rFonts w:eastAsia="Times New Roman" w:cs="Times New Roman"/>
          <w:szCs w:val="24"/>
        </w:rPr>
        <w:t>Αυτές οι δηλώσ</w:t>
      </w:r>
      <w:r>
        <w:rPr>
          <w:rFonts w:eastAsia="Times New Roman" w:cs="Times New Roman"/>
          <w:szCs w:val="24"/>
        </w:rPr>
        <w:t xml:space="preserve">εις γίνονται από τον μετριοπαθή Ζάεφ. </w:t>
      </w:r>
      <w:r w:rsidRPr="00AE098F">
        <w:rPr>
          <w:rFonts w:eastAsia="Times New Roman" w:cs="Times New Roman"/>
          <w:szCs w:val="24"/>
        </w:rPr>
        <w:t>Αναρωτιέμαι</w:t>
      </w:r>
      <w:r>
        <w:rPr>
          <w:rFonts w:eastAsia="Times New Roman" w:cs="Times New Roman"/>
          <w:szCs w:val="24"/>
        </w:rPr>
        <w:t>,</w:t>
      </w:r>
      <w:r w:rsidRPr="00AE098F">
        <w:rPr>
          <w:rFonts w:eastAsia="Times New Roman" w:cs="Times New Roman"/>
          <w:szCs w:val="24"/>
        </w:rPr>
        <w:t xml:space="preserve"> αν ο διάδοχός του </w:t>
      </w:r>
      <w:r>
        <w:rPr>
          <w:rFonts w:eastAsia="Times New Roman" w:cs="Times New Roman"/>
          <w:szCs w:val="24"/>
        </w:rPr>
        <w:t xml:space="preserve">θα </w:t>
      </w:r>
      <w:r w:rsidRPr="00AE098F">
        <w:rPr>
          <w:rFonts w:eastAsia="Times New Roman" w:cs="Times New Roman"/>
          <w:szCs w:val="24"/>
        </w:rPr>
        <w:t xml:space="preserve">είναι κάποιος </w:t>
      </w:r>
      <w:r>
        <w:rPr>
          <w:rFonts w:eastAsia="Times New Roman" w:cs="Times New Roman"/>
          <w:szCs w:val="24"/>
        </w:rPr>
        <w:t>σ</w:t>
      </w:r>
      <w:r w:rsidRPr="00AE098F">
        <w:rPr>
          <w:rFonts w:eastAsia="Times New Roman" w:cs="Times New Roman"/>
          <w:szCs w:val="24"/>
        </w:rPr>
        <w:t>αν το</w:t>
      </w:r>
      <w:r>
        <w:rPr>
          <w:rFonts w:eastAsia="Times New Roman" w:cs="Times New Roman"/>
          <w:szCs w:val="24"/>
        </w:rPr>
        <w:t>ν</w:t>
      </w:r>
      <w:r w:rsidRPr="00AE098F">
        <w:rPr>
          <w:rFonts w:eastAsia="Times New Roman" w:cs="Times New Roman"/>
          <w:szCs w:val="24"/>
        </w:rPr>
        <w:t xml:space="preserve"> σκληροπυρηνικό Γκρούεφσκι</w:t>
      </w:r>
      <w:r>
        <w:rPr>
          <w:rFonts w:eastAsia="Times New Roman" w:cs="Times New Roman"/>
          <w:szCs w:val="24"/>
        </w:rPr>
        <w:t>,</w:t>
      </w:r>
      <w:r w:rsidRPr="00AE098F">
        <w:rPr>
          <w:rFonts w:eastAsia="Times New Roman" w:cs="Times New Roman"/>
          <w:szCs w:val="24"/>
        </w:rPr>
        <w:t xml:space="preserve"> τι θα γίνει με τη </w:t>
      </w:r>
      <w:r>
        <w:rPr>
          <w:rFonts w:eastAsia="Times New Roman" w:cs="Times New Roman"/>
          <w:szCs w:val="24"/>
        </w:rPr>
        <w:t>σ</w:t>
      </w:r>
      <w:r w:rsidRPr="00AE098F">
        <w:rPr>
          <w:rFonts w:eastAsia="Times New Roman" w:cs="Times New Roman"/>
          <w:szCs w:val="24"/>
        </w:rPr>
        <w:t xml:space="preserve">υμφωνία </w:t>
      </w:r>
      <w:r w:rsidRPr="00AE098F">
        <w:rPr>
          <w:rFonts w:eastAsia="Times New Roman" w:cs="Times New Roman"/>
          <w:szCs w:val="24"/>
        </w:rPr>
        <w:t>αυτή</w:t>
      </w:r>
      <w:r>
        <w:rPr>
          <w:rFonts w:eastAsia="Times New Roman" w:cs="Times New Roman"/>
          <w:szCs w:val="24"/>
        </w:rPr>
        <w:t>;</w:t>
      </w:r>
      <w:r w:rsidRPr="00AE098F">
        <w:rPr>
          <w:rFonts w:eastAsia="Times New Roman" w:cs="Times New Roman"/>
          <w:szCs w:val="24"/>
        </w:rPr>
        <w:t xml:space="preserve"> </w:t>
      </w:r>
      <w:r>
        <w:rPr>
          <w:rFonts w:eastAsia="Times New Roman" w:cs="Times New Roman"/>
          <w:szCs w:val="24"/>
        </w:rPr>
        <w:t>Γι’</w:t>
      </w:r>
      <w:r w:rsidRPr="00AE098F">
        <w:rPr>
          <w:rFonts w:eastAsia="Times New Roman" w:cs="Times New Roman"/>
          <w:szCs w:val="24"/>
        </w:rPr>
        <w:t xml:space="preserve"> αυτό σας λέμε ότι ανοίγε</w:t>
      </w:r>
      <w:r>
        <w:rPr>
          <w:rFonts w:eastAsia="Times New Roman" w:cs="Times New Roman"/>
          <w:szCs w:val="24"/>
        </w:rPr>
        <w:t>τε τον ασκό</w:t>
      </w:r>
      <w:r>
        <w:rPr>
          <w:rFonts w:eastAsia="Times New Roman" w:cs="Times New Roman"/>
          <w:szCs w:val="24"/>
        </w:rPr>
        <w:t xml:space="preserve"> του αλυτρωτισμού πάνω</w:t>
      </w:r>
      <w:r w:rsidRPr="00AE098F">
        <w:rPr>
          <w:rFonts w:eastAsia="Times New Roman" w:cs="Times New Roman"/>
          <w:szCs w:val="24"/>
        </w:rPr>
        <w:t xml:space="preserve"> από τα βόρεια σύνορά </w:t>
      </w:r>
      <w:r>
        <w:rPr>
          <w:rFonts w:eastAsia="Times New Roman" w:cs="Times New Roman"/>
          <w:szCs w:val="24"/>
        </w:rPr>
        <w:t>μας.</w:t>
      </w:r>
      <w:r w:rsidRPr="00AE098F">
        <w:rPr>
          <w:rFonts w:eastAsia="Times New Roman" w:cs="Times New Roman"/>
          <w:szCs w:val="24"/>
        </w:rPr>
        <w:t xml:space="preserve"> </w:t>
      </w:r>
    </w:p>
    <w:p w14:paraId="2ED8BB44" w14:textId="77777777" w:rsidR="00C647AD" w:rsidRDefault="00D506E1">
      <w:pPr>
        <w:spacing w:after="0" w:line="600" w:lineRule="auto"/>
        <w:ind w:firstLine="720"/>
        <w:jc w:val="both"/>
        <w:rPr>
          <w:rFonts w:eastAsia="Times New Roman" w:cs="Times New Roman"/>
          <w:szCs w:val="24"/>
        </w:rPr>
      </w:pPr>
      <w:r w:rsidRPr="00AE098F">
        <w:rPr>
          <w:rFonts w:eastAsia="Times New Roman" w:cs="Times New Roman"/>
          <w:szCs w:val="24"/>
        </w:rPr>
        <w:t>Αν είστε εθνικά υπερήφανοι</w:t>
      </w:r>
      <w:r>
        <w:rPr>
          <w:rFonts w:eastAsia="Times New Roman" w:cs="Times New Roman"/>
          <w:szCs w:val="24"/>
        </w:rPr>
        <w:t>,</w:t>
      </w:r>
      <w:r w:rsidRPr="00AE098F">
        <w:rPr>
          <w:rFonts w:eastAsia="Times New Roman" w:cs="Times New Roman"/>
          <w:szCs w:val="24"/>
        </w:rPr>
        <w:t xml:space="preserve"> δείτε λίγο τι συμβαίνει ήδη στη </w:t>
      </w:r>
      <w:r>
        <w:rPr>
          <w:rFonts w:eastAsia="Times New Roman" w:cs="Times New Roman"/>
          <w:szCs w:val="24"/>
        </w:rPr>
        <w:t>δ</w:t>
      </w:r>
      <w:r w:rsidRPr="00AE098F">
        <w:rPr>
          <w:rFonts w:eastAsia="Times New Roman" w:cs="Times New Roman"/>
          <w:szCs w:val="24"/>
        </w:rPr>
        <w:t xml:space="preserve">υτική </w:t>
      </w:r>
      <w:r w:rsidRPr="00AE098F">
        <w:rPr>
          <w:rFonts w:eastAsia="Times New Roman" w:cs="Times New Roman"/>
          <w:szCs w:val="24"/>
        </w:rPr>
        <w:t xml:space="preserve">και </w:t>
      </w:r>
      <w:r>
        <w:rPr>
          <w:rFonts w:eastAsia="Times New Roman" w:cs="Times New Roman"/>
          <w:szCs w:val="24"/>
        </w:rPr>
        <w:t>κ</w:t>
      </w:r>
      <w:r w:rsidRPr="00AE098F">
        <w:rPr>
          <w:rFonts w:eastAsia="Times New Roman" w:cs="Times New Roman"/>
          <w:szCs w:val="24"/>
        </w:rPr>
        <w:t xml:space="preserve">εντρική </w:t>
      </w:r>
      <w:r w:rsidRPr="00AE098F">
        <w:rPr>
          <w:rFonts w:eastAsia="Times New Roman" w:cs="Times New Roman"/>
          <w:szCs w:val="24"/>
        </w:rPr>
        <w:t>Μακεδονία</w:t>
      </w:r>
      <w:r>
        <w:rPr>
          <w:rFonts w:eastAsia="Times New Roman" w:cs="Times New Roman"/>
          <w:szCs w:val="24"/>
        </w:rPr>
        <w:t>, π</w:t>
      </w:r>
      <w:r w:rsidRPr="00AE098F">
        <w:rPr>
          <w:rFonts w:eastAsia="Times New Roman" w:cs="Times New Roman"/>
          <w:szCs w:val="24"/>
        </w:rPr>
        <w:t xml:space="preserve">όσοι </w:t>
      </w:r>
      <w:r>
        <w:rPr>
          <w:rFonts w:eastAsia="Times New Roman" w:cs="Times New Roman"/>
          <w:szCs w:val="24"/>
        </w:rPr>
        <w:t>σύλλογοι κάποιων θερμοκέφαλων</w:t>
      </w:r>
      <w:r w:rsidRPr="00AE098F">
        <w:rPr>
          <w:rFonts w:eastAsia="Times New Roman" w:cs="Times New Roman"/>
          <w:szCs w:val="24"/>
        </w:rPr>
        <w:t xml:space="preserve"> ζήτησαν </w:t>
      </w:r>
      <w:r>
        <w:rPr>
          <w:rFonts w:eastAsia="Times New Roman" w:cs="Times New Roman"/>
          <w:szCs w:val="24"/>
        </w:rPr>
        <w:t xml:space="preserve">ήδη στο παρελθόν </w:t>
      </w:r>
      <w:r w:rsidRPr="00AE098F">
        <w:rPr>
          <w:rFonts w:eastAsia="Times New Roman" w:cs="Times New Roman"/>
          <w:szCs w:val="24"/>
        </w:rPr>
        <w:t xml:space="preserve">να αναγνωριστούν σωματεία </w:t>
      </w:r>
      <w:r>
        <w:rPr>
          <w:rFonts w:eastAsia="Times New Roman" w:cs="Times New Roman"/>
          <w:szCs w:val="24"/>
        </w:rPr>
        <w:t>«</w:t>
      </w:r>
      <w:r w:rsidRPr="00AE098F">
        <w:rPr>
          <w:rFonts w:eastAsia="Times New Roman" w:cs="Times New Roman"/>
          <w:szCs w:val="24"/>
        </w:rPr>
        <w:t>μακεδονικής</w:t>
      </w:r>
      <w:r>
        <w:rPr>
          <w:rFonts w:eastAsia="Times New Roman" w:cs="Times New Roman"/>
          <w:szCs w:val="24"/>
        </w:rPr>
        <w:t>»</w:t>
      </w:r>
      <w:r w:rsidRPr="00AE098F">
        <w:rPr>
          <w:rFonts w:eastAsia="Times New Roman" w:cs="Times New Roman"/>
          <w:szCs w:val="24"/>
        </w:rPr>
        <w:t xml:space="preserve"> μειονότητας</w:t>
      </w:r>
      <w:r>
        <w:rPr>
          <w:rFonts w:eastAsia="Times New Roman" w:cs="Times New Roman"/>
          <w:szCs w:val="24"/>
        </w:rPr>
        <w:t>.</w:t>
      </w:r>
      <w:r w:rsidRPr="00AE098F">
        <w:rPr>
          <w:rFonts w:eastAsia="Times New Roman" w:cs="Times New Roman"/>
          <w:szCs w:val="24"/>
        </w:rPr>
        <w:t xml:space="preserve"> Α</w:t>
      </w:r>
      <w:r w:rsidRPr="00AE098F">
        <w:rPr>
          <w:rFonts w:eastAsia="Times New Roman" w:cs="Times New Roman"/>
          <w:szCs w:val="24"/>
        </w:rPr>
        <w:t xml:space="preserve">ν αύριο οι άνθρωποι αυτοί σας ζητήσουν να διδάσκεται η δήθεν </w:t>
      </w:r>
      <w:r>
        <w:rPr>
          <w:rFonts w:eastAsia="Times New Roman" w:cs="Times New Roman"/>
          <w:szCs w:val="24"/>
        </w:rPr>
        <w:t>«</w:t>
      </w:r>
      <w:r w:rsidRPr="00AE098F">
        <w:rPr>
          <w:rFonts w:eastAsia="Times New Roman" w:cs="Times New Roman"/>
          <w:szCs w:val="24"/>
        </w:rPr>
        <w:t>μακεδονική γλώσσα</w:t>
      </w:r>
      <w:r>
        <w:rPr>
          <w:rFonts w:eastAsia="Times New Roman" w:cs="Times New Roman"/>
          <w:szCs w:val="24"/>
        </w:rPr>
        <w:t>»</w:t>
      </w:r>
      <w:r w:rsidRPr="00AE098F">
        <w:rPr>
          <w:rFonts w:eastAsia="Times New Roman" w:cs="Times New Roman"/>
          <w:szCs w:val="24"/>
        </w:rPr>
        <w:t xml:space="preserve"> </w:t>
      </w:r>
      <w:r w:rsidRPr="00AE098F">
        <w:rPr>
          <w:rFonts w:eastAsia="Times New Roman" w:cs="Times New Roman"/>
          <w:szCs w:val="24"/>
        </w:rPr>
        <w:lastRenderedPageBreak/>
        <w:t xml:space="preserve">σε </w:t>
      </w:r>
      <w:r>
        <w:rPr>
          <w:rFonts w:eastAsia="Times New Roman" w:cs="Times New Roman"/>
          <w:szCs w:val="24"/>
        </w:rPr>
        <w:t>«</w:t>
      </w:r>
      <w:r w:rsidRPr="00AE098F">
        <w:rPr>
          <w:rFonts w:eastAsia="Times New Roman" w:cs="Times New Roman"/>
          <w:szCs w:val="24"/>
        </w:rPr>
        <w:t>φροντιστήρια</w:t>
      </w:r>
      <w:r>
        <w:rPr>
          <w:rFonts w:eastAsia="Times New Roman" w:cs="Times New Roman"/>
          <w:szCs w:val="24"/>
        </w:rPr>
        <w:t>»</w:t>
      </w:r>
      <w:r w:rsidRPr="00AE098F">
        <w:rPr>
          <w:rFonts w:eastAsia="Times New Roman" w:cs="Times New Roman"/>
          <w:szCs w:val="24"/>
        </w:rPr>
        <w:t xml:space="preserve"> στην Πέλλα</w:t>
      </w:r>
      <w:r>
        <w:rPr>
          <w:rFonts w:eastAsia="Times New Roman" w:cs="Times New Roman"/>
          <w:szCs w:val="24"/>
        </w:rPr>
        <w:t>,</w:t>
      </w:r>
      <w:r w:rsidRPr="00AE098F">
        <w:rPr>
          <w:rFonts w:eastAsia="Times New Roman" w:cs="Times New Roman"/>
          <w:szCs w:val="24"/>
        </w:rPr>
        <w:t xml:space="preserve"> στην Ημαθία</w:t>
      </w:r>
      <w:r>
        <w:rPr>
          <w:rFonts w:eastAsia="Times New Roman" w:cs="Times New Roman"/>
          <w:szCs w:val="24"/>
        </w:rPr>
        <w:t>,</w:t>
      </w:r>
      <w:r w:rsidRPr="00AE098F">
        <w:rPr>
          <w:rFonts w:eastAsia="Times New Roman" w:cs="Times New Roman"/>
          <w:szCs w:val="24"/>
        </w:rPr>
        <w:t xml:space="preserve"> στη Φλώρινα</w:t>
      </w:r>
      <w:r>
        <w:rPr>
          <w:rFonts w:eastAsia="Times New Roman" w:cs="Times New Roman"/>
          <w:szCs w:val="24"/>
        </w:rPr>
        <w:t xml:space="preserve">, τι θα κάνετε; </w:t>
      </w:r>
      <w:r w:rsidRPr="00AE098F">
        <w:rPr>
          <w:rFonts w:eastAsia="Times New Roman" w:cs="Times New Roman"/>
          <w:szCs w:val="24"/>
        </w:rPr>
        <w:t>Πώς θα τους εμποδίσετε</w:t>
      </w:r>
      <w:r>
        <w:rPr>
          <w:rFonts w:eastAsia="Times New Roman" w:cs="Times New Roman"/>
          <w:szCs w:val="24"/>
        </w:rPr>
        <w:t>;</w:t>
      </w:r>
      <w:r w:rsidRPr="00AE098F">
        <w:rPr>
          <w:rFonts w:eastAsia="Times New Roman" w:cs="Times New Roman"/>
          <w:szCs w:val="24"/>
        </w:rPr>
        <w:t xml:space="preserve"> </w:t>
      </w:r>
    </w:p>
    <w:p w14:paraId="2ED8BB4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Αλέξης Τσίπρας, δυστυχώς, </w:t>
      </w:r>
      <w:r w:rsidRPr="00AE098F">
        <w:rPr>
          <w:rFonts w:eastAsia="Times New Roman" w:cs="Times New Roman"/>
          <w:szCs w:val="24"/>
        </w:rPr>
        <w:t xml:space="preserve">αντί να διαλέξει να χαράξει μία </w:t>
      </w:r>
      <w:r>
        <w:rPr>
          <w:rFonts w:eastAsia="Times New Roman" w:cs="Times New Roman"/>
          <w:szCs w:val="24"/>
        </w:rPr>
        <w:t>ε</w:t>
      </w:r>
      <w:r w:rsidRPr="00AE098F">
        <w:rPr>
          <w:rFonts w:eastAsia="Times New Roman" w:cs="Times New Roman"/>
          <w:szCs w:val="24"/>
        </w:rPr>
        <w:t>θνική γραμμή</w:t>
      </w:r>
      <w:r>
        <w:rPr>
          <w:rFonts w:eastAsia="Times New Roman" w:cs="Times New Roman"/>
          <w:szCs w:val="24"/>
        </w:rPr>
        <w:t>,</w:t>
      </w:r>
      <w:r w:rsidRPr="00AE098F">
        <w:rPr>
          <w:rFonts w:eastAsia="Times New Roman" w:cs="Times New Roman"/>
          <w:szCs w:val="24"/>
        </w:rPr>
        <w:t xml:space="preserve"> διάλ</w:t>
      </w:r>
      <w:r>
        <w:rPr>
          <w:rFonts w:eastAsia="Times New Roman" w:cs="Times New Roman"/>
          <w:szCs w:val="24"/>
        </w:rPr>
        <w:t>ε</w:t>
      </w:r>
      <w:r>
        <w:rPr>
          <w:rFonts w:eastAsia="Times New Roman" w:cs="Times New Roman"/>
          <w:szCs w:val="24"/>
        </w:rPr>
        <w:t xml:space="preserve">ξε τη γραμμή του διχασμού. </w:t>
      </w:r>
      <w:r>
        <w:rPr>
          <w:rFonts w:eastAsia="Times New Roman" w:cs="Times New Roman"/>
          <w:szCs w:val="24"/>
        </w:rPr>
        <w:t>Δ</w:t>
      </w:r>
      <w:r w:rsidRPr="00AE098F">
        <w:rPr>
          <w:rFonts w:eastAsia="Times New Roman" w:cs="Times New Roman"/>
          <w:szCs w:val="24"/>
        </w:rPr>
        <w:t xml:space="preserve">εν περιμέναμε τίποτε άλλο από </w:t>
      </w:r>
      <w:r>
        <w:rPr>
          <w:rFonts w:eastAsia="Times New Roman" w:cs="Times New Roman"/>
          <w:szCs w:val="24"/>
        </w:rPr>
        <w:t>σας,</w:t>
      </w:r>
      <w:r w:rsidRPr="00AE098F">
        <w:rPr>
          <w:rFonts w:eastAsia="Times New Roman" w:cs="Times New Roman"/>
          <w:szCs w:val="24"/>
        </w:rPr>
        <w:t xml:space="preserve"> γιατί είναι γν</w:t>
      </w:r>
      <w:r>
        <w:rPr>
          <w:rFonts w:eastAsia="Times New Roman" w:cs="Times New Roman"/>
          <w:szCs w:val="24"/>
        </w:rPr>
        <w:t>ωστή η ι</w:t>
      </w:r>
      <w:r w:rsidRPr="00AE098F">
        <w:rPr>
          <w:rFonts w:eastAsia="Times New Roman" w:cs="Times New Roman"/>
          <w:szCs w:val="24"/>
        </w:rPr>
        <w:t xml:space="preserve">δεολογία σας και είναι γνωστή και ιδεοληψία </w:t>
      </w:r>
      <w:r>
        <w:rPr>
          <w:rFonts w:eastAsia="Times New Roman" w:cs="Times New Roman"/>
          <w:szCs w:val="24"/>
        </w:rPr>
        <w:t xml:space="preserve">σας. </w:t>
      </w:r>
      <w:r w:rsidRPr="00AE098F">
        <w:rPr>
          <w:rFonts w:eastAsia="Times New Roman" w:cs="Times New Roman"/>
          <w:szCs w:val="24"/>
        </w:rPr>
        <w:t xml:space="preserve">Όποιος δεν συμφωνεί με </w:t>
      </w:r>
      <w:r>
        <w:rPr>
          <w:rFonts w:eastAsia="Times New Roman" w:cs="Times New Roman"/>
          <w:szCs w:val="24"/>
        </w:rPr>
        <w:t>εσάς</w:t>
      </w:r>
      <w:r>
        <w:rPr>
          <w:rFonts w:eastAsia="Times New Roman" w:cs="Times New Roman"/>
          <w:szCs w:val="24"/>
        </w:rPr>
        <w:t>,</w:t>
      </w:r>
      <w:r w:rsidRPr="00AE098F">
        <w:rPr>
          <w:rFonts w:eastAsia="Times New Roman" w:cs="Times New Roman"/>
          <w:szCs w:val="24"/>
        </w:rPr>
        <w:t xml:space="preserve"> είναι ακραίος</w:t>
      </w:r>
      <w:r>
        <w:rPr>
          <w:rFonts w:eastAsia="Times New Roman" w:cs="Times New Roman"/>
          <w:szCs w:val="24"/>
        </w:rPr>
        <w:t>,</w:t>
      </w:r>
      <w:r w:rsidRPr="00AE098F">
        <w:rPr>
          <w:rFonts w:eastAsia="Times New Roman" w:cs="Times New Roman"/>
          <w:szCs w:val="24"/>
        </w:rPr>
        <w:t xml:space="preserve"> είναι εθνικιστής</w:t>
      </w:r>
      <w:r>
        <w:rPr>
          <w:rFonts w:eastAsia="Times New Roman" w:cs="Times New Roman"/>
          <w:szCs w:val="24"/>
        </w:rPr>
        <w:t>.</w:t>
      </w:r>
      <w:r w:rsidRPr="00AE098F">
        <w:rPr>
          <w:rFonts w:eastAsia="Times New Roman" w:cs="Times New Roman"/>
          <w:szCs w:val="24"/>
        </w:rPr>
        <w:t xml:space="preserve"> Εκατοντάδες χιλιάδες άτομα που μ</w:t>
      </w:r>
      <w:r>
        <w:rPr>
          <w:rFonts w:eastAsia="Times New Roman" w:cs="Times New Roman"/>
          <w:szCs w:val="24"/>
        </w:rPr>
        <w:t xml:space="preserve">αζεύτηκαν προχθές στο </w:t>
      </w:r>
      <w:r>
        <w:rPr>
          <w:rFonts w:eastAsia="Times New Roman" w:cs="Times New Roman"/>
          <w:szCs w:val="24"/>
        </w:rPr>
        <w:t>Σύνταγμα, ό</w:t>
      </w:r>
      <w:r w:rsidRPr="00AE098F">
        <w:rPr>
          <w:rFonts w:eastAsia="Times New Roman" w:cs="Times New Roman"/>
          <w:szCs w:val="24"/>
        </w:rPr>
        <w:t xml:space="preserve">πως και </w:t>
      </w:r>
      <w:r>
        <w:rPr>
          <w:rFonts w:eastAsia="Times New Roman" w:cs="Times New Roman"/>
          <w:szCs w:val="24"/>
        </w:rPr>
        <w:t xml:space="preserve">σε </w:t>
      </w:r>
      <w:r w:rsidRPr="00AE098F">
        <w:rPr>
          <w:rFonts w:eastAsia="Times New Roman" w:cs="Times New Roman"/>
          <w:szCs w:val="24"/>
        </w:rPr>
        <w:t>άλλα συλλαλητήρια</w:t>
      </w:r>
      <w:r>
        <w:rPr>
          <w:rFonts w:eastAsia="Times New Roman" w:cs="Times New Roman"/>
          <w:szCs w:val="24"/>
        </w:rPr>
        <w:t>,</w:t>
      </w:r>
      <w:r w:rsidRPr="00AE098F">
        <w:rPr>
          <w:rFonts w:eastAsia="Times New Roman" w:cs="Times New Roman"/>
          <w:szCs w:val="24"/>
        </w:rPr>
        <w:t xml:space="preserve"> ήταν </w:t>
      </w:r>
      <w:r>
        <w:rPr>
          <w:rFonts w:eastAsia="Times New Roman" w:cs="Times New Roman"/>
          <w:szCs w:val="24"/>
        </w:rPr>
        <w:t>«</w:t>
      </w:r>
      <w:r w:rsidRPr="00AE098F">
        <w:rPr>
          <w:rFonts w:eastAsia="Times New Roman" w:cs="Times New Roman"/>
          <w:szCs w:val="24"/>
        </w:rPr>
        <w:t>ετερόκλητο πλήθος</w:t>
      </w:r>
      <w:r>
        <w:rPr>
          <w:rFonts w:eastAsia="Times New Roman" w:cs="Times New Roman"/>
          <w:szCs w:val="24"/>
        </w:rPr>
        <w:t>»</w:t>
      </w:r>
      <w:r w:rsidRPr="00AE098F">
        <w:rPr>
          <w:rFonts w:eastAsia="Times New Roman" w:cs="Times New Roman"/>
          <w:szCs w:val="24"/>
        </w:rPr>
        <w:t xml:space="preserve"> κατά τον Αλέξη Τσίπρα</w:t>
      </w:r>
      <w:r>
        <w:rPr>
          <w:rFonts w:eastAsia="Times New Roman" w:cs="Times New Roman"/>
          <w:szCs w:val="24"/>
        </w:rPr>
        <w:t>,</w:t>
      </w:r>
      <w:r w:rsidRPr="00AE098F">
        <w:rPr>
          <w:rFonts w:eastAsia="Times New Roman" w:cs="Times New Roman"/>
          <w:szCs w:val="24"/>
        </w:rPr>
        <w:t xml:space="preserve"> ήταν </w:t>
      </w:r>
      <w:r>
        <w:rPr>
          <w:rFonts w:eastAsia="Times New Roman" w:cs="Times New Roman"/>
          <w:szCs w:val="24"/>
        </w:rPr>
        <w:t xml:space="preserve">ακραίοι, ήταν στοιχεία ακροδεξιά. </w:t>
      </w:r>
    </w:p>
    <w:p w14:paraId="2ED8BB4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Αλλά</w:t>
      </w:r>
      <w:r w:rsidRPr="00AE098F">
        <w:rPr>
          <w:rFonts w:eastAsia="Times New Roman" w:cs="Times New Roman"/>
          <w:szCs w:val="24"/>
        </w:rPr>
        <w:t xml:space="preserve"> κυρίες και κύριοι συνάδελφοι</w:t>
      </w:r>
      <w:r>
        <w:rPr>
          <w:rFonts w:eastAsia="Times New Roman" w:cs="Times New Roman"/>
          <w:szCs w:val="24"/>
        </w:rPr>
        <w:t>, α</w:t>
      </w:r>
      <w:r w:rsidRPr="00AE098F">
        <w:rPr>
          <w:rFonts w:eastAsia="Times New Roman" w:cs="Times New Roman"/>
          <w:szCs w:val="24"/>
        </w:rPr>
        <w:t>ναρωτιέμαι για ένα πράγμα</w:t>
      </w:r>
      <w:r>
        <w:rPr>
          <w:rFonts w:eastAsia="Times New Roman" w:cs="Times New Roman"/>
          <w:szCs w:val="24"/>
        </w:rPr>
        <w:t>.</w:t>
      </w:r>
      <w:r w:rsidRPr="00AE098F">
        <w:rPr>
          <w:rFonts w:eastAsia="Times New Roman" w:cs="Times New Roman"/>
          <w:szCs w:val="24"/>
        </w:rPr>
        <w:t xml:space="preserve"> Γιατί </w:t>
      </w:r>
      <w:r>
        <w:rPr>
          <w:rFonts w:eastAsia="Times New Roman" w:cs="Times New Roman"/>
          <w:szCs w:val="24"/>
        </w:rPr>
        <w:t xml:space="preserve">αναζητείτε </w:t>
      </w:r>
      <w:r w:rsidRPr="00AE098F">
        <w:rPr>
          <w:rFonts w:eastAsia="Times New Roman" w:cs="Times New Roman"/>
          <w:szCs w:val="24"/>
        </w:rPr>
        <w:t xml:space="preserve">άλλοθι για τις πράξεις </w:t>
      </w:r>
      <w:r>
        <w:rPr>
          <w:rFonts w:eastAsia="Times New Roman" w:cs="Times New Roman"/>
          <w:szCs w:val="24"/>
        </w:rPr>
        <w:t>σας;</w:t>
      </w:r>
      <w:r w:rsidRPr="00AE098F">
        <w:rPr>
          <w:rFonts w:eastAsia="Times New Roman" w:cs="Times New Roman"/>
          <w:szCs w:val="24"/>
        </w:rPr>
        <w:t xml:space="preserve"> Γιατί ψάχνετε εναγωνίως να βρείτε στο παρελθόν σημεία στη διαπραγμάτευσ</w:t>
      </w:r>
      <w:r>
        <w:rPr>
          <w:rFonts w:eastAsia="Times New Roman" w:cs="Times New Roman"/>
          <w:szCs w:val="24"/>
        </w:rPr>
        <w:t>η με τα Σκόπια για να καταδείξετε</w:t>
      </w:r>
      <w:r w:rsidRPr="00AE098F">
        <w:rPr>
          <w:rFonts w:eastAsia="Times New Roman" w:cs="Times New Roman"/>
          <w:szCs w:val="24"/>
        </w:rPr>
        <w:t xml:space="preserve"> ότι και παλαιότερα υπήρχαν διάφορες καταστάσεις που προσομοιάζουν με αυτή τη </w:t>
      </w:r>
      <w:r>
        <w:rPr>
          <w:rFonts w:eastAsia="Times New Roman" w:cs="Times New Roman"/>
          <w:szCs w:val="24"/>
        </w:rPr>
        <w:t>σ</w:t>
      </w:r>
      <w:r w:rsidRPr="00AE098F">
        <w:rPr>
          <w:rFonts w:eastAsia="Times New Roman" w:cs="Times New Roman"/>
          <w:szCs w:val="24"/>
        </w:rPr>
        <w:t xml:space="preserve">υμφωνία </w:t>
      </w:r>
      <w:r w:rsidRPr="00AE098F">
        <w:rPr>
          <w:rFonts w:eastAsia="Times New Roman" w:cs="Times New Roman"/>
          <w:szCs w:val="24"/>
        </w:rPr>
        <w:t xml:space="preserve">που </w:t>
      </w:r>
      <w:r>
        <w:rPr>
          <w:rFonts w:eastAsia="Times New Roman" w:cs="Times New Roman"/>
          <w:szCs w:val="24"/>
        </w:rPr>
        <w:t xml:space="preserve">φέρνετε εσείς; </w:t>
      </w:r>
      <w:r w:rsidRPr="00AE098F">
        <w:rPr>
          <w:rFonts w:eastAsia="Times New Roman" w:cs="Times New Roman"/>
          <w:szCs w:val="24"/>
        </w:rPr>
        <w:t>Φτάσατε</w:t>
      </w:r>
      <w:r>
        <w:rPr>
          <w:rFonts w:eastAsia="Times New Roman" w:cs="Times New Roman"/>
          <w:szCs w:val="24"/>
        </w:rPr>
        <w:t>,</w:t>
      </w:r>
      <w:r w:rsidRPr="00AE098F">
        <w:rPr>
          <w:rFonts w:eastAsia="Times New Roman" w:cs="Times New Roman"/>
          <w:szCs w:val="24"/>
        </w:rPr>
        <w:t xml:space="preserve"> μάλιστα</w:t>
      </w:r>
      <w:r>
        <w:rPr>
          <w:rFonts w:eastAsia="Times New Roman" w:cs="Times New Roman"/>
          <w:szCs w:val="24"/>
        </w:rPr>
        <w:t>,</w:t>
      </w:r>
      <w:r w:rsidRPr="00AE098F">
        <w:rPr>
          <w:rFonts w:eastAsia="Times New Roman" w:cs="Times New Roman"/>
          <w:szCs w:val="24"/>
        </w:rPr>
        <w:t xml:space="preserve"> στο σημείο της πολιτ</w:t>
      </w:r>
      <w:r>
        <w:rPr>
          <w:rFonts w:eastAsia="Times New Roman" w:cs="Times New Roman"/>
          <w:szCs w:val="24"/>
        </w:rPr>
        <w:t>ικής κα</w:t>
      </w:r>
      <w:r>
        <w:rPr>
          <w:rFonts w:eastAsia="Times New Roman" w:cs="Times New Roman"/>
          <w:szCs w:val="24"/>
        </w:rPr>
        <w:t xml:space="preserve">ταισχύνης να υιοθετείτε </w:t>
      </w:r>
      <w:r w:rsidRPr="00AE098F">
        <w:rPr>
          <w:rFonts w:eastAsia="Times New Roman" w:cs="Times New Roman"/>
          <w:szCs w:val="24"/>
        </w:rPr>
        <w:t xml:space="preserve">θέσεις της σκοπιανής προπαγάνδας ότι τάχα η Ελλάδα το 1977 αναγνώρισε μακεδονική </w:t>
      </w:r>
      <w:r w:rsidRPr="00AE098F">
        <w:rPr>
          <w:rFonts w:eastAsia="Times New Roman" w:cs="Times New Roman"/>
          <w:szCs w:val="24"/>
        </w:rPr>
        <w:lastRenderedPageBreak/>
        <w:t>γλώσσα</w:t>
      </w:r>
      <w:r>
        <w:rPr>
          <w:rFonts w:eastAsia="Times New Roman" w:cs="Times New Roman"/>
          <w:szCs w:val="24"/>
        </w:rPr>
        <w:t>.</w:t>
      </w:r>
      <w:r w:rsidRPr="00AE098F">
        <w:rPr>
          <w:rFonts w:eastAsia="Times New Roman" w:cs="Times New Roman"/>
          <w:szCs w:val="24"/>
        </w:rPr>
        <w:t xml:space="preserve"> Και αυτό το </w:t>
      </w:r>
      <w:r>
        <w:rPr>
          <w:rFonts w:eastAsia="Times New Roman" w:cs="Times New Roman"/>
          <w:szCs w:val="24"/>
        </w:rPr>
        <w:t>ισχυ</w:t>
      </w:r>
      <w:r w:rsidRPr="00AE098F">
        <w:rPr>
          <w:rFonts w:eastAsia="Times New Roman" w:cs="Times New Roman"/>
          <w:szCs w:val="24"/>
        </w:rPr>
        <w:t>ριστήκατε και εδώ μέσα</w:t>
      </w:r>
      <w:r>
        <w:rPr>
          <w:rFonts w:eastAsia="Times New Roman" w:cs="Times New Roman"/>
          <w:szCs w:val="24"/>
        </w:rPr>
        <w:t>, στο Κ</w:t>
      </w:r>
      <w:r w:rsidRPr="00AE098F">
        <w:rPr>
          <w:rFonts w:eastAsia="Times New Roman" w:cs="Times New Roman"/>
          <w:szCs w:val="24"/>
        </w:rPr>
        <w:t>οινοβούλιο</w:t>
      </w:r>
      <w:r>
        <w:rPr>
          <w:rFonts w:eastAsia="Times New Roman" w:cs="Times New Roman"/>
          <w:szCs w:val="24"/>
        </w:rPr>
        <w:t>.</w:t>
      </w:r>
      <w:r w:rsidRPr="00AE098F">
        <w:rPr>
          <w:rFonts w:eastAsia="Times New Roman" w:cs="Times New Roman"/>
          <w:szCs w:val="24"/>
        </w:rPr>
        <w:t xml:space="preserve"> </w:t>
      </w:r>
    </w:p>
    <w:p w14:paraId="2ED8BB4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τελειώνετε, σας παρακαλώ.</w:t>
      </w:r>
    </w:p>
    <w:p w14:paraId="2ED8BB4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ΚΩΝΣΤΑΝΤΙΝ</w:t>
      </w:r>
      <w:r>
        <w:rPr>
          <w:rFonts w:eastAsia="Times New Roman" w:cs="Times New Roman"/>
          <w:b/>
          <w:szCs w:val="24"/>
        </w:rPr>
        <w:t xml:space="preserve">ΟΣ ΓΚΙΟΥΛΕΚΑΣ: </w:t>
      </w:r>
      <w:r>
        <w:rPr>
          <w:rFonts w:eastAsia="Times New Roman" w:cs="Times New Roman"/>
          <w:szCs w:val="24"/>
        </w:rPr>
        <w:t>Τελειώνω σε ένα λεπτό, κύριε Πρόεδρε.</w:t>
      </w:r>
    </w:p>
    <w:p w14:paraId="2ED8BB49" w14:textId="77777777" w:rsidR="00C647AD" w:rsidRDefault="00D506E1">
      <w:pPr>
        <w:spacing w:after="0" w:line="600" w:lineRule="auto"/>
        <w:ind w:firstLine="720"/>
        <w:jc w:val="both"/>
        <w:rPr>
          <w:rFonts w:eastAsia="Times New Roman" w:cs="Times New Roman"/>
          <w:szCs w:val="24"/>
        </w:rPr>
      </w:pPr>
      <w:r w:rsidRPr="00AE098F">
        <w:rPr>
          <w:rFonts w:eastAsia="Times New Roman" w:cs="Times New Roman"/>
          <w:szCs w:val="24"/>
        </w:rPr>
        <w:t xml:space="preserve">Αυτά που δεν σεβάστηκαν οι </w:t>
      </w:r>
      <w:r>
        <w:rPr>
          <w:rFonts w:eastAsia="Times New Roman" w:cs="Times New Roman"/>
          <w:szCs w:val="24"/>
        </w:rPr>
        <w:t xml:space="preserve">αιώνες και η ιστορία, </w:t>
      </w:r>
      <w:r w:rsidRPr="00AE098F">
        <w:rPr>
          <w:rFonts w:eastAsia="Times New Roman" w:cs="Times New Roman"/>
          <w:szCs w:val="24"/>
        </w:rPr>
        <w:t>αυτά που κερδήθηκαν με πολλές θυσίες</w:t>
      </w:r>
      <w:r>
        <w:rPr>
          <w:rFonts w:eastAsia="Times New Roman" w:cs="Times New Roman"/>
          <w:szCs w:val="24"/>
        </w:rPr>
        <w:t>,</w:t>
      </w:r>
      <w:r w:rsidRPr="00AE098F">
        <w:rPr>
          <w:rFonts w:eastAsia="Times New Roman" w:cs="Times New Roman"/>
          <w:szCs w:val="24"/>
        </w:rPr>
        <w:t xml:space="preserve"> με πολλούς αγώνες</w:t>
      </w:r>
      <w:r>
        <w:rPr>
          <w:rFonts w:eastAsia="Times New Roman" w:cs="Times New Roman"/>
          <w:szCs w:val="24"/>
        </w:rPr>
        <w:t>, με πολύ αί</w:t>
      </w:r>
      <w:r w:rsidRPr="00AE098F">
        <w:rPr>
          <w:rFonts w:eastAsia="Times New Roman" w:cs="Times New Roman"/>
          <w:szCs w:val="24"/>
        </w:rPr>
        <w:t>μα</w:t>
      </w:r>
      <w:r>
        <w:rPr>
          <w:rFonts w:eastAsia="Times New Roman" w:cs="Times New Roman"/>
          <w:szCs w:val="24"/>
        </w:rPr>
        <w:t xml:space="preserve">, τα παραδώσετε </w:t>
      </w:r>
      <w:r>
        <w:rPr>
          <w:rFonts w:eastAsia="Times New Roman" w:cs="Times New Roman"/>
          <w:szCs w:val="24"/>
        </w:rPr>
        <w:t xml:space="preserve">εν </w:t>
      </w:r>
      <w:r>
        <w:rPr>
          <w:rFonts w:eastAsia="Times New Roman" w:cs="Times New Roman"/>
          <w:szCs w:val="24"/>
        </w:rPr>
        <w:t xml:space="preserve">μία </w:t>
      </w:r>
      <w:r>
        <w:rPr>
          <w:rFonts w:eastAsia="Times New Roman" w:cs="Times New Roman"/>
          <w:szCs w:val="24"/>
        </w:rPr>
        <w:t>νυκτί</w:t>
      </w:r>
      <w:r>
        <w:rPr>
          <w:rFonts w:eastAsia="Times New Roman" w:cs="Times New Roman"/>
          <w:szCs w:val="24"/>
        </w:rPr>
        <w:t xml:space="preserve">. </w:t>
      </w:r>
    </w:p>
    <w:p w14:paraId="2ED8BB4A" w14:textId="77777777" w:rsidR="00C647AD" w:rsidRDefault="00D506E1">
      <w:pPr>
        <w:spacing w:after="0" w:line="600" w:lineRule="auto"/>
        <w:ind w:firstLine="720"/>
        <w:jc w:val="both"/>
        <w:rPr>
          <w:rFonts w:eastAsia="Times New Roman" w:cs="Times New Roman"/>
          <w:szCs w:val="24"/>
        </w:rPr>
      </w:pPr>
      <w:r w:rsidRPr="00AE098F">
        <w:rPr>
          <w:rFonts w:eastAsia="Times New Roman" w:cs="Times New Roman"/>
          <w:szCs w:val="24"/>
        </w:rPr>
        <w:t>Και</w:t>
      </w:r>
      <w:r>
        <w:rPr>
          <w:rFonts w:eastAsia="Times New Roman" w:cs="Times New Roman"/>
          <w:szCs w:val="24"/>
        </w:rPr>
        <w:t>,</w:t>
      </w:r>
      <w:r w:rsidRPr="00AE098F">
        <w:rPr>
          <w:rFonts w:eastAsia="Times New Roman" w:cs="Times New Roman"/>
          <w:szCs w:val="24"/>
        </w:rPr>
        <w:t xml:space="preserve"> μάλισ</w:t>
      </w:r>
      <w:r>
        <w:rPr>
          <w:rFonts w:eastAsia="Times New Roman" w:cs="Times New Roman"/>
          <w:szCs w:val="24"/>
        </w:rPr>
        <w:t>τα</w:t>
      </w:r>
      <w:r>
        <w:rPr>
          <w:rFonts w:eastAsia="Times New Roman" w:cs="Times New Roman"/>
          <w:szCs w:val="24"/>
        </w:rPr>
        <w:t>,</w:t>
      </w:r>
      <w:r>
        <w:rPr>
          <w:rFonts w:eastAsia="Times New Roman" w:cs="Times New Roman"/>
          <w:szCs w:val="24"/>
        </w:rPr>
        <w:t xml:space="preserve"> επειδή είναι ξένα</w:t>
      </w:r>
      <w:r w:rsidRPr="00AE098F">
        <w:rPr>
          <w:rFonts w:eastAsia="Times New Roman" w:cs="Times New Roman"/>
          <w:szCs w:val="24"/>
        </w:rPr>
        <w:t xml:space="preserve"> όλα αυτά προς εσάς</w:t>
      </w:r>
      <w:r>
        <w:rPr>
          <w:rFonts w:eastAsia="Times New Roman" w:cs="Times New Roman"/>
          <w:szCs w:val="24"/>
        </w:rPr>
        <w:t>,</w:t>
      </w:r>
      <w:r w:rsidRPr="00AE098F">
        <w:rPr>
          <w:rFonts w:eastAsia="Times New Roman" w:cs="Times New Roman"/>
          <w:szCs w:val="24"/>
        </w:rPr>
        <w:t xml:space="preserve"> θυμίζω </w:t>
      </w:r>
      <w:r>
        <w:rPr>
          <w:rFonts w:eastAsia="Times New Roman" w:cs="Times New Roman"/>
          <w:szCs w:val="24"/>
        </w:rPr>
        <w:t>μ</w:t>
      </w:r>
      <w:r w:rsidRPr="00AE098F">
        <w:rPr>
          <w:rFonts w:eastAsia="Times New Roman" w:cs="Times New Roman"/>
          <w:szCs w:val="24"/>
        </w:rPr>
        <w:t xml:space="preserve">όνο τον </w:t>
      </w:r>
      <w:r>
        <w:rPr>
          <w:rFonts w:eastAsia="Times New Roman" w:cs="Times New Roman"/>
          <w:szCs w:val="24"/>
        </w:rPr>
        <w:t xml:space="preserve">Υπουργό Παιδείας </w:t>
      </w:r>
      <w:r>
        <w:rPr>
          <w:rFonts w:eastAsia="Times New Roman" w:cs="Times New Roman"/>
          <w:szCs w:val="24"/>
        </w:rPr>
        <w:t xml:space="preserve">κ. </w:t>
      </w:r>
      <w:r w:rsidRPr="00AE098F">
        <w:rPr>
          <w:rFonts w:eastAsia="Times New Roman" w:cs="Times New Roman"/>
          <w:szCs w:val="24"/>
        </w:rPr>
        <w:t>Γαβρόγλου</w:t>
      </w:r>
      <w:r>
        <w:rPr>
          <w:rFonts w:eastAsia="Times New Roman" w:cs="Times New Roman"/>
          <w:szCs w:val="24"/>
        </w:rPr>
        <w:t>,</w:t>
      </w:r>
      <w:r w:rsidRPr="00AE098F">
        <w:rPr>
          <w:rFonts w:eastAsia="Times New Roman" w:cs="Times New Roman"/>
          <w:szCs w:val="24"/>
        </w:rPr>
        <w:t xml:space="preserve"> που με επιστολή του </w:t>
      </w:r>
      <w:r>
        <w:rPr>
          <w:rFonts w:eastAsia="Times New Roman" w:cs="Times New Roman"/>
          <w:szCs w:val="24"/>
        </w:rPr>
        <w:t>συνέστηνε</w:t>
      </w:r>
      <w:r w:rsidRPr="00AE098F">
        <w:rPr>
          <w:rFonts w:eastAsia="Times New Roman" w:cs="Times New Roman"/>
          <w:szCs w:val="24"/>
        </w:rPr>
        <w:t xml:space="preserve"> στα σχολεία να αφαιρεθεί η ύλη για το</w:t>
      </w:r>
      <w:r>
        <w:rPr>
          <w:rFonts w:eastAsia="Times New Roman" w:cs="Times New Roman"/>
          <w:szCs w:val="24"/>
        </w:rPr>
        <w:t>ν</w:t>
      </w:r>
      <w:r w:rsidRPr="00AE098F">
        <w:rPr>
          <w:rFonts w:eastAsia="Times New Roman" w:cs="Times New Roman"/>
          <w:szCs w:val="24"/>
        </w:rPr>
        <w:t xml:space="preserve"> Μακεδονικό Αγώνα</w:t>
      </w:r>
      <w:r>
        <w:rPr>
          <w:rFonts w:eastAsia="Times New Roman" w:cs="Times New Roman"/>
          <w:szCs w:val="24"/>
        </w:rPr>
        <w:t>,</w:t>
      </w:r>
      <w:r w:rsidRPr="00AE098F">
        <w:rPr>
          <w:rFonts w:eastAsia="Times New Roman" w:cs="Times New Roman"/>
          <w:szCs w:val="24"/>
        </w:rPr>
        <w:t xml:space="preserve"> για να ελαφρύνει τη διδακτική ύλη για τους μαθητές</w:t>
      </w:r>
      <w:r>
        <w:rPr>
          <w:rFonts w:eastAsia="Times New Roman" w:cs="Times New Roman"/>
          <w:szCs w:val="24"/>
        </w:rPr>
        <w:t xml:space="preserve">. Μην κουράσουμε </w:t>
      </w:r>
      <w:r w:rsidRPr="00AE098F">
        <w:rPr>
          <w:rFonts w:eastAsia="Times New Roman" w:cs="Times New Roman"/>
          <w:szCs w:val="24"/>
        </w:rPr>
        <w:t xml:space="preserve">τα παιδιά </w:t>
      </w:r>
      <w:r>
        <w:rPr>
          <w:rFonts w:eastAsia="Times New Roman" w:cs="Times New Roman"/>
          <w:szCs w:val="24"/>
        </w:rPr>
        <w:t>μας, όταν μιλάμε γι’ αυτά!</w:t>
      </w:r>
    </w:p>
    <w:p w14:paraId="2ED8BB4B"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(Σπυρί</w:t>
      </w:r>
      <w:r>
        <w:rPr>
          <w:rFonts w:eastAsia="Times New Roman" w:cs="Times New Roman"/>
          <w:b/>
          <w:szCs w:val="24"/>
        </w:rPr>
        <w:t>δων Λυκούδης):</w:t>
      </w:r>
      <w:r>
        <w:rPr>
          <w:rFonts w:eastAsia="Times New Roman" w:cs="Times New Roman"/>
          <w:szCs w:val="24"/>
        </w:rPr>
        <w:t xml:space="preserve"> Κύριε Γκιουλέκα, σας παρακαλώ.</w:t>
      </w:r>
    </w:p>
    <w:p w14:paraId="2ED8BB4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 xml:space="preserve">Τελειώνω, κύριε Πρόεδρε. Απλώς </w:t>
      </w:r>
      <w:r w:rsidRPr="00AE098F">
        <w:rPr>
          <w:rFonts w:eastAsia="Times New Roman" w:cs="Times New Roman"/>
          <w:szCs w:val="24"/>
        </w:rPr>
        <w:t xml:space="preserve">επειδή προβλέπεται μέσα από τη </w:t>
      </w:r>
      <w:r>
        <w:rPr>
          <w:rFonts w:eastAsia="Times New Roman" w:cs="Times New Roman"/>
          <w:szCs w:val="24"/>
        </w:rPr>
        <w:t>σ</w:t>
      </w:r>
      <w:r w:rsidRPr="00AE098F">
        <w:rPr>
          <w:rFonts w:eastAsia="Times New Roman" w:cs="Times New Roman"/>
          <w:szCs w:val="24"/>
        </w:rPr>
        <w:t xml:space="preserve">υμφωνία </w:t>
      </w:r>
      <w:r>
        <w:rPr>
          <w:rFonts w:eastAsia="Times New Roman" w:cs="Times New Roman"/>
          <w:szCs w:val="24"/>
        </w:rPr>
        <w:t>-</w:t>
      </w:r>
      <w:r w:rsidRPr="00AE098F">
        <w:rPr>
          <w:rFonts w:eastAsia="Times New Roman" w:cs="Times New Roman"/>
          <w:szCs w:val="24"/>
        </w:rPr>
        <w:t>και με αυτό θα ήθελα να κλείσω</w:t>
      </w:r>
      <w:r>
        <w:rPr>
          <w:rFonts w:eastAsia="Times New Roman" w:cs="Times New Roman"/>
          <w:szCs w:val="24"/>
        </w:rPr>
        <w:t>-</w:t>
      </w:r>
      <w:r w:rsidRPr="00AE098F">
        <w:rPr>
          <w:rFonts w:eastAsia="Times New Roman" w:cs="Times New Roman"/>
          <w:szCs w:val="24"/>
        </w:rPr>
        <w:t xml:space="preserve"> και μία επιτροπή εμπειρογνωμόνων</w:t>
      </w:r>
      <w:r>
        <w:rPr>
          <w:rFonts w:eastAsia="Times New Roman" w:cs="Times New Roman"/>
          <w:szCs w:val="24"/>
        </w:rPr>
        <w:t>,</w:t>
      </w:r>
      <w:r w:rsidRPr="00AE098F">
        <w:rPr>
          <w:rFonts w:eastAsia="Times New Roman" w:cs="Times New Roman"/>
          <w:szCs w:val="24"/>
        </w:rPr>
        <w:t xml:space="preserve"> </w:t>
      </w:r>
      <w:r w:rsidRPr="00AE098F">
        <w:rPr>
          <w:rFonts w:eastAsia="Times New Roman" w:cs="Times New Roman"/>
          <w:szCs w:val="24"/>
        </w:rPr>
        <w:lastRenderedPageBreak/>
        <w:t xml:space="preserve">η οποία </w:t>
      </w:r>
      <w:r>
        <w:rPr>
          <w:rFonts w:eastAsia="Times New Roman" w:cs="Times New Roman"/>
          <w:szCs w:val="24"/>
        </w:rPr>
        <w:t>–</w:t>
      </w:r>
      <w:r w:rsidRPr="00AE098F">
        <w:rPr>
          <w:rFonts w:eastAsia="Times New Roman" w:cs="Times New Roman"/>
          <w:szCs w:val="24"/>
        </w:rPr>
        <w:t>λέει</w:t>
      </w:r>
      <w:r>
        <w:rPr>
          <w:rFonts w:eastAsia="Times New Roman" w:cs="Times New Roman"/>
          <w:szCs w:val="24"/>
        </w:rPr>
        <w:t>-</w:t>
      </w:r>
      <w:r w:rsidRPr="00AE098F">
        <w:rPr>
          <w:rFonts w:eastAsia="Times New Roman" w:cs="Times New Roman"/>
          <w:szCs w:val="24"/>
        </w:rPr>
        <w:t xml:space="preserve"> θα</w:t>
      </w:r>
      <w:r>
        <w:rPr>
          <w:rFonts w:eastAsia="Times New Roman" w:cs="Times New Roman"/>
          <w:szCs w:val="24"/>
        </w:rPr>
        <w:t xml:space="preserve"> εξετάσει τα σχολικά εγχειρίδι</w:t>
      </w:r>
      <w:r>
        <w:rPr>
          <w:rFonts w:eastAsia="Times New Roman" w:cs="Times New Roman"/>
          <w:szCs w:val="24"/>
        </w:rPr>
        <w:t xml:space="preserve">α, ήθελα να ρωτήσω, κυρίες και </w:t>
      </w:r>
      <w:r w:rsidRPr="00AE098F">
        <w:rPr>
          <w:rFonts w:eastAsia="Times New Roman" w:cs="Times New Roman"/>
          <w:szCs w:val="24"/>
        </w:rPr>
        <w:t xml:space="preserve">κύριοι της </w:t>
      </w:r>
      <w:r>
        <w:rPr>
          <w:rFonts w:eastAsia="Times New Roman" w:cs="Times New Roman"/>
          <w:szCs w:val="24"/>
        </w:rPr>
        <w:t>Κυβέρνησης, δηλαδή πώ</w:t>
      </w:r>
      <w:r w:rsidRPr="00AE098F">
        <w:rPr>
          <w:rFonts w:eastAsia="Times New Roman" w:cs="Times New Roman"/>
          <w:szCs w:val="24"/>
        </w:rPr>
        <w:t xml:space="preserve">ς </w:t>
      </w:r>
      <w:r>
        <w:rPr>
          <w:rFonts w:eastAsia="Times New Roman" w:cs="Times New Roman"/>
          <w:szCs w:val="24"/>
        </w:rPr>
        <w:t>θα α</w:t>
      </w:r>
      <w:r w:rsidRPr="00AE098F">
        <w:rPr>
          <w:rFonts w:eastAsia="Times New Roman" w:cs="Times New Roman"/>
          <w:szCs w:val="24"/>
        </w:rPr>
        <w:t>ναφερόμαστε στο</w:t>
      </w:r>
      <w:r>
        <w:rPr>
          <w:rFonts w:eastAsia="Times New Roman" w:cs="Times New Roman"/>
          <w:szCs w:val="24"/>
        </w:rPr>
        <w:t>ν</w:t>
      </w:r>
      <w:r w:rsidRPr="00AE098F">
        <w:rPr>
          <w:rFonts w:eastAsia="Times New Roman" w:cs="Times New Roman"/>
          <w:szCs w:val="24"/>
        </w:rPr>
        <w:t xml:space="preserve"> Μακεδονικό Αγώνα</w:t>
      </w:r>
      <w:r>
        <w:rPr>
          <w:rFonts w:eastAsia="Times New Roman" w:cs="Times New Roman"/>
          <w:szCs w:val="24"/>
        </w:rPr>
        <w:t>,</w:t>
      </w:r>
      <w:r w:rsidRPr="00AE098F">
        <w:rPr>
          <w:rFonts w:eastAsia="Times New Roman" w:cs="Times New Roman"/>
          <w:szCs w:val="24"/>
        </w:rPr>
        <w:t xml:space="preserve"> στον Παύλο Μελά</w:t>
      </w:r>
      <w:r>
        <w:rPr>
          <w:rFonts w:eastAsia="Times New Roman" w:cs="Times New Roman"/>
          <w:szCs w:val="24"/>
        </w:rPr>
        <w:t>,</w:t>
      </w:r>
      <w:r w:rsidRPr="00AE098F">
        <w:rPr>
          <w:rFonts w:eastAsia="Times New Roman" w:cs="Times New Roman"/>
          <w:szCs w:val="24"/>
        </w:rPr>
        <w:t xml:space="preserve"> </w:t>
      </w:r>
      <w:r>
        <w:rPr>
          <w:rFonts w:eastAsia="Times New Roman" w:cs="Times New Roman"/>
          <w:szCs w:val="24"/>
        </w:rPr>
        <w:t xml:space="preserve">στον καπετάν Κώττα </w:t>
      </w:r>
      <w:r w:rsidRPr="00AE098F">
        <w:rPr>
          <w:rFonts w:eastAsia="Times New Roman" w:cs="Times New Roman"/>
          <w:szCs w:val="24"/>
        </w:rPr>
        <w:t xml:space="preserve">στο </w:t>
      </w:r>
      <w:r>
        <w:rPr>
          <w:rFonts w:eastAsia="Times New Roman" w:cs="Times New Roman"/>
          <w:szCs w:val="24"/>
        </w:rPr>
        <w:t>Μοναστήρι, σ</w:t>
      </w:r>
      <w:r w:rsidRPr="00AE098F">
        <w:rPr>
          <w:rFonts w:eastAsia="Times New Roman" w:cs="Times New Roman"/>
          <w:szCs w:val="24"/>
        </w:rPr>
        <w:t xml:space="preserve">το </w:t>
      </w:r>
      <w:r>
        <w:rPr>
          <w:rFonts w:eastAsia="Times New Roman" w:cs="Times New Roman"/>
          <w:szCs w:val="24"/>
        </w:rPr>
        <w:t xml:space="preserve">Κρούσοβο, </w:t>
      </w:r>
      <w:r w:rsidRPr="00AE098F">
        <w:rPr>
          <w:rFonts w:eastAsia="Times New Roman" w:cs="Times New Roman"/>
          <w:szCs w:val="24"/>
        </w:rPr>
        <w:t>στην Αχρίδα</w:t>
      </w:r>
      <w:r>
        <w:rPr>
          <w:rFonts w:eastAsia="Times New Roman" w:cs="Times New Roman"/>
          <w:szCs w:val="24"/>
        </w:rPr>
        <w:t>;</w:t>
      </w:r>
      <w:r w:rsidRPr="00AE098F">
        <w:rPr>
          <w:rFonts w:eastAsia="Times New Roman" w:cs="Times New Roman"/>
          <w:szCs w:val="24"/>
        </w:rPr>
        <w:t xml:space="preserve"> Π</w:t>
      </w:r>
      <w:r>
        <w:rPr>
          <w:rFonts w:eastAsia="Times New Roman" w:cs="Times New Roman"/>
          <w:szCs w:val="24"/>
        </w:rPr>
        <w:t>ώ</w:t>
      </w:r>
      <w:r w:rsidRPr="00AE098F">
        <w:rPr>
          <w:rFonts w:eastAsia="Times New Roman" w:cs="Times New Roman"/>
          <w:szCs w:val="24"/>
        </w:rPr>
        <w:t xml:space="preserve">ς θα </w:t>
      </w:r>
      <w:r>
        <w:rPr>
          <w:rFonts w:eastAsia="Times New Roman" w:cs="Times New Roman"/>
          <w:szCs w:val="24"/>
        </w:rPr>
        <w:t>μιλάμε για</w:t>
      </w:r>
      <w:r w:rsidRPr="00AE098F">
        <w:rPr>
          <w:rFonts w:eastAsia="Times New Roman" w:cs="Times New Roman"/>
          <w:szCs w:val="24"/>
        </w:rPr>
        <w:t xml:space="preserve"> όλα αυτά εάν ξαφνικά οι Σκοπιανοί που </w:t>
      </w:r>
      <w:r>
        <w:rPr>
          <w:rFonts w:eastAsia="Times New Roman" w:cs="Times New Roman"/>
          <w:szCs w:val="24"/>
        </w:rPr>
        <w:t xml:space="preserve">θα </w:t>
      </w:r>
      <w:r w:rsidRPr="00AE098F">
        <w:rPr>
          <w:rFonts w:eastAsia="Times New Roman" w:cs="Times New Roman"/>
          <w:szCs w:val="24"/>
        </w:rPr>
        <w:t>μετέχουν σε αυτ</w:t>
      </w:r>
      <w:r w:rsidRPr="00AE098F">
        <w:rPr>
          <w:rFonts w:eastAsia="Times New Roman" w:cs="Times New Roman"/>
          <w:szCs w:val="24"/>
        </w:rPr>
        <w:t>ή την κοινή επιτροπή</w:t>
      </w:r>
      <w:r>
        <w:rPr>
          <w:rFonts w:eastAsia="Times New Roman" w:cs="Times New Roman"/>
          <w:szCs w:val="24"/>
        </w:rPr>
        <w:t>, ενοχληθούν γ</w:t>
      </w:r>
      <w:r w:rsidRPr="00AE098F">
        <w:rPr>
          <w:rFonts w:eastAsia="Times New Roman" w:cs="Times New Roman"/>
          <w:szCs w:val="24"/>
        </w:rPr>
        <w:t xml:space="preserve">ιατί κάνουμε αναφορές </w:t>
      </w:r>
      <w:r>
        <w:rPr>
          <w:rFonts w:eastAsia="Times New Roman" w:cs="Times New Roman"/>
          <w:szCs w:val="24"/>
        </w:rPr>
        <w:t>στους ήρωές μας</w:t>
      </w:r>
      <w:r>
        <w:rPr>
          <w:rFonts w:eastAsia="Times New Roman" w:cs="Times New Roman"/>
          <w:szCs w:val="24"/>
        </w:rPr>
        <w:t>;</w:t>
      </w:r>
    </w:p>
    <w:p w14:paraId="2ED8BB4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AE098F">
        <w:rPr>
          <w:rFonts w:eastAsia="Times New Roman" w:cs="Times New Roman"/>
          <w:szCs w:val="24"/>
        </w:rPr>
        <w:t xml:space="preserve">ι επειδή ζητάτε από </w:t>
      </w:r>
      <w:r>
        <w:rPr>
          <w:rFonts w:eastAsia="Times New Roman" w:cs="Times New Roman"/>
          <w:szCs w:val="24"/>
        </w:rPr>
        <w:t>μας να πούμε στα παιδιά μας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μετά </w:t>
      </w:r>
      <w:r w:rsidRPr="00AE098F">
        <w:rPr>
          <w:rFonts w:eastAsia="Times New Roman" w:cs="Times New Roman"/>
          <w:szCs w:val="24"/>
        </w:rPr>
        <w:t xml:space="preserve">τη </w:t>
      </w:r>
      <w:r>
        <w:rPr>
          <w:rFonts w:eastAsia="Times New Roman" w:cs="Times New Roman"/>
          <w:szCs w:val="24"/>
        </w:rPr>
        <w:t>σ</w:t>
      </w:r>
      <w:r w:rsidRPr="00AE098F">
        <w:rPr>
          <w:rFonts w:eastAsia="Times New Roman" w:cs="Times New Roman"/>
          <w:szCs w:val="24"/>
        </w:rPr>
        <w:t xml:space="preserve">υμφωνία </w:t>
      </w:r>
      <w:r>
        <w:rPr>
          <w:rFonts w:eastAsia="Times New Roman" w:cs="Times New Roman"/>
          <w:szCs w:val="24"/>
        </w:rPr>
        <w:t xml:space="preserve">που θα ψηφίσετε, </w:t>
      </w:r>
      <w:r>
        <w:rPr>
          <w:rFonts w:eastAsia="Times New Roman" w:cs="Times New Roman"/>
          <w:szCs w:val="24"/>
        </w:rPr>
        <w:t xml:space="preserve">ότι </w:t>
      </w:r>
      <w:r>
        <w:rPr>
          <w:rFonts w:eastAsia="Times New Roman" w:cs="Times New Roman"/>
          <w:szCs w:val="24"/>
        </w:rPr>
        <w:t xml:space="preserve">εκεί πάνω, </w:t>
      </w:r>
      <w:r w:rsidRPr="00AE098F">
        <w:rPr>
          <w:rFonts w:eastAsia="Times New Roman" w:cs="Times New Roman"/>
          <w:szCs w:val="24"/>
        </w:rPr>
        <w:t xml:space="preserve">πάνω από τα βόρεια σύνορά </w:t>
      </w:r>
      <w:r>
        <w:rPr>
          <w:rFonts w:eastAsia="Times New Roman" w:cs="Times New Roman"/>
          <w:szCs w:val="24"/>
        </w:rPr>
        <w:t>μας,</w:t>
      </w:r>
      <w:r w:rsidRPr="00AE098F">
        <w:rPr>
          <w:rFonts w:eastAsia="Times New Roman" w:cs="Times New Roman"/>
          <w:szCs w:val="24"/>
        </w:rPr>
        <w:t xml:space="preserve"> </w:t>
      </w:r>
      <w:r>
        <w:rPr>
          <w:rFonts w:eastAsia="Times New Roman" w:cs="Times New Roman"/>
          <w:szCs w:val="24"/>
        </w:rPr>
        <w:t>ζ</w:t>
      </w:r>
      <w:r w:rsidRPr="00AE098F">
        <w:rPr>
          <w:rFonts w:eastAsia="Times New Roman" w:cs="Times New Roman"/>
          <w:szCs w:val="24"/>
        </w:rPr>
        <w:t xml:space="preserve">ούνε Μακεδόνες που μιλάνε τη </w:t>
      </w:r>
      <w:r>
        <w:rPr>
          <w:rFonts w:eastAsia="Times New Roman" w:cs="Times New Roman"/>
          <w:szCs w:val="24"/>
        </w:rPr>
        <w:t>«</w:t>
      </w:r>
      <w:r w:rsidRPr="00AE098F">
        <w:rPr>
          <w:rFonts w:eastAsia="Times New Roman" w:cs="Times New Roman"/>
          <w:szCs w:val="24"/>
        </w:rPr>
        <w:t xml:space="preserve">μακεδονική </w:t>
      </w:r>
      <w:r w:rsidRPr="00AE098F">
        <w:rPr>
          <w:rFonts w:eastAsia="Times New Roman" w:cs="Times New Roman"/>
          <w:szCs w:val="24"/>
        </w:rPr>
        <w:t>γλώσσα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σας λέμε ότι </w:t>
      </w:r>
      <w:r>
        <w:rPr>
          <w:rFonts w:eastAsia="Times New Roman" w:cs="Times New Roman"/>
          <w:szCs w:val="24"/>
        </w:rPr>
        <w:t>α</w:t>
      </w:r>
      <w:r w:rsidRPr="00AE098F">
        <w:rPr>
          <w:rFonts w:eastAsia="Times New Roman" w:cs="Times New Roman"/>
          <w:szCs w:val="24"/>
        </w:rPr>
        <w:t>υτό δεν θα το κάνουμε εμείς</w:t>
      </w:r>
      <w:r>
        <w:rPr>
          <w:rFonts w:eastAsia="Times New Roman" w:cs="Times New Roman"/>
          <w:szCs w:val="24"/>
        </w:rPr>
        <w:t xml:space="preserve">. </w:t>
      </w:r>
      <w:r>
        <w:rPr>
          <w:rFonts w:eastAsia="Times New Roman" w:cs="Times New Roman"/>
          <w:szCs w:val="24"/>
        </w:rPr>
        <w:t>Δεν το μπορούμε δεν το θέλουμε.</w:t>
      </w:r>
      <w:r>
        <w:rPr>
          <w:rFonts w:eastAsia="Times New Roman" w:cs="Times New Roman"/>
          <w:szCs w:val="24"/>
        </w:rPr>
        <w:t xml:space="preserve"> Πηγαίνετε εσείς σ</w:t>
      </w:r>
      <w:r w:rsidRPr="00AE098F">
        <w:rPr>
          <w:rFonts w:eastAsia="Times New Roman" w:cs="Times New Roman"/>
          <w:szCs w:val="24"/>
        </w:rPr>
        <w:t>τα παιδιά της Θεσσαλονίκης</w:t>
      </w:r>
      <w:r>
        <w:rPr>
          <w:rFonts w:eastAsia="Times New Roman" w:cs="Times New Roman"/>
          <w:szCs w:val="24"/>
        </w:rPr>
        <w:t>,</w:t>
      </w:r>
      <w:r w:rsidRPr="00AE098F">
        <w:rPr>
          <w:rFonts w:eastAsia="Times New Roman" w:cs="Times New Roman"/>
          <w:szCs w:val="24"/>
        </w:rPr>
        <w:t xml:space="preserve"> της Δράμας</w:t>
      </w:r>
      <w:r>
        <w:rPr>
          <w:rFonts w:eastAsia="Times New Roman" w:cs="Times New Roman"/>
          <w:szCs w:val="24"/>
        </w:rPr>
        <w:t>, πηγαίνετε στα παιδιά της Φλώρινας</w:t>
      </w:r>
      <w:r w:rsidRPr="00846B8C">
        <w:rPr>
          <w:rFonts w:eastAsia="Times New Roman" w:cs="Times New Roman"/>
          <w:b/>
          <w:szCs w:val="24"/>
        </w:rPr>
        <w:t xml:space="preserve"> </w:t>
      </w:r>
      <w:r w:rsidRPr="00846B8C">
        <w:rPr>
          <w:rFonts w:eastAsia="Times New Roman" w:cs="Times New Roman"/>
          <w:szCs w:val="24"/>
        </w:rPr>
        <w:t>να το πείτε.</w:t>
      </w:r>
    </w:p>
    <w:p w14:paraId="2ED8BB4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παρακαλώ!</w:t>
      </w:r>
    </w:p>
    <w:p w14:paraId="2ED8BB4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b/>
          <w:szCs w:val="24"/>
        </w:rPr>
        <w:t xml:space="preserve">: </w:t>
      </w:r>
      <w:r>
        <w:rPr>
          <w:rFonts w:eastAsia="Times New Roman" w:cs="Times New Roman"/>
          <w:szCs w:val="24"/>
        </w:rPr>
        <w:t>Τελειώνω, αλλά επιτρέψτε μου,</w:t>
      </w:r>
      <w:r w:rsidRPr="00AE098F">
        <w:rPr>
          <w:rFonts w:eastAsia="Times New Roman" w:cs="Times New Roman"/>
          <w:szCs w:val="24"/>
        </w:rPr>
        <w:t xml:space="preserve"> σας παρακαλώ πάρα πολύ</w:t>
      </w:r>
      <w:r>
        <w:rPr>
          <w:rFonts w:eastAsia="Times New Roman" w:cs="Times New Roman"/>
          <w:szCs w:val="24"/>
        </w:rPr>
        <w:t>,</w:t>
      </w:r>
      <w:r w:rsidRPr="00AE098F">
        <w:rPr>
          <w:rFonts w:eastAsia="Times New Roman" w:cs="Times New Roman"/>
          <w:szCs w:val="24"/>
        </w:rPr>
        <w:t xml:space="preserve"> να ολοκληρώσω τη </w:t>
      </w:r>
      <w:r w:rsidRPr="00AE098F">
        <w:rPr>
          <w:rFonts w:eastAsia="Times New Roman" w:cs="Times New Roman"/>
          <w:szCs w:val="24"/>
        </w:rPr>
        <w:lastRenderedPageBreak/>
        <w:t>σκέψη μου</w:t>
      </w:r>
      <w:r>
        <w:rPr>
          <w:rFonts w:eastAsia="Times New Roman" w:cs="Times New Roman"/>
          <w:szCs w:val="24"/>
        </w:rPr>
        <w:t>.</w:t>
      </w:r>
      <w:r w:rsidRPr="00AE098F">
        <w:rPr>
          <w:rFonts w:eastAsia="Times New Roman" w:cs="Times New Roman"/>
          <w:szCs w:val="24"/>
        </w:rPr>
        <w:t xml:space="preserve"> Είναι ένα θέμα που αφορά τη Μακεδονία</w:t>
      </w:r>
      <w:r>
        <w:rPr>
          <w:rFonts w:eastAsia="Times New Roman" w:cs="Times New Roman"/>
          <w:szCs w:val="24"/>
        </w:rPr>
        <w:t>.</w:t>
      </w:r>
      <w:r w:rsidRPr="00AE098F">
        <w:rPr>
          <w:rFonts w:eastAsia="Times New Roman" w:cs="Times New Roman"/>
          <w:szCs w:val="24"/>
        </w:rPr>
        <w:t xml:space="preserve"> Είμαι Μακεδόνας και σας παρακαλώ πάρα πολύ</w:t>
      </w:r>
      <w:r>
        <w:rPr>
          <w:rFonts w:eastAsia="Times New Roman" w:cs="Times New Roman"/>
          <w:szCs w:val="24"/>
        </w:rPr>
        <w:t>, δ</w:t>
      </w:r>
      <w:r w:rsidRPr="00AE098F">
        <w:rPr>
          <w:rFonts w:eastAsia="Times New Roman" w:cs="Times New Roman"/>
          <w:szCs w:val="24"/>
        </w:rPr>
        <w:t xml:space="preserve">ώστε μου μισό λεπτό για να τελειώσω τις </w:t>
      </w:r>
      <w:r>
        <w:rPr>
          <w:rFonts w:eastAsia="Times New Roman" w:cs="Times New Roman"/>
          <w:szCs w:val="24"/>
        </w:rPr>
        <w:t>σκέψεις μου. Παράκληση.</w:t>
      </w:r>
    </w:p>
    <w:p w14:paraId="2ED8BB50"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2ED8BB5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sidRPr="00AE098F">
        <w:rPr>
          <w:rFonts w:eastAsia="Times New Roman" w:cs="Times New Roman"/>
          <w:szCs w:val="24"/>
        </w:rPr>
        <w:t xml:space="preserve">Σας </w:t>
      </w:r>
      <w:r>
        <w:rPr>
          <w:rFonts w:eastAsia="Times New Roman" w:cs="Times New Roman"/>
          <w:szCs w:val="24"/>
        </w:rPr>
        <w:t xml:space="preserve">έχω δώσει και δυόμισι λεπτά. Μην </w:t>
      </w:r>
      <w:r w:rsidRPr="00AE098F">
        <w:rPr>
          <w:rFonts w:eastAsia="Times New Roman" w:cs="Times New Roman"/>
          <w:szCs w:val="24"/>
        </w:rPr>
        <w:t>το ξεχνάτε αυτό</w:t>
      </w:r>
      <w:r>
        <w:rPr>
          <w:rFonts w:eastAsia="Times New Roman" w:cs="Times New Roman"/>
          <w:szCs w:val="24"/>
        </w:rPr>
        <w:t>.</w:t>
      </w:r>
    </w:p>
    <w:p w14:paraId="2ED8BB52"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ΓΚΙΟΥΛΕΚΑΣ: </w:t>
      </w:r>
      <w:r>
        <w:rPr>
          <w:rFonts w:eastAsia="Times New Roman" w:cs="Times New Roman"/>
          <w:szCs w:val="24"/>
        </w:rPr>
        <w:t>Τελειώνω, κύριε Πρόεδρε.</w:t>
      </w:r>
    </w:p>
    <w:p w14:paraId="2ED8BB53" w14:textId="77777777" w:rsidR="00C647AD" w:rsidRDefault="00D506E1">
      <w:pPr>
        <w:spacing w:after="0" w:line="600" w:lineRule="auto"/>
        <w:ind w:firstLine="720"/>
        <w:jc w:val="both"/>
        <w:rPr>
          <w:rFonts w:eastAsia="Times New Roman" w:cs="Times New Roman"/>
          <w:szCs w:val="24"/>
        </w:rPr>
      </w:pPr>
      <w:r w:rsidRPr="00AE098F">
        <w:rPr>
          <w:rFonts w:eastAsia="Times New Roman" w:cs="Times New Roman"/>
          <w:szCs w:val="24"/>
        </w:rPr>
        <w:t>Έρχομαι από τον ελληνικό Βορρά</w:t>
      </w:r>
      <w:r>
        <w:rPr>
          <w:rFonts w:eastAsia="Times New Roman" w:cs="Times New Roman"/>
          <w:szCs w:val="24"/>
        </w:rPr>
        <w:t>,</w:t>
      </w:r>
      <w:r w:rsidRPr="00AE098F">
        <w:rPr>
          <w:rFonts w:eastAsia="Times New Roman" w:cs="Times New Roman"/>
          <w:szCs w:val="24"/>
        </w:rPr>
        <w:t xml:space="preserve"> κυρίες και κύριοι</w:t>
      </w:r>
      <w:r>
        <w:rPr>
          <w:rFonts w:eastAsia="Times New Roman" w:cs="Times New Roman"/>
          <w:szCs w:val="24"/>
        </w:rPr>
        <w:t>,</w:t>
      </w:r>
      <w:r w:rsidRPr="00AE098F">
        <w:rPr>
          <w:rFonts w:eastAsia="Times New Roman" w:cs="Times New Roman"/>
          <w:szCs w:val="24"/>
        </w:rPr>
        <w:t xml:space="preserve"> από τη Μακεδονία</w:t>
      </w:r>
      <w:r>
        <w:rPr>
          <w:rFonts w:eastAsia="Times New Roman" w:cs="Times New Roman"/>
          <w:szCs w:val="24"/>
        </w:rPr>
        <w:t>.</w:t>
      </w:r>
      <w:r w:rsidRPr="00AE098F">
        <w:rPr>
          <w:rFonts w:eastAsia="Times New Roman" w:cs="Times New Roman"/>
          <w:szCs w:val="24"/>
        </w:rPr>
        <w:t xml:space="preserve"> Εάν εσείς δεν θέλετε να μιλάτε για όλα αυτά</w:t>
      </w:r>
      <w:r>
        <w:rPr>
          <w:rFonts w:eastAsia="Times New Roman" w:cs="Times New Roman"/>
          <w:szCs w:val="24"/>
        </w:rPr>
        <w:t>, εμείς θα μιλάμε. Κ</w:t>
      </w:r>
      <w:r w:rsidRPr="00AE098F">
        <w:rPr>
          <w:rFonts w:eastAsia="Times New Roman" w:cs="Times New Roman"/>
          <w:szCs w:val="24"/>
        </w:rPr>
        <w:t xml:space="preserve">αι εγώ θα μιλάω και για τον Καπετάν </w:t>
      </w:r>
      <w:r>
        <w:rPr>
          <w:rFonts w:eastAsia="Times New Roman" w:cs="Times New Roman"/>
          <w:szCs w:val="24"/>
        </w:rPr>
        <w:t>Μπρούφα</w:t>
      </w:r>
      <w:r w:rsidRPr="00AE098F">
        <w:rPr>
          <w:rFonts w:eastAsia="Times New Roman" w:cs="Times New Roman"/>
          <w:szCs w:val="24"/>
        </w:rPr>
        <w:t xml:space="preserve"> από τα Αηδόνια </w:t>
      </w:r>
      <w:r>
        <w:rPr>
          <w:rFonts w:eastAsia="Times New Roman" w:cs="Times New Roman"/>
          <w:szCs w:val="24"/>
        </w:rPr>
        <w:t xml:space="preserve">Γρεβενών και για τον παππού </w:t>
      </w:r>
      <w:r w:rsidRPr="00AE098F">
        <w:rPr>
          <w:rFonts w:eastAsia="Times New Roman" w:cs="Times New Roman"/>
          <w:szCs w:val="24"/>
        </w:rPr>
        <w:t>μου</w:t>
      </w:r>
      <w:r>
        <w:rPr>
          <w:rFonts w:eastAsia="Times New Roman" w:cs="Times New Roman"/>
          <w:szCs w:val="24"/>
        </w:rPr>
        <w:t>, τον Ηλία Γκιουλέκ</w:t>
      </w:r>
      <w:r w:rsidRPr="00AE098F">
        <w:rPr>
          <w:rFonts w:eastAsia="Times New Roman" w:cs="Times New Roman"/>
          <w:szCs w:val="24"/>
        </w:rPr>
        <w:t>α</w:t>
      </w:r>
      <w:r>
        <w:rPr>
          <w:rFonts w:eastAsia="Times New Roman" w:cs="Times New Roman"/>
          <w:szCs w:val="24"/>
        </w:rPr>
        <w:t>,</w:t>
      </w:r>
      <w:r w:rsidRPr="00AE098F">
        <w:rPr>
          <w:rFonts w:eastAsia="Times New Roman" w:cs="Times New Roman"/>
          <w:szCs w:val="24"/>
        </w:rPr>
        <w:t xml:space="preserve"> που </w:t>
      </w:r>
      <w:r>
        <w:rPr>
          <w:rFonts w:eastAsia="Times New Roman" w:cs="Times New Roman"/>
          <w:szCs w:val="24"/>
        </w:rPr>
        <w:t>νέος ζώστηκε</w:t>
      </w:r>
      <w:r w:rsidRPr="00AE098F">
        <w:rPr>
          <w:rFonts w:eastAsia="Times New Roman" w:cs="Times New Roman"/>
          <w:szCs w:val="24"/>
        </w:rPr>
        <w:t xml:space="preserve"> το τουφέκι και </w:t>
      </w:r>
      <w:r>
        <w:rPr>
          <w:rFonts w:eastAsia="Times New Roman" w:cs="Times New Roman"/>
          <w:szCs w:val="24"/>
        </w:rPr>
        <w:t>βγήκε</w:t>
      </w:r>
      <w:r w:rsidRPr="00AE098F">
        <w:rPr>
          <w:rFonts w:eastAsia="Times New Roman" w:cs="Times New Roman"/>
          <w:szCs w:val="24"/>
        </w:rPr>
        <w:t xml:space="preserve"> στο βουνό</w:t>
      </w:r>
      <w:r>
        <w:rPr>
          <w:rFonts w:eastAsia="Times New Roman" w:cs="Times New Roman"/>
          <w:szCs w:val="24"/>
        </w:rPr>
        <w:t>,</w:t>
      </w:r>
      <w:r w:rsidRPr="00AE098F">
        <w:rPr>
          <w:rFonts w:eastAsia="Times New Roman" w:cs="Times New Roman"/>
          <w:szCs w:val="24"/>
        </w:rPr>
        <w:t xml:space="preserve"> στο</w:t>
      </w:r>
      <w:r>
        <w:rPr>
          <w:rFonts w:eastAsia="Times New Roman" w:cs="Times New Roman"/>
          <w:szCs w:val="24"/>
        </w:rPr>
        <w:t>ν</w:t>
      </w:r>
      <w:r w:rsidRPr="00AE098F">
        <w:rPr>
          <w:rFonts w:eastAsia="Times New Roman" w:cs="Times New Roman"/>
          <w:szCs w:val="24"/>
        </w:rPr>
        <w:t xml:space="preserve"> Μακεδονικό Αγώνα</w:t>
      </w:r>
      <w:r>
        <w:rPr>
          <w:rFonts w:eastAsia="Times New Roman" w:cs="Times New Roman"/>
          <w:szCs w:val="24"/>
        </w:rPr>
        <w:t>,</w:t>
      </w:r>
      <w:r w:rsidRPr="00AE098F">
        <w:rPr>
          <w:rFonts w:eastAsia="Times New Roman" w:cs="Times New Roman"/>
          <w:szCs w:val="24"/>
        </w:rPr>
        <w:t xml:space="preserve"> όπως </w:t>
      </w:r>
      <w:r>
        <w:rPr>
          <w:rFonts w:eastAsia="Times New Roman" w:cs="Times New Roman"/>
          <w:szCs w:val="24"/>
        </w:rPr>
        <w:t>βγή</w:t>
      </w:r>
      <w:r>
        <w:rPr>
          <w:rFonts w:eastAsia="Times New Roman" w:cs="Times New Roman"/>
          <w:szCs w:val="24"/>
        </w:rPr>
        <w:t>κε</w:t>
      </w:r>
      <w:r w:rsidRPr="00AE098F">
        <w:rPr>
          <w:rFonts w:eastAsia="Times New Roman" w:cs="Times New Roman"/>
          <w:szCs w:val="24"/>
        </w:rPr>
        <w:t xml:space="preserve"> </w:t>
      </w:r>
      <w:r>
        <w:rPr>
          <w:rFonts w:eastAsia="Times New Roman" w:cs="Times New Roman"/>
          <w:szCs w:val="24"/>
        </w:rPr>
        <w:t xml:space="preserve">και </w:t>
      </w:r>
      <w:r w:rsidRPr="00AE098F">
        <w:rPr>
          <w:rFonts w:eastAsia="Times New Roman" w:cs="Times New Roman"/>
          <w:szCs w:val="24"/>
        </w:rPr>
        <w:t xml:space="preserve">στα βαλκανικά του </w:t>
      </w:r>
      <w:r>
        <w:rPr>
          <w:rFonts w:eastAsia="Times New Roman" w:cs="Times New Roman"/>
          <w:szCs w:val="24"/>
        </w:rPr>
        <w:t>1912-19</w:t>
      </w:r>
      <w:r w:rsidRPr="00AE098F">
        <w:rPr>
          <w:rFonts w:eastAsia="Times New Roman" w:cs="Times New Roman"/>
          <w:szCs w:val="24"/>
        </w:rPr>
        <w:t>13</w:t>
      </w:r>
      <w:r>
        <w:rPr>
          <w:rFonts w:eastAsia="Times New Roman" w:cs="Times New Roman"/>
          <w:szCs w:val="24"/>
        </w:rPr>
        <w:t xml:space="preserve">, τότε που μεγάλωνε η </w:t>
      </w:r>
      <w:r w:rsidRPr="00AE098F">
        <w:rPr>
          <w:rFonts w:eastAsia="Times New Roman" w:cs="Times New Roman"/>
          <w:szCs w:val="24"/>
        </w:rPr>
        <w:t>Ελλάδα</w:t>
      </w:r>
      <w:r>
        <w:rPr>
          <w:rFonts w:eastAsia="Times New Roman" w:cs="Times New Roman"/>
          <w:szCs w:val="24"/>
        </w:rPr>
        <w:t>.</w:t>
      </w:r>
    </w:p>
    <w:p w14:paraId="2ED8BB5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Ναι, κυρίες και κύριοι, ε</w:t>
      </w:r>
      <w:r w:rsidRPr="00AE098F">
        <w:rPr>
          <w:rFonts w:eastAsia="Times New Roman" w:cs="Times New Roman"/>
          <w:szCs w:val="24"/>
        </w:rPr>
        <w:t>μ</w:t>
      </w:r>
      <w:r>
        <w:rPr>
          <w:rFonts w:eastAsia="Times New Roman" w:cs="Times New Roman"/>
          <w:szCs w:val="24"/>
        </w:rPr>
        <w:t>είς θα συνεχίσουμε να μιλάμε γι’</w:t>
      </w:r>
      <w:r w:rsidRPr="00AE098F">
        <w:rPr>
          <w:rFonts w:eastAsia="Times New Roman" w:cs="Times New Roman"/>
          <w:szCs w:val="24"/>
        </w:rPr>
        <w:t xml:space="preserve"> αυτά</w:t>
      </w:r>
      <w:r>
        <w:rPr>
          <w:rFonts w:eastAsia="Times New Roman" w:cs="Times New Roman"/>
          <w:szCs w:val="24"/>
        </w:rPr>
        <w:t>,</w:t>
      </w:r>
      <w:r w:rsidRPr="00AE098F">
        <w:rPr>
          <w:rFonts w:eastAsia="Times New Roman" w:cs="Times New Roman"/>
          <w:szCs w:val="24"/>
        </w:rPr>
        <w:t xml:space="preserve"> γιατί έχουμε ένα συναισθηματικό φορτίο βαρύ μέσα στην καρδιά </w:t>
      </w:r>
      <w:r>
        <w:rPr>
          <w:rFonts w:eastAsia="Times New Roman" w:cs="Times New Roman"/>
          <w:szCs w:val="24"/>
        </w:rPr>
        <w:t>μας,</w:t>
      </w:r>
      <w:r w:rsidRPr="00AE098F">
        <w:rPr>
          <w:rFonts w:eastAsia="Times New Roman" w:cs="Times New Roman"/>
          <w:szCs w:val="24"/>
        </w:rPr>
        <w:t xml:space="preserve"> μέσα στην ψυχή </w:t>
      </w:r>
      <w:r>
        <w:rPr>
          <w:rFonts w:eastAsia="Times New Roman" w:cs="Times New Roman"/>
          <w:szCs w:val="24"/>
        </w:rPr>
        <w:t xml:space="preserve">μας. </w:t>
      </w:r>
    </w:p>
    <w:p w14:paraId="2ED8BB55"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w:t>
      </w:r>
      <w:r>
        <w:rPr>
          <w:rFonts w:eastAsia="Times New Roman" w:cs="Times New Roman"/>
          <w:szCs w:val="24"/>
        </w:rPr>
        <w:t xml:space="preserve"> Δημοκρατίας)</w:t>
      </w:r>
    </w:p>
    <w:p w14:paraId="2ED8BB5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Τα πάντα</w:t>
      </w:r>
      <w:r>
        <w:rPr>
          <w:rFonts w:eastAsia="Times New Roman" w:cs="Times New Roman"/>
          <w:szCs w:val="24"/>
        </w:rPr>
        <w:t>,</w:t>
      </w:r>
      <w:r>
        <w:rPr>
          <w:rFonts w:eastAsia="Times New Roman" w:cs="Times New Roman"/>
          <w:szCs w:val="24"/>
        </w:rPr>
        <w:t xml:space="preserve"> ούτε στη ζωή μου ούτε </w:t>
      </w:r>
      <w:r w:rsidRPr="00AE098F">
        <w:rPr>
          <w:rFonts w:eastAsia="Times New Roman" w:cs="Times New Roman"/>
          <w:szCs w:val="24"/>
        </w:rPr>
        <w:t>στην πολιτική</w:t>
      </w:r>
      <w:r>
        <w:rPr>
          <w:rFonts w:eastAsia="Times New Roman" w:cs="Times New Roman"/>
          <w:szCs w:val="24"/>
        </w:rPr>
        <w:t>,</w:t>
      </w:r>
      <w:r w:rsidRPr="00AE098F">
        <w:rPr>
          <w:rFonts w:eastAsia="Times New Roman" w:cs="Times New Roman"/>
          <w:szCs w:val="24"/>
        </w:rPr>
        <w:t xml:space="preserve"> </w:t>
      </w:r>
      <w:r>
        <w:rPr>
          <w:rFonts w:eastAsia="Times New Roman" w:cs="Times New Roman"/>
          <w:szCs w:val="24"/>
        </w:rPr>
        <w:t>δεν γίνονται</w:t>
      </w:r>
      <w:r w:rsidRPr="00AE098F">
        <w:rPr>
          <w:rFonts w:eastAsia="Times New Roman" w:cs="Times New Roman"/>
          <w:szCs w:val="24"/>
        </w:rPr>
        <w:t xml:space="preserve"> </w:t>
      </w:r>
      <w:r w:rsidRPr="00AE098F">
        <w:rPr>
          <w:rFonts w:eastAsia="Times New Roman" w:cs="Times New Roman"/>
          <w:szCs w:val="24"/>
        </w:rPr>
        <w:t>με ψυχρούς υπολογισμούς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η</w:t>
      </w:r>
      <w:r w:rsidRPr="00AE098F">
        <w:rPr>
          <w:rFonts w:eastAsia="Times New Roman" w:cs="Times New Roman"/>
          <w:szCs w:val="24"/>
        </w:rPr>
        <w:t xml:space="preserve"> Ελλάδα δεν φτιάχτηκε με υπολογισμούς μόνο</w:t>
      </w:r>
      <w:r>
        <w:rPr>
          <w:rFonts w:eastAsia="Times New Roman" w:cs="Times New Roman"/>
          <w:szCs w:val="24"/>
        </w:rPr>
        <w:t>,</w:t>
      </w:r>
      <w:r w:rsidRPr="00AE098F">
        <w:rPr>
          <w:rFonts w:eastAsia="Times New Roman" w:cs="Times New Roman"/>
          <w:szCs w:val="24"/>
        </w:rPr>
        <w:t xml:space="preserve"> με συλλογισμούς και με εντολές από τους μεγάλους.</w:t>
      </w:r>
      <w:r>
        <w:rPr>
          <w:rFonts w:eastAsia="Times New Roman" w:cs="Times New Roman"/>
          <w:szCs w:val="24"/>
        </w:rPr>
        <w:t xml:space="preserve"> </w:t>
      </w:r>
      <w:r>
        <w:rPr>
          <w:rFonts w:eastAsia="Times New Roman" w:cs="Times New Roman"/>
          <w:szCs w:val="24"/>
        </w:rPr>
        <w:t>Φτιάχτηκε και με όνειρο, φτιάχτηκε και με όραμα, φτιάχτηκε</w:t>
      </w:r>
      <w:r>
        <w:rPr>
          <w:rFonts w:eastAsia="Times New Roman" w:cs="Times New Roman"/>
          <w:szCs w:val="24"/>
        </w:rPr>
        <w:t xml:space="preserve"> και με αίμα και με θυσίες και με αγώνες. </w:t>
      </w:r>
    </w:p>
    <w:p w14:paraId="2ED8BB5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Τώρα έφτασε η ώρα της αλήθειας. Τώρα κανένας δεν μπορεί να κρύβεται πίσω από δικαιολογίες, από προφάσεις και από προσχήματα. Όλοι κρινόμαστε και όλοι θα δώσουμε λόγο στον ελληνικό, λόγο στην </w:t>
      </w:r>
      <w:r>
        <w:rPr>
          <w:rFonts w:eastAsia="Times New Roman" w:cs="Times New Roman"/>
          <w:szCs w:val="24"/>
        </w:rPr>
        <w:t xml:space="preserve">Ιστορία. </w:t>
      </w:r>
    </w:p>
    <w:p w14:paraId="2ED8BB5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Ευχαριστώ.</w:t>
      </w:r>
    </w:p>
    <w:p w14:paraId="2ED8BB59"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2ED8BB5A" w14:textId="77777777" w:rsidR="00C647AD" w:rsidRDefault="00D506E1">
      <w:pPr>
        <w:spacing w:after="0" w:line="600" w:lineRule="auto"/>
        <w:ind w:firstLine="720"/>
        <w:jc w:val="both"/>
        <w:rPr>
          <w:rFonts w:eastAsia="Times New Roman" w:cs="Times New Roman"/>
          <w:szCs w:val="24"/>
        </w:rPr>
      </w:pPr>
      <w:r w:rsidRPr="00C51739">
        <w:rPr>
          <w:rFonts w:eastAsia="Times New Roman" w:cs="Times New Roman"/>
          <w:b/>
          <w:szCs w:val="24"/>
        </w:rPr>
        <w:t>ΠΡΟΕΔΡΕΥΩΝ (Σπυρίδων Λυκούδης):</w:t>
      </w:r>
      <w:r>
        <w:rPr>
          <w:rFonts w:eastAsia="Times New Roman" w:cs="Times New Roman"/>
          <w:szCs w:val="24"/>
        </w:rPr>
        <w:t xml:space="preserve"> Τον λόγο έχει ο κ. Σταύρος Θεοδωράκης.</w:t>
      </w:r>
    </w:p>
    <w:p w14:paraId="2ED8BB5B" w14:textId="77777777" w:rsidR="00C647AD" w:rsidRDefault="00D506E1">
      <w:pPr>
        <w:spacing w:after="0" w:line="600" w:lineRule="auto"/>
        <w:ind w:firstLine="720"/>
        <w:jc w:val="both"/>
        <w:rPr>
          <w:rFonts w:eastAsia="Times New Roman" w:cs="Times New Roman"/>
          <w:szCs w:val="24"/>
        </w:rPr>
      </w:pPr>
      <w:r w:rsidRPr="00C51739">
        <w:rPr>
          <w:rFonts w:eastAsia="Times New Roman" w:cs="Times New Roman"/>
          <w:b/>
          <w:szCs w:val="24"/>
        </w:rPr>
        <w:t>ΣΤΑΥΡΟΣ ΘΕΟΔΩΡΑΚΗΣ:</w:t>
      </w:r>
      <w:r>
        <w:rPr>
          <w:rFonts w:eastAsia="Times New Roman" w:cs="Times New Roman"/>
          <w:szCs w:val="24"/>
        </w:rPr>
        <w:t xml:space="preserve"> Υπάρχει ένα ερώτημα που πρέπει να απαντήσω. Ποιος σκότωσε την Κοινοβουλευτική Ομάδα του Ποταμιού; Αλλά θα μου επιτρέψετε, με σεβασμό στις </w:t>
      </w:r>
      <w:r>
        <w:rPr>
          <w:rFonts w:eastAsia="Times New Roman" w:cs="Times New Roman"/>
          <w:szCs w:val="24"/>
        </w:rPr>
        <w:lastRenderedPageBreak/>
        <w:t>ιστορικές στιγμές που ζούμε, να μη δώσω σήμερα απάντηση σε αυτό το ερώτημα. Θα απαντήσω, όμως, τη νέα εβδομάδα. Και θ</w:t>
      </w:r>
      <w:r>
        <w:rPr>
          <w:rFonts w:eastAsia="Times New Roman" w:cs="Times New Roman"/>
          <w:szCs w:val="24"/>
        </w:rPr>
        <w:t>α απαντήσω με στοιχεία, γιατί ο ελληνικός λαός και κυρίως οι διακόσιοι είκοσι δύο χιλιάδες ψηφοφόροι του Ποταμιού απαιτούν να μάθουν ποιος σκότωσε την Κοινοβουλευτική τους Ομάδα και ποιος προσπάθησε να μας φιμώσει.</w:t>
      </w:r>
    </w:p>
    <w:p w14:paraId="2ED8BB5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Τι πρέπει, λοιπόν, να </w:t>
      </w:r>
      <w:r>
        <w:rPr>
          <w:rFonts w:eastAsia="Times New Roman" w:cs="Times New Roman"/>
          <w:szCs w:val="24"/>
        </w:rPr>
        <w:t xml:space="preserve">σκεφτεί </w:t>
      </w:r>
      <w:r>
        <w:rPr>
          <w:rFonts w:eastAsia="Times New Roman" w:cs="Times New Roman"/>
          <w:szCs w:val="24"/>
        </w:rPr>
        <w:t>ένας Βουλευ</w:t>
      </w:r>
      <w:r>
        <w:rPr>
          <w:rFonts w:eastAsia="Times New Roman" w:cs="Times New Roman"/>
          <w:szCs w:val="24"/>
        </w:rPr>
        <w:t xml:space="preserve">τής αυτές τις κρίσιμες ώρες; Δύο, νομίζω, είναι τα σημαντικότερα που πρέπει να αναλογιστούμε. Ποια είναι η τύχη της Μακεδονίας μας, της ελληνικής Μακεδονίας αν ψηφιστεί αυτή η </w:t>
      </w:r>
      <w:r>
        <w:rPr>
          <w:rFonts w:eastAsia="Times New Roman" w:cs="Times New Roman"/>
          <w:szCs w:val="24"/>
        </w:rPr>
        <w:t xml:space="preserve">συμφωνία </w:t>
      </w:r>
      <w:r>
        <w:rPr>
          <w:rFonts w:eastAsia="Times New Roman" w:cs="Times New Roman"/>
          <w:szCs w:val="24"/>
        </w:rPr>
        <w:t>και ποια θα είναι η τύχη της Μακεδονίας μας και της Ελλάδας αν δεν ψηφί</w:t>
      </w:r>
      <w:r>
        <w:rPr>
          <w:rFonts w:eastAsia="Times New Roman" w:cs="Times New Roman"/>
          <w:szCs w:val="24"/>
        </w:rPr>
        <w:t xml:space="preserve">σουμε αυτήν τη </w:t>
      </w:r>
      <w:r>
        <w:rPr>
          <w:rFonts w:eastAsia="Times New Roman" w:cs="Times New Roman"/>
          <w:szCs w:val="24"/>
        </w:rPr>
        <w:t>συμφωνία</w:t>
      </w:r>
      <w:r>
        <w:rPr>
          <w:rFonts w:eastAsia="Times New Roman" w:cs="Times New Roman"/>
          <w:szCs w:val="24"/>
        </w:rPr>
        <w:t>. Ποια, δηλαδή, θα είναι η τύχη της δικής μας οικονομίας, της δικής μας ασφάλειας, της δικής μας πορείας.</w:t>
      </w:r>
    </w:p>
    <w:p w14:paraId="2ED8BB5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Με τη Συμφωνία των Πρεσπών παύει η μονοπώληση του ονόματος «Μακεδονία» από τους γείτονές μας. Προσέξτε, εμείς οι Έλληνες είμαστ</w:t>
      </w:r>
      <w:r>
        <w:rPr>
          <w:rFonts w:eastAsia="Times New Roman" w:cs="Times New Roman"/>
          <w:szCs w:val="24"/>
        </w:rPr>
        <w:t xml:space="preserve">ε υπερήφανοι για τη Μακεδονία μας και την ιστορία της. Και το λέω και ως Βουλευτής Θεσσαλονίκης. Όμως, </w:t>
      </w:r>
      <w:r>
        <w:rPr>
          <w:rFonts w:eastAsia="Times New Roman" w:cs="Times New Roman"/>
          <w:szCs w:val="24"/>
        </w:rPr>
        <w:lastRenderedPageBreak/>
        <w:t>η</w:t>
      </w:r>
      <w:r>
        <w:rPr>
          <w:rFonts w:eastAsia="Times New Roman" w:cs="Times New Roman"/>
          <w:szCs w:val="24"/>
        </w:rPr>
        <w:t xml:space="preserve"> συντριπτική πλειοψηφία των λαών του κόσμου όταν ακού</w:t>
      </w:r>
      <w:r>
        <w:rPr>
          <w:rFonts w:eastAsia="Times New Roman" w:cs="Times New Roman"/>
          <w:szCs w:val="24"/>
        </w:rPr>
        <w:t>ν</w:t>
      </w:r>
      <w:r>
        <w:rPr>
          <w:rFonts w:eastAsia="Times New Roman" w:cs="Times New Roman"/>
          <w:szCs w:val="24"/>
        </w:rPr>
        <w:t xml:space="preserve"> Μακεδονία, </w:t>
      </w:r>
      <w:r>
        <w:rPr>
          <w:rFonts w:eastAsia="Times New Roman" w:cs="Times New Roman"/>
          <w:szCs w:val="24"/>
        </w:rPr>
        <w:t>ο νους τους</w:t>
      </w:r>
      <w:r>
        <w:rPr>
          <w:rFonts w:eastAsia="Times New Roman" w:cs="Times New Roman"/>
          <w:szCs w:val="24"/>
        </w:rPr>
        <w:t xml:space="preserve"> πάει στην Πρώην Γιουγκοσλαβική Δημοκρατία της Μακεδονίας. Εκατόν σαράντα χ</w:t>
      </w:r>
      <w:r>
        <w:rPr>
          <w:rFonts w:eastAsia="Times New Roman" w:cs="Times New Roman"/>
          <w:szCs w:val="24"/>
        </w:rPr>
        <w:t xml:space="preserve">ώρες τούς έχουν αναγνωρίσει ως Δημοκρατία της Μακεδονίας μόνο. </w:t>
      </w:r>
    </w:p>
    <w:p w14:paraId="2ED8BB5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Αυτό και μόνο αυτό αποδεικνύει ότι κάτι κάνουμε λάθος όλα αυτά τα χρόνια. Χώνουμε το κεφάλι στην άμμο, δεν βλέπουμε τον κίνδυνο και λέμε στο διπλανό κεφάλι, που επίσης είναι χωμένο στην άμμο, </w:t>
      </w:r>
      <w:r>
        <w:rPr>
          <w:rFonts w:eastAsia="Times New Roman" w:cs="Times New Roman"/>
          <w:szCs w:val="24"/>
        </w:rPr>
        <w:t>«νικάμε, σε λίγο νικάμε».</w:t>
      </w:r>
    </w:p>
    <w:p w14:paraId="2ED8BB5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Όταν, λοιπόν, αυτή η χώρα αλλάξει όνομα, και αυτό θα γίνει άμεσα, και ονομαστεί </w:t>
      </w:r>
      <w:r>
        <w:rPr>
          <w:rFonts w:eastAsia="Times New Roman" w:cs="Times New Roman"/>
          <w:szCs w:val="24"/>
        </w:rPr>
        <w:t>«</w:t>
      </w:r>
      <w:r>
        <w:rPr>
          <w:rFonts w:eastAsia="Times New Roman" w:cs="Times New Roman"/>
          <w:szCs w:val="24"/>
        </w:rPr>
        <w:t>Βόρεια Μακεδονία</w:t>
      </w:r>
      <w:r>
        <w:rPr>
          <w:rFonts w:eastAsia="Times New Roman" w:cs="Times New Roman"/>
          <w:szCs w:val="24"/>
        </w:rPr>
        <w:t>»</w:t>
      </w:r>
      <w:r>
        <w:rPr>
          <w:rFonts w:eastAsia="Times New Roman" w:cs="Times New Roman"/>
          <w:szCs w:val="24"/>
        </w:rPr>
        <w:t xml:space="preserve">, η πρώτη σκέψη σε όποιον το ακούει από την Αμερική μέχρι την Κίνα είναι ότι υπάρχει και η </w:t>
      </w:r>
      <w:r>
        <w:rPr>
          <w:rFonts w:eastAsia="Times New Roman" w:cs="Times New Roman"/>
          <w:szCs w:val="24"/>
        </w:rPr>
        <w:t xml:space="preserve">κεντρική </w:t>
      </w:r>
      <w:r>
        <w:rPr>
          <w:rFonts w:eastAsia="Times New Roman" w:cs="Times New Roman"/>
          <w:szCs w:val="24"/>
        </w:rPr>
        <w:t xml:space="preserve">Μακεδονία, και η </w:t>
      </w:r>
      <w:r>
        <w:rPr>
          <w:rFonts w:eastAsia="Times New Roman" w:cs="Times New Roman"/>
          <w:szCs w:val="24"/>
        </w:rPr>
        <w:t xml:space="preserve">νότια </w:t>
      </w:r>
      <w:r>
        <w:rPr>
          <w:rFonts w:eastAsia="Times New Roman" w:cs="Times New Roman"/>
          <w:szCs w:val="24"/>
        </w:rPr>
        <w:t>Μακεδονία</w:t>
      </w:r>
      <w:r>
        <w:rPr>
          <w:rFonts w:eastAsia="Times New Roman" w:cs="Times New Roman"/>
          <w:szCs w:val="24"/>
        </w:rPr>
        <w:t xml:space="preserve"> και η </w:t>
      </w:r>
      <w:r>
        <w:rPr>
          <w:rFonts w:eastAsia="Times New Roman" w:cs="Times New Roman"/>
          <w:szCs w:val="24"/>
        </w:rPr>
        <w:t xml:space="preserve">ανατολική </w:t>
      </w:r>
      <w:r>
        <w:rPr>
          <w:rFonts w:eastAsia="Times New Roman" w:cs="Times New Roman"/>
          <w:szCs w:val="24"/>
        </w:rPr>
        <w:t xml:space="preserve">Μακεδονία και η </w:t>
      </w:r>
      <w:r>
        <w:rPr>
          <w:rFonts w:eastAsia="Times New Roman" w:cs="Times New Roman"/>
          <w:szCs w:val="24"/>
        </w:rPr>
        <w:t xml:space="preserve">δυτική </w:t>
      </w:r>
      <w:r>
        <w:rPr>
          <w:rFonts w:eastAsia="Times New Roman" w:cs="Times New Roman"/>
          <w:szCs w:val="24"/>
        </w:rPr>
        <w:t>Μακεδονία και όλα αυτά είναι Ελλάδα. Και είναι στο χέρι μας, το δικό μας χέρι, να δώσουμε νέα δύναμη σε αυτές τις περιοχές, στην οικονομία, στην παραγωγή, στον πολιτισμό.</w:t>
      </w:r>
    </w:p>
    <w:p w14:paraId="2ED8BB6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συμφωνία</w:t>
      </w:r>
      <w:r>
        <w:rPr>
          <w:rFonts w:eastAsia="Times New Roman" w:cs="Times New Roman"/>
          <w:szCs w:val="24"/>
        </w:rPr>
        <w:t xml:space="preserve">, κυρίες και κύριοι Βουλευτές, δεν μας δίνει τα πάντα. Το έχω πει από την πρώτη στιγμή εδώ στη Βουλή: Εάν </w:t>
      </w:r>
      <w:r>
        <w:rPr>
          <w:rFonts w:eastAsia="Times New Roman" w:cs="Times New Roman"/>
          <w:szCs w:val="24"/>
        </w:rPr>
        <w:lastRenderedPageBreak/>
        <w:t xml:space="preserve">η χώρα είχε ένα </w:t>
      </w:r>
      <w:r>
        <w:rPr>
          <w:rFonts w:eastAsia="Times New Roman" w:cs="Times New Roman"/>
          <w:szCs w:val="24"/>
        </w:rPr>
        <w:t>συμβούλιο εθνικής ασφαλείας</w:t>
      </w:r>
      <w:r>
        <w:rPr>
          <w:rFonts w:eastAsia="Times New Roman" w:cs="Times New Roman"/>
          <w:szCs w:val="24"/>
        </w:rPr>
        <w:t xml:space="preserve"> ή εάν η Κυβέρνηση μάς καλούσε να καθίσουμε όλοι γύρω από ένα τραπέζι, θα είχαμε ένα καλύτερο αποτέλεσμα. </w:t>
      </w:r>
    </w:p>
    <w:p w14:paraId="2ED8BB6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 μεγάλο κέρδος, όμως, σήμερα, σε αυτό που έχουμε είναι ότι η Ελλάδα επιβάλει στους γείτονές μας τη σύνθετη ονομασία. </w:t>
      </w:r>
    </w:p>
    <w:p w14:paraId="2ED8BB6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μεγάλο ερώτημα ποιος χάνει και ποιος κερδίζει από αυτήν τη </w:t>
      </w:r>
      <w:r>
        <w:rPr>
          <w:rFonts w:eastAsia="Times New Roman" w:cs="Times New Roman"/>
          <w:szCs w:val="24"/>
        </w:rPr>
        <w:t>συμφωνία</w:t>
      </w:r>
      <w:r>
        <w:rPr>
          <w:rFonts w:eastAsia="Times New Roman" w:cs="Times New Roman"/>
          <w:szCs w:val="24"/>
        </w:rPr>
        <w:t>, ρωτώ: Βρείτε μου έναν κορυφαίο διεθνή αναλυτή που να λέει ότι ο</w:t>
      </w:r>
      <w:r>
        <w:rPr>
          <w:rFonts w:eastAsia="Times New Roman" w:cs="Times New Roman"/>
          <w:szCs w:val="24"/>
        </w:rPr>
        <w:t xml:space="preserve">ι χαμένοι είναι οι Έλληνες. Η </w:t>
      </w:r>
      <w:r>
        <w:rPr>
          <w:rFonts w:eastAsia="Times New Roman" w:cs="Times New Roman"/>
          <w:szCs w:val="24"/>
        </w:rPr>
        <w:t>συμφωνία</w:t>
      </w:r>
      <w:r>
        <w:rPr>
          <w:rFonts w:eastAsia="Times New Roman" w:cs="Times New Roman"/>
          <w:szCs w:val="24"/>
        </w:rPr>
        <w:t xml:space="preserve"> υποχρεώνει τους γείτονές μας να αλλάξουν τα σχολικά τους βιβλία. Η επόμενη γενιά να μην ανατρέφεται με τις ιδέες του αλυτρωτισμού. Η </w:t>
      </w:r>
      <w:r>
        <w:rPr>
          <w:rFonts w:eastAsia="Times New Roman" w:cs="Times New Roman"/>
          <w:szCs w:val="24"/>
        </w:rPr>
        <w:t>συμφωνία</w:t>
      </w:r>
      <w:r>
        <w:rPr>
          <w:rFonts w:eastAsia="Times New Roman" w:cs="Times New Roman"/>
          <w:szCs w:val="24"/>
        </w:rPr>
        <w:t xml:space="preserve"> υποχρεώνει να αλλάξουν οι ονομασίες δημόσιων οργανισμών, να ξηλώσουν τα αγά</w:t>
      </w:r>
      <w:r>
        <w:rPr>
          <w:rFonts w:eastAsia="Times New Roman" w:cs="Times New Roman"/>
          <w:szCs w:val="24"/>
        </w:rPr>
        <w:t xml:space="preserve">λματα του Μεγάλου Αλεξάνδρου από τις πλατείες τους, να πάψουν να σφετερίζονται την ελληνική ιστορία και την αρχαία μακεδονική παράδοση. Και όλα αυτά με τροποποίηση του </w:t>
      </w:r>
      <w:r>
        <w:rPr>
          <w:rFonts w:eastAsia="Times New Roman" w:cs="Times New Roman"/>
          <w:szCs w:val="24"/>
        </w:rPr>
        <w:t xml:space="preserve">συντάγματός </w:t>
      </w:r>
      <w:r>
        <w:rPr>
          <w:rFonts w:eastAsia="Times New Roman" w:cs="Times New Roman"/>
          <w:szCs w:val="24"/>
        </w:rPr>
        <w:t>τους.</w:t>
      </w:r>
    </w:p>
    <w:p w14:paraId="2ED8BB6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Πάμε, λοιπόν, να δούμε ποια θα είναι η τύχη της χώρας μας αν σήμερα οι</w:t>
      </w:r>
      <w:r>
        <w:rPr>
          <w:rFonts w:eastAsia="Times New Roman" w:cs="Times New Roman"/>
          <w:szCs w:val="24"/>
        </w:rPr>
        <w:t xml:space="preserve"> Βουλευτές λέγαμε όχι σε αυτήν τη </w:t>
      </w:r>
      <w:r>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lastRenderedPageBreak/>
        <w:t xml:space="preserve">Τότε θα πρέπει να ζήσουμε με ένα κράτος που θα συνεχίσει να λέγεται παντού και πάντα «Μακεδονία» </w:t>
      </w:r>
      <w:r>
        <w:rPr>
          <w:rFonts w:eastAsia="Times New Roman" w:cs="Times New Roman"/>
          <w:szCs w:val="24"/>
        </w:rPr>
        <w:t>σκέτο</w:t>
      </w:r>
      <w:r>
        <w:rPr>
          <w:rFonts w:eastAsia="Times New Roman" w:cs="Times New Roman"/>
          <w:szCs w:val="24"/>
        </w:rPr>
        <w:t xml:space="preserve">. </w:t>
      </w:r>
    </w:p>
    <w:p w14:paraId="2ED8BB6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Ας βγούμε, λοιπόν, από τα χαρακώματα και ας σκεφτούμε τι απέδωσαν τα εμπάργκο, τι απέδωσαν οι αποκλεισμοί κ</w:t>
      </w:r>
      <w:r>
        <w:rPr>
          <w:rFonts w:eastAsia="Times New Roman" w:cs="Times New Roman"/>
          <w:szCs w:val="24"/>
        </w:rPr>
        <w:t xml:space="preserve">αι τα βέτο, τι απέδωσαν τα συλλαλητήρια το 1990. Τίποτα! Όχι μόνο δεν απέδωσαν, αλλά η χώρα έχασε. Η επιδίωξη, λοιπόν, ενός συμβιβασμού έπρεπε να είναι ο μεγάλος πατριωτικός στόχος. </w:t>
      </w:r>
    </w:p>
    <w:p w14:paraId="2ED8BB6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Σε περίπτωση απόρριψης της </w:t>
      </w:r>
      <w:r>
        <w:rPr>
          <w:rFonts w:eastAsia="Times New Roman" w:cs="Times New Roman"/>
          <w:szCs w:val="24"/>
        </w:rPr>
        <w:t xml:space="preserve">συμφωνίας </w:t>
      </w:r>
      <w:r>
        <w:rPr>
          <w:rFonts w:eastAsia="Times New Roman" w:cs="Times New Roman"/>
          <w:szCs w:val="24"/>
        </w:rPr>
        <w:t>η χώρα θα απομονωθεί διεθνώς, θα συγ</w:t>
      </w:r>
      <w:r>
        <w:rPr>
          <w:rFonts w:eastAsia="Times New Roman" w:cs="Times New Roman"/>
          <w:szCs w:val="24"/>
        </w:rPr>
        <w:t>κρουστούμε με την Ευρωπαϊκή Ένωση, θα συγκρουστούμε με το ΝΑΤΟ, θα συγκρουστούμε με τις Ηνωμένες Πολιτείες. Δεν μας προβληματίζει, αλήθεια, ότι όλοι οι σύμμαχοί μας, αυτοί που μας στηρίζουν στο Κυπριακό, αυτοί που φρενάρουν την Τουρκία, αυτοί που χρηματοδό</w:t>
      </w:r>
      <w:r>
        <w:rPr>
          <w:rFonts w:eastAsia="Times New Roman" w:cs="Times New Roman"/>
          <w:szCs w:val="24"/>
        </w:rPr>
        <w:t xml:space="preserve">τησαν την οικονομία μας στις δύσκολες εποχές, θα είναι απέναντι στην Ελλάδα αν αρνηθούμε αυτήν τη </w:t>
      </w:r>
      <w:r>
        <w:rPr>
          <w:rFonts w:eastAsia="Times New Roman" w:cs="Times New Roman"/>
          <w:szCs w:val="24"/>
        </w:rPr>
        <w:t xml:space="preserve">συμφωνία </w:t>
      </w:r>
      <w:r>
        <w:rPr>
          <w:rFonts w:eastAsia="Times New Roman" w:cs="Times New Roman"/>
          <w:szCs w:val="24"/>
        </w:rPr>
        <w:t>και οι μόνοι που θα χαίρονται θα είναι οι Τούρκοι και οι Ρώσοι;</w:t>
      </w:r>
    </w:p>
    <w:p w14:paraId="2ED8BB6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είναι, νομίζω, η στιγμή να πούμε τα πράγματα με το όνομά τους, χωρ</w:t>
      </w:r>
      <w:r>
        <w:rPr>
          <w:rFonts w:eastAsia="Times New Roman" w:cs="Times New Roman"/>
          <w:szCs w:val="24"/>
        </w:rPr>
        <w:t xml:space="preserve">ίς να φοβόμαστε τους πολίτες.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ελληνική κυβέρνηση δεν θα μπορούσε να επιβάλει αλλαγή του ονόματος στους γείτονές μας, αν η δυτική διπλωματία δεν πίεζε για να λυθεί αυτήν την εποχή το πρόβλημα. Ο φόβος της Ρωσίας και η πιθανότητα να ενταχθούν τα Σκόπι</w:t>
      </w:r>
      <w:r>
        <w:rPr>
          <w:rFonts w:eastAsia="Times New Roman" w:cs="Times New Roman"/>
          <w:szCs w:val="24"/>
        </w:rPr>
        <w:t xml:space="preserve">α στη ρωσική σφαίρα επιρροής, επέβαλε στους δυτικούς, Ευρώπη και Αμερική, να κινηθούν. Είναι μικρές λεπτομέρειες με τεράστια σημασία. </w:t>
      </w:r>
    </w:p>
    <w:p w14:paraId="2ED8BB6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Την άνοιξη του 2017 ο Ρώσος πρέσβης στην Πρώην Γιουγκοσλαβική Δημοκρατία της Μακεδονίας μετά από μήνες ακυβερνησίας ζήτησ</w:t>
      </w:r>
      <w:r>
        <w:rPr>
          <w:rFonts w:eastAsia="Times New Roman" w:cs="Times New Roman"/>
          <w:szCs w:val="24"/>
        </w:rPr>
        <w:t xml:space="preserve">ε χωρίς περιστροφές από τον Γκρουέφσκι η </w:t>
      </w:r>
      <w:r>
        <w:rPr>
          <w:rFonts w:eastAsia="Times New Roman" w:cs="Times New Roman"/>
          <w:szCs w:val="24"/>
          <w:lang w:val="en-US"/>
        </w:rPr>
        <w:t>Macedonia</w:t>
      </w:r>
      <w:r>
        <w:rPr>
          <w:rFonts w:eastAsia="Times New Roman" w:cs="Times New Roman"/>
          <w:szCs w:val="24"/>
        </w:rPr>
        <w:t xml:space="preserve"> -έτσι τη λένε οι Ρώσοι από την πρώτη στιγμή- να αναζητήσει προστασία στο πλευρό της Ρωσίας εγκαταλείποντας την προσπάθεια ένταξης στο ΝΑΤΟ. Ήταν δημόσιο κάλεσμα της Ρωσίας. </w:t>
      </w:r>
    </w:p>
    <w:p w14:paraId="2ED8BB6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Είχε προηγηθεί, όπως ίσως ξέρετ</w:t>
      </w:r>
      <w:r>
        <w:rPr>
          <w:rFonts w:eastAsia="Times New Roman" w:cs="Times New Roman"/>
          <w:szCs w:val="24"/>
        </w:rPr>
        <w:t xml:space="preserve">ε, το φθινόπωρο του 2016 το αποτυχημένο φιλορωσικό πραξικόπημα στο Μαυροβούνιο. Εκεί είναι που ξύπνησαν οι Αμερικανοί, για να πούμε όλη την αλήθεια, και πίεσαν και ανάγκασαν τον Πρόεδρο Ιβανόφ να </w:t>
      </w:r>
      <w:r>
        <w:rPr>
          <w:rFonts w:eastAsia="Times New Roman" w:cs="Times New Roman"/>
          <w:szCs w:val="24"/>
        </w:rPr>
        <w:lastRenderedPageBreak/>
        <w:t>αναθέσει την εντολή σχηματισμού κυβέρνησης στον Ζάεφ, σε ένα</w:t>
      </w:r>
      <w:r>
        <w:rPr>
          <w:rFonts w:eastAsia="Times New Roman" w:cs="Times New Roman"/>
          <w:szCs w:val="24"/>
        </w:rPr>
        <w:t xml:space="preserve">ν μετριοπαθή πολιτικό. Η υπεράσπιση του ενεργειακού άξονα Μαύρης Θάλασσας-Αδριατικής είναι στρατηγικής σημασίας υπόθεση για το ΝΑΤΟ και την Ευρωπαϊκή Ένωση. </w:t>
      </w:r>
    </w:p>
    <w:p w14:paraId="2ED8BB6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μετά είναι και τα άλλα ζητήματα, καθόλου δεύτερα, τα ναρκωτικά και το λαθρεμπόριο. Θα ξέρετε ότι στις αρχές του 2018 δολοφονήθηκε ο Ιβάνοβιτς, ένας μετριοπαθής Σέρβος πολιτικός, που μιλούσε συνεχώς για την παράνομη διακίνηση ναρκωτικών και πετρελαιοειδ</w:t>
      </w:r>
      <w:r>
        <w:rPr>
          <w:rFonts w:eastAsia="Times New Roman" w:cs="Times New Roman"/>
          <w:szCs w:val="24"/>
        </w:rPr>
        <w:t xml:space="preserve">ών στο Κόσοβο. </w:t>
      </w:r>
    </w:p>
    <w:p w14:paraId="2ED8BB6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Τότε -προσέξτε με, ας βγούμε λίγο από το δικό μας περιβάλλον- είναι που, σύμφωνα με όλους τους σοβαρούς αναλυτές, ενισχύθηκε η απόφαση των Αμερικανών ότι πρέπει να τελειώνουμε με την αταξία στα Βαλκάνια. Και έβαλαν πρώτο στόχο την ένταξη τη</w:t>
      </w:r>
      <w:r>
        <w:rPr>
          <w:rFonts w:eastAsia="Times New Roman" w:cs="Times New Roman"/>
          <w:szCs w:val="24"/>
        </w:rPr>
        <w:t xml:space="preserve">ς Πρώην Γιουγκοσλαβικής Δημοκρατίας της Μακεδονίας στο ΝΑΤΟ. Ας τολμήσουμε να τα πούμε αυτά και να τα μάθουν οι Έλληνες. </w:t>
      </w:r>
    </w:p>
    <w:p w14:paraId="2ED8BB6B" w14:textId="77777777" w:rsidR="00C647AD" w:rsidRDefault="00D506E1">
      <w:pPr>
        <w:tabs>
          <w:tab w:val="left" w:pos="2738"/>
          <w:tab w:val="center" w:pos="4753"/>
          <w:tab w:val="left" w:pos="5723"/>
        </w:tabs>
        <w:spacing w:after="0" w:line="600" w:lineRule="auto"/>
        <w:jc w:val="both"/>
        <w:rPr>
          <w:rFonts w:eastAsia="Times New Roman"/>
          <w:color w:val="212121"/>
          <w:szCs w:val="24"/>
        </w:rPr>
      </w:pPr>
      <w:r>
        <w:rPr>
          <w:rFonts w:eastAsia="Times New Roman" w:cs="Times New Roman"/>
          <w:szCs w:val="24"/>
        </w:rPr>
        <w:t xml:space="preserve">Ακούω κάποιους να λένε ότι ο μεγάλος χαμένος, αν εμείς δεν υπογράψουμε αυτήν τη </w:t>
      </w:r>
      <w:r>
        <w:rPr>
          <w:rFonts w:eastAsia="Times New Roman" w:cs="Times New Roman"/>
          <w:szCs w:val="24"/>
        </w:rPr>
        <w:t>συμφωνία</w:t>
      </w:r>
      <w:r>
        <w:rPr>
          <w:rFonts w:eastAsia="Times New Roman" w:cs="Times New Roman"/>
          <w:szCs w:val="24"/>
        </w:rPr>
        <w:t>, θα είναι οι γείτονές μας.</w:t>
      </w:r>
      <w:r>
        <w:rPr>
          <w:rFonts w:eastAsia="Times New Roman" w:cs="Times New Roman"/>
          <w:szCs w:val="24"/>
        </w:rPr>
        <w:t xml:space="preserve"> </w:t>
      </w:r>
      <w:r>
        <w:rPr>
          <w:rFonts w:eastAsia="Times New Roman"/>
          <w:color w:val="212121"/>
          <w:szCs w:val="24"/>
        </w:rPr>
        <w:t>Η</w:t>
      </w:r>
      <w:r w:rsidRPr="00224A74">
        <w:rPr>
          <w:rFonts w:eastAsia="Times New Roman"/>
          <w:color w:val="212121"/>
          <w:szCs w:val="24"/>
        </w:rPr>
        <w:t xml:space="preserve"> </w:t>
      </w:r>
      <w:r w:rsidRPr="00224A74">
        <w:rPr>
          <w:rFonts w:eastAsia="Times New Roman"/>
          <w:color w:val="212121"/>
          <w:szCs w:val="24"/>
        </w:rPr>
        <w:lastRenderedPageBreak/>
        <w:t>χώρα τους θα δια</w:t>
      </w:r>
      <w:r w:rsidRPr="00224A74">
        <w:rPr>
          <w:rFonts w:eastAsia="Times New Roman"/>
          <w:color w:val="212121"/>
          <w:szCs w:val="24"/>
        </w:rPr>
        <w:t>λυθεί</w:t>
      </w:r>
      <w:r>
        <w:rPr>
          <w:rFonts w:eastAsia="Times New Roman"/>
          <w:color w:val="212121"/>
          <w:szCs w:val="24"/>
        </w:rPr>
        <w:t>. Κ</w:t>
      </w:r>
      <w:r w:rsidRPr="00224A74">
        <w:rPr>
          <w:rFonts w:eastAsia="Times New Roman"/>
          <w:color w:val="212121"/>
          <w:szCs w:val="24"/>
        </w:rPr>
        <w:t>άτι αντίστοιχο ονειρεύονται και οι εθνικιστές στην Αλβανία και τη Βουλγαρία</w:t>
      </w:r>
      <w:r>
        <w:rPr>
          <w:rFonts w:eastAsia="Times New Roman"/>
          <w:color w:val="212121"/>
          <w:szCs w:val="24"/>
        </w:rPr>
        <w:t>, να πάρει ένα κομμάτι η «</w:t>
      </w:r>
      <w:r w:rsidRPr="00224A74">
        <w:rPr>
          <w:rFonts w:eastAsia="Times New Roman"/>
          <w:color w:val="212121"/>
          <w:szCs w:val="24"/>
        </w:rPr>
        <w:t>Μεγάλη Αλβανία</w:t>
      </w:r>
      <w:r>
        <w:rPr>
          <w:rFonts w:eastAsia="Times New Roman"/>
          <w:color w:val="212121"/>
          <w:szCs w:val="24"/>
        </w:rPr>
        <w:t>»,</w:t>
      </w:r>
      <w:r w:rsidRPr="00224A74">
        <w:rPr>
          <w:rFonts w:eastAsia="Times New Roman"/>
          <w:color w:val="212121"/>
          <w:szCs w:val="24"/>
        </w:rPr>
        <w:t xml:space="preserve"> να πάρει ένα άλλο κομμάτι </w:t>
      </w:r>
      <w:r>
        <w:rPr>
          <w:rFonts w:eastAsia="Times New Roman"/>
          <w:color w:val="212121"/>
          <w:szCs w:val="24"/>
        </w:rPr>
        <w:t>η «</w:t>
      </w:r>
      <w:r w:rsidRPr="00224A74">
        <w:rPr>
          <w:rFonts w:eastAsia="Times New Roman"/>
          <w:color w:val="212121"/>
          <w:szCs w:val="24"/>
        </w:rPr>
        <w:t>Μεγάλη Βουλγαρία</w:t>
      </w:r>
      <w:r>
        <w:rPr>
          <w:rFonts w:eastAsia="Times New Roman"/>
          <w:color w:val="212121"/>
          <w:szCs w:val="24"/>
        </w:rPr>
        <w:t xml:space="preserve">», </w:t>
      </w:r>
      <w:r w:rsidRPr="00224A74">
        <w:rPr>
          <w:rFonts w:eastAsia="Times New Roman"/>
          <w:color w:val="212121"/>
          <w:szCs w:val="24"/>
        </w:rPr>
        <w:t>να</w:t>
      </w:r>
      <w:r>
        <w:rPr>
          <w:rFonts w:eastAsia="Times New Roman"/>
          <w:color w:val="212121"/>
          <w:szCs w:val="24"/>
        </w:rPr>
        <w:t xml:space="preserve"> το μοιράσουν. </w:t>
      </w:r>
    </w:p>
    <w:p w14:paraId="2ED8BB6C"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Είναι </w:t>
      </w:r>
      <w:r w:rsidRPr="00224A74">
        <w:rPr>
          <w:rFonts w:eastAsia="Times New Roman"/>
          <w:color w:val="212121"/>
          <w:szCs w:val="24"/>
        </w:rPr>
        <w:t xml:space="preserve">λύσεις αυτές που </w:t>
      </w:r>
      <w:r>
        <w:rPr>
          <w:rFonts w:eastAsia="Times New Roman"/>
          <w:color w:val="212121"/>
          <w:szCs w:val="24"/>
        </w:rPr>
        <w:t>συμφέρουν</w:t>
      </w:r>
      <w:r w:rsidRPr="00224A74">
        <w:rPr>
          <w:rFonts w:eastAsia="Times New Roman"/>
          <w:color w:val="212121"/>
          <w:szCs w:val="24"/>
        </w:rPr>
        <w:t xml:space="preserve"> την Ελλάδα</w:t>
      </w:r>
      <w:r>
        <w:rPr>
          <w:rFonts w:eastAsia="Times New Roman"/>
          <w:color w:val="212121"/>
          <w:szCs w:val="24"/>
        </w:rPr>
        <w:t xml:space="preserve">; Αν αυτή η </w:t>
      </w:r>
      <w:r>
        <w:rPr>
          <w:rFonts w:eastAsia="Times New Roman"/>
          <w:color w:val="212121"/>
          <w:szCs w:val="24"/>
        </w:rPr>
        <w:t>σ</w:t>
      </w:r>
      <w:r w:rsidRPr="00224A74">
        <w:rPr>
          <w:rFonts w:eastAsia="Times New Roman"/>
          <w:color w:val="212121"/>
          <w:szCs w:val="24"/>
        </w:rPr>
        <w:t xml:space="preserve">υμφωνία </w:t>
      </w:r>
      <w:r w:rsidRPr="00224A74">
        <w:rPr>
          <w:rFonts w:eastAsia="Times New Roman"/>
          <w:color w:val="212121"/>
          <w:szCs w:val="24"/>
        </w:rPr>
        <w:t xml:space="preserve">δεν </w:t>
      </w:r>
      <w:r>
        <w:rPr>
          <w:rFonts w:eastAsia="Times New Roman"/>
          <w:color w:val="212121"/>
          <w:szCs w:val="24"/>
        </w:rPr>
        <w:t>ψηφιστεί σ</w:t>
      </w:r>
      <w:r w:rsidRPr="00224A74">
        <w:rPr>
          <w:rFonts w:eastAsia="Times New Roman"/>
          <w:color w:val="212121"/>
          <w:szCs w:val="24"/>
        </w:rPr>
        <w:t>ήμερα</w:t>
      </w:r>
      <w:r>
        <w:rPr>
          <w:rFonts w:eastAsia="Times New Roman"/>
          <w:color w:val="212121"/>
          <w:szCs w:val="24"/>
        </w:rPr>
        <w:t xml:space="preserve">, </w:t>
      </w:r>
      <w:r w:rsidRPr="00224A74">
        <w:rPr>
          <w:rFonts w:eastAsia="Times New Roman"/>
          <w:color w:val="212121"/>
          <w:szCs w:val="24"/>
        </w:rPr>
        <w:t>ποιος πολιτικός πιστεύετε ότι θα πέσει</w:t>
      </w:r>
      <w:r>
        <w:rPr>
          <w:rFonts w:eastAsia="Times New Roman"/>
          <w:color w:val="212121"/>
          <w:szCs w:val="24"/>
        </w:rPr>
        <w:t>;</w:t>
      </w:r>
      <w:r w:rsidRPr="00224A74">
        <w:rPr>
          <w:rFonts w:eastAsia="Times New Roman"/>
          <w:color w:val="212121"/>
          <w:szCs w:val="24"/>
        </w:rPr>
        <w:t xml:space="preserve"> </w:t>
      </w:r>
      <w:r>
        <w:rPr>
          <w:rFonts w:eastAsia="Times New Roman"/>
          <w:color w:val="212121"/>
          <w:szCs w:val="24"/>
        </w:rPr>
        <w:t>Δ</w:t>
      </w:r>
      <w:r w:rsidRPr="00224A74">
        <w:rPr>
          <w:rFonts w:eastAsia="Times New Roman"/>
          <w:color w:val="212121"/>
          <w:szCs w:val="24"/>
        </w:rPr>
        <w:t>εν είναι ο κ</w:t>
      </w:r>
      <w:r>
        <w:rPr>
          <w:rFonts w:eastAsia="Times New Roman"/>
          <w:color w:val="212121"/>
          <w:szCs w:val="24"/>
        </w:rPr>
        <w:t>.</w:t>
      </w:r>
      <w:r w:rsidRPr="00224A74">
        <w:rPr>
          <w:rFonts w:eastAsia="Times New Roman"/>
          <w:color w:val="212121"/>
          <w:szCs w:val="24"/>
        </w:rPr>
        <w:t xml:space="preserve"> Τσίπρας που θα πέσει</w:t>
      </w:r>
      <w:r>
        <w:rPr>
          <w:rFonts w:eastAsia="Times New Roman"/>
          <w:color w:val="212121"/>
          <w:szCs w:val="24"/>
        </w:rPr>
        <w:t xml:space="preserve">. Θα είναι ο κ. Ζάεφ </w:t>
      </w:r>
      <w:r w:rsidRPr="00224A74">
        <w:rPr>
          <w:rFonts w:eastAsia="Times New Roman"/>
          <w:color w:val="212121"/>
          <w:szCs w:val="24"/>
        </w:rPr>
        <w:t xml:space="preserve">αυτός που θα πέσει και η επόμενη κυβέρνηση στη γειτονική χώρα </w:t>
      </w:r>
      <w:r>
        <w:rPr>
          <w:rFonts w:eastAsia="Times New Roman"/>
          <w:color w:val="212121"/>
          <w:szCs w:val="24"/>
        </w:rPr>
        <w:t>θα είναι -</w:t>
      </w:r>
      <w:r w:rsidRPr="00224A74">
        <w:rPr>
          <w:rFonts w:eastAsia="Times New Roman"/>
          <w:color w:val="212121"/>
          <w:szCs w:val="24"/>
        </w:rPr>
        <w:t>στην καλύτερη περίπτωση</w:t>
      </w:r>
      <w:r>
        <w:rPr>
          <w:rFonts w:eastAsia="Times New Roman"/>
          <w:color w:val="212121"/>
          <w:szCs w:val="24"/>
        </w:rPr>
        <w:t>-</w:t>
      </w:r>
      <w:r w:rsidRPr="00224A74">
        <w:rPr>
          <w:rFonts w:eastAsia="Times New Roman"/>
          <w:color w:val="212121"/>
          <w:szCs w:val="24"/>
        </w:rPr>
        <w:t xml:space="preserve"> </w:t>
      </w:r>
      <w:r>
        <w:rPr>
          <w:rFonts w:eastAsia="Times New Roman"/>
          <w:color w:val="212121"/>
          <w:szCs w:val="24"/>
        </w:rPr>
        <w:t>μι</w:t>
      </w:r>
      <w:r w:rsidRPr="00224A74">
        <w:rPr>
          <w:rFonts w:eastAsia="Times New Roman"/>
          <w:color w:val="212121"/>
          <w:szCs w:val="24"/>
        </w:rPr>
        <w:t xml:space="preserve">α </w:t>
      </w:r>
      <w:r>
        <w:rPr>
          <w:rFonts w:eastAsia="Times New Roman"/>
          <w:color w:val="212121"/>
          <w:szCs w:val="24"/>
        </w:rPr>
        <w:t>«</w:t>
      </w:r>
      <w:r w:rsidRPr="00224A74">
        <w:rPr>
          <w:rFonts w:eastAsia="Times New Roman"/>
          <w:color w:val="212121"/>
          <w:szCs w:val="24"/>
        </w:rPr>
        <w:t xml:space="preserve">κυβέρνηση </w:t>
      </w:r>
      <w:r>
        <w:rPr>
          <w:rFonts w:eastAsia="Times New Roman"/>
          <w:color w:val="212121"/>
          <w:szCs w:val="24"/>
        </w:rPr>
        <w:t>Γ</w:t>
      </w:r>
      <w:r w:rsidRPr="00224A74">
        <w:rPr>
          <w:rFonts w:eastAsia="Times New Roman"/>
          <w:color w:val="212121"/>
          <w:szCs w:val="24"/>
        </w:rPr>
        <w:t>κρούεφσκι</w:t>
      </w:r>
      <w:r>
        <w:rPr>
          <w:rFonts w:eastAsia="Times New Roman"/>
          <w:color w:val="212121"/>
          <w:szCs w:val="24"/>
        </w:rPr>
        <w:t xml:space="preserve">», </w:t>
      </w:r>
      <w:r w:rsidRPr="00224A74">
        <w:rPr>
          <w:rFonts w:eastAsia="Times New Roman"/>
          <w:color w:val="212121"/>
          <w:szCs w:val="24"/>
        </w:rPr>
        <w:t xml:space="preserve">ξανά </w:t>
      </w:r>
      <w:r>
        <w:rPr>
          <w:rFonts w:eastAsia="Times New Roman"/>
          <w:color w:val="212121"/>
          <w:szCs w:val="24"/>
        </w:rPr>
        <w:t>αλυτρωτισ</w:t>
      </w:r>
      <w:r>
        <w:rPr>
          <w:rFonts w:eastAsia="Times New Roman"/>
          <w:color w:val="212121"/>
          <w:szCs w:val="24"/>
        </w:rPr>
        <w:t xml:space="preserve">μοί, ξανά σκιάχτρα </w:t>
      </w:r>
      <w:r w:rsidRPr="00224A74">
        <w:rPr>
          <w:rFonts w:eastAsia="Times New Roman"/>
          <w:color w:val="212121"/>
          <w:szCs w:val="24"/>
        </w:rPr>
        <w:t>στους δρόμους και τις πλατείες</w:t>
      </w:r>
      <w:r>
        <w:rPr>
          <w:rFonts w:eastAsia="Times New Roman"/>
          <w:color w:val="212121"/>
          <w:szCs w:val="24"/>
        </w:rPr>
        <w:t>,</w:t>
      </w:r>
      <w:r w:rsidRPr="00224A74">
        <w:rPr>
          <w:rFonts w:eastAsia="Times New Roman"/>
          <w:color w:val="212121"/>
          <w:szCs w:val="24"/>
        </w:rPr>
        <w:t xml:space="preserve"> ξανά παιχνίδια με Τούρκους </w:t>
      </w:r>
      <w:r>
        <w:rPr>
          <w:rFonts w:eastAsia="Times New Roman"/>
          <w:color w:val="212121"/>
          <w:szCs w:val="24"/>
        </w:rPr>
        <w:t>και Ρώσους. Μ</w:t>
      </w:r>
      <w:r w:rsidRPr="00224A74">
        <w:rPr>
          <w:rFonts w:eastAsia="Times New Roman"/>
          <w:color w:val="212121"/>
          <w:szCs w:val="24"/>
        </w:rPr>
        <w:t>ας συμφέρει</w:t>
      </w:r>
      <w:r>
        <w:rPr>
          <w:rFonts w:eastAsia="Times New Roman"/>
          <w:color w:val="212121"/>
          <w:szCs w:val="24"/>
        </w:rPr>
        <w:t>; Μας συμφέρει να μην γίνει ε</w:t>
      </w:r>
      <w:r w:rsidRPr="00224A74">
        <w:rPr>
          <w:rFonts w:eastAsia="Times New Roman"/>
          <w:color w:val="212121"/>
          <w:szCs w:val="24"/>
        </w:rPr>
        <w:t>υρωπαϊκό έδαφος η γειτονική χώρα</w:t>
      </w:r>
      <w:r>
        <w:rPr>
          <w:rFonts w:eastAsia="Times New Roman"/>
          <w:color w:val="212121"/>
          <w:szCs w:val="24"/>
        </w:rPr>
        <w:t xml:space="preserve">; Μας συμφέρει να αποκτήσει στρατιωτικές βάσεις </w:t>
      </w:r>
      <w:r w:rsidRPr="00224A74">
        <w:rPr>
          <w:rFonts w:eastAsia="Times New Roman"/>
          <w:color w:val="212121"/>
          <w:szCs w:val="24"/>
        </w:rPr>
        <w:t xml:space="preserve">η Τουρκία στα βόρεια σύνορά </w:t>
      </w:r>
      <w:r>
        <w:rPr>
          <w:rFonts w:eastAsia="Times New Roman"/>
          <w:color w:val="212121"/>
          <w:szCs w:val="24"/>
        </w:rPr>
        <w:t xml:space="preserve">μας; </w:t>
      </w:r>
    </w:p>
    <w:p w14:paraId="2ED8BB6D"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Γ</w:t>
      </w:r>
      <w:r w:rsidRPr="00224A74">
        <w:rPr>
          <w:rFonts w:eastAsia="Times New Roman"/>
          <w:color w:val="212121"/>
          <w:szCs w:val="24"/>
        </w:rPr>
        <w:t xml:space="preserve">ια </w:t>
      </w:r>
      <w:r>
        <w:rPr>
          <w:rFonts w:eastAsia="Times New Roman"/>
          <w:color w:val="212121"/>
          <w:szCs w:val="24"/>
        </w:rPr>
        <w:t>εμά</w:t>
      </w:r>
      <w:r w:rsidRPr="00224A74">
        <w:rPr>
          <w:rFonts w:eastAsia="Times New Roman"/>
          <w:color w:val="212121"/>
          <w:szCs w:val="24"/>
        </w:rPr>
        <w:t>ς</w:t>
      </w:r>
      <w:r>
        <w:rPr>
          <w:rFonts w:eastAsia="Times New Roman"/>
          <w:color w:val="212121"/>
          <w:szCs w:val="24"/>
        </w:rPr>
        <w:t xml:space="preserve">, για το Ποτάμι, είναι </w:t>
      </w:r>
      <w:r w:rsidRPr="00224A74">
        <w:rPr>
          <w:rFonts w:eastAsia="Times New Roman"/>
          <w:color w:val="212121"/>
          <w:szCs w:val="24"/>
        </w:rPr>
        <w:t xml:space="preserve">προτεραιότητα η ασφάλεια της χώρας και </w:t>
      </w:r>
      <w:r>
        <w:rPr>
          <w:rFonts w:eastAsia="Times New Roman"/>
          <w:color w:val="212121"/>
          <w:szCs w:val="24"/>
        </w:rPr>
        <w:t>ασφάλεια σημαίνει στέρεες</w:t>
      </w:r>
      <w:r w:rsidRPr="00224A74">
        <w:rPr>
          <w:rFonts w:eastAsia="Times New Roman"/>
          <w:color w:val="212121"/>
          <w:szCs w:val="24"/>
        </w:rPr>
        <w:t xml:space="preserve"> σχέσεις με τους δυτικούς συμμάχους</w:t>
      </w:r>
      <w:r>
        <w:rPr>
          <w:rFonts w:eastAsia="Times New Roman"/>
          <w:color w:val="212121"/>
          <w:szCs w:val="24"/>
        </w:rPr>
        <w:t xml:space="preserve"> μας. </w:t>
      </w:r>
    </w:p>
    <w:p w14:paraId="2ED8BB6E"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224A74">
        <w:rPr>
          <w:rFonts w:eastAsia="Times New Roman"/>
          <w:color w:val="212121"/>
          <w:szCs w:val="24"/>
        </w:rPr>
        <w:t>άνω</w:t>
      </w:r>
      <w:r>
        <w:rPr>
          <w:rFonts w:eastAsia="Times New Roman"/>
          <w:color w:val="212121"/>
          <w:szCs w:val="24"/>
        </w:rPr>
        <w:t>, όμως και μι</w:t>
      </w:r>
      <w:r w:rsidRPr="00224A74">
        <w:rPr>
          <w:rFonts w:eastAsia="Times New Roman"/>
          <w:color w:val="212121"/>
          <w:szCs w:val="24"/>
        </w:rPr>
        <w:t xml:space="preserve">α άλλη σκέψη </w:t>
      </w:r>
      <w:r>
        <w:rPr>
          <w:rFonts w:eastAsia="Times New Roman"/>
          <w:color w:val="212121"/>
          <w:szCs w:val="24"/>
        </w:rPr>
        <w:t>που θα σας ενδιαφέρει: Π</w:t>
      </w:r>
      <w:r w:rsidRPr="00224A74">
        <w:rPr>
          <w:rFonts w:eastAsia="Times New Roman"/>
          <w:color w:val="212121"/>
          <w:szCs w:val="24"/>
        </w:rPr>
        <w:t xml:space="preserve">οια θα ήταν </w:t>
      </w:r>
      <w:r>
        <w:rPr>
          <w:rFonts w:eastAsia="Times New Roman"/>
          <w:color w:val="212121"/>
          <w:szCs w:val="24"/>
        </w:rPr>
        <w:t xml:space="preserve">η τύχη αυτής της </w:t>
      </w:r>
      <w:r>
        <w:rPr>
          <w:rFonts w:eastAsia="Times New Roman"/>
          <w:color w:val="212121"/>
          <w:szCs w:val="24"/>
        </w:rPr>
        <w:t>σ</w:t>
      </w:r>
      <w:r w:rsidRPr="00224A74">
        <w:rPr>
          <w:rFonts w:eastAsia="Times New Roman"/>
          <w:color w:val="212121"/>
          <w:szCs w:val="24"/>
        </w:rPr>
        <w:t>υμφωνίας</w:t>
      </w:r>
      <w:r>
        <w:rPr>
          <w:rFonts w:eastAsia="Times New Roman"/>
          <w:color w:val="212121"/>
          <w:szCs w:val="24"/>
        </w:rPr>
        <w:t xml:space="preserve">, </w:t>
      </w:r>
      <w:r w:rsidRPr="00224A74">
        <w:rPr>
          <w:rFonts w:eastAsia="Times New Roman"/>
          <w:color w:val="212121"/>
          <w:szCs w:val="24"/>
        </w:rPr>
        <w:t>αν την παραπέμ</w:t>
      </w:r>
      <w:r>
        <w:rPr>
          <w:rFonts w:eastAsia="Times New Roman"/>
          <w:color w:val="212121"/>
          <w:szCs w:val="24"/>
        </w:rPr>
        <w:t xml:space="preserve">παμε </w:t>
      </w:r>
      <w:r>
        <w:rPr>
          <w:rFonts w:eastAsia="Times New Roman"/>
          <w:color w:val="212121"/>
          <w:szCs w:val="24"/>
        </w:rPr>
        <w:lastRenderedPageBreak/>
        <w:t>στην επόμενη Β</w:t>
      </w:r>
      <w:r w:rsidRPr="00224A74">
        <w:rPr>
          <w:rFonts w:eastAsia="Times New Roman"/>
          <w:color w:val="212121"/>
          <w:szCs w:val="24"/>
        </w:rPr>
        <w:t>ουλή</w:t>
      </w:r>
      <w:r>
        <w:rPr>
          <w:rFonts w:eastAsia="Times New Roman"/>
          <w:color w:val="212121"/>
          <w:szCs w:val="24"/>
        </w:rPr>
        <w:t xml:space="preserve"> </w:t>
      </w:r>
      <w:r w:rsidRPr="00224A74">
        <w:rPr>
          <w:rFonts w:eastAsia="Times New Roman"/>
          <w:color w:val="212121"/>
          <w:szCs w:val="24"/>
        </w:rPr>
        <w:t>και σε μία κυβέρνηση της Νέας Δημοκρατίας</w:t>
      </w:r>
      <w:r>
        <w:rPr>
          <w:rFonts w:eastAsia="Times New Roman"/>
          <w:color w:val="212121"/>
          <w:szCs w:val="24"/>
        </w:rPr>
        <w:t>; Αυτός, ά</w:t>
      </w:r>
      <w:r w:rsidRPr="00224A74">
        <w:rPr>
          <w:rFonts w:eastAsia="Times New Roman"/>
          <w:color w:val="212121"/>
          <w:szCs w:val="24"/>
        </w:rPr>
        <w:t>λλωστε</w:t>
      </w:r>
      <w:r>
        <w:rPr>
          <w:rFonts w:eastAsia="Times New Roman"/>
          <w:color w:val="212121"/>
          <w:szCs w:val="24"/>
        </w:rPr>
        <w:t>,</w:t>
      </w:r>
      <w:r w:rsidRPr="00224A74">
        <w:rPr>
          <w:rFonts w:eastAsia="Times New Roman"/>
          <w:color w:val="212121"/>
          <w:szCs w:val="24"/>
        </w:rPr>
        <w:t xml:space="preserve"> ήταν και ο πραγματικός φόβος τόσους μήνες της Νέας Δημοκρατίας</w:t>
      </w:r>
      <w:r>
        <w:rPr>
          <w:rFonts w:eastAsia="Times New Roman"/>
          <w:color w:val="212121"/>
          <w:szCs w:val="24"/>
        </w:rPr>
        <w:t>. Γ</w:t>
      </w:r>
      <w:r w:rsidRPr="00224A74">
        <w:rPr>
          <w:rFonts w:eastAsia="Times New Roman"/>
          <w:color w:val="212121"/>
          <w:szCs w:val="24"/>
        </w:rPr>
        <w:t xml:space="preserve">ια αυτό </w:t>
      </w:r>
      <w:r>
        <w:rPr>
          <w:rFonts w:eastAsia="Times New Roman"/>
          <w:color w:val="212121"/>
          <w:szCs w:val="24"/>
        </w:rPr>
        <w:t>ακόμη και σήμερα υ</w:t>
      </w:r>
      <w:r w:rsidRPr="00224A74">
        <w:rPr>
          <w:rFonts w:eastAsia="Times New Roman"/>
          <w:color w:val="212121"/>
          <w:szCs w:val="24"/>
        </w:rPr>
        <w:t xml:space="preserve">πάρχουν πολλοί που </w:t>
      </w:r>
      <w:r>
        <w:rPr>
          <w:rFonts w:eastAsia="Times New Roman"/>
          <w:color w:val="212121"/>
          <w:szCs w:val="24"/>
        </w:rPr>
        <w:t>εύχονται</w:t>
      </w:r>
      <w:r w:rsidRPr="00224A74">
        <w:rPr>
          <w:rFonts w:eastAsia="Times New Roman"/>
          <w:color w:val="212121"/>
          <w:szCs w:val="24"/>
        </w:rPr>
        <w:t xml:space="preserve"> </w:t>
      </w:r>
      <w:r>
        <w:rPr>
          <w:rFonts w:eastAsia="Times New Roman"/>
          <w:color w:val="212121"/>
          <w:szCs w:val="24"/>
        </w:rPr>
        <w:t>-</w:t>
      </w:r>
      <w:r w:rsidRPr="00224A74">
        <w:rPr>
          <w:rFonts w:eastAsia="Times New Roman"/>
          <w:color w:val="212121"/>
          <w:szCs w:val="24"/>
        </w:rPr>
        <w:t>το ψιθυρίζουν κιόλας</w:t>
      </w:r>
      <w:r>
        <w:rPr>
          <w:rFonts w:eastAsia="Times New Roman"/>
          <w:color w:val="212121"/>
          <w:szCs w:val="24"/>
        </w:rPr>
        <w:t>- να ψηφιστεί, «</w:t>
      </w:r>
      <w:r w:rsidRPr="00224A74">
        <w:rPr>
          <w:rFonts w:eastAsia="Times New Roman"/>
          <w:color w:val="212121"/>
          <w:szCs w:val="24"/>
        </w:rPr>
        <w:t>ψηφίστε να τελειώνουμε</w:t>
      </w:r>
      <w:r>
        <w:rPr>
          <w:rFonts w:eastAsia="Times New Roman"/>
          <w:color w:val="212121"/>
          <w:szCs w:val="24"/>
        </w:rPr>
        <w:t>,</w:t>
      </w:r>
      <w:r w:rsidRPr="00224A74">
        <w:rPr>
          <w:rFonts w:eastAsia="Times New Roman"/>
          <w:color w:val="212121"/>
          <w:szCs w:val="24"/>
        </w:rPr>
        <w:t xml:space="preserve"> ψηφίστε να μ</w:t>
      </w:r>
      <w:r w:rsidRPr="00224A74">
        <w:rPr>
          <w:rFonts w:eastAsia="Times New Roman"/>
          <w:color w:val="212121"/>
          <w:szCs w:val="24"/>
        </w:rPr>
        <w:t>ην</w:t>
      </w:r>
      <w:r>
        <w:rPr>
          <w:rFonts w:eastAsia="Times New Roman"/>
          <w:color w:val="212121"/>
          <w:szCs w:val="24"/>
        </w:rPr>
        <w:t xml:space="preserve"> έρθει σε εμά</w:t>
      </w:r>
      <w:r w:rsidRPr="00224A74">
        <w:rPr>
          <w:rFonts w:eastAsia="Times New Roman"/>
          <w:color w:val="212121"/>
          <w:szCs w:val="24"/>
        </w:rPr>
        <w:t>ς η καυτή πατάτα</w:t>
      </w:r>
      <w:r>
        <w:rPr>
          <w:rFonts w:eastAsia="Times New Roman"/>
          <w:color w:val="212121"/>
          <w:szCs w:val="24"/>
        </w:rPr>
        <w:t xml:space="preserve">». </w:t>
      </w:r>
    </w:p>
    <w:p w14:paraId="2ED8BB6F"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Η</w:t>
      </w:r>
      <w:r w:rsidRPr="00224A74">
        <w:rPr>
          <w:rFonts w:eastAsia="Times New Roman"/>
          <w:color w:val="212121"/>
          <w:szCs w:val="24"/>
        </w:rPr>
        <w:t xml:space="preserve"> επαναδιαπραγμάτευση της </w:t>
      </w:r>
      <w:r>
        <w:rPr>
          <w:rFonts w:eastAsia="Times New Roman"/>
          <w:color w:val="212121"/>
          <w:szCs w:val="24"/>
        </w:rPr>
        <w:t>συμφωνίας</w:t>
      </w:r>
      <w:r>
        <w:rPr>
          <w:rFonts w:eastAsia="Times New Roman"/>
          <w:color w:val="212121"/>
          <w:szCs w:val="24"/>
        </w:rPr>
        <w:t xml:space="preserve">, για την οποία μιλούν </w:t>
      </w:r>
      <w:r w:rsidRPr="00224A74">
        <w:rPr>
          <w:rFonts w:eastAsia="Times New Roman"/>
          <w:color w:val="212121"/>
          <w:szCs w:val="24"/>
        </w:rPr>
        <w:t>αρκετά στελέχη της Νέας Δημοκρατίας</w:t>
      </w:r>
      <w:r>
        <w:rPr>
          <w:rFonts w:eastAsia="Times New Roman"/>
          <w:color w:val="212121"/>
          <w:szCs w:val="24"/>
        </w:rPr>
        <w:t>, είναι –π</w:t>
      </w:r>
      <w:r w:rsidRPr="00224A74">
        <w:rPr>
          <w:rFonts w:eastAsia="Times New Roman"/>
          <w:color w:val="212121"/>
          <w:szCs w:val="24"/>
        </w:rPr>
        <w:t>ροσέξτε</w:t>
      </w:r>
      <w:r>
        <w:rPr>
          <w:rFonts w:eastAsia="Times New Roman"/>
          <w:color w:val="212121"/>
          <w:szCs w:val="24"/>
        </w:rPr>
        <w:t>!-</w:t>
      </w:r>
      <w:r w:rsidRPr="00224A74">
        <w:rPr>
          <w:rFonts w:eastAsia="Times New Roman"/>
          <w:color w:val="212121"/>
          <w:szCs w:val="24"/>
        </w:rPr>
        <w:t xml:space="preserve"> αυτό ακριβώς που έλεγε και ο κ</w:t>
      </w:r>
      <w:r>
        <w:rPr>
          <w:rFonts w:eastAsia="Times New Roman"/>
          <w:color w:val="212121"/>
          <w:szCs w:val="24"/>
        </w:rPr>
        <w:t>.</w:t>
      </w:r>
      <w:r w:rsidRPr="00224A74">
        <w:rPr>
          <w:rFonts w:eastAsia="Times New Roman"/>
          <w:color w:val="212121"/>
          <w:szCs w:val="24"/>
        </w:rPr>
        <w:t xml:space="preserve"> Τσίπρας το </w:t>
      </w:r>
      <w:r>
        <w:rPr>
          <w:rFonts w:eastAsia="Times New Roman"/>
          <w:color w:val="212121"/>
          <w:szCs w:val="24"/>
        </w:rPr>
        <w:t>20</w:t>
      </w:r>
      <w:r w:rsidRPr="00224A74">
        <w:rPr>
          <w:rFonts w:eastAsia="Times New Roman"/>
          <w:color w:val="212121"/>
          <w:szCs w:val="24"/>
        </w:rPr>
        <w:t>14</w:t>
      </w:r>
      <w:r>
        <w:rPr>
          <w:rFonts w:eastAsia="Times New Roman"/>
          <w:color w:val="212121"/>
          <w:szCs w:val="24"/>
        </w:rPr>
        <w:t>: Αυτός θα σκίζ</w:t>
      </w:r>
      <w:r w:rsidRPr="00224A74">
        <w:rPr>
          <w:rFonts w:eastAsia="Times New Roman"/>
          <w:color w:val="212121"/>
          <w:szCs w:val="24"/>
        </w:rPr>
        <w:t xml:space="preserve">ει τα μνημόνια και </w:t>
      </w:r>
      <w:r>
        <w:rPr>
          <w:rFonts w:eastAsia="Times New Roman"/>
          <w:color w:val="212121"/>
          <w:szCs w:val="24"/>
        </w:rPr>
        <w:t xml:space="preserve">οι </w:t>
      </w:r>
      <w:r w:rsidRPr="00224A74">
        <w:rPr>
          <w:rFonts w:eastAsia="Times New Roman"/>
          <w:color w:val="212121"/>
          <w:szCs w:val="24"/>
        </w:rPr>
        <w:t>ξένοι θα κλαίνε</w:t>
      </w:r>
      <w:r>
        <w:rPr>
          <w:rFonts w:eastAsia="Times New Roman"/>
          <w:color w:val="212121"/>
          <w:szCs w:val="24"/>
        </w:rPr>
        <w:t>, αυτός θ</w:t>
      </w:r>
      <w:r w:rsidRPr="00224A74">
        <w:rPr>
          <w:rFonts w:eastAsia="Times New Roman"/>
          <w:color w:val="212121"/>
          <w:szCs w:val="24"/>
        </w:rPr>
        <w:t>α βαράει τα νταούλια και οι αγορές θα χορεύουν</w:t>
      </w:r>
      <w:r>
        <w:rPr>
          <w:rFonts w:eastAsia="Times New Roman"/>
          <w:color w:val="212121"/>
          <w:szCs w:val="24"/>
        </w:rPr>
        <w:t xml:space="preserve">. </w:t>
      </w:r>
    </w:p>
    <w:p w14:paraId="2ED8BB70"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Η </w:t>
      </w:r>
      <w:r w:rsidRPr="00224A74">
        <w:rPr>
          <w:rFonts w:eastAsia="Times New Roman"/>
          <w:color w:val="212121"/>
          <w:szCs w:val="24"/>
        </w:rPr>
        <w:t xml:space="preserve">αλήθεια είναι ότι </w:t>
      </w:r>
      <w:r>
        <w:rPr>
          <w:rFonts w:eastAsia="Times New Roman"/>
          <w:color w:val="212121"/>
          <w:szCs w:val="24"/>
        </w:rPr>
        <w:t xml:space="preserve">δεν θα υπάρξει άλλη βελτιωμένη </w:t>
      </w:r>
      <w:r>
        <w:rPr>
          <w:rFonts w:eastAsia="Times New Roman"/>
          <w:color w:val="212121"/>
          <w:szCs w:val="24"/>
        </w:rPr>
        <w:t>σ</w:t>
      </w:r>
      <w:r w:rsidRPr="00224A74">
        <w:rPr>
          <w:rFonts w:eastAsia="Times New Roman"/>
          <w:color w:val="212121"/>
          <w:szCs w:val="24"/>
        </w:rPr>
        <w:t>υμφωνία</w:t>
      </w:r>
      <w:r>
        <w:rPr>
          <w:rFonts w:eastAsia="Times New Roman"/>
          <w:color w:val="212121"/>
          <w:szCs w:val="24"/>
        </w:rPr>
        <w:t>,</w:t>
      </w:r>
      <w:r w:rsidRPr="00224A74">
        <w:rPr>
          <w:rFonts w:eastAsia="Times New Roman"/>
          <w:color w:val="212121"/>
          <w:szCs w:val="24"/>
        </w:rPr>
        <w:t xml:space="preserve"> κύριοι της Νέας Δημοκρατίας</w:t>
      </w:r>
      <w:r>
        <w:rPr>
          <w:rFonts w:eastAsia="Times New Roman"/>
          <w:color w:val="212121"/>
          <w:szCs w:val="24"/>
        </w:rPr>
        <w:t>,</w:t>
      </w:r>
      <w:r w:rsidRPr="00224A74">
        <w:rPr>
          <w:rFonts w:eastAsia="Times New Roman"/>
          <w:color w:val="212121"/>
          <w:szCs w:val="24"/>
        </w:rPr>
        <w:t xml:space="preserve"> γιατί και ο ΣΥΡΙΖΑ δεν έφερε ένα βελτιωμένο μνημόνιο</w:t>
      </w:r>
      <w:r>
        <w:rPr>
          <w:rFonts w:eastAsia="Times New Roman"/>
          <w:color w:val="212121"/>
          <w:szCs w:val="24"/>
        </w:rPr>
        <w:t xml:space="preserve">. Έφερε ένα σκληρότερο μνημόνιο. </w:t>
      </w:r>
      <w:r w:rsidRPr="00224A74">
        <w:rPr>
          <w:rFonts w:eastAsia="Times New Roman"/>
          <w:color w:val="212121"/>
          <w:szCs w:val="24"/>
        </w:rPr>
        <w:t xml:space="preserve">Τότε γιατί αυτές οι εξαλλοσύνες από την πλευρά της </w:t>
      </w:r>
      <w:r>
        <w:rPr>
          <w:rFonts w:eastAsia="Times New Roman"/>
          <w:color w:val="212121"/>
          <w:szCs w:val="24"/>
        </w:rPr>
        <w:t xml:space="preserve">Νέας Δημοκρατίας; </w:t>
      </w:r>
    </w:p>
    <w:p w14:paraId="2ED8BB71" w14:textId="77777777" w:rsidR="00C647AD" w:rsidRDefault="00D506E1">
      <w:pPr>
        <w:spacing w:after="0" w:line="600" w:lineRule="auto"/>
        <w:ind w:left="360"/>
        <w:jc w:val="center"/>
        <w:rPr>
          <w:rFonts w:eastAsia="Times New Roman" w:cs="Times New Roman"/>
          <w:szCs w:val="24"/>
        </w:rPr>
      </w:pPr>
      <w:r w:rsidRPr="00094DC6">
        <w:rPr>
          <w:rFonts w:eastAsia="Times New Roman" w:cs="Times New Roman"/>
          <w:szCs w:val="24"/>
        </w:rPr>
        <w:t>(Θόρυβος στην Αίθουσα)</w:t>
      </w:r>
    </w:p>
    <w:p w14:paraId="2ED8BB72"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 xml:space="preserve">Ακούστε με: </w:t>
      </w:r>
      <w:r w:rsidRPr="00224A74">
        <w:rPr>
          <w:rFonts w:eastAsia="Times New Roman"/>
          <w:color w:val="212121"/>
          <w:szCs w:val="24"/>
        </w:rPr>
        <w:t xml:space="preserve">Τότε γιατί αυτές </w:t>
      </w:r>
      <w:r>
        <w:rPr>
          <w:rFonts w:eastAsia="Times New Roman"/>
          <w:color w:val="212121"/>
          <w:szCs w:val="24"/>
        </w:rPr>
        <w:t xml:space="preserve">οι εξαλλοσύνες από την πλευρά της Νέας </w:t>
      </w:r>
      <w:r w:rsidRPr="00224A74">
        <w:rPr>
          <w:rFonts w:eastAsia="Times New Roman"/>
          <w:color w:val="212121"/>
          <w:szCs w:val="24"/>
        </w:rPr>
        <w:t>Δημοκρατίας</w:t>
      </w:r>
      <w:r>
        <w:rPr>
          <w:rFonts w:eastAsia="Times New Roman"/>
          <w:color w:val="212121"/>
          <w:szCs w:val="24"/>
        </w:rPr>
        <w:t xml:space="preserve">, </w:t>
      </w:r>
      <w:r w:rsidRPr="00224A74">
        <w:rPr>
          <w:rFonts w:eastAsia="Times New Roman"/>
          <w:color w:val="212121"/>
          <w:szCs w:val="24"/>
        </w:rPr>
        <w:t>η στήριξη</w:t>
      </w:r>
      <w:r>
        <w:rPr>
          <w:rFonts w:eastAsia="Times New Roman"/>
          <w:color w:val="212121"/>
          <w:szCs w:val="24"/>
        </w:rPr>
        <w:t xml:space="preserve"> στα συλλαλητήρια και οι μισές –ε</w:t>
      </w:r>
      <w:r w:rsidRPr="00224A74">
        <w:rPr>
          <w:rFonts w:eastAsia="Times New Roman"/>
          <w:color w:val="212121"/>
          <w:szCs w:val="24"/>
        </w:rPr>
        <w:t>υτυχώς</w:t>
      </w:r>
      <w:r>
        <w:rPr>
          <w:rFonts w:eastAsia="Times New Roman"/>
          <w:color w:val="212121"/>
          <w:szCs w:val="24"/>
        </w:rPr>
        <w:t>!-</w:t>
      </w:r>
      <w:r w:rsidRPr="00224A74">
        <w:rPr>
          <w:rFonts w:eastAsia="Times New Roman"/>
          <w:color w:val="212121"/>
          <w:szCs w:val="24"/>
        </w:rPr>
        <w:t xml:space="preserve"> κουβέντες περί προδοσίας</w:t>
      </w:r>
      <w:r>
        <w:rPr>
          <w:rFonts w:eastAsia="Times New Roman"/>
          <w:color w:val="212121"/>
          <w:szCs w:val="24"/>
        </w:rPr>
        <w:t xml:space="preserve">; </w:t>
      </w:r>
    </w:p>
    <w:p w14:paraId="2ED8BB73"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Θέλω</w:t>
      </w:r>
      <w:r>
        <w:rPr>
          <w:rFonts w:eastAsia="Times New Roman"/>
          <w:color w:val="212121"/>
          <w:szCs w:val="24"/>
        </w:rPr>
        <w:t xml:space="preserve"> να πω κάτι ευθέως στον κ. Μητσοτάκη. Ξέρω και εγώ ότι οι ψηφοφόροι θέλουν την ψευδαίσθηση του απόλυτου. Αυτό θέλουν οι ψηφοφόροι. Δεν θέλουν έναν ηγέτη που θα τους πει </w:t>
      </w:r>
      <w:r w:rsidRPr="00224A74">
        <w:rPr>
          <w:rFonts w:eastAsia="Times New Roman"/>
          <w:color w:val="212121"/>
          <w:szCs w:val="24"/>
        </w:rPr>
        <w:t>ότι η ζωή είναι πολύπλοκη</w:t>
      </w:r>
      <w:r>
        <w:rPr>
          <w:rFonts w:eastAsia="Times New Roman"/>
          <w:color w:val="212121"/>
          <w:szCs w:val="24"/>
        </w:rPr>
        <w:t xml:space="preserve">, ότι χρειάζονται και συμβιβασμοί. </w:t>
      </w:r>
    </w:p>
    <w:p w14:paraId="2ED8BB74"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Όμως, η πρώτη α</w:t>
      </w:r>
      <w:r w:rsidRPr="00224A74">
        <w:rPr>
          <w:rFonts w:eastAsia="Times New Roman"/>
          <w:color w:val="212121"/>
          <w:szCs w:val="24"/>
        </w:rPr>
        <w:t>ρετή ενός π</w:t>
      </w:r>
      <w:r w:rsidRPr="00224A74">
        <w:rPr>
          <w:rFonts w:eastAsia="Times New Roman"/>
          <w:color w:val="212121"/>
          <w:szCs w:val="24"/>
        </w:rPr>
        <w:t xml:space="preserve">ολιτικού είναι </w:t>
      </w:r>
      <w:r>
        <w:rPr>
          <w:rFonts w:eastAsia="Times New Roman"/>
          <w:color w:val="212121"/>
          <w:szCs w:val="24"/>
        </w:rPr>
        <w:t xml:space="preserve">άλλη, </w:t>
      </w:r>
      <w:r w:rsidRPr="00224A74">
        <w:rPr>
          <w:rFonts w:eastAsia="Times New Roman"/>
          <w:color w:val="212121"/>
          <w:szCs w:val="24"/>
        </w:rPr>
        <w:t>είναι η θυσία</w:t>
      </w:r>
      <w:r>
        <w:rPr>
          <w:rFonts w:eastAsia="Times New Roman"/>
          <w:color w:val="212121"/>
          <w:szCs w:val="24"/>
        </w:rPr>
        <w:t>, «αφήνω</w:t>
      </w:r>
      <w:r w:rsidRPr="00224A74">
        <w:rPr>
          <w:rFonts w:eastAsia="Times New Roman"/>
          <w:color w:val="212121"/>
          <w:szCs w:val="24"/>
        </w:rPr>
        <w:t xml:space="preserve"> τη δουλειά μου και μπαίνω στην πολιτική και όχι μπαίνω στην πολιτική επει</w:t>
      </w:r>
      <w:r>
        <w:rPr>
          <w:rFonts w:eastAsia="Times New Roman"/>
          <w:color w:val="212121"/>
          <w:szCs w:val="24"/>
        </w:rPr>
        <w:t>δή είμαι ανεπάγγελτος και θυσιάζ</w:t>
      </w:r>
      <w:r w:rsidRPr="00224A74">
        <w:rPr>
          <w:rFonts w:eastAsia="Times New Roman"/>
          <w:color w:val="212121"/>
          <w:szCs w:val="24"/>
        </w:rPr>
        <w:t>ω τις ψήφους και το χειροκρότημα</w:t>
      </w:r>
      <w:r>
        <w:rPr>
          <w:rFonts w:eastAsia="Times New Roman"/>
          <w:color w:val="212121"/>
          <w:szCs w:val="24"/>
        </w:rPr>
        <w:t>,</w:t>
      </w:r>
      <w:r w:rsidRPr="00224A74">
        <w:rPr>
          <w:rFonts w:eastAsia="Times New Roman"/>
          <w:color w:val="212121"/>
          <w:szCs w:val="24"/>
        </w:rPr>
        <w:t xml:space="preserve"> </w:t>
      </w:r>
      <w:r>
        <w:rPr>
          <w:rFonts w:eastAsia="Times New Roman"/>
          <w:color w:val="212121"/>
          <w:szCs w:val="24"/>
        </w:rPr>
        <w:t xml:space="preserve">αν είναι να λύσω ένα </w:t>
      </w:r>
      <w:r w:rsidRPr="00224A74">
        <w:rPr>
          <w:rFonts w:eastAsia="Times New Roman"/>
          <w:color w:val="212121"/>
          <w:szCs w:val="24"/>
        </w:rPr>
        <w:t>δύσκολο πρόβλημα</w:t>
      </w:r>
      <w:r>
        <w:rPr>
          <w:rFonts w:eastAsia="Times New Roman"/>
          <w:color w:val="212121"/>
          <w:szCs w:val="24"/>
        </w:rPr>
        <w:t>. Τ</w:t>
      </w:r>
      <w:r w:rsidRPr="00224A74">
        <w:rPr>
          <w:rFonts w:eastAsia="Times New Roman"/>
          <w:color w:val="212121"/>
          <w:szCs w:val="24"/>
        </w:rPr>
        <w:t xml:space="preserve">ολμώ </w:t>
      </w:r>
      <w:r>
        <w:rPr>
          <w:rFonts w:eastAsia="Times New Roman"/>
          <w:color w:val="212121"/>
          <w:szCs w:val="24"/>
        </w:rPr>
        <w:t>και</w:t>
      </w:r>
      <w:r w:rsidRPr="00224A74">
        <w:rPr>
          <w:rFonts w:eastAsia="Times New Roman"/>
          <w:color w:val="212121"/>
          <w:szCs w:val="24"/>
        </w:rPr>
        <w:t xml:space="preserve"> πάω κόντρα στο ρεύμα</w:t>
      </w:r>
      <w:r>
        <w:rPr>
          <w:rFonts w:eastAsia="Times New Roman"/>
          <w:color w:val="212121"/>
          <w:szCs w:val="24"/>
        </w:rPr>
        <w:t>». Τ</w:t>
      </w:r>
      <w:r w:rsidRPr="00224A74">
        <w:rPr>
          <w:rFonts w:eastAsia="Times New Roman"/>
          <w:color w:val="212121"/>
          <w:szCs w:val="24"/>
        </w:rPr>
        <w:t>ο</w:t>
      </w:r>
      <w:r w:rsidRPr="00224A74">
        <w:rPr>
          <w:rFonts w:eastAsia="Times New Roman"/>
          <w:color w:val="212121"/>
          <w:szCs w:val="24"/>
        </w:rPr>
        <w:t xml:space="preserve"> ρήμα πρέπει να είναι </w:t>
      </w:r>
      <w:r>
        <w:rPr>
          <w:rFonts w:eastAsia="Times New Roman"/>
          <w:color w:val="212121"/>
          <w:szCs w:val="24"/>
        </w:rPr>
        <w:t>«τ</w:t>
      </w:r>
      <w:r w:rsidRPr="00224A74">
        <w:rPr>
          <w:rFonts w:eastAsia="Times New Roman"/>
          <w:color w:val="212121"/>
          <w:szCs w:val="24"/>
        </w:rPr>
        <w:t>ολμώ</w:t>
      </w:r>
      <w:r>
        <w:rPr>
          <w:rFonts w:eastAsia="Times New Roman"/>
          <w:color w:val="212121"/>
          <w:szCs w:val="24"/>
        </w:rPr>
        <w:t>»</w:t>
      </w:r>
      <w:r w:rsidRPr="00224A74">
        <w:rPr>
          <w:rFonts w:eastAsia="Times New Roman"/>
          <w:color w:val="212121"/>
          <w:szCs w:val="24"/>
        </w:rPr>
        <w:t xml:space="preserve"> και όχι </w:t>
      </w:r>
      <w:r>
        <w:rPr>
          <w:rFonts w:eastAsia="Times New Roman"/>
          <w:color w:val="212121"/>
          <w:szCs w:val="24"/>
        </w:rPr>
        <w:t>«</w:t>
      </w:r>
      <w:r w:rsidRPr="00224A74">
        <w:rPr>
          <w:rFonts w:eastAsia="Times New Roman"/>
          <w:color w:val="212121"/>
          <w:szCs w:val="24"/>
        </w:rPr>
        <w:t>πορεύομαι</w:t>
      </w:r>
      <w:r>
        <w:rPr>
          <w:rFonts w:eastAsia="Times New Roman"/>
          <w:color w:val="212121"/>
          <w:szCs w:val="24"/>
        </w:rPr>
        <w:t xml:space="preserve">». </w:t>
      </w:r>
    </w:p>
    <w:p w14:paraId="2ED8BB75"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Αυτό είναι το Ποτάμι και επειδή η πυξίδα του δ</w:t>
      </w:r>
      <w:r w:rsidRPr="00224A74">
        <w:rPr>
          <w:rFonts w:eastAsia="Times New Roman"/>
          <w:color w:val="212121"/>
          <w:szCs w:val="24"/>
        </w:rPr>
        <w:t>εν δείχνει εξουσία</w:t>
      </w:r>
      <w:r>
        <w:rPr>
          <w:rFonts w:eastAsia="Times New Roman"/>
          <w:color w:val="212121"/>
          <w:szCs w:val="24"/>
        </w:rPr>
        <w:t>,</w:t>
      </w:r>
      <w:r w:rsidRPr="00224A74">
        <w:rPr>
          <w:rFonts w:eastAsia="Times New Roman"/>
          <w:color w:val="212121"/>
          <w:szCs w:val="24"/>
        </w:rPr>
        <w:t xml:space="preserve"> αποφασίζουμε χωρίς δεύτερες σκέψεις το συμφέρον της πατρίδας και μόνο</w:t>
      </w:r>
      <w:r>
        <w:rPr>
          <w:rFonts w:eastAsia="Times New Roman"/>
          <w:color w:val="212121"/>
          <w:szCs w:val="24"/>
        </w:rPr>
        <w:t>, πώ</w:t>
      </w:r>
      <w:r w:rsidRPr="00224A74">
        <w:rPr>
          <w:rFonts w:eastAsia="Times New Roman"/>
          <w:color w:val="212121"/>
          <w:szCs w:val="24"/>
        </w:rPr>
        <w:t>ς θα γίνει καλύτερος ο τόπος</w:t>
      </w:r>
      <w:r>
        <w:rPr>
          <w:rFonts w:eastAsia="Times New Roman"/>
          <w:color w:val="212121"/>
          <w:szCs w:val="24"/>
        </w:rPr>
        <w:t>, ο τόπος</w:t>
      </w:r>
      <w:r w:rsidRPr="00224A74">
        <w:rPr>
          <w:rFonts w:eastAsia="Times New Roman"/>
          <w:color w:val="212121"/>
          <w:szCs w:val="24"/>
        </w:rPr>
        <w:t xml:space="preserve"> που ζουν οι φίλοι μας και τ</w:t>
      </w:r>
      <w:r w:rsidRPr="00224A74">
        <w:rPr>
          <w:rFonts w:eastAsia="Times New Roman"/>
          <w:color w:val="212121"/>
          <w:szCs w:val="24"/>
        </w:rPr>
        <w:t xml:space="preserve">α παιδιά </w:t>
      </w:r>
      <w:r>
        <w:rPr>
          <w:rFonts w:eastAsia="Times New Roman"/>
          <w:color w:val="212121"/>
          <w:szCs w:val="24"/>
        </w:rPr>
        <w:t xml:space="preserve">μας. </w:t>
      </w:r>
    </w:p>
    <w:p w14:paraId="2ED8BB76"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Κυρίες και κύριοι συνάδελφοι, θα μου επιτρέψετε -</w:t>
      </w:r>
      <w:r w:rsidRPr="00224A74">
        <w:rPr>
          <w:rFonts w:eastAsia="Times New Roman"/>
          <w:color w:val="212121"/>
          <w:szCs w:val="24"/>
        </w:rPr>
        <w:t xml:space="preserve">νομίζω </w:t>
      </w:r>
      <w:r>
        <w:rPr>
          <w:rFonts w:eastAsia="Times New Roman"/>
          <w:color w:val="212121"/>
          <w:szCs w:val="24"/>
        </w:rPr>
        <w:t>ότι με την</w:t>
      </w:r>
      <w:r w:rsidRPr="00224A74">
        <w:rPr>
          <w:rFonts w:eastAsia="Times New Roman"/>
          <w:color w:val="212121"/>
          <w:szCs w:val="24"/>
        </w:rPr>
        <w:t xml:space="preserve"> προηγούμενη ιδιότητά μου </w:t>
      </w:r>
      <w:r>
        <w:rPr>
          <w:rFonts w:eastAsia="Times New Roman"/>
          <w:color w:val="212121"/>
          <w:szCs w:val="24"/>
        </w:rPr>
        <w:t xml:space="preserve">μου χρωστάτε μερικά λεπτά, γιατί ήμουν </w:t>
      </w:r>
      <w:r w:rsidRPr="00224A74">
        <w:rPr>
          <w:rFonts w:eastAsia="Times New Roman"/>
          <w:color w:val="212121"/>
          <w:szCs w:val="24"/>
        </w:rPr>
        <w:t>πάντα πολύ σύντομος</w:t>
      </w:r>
      <w:r>
        <w:rPr>
          <w:rFonts w:eastAsia="Times New Roman"/>
          <w:color w:val="212121"/>
          <w:szCs w:val="24"/>
        </w:rPr>
        <w:t>-</w:t>
      </w:r>
      <w:r w:rsidRPr="00224A74">
        <w:rPr>
          <w:rFonts w:eastAsia="Times New Roman"/>
          <w:color w:val="212121"/>
          <w:szCs w:val="24"/>
        </w:rPr>
        <w:t xml:space="preserve"> </w:t>
      </w:r>
      <w:r>
        <w:rPr>
          <w:rFonts w:eastAsia="Times New Roman"/>
          <w:color w:val="212121"/>
          <w:szCs w:val="24"/>
        </w:rPr>
        <w:t xml:space="preserve">να μιλήσω δύο, </w:t>
      </w:r>
      <w:r w:rsidRPr="00224A74">
        <w:rPr>
          <w:rFonts w:eastAsia="Times New Roman"/>
          <w:color w:val="212121"/>
          <w:szCs w:val="24"/>
        </w:rPr>
        <w:t>τρία λεπτά ακόμα</w:t>
      </w:r>
      <w:r>
        <w:rPr>
          <w:rFonts w:eastAsia="Times New Roman"/>
          <w:color w:val="212121"/>
          <w:szCs w:val="24"/>
        </w:rPr>
        <w:t>.</w:t>
      </w:r>
    </w:p>
    <w:p w14:paraId="2ED8BB77"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Μ</w:t>
      </w:r>
      <w:r w:rsidRPr="00224A74">
        <w:rPr>
          <w:rFonts w:eastAsia="Times New Roman"/>
          <w:color w:val="212121"/>
          <w:szCs w:val="24"/>
        </w:rPr>
        <w:t>ετά τους τακτικισμ</w:t>
      </w:r>
      <w:r>
        <w:rPr>
          <w:rFonts w:eastAsia="Times New Roman"/>
          <w:color w:val="212121"/>
          <w:szCs w:val="24"/>
        </w:rPr>
        <w:t>ούς του κ.</w:t>
      </w:r>
      <w:r w:rsidRPr="00224A74">
        <w:rPr>
          <w:rFonts w:eastAsia="Times New Roman"/>
          <w:color w:val="212121"/>
          <w:szCs w:val="24"/>
        </w:rPr>
        <w:t xml:space="preserve"> Τσίπρα</w:t>
      </w:r>
      <w:r>
        <w:rPr>
          <w:rFonts w:eastAsia="Times New Roman"/>
          <w:color w:val="212121"/>
          <w:szCs w:val="24"/>
        </w:rPr>
        <w:t>, τις μετεγγραφές Β</w:t>
      </w:r>
      <w:r w:rsidRPr="00224A74">
        <w:rPr>
          <w:rFonts w:eastAsia="Times New Roman"/>
          <w:color w:val="212121"/>
          <w:szCs w:val="24"/>
        </w:rPr>
        <w:t>ουλευτών</w:t>
      </w:r>
      <w:r>
        <w:rPr>
          <w:rFonts w:eastAsia="Times New Roman"/>
          <w:color w:val="212121"/>
          <w:szCs w:val="24"/>
        </w:rPr>
        <w:t xml:space="preserve">, </w:t>
      </w:r>
      <w:r w:rsidRPr="00224A74">
        <w:rPr>
          <w:rFonts w:eastAsia="Times New Roman"/>
          <w:color w:val="212121"/>
          <w:szCs w:val="24"/>
        </w:rPr>
        <w:t xml:space="preserve">αρκετοί είναι αυτοί που μας καλούν να πούμε </w:t>
      </w:r>
      <w:r>
        <w:rPr>
          <w:rFonts w:eastAsia="Times New Roman"/>
          <w:color w:val="212121"/>
          <w:szCs w:val="24"/>
        </w:rPr>
        <w:t>«</w:t>
      </w:r>
      <w:r w:rsidRPr="00224A74">
        <w:rPr>
          <w:rFonts w:eastAsia="Times New Roman"/>
          <w:color w:val="212121"/>
          <w:szCs w:val="24"/>
        </w:rPr>
        <w:t>όχι</w:t>
      </w:r>
      <w:r>
        <w:rPr>
          <w:rFonts w:eastAsia="Times New Roman"/>
          <w:color w:val="212121"/>
          <w:szCs w:val="24"/>
        </w:rPr>
        <w:t>» στη Σ</w:t>
      </w:r>
      <w:r w:rsidRPr="00224A74">
        <w:rPr>
          <w:rFonts w:eastAsia="Times New Roman"/>
          <w:color w:val="212121"/>
          <w:szCs w:val="24"/>
        </w:rPr>
        <w:t>υμφωνία των Πρεσπών</w:t>
      </w:r>
      <w:r>
        <w:rPr>
          <w:rFonts w:eastAsia="Times New Roman"/>
          <w:color w:val="212121"/>
          <w:szCs w:val="24"/>
        </w:rPr>
        <w:t>,</w:t>
      </w:r>
      <w:r w:rsidRPr="00224A74">
        <w:rPr>
          <w:rFonts w:eastAsia="Times New Roman"/>
          <w:color w:val="212121"/>
          <w:szCs w:val="24"/>
        </w:rPr>
        <w:t xml:space="preserve"> ανεξαρτήτως </w:t>
      </w:r>
      <w:r>
        <w:rPr>
          <w:rFonts w:eastAsia="Times New Roman"/>
          <w:color w:val="212121"/>
          <w:szCs w:val="24"/>
        </w:rPr>
        <w:t xml:space="preserve">του </w:t>
      </w:r>
      <w:r w:rsidRPr="00224A74">
        <w:rPr>
          <w:rFonts w:eastAsia="Times New Roman"/>
          <w:color w:val="212121"/>
          <w:szCs w:val="24"/>
        </w:rPr>
        <w:t>αν είναι καλή ή όχι</w:t>
      </w:r>
      <w:r>
        <w:rPr>
          <w:rFonts w:eastAsia="Times New Roman"/>
          <w:color w:val="212121"/>
          <w:szCs w:val="24"/>
        </w:rPr>
        <w:t xml:space="preserve">. </w:t>
      </w:r>
    </w:p>
    <w:p w14:paraId="2ED8BB78"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224A74">
        <w:rPr>
          <w:rFonts w:eastAsia="Times New Roman"/>
          <w:color w:val="212121"/>
          <w:szCs w:val="24"/>
        </w:rPr>
        <w:t xml:space="preserve">αι </w:t>
      </w:r>
      <w:r>
        <w:rPr>
          <w:rFonts w:eastAsia="Times New Roman"/>
          <w:color w:val="212121"/>
          <w:szCs w:val="24"/>
        </w:rPr>
        <w:t xml:space="preserve">εδώ </w:t>
      </w:r>
      <w:r w:rsidRPr="00224A74">
        <w:rPr>
          <w:rFonts w:eastAsia="Times New Roman"/>
          <w:color w:val="212121"/>
          <w:szCs w:val="24"/>
        </w:rPr>
        <w:t xml:space="preserve">θέλω να </w:t>
      </w:r>
      <w:r>
        <w:rPr>
          <w:rFonts w:eastAsia="Times New Roman"/>
          <w:color w:val="212121"/>
          <w:szCs w:val="24"/>
        </w:rPr>
        <w:t>πω όντως δύ</w:t>
      </w:r>
      <w:r w:rsidRPr="00224A74">
        <w:rPr>
          <w:rFonts w:eastAsia="Times New Roman"/>
          <w:color w:val="212121"/>
          <w:szCs w:val="24"/>
        </w:rPr>
        <w:t xml:space="preserve">ο κουβέντες </w:t>
      </w:r>
      <w:r>
        <w:rPr>
          <w:rFonts w:eastAsia="Times New Roman"/>
          <w:color w:val="212121"/>
          <w:szCs w:val="24"/>
        </w:rPr>
        <w:t xml:space="preserve">στον κ. </w:t>
      </w:r>
      <w:r w:rsidRPr="00224A74">
        <w:rPr>
          <w:rFonts w:eastAsia="Times New Roman"/>
          <w:color w:val="212121"/>
          <w:szCs w:val="24"/>
        </w:rPr>
        <w:t>Τσίπρα</w:t>
      </w:r>
      <w:r>
        <w:rPr>
          <w:rFonts w:eastAsia="Times New Roman"/>
          <w:color w:val="212121"/>
          <w:szCs w:val="24"/>
        </w:rPr>
        <w:t>. Τ</w:t>
      </w:r>
      <w:r w:rsidRPr="00224A74">
        <w:rPr>
          <w:rFonts w:eastAsia="Times New Roman"/>
          <w:color w:val="212121"/>
          <w:szCs w:val="24"/>
        </w:rPr>
        <w:t xml:space="preserve">ην εθνική συνεννόηση τη θυμούνται όλοι στην πτώση </w:t>
      </w:r>
      <w:r>
        <w:rPr>
          <w:rFonts w:eastAsia="Times New Roman"/>
          <w:color w:val="212121"/>
          <w:szCs w:val="24"/>
        </w:rPr>
        <w:t>τους, δεν είναι ο κ. Τσίπρ</w:t>
      </w:r>
      <w:r>
        <w:rPr>
          <w:rFonts w:eastAsia="Times New Roman"/>
          <w:color w:val="212121"/>
          <w:szCs w:val="24"/>
        </w:rPr>
        <w:t xml:space="preserve">ας η εξαίρεση. Όμως, ο </w:t>
      </w:r>
      <w:r w:rsidRPr="00224A74">
        <w:rPr>
          <w:rFonts w:eastAsia="Times New Roman"/>
          <w:color w:val="212121"/>
          <w:szCs w:val="24"/>
        </w:rPr>
        <w:t>κ</w:t>
      </w:r>
      <w:r>
        <w:rPr>
          <w:rFonts w:eastAsia="Times New Roman"/>
          <w:color w:val="212121"/>
          <w:szCs w:val="24"/>
        </w:rPr>
        <w:t>.</w:t>
      </w:r>
      <w:r w:rsidRPr="00224A74">
        <w:rPr>
          <w:rFonts w:eastAsia="Times New Roman"/>
          <w:color w:val="212121"/>
          <w:szCs w:val="24"/>
        </w:rPr>
        <w:t xml:space="preserve"> Τσίπρας έχει κάνει κάτι άλλο μοναδικό</w:t>
      </w:r>
      <w:r>
        <w:rPr>
          <w:rFonts w:eastAsia="Times New Roman"/>
          <w:color w:val="212121"/>
          <w:szCs w:val="24"/>
        </w:rPr>
        <w:t>. Συνυπήρξε, συνυπήρξατε τέσσερα</w:t>
      </w:r>
      <w:r w:rsidRPr="00224A74">
        <w:rPr>
          <w:rFonts w:eastAsia="Times New Roman"/>
          <w:color w:val="212121"/>
          <w:szCs w:val="24"/>
        </w:rPr>
        <w:t xml:space="preserve"> χρόνια με τους </w:t>
      </w:r>
      <w:r>
        <w:rPr>
          <w:rFonts w:eastAsia="Times New Roman"/>
          <w:color w:val="212121"/>
          <w:szCs w:val="24"/>
        </w:rPr>
        <w:t>Α</w:t>
      </w:r>
      <w:r w:rsidRPr="00224A74">
        <w:rPr>
          <w:rFonts w:eastAsia="Times New Roman"/>
          <w:color w:val="212121"/>
          <w:szCs w:val="24"/>
        </w:rPr>
        <w:t xml:space="preserve">κροδεξιούς </w:t>
      </w:r>
      <w:r w:rsidRPr="00224A74">
        <w:rPr>
          <w:rFonts w:eastAsia="Times New Roman"/>
          <w:color w:val="212121"/>
          <w:szCs w:val="24"/>
        </w:rPr>
        <w:t>εθνικιστές</w:t>
      </w:r>
      <w:r>
        <w:rPr>
          <w:rFonts w:eastAsia="Times New Roman"/>
          <w:color w:val="212121"/>
          <w:szCs w:val="24"/>
        </w:rPr>
        <w:t>. Αγκαλιαστήκατε</w:t>
      </w:r>
      <w:r w:rsidRPr="00224A74">
        <w:rPr>
          <w:rFonts w:eastAsia="Times New Roman"/>
          <w:color w:val="212121"/>
          <w:szCs w:val="24"/>
        </w:rPr>
        <w:t xml:space="preserve"> στις εξέδρες</w:t>
      </w:r>
      <w:r>
        <w:rPr>
          <w:rFonts w:eastAsia="Times New Roman"/>
          <w:color w:val="212121"/>
          <w:szCs w:val="24"/>
        </w:rPr>
        <w:t>, μοιραστήκατε τα Υ</w:t>
      </w:r>
      <w:r w:rsidRPr="00224A74">
        <w:rPr>
          <w:rFonts w:eastAsia="Times New Roman"/>
          <w:color w:val="212121"/>
          <w:szCs w:val="24"/>
        </w:rPr>
        <w:t>πουργεία και σήμερα παριστάνετε τους αμόλυντο</w:t>
      </w:r>
      <w:r>
        <w:rPr>
          <w:rFonts w:eastAsia="Times New Roman"/>
          <w:color w:val="212121"/>
          <w:szCs w:val="24"/>
        </w:rPr>
        <w:t>υ</w:t>
      </w:r>
      <w:r w:rsidRPr="00224A74">
        <w:rPr>
          <w:rFonts w:eastAsia="Times New Roman"/>
          <w:color w:val="212121"/>
          <w:szCs w:val="24"/>
        </w:rPr>
        <w:t>ς προοδευτικούς</w:t>
      </w:r>
      <w:r>
        <w:rPr>
          <w:rFonts w:eastAsia="Times New Roman"/>
          <w:color w:val="212121"/>
          <w:szCs w:val="24"/>
        </w:rPr>
        <w:t>. Δ</w:t>
      </w:r>
      <w:r w:rsidRPr="00224A74">
        <w:rPr>
          <w:rFonts w:eastAsia="Times New Roman"/>
          <w:color w:val="212121"/>
          <w:szCs w:val="24"/>
        </w:rPr>
        <w:t>εν είστε</w:t>
      </w:r>
      <w:r>
        <w:rPr>
          <w:rFonts w:eastAsia="Times New Roman"/>
          <w:color w:val="212121"/>
          <w:szCs w:val="24"/>
        </w:rPr>
        <w:t xml:space="preserve">! </w:t>
      </w:r>
    </w:p>
    <w:p w14:paraId="2ED8BB79"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Όμως, αλίμονο αν οι θέσεις </w:t>
      </w:r>
      <w:r w:rsidRPr="00224A74">
        <w:rPr>
          <w:rFonts w:eastAsia="Times New Roman"/>
          <w:color w:val="212121"/>
          <w:szCs w:val="24"/>
        </w:rPr>
        <w:t xml:space="preserve">μας </w:t>
      </w:r>
      <w:r>
        <w:rPr>
          <w:rFonts w:eastAsia="Times New Roman"/>
          <w:color w:val="212121"/>
          <w:szCs w:val="24"/>
        </w:rPr>
        <w:t>σ</w:t>
      </w:r>
      <w:r w:rsidRPr="00224A74">
        <w:rPr>
          <w:rFonts w:eastAsia="Times New Roman"/>
          <w:color w:val="212121"/>
          <w:szCs w:val="24"/>
        </w:rPr>
        <w:t xml:space="preserve">τα εθνικά θέματα μεταβάλλονται ανάλογα με </w:t>
      </w:r>
      <w:r>
        <w:rPr>
          <w:rFonts w:eastAsia="Times New Roman"/>
          <w:color w:val="212121"/>
          <w:szCs w:val="24"/>
        </w:rPr>
        <w:t>τις τυχοδιωκτικές</w:t>
      </w:r>
      <w:r w:rsidRPr="00224A74">
        <w:rPr>
          <w:rFonts w:eastAsia="Times New Roman"/>
          <w:color w:val="212121"/>
          <w:szCs w:val="24"/>
        </w:rPr>
        <w:t xml:space="preserve"> συμπεριφορές </w:t>
      </w:r>
      <w:r>
        <w:rPr>
          <w:rFonts w:eastAsia="Times New Roman"/>
          <w:color w:val="212121"/>
          <w:szCs w:val="24"/>
        </w:rPr>
        <w:t xml:space="preserve">των αντιπάλων μας. </w:t>
      </w:r>
    </w:p>
    <w:p w14:paraId="2ED8BB7A"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lastRenderedPageBreak/>
        <w:t>Το Ποτάμι δεν επενδύει στους εμφυλίους,</w:t>
      </w:r>
      <w:r w:rsidRPr="00224A74">
        <w:rPr>
          <w:rFonts w:eastAsia="Times New Roman"/>
          <w:color w:val="212121"/>
          <w:szCs w:val="24"/>
        </w:rPr>
        <w:t xml:space="preserve"> στις καθημερινές συγκρούσεις που απορροφούν όλη την ενέργεια της κοινωνίας</w:t>
      </w:r>
      <w:r>
        <w:rPr>
          <w:rFonts w:eastAsia="Times New Roman"/>
          <w:color w:val="212121"/>
          <w:szCs w:val="24"/>
        </w:rPr>
        <w:t>, «μνημονιακοί, α</w:t>
      </w:r>
      <w:r>
        <w:rPr>
          <w:rFonts w:eastAsia="Times New Roman"/>
          <w:color w:val="212121"/>
          <w:szCs w:val="24"/>
        </w:rPr>
        <w:t xml:space="preserve">ντιμνημονιακοί, </w:t>
      </w:r>
      <w:r w:rsidRPr="00224A74">
        <w:rPr>
          <w:rFonts w:eastAsia="Times New Roman"/>
          <w:color w:val="212121"/>
          <w:szCs w:val="24"/>
        </w:rPr>
        <w:t>γερμανοτσολιάδες</w:t>
      </w:r>
      <w:r>
        <w:rPr>
          <w:rFonts w:eastAsia="Times New Roman"/>
          <w:color w:val="212121"/>
          <w:szCs w:val="24"/>
        </w:rPr>
        <w:t>, δραχμιστέ</w:t>
      </w:r>
      <w:r w:rsidRPr="00224A74">
        <w:rPr>
          <w:rFonts w:eastAsia="Times New Roman"/>
          <w:color w:val="212121"/>
          <w:szCs w:val="24"/>
        </w:rPr>
        <w:t>ς</w:t>
      </w:r>
      <w:r>
        <w:rPr>
          <w:rFonts w:eastAsia="Times New Roman"/>
          <w:color w:val="212121"/>
          <w:szCs w:val="24"/>
        </w:rPr>
        <w:t>, προδότες και πατριώτε</w:t>
      </w:r>
      <w:r w:rsidRPr="00224A74">
        <w:rPr>
          <w:rFonts w:eastAsia="Times New Roman"/>
          <w:color w:val="212121"/>
          <w:szCs w:val="24"/>
        </w:rPr>
        <w:t>ς</w:t>
      </w:r>
      <w:r>
        <w:rPr>
          <w:rFonts w:eastAsia="Times New Roman"/>
          <w:color w:val="212121"/>
          <w:szCs w:val="24"/>
        </w:rPr>
        <w:t xml:space="preserve">». </w:t>
      </w:r>
    </w:p>
    <w:p w14:paraId="2ED8BB7B"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Η </w:t>
      </w:r>
      <w:r w:rsidRPr="00224A74">
        <w:rPr>
          <w:rFonts w:eastAsia="Times New Roman"/>
          <w:color w:val="212121"/>
          <w:szCs w:val="24"/>
        </w:rPr>
        <w:t xml:space="preserve">αντισυστημική ρητορική της κρίσης έχει απλωθεί σαν μούχλα στα θεμέλια της </w:t>
      </w:r>
      <w:r>
        <w:rPr>
          <w:rFonts w:eastAsia="Times New Roman"/>
          <w:color w:val="212121"/>
          <w:szCs w:val="24"/>
        </w:rPr>
        <w:t>δ</w:t>
      </w:r>
      <w:r w:rsidRPr="00224A74">
        <w:rPr>
          <w:rFonts w:eastAsia="Times New Roman"/>
          <w:color w:val="212121"/>
          <w:szCs w:val="24"/>
        </w:rPr>
        <w:t>ημοκρατίας</w:t>
      </w:r>
      <w:r>
        <w:rPr>
          <w:rFonts w:eastAsia="Times New Roman"/>
          <w:color w:val="212121"/>
          <w:szCs w:val="24"/>
        </w:rPr>
        <w:t>. Και σε αυτό έ</w:t>
      </w:r>
      <w:r w:rsidRPr="00224A74">
        <w:rPr>
          <w:rFonts w:eastAsia="Times New Roman"/>
          <w:color w:val="212121"/>
          <w:szCs w:val="24"/>
        </w:rPr>
        <w:t>χετ</w:t>
      </w:r>
      <w:r>
        <w:rPr>
          <w:rFonts w:eastAsia="Times New Roman"/>
          <w:color w:val="212121"/>
          <w:szCs w:val="24"/>
        </w:rPr>
        <w:t>ε πολύ μεγάλη συνεισφορά, κύριοι συνάδελφοι</w:t>
      </w:r>
      <w:r w:rsidRPr="00224A74">
        <w:rPr>
          <w:rFonts w:eastAsia="Times New Roman"/>
          <w:color w:val="212121"/>
          <w:szCs w:val="24"/>
        </w:rPr>
        <w:t xml:space="preserve"> του ΣΥΡΙΖΑ</w:t>
      </w:r>
      <w:r>
        <w:rPr>
          <w:rFonts w:eastAsia="Times New Roman"/>
          <w:color w:val="212121"/>
          <w:szCs w:val="24"/>
        </w:rPr>
        <w:t xml:space="preserve">. Τα </w:t>
      </w:r>
      <w:r w:rsidRPr="00224A74">
        <w:rPr>
          <w:rFonts w:eastAsia="Times New Roman"/>
          <w:color w:val="212121"/>
          <w:szCs w:val="24"/>
        </w:rPr>
        <w:t>ισοπ</w:t>
      </w:r>
      <w:r>
        <w:rPr>
          <w:rFonts w:eastAsia="Times New Roman"/>
          <w:color w:val="212121"/>
          <w:szCs w:val="24"/>
        </w:rPr>
        <w:t>εδώσατε</w:t>
      </w:r>
      <w:r w:rsidRPr="00224A74">
        <w:rPr>
          <w:rFonts w:eastAsia="Times New Roman"/>
          <w:color w:val="212121"/>
          <w:szCs w:val="24"/>
        </w:rPr>
        <w:t xml:space="preserve"> όλα στην</w:t>
      </w:r>
      <w:r w:rsidRPr="00224A74">
        <w:rPr>
          <w:rFonts w:eastAsia="Times New Roman"/>
          <w:color w:val="212121"/>
          <w:szCs w:val="24"/>
        </w:rPr>
        <w:t xml:space="preserve"> προσπάθεια να έρθετε στην εξουσία και </w:t>
      </w:r>
      <w:r>
        <w:rPr>
          <w:rFonts w:eastAsia="Times New Roman"/>
          <w:color w:val="212121"/>
          <w:szCs w:val="24"/>
        </w:rPr>
        <w:t xml:space="preserve">η επίθεση χωρίς όρια σε θεσμούς από την </w:t>
      </w:r>
      <w:r w:rsidRPr="00224A74">
        <w:rPr>
          <w:rFonts w:eastAsia="Times New Roman"/>
          <w:color w:val="212121"/>
          <w:szCs w:val="24"/>
        </w:rPr>
        <w:t xml:space="preserve">Ευρωπαϊκή Ένωση μέχρι την επιχειρηματικότητα είχε </w:t>
      </w:r>
      <w:r>
        <w:rPr>
          <w:rFonts w:eastAsia="Times New Roman"/>
          <w:color w:val="212121"/>
          <w:szCs w:val="24"/>
        </w:rPr>
        <w:t>ως</w:t>
      </w:r>
      <w:r w:rsidRPr="00224A74">
        <w:rPr>
          <w:rFonts w:eastAsia="Times New Roman"/>
          <w:color w:val="212121"/>
          <w:szCs w:val="24"/>
        </w:rPr>
        <w:t xml:space="preserve"> αποτέλεσμα </w:t>
      </w:r>
      <w:r>
        <w:rPr>
          <w:rFonts w:eastAsia="Times New Roman"/>
          <w:color w:val="212121"/>
          <w:szCs w:val="24"/>
        </w:rPr>
        <w:t>να θεωρούνται ακόμα και σήμερα ό</w:t>
      </w:r>
      <w:r w:rsidRPr="00224A74">
        <w:rPr>
          <w:rFonts w:eastAsia="Times New Roman"/>
          <w:color w:val="212121"/>
          <w:szCs w:val="24"/>
        </w:rPr>
        <w:t>λα ύποπτα</w:t>
      </w:r>
      <w:r>
        <w:rPr>
          <w:rFonts w:eastAsia="Times New Roman"/>
          <w:color w:val="212121"/>
          <w:szCs w:val="24"/>
        </w:rPr>
        <w:t>,</w:t>
      </w:r>
      <w:r w:rsidRPr="00224A74">
        <w:rPr>
          <w:rFonts w:eastAsia="Times New Roman"/>
          <w:color w:val="212121"/>
          <w:szCs w:val="24"/>
        </w:rPr>
        <w:t xml:space="preserve"> όλα βρώμικα</w:t>
      </w:r>
      <w:r>
        <w:rPr>
          <w:rFonts w:eastAsia="Times New Roman"/>
          <w:color w:val="212121"/>
          <w:szCs w:val="24"/>
        </w:rPr>
        <w:t xml:space="preserve">. </w:t>
      </w:r>
    </w:p>
    <w:p w14:paraId="2ED8BB7C"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Και αφού η </w:t>
      </w:r>
      <w:r>
        <w:rPr>
          <w:rFonts w:eastAsia="Times New Roman"/>
          <w:color w:val="212121"/>
          <w:szCs w:val="24"/>
        </w:rPr>
        <w:t>δ</w:t>
      </w:r>
      <w:r w:rsidRPr="00224A74">
        <w:rPr>
          <w:rFonts w:eastAsia="Times New Roman"/>
          <w:color w:val="212121"/>
          <w:szCs w:val="24"/>
        </w:rPr>
        <w:t xml:space="preserve">ημοκρατία </w:t>
      </w:r>
      <w:r w:rsidRPr="00224A74">
        <w:rPr>
          <w:rFonts w:eastAsia="Times New Roman"/>
          <w:color w:val="212121"/>
          <w:szCs w:val="24"/>
        </w:rPr>
        <w:t>είχε ξεπουλήσει τη χώρα</w:t>
      </w:r>
      <w:r>
        <w:rPr>
          <w:rFonts w:eastAsia="Times New Roman"/>
          <w:color w:val="212121"/>
          <w:szCs w:val="24"/>
        </w:rPr>
        <w:t>,</w:t>
      </w:r>
      <w:r w:rsidRPr="00224A74">
        <w:rPr>
          <w:rFonts w:eastAsia="Times New Roman"/>
          <w:color w:val="212121"/>
          <w:szCs w:val="24"/>
        </w:rPr>
        <w:t xml:space="preserve"> όπως λέγατε εσείς </w:t>
      </w:r>
      <w:r>
        <w:rPr>
          <w:rFonts w:eastAsia="Times New Roman"/>
          <w:color w:val="212121"/>
          <w:szCs w:val="24"/>
        </w:rPr>
        <w:t>-</w:t>
      </w:r>
      <w:r w:rsidRPr="00224A74">
        <w:rPr>
          <w:rFonts w:eastAsia="Times New Roman"/>
          <w:color w:val="212121"/>
          <w:szCs w:val="24"/>
        </w:rPr>
        <w:t>αυτό λέγατε</w:t>
      </w:r>
      <w:r>
        <w:rPr>
          <w:rFonts w:eastAsia="Times New Roman"/>
          <w:color w:val="212121"/>
          <w:szCs w:val="24"/>
        </w:rPr>
        <w:t xml:space="preserve">- γιατί σήμερα </w:t>
      </w:r>
      <w:r w:rsidRPr="00224A74">
        <w:rPr>
          <w:rFonts w:eastAsia="Times New Roman"/>
          <w:color w:val="212121"/>
          <w:szCs w:val="24"/>
        </w:rPr>
        <w:t>κάποιοι να μη</w:t>
      </w:r>
      <w:r>
        <w:rPr>
          <w:rFonts w:eastAsia="Times New Roman"/>
          <w:color w:val="212121"/>
          <w:szCs w:val="24"/>
        </w:rPr>
        <w:t>ν</w:t>
      </w:r>
      <w:r w:rsidRPr="00224A74">
        <w:rPr>
          <w:rFonts w:eastAsia="Times New Roman"/>
          <w:color w:val="212121"/>
          <w:szCs w:val="24"/>
        </w:rPr>
        <w:t xml:space="preserve"> φωνάζ</w:t>
      </w:r>
      <w:r>
        <w:rPr>
          <w:rFonts w:eastAsia="Times New Roman"/>
          <w:color w:val="212121"/>
          <w:szCs w:val="24"/>
        </w:rPr>
        <w:t xml:space="preserve">ουν ότι η </w:t>
      </w:r>
      <w:r>
        <w:rPr>
          <w:rFonts w:eastAsia="Times New Roman"/>
          <w:color w:val="212121"/>
          <w:szCs w:val="24"/>
        </w:rPr>
        <w:t>δ</w:t>
      </w:r>
      <w:r w:rsidRPr="00224A74">
        <w:rPr>
          <w:rFonts w:eastAsia="Times New Roman"/>
          <w:color w:val="212121"/>
          <w:szCs w:val="24"/>
        </w:rPr>
        <w:t xml:space="preserve">ημοκρατία </w:t>
      </w:r>
      <w:r w:rsidRPr="00224A74">
        <w:rPr>
          <w:rFonts w:eastAsia="Times New Roman"/>
          <w:color w:val="212121"/>
          <w:szCs w:val="24"/>
        </w:rPr>
        <w:t>πούλησε και τη Μακεδονία</w:t>
      </w:r>
      <w:r>
        <w:rPr>
          <w:rFonts w:eastAsia="Times New Roman"/>
          <w:color w:val="212121"/>
          <w:szCs w:val="24"/>
        </w:rPr>
        <w:t>;</w:t>
      </w:r>
      <w:r w:rsidRPr="00224A74">
        <w:rPr>
          <w:rFonts w:eastAsia="Times New Roman"/>
          <w:color w:val="212121"/>
          <w:szCs w:val="24"/>
        </w:rPr>
        <w:t xml:space="preserve"> </w:t>
      </w:r>
    </w:p>
    <w:p w14:paraId="2ED8BB7D" w14:textId="77777777" w:rsidR="00C647AD" w:rsidRDefault="00D506E1">
      <w:pPr>
        <w:spacing w:after="0" w:line="600" w:lineRule="auto"/>
        <w:ind w:left="360"/>
        <w:jc w:val="center"/>
        <w:rPr>
          <w:rFonts w:eastAsia="Times New Roman" w:cs="Times New Roman"/>
          <w:szCs w:val="24"/>
        </w:rPr>
      </w:pPr>
      <w:r w:rsidRPr="00094DC6">
        <w:rPr>
          <w:rFonts w:eastAsia="Times New Roman" w:cs="Times New Roman"/>
          <w:szCs w:val="24"/>
        </w:rPr>
        <w:t>(Θόρυβος στην Αίθουσα)</w:t>
      </w:r>
    </w:p>
    <w:p w14:paraId="2ED8BB7E"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Θ</w:t>
      </w:r>
      <w:r w:rsidRPr="00224A74">
        <w:rPr>
          <w:rFonts w:eastAsia="Times New Roman"/>
          <w:color w:val="212121"/>
          <w:szCs w:val="24"/>
        </w:rPr>
        <w:t>έλω</w:t>
      </w:r>
      <w:r>
        <w:rPr>
          <w:rFonts w:eastAsia="Times New Roman"/>
          <w:color w:val="212121"/>
          <w:szCs w:val="24"/>
        </w:rPr>
        <w:t>,</w:t>
      </w:r>
      <w:r w:rsidRPr="00224A74">
        <w:rPr>
          <w:rFonts w:eastAsia="Times New Roman"/>
          <w:color w:val="212121"/>
          <w:szCs w:val="24"/>
        </w:rPr>
        <w:t xml:space="preserve"> </w:t>
      </w:r>
      <w:r>
        <w:rPr>
          <w:rFonts w:eastAsia="Times New Roman"/>
          <w:color w:val="212121"/>
          <w:szCs w:val="24"/>
        </w:rPr>
        <w:t>όμως,</w:t>
      </w:r>
      <w:r w:rsidRPr="00224A74">
        <w:rPr>
          <w:rFonts w:eastAsia="Times New Roman"/>
          <w:color w:val="212121"/>
          <w:szCs w:val="24"/>
        </w:rPr>
        <w:t xml:space="preserve"> να απευθυνθώ και σε </w:t>
      </w:r>
      <w:r>
        <w:rPr>
          <w:rFonts w:eastAsia="Times New Roman"/>
          <w:color w:val="212121"/>
          <w:szCs w:val="24"/>
        </w:rPr>
        <w:t>εσάς. Να μην</w:t>
      </w:r>
      <w:r w:rsidRPr="00224A74">
        <w:rPr>
          <w:rFonts w:eastAsia="Times New Roman"/>
          <w:color w:val="212121"/>
          <w:szCs w:val="24"/>
        </w:rPr>
        <w:t xml:space="preserve"> νομίζετε ότι </w:t>
      </w:r>
      <w:r>
        <w:rPr>
          <w:rFonts w:eastAsia="Times New Roman"/>
          <w:color w:val="212121"/>
          <w:szCs w:val="24"/>
        </w:rPr>
        <w:t>πρωτοτυπείτε. Ό,τι</w:t>
      </w:r>
      <w:r w:rsidRPr="00224A74">
        <w:rPr>
          <w:rFonts w:eastAsia="Times New Roman"/>
          <w:color w:val="212121"/>
          <w:szCs w:val="24"/>
        </w:rPr>
        <w:t xml:space="preserve"> φωνάζετε το έχει φωνάξει και ο ΣΥΡΙΖΑ στα </w:t>
      </w:r>
      <w:r w:rsidRPr="00224A74">
        <w:rPr>
          <w:rFonts w:eastAsia="Times New Roman"/>
          <w:color w:val="212121"/>
          <w:szCs w:val="24"/>
        </w:rPr>
        <w:t xml:space="preserve">χρόνια του </w:t>
      </w:r>
      <w:r>
        <w:rPr>
          <w:rFonts w:eastAsia="Times New Roman"/>
          <w:color w:val="212121"/>
          <w:szCs w:val="24"/>
        </w:rPr>
        <w:t>αντιμνημονιακού</w:t>
      </w:r>
      <w:r w:rsidRPr="00224A74">
        <w:rPr>
          <w:rFonts w:eastAsia="Times New Roman"/>
          <w:color w:val="212121"/>
          <w:szCs w:val="24"/>
        </w:rPr>
        <w:t xml:space="preserve"> αγώνα</w:t>
      </w:r>
      <w:r>
        <w:rPr>
          <w:rFonts w:eastAsia="Times New Roman"/>
          <w:color w:val="212121"/>
          <w:szCs w:val="24"/>
        </w:rPr>
        <w:t xml:space="preserve"> –προσέξτε!- ότι όποιος </w:t>
      </w:r>
      <w:r>
        <w:rPr>
          <w:rFonts w:eastAsia="Times New Roman"/>
          <w:color w:val="212121"/>
          <w:szCs w:val="24"/>
        </w:rPr>
        <w:lastRenderedPageBreak/>
        <w:t xml:space="preserve">ψηφίσει θα τιμωρηθεί από τον λαό, ότι η Βουλή πρέπει να ακούσει </w:t>
      </w:r>
      <w:r w:rsidRPr="00224A74">
        <w:rPr>
          <w:rFonts w:eastAsia="Times New Roman"/>
          <w:color w:val="212121"/>
          <w:szCs w:val="24"/>
        </w:rPr>
        <w:t>τη φωνή των συλλαλητηρίων</w:t>
      </w:r>
      <w:r>
        <w:rPr>
          <w:rFonts w:eastAsia="Times New Roman"/>
          <w:color w:val="212121"/>
          <w:szCs w:val="24"/>
        </w:rPr>
        <w:t xml:space="preserve">, </w:t>
      </w:r>
      <w:r w:rsidRPr="00224A74">
        <w:rPr>
          <w:rFonts w:eastAsia="Times New Roman"/>
          <w:color w:val="212121"/>
          <w:szCs w:val="24"/>
        </w:rPr>
        <w:t xml:space="preserve">ότι πρέπει να παραιτηθεί ο Πρόεδρος </w:t>
      </w:r>
      <w:r>
        <w:rPr>
          <w:rFonts w:eastAsia="Times New Roman"/>
          <w:color w:val="212121"/>
          <w:szCs w:val="24"/>
        </w:rPr>
        <w:t xml:space="preserve">της </w:t>
      </w:r>
      <w:r w:rsidRPr="00224A74">
        <w:rPr>
          <w:rFonts w:eastAsia="Times New Roman"/>
          <w:color w:val="212121"/>
          <w:szCs w:val="24"/>
        </w:rPr>
        <w:t>Δημοκρατίας</w:t>
      </w:r>
      <w:r>
        <w:rPr>
          <w:rFonts w:eastAsia="Times New Roman"/>
          <w:color w:val="212121"/>
          <w:szCs w:val="24"/>
        </w:rPr>
        <w:t>.</w:t>
      </w:r>
      <w:r w:rsidRPr="00224A74">
        <w:rPr>
          <w:rFonts w:eastAsia="Times New Roman"/>
          <w:color w:val="212121"/>
          <w:szCs w:val="24"/>
        </w:rPr>
        <w:t xml:space="preserve"> Όλα έχουν ειπωθεί στον προηγούμενο αγώνα</w:t>
      </w:r>
      <w:r>
        <w:rPr>
          <w:rFonts w:eastAsia="Times New Roman"/>
          <w:color w:val="212121"/>
          <w:szCs w:val="24"/>
        </w:rPr>
        <w:t>. Δ</w:t>
      </w:r>
      <w:r w:rsidRPr="00224A74">
        <w:rPr>
          <w:rFonts w:eastAsia="Times New Roman"/>
          <w:color w:val="212121"/>
          <w:szCs w:val="24"/>
        </w:rPr>
        <w:t>ιαβάζω</w:t>
      </w:r>
      <w:r>
        <w:rPr>
          <w:rFonts w:eastAsia="Times New Roman"/>
          <w:color w:val="212121"/>
          <w:szCs w:val="24"/>
        </w:rPr>
        <w:t>: «Η Κ</w:t>
      </w:r>
      <w:r w:rsidRPr="00224A74">
        <w:rPr>
          <w:rFonts w:eastAsia="Times New Roman"/>
          <w:color w:val="212121"/>
          <w:szCs w:val="24"/>
        </w:rPr>
        <w:t>υ</w:t>
      </w:r>
      <w:r w:rsidRPr="00224A74">
        <w:rPr>
          <w:rFonts w:eastAsia="Times New Roman"/>
          <w:color w:val="212121"/>
          <w:szCs w:val="24"/>
        </w:rPr>
        <w:t xml:space="preserve">βέρνηση δεν </w:t>
      </w:r>
      <w:r>
        <w:rPr>
          <w:rFonts w:eastAsia="Times New Roman"/>
          <w:color w:val="212121"/>
          <w:szCs w:val="24"/>
        </w:rPr>
        <w:t>νομιμοποιείται</w:t>
      </w:r>
      <w:r w:rsidRPr="00224A74">
        <w:rPr>
          <w:rFonts w:eastAsia="Times New Roman"/>
          <w:color w:val="212121"/>
          <w:szCs w:val="24"/>
        </w:rPr>
        <w:t xml:space="preserve"> να παίρνει αποφάσεις </w:t>
      </w:r>
      <w:r>
        <w:rPr>
          <w:rFonts w:eastAsia="Times New Roman"/>
          <w:color w:val="212121"/>
          <w:szCs w:val="24"/>
        </w:rPr>
        <w:t>που δεσμεύουν</w:t>
      </w:r>
      <w:r w:rsidRPr="00224A74">
        <w:rPr>
          <w:rFonts w:eastAsia="Times New Roman"/>
          <w:color w:val="212121"/>
          <w:szCs w:val="24"/>
        </w:rPr>
        <w:t xml:space="preserve"> τη χώρα</w:t>
      </w:r>
      <w:r>
        <w:rPr>
          <w:rFonts w:eastAsia="Times New Roman"/>
          <w:color w:val="212121"/>
          <w:szCs w:val="24"/>
        </w:rPr>
        <w:t>» -γνωστό- «ο Πρωθυπουργός δ</w:t>
      </w:r>
      <w:r w:rsidRPr="00224A74">
        <w:rPr>
          <w:rFonts w:eastAsia="Times New Roman"/>
          <w:color w:val="212121"/>
          <w:szCs w:val="24"/>
        </w:rPr>
        <w:t>εν έχει καμ</w:t>
      </w:r>
      <w:r>
        <w:rPr>
          <w:rFonts w:eastAsia="Times New Roman"/>
          <w:color w:val="212121"/>
          <w:szCs w:val="24"/>
        </w:rPr>
        <w:t>μ</w:t>
      </w:r>
      <w:r w:rsidRPr="00224A74">
        <w:rPr>
          <w:rFonts w:eastAsia="Times New Roman"/>
          <w:color w:val="212121"/>
          <w:szCs w:val="24"/>
        </w:rPr>
        <w:t xml:space="preserve">ία </w:t>
      </w:r>
      <w:r>
        <w:rPr>
          <w:rFonts w:eastAsia="Times New Roman"/>
          <w:color w:val="212121"/>
          <w:szCs w:val="24"/>
        </w:rPr>
        <w:t>πολιτική νομιμοποίηση να δεσμεύ</w:t>
      </w:r>
      <w:r w:rsidRPr="00224A74">
        <w:rPr>
          <w:rFonts w:eastAsia="Times New Roman"/>
          <w:color w:val="212121"/>
          <w:szCs w:val="24"/>
        </w:rPr>
        <w:t>ει τη χώρα</w:t>
      </w:r>
      <w:r>
        <w:rPr>
          <w:rFonts w:eastAsia="Times New Roman"/>
          <w:color w:val="212121"/>
          <w:szCs w:val="24"/>
        </w:rPr>
        <w:t xml:space="preserve">», </w:t>
      </w:r>
      <w:r w:rsidRPr="00224A74">
        <w:rPr>
          <w:rFonts w:eastAsia="Times New Roman"/>
          <w:color w:val="212121"/>
          <w:szCs w:val="24"/>
        </w:rPr>
        <w:t>σωστό</w:t>
      </w:r>
      <w:r>
        <w:rPr>
          <w:rFonts w:eastAsia="Times New Roman"/>
          <w:color w:val="212121"/>
          <w:szCs w:val="24"/>
        </w:rPr>
        <w:t>. Ποιος τ</w:t>
      </w:r>
      <w:r w:rsidRPr="00224A74">
        <w:rPr>
          <w:rFonts w:eastAsia="Times New Roman"/>
          <w:color w:val="212121"/>
          <w:szCs w:val="24"/>
        </w:rPr>
        <w:t>α έχει πει αυτά</w:t>
      </w:r>
      <w:r>
        <w:rPr>
          <w:rFonts w:eastAsia="Times New Roman"/>
          <w:color w:val="212121"/>
          <w:szCs w:val="24"/>
        </w:rPr>
        <w:t>; Τ</w:t>
      </w:r>
      <w:r w:rsidRPr="00224A74">
        <w:rPr>
          <w:rFonts w:eastAsia="Times New Roman"/>
          <w:color w:val="212121"/>
          <w:szCs w:val="24"/>
        </w:rPr>
        <w:t>α έχει πει και ο Αλέξης Τσίπρας και ο Κυριάκος Μητσοτάκης</w:t>
      </w:r>
      <w:r>
        <w:rPr>
          <w:rFonts w:eastAsia="Times New Roman"/>
          <w:color w:val="212121"/>
          <w:szCs w:val="24"/>
        </w:rPr>
        <w:t xml:space="preserve">. Είναι και ο ένας, </w:t>
      </w:r>
      <w:r w:rsidRPr="00224A74">
        <w:rPr>
          <w:rFonts w:eastAsia="Times New Roman"/>
          <w:color w:val="212121"/>
          <w:szCs w:val="24"/>
        </w:rPr>
        <w:t xml:space="preserve">είναι και ο </w:t>
      </w:r>
      <w:r>
        <w:rPr>
          <w:rFonts w:eastAsia="Times New Roman"/>
          <w:color w:val="212121"/>
          <w:szCs w:val="24"/>
        </w:rPr>
        <w:t>άλλος. Ο</w:t>
      </w:r>
      <w:r w:rsidRPr="00224A74">
        <w:rPr>
          <w:rFonts w:eastAsia="Times New Roman"/>
          <w:color w:val="212121"/>
          <w:szCs w:val="24"/>
        </w:rPr>
        <w:t xml:space="preserve"> ένας </w:t>
      </w:r>
      <w:r>
        <w:rPr>
          <w:rFonts w:eastAsia="Times New Roman"/>
          <w:color w:val="212121"/>
          <w:szCs w:val="24"/>
        </w:rPr>
        <w:t xml:space="preserve">τα είπε το 2014, ο άλλος το 2019. </w:t>
      </w:r>
    </w:p>
    <w:p w14:paraId="2ED8BB7F"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Φτάσατε σ</w:t>
      </w:r>
      <w:r w:rsidRPr="00224A74">
        <w:rPr>
          <w:rFonts w:eastAsia="Times New Roman"/>
          <w:color w:val="212121"/>
          <w:szCs w:val="24"/>
        </w:rPr>
        <w:t xml:space="preserve">το σημείο </w:t>
      </w:r>
      <w:r>
        <w:rPr>
          <w:rFonts w:eastAsia="Times New Roman"/>
          <w:color w:val="212121"/>
          <w:szCs w:val="24"/>
        </w:rPr>
        <w:t>–</w:t>
      </w:r>
      <w:r w:rsidRPr="00224A74">
        <w:rPr>
          <w:rFonts w:eastAsia="Times New Roman"/>
          <w:color w:val="212121"/>
          <w:szCs w:val="24"/>
        </w:rPr>
        <w:t>ειλικρινά</w:t>
      </w:r>
      <w:r>
        <w:rPr>
          <w:rFonts w:eastAsia="Times New Roman"/>
          <w:color w:val="212121"/>
          <w:szCs w:val="24"/>
        </w:rPr>
        <w:t>,</w:t>
      </w:r>
      <w:r w:rsidRPr="00224A74">
        <w:rPr>
          <w:rFonts w:eastAsia="Times New Roman"/>
          <w:color w:val="212121"/>
          <w:szCs w:val="24"/>
        </w:rPr>
        <w:t xml:space="preserve"> το λέω με μεγάλη απορία</w:t>
      </w:r>
      <w:r>
        <w:rPr>
          <w:rFonts w:eastAsia="Times New Roman"/>
          <w:color w:val="212121"/>
          <w:szCs w:val="24"/>
        </w:rPr>
        <w:t xml:space="preserve">- </w:t>
      </w:r>
      <w:r w:rsidRPr="00224A74">
        <w:rPr>
          <w:rFonts w:eastAsia="Times New Roman"/>
          <w:color w:val="212121"/>
          <w:szCs w:val="24"/>
        </w:rPr>
        <w:t>κύριοι της Νέας Δημοκρατίας</w:t>
      </w:r>
      <w:r>
        <w:rPr>
          <w:rFonts w:eastAsia="Times New Roman"/>
          <w:color w:val="212121"/>
          <w:szCs w:val="24"/>
        </w:rPr>
        <w:t>, να καταγγέλλετε</w:t>
      </w:r>
      <w:r w:rsidRPr="00224A74">
        <w:rPr>
          <w:rFonts w:eastAsia="Times New Roman"/>
          <w:color w:val="212121"/>
          <w:szCs w:val="24"/>
        </w:rPr>
        <w:t xml:space="preserve"> τους αστυνομικούς που προσπάθησαν να προστατεύσουν τις εισόδους της Βουλής</w:t>
      </w:r>
      <w:r w:rsidRPr="00224A74">
        <w:rPr>
          <w:rFonts w:eastAsia="Times New Roman"/>
          <w:color w:val="212121"/>
          <w:szCs w:val="24"/>
        </w:rPr>
        <w:t xml:space="preserve"> από την επίθεση φασιστικών ομάδων</w:t>
      </w:r>
      <w:r>
        <w:rPr>
          <w:rFonts w:eastAsia="Times New Roman"/>
          <w:color w:val="212121"/>
          <w:szCs w:val="24"/>
        </w:rPr>
        <w:t>!</w:t>
      </w:r>
      <w:r w:rsidRPr="00224A74">
        <w:rPr>
          <w:rFonts w:eastAsia="Times New Roman"/>
          <w:color w:val="212121"/>
          <w:szCs w:val="24"/>
        </w:rPr>
        <w:t xml:space="preserve"> Πόσο πιο ΣΥΡΙΖΑ πια</w:t>
      </w:r>
      <w:r>
        <w:rPr>
          <w:rFonts w:eastAsia="Times New Roman"/>
          <w:color w:val="212121"/>
          <w:szCs w:val="24"/>
        </w:rPr>
        <w:t>; Π</w:t>
      </w:r>
      <w:r w:rsidRPr="00224A74">
        <w:rPr>
          <w:rFonts w:eastAsia="Times New Roman"/>
          <w:color w:val="212121"/>
          <w:szCs w:val="24"/>
        </w:rPr>
        <w:t>όσο πιο ΣΥΡΙΖΑ πια</w:t>
      </w:r>
      <w:r>
        <w:rPr>
          <w:rFonts w:eastAsia="Times New Roman"/>
          <w:color w:val="212121"/>
          <w:szCs w:val="24"/>
        </w:rPr>
        <w:t>;</w:t>
      </w:r>
      <w:r w:rsidRPr="00224A74">
        <w:rPr>
          <w:rFonts w:eastAsia="Times New Roman"/>
          <w:color w:val="212121"/>
          <w:szCs w:val="24"/>
        </w:rPr>
        <w:t xml:space="preserve"> </w:t>
      </w:r>
    </w:p>
    <w:p w14:paraId="2ED8BB80"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w:t>
      </w:r>
      <w:r w:rsidRPr="00224A74">
        <w:rPr>
          <w:rFonts w:eastAsia="Times New Roman"/>
          <w:color w:val="212121"/>
          <w:szCs w:val="24"/>
        </w:rPr>
        <w:t xml:space="preserve">αι για να αναφερθώ και στους </w:t>
      </w:r>
      <w:r>
        <w:rPr>
          <w:rFonts w:eastAsia="Times New Roman"/>
          <w:color w:val="212121"/>
          <w:szCs w:val="24"/>
        </w:rPr>
        <w:t>συντρόφους</w:t>
      </w:r>
      <w:r w:rsidRPr="00224A74">
        <w:rPr>
          <w:rFonts w:eastAsia="Times New Roman"/>
          <w:color w:val="212121"/>
          <w:szCs w:val="24"/>
        </w:rPr>
        <w:t xml:space="preserve"> μου του ΠΑΣΟΚ</w:t>
      </w:r>
      <w:r>
        <w:rPr>
          <w:rFonts w:eastAsia="Times New Roman"/>
          <w:color w:val="212121"/>
          <w:szCs w:val="24"/>
        </w:rPr>
        <w:t xml:space="preserve">, </w:t>
      </w:r>
      <w:r w:rsidRPr="00224A74">
        <w:rPr>
          <w:rFonts w:eastAsia="Times New Roman"/>
          <w:color w:val="212121"/>
          <w:szCs w:val="24"/>
        </w:rPr>
        <w:t>είναι προσβλητική για τους εκσυγχρονιστές</w:t>
      </w:r>
      <w:r>
        <w:rPr>
          <w:rFonts w:eastAsia="Times New Roman"/>
          <w:color w:val="212121"/>
          <w:szCs w:val="24"/>
        </w:rPr>
        <w:t>,</w:t>
      </w:r>
      <w:r w:rsidRPr="00224A74">
        <w:rPr>
          <w:rFonts w:eastAsia="Times New Roman"/>
          <w:color w:val="212121"/>
          <w:szCs w:val="24"/>
        </w:rPr>
        <w:t xml:space="preserve"> για τους μεταρρυθμιστές</w:t>
      </w:r>
      <w:r>
        <w:rPr>
          <w:rFonts w:eastAsia="Times New Roman"/>
          <w:color w:val="212121"/>
          <w:szCs w:val="24"/>
        </w:rPr>
        <w:t>, για τους κεντρώους η</w:t>
      </w:r>
      <w:r w:rsidRPr="00224A74">
        <w:rPr>
          <w:rFonts w:eastAsia="Times New Roman"/>
          <w:color w:val="212121"/>
          <w:szCs w:val="24"/>
        </w:rPr>
        <w:t xml:space="preserve"> στάση του ΠΑΣΟΚ </w:t>
      </w:r>
      <w:r>
        <w:rPr>
          <w:rFonts w:eastAsia="Times New Roman"/>
          <w:color w:val="212121"/>
          <w:szCs w:val="24"/>
        </w:rPr>
        <w:t>και του ΚΙΝΑΛ. Δ</w:t>
      </w:r>
      <w:r w:rsidRPr="00224A74">
        <w:rPr>
          <w:rFonts w:eastAsia="Times New Roman"/>
          <w:color w:val="212121"/>
          <w:szCs w:val="24"/>
        </w:rPr>
        <w:t>εκάδες στελέχη δεν μετέχουν</w:t>
      </w:r>
      <w:r>
        <w:rPr>
          <w:rFonts w:eastAsia="Times New Roman"/>
          <w:color w:val="212121"/>
          <w:szCs w:val="24"/>
        </w:rPr>
        <w:t>,</w:t>
      </w:r>
      <w:r w:rsidRPr="00224A74">
        <w:rPr>
          <w:rFonts w:eastAsia="Times New Roman"/>
          <w:color w:val="212121"/>
          <w:szCs w:val="24"/>
        </w:rPr>
        <w:t xml:space="preserve"> βέβαια</w:t>
      </w:r>
      <w:r>
        <w:rPr>
          <w:rFonts w:eastAsia="Times New Roman"/>
          <w:color w:val="212121"/>
          <w:szCs w:val="24"/>
        </w:rPr>
        <w:t>,</w:t>
      </w:r>
      <w:r w:rsidRPr="00224A74">
        <w:rPr>
          <w:rFonts w:eastAsia="Times New Roman"/>
          <w:color w:val="212121"/>
          <w:szCs w:val="24"/>
        </w:rPr>
        <w:t xml:space="preserve"> στο </w:t>
      </w:r>
      <w:r>
        <w:rPr>
          <w:rFonts w:eastAsia="Times New Roman"/>
          <w:color w:val="212121"/>
          <w:szCs w:val="24"/>
        </w:rPr>
        <w:t>σιωπητήριο που έχει</w:t>
      </w:r>
      <w:r w:rsidRPr="00224A74">
        <w:rPr>
          <w:rFonts w:eastAsia="Times New Roman"/>
          <w:color w:val="212121"/>
          <w:szCs w:val="24"/>
        </w:rPr>
        <w:t xml:space="preserve"> </w:t>
      </w:r>
      <w:r>
        <w:rPr>
          <w:rFonts w:eastAsia="Times New Roman"/>
          <w:color w:val="212121"/>
          <w:szCs w:val="24"/>
        </w:rPr>
        <w:t>επι</w:t>
      </w:r>
      <w:r w:rsidRPr="00224A74">
        <w:rPr>
          <w:rFonts w:eastAsia="Times New Roman"/>
          <w:color w:val="212121"/>
          <w:szCs w:val="24"/>
        </w:rPr>
        <w:t xml:space="preserve">βάλει η </w:t>
      </w:r>
      <w:r w:rsidRPr="00224A74">
        <w:rPr>
          <w:rFonts w:eastAsia="Times New Roman"/>
          <w:color w:val="212121"/>
          <w:szCs w:val="24"/>
        </w:rPr>
        <w:t>κ</w:t>
      </w:r>
      <w:r>
        <w:rPr>
          <w:rFonts w:eastAsia="Times New Roman"/>
          <w:color w:val="212121"/>
          <w:szCs w:val="24"/>
        </w:rPr>
        <w:t>.</w:t>
      </w:r>
      <w:r w:rsidRPr="00224A74">
        <w:rPr>
          <w:rFonts w:eastAsia="Times New Roman"/>
          <w:color w:val="212121"/>
          <w:szCs w:val="24"/>
        </w:rPr>
        <w:t xml:space="preserve"> </w:t>
      </w:r>
      <w:r w:rsidRPr="00224A74">
        <w:rPr>
          <w:rFonts w:eastAsia="Times New Roman"/>
          <w:color w:val="212121"/>
          <w:szCs w:val="24"/>
        </w:rPr>
        <w:t>Γεννηματά</w:t>
      </w:r>
      <w:r>
        <w:rPr>
          <w:rFonts w:eastAsia="Times New Roman"/>
          <w:color w:val="212121"/>
          <w:szCs w:val="24"/>
        </w:rPr>
        <w:t>. Τ</w:t>
      </w:r>
      <w:r w:rsidRPr="00224A74">
        <w:rPr>
          <w:rFonts w:eastAsia="Times New Roman"/>
          <w:color w:val="212121"/>
          <w:szCs w:val="24"/>
        </w:rPr>
        <w:t xml:space="preserve">ολμούν και μιλούν υπέρ της </w:t>
      </w:r>
      <w:r w:rsidRPr="00224A74">
        <w:rPr>
          <w:rFonts w:eastAsia="Times New Roman"/>
          <w:color w:val="212121"/>
          <w:szCs w:val="24"/>
        </w:rPr>
        <w:lastRenderedPageBreak/>
        <w:t xml:space="preserve">λύσης του </w:t>
      </w:r>
      <w:r>
        <w:rPr>
          <w:rFonts w:eastAsia="Times New Roman"/>
          <w:color w:val="212121"/>
          <w:szCs w:val="24"/>
        </w:rPr>
        <w:t>«</w:t>
      </w:r>
      <w:r>
        <w:rPr>
          <w:rFonts w:eastAsia="Times New Roman"/>
          <w:color w:val="212121"/>
          <w:szCs w:val="24"/>
        </w:rPr>
        <w:t>μ</w:t>
      </w:r>
      <w:r w:rsidRPr="00224A74">
        <w:rPr>
          <w:rFonts w:eastAsia="Times New Roman"/>
          <w:color w:val="212121"/>
          <w:szCs w:val="24"/>
        </w:rPr>
        <w:t>ακεδονικού</w:t>
      </w:r>
      <w:r>
        <w:rPr>
          <w:rFonts w:eastAsia="Times New Roman"/>
          <w:color w:val="212121"/>
          <w:szCs w:val="24"/>
        </w:rPr>
        <w:t>»,</w:t>
      </w:r>
      <w:r w:rsidRPr="00224A74">
        <w:rPr>
          <w:rFonts w:eastAsia="Times New Roman"/>
          <w:color w:val="212121"/>
          <w:szCs w:val="24"/>
        </w:rPr>
        <w:t xml:space="preserve"> όπως όλα αυτά τα χρόνια υποστήριζαν ο Κώστας Σημίτης και ο Γιώργος Παπανδρέου</w:t>
      </w:r>
      <w:r>
        <w:rPr>
          <w:rFonts w:eastAsia="Times New Roman"/>
          <w:color w:val="212121"/>
          <w:szCs w:val="24"/>
        </w:rPr>
        <w:t>, από τους οποίους</w:t>
      </w:r>
      <w:r w:rsidRPr="00224A74">
        <w:rPr>
          <w:rFonts w:eastAsia="Times New Roman"/>
          <w:color w:val="212121"/>
          <w:szCs w:val="24"/>
        </w:rPr>
        <w:t xml:space="preserve"> θα θέλαμε ακόμα και α</w:t>
      </w:r>
      <w:r w:rsidRPr="00224A74">
        <w:rPr>
          <w:rFonts w:eastAsia="Times New Roman"/>
          <w:color w:val="212121"/>
          <w:szCs w:val="24"/>
        </w:rPr>
        <w:t>υτή την ύστατ</w:t>
      </w:r>
      <w:r>
        <w:rPr>
          <w:rFonts w:eastAsia="Times New Roman"/>
          <w:color w:val="212121"/>
          <w:szCs w:val="24"/>
        </w:rPr>
        <w:t>η στιγμή την ξεκάθαρη τοποθέτησή</w:t>
      </w:r>
      <w:r w:rsidRPr="00224A74">
        <w:rPr>
          <w:rFonts w:eastAsia="Times New Roman"/>
          <w:color w:val="212121"/>
          <w:szCs w:val="24"/>
        </w:rPr>
        <w:t xml:space="preserve"> </w:t>
      </w:r>
      <w:r>
        <w:rPr>
          <w:rFonts w:eastAsia="Times New Roman"/>
          <w:color w:val="212121"/>
          <w:szCs w:val="24"/>
        </w:rPr>
        <w:t>τους.</w:t>
      </w:r>
    </w:p>
    <w:p w14:paraId="2ED8BB81"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Κυρίες και κύριοι συνάδελφοι, οι Έλληνες πολίτες έχουν</w:t>
      </w:r>
      <w:r w:rsidRPr="00224A74">
        <w:rPr>
          <w:rFonts w:eastAsia="Times New Roman"/>
          <w:color w:val="212121"/>
          <w:szCs w:val="24"/>
        </w:rPr>
        <w:t xml:space="preserve"> ζήσει έναν πλήρη κύκλο </w:t>
      </w:r>
      <w:r>
        <w:rPr>
          <w:rFonts w:eastAsia="Times New Roman"/>
          <w:color w:val="212121"/>
          <w:szCs w:val="24"/>
        </w:rPr>
        <w:t>ψεμάτων</w:t>
      </w:r>
      <w:r w:rsidRPr="00224A74">
        <w:rPr>
          <w:rFonts w:eastAsia="Times New Roman"/>
          <w:color w:val="212121"/>
          <w:szCs w:val="24"/>
        </w:rPr>
        <w:t xml:space="preserve"> και απ</w:t>
      </w:r>
      <w:r>
        <w:rPr>
          <w:rFonts w:eastAsia="Times New Roman"/>
          <w:color w:val="212121"/>
          <w:szCs w:val="24"/>
        </w:rPr>
        <w:t>ατη</w:t>
      </w:r>
      <w:r w:rsidRPr="00224A74">
        <w:rPr>
          <w:rFonts w:eastAsia="Times New Roman"/>
          <w:color w:val="212121"/>
          <w:szCs w:val="24"/>
        </w:rPr>
        <w:t>λών υποσχέσεων</w:t>
      </w:r>
      <w:r>
        <w:rPr>
          <w:rFonts w:eastAsia="Times New Roman"/>
          <w:color w:val="212121"/>
          <w:szCs w:val="24"/>
        </w:rPr>
        <w:t>. Ο ΣΥΡΙΖΑ τού</w:t>
      </w:r>
      <w:r w:rsidRPr="00224A74">
        <w:rPr>
          <w:rFonts w:eastAsia="Times New Roman"/>
          <w:color w:val="212121"/>
          <w:szCs w:val="24"/>
        </w:rPr>
        <w:t xml:space="preserve">ς ξεγέλασε με τα αντιμνημονιακά και η Νέα Δημοκρατία προσπαθεί να τους ξεγελάσει </w:t>
      </w:r>
      <w:r w:rsidRPr="00224A74">
        <w:rPr>
          <w:rFonts w:eastAsia="Times New Roman"/>
          <w:color w:val="212121"/>
          <w:szCs w:val="24"/>
        </w:rPr>
        <w:t>με τα εθνικιστικά</w:t>
      </w:r>
      <w:r>
        <w:rPr>
          <w:rFonts w:eastAsia="Times New Roman"/>
          <w:color w:val="212121"/>
          <w:szCs w:val="24"/>
        </w:rPr>
        <w:t xml:space="preserve">. </w:t>
      </w:r>
    </w:p>
    <w:p w14:paraId="2ED8BB82"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Ε</w:t>
      </w:r>
      <w:r w:rsidRPr="00224A74">
        <w:rPr>
          <w:rFonts w:eastAsia="Times New Roman"/>
          <w:color w:val="212121"/>
          <w:szCs w:val="24"/>
        </w:rPr>
        <w:t>μείς</w:t>
      </w:r>
      <w:r>
        <w:rPr>
          <w:rFonts w:eastAsia="Times New Roman"/>
          <w:color w:val="212121"/>
          <w:szCs w:val="24"/>
        </w:rPr>
        <w:t>, λ</w:t>
      </w:r>
      <w:r w:rsidRPr="00224A74">
        <w:rPr>
          <w:rFonts w:eastAsia="Times New Roman"/>
          <w:color w:val="212121"/>
          <w:szCs w:val="24"/>
        </w:rPr>
        <w:t>οιπόν</w:t>
      </w:r>
      <w:r>
        <w:rPr>
          <w:rFonts w:eastAsia="Times New Roman"/>
          <w:color w:val="212121"/>
          <w:szCs w:val="24"/>
        </w:rPr>
        <w:t>,</w:t>
      </w:r>
      <w:r w:rsidRPr="00224A74">
        <w:rPr>
          <w:rFonts w:eastAsia="Times New Roman"/>
          <w:color w:val="212121"/>
          <w:szCs w:val="24"/>
        </w:rPr>
        <w:t xml:space="preserve"> που δεν έχουμε σχέση ούτε </w:t>
      </w:r>
      <w:r>
        <w:rPr>
          <w:rFonts w:eastAsia="Times New Roman"/>
          <w:color w:val="212121"/>
          <w:szCs w:val="24"/>
        </w:rPr>
        <w:t>με τους «παλαιοημερολογίτες της Α</w:t>
      </w:r>
      <w:r w:rsidRPr="00224A74">
        <w:rPr>
          <w:rFonts w:eastAsia="Times New Roman"/>
          <w:color w:val="212121"/>
          <w:szCs w:val="24"/>
        </w:rPr>
        <w:t>ριστεράς</w:t>
      </w:r>
      <w:r>
        <w:rPr>
          <w:rFonts w:eastAsia="Times New Roman"/>
          <w:color w:val="212121"/>
          <w:szCs w:val="24"/>
        </w:rPr>
        <w:t>»</w:t>
      </w:r>
      <w:r w:rsidRPr="00224A74">
        <w:rPr>
          <w:rFonts w:eastAsia="Times New Roman"/>
          <w:color w:val="212121"/>
          <w:szCs w:val="24"/>
        </w:rPr>
        <w:t xml:space="preserve"> ούτε με τους </w:t>
      </w:r>
      <w:r>
        <w:rPr>
          <w:rFonts w:eastAsia="Times New Roman"/>
          <w:color w:val="212121"/>
          <w:szCs w:val="24"/>
        </w:rPr>
        <w:t>«</w:t>
      </w:r>
      <w:r w:rsidRPr="00224A74">
        <w:rPr>
          <w:rFonts w:eastAsia="Times New Roman"/>
          <w:color w:val="212121"/>
          <w:szCs w:val="24"/>
        </w:rPr>
        <w:t xml:space="preserve">παλαιοημερολογίτες </w:t>
      </w:r>
      <w:r>
        <w:rPr>
          <w:rFonts w:eastAsia="Times New Roman"/>
          <w:color w:val="212121"/>
          <w:szCs w:val="24"/>
        </w:rPr>
        <w:t xml:space="preserve">της Δεξιάς», </w:t>
      </w:r>
      <w:r w:rsidRPr="00224A74">
        <w:rPr>
          <w:rFonts w:eastAsia="Times New Roman"/>
          <w:color w:val="212121"/>
          <w:szCs w:val="24"/>
        </w:rPr>
        <w:t>θα επιμείνουμε να λέμε όλη την αλήθεια</w:t>
      </w:r>
      <w:r>
        <w:rPr>
          <w:rFonts w:eastAsia="Times New Roman"/>
          <w:color w:val="212121"/>
          <w:szCs w:val="24"/>
        </w:rPr>
        <w:t xml:space="preserve">. </w:t>
      </w:r>
      <w:r w:rsidRPr="00224A74">
        <w:rPr>
          <w:rFonts w:eastAsia="Times New Roman"/>
          <w:color w:val="212121"/>
          <w:szCs w:val="24"/>
        </w:rPr>
        <w:t>Όχι άλλα κύματα βίας και διχασμού</w:t>
      </w:r>
      <w:r>
        <w:rPr>
          <w:rFonts w:eastAsia="Times New Roman"/>
          <w:color w:val="212121"/>
          <w:szCs w:val="24"/>
        </w:rPr>
        <w:t>! Ο</w:t>
      </w:r>
      <w:r w:rsidRPr="00224A74">
        <w:rPr>
          <w:rFonts w:eastAsia="Times New Roman"/>
          <w:color w:val="212121"/>
          <w:szCs w:val="24"/>
        </w:rPr>
        <w:t>ι πολίτες πρέπει να απαιτήσουν</w:t>
      </w:r>
      <w:r w:rsidRPr="00224A74">
        <w:rPr>
          <w:rFonts w:eastAsia="Times New Roman"/>
          <w:color w:val="212121"/>
          <w:szCs w:val="24"/>
        </w:rPr>
        <w:t xml:space="preserve"> την αλήθεια και να επιβραβεύσουν την αλήθεια</w:t>
      </w:r>
      <w:r>
        <w:rPr>
          <w:rFonts w:eastAsia="Times New Roman"/>
          <w:color w:val="212121"/>
          <w:szCs w:val="24"/>
        </w:rPr>
        <w:t xml:space="preserve">. </w:t>
      </w:r>
    </w:p>
    <w:p w14:paraId="2ED8BB83"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sidRPr="00224A74">
        <w:rPr>
          <w:rFonts w:eastAsia="Times New Roman"/>
          <w:color w:val="212121"/>
          <w:szCs w:val="24"/>
        </w:rPr>
        <w:t xml:space="preserve">Υπάρχουν πολλοί αυτές τις ώρες που μας σφίγγουν ξανά το χέρι και μας λένε </w:t>
      </w:r>
      <w:r>
        <w:rPr>
          <w:rFonts w:eastAsia="Times New Roman"/>
          <w:color w:val="212121"/>
          <w:szCs w:val="24"/>
        </w:rPr>
        <w:t>«</w:t>
      </w:r>
      <w:r w:rsidRPr="00224A74">
        <w:rPr>
          <w:rFonts w:eastAsia="Times New Roman"/>
          <w:color w:val="212121"/>
          <w:szCs w:val="24"/>
        </w:rPr>
        <w:t xml:space="preserve">ευτυχώς που υπάρχετε και </w:t>
      </w:r>
      <w:r>
        <w:rPr>
          <w:rFonts w:eastAsia="Times New Roman"/>
          <w:color w:val="212121"/>
          <w:szCs w:val="24"/>
        </w:rPr>
        <w:t xml:space="preserve">εσείς», </w:t>
      </w:r>
      <w:r w:rsidRPr="00224A74">
        <w:rPr>
          <w:rFonts w:eastAsia="Times New Roman"/>
          <w:color w:val="212121"/>
          <w:szCs w:val="24"/>
        </w:rPr>
        <w:t xml:space="preserve">πολίτες που απογοητεύονται και </w:t>
      </w:r>
      <w:r>
        <w:rPr>
          <w:rFonts w:eastAsia="Times New Roman"/>
          <w:color w:val="212121"/>
          <w:szCs w:val="24"/>
        </w:rPr>
        <w:t>κοιτούν τώρα για πρώτη φορά το Π</w:t>
      </w:r>
      <w:r w:rsidRPr="00224A74">
        <w:rPr>
          <w:rFonts w:eastAsia="Times New Roman"/>
          <w:color w:val="212121"/>
          <w:szCs w:val="24"/>
        </w:rPr>
        <w:t>οτάμι</w:t>
      </w:r>
      <w:r>
        <w:rPr>
          <w:rFonts w:eastAsia="Times New Roman"/>
          <w:color w:val="212121"/>
          <w:szCs w:val="24"/>
        </w:rPr>
        <w:t>. Ε</w:t>
      </w:r>
      <w:r w:rsidRPr="00224A74">
        <w:rPr>
          <w:rFonts w:eastAsia="Times New Roman"/>
          <w:color w:val="212121"/>
          <w:szCs w:val="24"/>
        </w:rPr>
        <w:t xml:space="preserve">πιστρέφουν ακόμα και στελέχη </w:t>
      </w:r>
      <w:r w:rsidRPr="00224A74">
        <w:rPr>
          <w:rFonts w:eastAsia="Times New Roman"/>
          <w:color w:val="212121"/>
          <w:szCs w:val="24"/>
        </w:rPr>
        <w:t>που είχαμε χάσει</w:t>
      </w:r>
      <w:r>
        <w:rPr>
          <w:rFonts w:eastAsia="Times New Roman"/>
          <w:color w:val="212121"/>
          <w:szCs w:val="24"/>
        </w:rPr>
        <w:t>. Σ</w:t>
      </w:r>
      <w:r w:rsidRPr="00224A74">
        <w:rPr>
          <w:rFonts w:eastAsia="Times New Roman"/>
          <w:color w:val="212121"/>
          <w:szCs w:val="24"/>
        </w:rPr>
        <w:t>το Ζάππειο τη Δευτέρα εκατοντάδες πολίτες ήρθαν για να παρακολουθήσουν την εκδήλωση του Ποταμιού</w:t>
      </w:r>
      <w:r>
        <w:rPr>
          <w:rFonts w:eastAsia="Times New Roman"/>
          <w:color w:val="212121"/>
          <w:szCs w:val="24"/>
        </w:rPr>
        <w:t xml:space="preserve"> για το «</w:t>
      </w:r>
      <w:r>
        <w:rPr>
          <w:rFonts w:eastAsia="Times New Roman"/>
          <w:color w:val="212121"/>
          <w:szCs w:val="24"/>
        </w:rPr>
        <w:t>μ</w:t>
      </w:r>
      <w:r w:rsidRPr="00224A74">
        <w:rPr>
          <w:rFonts w:eastAsia="Times New Roman"/>
          <w:color w:val="212121"/>
          <w:szCs w:val="24"/>
        </w:rPr>
        <w:t>ακεδονικό</w:t>
      </w:r>
      <w:r>
        <w:rPr>
          <w:rFonts w:eastAsia="Times New Roman"/>
          <w:color w:val="212121"/>
          <w:szCs w:val="24"/>
        </w:rPr>
        <w:t xml:space="preserve">». </w:t>
      </w:r>
      <w:r>
        <w:rPr>
          <w:rFonts w:eastAsia="Times New Roman"/>
          <w:color w:val="212121"/>
          <w:szCs w:val="24"/>
        </w:rPr>
        <w:lastRenderedPageBreak/>
        <w:t>Δ</w:t>
      </w:r>
      <w:r w:rsidRPr="00224A74">
        <w:rPr>
          <w:rFonts w:eastAsia="Times New Roman"/>
          <w:color w:val="212121"/>
          <w:szCs w:val="24"/>
        </w:rPr>
        <w:t>εκάδες χιλιάδες χρήστες του διαδικτύου</w:t>
      </w:r>
      <w:r>
        <w:rPr>
          <w:rFonts w:eastAsia="Times New Roman"/>
          <w:color w:val="212121"/>
          <w:szCs w:val="24"/>
        </w:rPr>
        <w:t>,</w:t>
      </w:r>
      <w:r w:rsidRPr="00224A74">
        <w:rPr>
          <w:rFonts w:eastAsia="Times New Roman"/>
          <w:color w:val="212121"/>
          <w:szCs w:val="24"/>
        </w:rPr>
        <w:t xml:space="preserve"> που δεν θέλουν τα </w:t>
      </w:r>
      <w:r w:rsidRPr="00224A74">
        <w:rPr>
          <w:rFonts w:eastAsia="Times New Roman"/>
          <w:color w:val="212121"/>
          <w:szCs w:val="24"/>
          <w:lang w:val="en"/>
        </w:rPr>
        <w:t>social</w:t>
      </w:r>
      <w:r w:rsidRPr="00224A74">
        <w:rPr>
          <w:rFonts w:eastAsia="Times New Roman"/>
          <w:color w:val="212121"/>
          <w:szCs w:val="24"/>
        </w:rPr>
        <w:t xml:space="preserve"> </w:t>
      </w:r>
      <w:r w:rsidRPr="00224A74">
        <w:rPr>
          <w:rFonts w:eastAsia="Times New Roman"/>
          <w:color w:val="212121"/>
          <w:szCs w:val="24"/>
          <w:lang w:val="en"/>
        </w:rPr>
        <w:t>media</w:t>
      </w:r>
      <w:r>
        <w:rPr>
          <w:rFonts w:eastAsia="Times New Roman"/>
          <w:color w:val="212121"/>
          <w:szCs w:val="24"/>
        </w:rPr>
        <w:t xml:space="preserve"> να γίνουν ξανά ο</w:t>
      </w:r>
      <w:r w:rsidRPr="00224A74">
        <w:rPr>
          <w:rFonts w:eastAsia="Times New Roman"/>
          <w:color w:val="212121"/>
          <w:szCs w:val="24"/>
        </w:rPr>
        <w:t>ι πλατείες του Μεσαίωνα</w:t>
      </w:r>
      <w:r>
        <w:rPr>
          <w:rFonts w:eastAsia="Times New Roman"/>
          <w:color w:val="212121"/>
          <w:szCs w:val="24"/>
        </w:rPr>
        <w:t>,</w:t>
      </w:r>
      <w:r w:rsidRPr="00224A74">
        <w:rPr>
          <w:rFonts w:eastAsia="Times New Roman"/>
          <w:color w:val="212121"/>
          <w:szCs w:val="24"/>
        </w:rPr>
        <w:t xml:space="preserve"> </w:t>
      </w:r>
      <w:r>
        <w:rPr>
          <w:rFonts w:eastAsia="Times New Roman"/>
          <w:color w:val="212121"/>
          <w:szCs w:val="24"/>
        </w:rPr>
        <w:t>συνδέθ</w:t>
      </w:r>
      <w:r>
        <w:rPr>
          <w:rFonts w:eastAsia="Times New Roman"/>
          <w:color w:val="212121"/>
          <w:szCs w:val="24"/>
        </w:rPr>
        <w:t>ηκαν και παρακολούθησαν μι</w:t>
      </w:r>
      <w:r w:rsidRPr="00224A74">
        <w:rPr>
          <w:rFonts w:eastAsia="Times New Roman"/>
          <w:color w:val="212121"/>
          <w:szCs w:val="24"/>
        </w:rPr>
        <w:t>α τετράωρη συζήτηση και ήταν όλοι εκεί</w:t>
      </w:r>
      <w:r>
        <w:rPr>
          <w:rFonts w:eastAsia="Times New Roman"/>
          <w:color w:val="212121"/>
          <w:szCs w:val="24"/>
        </w:rPr>
        <w:t>,</w:t>
      </w:r>
      <w:r w:rsidRPr="00224A74">
        <w:rPr>
          <w:rFonts w:eastAsia="Times New Roman"/>
          <w:color w:val="212121"/>
          <w:szCs w:val="24"/>
        </w:rPr>
        <w:t xml:space="preserve"> από τον Στέφανο Μάνο </w:t>
      </w:r>
      <w:r>
        <w:rPr>
          <w:rFonts w:eastAsia="Times New Roman"/>
          <w:color w:val="212121"/>
          <w:szCs w:val="24"/>
        </w:rPr>
        <w:t>έως τον Νίκο Αλιβιζάτο.</w:t>
      </w:r>
    </w:p>
    <w:p w14:paraId="2ED8BB84"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w:t>
      </w:r>
      <w:r w:rsidRPr="00224A74">
        <w:rPr>
          <w:rFonts w:eastAsia="Times New Roman"/>
          <w:color w:val="212121"/>
          <w:szCs w:val="24"/>
        </w:rPr>
        <w:t>ημασία</w:t>
      </w:r>
      <w:r>
        <w:rPr>
          <w:rFonts w:eastAsia="Times New Roman"/>
          <w:color w:val="212121"/>
          <w:szCs w:val="24"/>
        </w:rPr>
        <w:t>,</w:t>
      </w:r>
      <w:r w:rsidRPr="00224A74">
        <w:rPr>
          <w:rFonts w:eastAsia="Times New Roman"/>
          <w:color w:val="212121"/>
          <w:szCs w:val="24"/>
        </w:rPr>
        <w:t xml:space="preserve"> κυρίες και κύριοι </w:t>
      </w:r>
      <w:r>
        <w:rPr>
          <w:rFonts w:eastAsia="Times New Roman"/>
          <w:color w:val="212121"/>
          <w:szCs w:val="24"/>
        </w:rPr>
        <w:t>-</w:t>
      </w:r>
      <w:r w:rsidRPr="00224A74">
        <w:rPr>
          <w:rFonts w:eastAsia="Times New Roman"/>
          <w:color w:val="212121"/>
          <w:szCs w:val="24"/>
        </w:rPr>
        <w:t>και τελειώνω</w:t>
      </w:r>
      <w:r>
        <w:rPr>
          <w:rFonts w:eastAsia="Times New Roman"/>
          <w:color w:val="212121"/>
          <w:szCs w:val="24"/>
        </w:rPr>
        <w:t>-</w:t>
      </w:r>
      <w:r w:rsidRPr="00224A74">
        <w:rPr>
          <w:rFonts w:eastAsia="Times New Roman"/>
          <w:color w:val="212121"/>
          <w:szCs w:val="24"/>
        </w:rPr>
        <w:t xml:space="preserve"> έχει να μη</w:t>
      </w:r>
      <w:r>
        <w:rPr>
          <w:rFonts w:eastAsia="Times New Roman"/>
          <w:color w:val="212121"/>
          <w:szCs w:val="24"/>
        </w:rPr>
        <w:t xml:space="preserve">ν χάνεις την ψυχή σου, </w:t>
      </w:r>
      <w:r w:rsidRPr="00224A74">
        <w:rPr>
          <w:rFonts w:eastAsia="Times New Roman"/>
          <w:color w:val="212121"/>
          <w:szCs w:val="24"/>
        </w:rPr>
        <w:t>να μη</w:t>
      </w:r>
      <w:r>
        <w:rPr>
          <w:rFonts w:eastAsia="Times New Roman"/>
          <w:color w:val="212121"/>
          <w:szCs w:val="24"/>
        </w:rPr>
        <w:t>ν</w:t>
      </w:r>
      <w:r w:rsidRPr="00224A74">
        <w:rPr>
          <w:rFonts w:eastAsia="Times New Roman"/>
          <w:color w:val="212121"/>
          <w:szCs w:val="24"/>
        </w:rPr>
        <w:t xml:space="preserve"> χάνεις τον προσανατολισμό σου στην πολιτική</w:t>
      </w:r>
      <w:r>
        <w:rPr>
          <w:rFonts w:eastAsia="Times New Roman"/>
          <w:color w:val="212121"/>
          <w:szCs w:val="24"/>
        </w:rPr>
        <w:t>,</w:t>
      </w:r>
      <w:r w:rsidRPr="00224A74">
        <w:rPr>
          <w:rFonts w:eastAsia="Times New Roman"/>
          <w:color w:val="212121"/>
          <w:szCs w:val="24"/>
        </w:rPr>
        <w:t xml:space="preserve"> να μη</w:t>
      </w:r>
      <w:r>
        <w:rPr>
          <w:rFonts w:eastAsia="Times New Roman"/>
          <w:color w:val="212121"/>
          <w:szCs w:val="24"/>
        </w:rPr>
        <w:t>ν</w:t>
      </w:r>
      <w:r w:rsidRPr="00224A74">
        <w:rPr>
          <w:rFonts w:eastAsia="Times New Roman"/>
          <w:color w:val="212121"/>
          <w:szCs w:val="24"/>
        </w:rPr>
        <w:t xml:space="preserve"> γίνεσαι άδι</w:t>
      </w:r>
      <w:r w:rsidRPr="00224A74">
        <w:rPr>
          <w:rFonts w:eastAsia="Times New Roman"/>
          <w:color w:val="212121"/>
          <w:szCs w:val="24"/>
        </w:rPr>
        <w:t>κος</w:t>
      </w:r>
      <w:r>
        <w:rPr>
          <w:rFonts w:eastAsia="Times New Roman"/>
          <w:color w:val="212121"/>
          <w:szCs w:val="24"/>
        </w:rPr>
        <w:t>,</w:t>
      </w:r>
      <w:r w:rsidRPr="00224A74">
        <w:rPr>
          <w:rFonts w:eastAsia="Times New Roman"/>
          <w:color w:val="212121"/>
          <w:szCs w:val="24"/>
        </w:rPr>
        <w:t xml:space="preserve"> να μην </w:t>
      </w:r>
      <w:r>
        <w:rPr>
          <w:rFonts w:eastAsia="Times New Roman"/>
          <w:color w:val="212121"/>
          <w:szCs w:val="24"/>
        </w:rPr>
        <w:t xml:space="preserve">γέρνεις αριστερά και δεξιά, </w:t>
      </w:r>
      <w:r w:rsidRPr="00224A74">
        <w:rPr>
          <w:rFonts w:eastAsia="Times New Roman"/>
          <w:color w:val="212121"/>
          <w:szCs w:val="24"/>
        </w:rPr>
        <w:t>να μην τυφλώνεσαι κ</w:t>
      </w:r>
      <w:r>
        <w:rPr>
          <w:rFonts w:eastAsia="Times New Roman"/>
          <w:color w:val="212121"/>
          <w:szCs w:val="24"/>
        </w:rPr>
        <w:t xml:space="preserve">αι κυρίως να μην ξεχνάς γιατί πολεμάς και για ποιους πολεμάς. </w:t>
      </w:r>
    </w:p>
    <w:p w14:paraId="2ED8BB85"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Και το Π</w:t>
      </w:r>
      <w:r w:rsidRPr="00224A74">
        <w:rPr>
          <w:rFonts w:eastAsia="Times New Roman"/>
          <w:color w:val="212121"/>
          <w:szCs w:val="24"/>
        </w:rPr>
        <w:t xml:space="preserve">οτάμι αυτόν τον άνισο πόλεμο </w:t>
      </w:r>
      <w:r>
        <w:rPr>
          <w:rFonts w:eastAsia="Times New Roman"/>
          <w:color w:val="212121"/>
          <w:szCs w:val="24"/>
        </w:rPr>
        <w:t>δεν</w:t>
      </w:r>
      <w:r w:rsidRPr="00224A74">
        <w:rPr>
          <w:rFonts w:eastAsia="Times New Roman"/>
          <w:color w:val="212121"/>
          <w:szCs w:val="24"/>
        </w:rPr>
        <w:t xml:space="preserve"> θα τον χάσει</w:t>
      </w:r>
      <w:r>
        <w:rPr>
          <w:rFonts w:eastAsia="Times New Roman"/>
          <w:color w:val="212121"/>
          <w:szCs w:val="24"/>
        </w:rPr>
        <w:t>. Μ</w:t>
      </w:r>
      <w:r w:rsidRPr="00224A74">
        <w:rPr>
          <w:rFonts w:eastAsia="Times New Roman"/>
          <w:color w:val="212121"/>
          <w:szCs w:val="24"/>
        </w:rPr>
        <w:t>πορεί να έχασε τη</w:t>
      </w:r>
      <w:r>
        <w:rPr>
          <w:rFonts w:eastAsia="Times New Roman"/>
          <w:color w:val="212121"/>
          <w:szCs w:val="24"/>
        </w:rPr>
        <w:t>ν</w:t>
      </w:r>
      <w:r w:rsidRPr="00224A74">
        <w:rPr>
          <w:rFonts w:eastAsia="Times New Roman"/>
          <w:color w:val="212121"/>
          <w:szCs w:val="24"/>
        </w:rPr>
        <w:t xml:space="preserve"> </w:t>
      </w:r>
      <w:r>
        <w:rPr>
          <w:rFonts w:eastAsia="Times New Roman"/>
          <w:color w:val="212121"/>
          <w:szCs w:val="24"/>
        </w:rPr>
        <w:t>Κοινοβουλευτική του Ομάδα, αλλά δεν θα χάσει τ</w:t>
      </w:r>
      <w:r w:rsidRPr="00224A74">
        <w:rPr>
          <w:rFonts w:eastAsia="Times New Roman"/>
          <w:color w:val="212121"/>
          <w:szCs w:val="24"/>
        </w:rPr>
        <w:t xml:space="preserve">ο κέντρο </w:t>
      </w:r>
      <w:r>
        <w:rPr>
          <w:rFonts w:eastAsia="Times New Roman"/>
          <w:color w:val="212121"/>
          <w:szCs w:val="24"/>
        </w:rPr>
        <w:t xml:space="preserve">του, </w:t>
      </w:r>
      <w:r w:rsidRPr="00224A74">
        <w:rPr>
          <w:rFonts w:eastAsia="Times New Roman"/>
          <w:color w:val="212121"/>
          <w:szCs w:val="24"/>
        </w:rPr>
        <w:t>δεν θα χάσει τον προσανατολισμό του</w:t>
      </w:r>
      <w:r>
        <w:rPr>
          <w:rFonts w:eastAsia="Times New Roman"/>
          <w:color w:val="212121"/>
          <w:szCs w:val="24"/>
        </w:rPr>
        <w:t>,</w:t>
      </w:r>
      <w:r w:rsidRPr="00224A74">
        <w:rPr>
          <w:rFonts w:eastAsia="Times New Roman"/>
          <w:color w:val="212121"/>
          <w:szCs w:val="24"/>
        </w:rPr>
        <w:t xml:space="preserve"> δεν θα χάσει την πυξίδα του</w:t>
      </w:r>
      <w:r>
        <w:rPr>
          <w:rFonts w:eastAsia="Times New Roman"/>
          <w:color w:val="212121"/>
          <w:szCs w:val="24"/>
        </w:rPr>
        <w:t>. Κ</w:t>
      </w:r>
      <w:r w:rsidRPr="00224A74">
        <w:rPr>
          <w:rFonts w:eastAsia="Times New Roman"/>
          <w:color w:val="212121"/>
          <w:szCs w:val="24"/>
        </w:rPr>
        <w:t>αι αυτό μας κάνει περήφανους</w:t>
      </w:r>
      <w:r>
        <w:rPr>
          <w:rFonts w:eastAsia="Times New Roman"/>
          <w:color w:val="212121"/>
          <w:szCs w:val="24"/>
        </w:rPr>
        <w:t>. Κ</w:t>
      </w:r>
      <w:r w:rsidRPr="00224A74">
        <w:rPr>
          <w:rFonts w:eastAsia="Times New Roman"/>
          <w:color w:val="212121"/>
          <w:szCs w:val="24"/>
        </w:rPr>
        <w:t>αι αυτό μας κάνει δυνατούς</w:t>
      </w:r>
      <w:r>
        <w:rPr>
          <w:rFonts w:eastAsia="Times New Roman"/>
          <w:color w:val="212121"/>
          <w:szCs w:val="24"/>
        </w:rPr>
        <w:t xml:space="preserve">. </w:t>
      </w:r>
    </w:p>
    <w:p w14:paraId="2ED8BB86"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Σ</w:t>
      </w:r>
      <w:r w:rsidRPr="00224A74">
        <w:rPr>
          <w:rFonts w:eastAsia="Times New Roman"/>
          <w:color w:val="212121"/>
          <w:szCs w:val="24"/>
        </w:rPr>
        <w:t>ας ευχαριστώ</w:t>
      </w:r>
      <w:r>
        <w:rPr>
          <w:rFonts w:eastAsia="Times New Roman"/>
          <w:color w:val="212121"/>
          <w:szCs w:val="24"/>
        </w:rPr>
        <w:t>.</w:t>
      </w:r>
    </w:p>
    <w:p w14:paraId="2ED8BB87" w14:textId="77777777" w:rsidR="00C647AD" w:rsidRDefault="00D506E1">
      <w:pPr>
        <w:spacing w:after="0" w:line="600" w:lineRule="auto"/>
        <w:ind w:firstLine="709"/>
        <w:jc w:val="center"/>
        <w:rPr>
          <w:rFonts w:eastAsia="Times New Roman" w:cs="Times New Roman"/>
          <w:szCs w:val="24"/>
        </w:rPr>
      </w:pPr>
      <w:r>
        <w:rPr>
          <w:rFonts w:eastAsia="Times New Roman" w:cs="Times New Roman"/>
          <w:szCs w:val="24"/>
        </w:rPr>
        <w:t>(Χειροκροτήματα</w:t>
      </w:r>
      <w:r w:rsidRPr="00B819E1">
        <w:rPr>
          <w:rFonts w:eastAsia="Times New Roman" w:cs="Times New Roman"/>
          <w:szCs w:val="24"/>
        </w:rPr>
        <w:t>)</w:t>
      </w:r>
    </w:p>
    <w:p w14:paraId="2ED8BB88" w14:textId="77777777" w:rsidR="00C647AD" w:rsidRDefault="00D506E1">
      <w:pPr>
        <w:tabs>
          <w:tab w:val="left" w:pos="2738"/>
          <w:tab w:val="center" w:pos="4753"/>
          <w:tab w:val="left" w:pos="5723"/>
        </w:tabs>
        <w:spacing w:after="0" w:line="600" w:lineRule="auto"/>
        <w:ind w:firstLine="720"/>
        <w:jc w:val="both"/>
        <w:rPr>
          <w:rFonts w:eastAsia="Times New Roman" w:cs="Times New Roman"/>
          <w:szCs w:val="24"/>
        </w:rPr>
      </w:pPr>
      <w:r w:rsidRPr="00876003">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2ED8BB89" w14:textId="77777777" w:rsidR="00C647AD" w:rsidRDefault="00D506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s="Times New Roman"/>
          <w:szCs w:val="24"/>
        </w:rPr>
        <w:t>Ο συνάδελφος κ. Παναγιώταρος έχ</w:t>
      </w:r>
      <w:r>
        <w:rPr>
          <w:rFonts w:eastAsia="Times New Roman" w:cs="Times New Roman"/>
          <w:szCs w:val="24"/>
        </w:rPr>
        <w:t xml:space="preserve">ει τον λόγο. </w:t>
      </w:r>
    </w:p>
    <w:p w14:paraId="2ED8BB8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lastRenderedPageBreak/>
        <w:t>ΗΛΙΑΣ ΠΑΝΑΓΙΩΤΑΡΟΣ:</w:t>
      </w:r>
      <w:r>
        <w:rPr>
          <w:rFonts w:eastAsia="Times New Roman" w:cs="Times New Roman"/>
          <w:szCs w:val="24"/>
        </w:rPr>
        <w:t xml:space="preserve"> Ευχαριστώ κύριε Πρόεδρε.</w:t>
      </w:r>
    </w:p>
    <w:p w14:paraId="2ED8BB8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Πριν ξεκινήσω, βλέπω ότι τα θεωρεία γεμίζουν. Και εμείς είχαμε δύο προσκεκλημένους για τα θεωρεία και μας ζήτησαν πολύ «ευγενικά» -η λέξη εντός πολλών εισαγωγικών- να μην τους βάλουμε μέσα, δεν ξέρ</w:t>
      </w:r>
      <w:r>
        <w:rPr>
          <w:rFonts w:eastAsia="Times New Roman" w:cs="Times New Roman"/>
          <w:szCs w:val="24"/>
        </w:rPr>
        <w:t xml:space="preserve">ουμε για ποιον λόγο. Ενδεχομένως να φοβάστε κάτι το οποίο δεν έχει απολύτως καμμία λογική. Μάλλον αλλού θα πρέπει να κοιτάζετε σχετικά με το ποιοι σπρώχνουν και θέλουν να εισβάλλουν στο </w:t>
      </w:r>
      <w:r>
        <w:rPr>
          <w:rFonts w:eastAsia="Times New Roman" w:cs="Times New Roman"/>
          <w:szCs w:val="24"/>
        </w:rPr>
        <w:t xml:space="preserve">ελληνικό </w:t>
      </w:r>
      <w:r>
        <w:rPr>
          <w:rFonts w:eastAsia="Times New Roman" w:cs="Times New Roman"/>
          <w:szCs w:val="24"/>
        </w:rPr>
        <w:t>Κοινοβούλιο διαχρονικά.</w:t>
      </w:r>
    </w:p>
    <w:p w14:paraId="2ED8BB8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Δυστυχώς, σήμερα είναι μια πολύ δυσάρεστη και θλιβερή μέρα -κατάντια, θα μπορούσα να πω και εγώ, το έχουν πει και κάποιοι προλαλήσαντες- όπου εντός του </w:t>
      </w:r>
      <w:r>
        <w:rPr>
          <w:rFonts w:eastAsia="Times New Roman" w:cs="Times New Roman"/>
          <w:szCs w:val="24"/>
        </w:rPr>
        <w:t xml:space="preserve">ελληνικού </w:t>
      </w:r>
      <w:r>
        <w:rPr>
          <w:rFonts w:eastAsia="Times New Roman" w:cs="Times New Roman"/>
          <w:szCs w:val="24"/>
        </w:rPr>
        <w:t>Κοινοβουλίου με πολλά ερωτηματικά γίνεται συζήτηση για την εκχώρηση της Μακεδονίας, διότι περί</w:t>
      </w:r>
      <w:r>
        <w:rPr>
          <w:rFonts w:eastAsia="Times New Roman" w:cs="Times New Roman"/>
          <w:szCs w:val="24"/>
        </w:rPr>
        <w:t xml:space="preserve"> αυτού πρόκειται και όλα τα υπόλοιπα είναι φθηνές δικαιολογίες. Όπως έλεγε και μια πολύ επιτυχημένη διαφήμιση στο ραδιόφωνο, όπου μιλούν δύο της ποδοσφαιρικής παράγκας και λέει ο ένας στον άλλον «και ο πλαϊνός πιασμένος είναι», δυστυχώς και στην πολιτική π</w:t>
      </w:r>
      <w:r>
        <w:rPr>
          <w:rFonts w:eastAsia="Times New Roman" w:cs="Times New Roman"/>
          <w:szCs w:val="24"/>
        </w:rPr>
        <w:t>αράγκα είναι όλοι τους πιασμένοι. Μεταφορικά ή κυριολεκτικά, δεν το γνωρίζω.</w:t>
      </w:r>
    </w:p>
    <w:p w14:paraId="2ED8BB8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Κυβέρνηση ή αυτό το συνονθύλευμα που πλέον απαρτίζει την Κυβέρνηση -διότι δεν υπάρχει μια συγκεκριμένη πλειοψηφία, είναι ένα συνονθύλευμα βουλγαροαναρχοσυμμοριτών, όπως λεγόταν </w:t>
      </w:r>
      <w:r>
        <w:rPr>
          <w:rFonts w:eastAsia="Times New Roman" w:cs="Times New Roman"/>
          <w:szCs w:val="24"/>
        </w:rPr>
        <w:t>μέχρι πρόσφατα, καρεκλοκένταυρων, θιασωτών της θέσης, ανθρώπων που, επειδή πρέπει να εξυπηρετήσουν ή μάλλον, να κρύψουν τα πάθη τους, υποκύπτουν- απλώς εκδικείται τον ελληνικό λαό.</w:t>
      </w:r>
    </w:p>
    <w:p w14:paraId="2ED8BB8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Για να είμαστε ειλικρινείς, ο ΣΥΡΙΖΑ το έλεγε και στο πρόγραμμά του: Ορθά-κ</w:t>
      </w:r>
      <w:r>
        <w:rPr>
          <w:rFonts w:eastAsia="Times New Roman" w:cs="Times New Roman"/>
          <w:szCs w:val="24"/>
        </w:rPr>
        <w:t>οφτά «Μακεδονία». Έκανε και μία υποχώρηση. Έκανε σύνθετη ονομασία μέχρι το επόμενο βήμα.</w:t>
      </w:r>
    </w:p>
    <w:p w14:paraId="2ED8BB8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κατά τα άλλα λαλίστατος Πρόεδρος της Ελληνικής Δημοκρατίας σε ρόλο διακοσμητικού φυτού εσωτερικού χώρου, να μην έχει ψελλίσει λέξη τον τελευταίο καιρό για όσα συμβαί</w:t>
      </w:r>
      <w:r>
        <w:rPr>
          <w:rFonts w:eastAsia="Times New Roman" w:cs="Times New Roman"/>
          <w:szCs w:val="24"/>
        </w:rPr>
        <w:t>νουν στην πατρίδα μας.</w:t>
      </w:r>
    </w:p>
    <w:p w14:paraId="2ED8BB9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Αλήθεια, κύριε Πρόεδρε της Ελληνικής Δημοκρατίας, όταν σε λίγες μέρες, όπως ακούγεται, θα έρθει επίσημη επίσκεψη ο Πρόεδρος ή ο Πρωθυπουργός της «Βόρειας Μακεδονίας», που θα έχει ψηφίσει το </w:t>
      </w:r>
      <w:r>
        <w:rPr>
          <w:rFonts w:eastAsia="Times New Roman" w:cs="Times New Roman"/>
          <w:szCs w:val="24"/>
        </w:rPr>
        <w:t xml:space="preserve">ελληνικό </w:t>
      </w:r>
      <w:r>
        <w:rPr>
          <w:rFonts w:eastAsia="Times New Roman" w:cs="Times New Roman"/>
          <w:szCs w:val="24"/>
        </w:rPr>
        <w:t>Κοινοβούλιο, η μπάντα και οι εύζων</w:t>
      </w:r>
      <w:r>
        <w:rPr>
          <w:rFonts w:eastAsia="Times New Roman" w:cs="Times New Roman"/>
          <w:szCs w:val="24"/>
        </w:rPr>
        <w:t xml:space="preserve">ες θα παίζουν τον ύμνο της Μακεδονίας; Διότι μέσα σε αυτή την </w:t>
      </w:r>
      <w:r>
        <w:rPr>
          <w:rFonts w:eastAsia="Times New Roman" w:cs="Times New Roman"/>
          <w:szCs w:val="24"/>
        </w:rPr>
        <w:lastRenderedPageBreak/>
        <w:t xml:space="preserve">παράξενη </w:t>
      </w:r>
      <w:r>
        <w:rPr>
          <w:rFonts w:eastAsia="Times New Roman" w:cs="Times New Roman"/>
          <w:szCs w:val="24"/>
        </w:rPr>
        <w:t xml:space="preserve">συμφωνία </w:t>
      </w:r>
      <w:r>
        <w:rPr>
          <w:rFonts w:eastAsia="Times New Roman" w:cs="Times New Roman"/>
          <w:szCs w:val="24"/>
        </w:rPr>
        <w:t>δεν έχετε συμπεριλάβει και τον ύμνο της γειτονικής χώρας, όπου ορθά-κοφτά μιλάει για αλυτρωτισμό και για Μακεδονία. Θα έχετε τους περήφανους εύζωνες να κρατούν και να αποδίδουν</w:t>
      </w:r>
      <w:r>
        <w:rPr>
          <w:rFonts w:eastAsia="Times New Roman" w:cs="Times New Roman"/>
          <w:szCs w:val="24"/>
        </w:rPr>
        <w:t xml:space="preserve"> τιμή στον Σκοπιανό.</w:t>
      </w:r>
    </w:p>
    <w:p w14:paraId="2ED8BB9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Μακαριότατος Αρχιεπίσκοπος και αυτός δεν ψέλλισε λέξη και είναι θλιβερό να έχει γίνει παραφθορά του ονόματός του από Ιερώνυμος σε «Συριζώνυμος». Ο πνευματικός κόσμος μούγκα, φυτό, στην εντατική, να μη λέει τίποτα απολύτως ή να είναι </w:t>
      </w:r>
      <w:r>
        <w:rPr>
          <w:rFonts w:eastAsia="Times New Roman" w:cs="Times New Roman"/>
          <w:szCs w:val="24"/>
        </w:rPr>
        <w:t>φοβισμένος.</w:t>
      </w:r>
    </w:p>
    <w:p w14:paraId="2ED8BB9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Ένα σχόλιο για αυτούς τους εκατόν πενήντα οκτώ. Μάλλον, είναι εκατόν πενήντα επτά, γιατί μόλις βγήκε κάποιος εξ αυτών, ο κ. Καραντίνης, και είπε «εγώ δεν έβαλα καμμία υπογραφή». Ως συνήθως, έχετε έτοιμη μια πλατφόρμα κάποιων, πολλοί εκ των οποί</w:t>
      </w:r>
      <w:r>
        <w:rPr>
          <w:rFonts w:eastAsia="Times New Roman" w:cs="Times New Roman"/>
          <w:szCs w:val="24"/>
        </w:rPr>
        <w:t>ων στο παρελθόν έβαλαν υπογραφές για τη «17 Νοέμβρη» ή για άλλους, και λένε για τη Συμφωνία των Πρεσπών ότι είναι υπέρ. Βέβαια, αν δει κανείς την πλειοψηφία αυτών των εκατόν πενήντα οκτώ, μάλλον περί μετακλητών του ΣΥΡΙΖΑ πρόκειται και όχι πνευματικού κόσμ</w:t>
      </w:r>
      <w:r>
        <w:rPr>
          <w:rFonts w:eastAsia="Times New Roman" w:cs="Times New Roman"/>
          <w:szCs w:val="24"/>
        </w:rPr>
        <w:t>ου.</w:t>
      </w:r>
    </w:p>
    <w:p w14:paraId="2ED8BB9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Ερχόμαστε στη Νέα Δημοκρατία, όπου ακούσαμε τον κ. Δένδια χθες να επιτίθεται σφόδρα στη Χρυσή Αυγή και να καταχειροκροτείται από όλο το «συνταγματικό» -εντός πολλών εισαγωγικών η λέξη- τόξο, δικαιολογώντας την έμμισθη σχέση, ως δικηγόρος των Ρότσιλντ, </w:t>
      </w:r>
      <w:r>
        <w:rPr>
          <w:rFonts w:eastAsia="Times New Roman" w:cs="Times New Roman"/>
          <w:szCs w:val="24"/>
        </w:rPr>
        <w:t>για να μην του βάλουν χέρι.</w:t>
      </w:r>
    </w:p>
    <w:p w14:paraId="2ED8BB9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όλη στάση της Νέας Δημοκρατίας μάς θυμίζει τον θυμόσοφο λαό και την παροιμία του, ότι «θέλει η εταίρα να κρυφτεί και η χαρά δεν την αφήνει».</w:t>
      </w:r>
    </w:p>
    <w:p w14:paraId="2ED8BB9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Βλέπετε, κύριοι της Νέας Δημοκρατίας, όλα αυτά τα χρόνια είχατε επιμελώς και χωρίς κά</w:t>
      </w:r>
      <w:r>
        <w:rPr>
          <w:rFonts w:eastAsia="Times New Roman" w:cs="Times New Roman"/>
          <w:szCs w:val="24"/>
        </w:rPr>
        <w:t>ποια απόφαση Συμβουλίου Πολιτικών Αρχηγών αλλάξει την εθνική γραμμή σε σύνθετη ονομασία. Έτσι λέγατε. Για του λόγου το αληθές, μόλις χθες ο κ. Μητσοτάκης, μετά το συλλαλητήριο βέβαια, τουΐταρε και είπε ότι οι εθνικές γραμμές της χώρας έχουν παραβιαστεί. Αν</w:t>
      </w:r>
      <w:r>
        <w:rPr>
          <w:rFonts w:eastAsia="Times New Roman" w:cs="Times New Roman"/>
          <w:szCs w:val="24"/>
        </w:rPr>
        <w:t xml:space="preserve">τί να πάρουμε </w:t>
      </w:r>
      <w:r>
        <w:rPr>
          <w:rFonts w:eastAsia="Times New Roman" w:cs="Times New Roman"/>
          <w:szCs w:val="24"/>
          <w:lang w:val="en-US"/>
        </w:rPr>
        <w:t>erga</w:t>
      </w:r>
      <w:r w:rsidRPr="002C4105">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σύνθετη ονομασία, δίνουμε </w:t>
      </w:r>
      <w:r>
        <w:rPr>
          <w:rFonts w:eastAsia="Times New Roman" w:cs="Times New Roman"/>
          <w:szCs w:val="24"/>
          <w:lang w:val="en-US"/>
        </w:rPr>
        <w:t>erga</w:t>
      </w:r>
      <w:r w:rsidRPr="002C4105">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μακεδονική ταυτότητα και γλώσσα κ.λπ., κ.λπ., κ.λπ.</w:t>
      </w:r>
      <w:r>
        <w:rPr>
          <w:rFonts w:eastAsia="Times New Roman" w:cs="Times New Roman"/>
          <w:szCs w:val="24"/>
        </w:rPr>
        <w:t>.</w:t>
      </w:r>
    </w:p>
    <w:p w14:paraId="2ED8BB9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 σημαντικότερο και ουσιαστικότερο όλων είναι ότι και εσείς έχετε συμφωνήσει στην εκχώρηση του ονόματος «Μακεδονία» και ενώ θα έπρεπε εσείς </w:t>
      </w:r>
      <w:r>
        <w:rPr>
          <w:rFonts w:eastAsia="Times New Roman" w:cs="Times New Roman"/>
          <w:szCs w:val="24"/>
        </w:rPr>
        <w:t xml:space="preserve">να σηκώσετε την παντιέρα -το </w:t>
      </w:r>
      <w:r>
        <w:rPr>
          <w:rFonts w:eastAsia="Times New Roman" w:cs="Times New Roman"/>
          <w:szCs w:val="24"/>
        </w:rPr>
        <w:lastRenderedPageBreak/>
        <w:t>κάνατε στην αρχή, αλλά φαίνεται ότι κάποιος σας φρέναρε- για να πείτε ότι το άρθρο 28 του Συντάγματος ομιλεί για πλειοψηφία 2/3 για σοβαρά εθνικά ζητήματα, δεν το κάνατε. Είδαμε να το φέρνει πολύ τεκμηριωμένα η Χρυσή Αυγή και ο</w:t>
      </w:r>
      <w:r>
        <w:rPr>
          <w:rFonts w:eastAsia="Times New Roman" w:cs="Times New Roman"/>
          <w:szCs w:val="24"/>
        </w:rPr>
        <w:t xml:space="preserve"> κ. Δένδιας να λέει «δεν μιλάω με τους απόγονους, με τους οπαδούς των γερμανοτσολιάδων κ.λπ.».</w:t>
      </w:r>
    </w:p>
    <w:p w14:paraId="2ED8BB9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Όμως, θα προσθέσω και εγώ κάποια ονόματα. Θα σας θυμίσουμε και εμείς τον πατέρα του Πρωθυπουργού, του κ. Ράλλη, ο οποίος ήταν στην </w:t>
      </w:r>
      <w:r>
        <w:rPr>
          <w:rFonts w:eastAsia="Times New Roman" w:cs="Times New Roman"/>
          <w:szCs w:val="24"/>
        </w:rPr>
        <w:t>κατοχική κυβέρνηση</w:t>
      </w:r>
      <w:r>
        <w:rPr>
          <w:rFonts w:eastAsia="Times New Roman" w:cs="Times New Roman"/>
          <w:szCs w:val="24"/>
        </w:rPr>
        <w:t>. Θα σας θυμ</w:t>
      </w:r>
      <w:r>
        <w:rPr>
          <w:rFonts w:eastAsia="Times New Roman" w:cs="Times New Roman"/>
          <w:szCs w:val="24"/>
        </w:rPr>
        <w:t xml:space="preserve">ίσουμε τον πατέρα του κ. Πικραμμένου και διαφόρων άλλων εξεχόντων στελεχών της Νέας Δημοκρατίας, των οποίων οι γονείς ήταν στελέχη της </w:t>
      </w:r>
      <w:r>
        <w:rPr>
          <w:rFonts w:eastAsia="Times New Roman" w:cs="Times New Roman"/>
          <w:szCs w:val="24"/>
        </w:rPr>
        <w:t>κατοχικής κυβέρνησης</w:t>
      </w:r>
      <w:r>
        <w:rPr>
          <w:rFonts w:eastAsia="Times New Roman" w:cs="Times New Roman"/>
          <w:szCs w:val="24"/>
        </w:rPr>
        <w:t>.</w:t>
      </w:r>
    </w:p>
    <w:p w14:paraId="2ED8BB9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Έχετε αποκαλυφθεί. Η προδοσία της Μακεδονίας που ξεκίνησε αμέσως μετά τη λήξη του συμμοριτοπόλεμου </w:t>
      </w:r>
      <w:r>
        <w:rPr>
          <w:rFonts w:eastAsia="Times New Roman" w:cs="Times New Roman"/>
          <w:szCs w:val="24"/>
        </w:rPr>
        <w:t xml:space="preserve">το 1949 -επειδή, βλέπετε, οι </w:t>
      </w:r>
      <w:r>
        <w:rPr>
          <w:rFonts w:eastAsia="Times New Roman" w:cs="Times New Roman"/>
          <w:szCs w:val="24"/>
        </w:rPr>
        <w:t xml:space="preserve">δεξιοί </w:t>
      </w:r>
      <w:r>
        <w:rPr>
          <w:rFonts w:eastAsia="Times New Roman" w:cs="Times New Roman"/>
          <w:szCs w:val="24"/>
        </w:rPr>
        <w:t>που ήταν νικητές δεν έπρεπε να τσιγκλήσουν τον Τίτο που τα είχε χαλάσει, τα είχε σπάσει με τον Στάλιν- συνεχίστηκε το 1993, που, ενώ οι πολιτικοί αρχηγοί είχαν αποφασίσει να μην εμπεριέχεται ο όρος «Μακεδονία» και στην π</w:t>
      </w:r>
      <w:r>
        <w:rPr>
          <w:rFonts w:eastAsia="Times New Roman" w:cs="Times New Roman"/>
          <w:szCs w:val="24"/>
        </w:rPr>
        <w:t xml:space="preserve">ροσωρινή ονομασία των Σκοπίων μέχρι να επιλυθεί το θέμα, </w:t>
      </w:r>
      <w:r>
        <w:rPr>
          <w:rFonts w:eastAsia="Times New Roman" w:cs="Times New Roman"/>
          <w:szCs w:val="24"/>
        </w:rPr>
        <w:lastRenderedPageBreak/>
        <w:t xml:space="preserve">ξαφνικά και ως διά μαγείας βρέθηκε το </w:t>
      </w:r>
      <w:r>
        <w:rPr>
          <w:rFonts w:eastAsia="Times New Roman" w:cs="Times New Roman"/>
          <w:szCs w:val="24"/>
          <w:lang w:val="en-US"/>
        </w:rPr>
        <w:t>FYROM</w:t>
      </w:r>
      <w:r>
        <w:rPr>
          <w:rFonts w:eastAsia="Times New Roman" w:cs="Times New Roman"/>
          <w:szCs w:val="24"/>
        </w:rPr>
        <w:t>, που το τελευταίο «</w:t>
      </w:r>
      <w:r>
        <w:rPr>
          <w:rFonts w:eastAsia="Times New Roman" w:cs="Times New Roman"/>
          <w:szCs w:val="24"/>
          <w:lang w:val="en-US"/>
        </w:rPr>
        <w:t>M</w:t>
      </w:r>
      <w:r>
        <w:rPr>
          <w:rFonts w:eastAsia="Times New Roman" w:cs="Times New Roman"/>
          <w:szCs w:val="24"/>
        </w:rPr>
        <w:t>» αναφέρεται στο «</w:t>
      </w:r>
      <w:r>
        <w:rPr>
          <w:rFonts w:eastAsia="Times New Roman" w:cs="Times New Roman"/>
          <w:szCs w:val="24"/>
          <w:lang w:val="en-US"/>
        </w:rPr>
        <w:t>Macedonia</w:t>
      </w:r>
      <w:r>
        <w:rPr>
          <w:rFonts w:eastAsia="Times New Roman" w:cs="Times New Roman"/>
          <w:szCs w:val="24"/>
        </w:rPr>
        <w:t xml:space="preserve">» και φτάνουμε τώρα σε αυτή την κατάπτυστη προδοτική Συμφωνία των Πρεσπών, όπου και εσείς μάλλον δεν κάνατε </w:t>
      </w:r>
      <w:r>
        <w:rPr>
          <w:rFonts w:eastAsia="Times New Roman" w:cs="Times New Roman"/>
          <w:szCs w:val="24"/>
        </w:rPr>
        <w:t>τίποτε ούτε για την πρόταση μομφής για την οποία μιλούσατε συνέχεια και ξαφνικά τα σταματήσατε όλα. Διότι θα υπήρχε και ένα άλλο θέμα, ότι, αν γινόταν η πρόταση μομφής και συζητείτο, το πιο πιθανό είναι ότι η ψηφοφορία θα γινόταν Κυριακή και όχι μια καθημε</w:t>
      </w:r>
      <w:r>
        <w:rPr>
          <w:rFonts w:eastAsia="Times New Roman" w:cs="Times New Roman"/>
          <w:szCs w:val="24"/>
        </w:rPr>
        <w:t>ρινή.</w:t>
      </w:r>
    </w:p>
    <w:p w14:paraId="2ED8BB99" w14:textId="77777777" w:rsidR="00C647AD" w:rsidRDefault="00D506E1">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2ED8BB9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Δώστε μου και εμένα ένα λεπτό, κύριε Πρόεδρε, να τελειώσω.</w:t>
      </w:r>
    </w:p>
    <w:p w14:paraId="2ED8BB9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συγκυβερνήτης μέχρι προχθές, ο κ. Καμμένος, που τώρα το παίζει </w:t>
      </w:r>
      <w:r>
        <w:rPr>
          <w:rFonts w:eastAsia="Times New Roman" w:cs="Times New Roman"/>
          <w:szCs w:val="24"/>
        </w:rPr>
        <w:t>μακεδονομάχος</w:t>
      </w:r>
      <w:r>
        <w:rPr>
          <w:rFonts w:eastAsia="Times New Roman" w:cs="Times New Roman"/>
          <w:szCs w:val="24"/>
        </w:rPr>
        <w:t>, έδωσε και αυτός το στυλό γι</w:t>
      </w:r>
      <w:r>
        <w:rPr>
          <w:rFonts w:eastAsia="Times New Roman" w:cs="Times New Roman"/>
          <w:szCs w:val="24"/>
        </w:rPr>
        <w:t xml:space="preserve">α αυτή την κατάπτυστη προδοτική </w:t>
      </w:r>
      <w:r>
        <w:rPr>
          <w:rFonts w:eastAsia="Times New Roman" w:cs="Times New Roman"/>
          <w:szCs w:val="24"/>
        </w:rPr>
        <w:t>συμφωνία</w:t>
      </w:r>
      <w:r>
        <w:rPr>
          <w:rFonts w:eastAsia="Times New Roman" w:cs="Times New Roman"/>
          <w:szCs w:val="24"/>
        </w:rPr>
        <w:t>.</w:t>
      </w:r>
    </w:p>
    <w:p w14:paraId="2ED8BB9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Τα Σκόπια, όπως και να έχει, κύριοι και κυρίες, θα διαλυθούν, διότι πολύ απλά η γεωπολιτική στη ευρύτερη περιοχή δεν τα περιλαμβάνει. Το έγκλημα, όμως, το οποίο θα έχει γίνει από </w:t>
      </w:r>
      <w:r>
        <w:rPr>
          <w:rFonts w:eastAsia="Times New Roman" w:cs="Times New Roman"/>
          <w:szCs w:val="24"/>
        </w:rPr>
        <w:lastRenderedPageBreak/>
        <w:t xml:space="preserve">πλευράς </w:t>
      </w:r>
      <w:r>
        <w:rPr>
          <w:rFonts w:eastAsia="Times New Roman" w:cs="Times New Roman"/>
          <w:szCs w:val="24"/>
        </w:rPr>
        <w:t xml:space="preserve">ελληνικής </w:t>
      </w:r>
      <w:r>
        <w:rPr>
          <w:rFonts w:eastAsia="Times New Roman" w:cs="Times New Roman"/>
          <w:szCs w:val="24"/>
        </w:rPr>
        <w:t>Κυβερνήσεως, δυστ</w:t>
      </w:r>
      <w:r>
        <w:rPr>
          <w:rFonts w:eastAsia="Times New Roman" w:cs="Times New Roman"/>
          <w:szCs w:val="24"/>
        </w:rPr>
        <w:t>υχώς, είναι ότι θα υπάρχει κάπου ένα κακής ποιότητας χρυσόβουλο και σε μελλοντική ανακατανομή εδαφών, όπως γίνεται ανά τακτά χρονικά διαστήματα και κυρίως στα Βαλκάνια, θα πέφτει στο χαρτί ότι υπάρχει μακεδονική μειονότητα, μακεδονική γλώσσα και άρα υπάρχε</w:t>
      </w:r>
      <w:r>
        <w:rPr>
          <w:rFonts w:eastAsia="Times New Roman" w:cs="Times New Roman"/>
          <w:szCs w:val="24"/>
        </w:rPr>
        <w:t>ι και μακεδονικό έθνος. Όλα αυτά θα έχουν αντίκτυπο λίαν συντόμως.</w:t>
      </w:r>
    </w:p>
    <w:p w14:paraId="2ED8BB9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Όπως και να έχει, η πραγματικότητα, κύριοι και κυρίες, για τα εκατομμύρια των Ελλήνων που βγήκαν και βγαίνουν στα συλλαλητήρια είναι ότι χάθηκε η μάχη από τον Σόρος και από τους -εντός ή εκ</w:t>
      </w:r>
      <w:r>
        <w:rPr>
          <w:rFonts w:eastAsia="Times New Roman" w:cs="Times New Roman"/>
          <w:szCs w:val="24"/>
        </w:rPr>
        <w:t xml:space="preserve">τός εισαγωγικών η λέξη- «ανθρώπους» του. Ελπίζουμε ότι ο πόλεμος δεν έχει χαθεί. Βέβαια, είναι πολύ δύσκολο και είναι θλιβερό αυτή τη στιγμή να ομιλούν οι Παμμακεδονικές οργανώσεις και όλοι οι υπόλοιποι για νομική αντιμετώπιση αυτής της κατάπτυστης </w:t>
      </w:r>
      <w:r>
        <w:rPr>
          <w:rFonts w:eastAsia="Times New Roman" w:cs="Times New Roman"/>
          <w:szCs w:val="24"/>
        </w:rPr>
        <w:t>συμφωνί</w:t>
      </w:r>
      <w:r>
        <w:rPr>
          <w:rFonts w:eastAsia="Times New Roman" w:cs="Times New Roman"/>
          <w:szCs w:val="24"/>
        </w:rPr>
        <w:t>ας</w:t>
      </w:r>
      <w:r>
        <w:rPr>
          <w:rFonts w:eastAsia="Times New Roman" w:cs="Times New Roman"/>
          <w:szCs w:val="24"/>
        </w:rPr>
        <w:t>.</w:t>
      </w:r>
    </w:p>
    <w:p w14:paraId="2ED8BB9E" w14:textId="77777777" w:rsidR="00C647AD" w:rsidRDefault="00D506E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συνάδελφε, ολοκληρώστε, παρακαλώ.</w:t>
      </w:r>
    </w:p>
    <w:p w14:paraId="2ED8BB9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Όπως και να έχει, κυρίες και κύριοι, για να το ακούσουν διάφοροι οι οποίοι είπαν τα ακριβώς αντίθετα, η Μακεδονία ήταν μία και είναι Ελλάδα και τίποτα άλλο.</w:t>
      </w:r>
    </w:p>
    <w:p w14:paraId="2ED8BBA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Ευχ</w:t>
      </w:r>
      <w:r>
        <w:rPr>
          <w:rFonts w:eastAsia="Times New Roman" w:cs="Times New Roman"/>
          <w:szCs w:val="24"/>
        </w:rPr>
        <w:t>αριστώ.</w:t>
      </w:r>
    </w:p>
    <w:p w14:paraId="2ED8BBA1" w14:textId="77777777" w:rsidR="00C647AD" w:rsidRDefault="00D506E1">
      <w:pPr>
        <w:spacing w:after="0" w:line="600" w:lineRule="auto"/>
        <w:ind w:firstLine="709"/>
        <w:jc w:val="center"/>
        <w:rPr>
          <w:rFonts w:eastAsia="Times New Roman" w:cs="Times New Roman"/>
          <w:szCs w:val="24"/>
        </w:rPr>
      </w:pPr>
      <w:r w:rsidRPr="00D11986">
        <w:rPr>
          <w:rFonts w:eastAsia="Times New Roman" w:cs="Times New Roman"/>
          <w:szCs w:val="24"/>
        </w:rPr>
        <w:t>(Χειροκροτήματα από την πτέρυγα της Χρυσής Αυγής)</w:t>
      </w:r>
    </w:p>
    <w:p w14:paraId="2ED8BBA2" w14:textId="77777777" w:rsidR="00C647AD" w:rsidRDefault="00D506E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Ευχαριστώ πάρα πολύ.</w:t>
      </w:r>
    </w:p>
    <w:p w14:paraId="2ED8BBA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Πρόεδρος κ. Αντώνης Σαμαράς έχει τον λόγο.</w:t>
      </w:r>
    </w:p>
    <w:p w14:paraId="2ED8BBA4"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Γιατί, βρε παιδιά; Στις 18.00΄ είχαμε δηλώσει εμείς.</w:t>
      </w:r>
    </w:p>
    <w:p w14:paraId="2ED8BBA5" w14:textId="77777777" w:rsidR="00C647AD" w:rsidRDefault="00D506E1">
      <w:pPr>
        <w:spacing w:after="0"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D11986">
        <w:rPr>
          <w:rFonts w:eastAsia="Times New Roman" w:cs="Times New Roman"/>
          <w:szCs w:val="24"/>
        </w:rPr>
        <w:t xml:space="preserve">από την πτέρυγα της </w:t>
      </w:r>
      <w:r w:rsidRPr="00D11986">
        <w:rPr>
          <w:rFonts w:eastAsia="Times New Roman" w:cs="Times New Roman"/>
          <w:szCs w:val="24"/>
        </w:rPr>
        <w:t>Χρυσής Αυγής)</w:t>
      </w:r>
    </w:p>
    <w:p w14:paraId="2ED8BBA6" w14:textId="77777777" w:rsidR="00C647AD" w:rsidRDefault="00D506E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Ησυχία, παρακαλώ, κύριοι συνάδελφοι!</w:t>
      </w:r>
    </w:p>
    <w:p w14:paraId="2ED8BBA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2ED8BBA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ΑΝΤΩΝΗΣ</w:t>
      </w:r>
      <w:r>
        <w:rPr>
          <w:rFonts w:eastAsia="Times New Roman" w:cs="Times New Roman"/>
          <w:b/>
          <w:szCs w:val="24"/>
        </w:rPr>
        <w:t xml:space="preserve"> ΣΑΜΑΡΑΣ:</w:t>
      </w:r>
      <w:r>
        <w:rPr>
          <w:rFonts w:eastAsia="Times New Roman" w:cs="Times New Roman"/>
          <w:szCs w:val="24"/>
        </w:rPr>
        <w:t xml:space="preserve"> </w:t>
      </w:r>
      <w:r>
        <w:rPr>
          <w:rFonts w:eastAsia="Times New Roman" w:cs="Times New Roman"/>
          <w:szCs w:val="24"/>
        </w:rPr>
        <w:t xml:space="preserve">Κυρίες και κύριοι </w:t>
      </w:r>
      <w:r>
        <w:rPr>
          <w:rFonts w:eastAsia="Times New Roman" w:cs="Times New Roman"/>
          <w:szCs w:val="24"/>
        </w:rPr>
        <w:t xml:space="preserve">συνάδελφοι, σήμερα θα πρέπει να τα πούμε όλα και πριν από όλα, το πιο βασικό, που συνοψίζεται στις </w:t>
      </w:r>
      <w:r>
        <w:rPr>
          <w:rFonts w:eastAsia="Times New Roman" w:cs="Times New Roman"/>
          <w:szCs w:val="24"/>
        </w:rPr>
        <w:t>επτά λέξεις: «Η Μακεδονία είναι μία και Ελληνική».</w:t>
      </w:r>
    </w:p>
    <w:p w14:paraId="2ED8BBA9" w14:textId="77777777" w:rsidR="00C647AD" w:rsidRDefault="00D506E1">
      <w:pPr>
        <w:spacing w:after="0"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2ED8BBA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Και α</w:t>
      </w:r>
      <w:r>
        <w:rPr>
          <w:rFonts w:eastAsia="Times New Roman" w:cs="Times New Roman"/>
          <w:szCs w:val="24"/>
        </w:rPr>
        <w:t>υτό δεν είναι σύνθημα των δήθεν εθνικιστών. Είναι ιστορική αλήθεια</w:t>
      </w:r>
      <w:r>
        <w:rPr>
          <w:rFonts w:eastAsia="Times New Roman" w:cs="Times New Roman"/>
          <w:szCs w:val="24"/>
        </w:rPr>
        <w:t xml:space="preserve"> και α</w:t>
      </w:r>
      <w:r>
        <w:rPr>
          <w:rFonts w:eastAsia="Times New Roman" w:cs="Times New Roman"/>
          <w:szCs w:val="24"/>
        </w:rPr>
        <w:t>κόμα είναι και η ουσία του πολιτικού μας προβλήματος σήμερα.</w:t>
      </w:r>
    </w:p>
    <w:p w14:paraId="2ED8BBA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Λένε κάποιοι </w:t>
      </w:r>
      <w:r>
        <w:rPr>
          <w:rFonts w:eastAsia="Times New Roman" w:cs="Times New Roman"/>
          <w:szCs w:val="24"/>
        </w:rPr>
        <w:t xml:space="preserve">ότι η Μακεδονία τάχα χωρίστηκε στα τρία μετά τους Βαλκανικούς Αγώνες. Άρα, υπάρχουν δήθεν τρεις Μακεδονίες. Άρα, κάποια κομμάτια της υποτιθέμενης γεωγραφικής Μακεδονίας βρέθηκαν εκτός Ελλάδος. Άρα, </w:t>
      </w:r>
      <w:r>
        <w:rPr>
          <w:rFonts w:eastAsia="Times New Roman" w:cs="Times New Roman"/>
          <w:szCs w:val="24"/>
        </w:rPr>
        <w:t>μπορούν και αυτοί να λέγονται Μακεδόνες, υποτίθεται.</w:t>
      </w:r>
      <w:r>
        <w:rPr>
          <w:rFonts w:eastAsia="Times New Roman" w:cs="Times New Roman"/>
          <w:szCs w:val="24"/>
        </w:rPr>
        <w:t xml:space="preserve"> </w:t>
      </w:r>
    </w:p>
    <w:p w14:paraId="2ED8BBAC"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Δυστ</w:t>
      </w:r>
      <w:r>
        <w:rPr>
          <w:rFonts w:eastAsia="Times New Roman" w:cs="Times New Roman"/>
          <w:szCs w:val="24"/>
        </w:rPr>
        <w:t xml:space="preserve">υχώς, την άποψη αυτήν την υποστηρίζουν και κάποιοι </w:t>
      </w:r>
      <w:r w:rsidRPr="001846F2">
        <w:rPr>
          <w:rFonts w:eastAsia="Times New Roman" w:cs="Times New Roman"/>
          <w:szCs w:val="24"/>
        </w:rPr>
        <w:t>μέσα στην Ελλάδα</w:t>
      </w:r>
      <w:r>
        <w:rPr>
          <w:rFonts w:eastAsia="Times New Roman" w:cs="Times New Roman"/>
          <w:szCs w:val="24"/>
        </w:rPr>
        <w:t>,</w:t>
      </w:r>
      <w:r w:rsidRPr="001846F2">
        <w:rPr>
          <w:rFonts w:eastAsia="Times New Roman" w:cs="Times New Roman"/>
          <w:szCs w:val="24"/>
        </w:rPr>
        <w:t xml:space="preserve"> άλλοι καλοπροαίρετα και άλλοι όχι τόσο καλοπροαίρετα</w:t>
      </w:r>
      <w:r>
        <w:rPr>
          <w:rFonts w:eastAsia="Times New Roman" w:cs="Times New Roman"/>
          <w:szCs w:val="24"/>
        </w:rPr>
        <w:t>.</w:t>
      </w:r>
      <w:r w:rsidRPr="001846F2">
        <w:rPr>
          <w:rFonts w:eastAsia="Times New Roman" w:cs="Times New Roman"/>
          <w:szCs w:val="24"/>
        </w:rPr>
        <w:t xml:space="preserve"> Αλλά δεν έχει </w:t>
      </w:r>
      <w:r>
        <w:rPr>
          <w:rFonts w:eastAsia="Times New Roman" w:cs="Times New Roman"/>
          <w:szCs w:val="24"/>
        </w:rPr>
        <w:t>αυτό</w:t>
      </w:r>
      <w:r w:rsidRPr="001846F2">
        <w:rPr>
          <w:rFonts w:eastAsia="Times New Roman" w:cs="Times New Roman"/>
          <w:szCs w:val="24"/>
        </w:rPr>
        <w:t xml:space="preserve"> κα</w:t>
      </w:r>
      <w:r>
        <w:rPr>
          <w:rFonts w:eastAsia="Times New Roman" w:cs="Times New Roman"/>
          <w:szCs w:val="24"/>
        </w:rPr>
        <w:t>μ</w:t>
      </w:r>
      <w:r w:rsidRPr="001846F2">
        <w:rPr>
          <w:rFonts w:eastAsia="Times New Roman" w:cs="Times New Roman"/>
          <w:szCs w:val="24"/>
        </w:rPr>
        <w:t>μία σχέση με την ιστορία</w:t>
      </w:r>
      <w:r>
        <w:rPr>
          <w:rFonts w:eastAsia="Times New Roman" w:cs="Times New Roman"/>
          <w:szCs w:val="24"/>
        </w:rPr>
        <w:t>.</w:t>
      </w:r>
      <w:r w:rsidRPr="001846F2">
        <w:rPr>
          <w:rFonts w:eastAsia="Times New Roman" w:cs="Times New Roman"/>
          <w:szCs w:val="24"/>
        </w:rPr>
        <w:t xml:space="preserve"> Είναι ένα εκ των υστέρων κατασκευασμένο ψέμα</w:t>
      </w:r>
      <w:r>
        <w:rPr>
          <w:rFonts w:eastAsia="Times New Roman" w:cs="Times New Roman"/>
          <w:szCs w:val="24"/>
        </w:rPr>
        <w:t>.</w:t>
      </w:r>
      <w:r w:rsidRPr="001846F2">
        <w:rPr>
          <w:rFonts w:eastAsia="Times New Roman" w:cs="Times New Roman"/>
          <w:szCs w:val="24"/>
        </w:rPr>
        <w:t xml:space="preserve"> Είναι ψέμα</w:t>
      </w:r>
      <w:r>
        <w:rPr>
          <w:rFonts w:eastAsia="Times New Roman" w:cs="Times New Roman"/>
          <w:szCs w:val="24"/>
        </w:rPr>
        <w:t>,</w:t>
      </w:r>
      <w:r w:rsidRPr="001846F2">
        <w:rPr>
          <w:rFonts w:eastAsia="Times New Roman" w:cs="Times New Roman"/>
          <w:szCs w:val="24"/>
        </w:rPr>
        <w:t xml:space="preserve"> πρώτον</w:t>
      </w:r>
      <w:r>
        <w:rPr>
          <w:rFonts w:eastAsia="Times New Roman" w:cs="Times New Roman"/>
          <w:szCs w:val="24"/>
        </w:rPr>
        <w:t>, γιατί το 1913 δεν δ</w:t>
      </w:r>
      <w:r>
        <w:rPr>
          <w:rFonts w:eastAsia="Times New Roman" w:cs="Times New Roman"/>
          <w:szCs w:val="24"/>
        </w:rPr>
        <w:t>ιαμοιράστηκε κα</w:t>
      </w:r>
      <w:r>
        <w:rPr>
          <w:rFonts w:eastAsia="Times New Roman" w:cs="Times New Roman"/>
          <w:szCs w:val="24"/>
        </w:rPr>
        <w:t>μ</w:t>
      </w:r>
      <w:r>
        <w:rPr>
          <w:rFonts w:eastAsia="Times New Roman" w:cs="Times New Roman"/>
          <w:szCs w:val="24"/>
        </w:rPr>
        <w:t>μιά</w:t>
      </w:r>
      <w:r w:rsidRPr="001846F2">
        <w:rPr>
          <w:rFonts w:eastAsia="Times New Roman" w:cs="Times New Roman"/>
          <w:szCs w:val="24"/>
        </w:rPr>
        <w:t xml:space="preserve"> Μακεδονία</w:t>
      </w:r>
      <w:r>
        <w:rPr>
          <w:rFonts w:eastAsia="Times New Roman" w:cs="Times New Roman"/>
          <w:szCs w:val="24"/>
        </w:rPr>
        <w:t>.</w:t>
      </w:r>
      <w:r w:rsidRPr="001846F2">
        <w:rPr>
          <w:rFonts w:eastAsia="Times New Roman" w:cs="Times New Roman"/>
          <w:szCs w:val="24"/>
        </w:rPr>
        <w:t xml:space="preserve"> Άλλο πράγμα μοιράστηκε τότε</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ο</w:t>
      </w:r>
      <w:r w:rsidRPr="001846F2">
        <w:rPr>
          <w:rFonts w:eastAsia="Times New Roman" w:cs="Times New Roman"/>
          <w:szCs w:val="24"/>
        </w:rPr>
        <w:t>ι οθωμανικές κτήσεις στα Βαλκάνια</w:t>
      </w:r>
      <w:r>
        <w:rPr>
          <w:rFonts w:eastAsia="Times New Roman" w:cs="Times New Roman"/>
          <w:szCs w:val="24"/>
        </w:rPr>
        <w:t>, ό</w:t>
      </w:r>
      <w:r w:rsidRPr="001846F2">
        <w:rPr>
          <w:rFonts w:eastAsia="Times New Roman" w:cs="Times New Roman"/>
          <w:szCs w:val="24"/>
        </w:rPr>
        <w:t xml:space="preserve">χι </w:t>
      </w:r>
      <w:r>
        <w:rPr>
          <w:rFonts w:eastAsia="Times New Roman" w:cs="Times New Roman"/>
          <w:szCs w:val="24"/>
        </w:rPr>
        <w:t xml:space="preserve">η </w:t>
      </w:r>
      <w:r w:rsidRPr="001846F2">
        <w:rPr>
          <w:rFonts w:eastAsia="Times New Roman" w:cs="Times New Roman"/>
          <w:szCs w:val="24"/>
        </w:rPr>
        <w:t>Μακεδονία</w:t>
      </w:r>
      <w:r>
        <w:rPr>
          <w:rFonts w:eastAsia="Times New Roman" w:cs="Times New Roman"/>
          <w:szCs w:val="24"/>
        </w:rPr>
        <w:t>.</w:t>
      </w:r>
    </w:p>
    <w:p w14:paraId="2ED8BBAD" w14:textId="77777777" w:rsidR="00C647AD" w:rsidRDefault="00D506E1">
      <w:pPr>
        <w:tabs>
          <w:tab w:val="left" w:pos="6168"/>
        </w:tabs>
        <w:spacing w:after="0" w:line="600" w:lineRule="auto"/>
        <w:ind w:firstLine="720"/>
        <w:jc w:val="both"/>
        <w:rPr>
          <w:rFonts w:eastAsia="Times New Roman" w:cs="Times New Roman"/>
          <w:szCs w:val="24"/>
        </w:rPr>
      </w:pPr>
      <w:r w:rsidRPr="001846F2">
        <w:rPr>
          <w:rFonts w:eastAsia="Times New Roman" w:cs="Times New Roman"/>
          <w:szCs w:val="24"/>
        </w:rPr>
        <w:t>Στην πρώτη Συνθήκη που έγινε στο Λονδίνο το</w:t>
      </w:r>
      <w:r>
        <w:rPr>
          <w:rFonts w:eastAsia="Times New Roman" w:cs="Times New Roman"/>
          <w:szCs w:val="24"/>
        </w:rPr>
        <w:t>ν</w:t>
      </w:r>
      <w:r w:rsidRPr="001846F2">
        <w:rPr>
          <w:rFonts w:eastAsia="Times New Roman" w:cs="Times New Roman"/>
          <w:szCs w:val="24"/>
        </w:rPr>
        <w:t xml:space="preserve"> Μάιο του </w:t>
      </w:r>
      <w:r>
        <w:rPr>
          <w:rFonts w:eastAsia="Times New Roman" w:cs="Times New Roman"/>
          <w:szCs w:val="24"/>
        </w:rPr>
        <w:t>19</w:t>
      </w:r>
      <w:r w:rsidRPr="001846F2">
        <w:rPr>
          <w:rFonts w:eastAsia="Times New Roman" w:cs="Times New Roman"/>
          <w:szCs w:val="24"/>
        </w:rPr>
        <w:t>13</w:t>
      </w:r>
      <w:r>
        <w:rPr>
          <w:rFonts w:eastAsia="Times New Roman" w:cs="Times New Roman"/>
          <w:szCs w:val="24"/>
        </w:rPr>
        <w:t>,</w:t>
      </w:r>
      <w:r w:rsidRPr="001846F2">
        <w:rPr>
          <w:rFonts w:eastAsia="Times New Roman" w:cs="Times New Roman"/>
          <w:szCs w:val="24"/>
        </w:rPr>
        <w:t xml:space="preserve"> μετά το τέλος του </w:t>
      </w:r>
      <w:r>
        <w:rPr>
          <w:rFonts w:eastAsia="Times New Roman" w:cs="Times New Roman"/>
          <w:szCs w:val="24"/>
          <w:lang w:val="en-US"/>
        </w:rPr>
        <w:t>A</w:t>
      </w:r>
      <w:r>
        <w:rPr>
          <w:rFonts w:eastAsia="Times New Roman" w:cs="Times New Roman"/>
          <w:szCs w:val="24"/>
        </w:rPr>
        <w:t xml:space="preserve">΄ </w:t>
      </w:r>
      <w:r w:rsidRPr="001846F2">
        <w:rPr>
          <w:rFonts w:eastAsia="Times New Roman" w:cs="Times New Roman"/>
          <w:szCs w:val="24"/>
        </w:rPr>
        <w:t>Βαλκανικού Πολέμου</w:t>
      </w:r>
      <w:r>
        <w:rPr>
          <w:rFonts w:eastAsia="Times New Roman" w:cs="Times New Roman"/>
          <w:szCs w:val="24"/>
        </w:rPr>
        <w:t>, δεν υπάρχει πουθενά</w:t>
      </w:r>
      <w:r w:rsidRPr="001846F2">
        <w:rPr>
          <w:rFonts w:eastAsia="Times New Roman" w:cs="Times New Roman"/>
          <w:szCs w:val="24"/>
        </w:rPr>
        <w:t xml:space="preserve"> η λέξη </w:t>
      </w:r>
      <w:r>
        <w:rPr>
          <w:rFonts w:eastAsia="Times New Roman" w:cs="Times New Roman"/>
          <w:szCs w:val="24"/>
        </w:rPr>
        <w:t>«</w:t>
      </w:r>
      <w:r w:rsidRPr="001846F2">
        <w:rPr>
          <w:rFonts w:eastAsia="Times New Roman" w:cs="Times New Roman"/>
          <w:szCs w:val="24"/>
        </w:rPr>
        <w:t>Μακεδονία</w:t>
      </w:r>
      <w:r>
        <w:rPr>
          <w:rFonts w:eastAsia="Times New Roman" w:cs="Times New Roman"/>
          <w:szCs w:val="24"/>
        </w:rPr>
        <w:t xml:space="preserve">». Αναφέρει ότι η </w:t>
      </w:r>
      <w:r w:rsidRPr="001846F2">
        <w:rPr>
          <w:rFonts w:eastAsia="Times New Roman" w:cs="Times New Roman"/>
          <w:szCs w:val="24"/>
        </w:rPr>
        <w:t xml:space="preserve">οθωμανική Τουρκία παραιτείται από τις κτήσεις της δυτικά </w:t>
      </w:r>
      <w:r>
        <w:rPr>
          <w:rFonts w:eastAsia="Times New Roman" w:cs="Times New Roman"/>
          <w:szCs w:val="24"/>
        </w:rPr>
        <w:t xml:space="preserve">από τη γεωγραφική </w:t>
      </w:r>
      <w:r>
        <w:rPr>
          <w:rFonts w:eastAsia="Times New Roman" w:cs="Times New Roman"/>
          <w:szCs w:val="24"/>
        </w:rPr>
        <w:lastRenderedPageBreak/>
        <w:t xml:space="preserve">γραμμή Αίνου-Μηδείας. Αυτή είναι η επίσημη </w:t>
      </w:r>
      <w:r w:rsidRPr="001846F2">
        <w:rPr>
          <w:rFonts w:eastAsia="Times New Roman" w:cs="Times New Roman"/>
          <w:szCs w:val="24"/>
        </w:rPr>
        <w:t>καταγραφή των εδαφών που κέρδισαν τότε οι βαλκανικές χώρες</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Κ</w:t>
      </w:r>
      <w:r>
        <w:rPr>
          <w:rFonts w:eastAsia="Times New Roman" w:cs="Times New Roman"/>
          <w:szCs w:val="24"/>
        </w:rPr>
        <w:t>α</w:t>
      </w:r>
      <w:r>
        <w:rPr>
          <w:rFonts w:eastAsia="Times New Roman" w:cs="Times New Roman"/>
          <w:szCs w:val="24"/>
        </w:rPr>
        <w:t>μ</w:t>
      </w:r>
      <w:r>
        <w:rPr>
          <w:rFonts w:eastAsia="Times New Roman" w:cs="Times New Roman"/>
          <w:szCs w:val="24"/>
        </w:rPr>
        <w:t>μιά</w:t>
      </w:r>
      <w:r w:rsidRPr="001846F2">
        <w:rPr>
          <w:rFonts w:eastAsia="Times New Roman" w:cs="Times New Roman"/>
          <w:szCs w:val="24"/>
        </w:rPr>
        <w:t xml:space="preserve"> </w:t>
      </w:r>
      <w:r>
        <w:rPr>
          <w:rFonts w:eastAsia="Times New Roman" w:cs="Times New Roman"/>
          <w:szCs w:val="24"/>
        </w:rPr>
        <w:t xml:space="preserve">αναφορά </w:t>
      </w:r>
      <w:r w:rsidRPr="001846F2">
        <w:rPr>
          <w:rFonts w:eastAsia="Times New Roman" w:cs="Times New Roman"/>
          <w:szCs w:val="24"/>
        </w:rPr>
        <w:t>επίσημη σε Μακεδονία</w:t>
      </w:r>
      <w:r>
        <w:rPr>
          <w:rFonts w:eastAsia="Times New Roman" w:cs="Times New Roman"/>
          <w:szCs w:val="24"/>
        </w:rPr>
        <w:t>.</w:t>
      </w:r>
      <w:r w:rsidRPr="001846F2">
        <w:rPr>
          <w:rFonts w:eastAsia="Times New Roman" w:cs="Times New Roman"/>
          <w:szCs w:val="24"/>
        </w:rPr>
        <w:t xml:space="preserve"> </w:t>
      </w:r>
    </w:p>
    <w:p w14:paraId="2ED8BBAE"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Πάρτε και το</w:t>
      </w:r>
      <w:r w:rsidRPr="001846F2">
        <w:rPr>
          <w:rFonts w:eastAsia="Times New Roman" w:cs="Times New Roman"/>
          <w:szCs w:val="24"/>
        </w:rPr>
        <w:t xml:space="preserve"> κείμενο τ</w:t>
      </w:r>
      <w:r w:rsidRPr="001846F2">
        <w:rPr>
          <w:rFonts w:eastAsia="Times New Roman" w:cs="Times New Roman"/>
          <w:szCs w:val="24"/>
        </w:rPr>
        <w:t>ης Συνθήκης του Λονδίνου</w:t>
      </w:r>
      <w:r>
        <w:rPr>
          <w:rFonts w:eastAsia="Times New Roman" w:cs="Times New Roman"/>
          <w:szCs w:val="24"/>
        </w:rPr>
        <w:t>.</w:t>
      </w:r>
    </w:p>
    <w:p w14:paraId="2ED8BBA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Αντώνης</w:t>
      </w:r>
      <w:r>
        <w:rPr>
          <w:rFonts w:eastAsia="Times New Roman" w:cs="Times New Roman"/>
          <w:szCs w:val="24"/>
        </w:rPr>
        <w:t xml:space="preserve"> Σαμαράς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BB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Λίγο αργότερα μεσολάβη</w:t>
      </w:r>
      <w:r>
        <w:rPr>
          <w:rFonts w:eastAsia="Times New Roman" w:cs="Times New Roman"/>
          <w:szCs w:val="24"/>
        </w:rPr>
        <w:t xml:space="preserve">σε ο Β΄ Βαλκανικός Πόλεμος </w:t>
      </w:r>
      <w:r w:rsidRPr="001846F2">
        <w:rPr>
          <w:rFonts w:eastAsia="Times New Roman" w:cs="Times New Roman"/>
          <w:szCs w:val="24"/>
        </w:rPr>
        <w:t>και υπογράφηκε η Συνθήκη του Βουκουρεστίου ανάμεσα στις βαλκανικές χώρες</w:t>
      </w:r>
      <w:r>
        <w:rPr>
          <w:rFonts w:eastAsia="Times New Roman" w:cs="Times New Roman"/>
          <w:szCs w:val="24"/>
        </w:rPr>
        <w:t xml:space="preserve">. Και πάλι </w:t>
      </w:r>
      <w:r>
        <w:rPr>
          <w:rFonts w:eastAsia="Times New Roman" w:cs="Times New Roman"/>
          <w:szCs w:val="24"/>
        </w:rPr>
        <w:t xml:space="preserve">καμμία </w:t>
      </w:r>
      <w:r>
        <w:rPr>
          <w:rFonts w:eastAsia="Times New Roman" w:cs="Times New Roman"/>
          <w:szCs w:val="24"/>
        </w:rPr>
        <w:t xml:space="preserve">αναφορά σε μείζονα περιοχή </w:t>
      </w:r>
      <w:r w:rsidRPr="001846F2">
        <w:rPr>
          <w:rFonts w:eastAsia="Times New Roman" w:cs="Times New Roman"/>
          <w:szCs w:val="24"/>
        </w:rPr>
        <w:t>με το όνομα της Μακεδονίας</w:t>
      </w:r>
      <w:r>
        <w:rPr>
          <w:rFonts w:eastAsia="Times New Roman" w:cs="Times New Roman"/>
          <w:szCs w:val="24"/>
        </w:rPr>
        <w:t xml:space="preserve">. </w:t>
      </w:r>
    </w:p>
    <w:p w14:paraId="2ED8BBB1"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t>Παρακαλώ</w:t>
      </w:r>
      <w:r>
        <w:rPr>
          <w:rFonts w:eastAsia="Times New Roman" w:cs="Times New Roman"/>
          <w:szCs w:val="24"/>
        </w:rPr>
        <w:t>,</w:t>
      </w:r>
      <w:r w:rsidRPr="001846F2">
        <w:rPr>
          <w:rFonts w:eastAsia="Times New Roman" w:cs="Times New Roman"/>
          <w:szCs w:val="24"/>
        </w:rPr>
        <w:t xml:space="preserve"> πάρτε και τη Συνθήκη του Βουκουρεστίου</w:t>
      </w:r>
      <w:r>
        <w:rPr>
          <w:rFonts w:eastAsia="Times New Roman" w:cs="Times New Roman"/>
          <w:szCs w:val="24"/>
        </w:rPr>
        <w:t>.</w:t>
      </w:r>
    </w:p>
    <w:p w14:paraId="2ED8BBB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Α</w:t>
      </w:r>
      <w:r>
        <w:rPr>
          <w:rFonts w:eastAsia="Times New Roman" w:cs="Times New Roman"/>
          <w:szCs w:val="24"/>
        </w:rPr>
        <w:t>ντώνης</w:t>
      </w:r>
      <w:r>
        <w:rPr>
          <w:rFonts w:eastAsia="Times New Roman" w:cs="Times New Roman"/>
          <w:szCs w:val="24"/>
        </w:rPr>
        <w:t xml:space="preserve"> Σαμαράς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BB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Στις δύο αυτές</w:t>
      </w:r>
      <w:r w:rsidRPr="001846F2">
        <w:rPr>
          <w:rFonts w:eastAsia="Times New Roman" w:cs="Times New Roman"/>
          <w:szCs w:val="24"/>
        </w:rPr>
        <w:t xml:space="preserve"> ιστορικές </w:t>
      </w:r>
      <w:r>
        <w:rPr>
          <w:rFonts w:eastAsia="Times New Roman" w:cs="Times New Roman"/>
          <w:szCs w:val="24"/>
        </w:rPr>
        <w:t>σ</w:t>
      </w:r>
      <w:r w:rsidRPr="001846F2">
        <w:rPr>
          <w:rFonts w:eastAsia="Times New Roman" w:cs="Times New Roman"/>
          <w:szCs w:val="24"/>
        </w:rPr>
        <w:t xml:space="preserve">υνθήκες </w:t>
      </w:r>
      <w:r w:rsidRPr="001846F2">
        <w:rPr>
          <w:rFonts w:eastAsia="Times New Roman" w:cs="Times New Roman"/>
          <w:szCs w:val="24"/>
        </w:rPr>
        <w:t xml:space="preserve">του </w:t>
      </w:r>
      <w:r>
        <w:rPr>
          <w:rFonts w:eastAsia="Times New Roman" w:cs="Times New Roman"/>
          <w:szCs w:val="24"/>
        </w:rPr>
        <w:t>1913 υπάρχουν και συνημμένοι</w:t>
      </w:r>
      <w:r w:rsidRPr="001846F2">
        <w:rPr>
          <w:rFonts w:eastAsia="Times New Roman" w:cs="Times New Roman"/>
          <w:szCs w:val="24"/>
        </w:rPr>
        <w:t xml:space="preserve"> χάρτες</w:t>
      </w:r>
      <w:r>
        <w:rPr>
          <w:rFonts w:eastAsia="Times New Roman" w:cs="Times New Roman"/>
          <w:szCs w:val="24"/>
        </w:rPr>
        <w:t xml:space="preserve">. Εκεί </w:t>
      </w:r>
      <w:r>
        <w:rPr>
          <w:rFonts w:eastAsia="Times New Roman" w:cs="Times New Roman"/>
          <w:szCs w:val="24"/>
        </w:rPr>
        <w:t>κάπου αναφέρεται</w:t>
      </w:r>
      <w:r w:rsidRPr="001846F2">
        <w:rPr>
          <w:rFonts w:eastAsia="Times New Roman" w:cs="Times New Roman"/>
          <w:szCs w:val="24"/>
        </w:rPr>
        <w:t xml:space="preserve"> </w:t>
      </w:r>
      <w:r>
        <w:rPr>
          <w:rFonts w:eastAsia="Times New Roman" w:cs="Times New Roman"/>
          <w:szCs w:val="24"/>
        </w:rPr>
        <w:t>α</w:t>
      </w:r>
      <w:r w:rsidRPr="001846F2">
        <w:rPr>
          <w:rFonts w:eastAsia="Times New Roman" w:cs="Times New Roman"/>
          <w:szCs w:val="24"/>
        </w:rPr>
        <w:t>χν</w:t>
      </w:r>
      <w:r>
        <w:rPr>
          <w:rFonts w:eastAsia="Times New Roman" w:cs="Times New Roman"/>
          <w:szCs w:val="24"/>
        </w:rPr>
        <w:t>ά</w:t>
      </w:r>
      <w:r w:rsidRPr="001846F2">
        <w:rPr>
          <w:rFonts w:eastAsia="Times New Roman" w:cs="Times New Roman"/>
          <w:szCs w:val="24"/>
        </w:rPr>
        <w:t xml:space="preserve"> </w:t>
      </w:r>
      <w:r w:rsidRPr="001846F2">
        <w:rPr>
          <w:rFonts w:eastAsia="Times New Roman" w:cs="Times New Roman"/>
          <w:szCs w:val="24"/>
        </w:rPr>
        <w:t xml:space="preserve">η λέξη </w:t>
      </w:r>
      <w:r>
        <w:rPr>
          <w:rFonts w:eastAsia="Times New Roman" w:cs="Times New Roman"/>
          <w:szCs w:val="24"/>
        </w:rPr>
        <w:lastRenderedPageBreak/>
        <w:t>«</w:t>
      </w:r>
      <w:r w:rsidRPr="001846F2">
        <w:rPr>
          <w:rFonts w:eastAsia="Times New Roman" w:cs="Times New Roman"/>
          <w:szCs w:val="24"/>
        </w:rPr>
        <w:t>Μακεδονία</w:t>
      </w:r>
      <w:r>
        <w:rPr>
          <w:rFonts w:eastAsia="Times New Roman" w:cs="Times New Roman"/>
          <w:szCs w:val="24"/>
        </w:rPr>
        <w:t xml:space="preserve">». </w:t>
      </w:r>
      <w:r>
        <w:rPr>
          <w:rFonts w:eastAsia="Times New Roman" w:cs="Times New Roman"/>
          <w:szCs w:val="24"/>
        </w:rPr>
        <w:t>Αλλά γιατί</w:t>
      </w:r>
      <w:r>
        <w:rPr>
          <w:rFonts w:eastAsia="Times New Roman" w:cs="Times New Roman"/>
          <w:szCs w:val="24"/>
        </w:rPr>
        <w:t xml:space="preserve">; </w:t>
      </w:r>
      <w:r w:rsidRPr="001846F2">
        <w:rPr>
          <w:rFonts w:eastAsia="Times New Roman" w:cs="Times New Roman"/>
          <w:szCs w:val="24"/>
        </w:rPr>
        <w:t xml:space="preserve">Για </w:t>
      </w:r>
      <w:r>
        <w:rPr>
          <w:rFonts w:eastAsia="Times New Roman" w:cs="Times New Roman"/>
          <w:szCs w:val="24"/>
        </w:rPr>
        <w:t>να προσδιορίσει μι</w:t>
      </w:r>
      <w:r w:rsidRPr="001846F2">
        <w:rPr>
          <w:rFonts w:eastAsia="Times New Roman" w:cs="Times New Roman"/>
          <w:szCs w:val="24"/>
        </w:rPr>
        <w:t>α περιοχ</w:t>
      </w:r>
      <w:r>
        <w:rPr>
          <w:rFonts w:eastAsia="Times New Roman" w:cs="Times New Roman"/>
          <w:szCs w:val="24"/>
        </w:rPr>
        <w:t>ή που συμπίπτει με πάνω από το 9</w:t>
      </w:r>
      <w:r w:rsidRPr="001846F2">
        <w:rPr>
          <w:rFonts w:eastAsia="Times New Roman" w:cs="Times New Roman"/>
          <w:szCs w:val="24"/>
        </w:rPr>
        <w:t xml:space="preserve">0% με την </w:t>
      </w:r>
      <w:r>
        <w:rPr>
          <w:rFonts w:eastAsia="Times New Roman" w:cs="Times New Roman"/>
          <w:szCs w:val="24"/>
        </w:rPr>
        <w:t>ε</w:t>
      </w:r>
      <w:r w:rsidRPr="001846F2">
        <w:rPr>
          <w:rFonts w:eastAsia="Times New Roman" w:cs="Times New Roman"/>
          <w:szCs w:val="24"/>
        </w:rPr>
        <w:t xml:space="preserve">λληνική </w:t>
      </w:r>
      <w:r w:rsidRPr="001846F2">
        <w:rPr>
          <w:rFonts w:eastAsia="Times New Roman" w:cs="Times New Roman"/>
          <w:szCs w:val="24"/>
        </w:rPr>
        <w:t>Μακεδονία</w:t>
      </w:r>
      <w:r>
        <w:rPr>
          <w:rFonts w:eastAsia="Times New Roman" w:cs="Times New Roman"/>
          <w:szCs w:val="24"/>
        </w:rPr>
        <w:t xml:space="preserve">. </w:t>
      </w:r>
      <w:r w:rsidRPr="001846F2">
        <w:rPr>
          <w:rFonts w:eastAsia="Times New Roman" w:cs="Times New Roman"/>
          <w:szCs w:val="24"/>
        </w:rPr>
        <w:t>90%</w:t>
      </w:r>
      <w:r>
        <w:rPr>
          <w:rFonts w:eastAsia="Times New Roman" w:cs="Times New Roman"/>
          <w:szCs w:val="24"/>
        </w:rPr>
        <w:t>!</w:t>
      </w:r>
    </w:p>
    <w:p w14:paraId="2ED8BBB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Πάρτε παρακαλώ </w:t>
      </w:r>
      <w:r w:rsidRPr="001846F2">
        <w:rPr>
          <w:rFonts w:eastAsia="Times New Roman" w:cs="Times New Roman"/>
          <w:szCs w:val="24"/>
        </w:rPr>
        <w:t>και τους συνημμένους χάρτες</w:t>
      </w:r>
      <w:r>
        <w:rPr>
          <w:rFonts w:eastAsia="Times New Roman" w:cs="Times New Roman"/>
          <w:szCs w:val="24"/>
        </w:rPr>
        <w:t>.</w:t>
      </w:r>
    </w:p>
    <w:p w14:paraId="2ED8BBB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Αντώνης</w:t>
      </w:r>
      <w:r>
        <w:rPr>
          <w:rFonts w:eastAsia="Times New Roman" w:cs="Times New Roman"/>
          <w:szCs w:val="24"/>
        </w:rPr>
        <w:t xml:space="preserve"> Σαμαράς καταθέτει για</w:t>
      </w:r>
      <w:r>
        <w:rPr>
          <w:rFonts w:eastAsia="Times New Roman" w:cs="Times New Roman"/>
          <w:szCs w:val="24"/>
        </w:rPr>
        <w:t xml:space="preserve">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D8BBB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Βουλευτής του </w:t>
      </w:r>
      <w:r w:rsidRPr="001846F2">
        <w:rPr>
          <w:rFonts w:eastAsia="Times New Roman" w:cs="Times New Roman"/>
          <w:szCs w:val="24"/>
        </w:rPr>
        <w:t xml:space="preserve">ΣΥΡΙΖΑ κατέθεσε σήμερα </w:t>
      </w:r>
      <w:r>
        <w:rPr>
          <w:rFonts w:eastAsia="Times New Roman" w:cs="Times New Roman"/>
          <w:szCs w:val="24"/>
        </w:rPr>
        <w:t>χάρτη, ό</w:t>
      </w:r>
      <w:r w:rsidRPr="001846F2">
        <w:rPr>
          <w:rFonts w:eastAsia="Times New Roman" w:cs="Times New Roman"/>
          <w:szCs w:val="24"/>
        </w:rPr>
        <w:t>χι επίσημο</w:t>
      </w:r>
      <w:r>
        <w:rPr>
          <w:rFonts w:eastAsia="Times New Roman" w:cs="Times New Roman"/>
          <w:szCs w:val="24"/>
        </w:rPr>
        <w:t>,</w:t>
      </w:r>
      <w:r w:rsidRPr="001846F2">
        <w:rPr>
          <w:rFonts w:eastAsia="Times New Roman" w:cs="Times New Roman"/>
          <w:szCs w:val="24"/>
        </w:rPr>
        <w:t xml:space="preserve"> αλλά </w:t>
      </w:r>
      <w:r>
        <w:rPr>
          <w:rFonts w:eastAsia="Times New Roman" w:cs="Times New Roman"/>
          <w:szCs w:val="24"/>
        </w:rPr>
        <w:t xml:space="preserve">χάρτη </w:t>
      </w:r>
      <w:r>
        <w:rPr>
          <w:rFonts w:eastAsia="Times New Roman" w:cs="Times New Roman"/>
          <w:szCs w:val="24"/>
        </w:rPr>
        <w:t xml:space="preserve">εγκυκλοπαιδείας </w:t>
      </w:r>
      <w:r w:rsidRPr="001846F2">
        <w:rPr>
          <w:rFonts w:eastAsia="Times New Roman" w:cs="Times New Roman"/>
          <w:szCs w:val="24"/>
        </w:rPr>
        <w:t>που αναφέρεται στην ι</w:t>
      </w:r>
      <w:r w:rsidRPr="001846F2">
        <w:rPr>
          <w:rFonts w:eastAsia="Times New Roman" w:cs="Times New Roman"/>
          <w:szCs w:val="24"/>
        </w:rPr>
        <w:t>στορική Μακεδονία</w:t>
      </w:r>
      <w:r>
        <w:rPr>
          <w:rFonts w:eastAsia="Times New Roman" w:cs="Times New Roman"/>
          <w:szCs w:val="24"/>
        </w:rPr>
        <w:t>, δ</w:t>
      </w:r>
      <w:r w:rsidRPr="001846F2">
        <w:rPr>
          <w:rFonts w:eastAsia="Times New Roman" w:cs="Times New Roman"/>
          <w:szCs w:val="24"/>
        </w:rPr>
        <w:t>ηλαδή από την αρχαιότητα</w:t>
      </w:r>
      <w:r>
        <w:rPr>
          <w:rFonts w:eastAsia="Times New Roman" w:cs="Times New Roman"/>
          <w:szCs w:val="24"/>
        </w:rPr>
        <w:t xml:space="preserve">. </w:t>
      </w:r>
    </w:p>
    <w:p w14:paraId="2ED8BBB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Πρώτον, κα</w:t>
      </w:r>
      <w:r>
        <w:rPr>
          <w:rFonts w:eastAsia="Times New Roman" w:cs="Times New Roman"/>
          <w:szCs w:val="24"/>
        </w:rPr>
        <w:t>μ</w:t>
      </w:r>
      <w:r>
        <w:rPr>
          <w:rFonts w:eastAsia="Times New Roman" w:cs="Times New Roman"/>
          <w:szCs w:val="24"/>
        </w:rPr>
        <w:t>μία</w:t>
      </w:r>
      <w:r w:rsidRPr="001846F2">
        <w:rPr>
          <w:rFonts w:eastAsia="Times New Roman" w:cs="Times New Roman"/>
          <w:szCs w:val="24"/>
        </w:rPr>
        <w:t xml:space="preserve"> σχέση με την κατασκευασμένη έννοια </w:t>
      </w:r>
      <w:r>
        <w:rPr>
          <w:rFonts w:eastAsia="Times New Roman" w:cs="Times New Roman"/>
          <w:szCs w:val="24"/>
        </w:rPr>
        <w:t>«</w:t>
      </w:r>
      <w:r w:rsidRPr="001846F2">
        <w:rPr>
          <w:rFonts w:eastAsia="Times New Roman" w:cs="Times New Roman"/>
          <w:szCs w:val="24"/>
        </w:rPr>
        <w:t>γεωγραφική Μακεδονία</w:t>
      </w:r>
      <w:r>
        <w:rPr>
          <w:rFonts w:eastAsia="Times New Roman" w:cs="Times New Roman"/>
          <w:szCs w:val="24"/>
        </w:rPr>
        <w:t>» που υ</w:t>
      </w:r>
      <w:r w:rsidRPr="001846F2">
        <w:rPr>
          <w:rFonts w:eastAsia="Times New Roman" w:cs="Times New Roman"/>
          <w:szCs w:val="24"/>
        </w:rPr>
        <w:t xml:space="preserve">ποτίθεται ότι μοιράστηκε στα τρία πριν </w:t>
      </w:r>
      <w:r>
        <w:rPr>
          <w:rFonts w:eastAsia="Times New Roman" w:cs="Times New Roman"/>
          <w:szCs w:val="24"/>
        </w:rPr>
        <w:t>από εκατό</w:t>
      </w:r>
      <w:r w:rsidRPr="001846F2">
        <w:rPr>
          <w:rFonts w:eastAsia="Times New Roman" w:cs="Times New Roman"/>
          <w:szCs w:val="24"/>
        </w:rPr>
        <w:t xml:space="preserve"> χρόνια</w:t>
      </w:r>
      <w:r>
        <w:rPr>
          <w:rFonts w:eastAsia="Times New Roman" w:cs="Times New Roman"/>
          <w:szCs w:val="24"/>
        </w:rPr>
        <w:t>.</w:t>
      </w:r>
      <w:r w:rsidRPr="001846F2">
        <w:rPr>
          <w:rFonts w:eastAsia="Times New Roman" w:cs="Times New Roman"/>
          <w:szCs w:val="24"/>
        </w:rPr>
        <w:t xml:space="preserve"> Δεύτερον</w:t>
      </w:r>
      <w:r>
        <w:rPr>
          <w:rFonts w:eastAsia="Times New Roman" w:cs="Times New Roman"/>
          <w:szCs w:val="24"/>
        </w:rPr>
        <w:t>,</w:t>
      </w:r>
      <w:r w:rsidRPr="001846F2">
        <w:rPr>
          <w:rFonts w:eastAsia="Times New Roman" w:cs="Times New Roman"/>
          <w:szCs w:val="24"/>
        </w:rPr>
        <w:t xml:space="preserve"> δεν πρόσεξε ο Βουλευτής ότι η ίδια η εγκυκλοπαίδεια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sidRPr="001846F2">
        <w:rPr>
          <w:rFonts w:eastAsia="Times New Roman" w:cs="Times New Roman"/>
          <w:szCs w:val="24"/>
        </w:rPr>
        <w:t>επικαλε</w:t>
      </w:r>
      <w:r w:rsidRPr="001846F2">
        <w:rPr>
          <w:rFonts w:eastAsia="Times New Roman" w:cs="Times New Roman"/>
          <w:szCs w:val="24"/>
        </w:rPr>
        <w:t xml:space="preserve">ίται </w:t>
      </w:r>
      <w:r>
        <w:rPr>
          <w:rFonts w:eastAsia="Times New Roman" w:cs="Times New Roman"/>
          <w:szCs w:val="24"/>
        </w:rPr>
        <w:t>ο Βουλευτής,</w:t>
      </w:r>
      <w:r w:rsidRPr="001846F2">
        <w:rPr>
          <w:rFonts w:eastAsia="Times New Roman" w:cs="Times New Roman"/>
          <w:szCs w:val="24"/>
        </w:rPr>
        <w:t xml:space="preserve"> αναφέρει ρητά</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w:t>
      </w:r>
      <w:r w:rsidRPr="001846F2">
        <w:rPr>
          <w:rFonts w:eastAsia="Times New Roman" w:cs="Times New Roman"/>
          <w:szCs w:val="24"/>
        </w:rPr>
        <w:t xml:space="preserve">Ο όρος </w:t>
      </w:r>
      <w:r w:rsidRPr="001D4429">
        <w:rPr>
          <w:rFonts w:eastAsia="Times New Roman" w:cs="Times New Roman"/>
          <w:szCs w:val="24"/>
        </w:rPr>
        <w:t>“</w:t>
      </w:r>
      <w:r w:rsidRPr="001846F2">
        <w:rPr>
          <w:rFonts w:eastAsia="Times New Roman" w:cs="Times New Roman"/>
          <w:szCs w:val="24"/>
        </w:rPr>
        <w:t>γεωγραφική Μακεδονία</w:t>
      </w:r>
      <w:r w:rsidRPr="0060722F">
        <w:rPr>
          <w:rFonts w:eastAsia="Times New Roman" w:cs="Times New Roman"/>
          <w:szCs w:val="24"/>
        </w:rPr>
        <w:t>”</w:t>
      </w:r>
      <w:r>
        <w:rPr>
          <w:rFonts w:eastAsia="Times New Roman" w:cs="Times New Roman"/>
          <w:szCs w:val="24"/>
        </w:rPr>
        <w:t xml:space="preserve"> είναι καθαρώς</w:t>
      </w:r>
      <w:r w:rsidRPr="001846F2">
        <w:rPr>
          <w:rFonts w:eastAsia="Times New Roman" w:cs="Times New Roman"/>
          <w:szCs w:val="24"/>
        </w:rPr>
        <w:t xml:space="preserve"> σλαβική επινόηση</w:t>
      </w:r>
      <w:r>
        <w:rPr>
          <w:rFonts w:eastAsia="Times New Roman" w:cs="Times New Roman"/>
          <w:szCs w:val="24"/>
        </w:rPr>
        <w:t xml:space="preserve">». </w:t>
      </w:r>
      <w:r w:rsidRPr="001846F2">
        <w:rPr>
          <w:rFonts w:eastAsia="Times New Roman" w:cs="Times New Roman"/>
          <w:szCs w:val="24"/>
        </w:rPr>
        <w:t>Αυτό σας λέω και εγώ ότι είναι επινόηση</w:t>
      </w:r>
      <w:r>
        <w:rPr>
          <w:rFonts w:eastAsia="Times New Roman" w:cs="Times New Roman"/>
          <w:szCs w:val="24"/>
        </w:rPr>
        <w:t>.</w:t>
      </w:r>
    </w:p>
    <w:p w14:paraId="2ED8BBB8"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BB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Πάρτε</w:t>
      </w:r>
      <w:r>
        <w:rPr>
          <w:rFonts w:eastAsia="Times New Roman" w:cs="Times New Roman"/>
          <w:szCs w:val="24"/>
        </w:rPr>
        <w:t xml:space="preserve"> </w:t>
      </w:r>
      <w:r w:rsidRPr="001846F2">
        <w:rPr>
          <w:rFonts w:eastAsia="Times New Roman" w:cs="Times New Roman"/>
          <w:szCs w:val="24"/>
        </w:rPr>
        <w:t>και το σχετικό λήμμα</w:t>
      </w:r>
      <w:r>
        <w:rPr>
          <w:rFonts w:eastAsia="Times New Roman" w:cs="Times New Roman"/>
          <w:szCs w:val="24"/>
        </w:rPr>
        <w:t>.</w:t>
      </w:r>
    </w:p>
    <w:p w14:paraId="2ED8BBB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Αντώνης</w:t>
      </w:r>
      <w:r>
        <w:rPr>
          <w:rFonts w:eastAsia="Times New Roman" w:cs="Times New Roman"/>
          <w:szCs w:val="24"/>
        </w:rPr>
        <w:t xml:space="preserve"> Σαμαράς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BB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Αλλά και</w:t>
      </w:r>
      <w:r>
        <w:rPr>
          <w:rFonts w:eastAsia="Times New Roman" w:cs="Times New Roman"/>
          <w:szCs w:val="24"/>
        </w:rPr>
        <w:t>, κ</w:t>
      </w:r>
      <w:r w:rsidRPr="001846F2">
        <w:rPr>
          <w:rFonts w:eastAsia="Times New Roman" w:cs="Times New Roman"/>
          <w:szCs w:val="24"/>
        </w:rPr>
        <w:t>υρίες και κύριοι συνάδελφοι</w:t>
      </w:r>
      <w:r>
        <w:rPr>
          <w:rFonts w:eastAsia="Times New Roman" w:cs="Times New Roman"/>
          <w:szCs w:val="24"/>
        </w:rPr>
        <w:t xml:space="preserve">, και </w:t>
      </w:r>
      <w:r w:rsidRPr="001846F2">
        <w:rPr>
          <w:rFonts w:eastAsia="Times New Roman" w:cs="Times New Roman"/>
          <w:szCs w:val="24"/>
        </w:rPr>
        <w:t>πριν τους βαλκανικούς πολέμους επί Ο</w:t>
      </w:r>
      <w:r w:rsidRPr="001846F2">
        <w:rPr>
          <w:rFonts w:eastAsia="Times New Roman" w:cs="Times New Roman"/>
          <w:szCs w:val="24"/>
        </w:rPr>
        <w:t>θωμανών</w:t>
      </w:r>
      <w:r>
        <w:rPr>
          <w:rFonts w:eastAsia="Times New Roman" w:cs="Times New Roman"/>
          <w:szCs w:val="24"/>
        </w:rPr>
        <w:t xml:space="preserve"> δεν υπήρχε κα</w:t>
      </w:r>
      <w:r>
        <w:rPr>
          <w:rFonts w:eastAsia="Times New Roman" w:cs="Times New Roman"/>
          <w:szCs w:val="24"/>
        </w:rPr>
        <w:t>μ</w:t>
      </w:r>
      <w:r>
        <w:rPr>
          <w:rFonts w:eastAsia="Times New Roman" w:cs="Times New Roman"/>
          <w:szCs w:val="24"/>
        </w:rPr>
        <w:t>μία</w:t>
      </w:r>
      <w:r w:rsidRPr="001846F2">
        <w:rPr>
          <w:rFonts w:eastAsia="Times New Roman" w:cs="Times New Roman"/>
          <w:szCs w:val="24"/>
        </w:rPr>
        <w:t xml:space="preserve"> διοικητική ονομασία </w:t>
      </w:r>
      <w:r>
        <w:rPr>
          <w:rFonts w:eastAsia="Times New Roman" w:cs="Times New Roman"/>
          <w:szCs w:val="24"/>
        </w:rPr>
        <w:t>«</w:t>
      </w:r>
      <w:r w:rsidRPr="001846F2">
        <w:rPr>
          <w:rFonts w:eastAsia="Times New Roman" w:cs="Times New Roman"/>
          <w:szCs w:val="24"/>
        </w:rPr>
        <w:t>Μακεδονία</w:t>
      </w:r>
      <w:r>
        <w:rPr>
          <w:rFonts w:eastAsia="Times New Roman" w:cs="Times New Roman"/>
          <w:szCs w:val="24"/>
        </w:rPr>
        <w:t>».</w:t>
      </w:r>
      <w:r w:rsidRPr="001846F2">
        <w:rPr>
          <w:rFonts w:eastAsia="Times New Roman" w:cs="Times New Roman"/>
          <w:szCs w:val="24"/>
        </w:rPr>
        <w:t xml:space="preserve"> Υπήρχαν μόνο βιλαέτια και στα </w:t>
      </w:r>
      <w:r>
        <w:rPr>
          <w:rFonts w:eastAsia="Times New Roman" w:cs="Times New Roman"/>
          <w:szCs w:val="24"/>
        </w:rPr>
        <w:t xml:space="preserve">σαντζάκια. Τα Σκόπια ανήκαν στο βιλαέτιο του </w:t>
      </w:r>
      <w:r w:rsidRPr="001846F2">
        <w:rPr>
          <w:rFonts w:eastAsia="Times New Roman" w:cs="Times New Roman"/>
          <w:szCs w:val="24"/>
        </w:rPr>
        <w:t>Κοσσυφοπεδίου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το 18</w:t>
      </w:r>
      <w:r w:rsidRPr="001846F2">
        <w:rPr>
          <w:rFonts w:eastAsia="Times New Roman" w:cs="Times New Roman"/>
          <w:szCs w:val="24"/>
        </w:rPr>
        <w:t>88</w:t>
      </w:r>
      <w:r>
        <w:rPr>
          <w:rFonts w:eastAsia="Times New Roman" w:cs="Times New Roman"/>
          <w:szCs w:val="24"/>
        </w:rPr>
        <w:t>,</w:t>
      </w:r>
      <w:r w:rsidRPr="001846F2">
        <w:rPr>
          <w:rFonts w:eastAsia="Times New Roman" w:cs="Times New Roman"/>
          <w:szCs w:val="24"/>
        </w:rPr>
        <w:t xml:space="preserve"> τα Σκόπια έγιναν πρωτεύουσα του Κοσσυφοπεδίου</w:t>
      </w:r>
      <w:r>
        <w:rPr>
          <w:rFonts w:eastAsia="Times New Roman" w:cs="Times New Roman"/>
          <w:szCs w:val="24"/>
        </w:rPr>
        <w:t>.</w:t>
      </w:r>
      <w:r w:rsidRPr="001846F2">
        <w:rPr>
          <w:rFonts w:eastAsia="Times New Roman" w:cs="Times New Roman"/>
          <w:szCs w:val="24"/>
        </w:rPr>
        <w:t xml:space="preserve"> Τι σχέση έχει το Κοσσυφοπέδιο με τη Μακεδον</w:t>
      </w:r>
      <w:r w:rsidRPr="001846F2">
        <w:rPr>
          <w:rFonts w:eastAsia="Times New Roman" w:cs="Times New Roman"/>
          <w:szCs w:val="24"/>
        </w:rPr>
        <w:t>ία</w:t>
      </w:r>
      <w:r>
        <w:rPr>
          <w:rFonts w:eastAsia="Times New Roman" w:cs="Times New Roman"/>
          <w:szCs w:val="24"/>
        </w:rPr>
        <w:t>;</w:t>
      </w:r>
      <w:r w:rsidRPr="001846F2">
        <w:rPr>
          <w:rFonts w:eastAsia="Times New Roman" w:cs="Times New Roman"/>
          <w:szCs w:val="24"/>
        </w:rPr>
        <w:t xml:space="preserve"> </w:t>
      </w:r>
    </w:p>
    <w:p w14:paraId="2ED8BBB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Πάρτε </w:t>
      </w:r>
      <w:r>
        <w:rPr>
          <w:rFonts w:eastAsia="Times New Roman" w:cs="Times New Roman"/>
          <w:szCs w:val="24"/>
        </w:rPr>
        <w:t>τώρα</w:t>
      </w:r>
      <w:r>
        <w:rPr>
          <w:rFonts w:eastAsia="Times New Roman" w:cs="Times New Roman"/>
          <w:szCs w:val="24"/>
        </w:rPr>
        <w:t xml:space="preserve"> και τις </w:t>
      </w:r>
      <w:r w:rsidRPr="001846F2">
        <w:rPr>
          <w:rFonts w:eastAsia="Times New Roman" w:cs="Times New Roman"/>
          <w:szCs w:val="24"/>
        </w:rPr>
        <w:t>επίσημες απογραφές των πληθυσμών</w:t>
      </w:r>
      <w:r>
        <w:rPr>
          <w:rFonts w:eastAsia="Times New Roman" w:cs="Times New Roman"/>
          <w:szCs w:val="24"/>
        </w:rPr>
        <w:t>.</w:t>
      </w:r>
      <w:r w:rsidRPr="001846F2">
        <w:rPr>
          <w:rFonts w:eastAsia="Times New Roman" w:cs="Times New Roman"/>
          <w:szCs w:val="24"/>
        </w:rPr>
        <w:t xml:space="preserve"> Στην </w:t>
      </w:r>
      <w:r>
        <w:rPr>
          <w:rFonts w:eastAsia="Times New Roman" w:cs="Times New Roman"/>
          <w:szCs w:val="24"/>
        </w:rPr>
        <w:t>απογραφή του 1</w:t>
      </w:r>
      <w:r w:rsidRPr="001846F2">
        <w:rPr>
          <w:rFonts w:eastAsia="Times New Roman" w:cs="Times New Roman"/>
          <w:szCs w:val="24"/>
        </w:rPr>
        <w:t>905 που έγινε στην περιοχή</w:t>
      </w:r>
      <w:r>
        <w:rPr>
          <w:rFonts w:eastAsia="Times New Roman" w:cs="Times New Roman"/>
          <w:szCs w:val="24"/>
        </w:rPr>
        <w:t>,</w:t>
      </w:r>
      <w:r w:rsidRPr="001846F2">
        <w:rPr>
          <w:rFonts w:eastAsia="Times New Roman" w:cs="Times New Roman"/>
          <w:szCs w:val="24"/>
        </w:rPr>
        <w:t xml:space="preserve"> δηλαδή επί οθωμανικής διοίκησης ακόμα</w:t>
      </w:r>
      <w:r>
        <w:rPr>
          <w:rFonts w:eastAsia="Times New Roman" w:cs="Times New Roman"/>
          <w:szCs w:val="24"/>
        </w:rPr>
        <w:t>, δεν καταγράφεται ο</w:t>
      </w:r>
      <w:r w:rsidRPr="001846F2">
        <w:rPr>
          <w:rFonts w:eastAsia="Times New Roman" w:cs="Times New Roman"/>
          <w:szCs w:val="24"/>
        </w:rPr>
        <w:t>ύτε ένας Μακεδόνας</w:t>
      </w:r>
      <w:r>
        <w:rPr>
          <w:rFonts w:eastAsia="Times New Roman" w:cs="Times New Roman"/>
          <w:szCs w:val="24"/>
        </w:rPr>
        <w:t>. Ο</w:t>
      </w:r>
      <w:r w:rsidRPr="001846F2">
        <w:rPr>
          <w:rFonts w:eastAsia="Times New Roman" w:cs="Times New Roman"/>
          <w:szCs w:val="24"/>
        </w:rPr>
        <w:t xml:space="preserve">ύτε </w:t>
      </w:r>
      <w:r>
        <w:rPr>
          <w:rFonts w:eastAsia="Times New Roman" w:cs="Times New Roman"/>
          <w:szCs w:val="24"/>
        </w:rPr>
        <w:t>ένας!</w:t>
      </w:r>
      <w:r w:rsidRPr="001846F2">
        <w:rPr>
          <w:rFonts w:eastAsia="Times New Roman" w:cs="Times New Roman"/>
          <w:szCs w:val="24"/>
        </w:rPr>
        <w:t xml:space="preserve"> </w:t>
      </w:r>
    </w:p>
    <w:p w14:paraId="2ED8BBB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Πάρτε παρακαλώ </w:t>
      </w:r>
      <w:r>
        <w:rPr>
          <w:rFonts w:eastAsia="Times New Roman" w:cs="Times New Roman"/>
          <w:szCs w:val="24"/>
        </w:rPr>
        <w:t xml:space="preserve">και την απογραφή αυτή. </w:t>
      </w:r>
    </w:p>
    <w:p w14:paraId="2ED8BBB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w:t>
      </w:r>
      <w:r>
        <w:rPr>
          <w:rFonts w:eastAsia="Times New Roman" w:cs="Times New Roman"/>
          <w:szCs w:val="24"/>
        </w:rPr>
        <w:t>Αντώνης</w:t>
      </w:r>
      <w:r>
        <w:rPr>
          <w:rFonts w:eastAsia="Times New Roman" w:cs="Times New Roman"/>
          <w:szCs w:val="24"/>
        </w:rPr>
        <w:t xml:space="preserve"> Σαμαράς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BB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Αργότερα, οι Γ</w:t>
      </w:r>
      <w:r w:rsidRPr="001846F2">
        <w:rPr>
          <w:rFonts w:eastAsia="Times New Roman" w:cs="Times New Roman"/>
          <w:szCs w:val="24"/>
        </w:rPr>
        <w:t xml:space="preserve">ιουγκοσλάβοι </w:t>
      </w:r>
      <w:r>
        <w:rPr>
          <w:rFonts w:eastAsia="Times New Roman" w:cs="Times New Roman"/>
          <w:szCs w:val="24"/>
        </w:rPr>
        <w:t>κάνουν κι εκείνοι απο</w:t>
      </w:r>
      <w:r>
        <w:rPr>
          <w:rFonts w:eastAsia="Times New Roman" w:cs="Times New Roman"/>
          <w:szCs w:val="24"/>
        </w:rPr>
        <w:t xml:space="preserve">γραφή </w:t>
      </w:r>
      <w:r>
        <w:rPr>
          <w:rFonts w:eastAsia="Times New Roman" w:cs="Times New Roman"/>
          <w:szCs w:val="24"/>
        </w:rPr>
        <w:t xml:space="preserve">στη </w:t>
      </w:r>
      <w:r>
        <w:rPr>
          <w:rFonts w:eastAsia="Times New Roman" w:cs="Times New Roman"/>
          <w:szCs w:val="24"/>
        </w:rPr>
        <w:t>ν</w:t>
      </w:r>
      <w:r w:rsidRPr="001846F2">
        <w:rPr>
          <w:rFonts w:eastAsia="Times New Roman" w:cs="Times New Roman"/>
          <w:szCs w:val="24"/>
        </w:rPr>
        <w:t>έα περιοχή που π</w:t>
      </w:r>
      <w:r>
        <w:rPr>
          <w:rFonts w:eastAsia="Times New Roman" w:cs="Times New Roman"/>
          <w:szCs w:val="24"/>
        </w:rPr>
        <w:t>ροσάρτησαν</w:t>
      </w:r>
      <w:r w:rsidRPr="001846F2">
        <w:rPr>
          <w:rFonts w:eastAsia="Times New Roman" w:cs="Times New Roman"/>
          <w:szCs w:val="24"/>
        </w:rPr>
        <w:t xml:space="preserve"> </w:t>
      </w:r>
      <w:r>
        <w:rPr>
          <w:rFonts w:eastAsia="Times New Roman" w:cs="Times New Roman"/>
          <w:szCs w:val="24"/>
        </w:rPr>
        <w:t>και</w:t>
      </w:r>
      <w:r w:rsidRPr="001846F2">
        <w:rPr>
          <w:rFonts w:eastAsia="Times New Roman" w:cs="Times New Roman"/>
          <w:szCs w:val="24"/>
        </w:rPr>
        <w:t xml:space="preserve"> </w:t>
      </w:r>
      <w:r>
        <w:rPr>
          <w:rFonts w:eastAsia="Times New Roman" w:cs="Times New Roman"/>
          <w:szCs w:val="24"/>
        </w:rPr>
        <w:t>ε</w:t>
      </w:r>
      <w:r>
        <w:rPr>
          <w:rFonts w:eastAsia="Times New Roman" w:cs="Times New Roman"/>
          <w:szCs w:val="24"/>
        </w:rPr>
        <w:t>πίσης,</w:t>
      </w:r>
      <w:r w:rsidRPr="001846F2">
        <w:rPr>
          <w:rFonts w:eastAsia="Times New Roman" w:cs="Times New Roman"/>
          <w:szCs w:val="24"/>
        </w:rPr>
        <w:t xml:space="preserve"> δεν βρήκαν ούτε έναν Μακεδόνα</w:t>
      </w:r>
      <w:r>
        <w:rPr>
          <w:rFonts w:eastAsia="Times New Roman" w:cs="Times New Roman"/>
          <w:szCs w:val="24"/>
        </w:rPr>
        <w:t>.</w:t>
      </w:r>
    </w:p>
    <w:p w14:paraId="2ED8BBC0"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t xml:space="preserve">Πάρτε παρακαλώ και τη </w:t>
      </w:r>
      <w:r>
        <w:rPr>
          <w:rFonts w:eastAsia="Times New Roman" w:cs="Times New Roman"/>
          <w:szCs w:val="24"/>
        </w:rPr>
        <w:t>γ</w:t>
      </w:r>
      <w:r w:rsidRPr="001846F2">
        <w:rPr>
          <w:rFonts w:eastAsia="Times New Roman" w:cs="Times New Roman"/>
          <w:szCs w:val="24"/>
        </w:rPr>
        <w:t>ιουγκοσλαβική απογραφή του 1921</w:t>
      </w:r>
      <w:r>
        <w:rPr>
          <w:rFonts w:eastAsia="Times New Roman" w:cs="Times New Roman"/>
          <w:szCs w:val="24"/>
        </w:rPr>
        <w:t>.</w:t>
      </w:r>
    </w:p>
    <w:p w14:paraId="2ED8BBC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Αντώνης</w:t>
      </w:r>
      <w:r>
        <w:rPr>
          <w:rFonts w:eastAsia="Times New Roman" w:cs="Times New Roman"/>
          <w:szCs w:val="24"/>
        </w:rPr>
        <w:t xml:space="preserve"> </w:t>
      </w:r>
      <w:r>
        <w:rPr>
          <w:rFonts w:eastAsia="Times New Roman" w:cs="Times New Roman"/>
          <w:szCs w:val="24"/>
        </w:rPr>
        <w:t>Σαμαράς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BC2"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t>Μέχρι τότε</w:t>
      </w:r>
      <w:r>
        <w:rPr>
          <w:rFonts w:eastAsia="Times New Roman" w:cs="Times New Roman"/>
          <w:szCs w:val="24"/>
        </w:rPr>
        <w:t>,</w:t>
      </w:r>
      <w:r w:rsidRPr="001846F2">
        <w:rPr>
          <w:rFonts w:eastAsia="Times New Roman" w:cs="Times New Roman"/>
          <w:szCs w:val="24"/>
        </w:rPr>
        <w:t xml:space="preserve"> ούτε ένας χάρτης</w:t>
      </w:r>
      <w:r>
        <w:rPr>
          <w:rFonts w:eastAsia="Times New Roman" w:cs="Times New Roman"/>
          <w:szCs w:val="24"/>
        </w:rPr>
        <w:t>,</w:t>
      </w:r>
      <w:r w:rsidRPr="001846F2">
        <w:rPr>
          <w:rFonts w:eastAsia="Times New Roman" w:cs="Times New Roman"/>
          <w:szCs w:val="24"/>
        </w:rPr>
        <w:t xml:space="preserve"> ούτε μία περιοχή</w:t>
      </w:r>
      <w:r>
        <w:rPr>
          <w:rFonts w:eastAsia="Times New Roman" w:cs="Times New Roman"/>
          <w:szCs w:val="24"/>
        </w:rPr>
        <w:t>,</w:t>
      </w:r>
      <w:r w:rsidRPr="001846F2">
        <w:rPr>
          <w:rFonts w:eastAsia="Times New Roman" w:cs="Times New Roman"/>
          <w:szCs w:val="24"/>
        </w:rPr>
        <w:t xml:space="preserve"> ούτε μία απογραφή δεν έβρισκε ούτε έναν </w:t>
      </w:r>
      <w:r w:rsidRPr="001846F2">
        <w:rPr>
          <w:rFonts w:eastAsia="Times New Roman" w:cs="Times New Roman"/>
          <w:szCs w:val="24"/>
        </w:rPr>
        <w:t>Μακεδόνα εκτός Ελλάδος</w:t>
      </w:r>
      <w:r>
        <w:rPr>
          <w:rFonts w:eastAsia="Times New Roman" w:cs="Times New Roman"/>
          <w:szCs w:val="24"/>
        </w:rPr>
        <w:t>.</w:t>
      </w:r>
    </w:p>
    <w:p w14:paraId="2ED8BBC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Ακούσαμε εδώ </w:t>
      </w:r>
      <w:r w:rsidRPr="001846F2">
        <w:rPr>
          <w:rFonts w:eastAsia="Times New Roman" w:cs="Times New Roman"/>
          <w:szCs w:val="24"/>
        </w:rPr>
        <w:t>ότι η Πηνελόπη Δέλτα αναφέρεται στη ντόπια λαλιά</w:t>
      </w:r>
      <w:r>
        <w:rPr>
          <w:rFonts w:eastAsia="Times New Roman" w:cs="Times New Roman"/>
          <w:szCs w:val="24"/>
        </w:rPr>
        <w:t xml:space="preserve"> που μιλιόταν </w:t>
      </w:r>
      <w:r w:rsidRPr="001846F2">
        <w:rPr>
          <w:rFonts w:eastAsia="Times New Roman" w:cs="Times New Roman"/>
          <w:szCs w:val="24"/>
        </w:rPr>
        <w:t xml:space="preserve">στην ευρύτερη περιοχή ως </w:t>
      </w:r>
      <w:r>
        <w:rPr>
          <w:rFonts w:eastAsia="Times New Roman" w:cs="Times New Roman"/>
          <w:szCs w:val="24"/>
        </w:rPr>
        <w:t>«</w:t>
      </w:r>
      <w:r w:rsidRPr="001846F2">
        <w:rPr>
          <w:rFonts w:eastAsia="Times New Roman" w:cs="Times New Roman"/>
          <w:szCs w:val="24"/>
        </w:rPr>
        <w:t>μακεδονίτικα</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Αλλά δ</w:t>
      </w:r>
      <w:r w:rsidRPr="001846F2">
        <w:rPr>
          <w:rFonts w:eastAsia="Times New Roman" w:cs="Times New Roman"/>
          <w:szCs w:val="24"/>
        </w:rPr>
        <w:t>εν μας λένε</w:t>
      </w:r>
      <w:r>
        <w:rPr>
          <w:rFonts w:eastAsia="Times New Roman" w:cs="Times New Roman"/>
          <w:szCs w:val="24"/>
        </w:rPr>
        <w:t xml:space="preserve"> </w:t>
      </w:r>
      <w:r w:rsidRPr="001846F2">
        <w:rPr>
          <w:rFonts w:eastAsia="Times New Roman" w:cs="Times New Roman"/>
          <w:szCs w:val="24"/>
        </w:rPr>
        <w:t>όλη την αλήθεια</w:t>
      </w:r>
      <w:r>
        <w:rPr>
          <w:rFonts w:eastAsia="Times New Roman" w:cs="Times New Roman"/>
          <w:szCs w:val="24"/>
        </w:rPr>
        <w:t>.</w:t>
      </w:r>
    </w:p>
    <w:p w14:paraId="2ED8BBC4"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lastRenderedPageBreak/>
        <w:t>Όντως</w:t>
      </w:r>
      <w:r>
        <w:rPr>
          <w:rFonts w:eastAsia="Times New Roman" w:cs="Times New Roman"/>
          <w:szCs w:val="24"/>
        </w:rPr>
        <w:t>,</w:t>
      </w:r>
      <w:r w:rsidRPr="001846F2">
        <w:rPr>
          <w:rFonts w:eastAsia="Times New Roman" w:cs="Times New Roman"/>
          <w:szCs w:val="24"/>
        </w:rPr>
        <w:t xml:space="preserve"> για ένα διάστημα οι δικοί μας ονόμαζαν </w:t>
      </w:r>
      <w:r>
        <w:rPr>
          <w:rFonts w:eastAsia="Times New Roman" w:cs="Times New Roman"/>
          <w:szCs w:val="24"/>
        </w:rPr>
        <w:t xml:space="preserve">τη </w:t>
      </w:r>
      <w:r w:rsidRPr="001846F2">
        <w:rPr>
          <w:rFonts w:eastAsia="Times New Roman" w:cs="Times New Roman"/>
          <w:szCs w:val="24"/>
        </w:rPr>
        <w:t xml:space="preserve">ντοπιολαλιά </w:t>
      </w:r>
      <w:r>
        <w:rPr>
          <w:rFonts w:eastAsia="Times New Roman" w:cs="Times New Roman"/>
          <w:szCs w:val="24"/>
        </w:rPr>
        <w:t>«</w:t>
      </w:r>
      <w:r w:rsidRPr="001846F2">
        <w:rPr>
          <w:rFonts w:eastAsia="Times New Roman" w:cs="Times New Roman"/>
          <w:szCs w:val="24"/>
        </w:rPr>
        <w:t>μακεδονίτικα</w:t>
      </w:r>
      <w:r>
        <w:rPr>
          <w:rFonts w:eastAsia="Times New Roman" w:cs="Times New Roman"/>
          <w:szCs w:val="24"/>
        </w:rPr>
        <w:t>»,</w:t>
      </w:r>
      <w:r w:rsidRPr="001846F2">
        <w:rPr>
          <w:rFonts w:eastAsia="Times New Roman" w:cs="Times New Roman"/>
          <w:szCs w:val="24"/>
        </w:rPr>
        <w:t xml:space="preserve"> αλλά</w:t>
      </w:r>
      <w:r w:rsidRPr="001846F2">
        <w:rPr>
          <w:rFonts w:eastAsia="Times New Roman" w:cs="Times New Roman"/>
          <w:szCs w:val="24"/>
        </w:rPr>
        <w:t xml:space="preserve"> για να μην τα αποκαλούν βουλγάρικα</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βουλγαρικό ιδίωμα</w:t>
      </w:r>
      <w:r w:rsidRPr="00ED1004">
        <w:rPr>
          <w:rFonts w:eastAsia="Times New Roman" w:cs="Times New Roman"/>
          <w:szCs w:val="24"/>
        </w:rPr>
        <w:t xml:space="preserve"> </w:t>
      </w:r>
      <w:r>
        <w:rPr>
          <w:rFonts w:eastAsia="Times New Roman" w:cs="Times New Roman"/>
          <w:szCs w:val="24"/>
        </w:rPr>
        <w:t xml:space="preserve">ήταν. Και τότε, η εδαφική </w:t>
      </w:r>
      <w:r>
        <w:rPr>
          <w:rFonts w:eastAsia="Times New Roman" w:cs="Times New Roman"/>
          <w:szCs w:val="24"/>
        </w:rPr>
        <w:t xml:space="preserve">μας </w:t>
      </w:r>
      <w:r w:rsidRPr="001846F2">
        <w:rPr>
          <w:rFonts w:eastAsia="Times New Roman" w:cs="Times New Roman"/>
          <w:szCs w:val="24"/>
        </w:rPr>
        <w:t>διαμάχη της Ελλάδος ήταν με τη Βουλγαρία</w:t>
      </w:r>
      <w:r>
        <w:rPr>
          <w:rFonts w:eastAsia="Times New Roman" w:cs="Times New Roman"/>
          <w:szCs w:val="24"/>
        </w:rPr>
        <w:t>.</w:t>
      </w:r>
      <w:r w:rsidRPr="001846F2">
        <w:rPr>
          <w:rFonts w:eastAsia="Times New Roman" w:cs="Times New Roman"/>
          <w:szCs w:val="24"/>
        </w:rPr>
        <w:t xml:space="preserve"> Και για ένα</w:t>
      </w:r>
      <w:r>
        <w:rPr>
          <w:rFonts w:eastAsia="Times New Roman" w:cs="Times New Roman"/>
          <w:szCs w:val="24"/>
        </w:rPr>
        <w:t>ν</w:t>
      </w:r>
      <w:r w:rsidRPr="001846F2">
        <w:rPr>
          <w:rFonts w:eastAsia="Times New Roman" w:cs="Times New Roman"/>
          <w:szCs w:val="24"/>
        </w:rPr>
        <w:t xml:space="preserve"> λόγο ακόμα</w:t>
      </w:r>
      <w:r>
        <w:rPr>
          <w:rFonts w:eastAsia="Times New Roman" w:cs="Times New Roman"/>
          <w:szCs w:val="24"/>
        </w:rPr>
        <w:t>,</w:t>
      </w:r>
      <w:r w:rsidRPr="001846F2">
        <w:rPr>
          <w:rFonts w:eastAsia="Times New Roman" w:cs="Times New Roman"/>
          <w:szCs w:val="24"/>
        </w:rPr>
        <w:t xml:space="preserve"> το</w:t>
      </w:r>
      <w:r>
        <w:rPr>
          <w:rFonts w:eastAsia="Times New Roman" w:cs="Times New Roman"/>
          <w:szCs w:val="24"/>
        </w:rPr>
        <w:t>ν</w:t>
      </w:r>
      <w:r w:rsidRPr="001846F2">
        <w:rPr>
          <w:rFonts w:eastAsia="Times New Roman" w:cs="Times New Roman"/>
          <w:szCs w:val="24"/>
        </w:rPr>
        <w:t xml:space="preserve"> σημαντικότερο</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 xml:space="preserve">Γιατί </w:t>
      </w:r>
      <w:r>
        <w:rPr>
          <w:rFonts w:eastAsia="Times New Roman" w:cs="Times New Roman"/>
          <w:szCs w:val="24"/>
        </w:rPr>
        <w:t>π</w:t>
      </w:r>
      <w:r w:rsidRPr="001846F2">
        <w:rPr>
          <w:rFonts w:eastAsia="Times New Roman" w:cs="Times New Roman"/>
          <w:szCs w:val="24"/>
        </w:rPr>
        <w:t xml:space="preserve">ολλοί από αυτούς που </w:t>
      </w:r>
      <w:r>
        <w:rPr>
          <w:rFonts w:eastAsia="Times New Roman" w:cs="Times New Roman"/>
          <w:szCs w:val="24"/>
        </w:rPr>
        <w:t xml:space="preserve">μίλαγαν </w:t>
      </w:r>
      <w:r w:rsidRPr="001846F2">
        <w:rPr>
          <w:rFonts w:eastAsia="Times New Roman" w:cs="Times New Roman"/>
          <w:szCs w:val="24"/>
        </w:rPr>
        <w:t xml:space="preserve">την </w:t>
      </w:r>
      <w:r w:rsidRPr="001846F2">
        <w:rPr>
          <w:rFonts w:eastAsia="Times New Roman" w:cs="Times New Roman"/>
          <w:szCs w:val="24"/>
        </w:rPr>
        <w:t>ντ</w:t>
      </w:r>
      <w:r>
        <w:rPr>
          <w:rFonts w:eastAsia="Times New Roman" w:cs="Times New Roman"/>
          <w:szCs w:val="24"/>
        </w:rPr>
        <w:t>ό</w:t>
      </w:r>
      <w:r w:rsidRPr="001846F2">
        <w:rPr>
          <w:rFonts w:eastAsia="Times New Roman" w:cs="Times New Roman"/>
          <w:szCs w:val="24"/>
        </w:rPr>
        <w:t>πι</w:t>
      </w:r>
      <w:r>
        <w:rPr>
          <w:rFonts w:eastAsia="Times New Roman" w:cs="Times New Roman"/>
          <w:szCs w:val="24"/>
        </w:rPr>
        <w:t xml:space="preserve">α </w:t>
      </w:r>
      <w:r w:rsidRPr="001846F2">
        <w:rPr>
          <w:rFonts w:eastAsia="Times New Roman" w:cs="Times New Roman"/>
          <w:szCs w:val="24"/>
        </w:rPr>
        <w:t xml:space="preserve">λαλιά </w:t>
      </w:r>
      <w:r w:rsidRPr="001846F2">
        <w:rPr>
          <w:rFonts w:eastAsia="Times New Roman" w:cs="Times New Roman"/>
          <w:szCs w:val="24"/>
        </w:rPr>
        <w:t>ήταν Έλληνες στη συνείδηση</w:t>
      </w:r>
      <w:r>
        <w:rPr>
          <w:rFonts w:eastAsia="Times New Roman" w:cs="Times New Roman"/>
          <w:szCs w:val="24"/>
        </w:rPr>
        <w:t>.</w:t>
      </w:r>
    </w:p>
    <w:p w14:paraId="2ED8BBC5"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BC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Όπως,</w:t>
      </w:r>
      <w:r w:rsidRPr="001846F2">
        <w:rPr>
          <w:rFonts w:eastAsia="Times New Roman" w:cs="Times New Roman"/>
          <w:szCs w:val="24"/>
        </w:rPr>
        <w:t xml:space="preserve"> ο Κωνσταντίνος Χρήστου</w:t>
      </w:r>
      <w:r>
        <w:rPr>
          <w:rFonts w:eastAsia="Times New Roman" w:cs="Times New Roman"/>
          <w:szCs w:val="24"/>
        </w:rPr>
        <w:t>, ο θρυλικός αρχηγός του μακεδονικού α</w:t>
      </w:r>
      <w:r w:rsidRPr="001846F2">
        <w:rPr>
          <w:rFonts w:eastAsia="Times New Roman" w:cs="Times New Roman"/>
          <w:szCs w:val="24"/>
        </w:rPr>
        <w:t xml:space="preserve">γώνα </w:t>
      </w:r>
      <w:r>
        <w:rPr>
          <w:rFonts w:eastAsia="Times New Roman" w:cs="Times New Roman"/>
          <w:szCs w:val="24"/>
        </w:rPr>
        <w:t xml:space="preserve">που έμεινε στην </w:t>
      </w:r>
      <w:r w:rsidRPr="001846F2">
        <w:rPr>
          <w:rFonts w:eastAsia="Times New Roman" w:cs="Times New Roman"/>
          <w:szCs w:val="24"/>
        </w:rPr>
        <w:t xml:space="preserve">ιστορία ως </w:t>
      </w:r>
      <w:r>
        <w:rPr>
          <w:rFonts w:eastAsia="Times New Roman" w:cs="Times New Roman"/>
          <w:szCs w:val="24"/>
        </w:rPr>
        <w:t>κ</w:t>
      </w:r>
      <w:r w:rsidRPr="001846F2">
        <w:rPr>
          <w:rFonts w:eastAsia="Times New Roman" w:cs="Times New Roman"/>
          <w:szCs w:val="24"/>
        </w:rPr>
        <w:t>απετάν Κώττας</w:t>
      </w:r>
      <w:r>
        <w:rPr>
          <w:rFonts w:eastAsia="Times New Roman" w:cs="Times New Roman"/>
          <w:szCs w:val="24"/>
        </w:rPr>
        <w:t>. Ο</w:t>
      </w:r>
      <w:r w:rsidRPr="001846F2">
        <w:rPr>
          <w:rFonts w:eastAsia="Times New Roman" w:cs="Times New Roman"/>
          <w:szCs w:val="24"/>
        </w:rPr>
        <w:t xml:space="preserve"> </w:t>
      </w:r>
      <w:r>
        <w:rPr>
          <w:rFonts w:eastAsia="Times New Roman" w:cs="Times New Roman"/>
          <w:szCs w:val="24"/>
        </w:rPr>
        <w:t>κ</w:t>
      </w:r>
      <w:r w:rsidRPr="001846F2">
        <w:rPr>
          <w:rFonts w:eastAsia="Times New Roman" w:cs="Times New Roman"/>
          <w:szCs w:val="24"/>
        </w:rPr>
        <w:t>απετάν Κώττας πολέμησε για την ένωση της Μακεδονίας με την Ελλάδα</w:t>
      </w:r>
      <w:r>
        <w:rPr>
          <w:rFonts w:eastAsia="Times New Roman" w:cs="Times New Roman"/>
          <w:szCs w:val="24"/>
        </w:rPr>
        <w:t>,</w:t>
      </w:r>
      <w:r w:rsidRPr="001846F2">
        <w:rPr>
          <w:rFonts w:eastAsia="Times New Roman" w:cs="Times New Roman"/>
          <w:szCs w:val="24"/>
        </w:rPr>
        <w:t xml:space="preserve"> όπως και ο Βαγγέ</w:t>
      </w:r>
      <w:r w:rsidRPr="001846F2">
        <w:rPr>
          <w:rFonts w:eastAsia="Times New Roman" w:cs="Times New Roman"/>
          <w:szCs w:val="24"/>
        </w:rPr>
        <w:t xml:space="preserve">λης </w:t>
      </w:r>
      <w:r>
        <w:rPr>
          <w:rFonts w:eastAsia="Times New Roman" w:cs="Times New Roman"/>
          <w:szCs w:val="24"/>
        </w:rPr>
        <w:t xml:space="preserve">Στρεμπενιώτης </w:t>
      </w:r>
      <w:r w:rsidRPr="001846F2">
        <w:rPr>
          <w:rFonts w:eastAsia="Times New Roman" w:cs="Times New Roman"/>
          <w:szCs w:val="24"/>
        </w:rPr>
        <w:t>από τη Φλώρινα</w:t>
      </w:r>
      <w:r>
        <w:rPr>
          <w:rFonts w:eastAsia="Times New Roman" w:cs="Times New Roman"/>
          <w:szCs w:val="24"/>
        </w:rPr>
        <w:t>,</w:t>
      </w:r>
      <w:r w:rsidRPr="001846F2">
        <w:rPr>
          <w:rFonts w:eastAsia="Times New Roman" w:cs="Times New Roman"/>
          <w:szCs w:val="24"/>
        </w:rPr>
        <w:t xml:space="preserve"> όπως και ο Δημήτρης Νταλίπης από το Γαύριο της Καστοριάς</w:t>
      </w:r>
      <w:r>
        <w:rPr>
          <w:rFonts w:eastAsia="Times New Roman" w:cs="Times New Roman"/>
          <w:szCs w:val="24"/>
        </w:rPr>
        <w:t>,</w:t>
      </w:r>
      <w:r w:rsidRPr="001846F2">
        <w:rPr>
          <w:rFonts w:eastAsia="Times New Roman" w:cs="Times New Roman"/>
          <w:szCs w:val="24"/>
        </w:rPr>
        <w:t xml:space="preserve"> συμπολεμιστής του Παύλου Μελά</w:t>
      </w:r>
      <w:r>
        <w:rPr>
          <w:rFonts w:eastAsia="Times New Roman" w:cs="Times New Roman"/>
          <w:szCs w:val="24"/>
        </w:rPr>
        <w:t>, όπως και άλλοι αρκετοί,</w:t>
      </w:r>
      <w:r w:rsidRPr="001846F2">
        <w:rPr>
          <w:rFonts w:eastAsia="Times New Roman" w:cs="Times New Roman"/>
          <w:szCs w:val="24"/>
        </w:rPr>
        <w:t xml:space="preserve"> αλλά λιγότερο γνωστοί</w:t>
      </w:r>
      <w:r>
        <w:rPr>
          <w:rFonts w:eastAsia="Times New Roman" w:cs="Times New Roman"/>
          <w:szCs w:val="24"/>
        </w:rPr>
        <w:t>.</w:t>
      </w:r>
      <w:r w:rsidRPr="001846F2">
        <w:rPr>
          <w:rFonts w:eastAsia="Times New Roman" w:cs="Times New Roman"/>
          <w:szCs w:val="24"/>
        </w:rPr>
        <w:t xml:space="preserve"> Όλοι αυτοί ήταν σλαβόφωνοι</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Μιλάγανε</w:t>
      </w:r>
      <w:r>
        <w:rPr>
          <w:rFonts w:eastAsia="Times New Roman" w:cs="Times New Roman"/>
          <w:szCs w:val="24"/>
        </w:rPr>
        <w:t xml:space="preserve"> </w:t>
      </w:r>
      <w:r w:rsidRPr="001846F2">
        <w:rPr>
          <w:rFonts w:eastAsia="Times New Roman" w:cs="Times New Roman"/>
          <w:szCs w:val="24"/>
        </w:rPr>
        <w:t>την ντόπια λαλιά</w:t>
      </w:r>
      <w:r>
        <w:rPr>
          <w:rFonts w:eastAsia="Times New Roman" w:cs="Times New Roman"/>
          <w:szCs w:val="24"/>
        </w:rPr>
        <w:t>,</w:t>
      </w:r>
      <w:r w:rsidRPr="001846F2">
        <w:rPr>
          <w:rFonts w:eastAsia="Times New Roman" w:cs="Times New Roman"/>
          <w:szCs w:val="24"/>
        </w:rPr>
        <w:t xml:space="preserve"> αλλά </w:t>
      </w:r>
      <w:r>
        <w:rPr>
          <w:rFonts w:eastAsia="Times New Roman" w:cs="Times New Roman"/>
          <w:szCs w:val="24"/>
        </w:rPr>
        <w:t>πολεμούσαν για την Ελλάδα.</w:t>
      </w:r>
      <w:r>
        <w:rPr>
          <w:rFonts w:eastAsia="Times New Roman" w:cs="Times New Roman"/>
          <w:szCs w:val="24"/>
        </w:rPr>
        <w:t xml:space="preserve"> </w:t>
      </w:r>
    </w:p>
    <w:p w14:paraId="2ED8BBC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Τον Ιούνιο του 1904, τον Κώστα Χρήστου, αφού είχε </w:t>
      </w:r>
      <w:r w:rsidRPr="001846F2">
        <w:rPr>
          <w:rFonts w:eastAsia="Times New Roman" w:cs="Times New Roman"/>
          <w:szCs w:val="24"/>
        </w:rPr>
        <w:t>επισκεφθεί τον Παύλο Μελά στην Αθήνα</w:t>
      </w:r>
      <w:r>
        <w:rPr>
          <w:rFonts w:eastAsia="Times New Roman" w:cs="Times New Roman"/>
          <w:szCs w:val="24"/>
        </w:rPr>
        <w:t>,</w:t>
      </w:r>
      <w:r w:rsidRPr="001846F2">
        <w:rPr>
          <w:rFonts w:eastAsia="Times New Roman" w:cs="Times New Roman"/>
          <w:szCs w:val="24"/>
        </w:rPr>
        <w:t xml:space="preserve"> το</w:t>
      </w:r>
      <w:r>
        <w:rPr>
          <w:rFonts w:eastAsia="Times New Roman" w:cs="Times New Roman"/>
          <w:szCs w:val="24"/>
        </w:rPr>
        <w:t>ν</w:t>
      </w:r>
      <w:r w:rsidRPr="001846F2">
        <w:rPr>
          <w:rFonts w:eastAsia="Times New Roman" w:cs="Times New Roman"/>
          <w:szCs w:val="24"/>
        </w:rPr>
        <w:t xml:space="preserve"> συνέλαβαν οι οθωμα</w:t>
      </w:r>
      <w:r w:rsidRPr="001846F2">
        <w:rPr>
          <w:rFonts w:eastAsia="Times New Roman" w:cs="Times New Roman"/>
          <w:szCs w:val="24"/>
        </w:rPr>
        <w:lastRenderedPageBreak/>
        <w:t>νικές δυνάμεις</w:t>
      </w:r>
      <w:r>
        <w:rPr>
          <w:rFonts w:eastAsia="Times New Roman" w:cs="Times New Roman"/>
          <w:szCs w:val="24"/>
        </w:rPr>
        <w:t>.</w:t>
      </w:r>
      <w:r w:rsidRPr="001846F2">
        <w:rPr>
          <w:rFonts w:eastAsia="Times New Roman" w:cs="Times New Roman"/>
          <w:szCs w:val="24"/>
        </w:rPr>
        <w:t xml:space="preserve"> Το</w:t>
      </w:r>
      <w:r>
        <w:rPr>
          <w:rFonts w:eastAsia="Times New Roman" w:cs="Times New Roman"/>
          <w:szCs w:val="24"/>
        </w:rPr>
        <w:t>ν</w:t>
      </w:r>
      <w:r w:rsidRPr="001846F2">
        <w:rPr>
          <w:rFonts w:eastAsia="Times New Roman" w:cs="Times New Roman"/>
          <w:szCs w:val="24"/>
        </w:rPr>
        <w:t xml:space="preserve"> Σεπτέμβριο του </w:t>
      </w:r>
      <w:r>
        <w:rPr>
          <w:rFonts w:eastAsia="Times New Roman" w:cs="Times New Roman"/>
          <w:szCs w:val="24"/>
        </w:rPr>
        <w:t xml:space="preserve">1905 </w:t>
      </w:r>
      <w:r w:rsidRPr="001846F2">
        <w:rPr>
          <w:rFonts w:eastAsia="Times New Roman" w:cs="Times New Roman"/>
          <w:szCs w:val="24"/>
        </w:rPr>
        <w:t>τον εκτέλεσαν στο Μοναστήρι</w:t>
      </w:r>
      <w:r>
        <w:rPr>
          <w:rFonts w:eastAsia="Times New Roman" w:cs="Times New Roman"/>
          <w:szCs w:val="24"/>
        </w:rPr>
        <w:t>. Ο</w:t>
      </w:r>
      <w:r w:rsidRPr="001846F2">
        <w:rPr>
          <w:rFonts w:eastAsia="Times New Roman" w:cs="Times New Roman"/>
          <w:szCs w:val="24"/>
        </w:rPr>
        <w:t xml:space="preserve"> Καπετάν Κώττας ανέβηκε στο ικρίωμα υπερήφανος</w:t>
      </w:r>
      <w:r>
        <w:rPr>
          <w:rFonts w:eastAsia="Times New Roman" w:cs="Times New Roman"/>
          <w:szCs w:val="24"/>
        </w:rPr>
        <w:t>,</w:t>
      </w:r>
      <w:r w:rsidRPr="001846F2">
        <w:rPr>
          <w:rFonts w:eastAsia="Times New Roman" w:cs="Times New Roman"/>
          <w:szCs w:val="24"/>
        </w:rPr>
        <w:t xml:space="preserve"> αγέρωχος και κλώτσησε μόνο</w:t>
      </w:r>
      <w:r w:rsidRPr="001846F2">
        <w:rPr>
          <w:rFonts w:eastAsia="Times New Roman" w:cs="Times New Roman"/>
          <w:szCs w:val="24"/>
        </w:rPr>
        <w:t xml:space="preserve">ς του </w:t>
      </w:r>
      <w:r>
        <w:rPr>
          <w:rFonts w:eastAsia="Times New Roman" w:cs="Times New Roman"/>
          <w:szCs w:val="24"/>
        </w:rPr>
        <w:t xml:space="preserve">το υποδόπιο. Πριν πεθάνει στην αγχόνη </w:t>
      </w:r>
      <w:r w:rsidRPr="001846F2">
        <w:rPr>
          <w:rFonts w:eastAsia="Times New Roman" w:cs="Times New Roman"/>
          <w:szCs w:val="24"/>
        </w:rPr>
        <w:t xml:space="preserve">φώναξε με όλη του τη δύναμη </w:t>
      </w:r>
      <w:r>
        <w:rPr>
          <w:rFonts w:eastAsia="Times New Roman" w:cs="Times New Roman"/>
          <w:szCs w:val="24"/>
        </w:rPr>
        <w:t>«</w:t>
      </w:r>
      <w:r w:rsidRPr="001846F2">
        <w:rPr>
          <w:rFonts w:eastAsia="Times New Roman" w:cs="Times New Roman"/>
          <w:szCs w:val="24"/>
        </w:rPr>
        <w:t xml:space="preserve">Ζητώ </w:t>
      </w:r>
      <w:r>
        <w:rPr>
          <w:rFonts w:eastAsia="Times New Roman" w:cs="Times New Roman"/>
          <w:szCs w:val="24"/>
        </w:rPr>
        <w:t xml:space="preserve">η </w:t>
      </w:r>
      <w:r w:rsidRPr="001846F2">
        <w:rPr>
          <w:rFonts w:eastAsia="Times New Roman" w:cs="Times New Roman"/>
          <w:szCs w:val="24"/>
        </w:rPr>
        <w:t>Ελλάδα</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Αλλά το</w:t>
      </w:r>
      <w:r w:rsidRPr="001846F2">
        <w:rPr>
          <w:rFonts w:eastAsia="Times New Roman" w:cs="Times New Roman"/>
          <w:szCs w:val="24"/>
        </w:rPr>
        <w:t xml:space="preserve"> φώναξε</w:t>
      </w:r>
      <w:r>
        <w:rPr>
          <w:rFonts w:eastAsia="Times New Roman" w:cs="Times New Roman"/>
          <w:szCs w:val="24"/>
        </w:rPr>
        <w:t xml:space="preserve">, </w:t>
      </w:r>
      <w:r w:rsidRPr="001846F2">
        <w:rPr>
          <w:rFonts w:eastAsia="Times New Roman" w:cs="Times New Roman"/>
          <w:szCs w:val="24"/>
        </w:rPr>
        <w:t xml:space="preserve">στην </w:t>
      </w:r>
      <w:r>
        <w:rPr>
          <w:rFonts w:eastAsia="Times New Roman" w:cs="Times New Roman"/>
          <w:szCs w:val="24"/>
        </w:rPr>
        <w:t xml:space="preserve">ντόπια λαλιά, γιατί ελληνικά δεν ήξερε. </w:t>
      </w:r>
    </w:p>
    <w:p w14:paraId="2ED8BBC8"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BC9"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t xml:space="preserve">Ήταν </w:t>
      </w:r>
      <w:r>
        <w:rPr>
          <w:rFonts w:eastAsia="Times New Roman" w:cs="Times New Roman"/>
          <w:szCs w:val="24"/>
        </w:rPr>
        <w:t>πιο Έλληνας στη σ</w:t>
      </w:r>
      <w:r w:rsidRPr="001846F2">
        <w:rPr>
          <w:rFonts w:eastAsia="Times New Roman" w:cs="Times New Roman"/>
          <w:szCs w:val="24"/>
        </w:rPr>
        <w:t xml:space="preserve">υνείδηση από όλους </w:t>
      </w:r>
      <w:r>
        <w:rPr>
          <w:rFonts w:eastAsia="Times New Roman" w:cs="Times New Roman"/>
          <w:szCs w:val="24"/>
        </w:rPr>
        <w:t>μας,</w:t>
      </w:r>
      <w:r w:rsidRPr="001846F2">
        <w:rPr>
          <w:rFonts w:eastAsia="Times New Roman" w:cs="Times New Roman"/>
          <w:szCs w:val="24"/>
        </w:rPr>
        <w:t xml:space="preserve"> αλλά </w:t>
      </w:r>
      <w:r w:rsidRPr="001846F2">
        <w:rPr>
          <w:rFonts w:eastAsia="Times New Roman" w:cs="Times New Roman"/>
          <w:szCs w:val="24"/>
        </w:rPr>
        <w:t>ελληνικά δεν ήξερε</w:t>
      </w:r>
      <w:r>
        <w:rPr>
          <w:rFonts w:eastAsia="Times New Roman" w:cs="Times New Roman"/>
          <w:szCs w:val="24"/>
        </w:rPr>
        <w:t>.</w:t>
      </w:r>
    </w:p>
    <w:p w14:paraId="2ED8BBC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w:t>
      </w:r>
      <w:r>
        <w:rPr>
          <w:rFonts w:eastAsia="Times New Roman" w:cs="Times New Roman"/>
          <w:szCs w:val="24"/>
        </w:rPr>
        <w:t>«</w:t>
      </w:r>
      <w:r>
        <w:rPr>
          <w:rFonts w:eastAsia="Times New Roman" w:cs="Times New Roman"/>
          <w:szCs w:val="24"/>
        </w:rPr>
        <w:t>Μυστικά</w:t>
      </w:r>
      <w:r w:rsidRPr="001846F2">
        <w:rPr>
          <w:rFonts w:eastAsia="Times New Roman" w:cs="Times New Roman"/>
          <w:szCs w:val="24"/>
        </w:rPr>
        <w:t xml:space="preserve"> του Βάλτου</w:t>
      </w:r>
      <w:r>
        <w:rPr>
          <w:rFonts w:eastAsia="Times New Roman" w:cs="Times New Roman"/>
          <w:szCs w:val="24"/>
        </w:rPr>
        <w:t>»</w:t>
      </w:r>
      <w:r>
        <w:rPr>
          <w:rFonts w:eastAsia="Times New Roman" w:cs="Times New Roman"/>
          <w:szCs w:val="24"/>
        </w:rPr>
        <w:t xml:space="preserve">, ότι υπήρχαν </w:t>
      </w:r>
      <w:r w:rsidRPr="001846F2">
        <w:rPr>
          <w:rFonts w:eastAsia="Times New Roman" w:cs="Times New Roman"/>
          <w:szCs w:val="24"/>
        </w:rPr>
        <w:t>Έλληνες που είχαν χάσει τη γλώσσα</w:t>
      </w:r>
      <w:r>
        <w:rPr>
          <w:rFonts w:eastAsia="Times New Roman" w:cs="Times New Roman"/>
          <w:szCs w:val="24"/>
        </w:rPr>
        <w:t>,</w:t>
      </w:r>
      <w:r w:rsidRPr="001846F2">
        <w:rPr>
          <w:rFonts w:eastAsia="Times New Roman" w:cs="Times New Roman"/>
          <w:szCs w:val="24"/>
        </w:rPr>
        <w:t xml:space="preserve"> αλλά είχαν διατηρήσει την ταυτότητά </w:t>
      </w:r>
      <w:r>
        <w:rPr>
          <w:rFonts w:eastAsia="Times New Roman" w:cs="Times New Roman"/>
          <w:szCs w:val="24"/>
        </w:rPr>
        <w:t xml:space="preserve">τους, την ελληνικότητά τους. </w:t>
      </w:r>
    </w:p>
    <w:p w14:paraId="2ED8BBC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οι τρεις που ανέφερα, </w:t>
      </w:r>
      <w:r w:rsidRPr="001846F2">
        <w:rPr>
          <w:rFonts w:eastAsia="Times New Roman" w:cs="Times New Roman"/>
          <w:szCs w:val="24"/>
        </w:rPr>
        <w:t>καθώς και εκατοντάδες άλλοι</w:t>
      </w:r>
      <w:r>
        <w:rPr>
          <w:rFonts w:eastAsia="Times New Roman" w:cs="Times New Roman"/>
          <w:szCs w:val="24"/>
        </w:rPr>
        <w:t>,</w:t>
      </w:r>
      <w:r w:rsidRPr="001846F2">
        <w:rPr>
          <w:rFonts w:eastAsia="Times New Roman" w:cs="Times New Roman"/>
          <w:szCs w:val="24"/>
        </w:rPr>
        <w:t xml:space="preserve"> πέθαναν για την Ελλάδα ανάμεσα στο </w:t>
      </w:r>
      <w:r>
        <w:rPr>
          <w:rFonts w:eastAsia="Times New Roman" w:cs="Times New Roman"/>
          <w:szCs w:val="24"/>
        </w:rPr>
        <w:t>190</w:t>
      </w:r>
      <w:r w:rsidRPr="001846F2">
        <w:rPr>
          <w:rFonts w:eastAsia="Times New Roman" w:cs="Times New Roman"/>
          <w:szCs w:val="24"/>
        </w:rPr>
        <w:t xml:space="preserve">4 και στο </w:t>
      </w:r>
      <w:r>
        <w:rPr>
          <w:rFonts w:eastAsia="Times New Roman" w:cs="Times New Roman"/>
          <w:szCs w:val="24"/>
        </w:rPr>
        <w:t>190</w:t>
      </w:r>
      <w:r w:rsidRPr="001846F2">
        <w:rPr>
          <w:rFonts w:eastAsia="Times New Roman" w:cs="Times New Roman"/>
          <w:szCs w:val="24"/>
        </w:rPr>
        <w:t>6</w:t>
      </w:r>
      <w:r>
        <w:rPr>
          <w:rFonts w:eastAsia="Times New Roman" w:cs="Times New Roman"/>
          <w:szCs w:val="24"/>
        </w:rPr>
        <w:t>. Τα</w:t>
      </w:r>
      <w:r w:rsidRPr="001846F2">
        <w:rPr>
          <w:rFonts w:eastAsia="Times New Roman" w:cs="Times New Roman"/>
          <w:szCs w:val="24"/>
        </w:rPr>
        <w:t xml:space="preserve"> ονόματα τους έπρεπε κάποτε να ακουστούν εδώ στη Βουλή</w:t>
      </w:r>
      <w:r>
        <w:rPr>
          <w:rFonts w:eastAsia="Times New Roman" w:cs="Times New Roman"/>
          <w:szCs w:val="24"/>
        </w:rPr>
        <w:t>.</w:t>
      </w:r>
      <w:r w:rsidRPr="001846F2">
        <w:rPr>
          <w:rFonts w:eastAsia="Times New Roman" w:cs="Times New Roman"/>
          <w:szCs w:val="24"/>
        </w:rPr>
        <w:t xml:space="preserve"> Και αυτό κάνουμε τώρα</w:t>
      </w:r>
      <w:r>
        <w:rPr>
          <w:rFonts w:eastAsia="Times New Roman" w:cs="Times New Roman"/>
          <w:szCs w:val="24"/>
        </w:rPr>
        <w:t>.</w:t>
      </w:r>
    </w:p>
    <w:p w14:paraId="2ED8BBCC"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BCD"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lastRenderedPageBreak/>
        <w:t>Αλλά και μετά την αποχώρηση των Οθωμανών</w:t>
      </w:r>
      <w:r>
        <w:rPr>
          <w:rFonts w:eastAsia="Times New Roman" w:cs="Times New Roman"/>
          <w:szCs w:val="24"/>
        </w:rPr>
        <w:t>,</w:t>
      </w:r>
      <w:r w:rsidRPr="001846F2">
        <w:rPr>
          <w:rFonts w:eastAsia="Times New Roman" w:cs="Times New Roman"/>
          <w:szCs w:val="24"/>
        </w:rPr>
        <w:t xml:space="preserve"> η Σερβία </w:t>
      </w:r>
      <w:r>
        <w:rPr>
          <w:rFonts w:eastAsia="Times New Roman" w:cs="Times New Roman"/>
          <w:szCs w:val="24"/>
        </w:rPr>
        <w:t xml:space="preserve">ως </w:t>
      </w:r>
      <w:r w:rsidRPr="001846F2">
        <w:rPr>
          <w:rFonts w:eastAsia="Times New Roman" w:cs="Times New Roman"/>
          <w:szCs w:val="24"/>
        </w:rPr>
        <w:t>Γιουγκοσλαβί</w:t>
      </w:r>
      <w:r w:rsidRPr="001846F2">
        <w:rPr>
          <w:rFonts w:eastAsia="Times New Roman" w:cs="Times New Roman"/>
          <w:szCs w:val="24"/>
        </w:rPr>
        <w:t>α πλέον προσάρτησε την περιοχή των Σκοπίων</w:t>
      </w:r>
      <w:r>
        <w:rPr>
          <w:rFonts w:eastAsia="Times New Roman" w:cs="Times New Roman"/>
          <w:szCs w:val="24"/>
        </w:rPr>
        <w:t>.</w:t>
      </w:r>
      <w:r w:rsidRPr="001846F2">
        <w:rPr>
          <w:rFonts w:eastAsia="Times New Roman" w:cs="Times New Roman"/>
          <w:szCs w:val="24"/>
        </w:rPr>
        <w:t xml:space="preserve"> Και </w:t>
      </w:r>
      <w:r>
        <w:rPr>
          <w:rFonts w:eastAsia="Times New Roman" w:cs="Times New Roman"/>
          <w:szCs w:val="24"/>
        </w:rPr>
        <w:t>πώ</w:t>
      </w:r>
      <w:r w:rsidRPr="001846F2">
        <w:rPr>
          <w:rFonts w:eastAsia="Times New Roman" w:cs="Times New Roman"/>
          <w:szCs w:val="24"/>
        </w:rPr>
        <w:t xml:space="preserve">ς την ονομάζουν οι Γιουγκοσλάβοι τη νέα αυτή επαρχία </w:t>
      </w:r>
      <w:r>
        <w:rPr>
          <w:rFonts w:eastAsia="Times New Roman" w:cs="Times New Roman"/>
          <w:szCs w:val="24"/>
        </w:rPr>
        <w:t>τους;</w:t>
      </w:r>
      <w:r w:rsidRPr="001846F2">
        <w:rPr>
          <w:rFonts w:eastAsia="Times New Roman" w:cs="Times New Roman"/>
          <w:szCs w:val="24"/>
        </w:rPr>
        <w:t xml:space="preserve"> Μακεδονία μήπως</w:t>
      </w:r>
      <w:r>
        <w:rPr>
          <w:rFonts w:eastAsia="Times New Roman" w:cs="Times New Roman"/>
          <w:szCs w:val="24"/>
        </w:rPr>
        <w:t>;</w:t>
      </w:r>
      <w:r w:rsidRPr="001846F2">
        <w:rPr>
          <w:rFonts w:eastAsia="Times New Roman" w:cs="Times New Roman"/>
          <w:szCs w:val="24"/>
        </w:rPr>
        <w:t xml:space="preserve"> Όχι</w:t>
      </w:r>
      <w:r>
        <w:rPr>
          <w:rFonts w:eastAsia="Times New Roman" w:cs="Times New Roman"/>
          <w:szCs w:val="24"/>
        </w:rPr>
        <w:t>,</w:t>
      </w:r>
      <w:r w:rsidRPr="001846F2">
        <w:rPr>
          <w:rFonts w:eastAsia="Times New Roman" w:cs="Times New Roman"/>
          <w:szCs w:val="24"/>
        </w:rPr>
        <w:t xml:space="preserve"> την ονομάζουν Βαρδαρία</w:t>
      </w:r>
      <w:r>
        <w:rPr>
          <w:rFonts w:eastAsia="Times New Roman" w:cs="Times New Roman"/>
          <w:szCs w:val="24"/>
        </w:rPr>
        <w:t xml:space="preserve">. Και αυτό συνεχίζεται όλη </w:t>
      </w:r>
      <w:r w:rsidRPr="001846F2">
        <w:rPr>
          <w:rFonts w:eastAsia="Times New Roman" w:cs="Times New Roman"/>
          <w:szCs w:val="24"/>
        </w:rPr>
        <w:t xml:space="preserve">τη δεκαετία του </w:t>
      </w:r>
      <w:r>
        <w:rPr>
          <w:rFonts w:eastAsia="Times New Roman" w:cs="Times New Roman"/>
          <w:szCs w:val="24"/>
        </w:rPr>
        <w:t>19</w:t>
      </w:r>
      <w:r w:rsidRPr="001846F2">
        <w:rPr>
          <w:rFonts w:eastAsia="Times New Roman" w:cs="Times New Roman"/>
          <w:szCs w:val="24"/>
        </w:rPr>
        <w:t xml:space="preserve">20 και </w:t>
      </w:r>
      <w:r>
        <w:rPr>
          <w:rFonts w:eastAsia="Times New Roman" w:cs="Times New Roman"/>
          <w:szCs w:val="24"/>
        </w:rPr>
        <w:t>όλη τη δεκαετία του 19</w:t>
      </w:r>
      <w:r w:rsidRPr="001846F2">
        <w:rPr>
          <w:rFonts w:eastAsia="Times New Roman" w:cs="Times New Roman"/>
          <w:szCs w:val="24"/>
        </w:rPr>
        <w:t>30</w:t>
      </w:r>
      <w:r>
        <w:rPr>
          <w:rFonts w:eastAsia="Times New Roman" w:cs="Times New Roman"/>
          <w:szCs w:val="24"/>
        </w:rPr>
        <w:t>.</w:t>
      </w:r>
      <w:r w:rsidRPr="001846F2">
        <w:rPr>
          <w:rFonts w:eastAsia="Times New Roman" w:cs="Times New Roman"/>
          <w:szCs w:val="24"/>
        </w:rPr>
        <w:t xml:space="preserve"> Και η επίσημη Γιουγκοσλαβ</w:t>
      </w:r>
      <w:r w:rsidRPr="001846F2">
        <w:rPr>
          <w:rFonts w:eastAsia="Times New Roman" w:cs="Times New Roman"/>
          <w:szCs w:val="24"/>
        </w:rPr>
        <w:t>ία βγάζει και γραμματόσημα τότε</w:t>
      </w:r>
      <w:r>
        <w:rPr>
          <w:rFonts w:eastAsia="Times New Roman" w:cs="Times New Roman"/>
          <w:szCs w:val="24"/>
        </w:rPr>
        <w:t>, ό</w:t>
      </w:r>
      <w:r w:rsidRPr="001846F2">
        <w:rPr>
          <w:rFonts w:eastAsia="Times New Roman" w:cs="Times New Roman"/>
          <w:szCs w:val="24"/>
        </w:rPr>
        <w:t>που η περιοχή των Σκοπίων εμφανίζεται ως Βαρδαρία</w:t>
      </w:r>
      <w:r>
        <w:rPr>
          <w:rFonts w:eastAsia="Times New Roman" w:cs="Times New Roman"/>
          <w:szCs w:val="24"/>
        </w:rPr>
        <w:t>,</w:t>
      </w:r>
      <w:r w:rsidRPr="001846F2">
        <w:rPr>
          <w:rFonts w:eastAsia="Times New Roman" w:cs="Times New Roman"/>
          <w:szCs w:val="24"/>
        </w:rPr>
        <w:t xml:space="preserve"> Βαρντά</w:t>
      </w:r>
      <w:r>
        <w:rPr>
          <w:rFonts w:eastAsia="Times New Roman" w:cs="Times New Roman"/>
          <w:szCs w:val="24"/>
        </w:rPr>
        <w:t>ρ</w:t>
      </w:r>
      <w:r w:rsidRPr="001846F2">
        <w:rPr>
          <w:rFonts w:eastAsia="Times New Roman" w:cs="Times New Roman"/>
          <w:szCs w:val="24"/>
        </w:rPr>
        <w:t>σκα</w:t>
      </w:r>
      <w:r>
        <w:rPr>
          <w:rFonts w:eastAsia="Times New Roman" w:cs="Times New Roman"/>
          <w:szCs w:val="24"/>
        </w:rPr>
        <w:t>.</w:t>
      </w:r>
    </w:p>
    <w:p w14:paraId="2ED8BBCE"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t>Πάρτε και ένα από τα γραμματόσημα της εποχής εκείνης</w:t>
      </w:r>
      <w:r>
        <w:rPr>
          <w:rFonts w:eastAsia="Times New Roman" w:cs="Times New Roman"/>
          <w:szCs w:val="24"/>
        </w:rPr>
        <w:t>.</w:t>
      </w:r>
    </w:p>
    <w:p w14:paraId="2ED8BBC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Αντώνης</w:t>
      </w:r>
      <w:r>
        <w:rPr>
          <w:rFonts w:eastAsia="Times New Roman" w:cs="Times New Roman"/>
          <w:szCs w:val="24"/>
        </w:rPr>
        <w:t xml:space="preserve"> Σαμαράς καταθέτει για τα Πρακτικά το προαναφερθέν έγγραφο, το οπο</w:t>
      </w:r>
      <w:r>
        <w:rPr>
          <w:rFonts w:eastAsia="Times New Roman" w:cs="Times New Roman"/>
          <w:szCs w:val="24"/>
        </w:rPr>
        <w:t>ίο βρίσκεται στο αρχείο του Τμήματος Γραμματείας της Διεύθυνσης Στενογραφίας και Πρακτικών της Βουλής)</w:t>
      </w:r>
    </w:p>
    <w:p w14:paraId="2ED8BBD0"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t xml:space="preserve">Μέχρι </w:t>
      </w:r>
      <w:r>
        <w:rPr>
          <w:rFonts w:eastAsia="Times New Roman" w:cs="Times New Roman"/>
          <w:szCs w:val="24"/>
        </w:rPr>
        <w:t xml:space="preserve">τον Β΄ Παγκόσμιο Πόλεμο, </w:t>
      </w:r>
      <w:r w:rsidRPr="001846F2">
        <w:rPr>
          <w:rFonts w:eastAsia="Times New Roman" w:cs="Times New Roman"/>
          <w:szCs w:val="24"/>
        </w:rPr>
        <w:t>λοιπόν</w:t>
      </w:r>
      <w:r>
        <w:rPr>
          <w:rFonts w:eastAsia="Times New Roman" w:cs="Times New Roman"/>
          <w:szCs w:val="24"/>
        </w:rPr>
        <w:t>,</w:t>
      </w:r>
      <w:r w:rsidRPr="001846F2">
        <w:rPr>
          <w:rFonts w:eastAsia="Times New Roman" w:cs="Times New Roman"/>
          <w:szCs w:val="24"/>
        </w:rPr>
        <w:t xml:space="preserve"> δεν υπήρχε πέρα από τα ελληνικά σύνορα ξεχωριστή περιοχή με το όνομα </w:t>
      </w:r>
      <w:r>
        <w:rPr>
          <w:rFonts w:eastAsia="Times New Roman" w:cs="Times New Roman"/>
          <w:szCs w:val="24"/>
        </w:rPr>
        <w:t>«</w:t>
      </w:r>
      <w:r w:rsidRPr="001846F2">
        <w:rPr>
          <w:rFonts w:eastAsia="Times New Roman" w:cs="Times New Roman"/>
          <w:szCs w:val="24"/>
        </w:rPr>
        <w:t>Μακεδονία</w:t>
      </w:r>
      <w:r>
        <w:rPr>
          <w:rFonts w:eastAsia="Times New Roman" w:cs="Times New Roman"/>
          <w:szCs w:val="24"/>
        </w:rPr>
        <w:t>»,</w:t>
      </w:r>
      <w:r w:rsidRPr="001846F2">
        <w:rPr>
          <w:rFonts w:eastAsia="Times New Roman" w:cs="Times New Roman"/>
          <w:szCs w:val="24"/>
        </w:rPr>
        <w:t xml:space="preserve"> ούτε ξεχωριστός λαός</w:t>
      </w:r>
      <w:r>
        <w:rPr>
          <w:rFonts w:eastAsia="Times New Roman" w:cs="Times New Roman"/>
          <w:szCs w:val="24"/>
        </w:rPr>
        <w:t>,</w:t>
      </w:r>
      <w:r w:rsidRPr="001846F2">
        <w:rPr>
          <w:rFonts w:eastAsia="Times New Roman" w:cs="Times New Roman"/>
          <w:szCs w:val="24"/>
        </w:rPr>
        <w:t xml:space="preserve"> ούτε ξεχωρ</w:t>
      </w:r>
      <w:r w:rsidRPr="001846F2">
        <w:rPr>
          <w:rFonts w:eastAsia="Times New Roman" w:cs="Times New Roman"/>
          <w:szCs w:val="24"/>
        </w:rPr>
        <w:t xml:space="preserve">ιστή </w:t>
      </w:r>
      <w:r>
        <w:rPr>
          <w:rFonts w:eastAsia="Times New Roman" w:cs="Times New Roman"/>
          <w:szCs w:val="24"/>
        </w:rPr>
        <w:t xml:space="preserve">εθνότητα Μακεδόνων, </w:t>
      </w:r>
      <w:r w:rsidRPr="001846F2">
        <w:rPr>
          <w:rFonts w:eastAsia="Times New Roman" w:cs="Times New Roman"/>
          <w:szCs w:val="24"/>
        </w:rPr>
        <w:t>ούτε επίσημα</w:t>
      </w:r>
      <w:r>
        <w:rPr>
          <w:rFonts w:eastAsia="Times New Roman" w:cs="Times New Roman"/>
          <w:szCs w:val="24"/>
        </w:rPr>
        <w:t>,</w:t>
      </w:r>
      <w:r w:rsidRPr="001846F2">
        <w:rPr>
          <w:rFonts w:eastAsia="Times New Roman" w:cs="Times New Roman"/>
          <w:szCs w:val="24"/>
        </w:rPr>
        <w:t xml:space="preserve"> ούτε ανεπίσημα</w:t>
      </w:r>
      <w:r>
        <w:rPr>
          <w:rFonts w:eastAsia="Times New Roman" w:cs="Times New Roman"/>
          <w:szCs w:val="24"/>
        </w:rPr>
        <w:t>,</w:t>
      </w:r>
      <w:r w:rsidRPr="001846F2">
        <w:rPr>
          <w:rFonts w:eastAsia="Times New Roman" w:cs="Times New Roman"/>
          <w:szCs w:val="24"/>
        </w:rPr>
        <w:t xml:space="preserve"> ούτε από τις συνθήκες</w:t>
      </w:r>
      <w:r>
        <w:rPr>
          <w:rFonts w:eastAsia="Times New Roman" w:cs="Times New Roman"/>
          <w:szCs w:val="24"/>
        </w:rPr>
        <w:t>,</w:t>
      </w:r>
      <w:r w:rsidRPr="001846F2">
        <w:rPr>
          <w:rFonts w:eastAsia="Times New Roman" w:cs="Times New Roman"/>
          <w:szCs w:val="24"/>
        </w:rPr>
        <w:t xml:space="preserve"> ούτε από τις εσωτερικές απογραφές που έκαναν τότε τα κράτη </w:t>
      </w:r>
      <w:r>
        <w:rPr>
          <w:rFonts w:eastAsia="Times New Roman" w:cs="Times New Roman"/>
          <w:szCs w:val="24"/>
        </w:rPr>
        <w:t>και</w:t>
      </w:r>
      <w:r w:rsidRPr="001846F2">
        <w:rPr>
          <w:rFonts w:eastAsia="Times New Roman" w:cs="Times New Roman"/>
          <w:szCs w:val="24"/>
        </w:rPr>
        <w:t xml:space="preserve"> </w:t>
      </w:r>
      <w:r>
        <w:rPr>
          <w:rFonts w:eastAsia="Times New Roman" w:cs="Times New Roman"/>
          <w:szCs w:val="24"/>
        </w:rPr>
        <w:t>ε</w:t>
      </w:r>
      <w:r w:rsidRPr="001846F2">
        <w:rPr>
          <w:rFonts w:eastAsia="Times New Roman" w:cs="Times New Roman"/>
          <w:szCs w:val="24"/>
        </w:rPr>
        <w:t xml:space="preserve">μφανίζονται για πρώτη φορά το </w:t>
      </w:r>
      <w:r>
        <w:rPr>
          <w:rFonts w:eastAsia="Times New Roman" w:cs="Times New Roman"/>
          <w:szCs w:val="24"/>
        </w:rPr>
        <w:t>19</w:t>
      </w:r>
      <w:r w:rsidRPr="001846F2">
        <w:rPr>
          <w:rFonts w:eastAsia="Times New Roman" w:cs="Times New Roman"/>
          <w:szCs w:val="24"/>
        </w:rPr>
        <w:t>44</w:t>
      </w:r>
      <w:r>
        <w:rPr>
          <w:rFonts w:eastAsia="Times New Roman" w:cs="Times New Roman"/>
          <w:szCs w:val="24"/>
        </w:rPr>
        <w:t>.</w:t>
      </w:r>
      <w:r w:rsidRPr="001846F2">
        <w:rPr>
          <w:rFonts w:eastAsia="Times New Roman" w:cs="Times New Roman"/>
          <w:szCs w:val="24"/>
        </w:rPr>
        <w:t xml:space="preserve"> </w:t>
      </w:r>
    </w:p>
    <w:p w14:paraId="2ED8BBD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Και τ</w:t>
      </w:r>
      <w:r w:rsidRPr="001846F2">
        <w:rPr>
          <w:rFonts w:eastAsia="Times New Roman" w:cs="Times New Roman"/>
          <w:szCs w:val="24"/>
        </w:rPr>
        <w:t>ώρα</w:t>
      </w:r>
      <w:r>
        <w:rPr>
          <w:rFonts w:eastAsia="Times New Roman" w:cs="Times New Roman"/>
          <w:szCs w:val="24"/>
        </w:rPr>
        <w:t>,</w:t>
      </w:r>
      <w:r w:rsidRPr="001846F2">
        <w:rPr>
          <w:rFonts w:eastAsia="Times New Roman" w:cs="Times New Roman"/>
          <w:szCs w:val="24"/>
        </w:rPr>
        <w:t xml:space="preserve"> θα σας διαβάσω την πρώτη επίσημη κρατική αντίδραση στην εμφάνιση ενός δήθεν </w:t>
      </w:r>
      <w:r>
        <w:rPr>
          <w:rFonts w:eastAsia="Times New Roman" w:cs="Times New Roman"/>
          <w:szCs w:val="24"/>
        </w:rPr>
        <w:t>μ</w:t>
      </w:r>
      <w:r w:rsidRPr="001846F2">
        <w:rPr>
          <w:rFonts w:eastAsia="Times New Roman" w:cs="Times New Roman"/>
          <w:szCs w:val="24"/>
        </w:rPr>
        <w:t>ακεδονικού κράτους</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 xml:space="preserve">«Η Κυβέρνησή </w:t>
      </w:r>
      <w:r w:rsidRPr="001846F2">
        <w:rPr>
          <w:rFonts w:eastAsia="Times New Roman" w:cs="Times New Roman"/>
          <w:szCs w:val="24"/>
        </w:rPr>
        <w:t xml:space="preserve">μας θεωρεί ότι αναφορές όπως </w:t>
      </w:r>
      <w:r>
        <w:rPr>
          <w:rFonts w:eastAsia="Times New Roman" w:cs="Times New Roman"/>
          <w:szCs w:val="24"/>
        </w:rPr>
        <w:t>«</w:t>
      </w:r>
      <w:r>
        <w:rPr>
          <w:rFonts w:eastAsia="Times New Roman" w:cs="Times New Roman"/>
          <w:szCs w:val="24"/>
        </w:rPr>
        <w:t>μ</w:t>
      </w:r>
      <w:r w:rsidRPr="001846F2">
        <w:rPr>
          <w:rFonts w:eastAsia="Times New Roman" w:cs="Times New Roman"/>
          <w:szCs w:val="24"/>
        </w:rPr>
        <w:t>ακεδονικό έθνος</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w:t>
      </w:r>
      <w:r w:rsidRPr="001846F2">
        <w:rPr>
          <w:rFonts w:eastAsia="Times New Roman" w:cs="Times New Roman"/>
          <w:szCs w:val="24"/>
        </w:rPr>
        <w:t>μακεδονική πατρίδα</w:t>
      </w:r>
      <w:r>
        <w:rPr>
          <w:rFonts w:eastAsia="Times New Roman" w:cs="Times New Roman"/>
          <w:szCs w:val="24"/>
        </w:rPr>
        <w:t xml:space="preserve">» </w:t>
      </w:r>
      <w:r>
        <w:rPr>
          <w:rFonts w:eastAsia="Times New Roman" w:cs="Times New Roman"/>
          <w:szCs w:val="24"/>
        </w:rPr>
        <w:t>ή</w:t>
      </w:r>
      <w:r w:rsidRPr="001846F2">
        <w:rPr>
          <w:rFonts w:eastAsia="Times New Roman" w:cs="Times New Roman"/>
          <w:szCs w:val="24"/>
        </w:rPr>
        <w:t xml:space="preserve"> </w:t>
      </w:r>
      <w:r>
        <w:rPr>
          <w:rFonts w:eastAsia="Times New Roman" w:cs="Times New Roman"/>
          <w:szCs w:val="24"/>
        </w:rPr>
        <w:t>«</w:t>
      </w:r>
      <w:r w:rsidRPr="001846F2">
        <w:rPr>
          <w:rFonts w:eastAsia="Times New Roman" w:cs="Times New Roman"/>
          <w:szCs w:val="24"/>
        </w:rPr>
        <w:t>μακεδονική συνείδηση</w:t>
      </w:r>
      <w:r>
        <w:rPr>
          <w:rFonts w:eastAsia="Times New Roman" w:cs="Times New Roman"/>
          <w:szCs w:val="24"/>
        </w:rPr>
        <w:t>»</w:t>
      </w:r>
      <w:r w:rsidRPr="001846F2">
        <w:rPr>
          <w:rFonts w:eastAsia="Times New Roman" w:cs="Times New Roman"/>
          <w:szCs w:val="24"/>
        </w:rPr>
        <w:t xml:space="preserve"> </w:t>
      </w:r>
      <w:r w:rsidRPr="001846F2">
        <w:rPr>
          <w:rFonts w:eastAsia="Times New Roman" w:cs="Times New Roman"/>
          <w:szCs w:val="24"/>
        </w:rPr>
        <w:t>συνιστούν αδικαιολόγητη δημαγωγία και δεν αντικατο</w:t>
      </w:r>
      <w:r w:rsidRPr="001846F2">
        <w:rPr>
          <w:rFonts w:eastAsia="Times New Roman" w:cs="Times New Roman"/>
          <w:szCs w:val="24"/>
        </w:rPr>
        <w:t>πτρίζει κα</w:t>
      </w:r>
      <w:r>
        <w:rPr>
          <w:rFonts w:eastAsia="Times New Roman" w:cs="Times New Roman"/>
          <w:szCs w:val="24"/>
        </w:rPr>
        <w:t>μ</w:t>
      </w:r>
      <w:r w:rsidRPr="001846F2">
        <w:rPr>
          <w:rFonts w:eastAsia="Times New Roman" w:cs="Times New Roman"/>
          <w:szCs w:val="24"/>
        </w:rPr>
        <w:t>μία πολιτική πραγματικότητα</w:t>
      </w:r>
      <w:r>
        <w:rPr>
          <w:rFonts w:eastAsia="Times New Roman" w:cs="Times New Roman"/>
          <w:szCs w:val="24"/>
        </w:rPr>
        <w:t>, 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Κυβέρνησή μας βλέπει σε </w:t>
      </w:r>
      <w:r w:rsidRPr="001846F2">
        <w:rPr>
          <w:rFonts w:eastAsia="Times New Roman" w:cs="Times New Roman"/>
          <w:szCs w:val="24"/>
        </w:rPr>
        <w:t>αυτές την αναγέννηση ενός πιθανού μανδύα που θα υποκρύπτει επιθετικές βλέψεις εναντίον της Ελλάδας</w:t>
      </w:r>
      <w:r>
        <w:rPr>
          <w:rFonts w:eastAsia="Times New Roman" w:cs="Times New Roman"/>
          <w:szCs w:val="24"/>
        </w:rPr>
        <w:t>». Ερώτηση: Ποιος το υπογράφει; Απάντηση: ο</w:t>
      </w:r>
      <w:r w:rsidRPr="001846F2">
        <w:rPr>
          <w:rFonts w:eastAsia="Times New Roman" w:cs="Times New Roman"/>
          <w:szCs w:val="24"/>
        </w:rPr>
        <w:t xml:space="preserve"> τότε Υπουργός των Εξωτερικών των Ηνωμένων Πο</w:t>
      </w:r>
      <w:r w:rsidRPr="001846F2">
        <w:rPr>
          <w:rFonts w:eastAsia="Times New Roman" w:cs="Times New Roman"/>
          <w:szCs w:val="24"/>
        </w:rPr>
        <w:t xml:space="preserve">λιτειών </w:t>
      </w:r>
      <w:r>
        <w:rPr>
          <w:rFonts w:eastAsia="Times New Roman" w:cs="Times New Roman"/>
          <w:szCs w:val="24"/>
        </w:rPr>
        <w:t xml:space="preserve">Έντουαρντ Στεντίνιους. </w:t>
      </w:r>
      <w:r w:rsidRPr="001846F2">
        <w:rPr>
          <w:rFonts w:eastAsia="Times New Roman" w:cs="Times New Roman"/>
          <w:szCs w:val="24"/>
        </w:rPr>
        <w:t>Ποια είναι η κυβέρνηση που τα</w:t>
      </w:r>
      <w:r>
        <w:rPr>
          <w:rFonts w:eastAsia="Times New Roman" w:cs="Times New Roman"/>
          <w:szCs w:val="24"/>
        </w:rPr>
        <w:t xml:space="preserve"> περί μακεδονικής πατρίδας και μ</w:t>
      </w:r>
      <w:r w:rsidRPr="001846F2">
        <w:rPr>
          <w:rFonts w:eastAsia="Times New Roman" w:cs="Times New Roman"/>
          <w:szCs w:val="24"/>
        </w:rPr>
        <w:t>ακεδονικού έθνους τα θεωρεί αδικαιολόγητη δημαγωγία</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Η</w:t>
      </w:r>
      <w:r w:rsidRPr="001846F2">
        <w:rPr>
          <w:rFonts w:eastAsia="Times New Roman" w:cs="Times New Roman"/>
          <w:szCs w:val="24"/>
        </w:rPr>
        <w:t xml:space="preserve"> Κυβέρνηση των Ηνωμένων Πολιτειών</w:t>
      </w:r>
      <w:r>
        <w:rPr>
          <w:rFonts w:eastAsia="Times New Roman" w:cs="Times New Roman"/>
          <w:szCs w:val="24"/>
        </w:rPr>
        <w:t>.</w:t>
      </w:r>
    </w:p>
    <w:p w14:paraId="2ED8BBD2"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t>Πάρτε</w:t>
      </w:r>
      <w:r>
        <w:rPr>
          <w:rFonts w:eastAsia="Times New Roman" w:cs="Times New Roman"/>
          <w:szCs w:val="24"/>
        </w:rPr>
        <w:t>,</w:t>
      </w:r>
      <w:r w:rsidRPr="001846F2">
        <w:rPr>
          <w:rFonts w:eastAsia="Times New Roman" w:cs="Times New Roman"/>
          <w:szCs w:val="24"/>
        </w:rPr>
        <w:t xml:space="preserve"> παρακαλώ</w:t>
      </w:r>
      <w:r>
        <w:rPr>
          <w:rFonts w:eastAsia="Times New Roman" w:cs="Times New Roman"/>
          <w:szCs w:val="24"/>
        </w:rPr>
        <w:t>,</w:t>
      </w:r>
      <w:r w:rsidRPr="001846F2">
        <w:rPr>
          <w:rFonts w:eastAsia="Times New Roman" w:cs="Times New Roman"/>
          <w:szCs w:val="24"/>
        </w:rPr>
        <w:t xml:space="preserve"> και την ιστορική δήλωση </w:t>
      </w:r>
      <w:r>
        <w:rPr>
          <w:rFonts w:eastAsia="Times New Roman" w:cs="Times New Roman"/>
          <w:szCs w:val="24"/>
        </w:rPr>
        <w:t xml:space="preserve">του Στεντίνιους. </w:t>
      </w:r>
    </w:p>
    <w:p w14:paraId="2ED8BBD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ο Βουλευτής κ. </w:t>
      </w:r>
      <w:r>
        <w:rPr>
          <w:rFonts w:eastAsia="Times New Roman" w:cs="Times New Roman"/>
          <w:szCs w:val="24"/>
        </w:rPr>
        <w:t>Αντώνης</w:t>
      </w:r>
      <w:r>
        <w:rPr>
          <w:rFonts w:eastAsia="Times New Roman" w:cs="Times New Roman"/>
          <w:szCs w:val="24"/>
        </w:rPr>
        <w:t xml:space="preserve"> Σαμαράς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BD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Μήπως ήταν</w:t>
      </w:r>
      <w:r w:rsidRPr="001846F2">
        <w:rPr>
          <w:rFonts w:eastAsia="Times New Roman" w:cs="Times New Roman"/>
          <w:szCs w:val="24"/>
        </w:rPr>
        <w:t xml:space="preserve"> ακροδεξιός εθνικιστής και </w:t>
      </w:r>
      <w:r>
        <w:rPr>
          <w:rFonts w:eastAsia="Times New Roman" w:cs="Times New Roman"/>
          <w:szCs w:val="24"/>
        </w:rPr>
        <w:t xml:space="preserve">ο Στεντίνιους; </w:t>
      </w:r>
    </w:p>
    <w:p w14:paraId="2ED8BBD5" w14:textId="77777777" w:rsidR="00C647AD" w:rsidRDefault="00D506E1">
      <w:pPr>
        <w:spacing w:after="0" w:line="600" w:lineRule="auto"/>
        <w:ind w:firstLine="720"/>
        <w:jc w:val="both"/>
        <w:rPr>
          <w:rFonts w:eastAsia="Times New Roman" w:cs="Times New Roman"/>
          <w:szCs w:val="24"/>
        </w:rPr>
      </w:pPr>
      <w:r w:rsidRPr="001846F2">
        <w:rPr>
          <w:rFonts w:eastAsia="Times New Roman" w:cs="Times New Roman"/>
          <w:szCs w:val="24"/>
        </w:rPr>
        <w:t>Αντίστοιχα</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είπε το 19</w:t>
      </w:r>
      <w:r w:rsidRPr="001846F2">
        <w:rPr>
          <w:rFonts w:eastAsia="Times New Roman" w:cs="Times New Roman"/>
          <w:szCs w:val="24"/>
        </w:rPr>
        <w:t xml:space="preserve">92 και ο σοσιαλιστής Γάλλος Πρόεδρος Δημοκρατίας </w:t>
      </w:r>
      <w:r>
        <w:rPr>
          <w:rFonts w:eastAsia="Times New Roman" w:cs="Times New Roman"/>
          <w:szCs w:val="24"/>
        </w:rPr>
        <w:t xml:space="preserve">Φρανσουά Μιτεράν. </w:t>
      </w:r>
      <w:r w:rsidRPr="001846F2">
        <w:rPr>
          <w:rFonts w:eastAsia="Times New Roman" w:cs="Times New Roman"/>
          <w:szCs w:val="24"/>
        </w:rPr>
        <w:t>Είπε επί λέξει</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w:t>
      </w:r>
      <w:r w:rsidRPr="001846F2">
        <w:rPr>
          <w:rFonts w:eastAsia="Times New Roman" w:cs="Times New Roman"/>
          <w:szCs w:val="24"/>
        </w:rPr>
        <w:t xml:space="preserve">Δεν πρόκειται να γίνει αποδεκτό από την Ευρώπη όνομα </w:t>
      </w:r>
      <w:r w:rsidRPr="00666A78">
        <w:rPr>
          <w:rFonts w:eastAsia="Times New Roman" w:cs="Times New Roman"/>
          <w:szCs w:val="24"/>
        </w:rPr>
        <w:t>“</w:t>
      </w:r>
      <w:r w:rsidRPr="001846F2">
        <w:rPr>
          <w:rFonts w:eastAsia="Times New Roman" w:cs="Times New Roman"/>
          <w:szCs w:val="24"/>
        </w:rPr>
        <w:t>Μακεδονία</w:t>
      </w:r>
      <w:r w:rsidRPr="005D7D39">
        <w:rPr>
          <w:rFonts w:eastAsia="Times New Roman" w:cs="Times New Roman"/>
          <w:szCs w:val="24"/>
        </w:rPr>
        <w:t>”</w:t>
      </w:r>
      <w:r w:rsidRPr="001846F2">
        <w:rPr>
          <w:rFonts w:eastAsia="Times New Roman" w:cs="Times New Roman"/>
          <w:szCs w:val="24"/>
        </w:rPr>
        <w:t xml:space="preserve"> για τα Σκόπια</w:t>
      </w:r>
      <w:r>
        <w:rPr>
          <w:rFonts w:eastAsia="Times New Roman" w:cs="Times New Roman"/>
          <w:szCs w:val="24"/>
        </w:rPr>
        <w:t>, γ</w:t>
      </w:r>
      <w:r w:rsidRPr="001846F2">
        <w:rPr>
          <w:rFonts w:eastAsia="Times New Roman" w:cs="Times New Roman"/>
          <w:szCs w:val="24"/>
        </w:rPr>
        <w:t>ιατί αυτό θίγει τις εθνικές ευαισθησίες των Ελλήνων</w:t>
      </w:r>
      <w:r>
        <w:rPr>
          <w:rFonts w:eastAsia="Times New Roman" w:cs="Times New Roman"/>
          <w:szCs w:val="24"/>
        </w:rPr>
        <w:t>.</w:t>
      </w:r>
      <w:r w:rsidRPr="001846F2">
        <w:rPr>
          <w:rFonts w:eastAsia="Times New Roman" w:cs="Times New Roman"/>
          <w:szCs w:val="24"/>
        </w:rPr>
        <w:t xml:space="preserve"> Και αυτό είναι μ</w:t>
      </w:r>
      <w:r>
        <w:rPr>
          <w:rFonts w:eastAsia="Times New Roman" w:cs="Times New Roman"/>
          <w:szCs w:val="24"/>
        </w:rPr>
        <w:t>ι</w:t>
      </w:r>
      <w:r w:rsidRPr="001846F2">
        <w:rPr>
          <w:rFonts w:eastAsia="Times New Roman" w:cs="Times New Roman"/>
          <w:szCs w:val="24"/>
        </w:rPr>
        <w:t>α λογική α</w:t>
      </w:r>
      <w:r w:rsidRPr="001846F2">
        <w:rPr>
          <w:rFonts w:eastAsia="Times New Roman" w:cs="Times New Roman"/>
          <w:szCs w:val="24"/>
        </w:rPr>
        <w:t>πόφαση και είναι τελειωτικό</w:t>
      </w:r>
      <w:r>
        <w:rPr>
          <w:rFonts w:eastAsia="Times New Roman" w:cs="Times New Roman"/>
          <w:szCs w:val="24"/>
        </w:rPr>
        <w:t>». Μήπως ήταν</w:t>
      </w:r>
      <w:r w:rsidRPr="001846F2">
        <w:rPr>
          <w:rFonts w:eastAsia="Times New Roman" w:cs="Times New Roman"/>
          <w:szCs w:val="24"/>
        </w:rPr>
        <w:t xml:space="preserve"> ακροδεξιός εθνικιστής και ο Μιτεράν</w:t>
      </w:r>
      <w:r>
        <w:rPr>
          <w:rFonts w:eastAsia="Times New Roman" w:cs="Times New Roman"/>
          <w:szCs w:val="24"/>
        </w:rPr>
        <w:t>;</w:t>
      </w:r>
      <w:r w:rsidRPr="001846F2">
        <w:rPr>
          <w:rFonts w:eastAsia="Times New Roman" w:cs="Times New Roman"/>
          <w:szCs w:val="24"/>
        </w:rPr>
        <w:t xml:space="preserve"> </w:t>
      </w:r>
    </w:p>
    <w:p w14:paraId="2ED8BBD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w:t>
      </w:r>
      <w:r w:rsidRPr="001846F2">
        <w:rPr>
          <w:rFonts w:eastAsia="Times New Roman" w:cs="Times New Roman"/>
          <w:szCs w:val="24"/>
        </w:rPr>
        <w:t xml:space="preserve">λόκληρη </w:t>
      </w:r>
      <w:r>
        <w:rPr>
          <w:rFonts w:eastAsia="Times New Roman" w:cs="Times New Roman"/>
          <w:szCs w:val="24"/>
        </w:rPr>
        <w:t xml:space="preserve">η </w:t>
      </w:r>
      <w:r w:rsidRPr="001846F2">
        <w:rPr>
          <w:rFonts w:eastAsia="Times New Roman" w:cs="Times New Roman"/>
          <w:szCs w:val="24"/>
        </w:rPr>
        <w:t>αλήθεια είναι ότι κάποιοι προσπαθούσαν επί</w:t>
      </w:r>
      <w:r>
        <w:rPr>
          <w:rFonts w:eastAsia="Times New Roman" w:cs="Times New Roman"/>
          <w:szCs w:val="24"/>
        </w:rPr>
        <w:t xml:space="preserve"> δεκαετίες να δημιουργήσουν μια</w:t>
      </w:r>
      <w:r w:rsidRPr="001846F2">
        <w:rPr>
          <w:rFonts w:eastAsia="Times New Roman" w:cs="Times New Roman"/>
          <w:szCs w:val="24"/>
        </w:rPr>
        <w:t xml:space="preserve"> άλλη Μακεδονία και </w:t>
      </w:r>
      <w:r>
        <w:rPr>
          <w:rFonts w:eastAsia="Times New Roman" w:cs="Times New Roman"/>
          <w:szCs w:val="24"/>
        </w:rPr>
        <w:t xml:space="preserve">κάποιους άλλους Μακεδόνες, </w:t>
      </w:r>
      <w:r w:rsidRPr="001846F2">
        <w:rPr>
          <w:rFonts w:eastAsia="Times New Roman" w:cs="Times New Roman"/>
          <w:szCs w:val="24"/>
        </w:rPr>
        <w:t xml:space="preserve">αλλά δεν έβρισκαν συγκεκριμένη εδαφική περιοχή </w:t>
      </w:r>
      <w:r>
        <w:rPr>
          <w:rFonts w:eastAsia="Times New Roman" w:cs="Times New Roman"/>
          <w:szCs w:val="24"/>
        </w:rPr>
        <w:t>να τους τοποθετήσουν</w:t>
      </w:r>
      <w:r w:rsidRPr="001846F2">
        <w:rPr>
          <w:rFonts w:eastAsia="Times New Roman" w:cs="Times New Roman"/>
          <w:szCs w:val="24"/>
        </w:rPr>
        <w:t xml:space="preserve"> </w:t>
      </w:r>
      <w:r>
        <w:rPr>
          <w:rFonts w:eastAsia="Times New Roman" w:cs="Times New Roman"/>
          <w:szCs w:val="24"/>
        </w:rPr>
        <w:t>και</w:t>
      </w:r>
      <w:r w:rsidRPr="001846F2">
        <w:rPr>
          <w:rFonts w:eastAsia="Times New Roman" w:cs="Times New Roman"/>
          <w:szCs w:val="24"/>
        </w:rPr>
        <w:t xml:space="preserve"> </w:t>
      </w:r>
      <w:r>
        <w:rPr>
          <w:rFonts w:eastAsia="Times New Roman" w:cs="Times New Roman"/>
          <w:szCs w:val="24"/>
        </w:rPr>
        <w:t>κ</w:t>
      </w:r>
      <w:r w:rsidRPr="001846F2">
        <w:rPr>
          <w:rFonts w:eastAsia="Times New Roman" w:cs="Times New Roman"/>
          <w:szCs w:val="24"/>
        </w:rPr>
        <w:t>υρίως</w:t>
      </w:r>
      <w:r>
        <w:rPr>
          <w:rFonts w:eastAsia="Times New Roman" w:cs="Times New Roman"/>
          <w:szCs w:val="24"/>
        </w:rPr>
        <w:t>,</w:t>
      </w:r>
      <w:r w:rsidRPr="001846F2">
        <w:rPr>
          <w:rFonts w:eastAsia="Times New Roman" w:cs="Times New Roman"/>
          <w:szCs w:val="24"/>
        </w:rPr>
        <w:t xml:space="preserve"> δεν έβρισκαν Μακεδόνες πέρα από την Ελλάδα</w:t>
      </w:r>
      <w:r>
        <w:rPr>
          <w:rFonts w:eastAsia="Times New Roman" w:cs="Times New Roman"/>
          <w:szCs w:val="24"/>
        </w:rPr>
        <w:t>.</w:t>
      </w:r>
      <w:r w:rsidRPr="001846F2">
        <w:rPr>
          <w:rFonts w:eastAsia="Times New Roman" w:cs="Times New Roman"/>
          <w:szCs w:val="24"/>
        </w:rPr>
        <w:t xml:space="preserve"> Και όταν κάποια στιγμή επί Τίτο το </w:t>
      </w:r>
      <w:r>
        <w:rPr>
          <w:rFonts w:eastAsia="Times New Roman" w:cs="Times New Roman"/>
          <w:szCs w:val="24"/>
        </w:rPr>
        <w:t>19</w:t>
      </w:r>
      <w:r w:rsidRPr="001846F2">
        <w:rPr>
          <w:rFonts w:eastAsia="Times New Roman" w:cs="Times New Roman"/>
          <w:szCs w:val="24"/>
        </w:rPr>
        <w:t>44</w:t>
      </w:r>
      <w:r>
        <w:rPr>
          <w:rFonts w:eastAsia="Times New Roman" w:cs="Times New Roman"/>
          <w:szCs w:val="24"/>
        </w:rPr>
        <w:t>,</w:t>
      </w:r>
      <w:r w:rsidRPr="001846F2">
        <w:rPr>
          <w:rFonts w:eastAsia="Times New Roman" w:cs="Times New Roman"/>
          <w:szCs w:val="24"/>
        </w:rPr>
        <w:t xml:space="preserve"> αυτό το παραμύθι για πρώτη φορά απέκτησε επίσημη υπόσταση</w:t>
      </w:r>
      <w:r>
        <w:rPr>
          <w:rFonts w:eastAsia="Times New Roman" w:cs="Times New Roman"/>
          <w:szCs w:val="24"/>
        </w:rPr>
        <w:t>,</w:t>
      </w:r>
      <w:r w:rsidRPr="001846F2">
        <w:rPr>
          <w:rFonts w:eastAsia="Times New Roman" w:cs="Times New Roman"/>
          <w:szCs w:val="24"/>
        </w:rPr>
        <w:t xml:space="preserve"> ξένοι το κατήγγειλαν πριν καλά-κ</w:t>
      </w:r>
      <w:r w:rsidRPr="001846F2">
        <w:rPr>
          <w:rFonts w:eastAsia="Times New Roman" w:cs="Times New Roman"/>
          <w:szCs w:val="24"/>
        </w:rPr>
        <w:t xml:space="preserve">αλά προλάβουμε να το </w:t>
      </w:r>
      <w:r>
        <w:rPr>
          <w:rFonts w:eastAsia="Times New Roman" w:cs="Times New Roman"/>
          <w:szCs w:val="24"/>
        </w:rPr>
        <w:t xml:space="preserve">καταγγείλουμε </w:t>
      </w:r>
      <w:r w:rsidRPr="001846F2">
        <w:rPr>
          <w:rFonts w:eastAsia="Times New Roman" w:cs="Times New Roman"/>
          <w:szCs w:val="24"/>
        </w:rPr>
        <w:t xml:space="preserve">εμείς </w:t>
      </w:r>
      <w:r>
        <w:rPr>
          <w:rFonts w:eastAsia="Times New Roman" w:cs="Times New Roman"/>
          <w:szCs w:val="24"/>
        </w:rPr>
        <w:t>και</w:t>
      </w:r>
      <w:r w:rsidRPr="001846F2">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υτό είναι ψέμα. </w:t>
      </w:r>
    </w:p>
    <w:p w14:paraId="2ED8BBD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Ακούστε κάτι. </w:t>
      </w:r>
      <w:r w:rsidRPr="001846F2">
        <w:rPr>
          <w:rFonts w:eastAsia="Times New Roman" w:cs="Times New Roman"/>
          <w:szCs w:val="24"/>
        </w:rPr>
        <w:t xml:space="preserve">Η εκ των υστέρων προσπάθεια </w:t>
      </w:r>
      <w:r>
        <w:rPr>
          <w:rFonts w:eastAsia="Times New Roman" w:cs="Times New Roman"/>
          <w:szCs w:val="24"/>
        </w:rPr>
        <w:t xml:space="preserve">να ξαναγραφεί η </w:t>
      </w:r>
      <w:r w:rsidRPr="001846F2">
        <w:rPr>
          <w:rFonts w:eastAsia="Times New Roman" w:cs="Times New Roman"/>
          <w:szCs w:val="24"/>
        </w:rPr>
        <w:t>ιστορία ποτέ δεν είναι αθώα</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 xml:space="preserve">Υποκινείται πάντοτε από </w:t>
      </w:r>
      <w:r w:rsidRPr="001846F2">
        <w:rPr>
          <w:rFonts w:eastAsia="Times New Roman" w:cs="Times New Roman"/>
          <w:szCs w:val="24"/>
        </w:rPr>
        <w:t xml:space="preserve">πολιτικές σκοπιμότητες </w:t>
      </w:r>
      <w:r>
        <w:rPr>
          <w:rFonts w:eastAsia="Times New Roman" w:cs="Times New Roman"/>
          <w:szCs w:val="24"/>
        </w:rPr>
        <w:t xml:space="preserve">και </w:t>
      </w:r>
      <w:r w:rsidRPr="001846F2">
        <w:rPr>
          <w:rFonts w:eastAsia="Times New Roman" w:cs="Times New Roman"/>
          <w:szCs w:val="24"/>
        </w:rPr>
        <w:t>έχει πάντα πολιτικές προεκτάσεις</w:t>
      </w:r>
      <w:r>
        <w:rPr>
          <w:rFonts w:eastAsia="Times New Roman" w:cs="Times New Roman"/>
          <w:szCs w:val="24"/>
        </w:rPr>
        <w:t>.</w:t>
      </w:r>
      <w:r w:rsidRPr="001846F2">
        <w:rPr>
          <w:rFonts w:eastAsia="Times New Roman" w:cs="Times New Roman"/>
          <w:szCs w:val="24"/>
        </w:rPr>
        <w:t xml:space="preserve"> </w:t>
      </w:r>
      <w:r w:rsidRPr="001846F2">
        <w:rPr>
          <w:rFonts w:eastAsia="Times New Roman" w:cs="Times New Roman"/>
          <w:szCs w:val="24"/>
        </w:rPr>
        <w:lastRenderedPageBreak/>
        <w:t xml:space="preserve">Και </w:t>
      </w:r>
      <w:r>
        <w:rPr>
          <w:rFonts w:eastAsia="Times New Roman" w:cs="Times New Roman"/>
          <w:szCs w:val="24"/>
        </w:rPr>
        <w:t>εδώ είναι που η ι</w:t>
      </w:r>
      <w:r>
        <w:rPr>
          <w:rFonts w:eastAsia="Times New Roman" w:cs="Times New Roman"/>
          <w:szCs w:val="24"/>
        </w:rPr>
        <w:t>στορία γίνεται π</w:t>
      </w:r>
      <w:r w:rsidRPr="001846F2">
        <w:rPr>
          <w:rFonts w:eastAsia="Times New Roman" w:cs="Times New Roman"/>
          <w:szCs w:val="24"/>
        </w:rPr>
        <w:t>ια πολιτική</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 xml:space="preserve">Η θεωρία των τριών </w:t>
      </w:r>
      <w:r>
        <w:rPr>
          <w:rFonts w:eastAsia="Times New Roman" w:cs="Times New Roman"/>
          <w:szCs w:val="24"/>
        </w:rPr>
        <w:t xml:space="preserve">Μακεδονιών </w:t>
      </w:r>
      <w:r w:rsidRPr="001846F2">
        <w:rPr>
          <w:rFonts w:eastAsia="Times New Roman" w:cs="Times New Roman"/>
          <w:szCs w:val="24"/>
        </w:rPr>
        <w:t>που δήθεν μοιράστηκαν υποκρύπτει τη θεωρία του δήθεν ενιαίο</w:t>
      </w:r>
      <w:r>
        <w:rPr>
          <w:rFonts w:eastAsia="Times New Roman" w:cs="Times New Roman"/>
          <w:szCs w:val="24"/>
        </w:rPr>
        <w:t>υ μ</w:t>
      </w:r>
      <w:r w:rsidRPr="001846F2">
        <w:rPr>
          <w:rFonts w:eastAsia="Times New Roman" w:cs="Times New Roman"/>
          <w:szCs w:val="24"/>
        </w:rPr>
        <w:t>ακεδονικού λαού που είναι κατακερματισμένος και που επιθυμεί την εθνική του ολοκλήρωση</w:t>
      </w:r>
      <w:r>
        <w:rPr>
          <w:rFonts w:eastAsia="Times New Roman" w:cs="Times New Roman"/>
          <w:szCs w:val="24"/>
        </w:rPr>
        <w:t>.</w:t>
      </w:r>
      <w:r w:rsidRPr="001846F2">
        <w:rPr>
          <w:rFonts w:eastAsia="Times New Roman" w:cs="Times New Roman"/>
          <w:szCs w:val="24"/>
        </w:rPr>
        <w:t xml:space="preserve"> </w:t>
      </w:r>
      <w:r>
        <w:rPr>
          <w:rFonts w:eastAsia="Times New Roman" w:cs="Times New Roman"/>
          <w:szCs w:val="24"/>
        </w:rPr>
        <w:t>Αυτό</w:t>
      </w:r>
      <w:r w:rsidRPr="001846F2">
        <w:rPr>
          <w:rFonts w:eastAsia="Times New Roman" w:cs="Times New Roman"/>
          <w:szCs w:val="24"/>
        </w:rPr>
        <w:t xml:space="preserve"> προειδοποιούσε </w:t>
      </w:r>
      <w:r>
        <w:rPr>
          <w:rFonts w:eastAsia="Times New Roman" w:cs="Times New Roman"/>
          <w:szCs w:val="24"/>
        </w:rPr>
        <w:t xml:space="preserve">ο Στεντίνιους ότι είναι επικίνδυνο. </w:t>
      </w:r>
    </w:p>
    <w:p w14:paraId="2ED8BBD8"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BD9" w14:textId="77777777" w:rsidR="00C647AD" w:rsidRDefault="00D506E1">
      <w:pPr>
        <w:spacing w:after="0" w:line="600" w:lineRule="auto"/>
        <w:ind w:firstLine="720"/>
        <w:jc w:val="both"/>
        <w:rPr>
          <w:rFonts w:eastAsia="Times New Roman"/>
          <w:szCs w:val="24"/>
        </w:rPr>
      </w:pPr>
      <w:r w:rsidRPr="00F7171A">
        <w:rPr>
          <w:rFonts w:eastAsia="Times New Roman"/>
          <w:szCs w:val="24"/>
        </w:rPr>
        <w:t>Τίθεται</w:t>
      </w:r>
      <w:r>
        <w:rPr>
          <w:rFonts w:eastAsia="Times New Roman"/>
          <w:szCs w:val="24"/>
        </w:rPr>
        <w:t>, λ</w:t>
      </w:r>
      <w:r w:rsidRPr="00F7171A">
        <w:rPr>
          <w:rFonts w:eastAsia="Times New Roman"/>
          <w:szCs w:val="24"/>
        </w:rPr>
        <w:t>οιπόν</w:t>
      </w:r>
      <w:r>
        <w:rPr>
          <w:rFonts w:eastAsia="Times New Roman"/>
          <w:szCs w:val="24"/>
        </w:rPr>
        <w:t>,</w:t>
      </w:r>
      <w:r w:rsidRPr="00F7171A">
        <w:rPr>
          <w:rFonts w:eastAsia="Times New Roman"/>
          <w:szCs w:val="24"/>
        </w:rPr>
        <w:t xml:space="preserve"> το πρωταρχικό ερώτημα</w:t>
      </w:r>
      <w:r>
        <w:rPr>
          <w:rFonts w:eastAsia="Times New Roman"/>
          <w:szCs w:val="24"/>
        </w:rPr>
        <w:t xml:space="preserve">: </w:t>
      </w:r>
      <w:r>
        <w:rPr>
          <w:rFonts w:eastAsia="Times New Roman"/>
          <w:szCs w:val="24"/>
        </w:rPr>
        <w:t>Τί</w:t>
      </w:r>
      <w:r w:rsidRPr="00F7171A">
        <w:rPr>
          <w:rFonts w:eastAsia="Times New Roman"/>
          <w:szCs w:val="24"/>
        </w:rPr>
        <w:t xml:space="preserve"> υποκρύπτει </w:t>
      </w:r>
      <w:r>
        <w:rPr>
          <w:rFonts w:eastAsia="Times New Roman"/>
          <w:szCs w:val="24"/>
        </w:rPr>
        <w:t>η διαστρέβλωση της ιστορίας; Α</w:t>
      </w:r>
      <w:r w:rsidRPr="00F7171A">
        <w:rPr>
          <w:rFonts w:eastAsia="Times New Roman"/>
          <w:szCs w:val="24"/>
        </w:rPr>
        <w:t>νακατανομή συνόρων για τα εθνικά κράτη της περιοχής και ανακατανομή σφαιρών επιρρ</w:t>
      </w:r>
      <w:r w:rsidRPr="00F7171A">
        <w:rPr>
          <w:rFonts w:eastAsia="Times New Roman"/>
          <w:szCs w:val="24"/>
        </w:rPr>
        <w:t xml:space="preserve">οής για τις μεγάλες δυνάμεις που βρίσκονται πίσω </w:t>
      </w:r>
      <w:r>
        <w:rPr>
          <w:rFonts w:eastAsia="Times New Roman"/>
          <w:szCs w:val="24"/>
        </w:rPr>
        <w:t>τους. Α</w:t>
      </w:r>
      <w:r w:rsidRPr="00F7171A">
        <w:rPr>
          <w:rFonts w:eastAsia="Times New Roman"/>
          <w:szCs w:val="24"/>
        </w:rPr>
        <w:t>υτό υποκρύπτει</w:t>
      </w:r>
      <w:r>
        <w:rPr>
          <w:rFonts w:eastAsia="Times New Roman"/>
          <w:szCs w:val="24"/>
        </w:rPr>
        <w:t>. Κ</w:t>
      </w:r>
      <w:r w:rsidRPr="00F7171A">
        <w:rPr>
          <w:rFonts w:eastAsia="Times New Roman"/>
          <w:szCs w:val="24"/>
        </w:rPr>
        <w:t>αι ποιος ανησυχεί για αυτό</w:t>
      </w:r>
      <w:r>
        <w:rPr>
          <w:rFonts w:eastAsia="Times New Roman"/>
          <w:szCs w:val="24"/>
        </w:rPr>
        <w:t>; Μα, β</w:t>
      </w:r>
      <w:r w:rsidRPr="00F7171A">
        <w:rPr>
          <w:rFonts w:eastAsia="Times New Roman"/>
          <w:szCs w:val="24"/>
        </w:rPr>
        <w:t>εβαίως οι Έλληνες</w:t>
      </w:r>
      <w:r>
        <w:rPr>
          <w:rFonts w:eastAsia="Times New Roman"/>
          <w:szCs w:val="24"/>
        </w:rPr>
        <w:t xml:space="preserve">, όπως το έδειξαν τα τελευταία </w:t>
      </w:r>
      <w:r w:rsidRPr="00F7171A">
        <w:rPr>
          <w:rFonts w:eastAsia="Times New Roman"/>
          <w:szCs w:val="24"/>
        </w:rPr>
        <w:t>συλλαλητήρια</w:t>
      </w:r>
      <w:r>
        <w:rPr>
          <w:rFonts w:eastAsia="Times New Roman"/>
          <w:szCs w:val="24"/>
        </w:rPr>
        <w:t>. Κ</w:t>
      </w:r>
      <w:r w:rsidRPr="00F7171A">
        <w:rPr>
          <w:rFonts w:eastAsia="Times New Roman"/>
          <w:szCs w:val="24"/>
        </w:rPr>
        <w:t>αι είναι αυτό μ</w:t>
      </w:r>
      <w:r>
        <w:rPr>
          <w:rFonts w:eastAsia="Times New Roman"/>
          <w:szCs w:val="24"/>
        </w:rPr>
        <w:t>ι</w:t>
      </w:r>
      <w:r w:rsidRPr="00F7171A">
        <w:rPr>
          <w:rFonts w:eastAsia="Times New Roman"/>
          <w:szCs w:val="24"/>
        </w:rPr>
        <w:t>α βάσιμη ανησυχία</w:t>
      </w:r>
      <w:r>
        <w:rPr>
          <w:rFonts w:eastAsia="Times New Roman"/>
          <w:szCs w:val="24"/>
        </w:rPr>
        <w:t>;</w:t>
      </w:r>
    </w:p>
    <w:p w14:paraId="2ED8BBDA" w14:textId="77777777" w:rsidR="00C647AD" w:rsidRDefault="00D506E1">
      <w:pPr>
        <w:spacing w:after="0" w:line="600" w:lineRule="auto"/>
        <w:ind w:firstLine="720"/>
        <w:jc w:val="both"/>
        <w:rPr>
          <w:rFonts w:eastAsia="Times New Roman"/>
          <w:szCs w:val="24"/>
        </w:rPr>
      </w:pPr>
      <w:r>
        <w:rPr>
          <w:rFonts w:eastAsia="Times New Roman"/>
          <w:szCs w:val="24"/>
        </w:rPr>
        <w:t>Το</w:t>
      </w:r>
      <w:r>
        <w:rPr>
          <w:rFonts w:eastAsia="Times New Roman"/>
          <w:szCs w:val="24"/>
        </w:rPr>
        <w:t>υ</w:t>
      </w:r>
      <w:r>
        <w:rPr>
          <w:rFonts w:eastAsia="Times New Roman"/>
          <w:szCs w:val="24"/>
        </w:rPr>
        <w:t xml:space="preserve"> απαντά απερίφραστα ο ί</w:t>
      </w:r>
      <w:r w:rsidRPr="00F7171A">
        <w:rPr>
          <w:rFonts w:eastAsia="Times New Roman"/>
          <w:szCs w:val="24"/>
        </w:rPr>
        <w:t>διος ο Κωνσταντίνος Καραμα</w:t>
      </w:r>
      <w:r w:rsidRPr="00F7171A">
        <w:rPr>
          <w:rFonts w:eastAsia="Times New Roman"/>
          <w:szCs w:val="24"/>
        </w:rPr>
        <w:t>νλής</w:t>
      </w:r>
      <w:r>
        <w:rPr>
          <w:rFonts w:eastAsia="Times New Roman"/>
          <w:szCs w:val="24"/>
        </w:rPr>
        <w:t>. Διαβάζω: «Α</w:t>
      </w:r>
      <w:r w:rsidRPr="00F7171A">
        <w:rPr>
          <w:rFonts w:eastAsia="Times New Roman"/>
          <w:szCs w:val="24"/>
        </w:rPr>
        <w:t xml:space="preserve">ν </w:t>
      </w:r>
      <w:r>
        <w:rPr>
          <w:rFonts w:eastAsia="Times New Roman"/>
          <w:szCs w:val="24"/>
        </w:rPr>
        <w:t xml:space="preserve">τα Σκόπια δεν αποτελούν απειλή αυτήν τη στιγμή, κανείς δεν μπορεί να προβλέψει και να εγγυηθεί, ιδιαίτερα μέσα στις σημερινές συνθήκες ρευστότητας και αστάθειας, </w:t>
      </w:r>
      <w:r>
        <w:rPr>
          <w:rFonts w:eastAsia="Times New Roman"/>
          <w:szCs w:val="24"/>
        </w:rPr>
        <w:lastRenderedPageBreak/>
        <w:t>ποιοι συνδυασμοί δυνάμεων θα προκύψουν στο εγγύς ή στο απώτερο μέλλον στα Β</w:t>
      </w:r>
      <w:r>
        <w:rPr>
          <w:rFonts w:eastAsia="Times New Roman"/>
          <w:szCs w:val="24"/>
        </w:rPr>
        <w:t xml:space="preserve">αλκάνια και στην ευρύτερη περιοχή. Αν αυτές οι δυνάμεις </w:t>
      </w:r>
      <w:r w:rsidRPr="00F7171A">
        <w:rPr>
          <w:rFonts w:eastAsia="Times New Roman"/>
          <w:szCs w:val="24"/>
        </w:rPr>
        <w:t xml:space="preserve">θελήσουν να χρησιμοποιήσουν και πάλι το </w:t>
      </w:r>
      <w:r>
        <w:rPr>
          <w:rFonts w:eastAsia="Times New Roman"/>
          <w:szCs w:val="24"/>
        </w:rPr>
        <w:t>μ</w:t>
      </w:r>
      <w:r w:rsidRPr="00F7171A">
        <w:rPr>
          <w:rFonts w:eastAsia="Times New Roman"/>
          <w:szCs w:val="24"/>
        </w:rPr>
        <w:t>ακεδονικό</w:t>
      </w:r>
      <w:r>
        <w:rPr>
          <w:rFonts w:eastAsia="Times New Roman"/>
          <w:szCs w:val="24"/>
        </w:rPr>
        <w:t>,</w:t>
      </w:r>
      <w:r w:rsidRPr="00F7171A">
        <w:rPr>
          <w:rFonts w:eastAsia="Times New Roman"/>
          <w:szCs w:val="24"/>
        </w:rPr>
        <w:t xml:space="preserve"> όπως το έκανα</w:t>
      </w:r>
      <w:r>
        <w:rPr>
          <w:rFonts w:eastAsia="Times New Roman"/>
          <w:szCs w:val="24"/>
        </w:rPr>
        <w:t>ν</w:t>
      </w:r>
      <w:r w:rsidRPr="00F7171A">
        <w:rPr>
          <w:rFonts w:eastAsia="Times New Roman"/>
          <w:szCs w:val="24"/>
        </w:rPr>
        <w:t xml:space="preserve"> στο παρελθόν</w:t>
      </w:r>
      <w:r>
        <w:rPr>
          <w:rFonts w:eastAsia="Times New Roman"/>
          <w:szCs w:val="24"/>
        </w:rPr>
        <w:t>,</w:t>
      </w:r>
      <w:r w:rsidRPr="00F7171A">
        <w:rPr>
          <w:rFonts w:eastAsia="Times New Roman"/>
          <w:szCs w:val="24"/>
        </w:rPr>
        <w:t xml:space="preserve"> γιατί οι Ηνωμένες Πολιτείες και η Ευρώπη θα πρέπει να τους έχ</w:t>
      </w:r>
      <w:r>
        <w:rPr>
          <w:rFonts w:eastAsia="Times New Roman"/>
          <w:szCs w:val="24"/>
        </w:rPr>
        <w:t>ουν</w:t>
      </w:r>
      <w:r w:rsidRPr="00F7171A">
        <w:rPr>
          <w:rFonts w:eastAsia="Times New Roman"/>
          <w:szCs w:val="24"/>
        </w:rPr>
        <w:t xml:space="preserve"> δώσει εκ των προτέρων ένα</w:t>
      </w:r>
      <w:r>
        <w:rPr>
          <w:rFonts w:eastAsia="Times New Roman"/>
          <w:szCs w:val="24"/>
        </w:rPr>
        <w:t>ν</w:t>
      </w:r>
      <w:r w:rsidRPr="00F7171A">
        <w:rPr>
          <w:rFonts w:eastAsia="Times New Roman"/>
          <w:szCs w:val="24"/>
        </w:rPr>
        <w:t xml:space="preserve"> τίτλο νομιμότητας για να το</w:t>
      </w:r>
      <w:r w:rsidRPr="00F7171A">
        <w:rPr>
          <w:rFonts w:eastAsia="Times New Roman"/>
          <w:szCs w:val="24"/>
        </w:rPr>
        <w:t xml:space="preserve"> </w:t>
      </w:r>
      <w:r>
        <w:rPr>
          <w:rFonts w:eastAsia="Times New Roman"/>
          <w:szCs w:val="24"/>
        </w:rPr>
        <w:t xml:space="preserve">πράξουν; </w:t>
      </w:r>
      <w:r>
        <w:rPr>
          <w:rFonts w:eastAsia="Times New Roman"/>
          <w:szCs w:val="24"/>
        </w:rPr>
        <w:t>«</w:t>
      </w:r>
      <w:r>
        <w:rPr>
          <w:rFonts w:eastAsia="Times New Roman"/>
          <w:szCs w:val="24"/>
        </w:rPr>
        <w:t>Τίθεται</w:t>
      </w:r>
      <w:r>
        <w:rPr>
          <w:rFonts w:eastAsia="Times New Roman"/>
          <w:szCs w:val="24"/>
        </w:rPr>
        <w:t xml:space="preserve">, </w:t>
      </w:r>
      <w:r>
        <w:rPr>
          <w:rFonts w:eastAsia="Times New Roman"/>
          <w:szCs w:val="24"/>
        </w:rPr>
        <w:t>λέει</w:t>
      </w:r>
      <w:r w:rsidRPr="00F7171A">
        <w:rPr>
          <w:rFonts w:eastAsia="Times New Roman"/>
          <w:szCs w:val="24"/>
        </w:rPr>
        <w:t xml:space="preserve"> ο Καραμανλής</w:t>
      </w:r>
      <w:r>
        <w:rPr>
          <w:rFonts w:eastAsia="Times New Roman"/>
          <w:szCs w:val="24"/>
        </w:rPr>
        <w:t>,</w:t>
      </w:r>
      <w:r w:rsidRPr="00F7171A">
        <w:rPr>
          <w:rFonts w:eastAsia="Times New Roman"/>
          <w:szCs w:val="24"/>
        </w:rPr>
        <w:t xml:space="preserve"> </w:t>
      </w:r>
      <w:r>
        <w:rPr>
          <w:rFonts w:eastAsia="Times New Roman"/>
          <w:szCs w:val="24"/>
        </w:rPr>
        <w:t>σ</w:t>
      </w:r>
      <w:r w:rsidRPr="00F7171A">
        <w:rPr>
          <w:rFonts w:eastAsia="Times New Roman"/>
          <w:szCs w:val="24"/>
        </w:rPr>
        <w:t xml:space="preserve">ε κίνδυνο η ασφάλεια και </w:t>
      </w:r>
      <w:r>
        <w:rPr>
          <w:rFonts w:eastAsia="Times New Roman"/>
          <w:szCs w:val="24"/>
        </w:rPr>
        <w:t>ε</w:t>
      </w:r>
      <w:r w:rsidRPr="00F7171A">
        <w:rPr>
          <w:rFonts w:eastAsia="Times New Roman"/>
          <w:szCs w:val="24"/>
        </w:rPr>
        <w:t>ιρήνη στην περιοχή</w:t>
      </w:r>
      <w:r>
        <w:rPr>
          <w:rFonts w:eastAsia="Times New Roman"/>
          <w:szCs w:val="24"/>
        </w:rPr>
        <w:t>, γιατί θα αποτελούσε μι</w:t>
      </w:r>
      <w:r w:rsidRPr="00F7171A">
        <w:rPr>
          <w:rFonts w:eastAsia="Times New Roman"/>
          <w:szCs w:val="24"/>
        </w:rPr>
        <w:t>α ιστορική νομιμοποίηση των προσπαθειών π</w:t>
      </w:r>
      <w:r>
        <w:rPr>
          <w:rFonts w:eastAsia="Times New Roman"/>
          <w:szCs w:val="24"/>
        </w:rPr>
        <w:t>ου έγιναν στο πρόσφατο παρελθόν, μ</w:t>
      </w:r>
      <w:r w:rsidRPr="00F7171A">
        <w:rPr>
          <w:rFonts w:eastAsia="Times New Roman"/>
          <w:szCs w:val="24"/>
        </w:rPr>
        <w:t xml:space="preserve">ε πρόσχημα ακριβώς το όνομα </w:t>
      </w:r>
      <w:r>
        <w:rPr>
          <w:rFonts w:eastAsia="Times New Roman"/>
          <w:szCs w:val="24"/>
        </w:rPr>
        <w:t>«</w:t>
      </w:r>
      <w:r w:rsidRPr="00F7171A">
        <w:rPr>
          <w:rFonts w:eastAsia="Times New Roman"/>
          <w:szCs w:val="24"/>
        </w:rPr>
        <w:t>Μακεδονία</w:t>
      </w:r>
      <w:r>
        <w:rPr>
          <w:rFonts w:eastAsia="Times New Roman"/>
          <w:szCs w:val="24"/>
        </w:rPr>
        <w:t>»</w:t>
      </w:r>
      <w:r w:rsidRPr="00F7171A">
        <w:rPr>
          <w:rFonts w:eastAsia="Times New Roman"/>
          <w:szCs w:val="24"/>
        </w:rPr>
        <w:t xml:space="preserve"> </w:t>
      </w:r>
      <w:r w:rsidRPr="00F7171A">
        <w:rPr>
          <w:rFonts w:eastAsia="Times New Roman"/>
          <w:szCs w:val="24"/>
        </w:rPr>
        <w:t xml:space="preserve">και με σκοπό τον διαμελισμό της Ελλάδας </w:t>
      </w:r>
      <w:r>
        <w:rPr>
          <w:rFonts w:eastAsia="Times New Roman"/>
          <w:szCs w:val="24"/>
        </w:rPr>
        <w:t>δ</w:t>
      </w:r>
      <w:r w:rsidRPr="00F7171A">
        <w:rPr>
          <w:rFonts w:eastAsia="Times New Roman"/>
          <w:szCs w:val="24"/>
        </w:rPr>
        <w:t xml:space="preserve">ια τις </w:t>
      </w:r>
      <w:r w:rsidRPr="00F7171A">
        <w:rPr>
          <w:rFonts w:eastAsia="Times New Roman"/>
          <w:szCs w:val="24"/>
        </w:rPr>
        <w:t>αποσ</w:t>
      </w:r>
      <w:r>
        <w:rPr>
          <w:rFonts w:eastAsia="Times New Roman"/>
          <w:szCs w:val="24"/>
        </w:rPr>
        <w:t>π</w:t>
      </w:r>
      <w:r w:rsidRPr="00F7171A">
        <w:rPr>
          <w:rFonts w:eastAsia="Times New Roman"/>
          <w:szCs w:val="24"/>
        </w:rPr>
        <w:t xml:space="preserve">άσεως </w:t>
      </w:r>
      <w:r w:rsidRPr="00F7171A">
        <w:rPr>
          <w:rFonts w:eastAsia="Times New Roman"/>
          <w:szCs w:val="24"/>
        </w:rPr>
        <w:t>της Μακεδονίας</w:t>
      </w:r>
      <w:r>
        <w:rPr>
          <w:rFonts w:eastAsia="Times New Roman"/>
          <w:szCs w:val="24"/>
        </w:rPr>
        <w:t xml:space="preserve">». </w:t>
      </w:r>
      <w:r w:rsidRPr="00F7171A">
        <w:rPr>
          <w:rFonts w:eastAsia="Times New Roman"/>
          <w:szCs w:val="24"/>
        </w:rPr>
        <w:t xml:space="preserve">Αυτή είναι </w:t>
      </w:r>
      <w:r>
        <w:rPr>
          <w:rFonts w:eastAsia="Times New Roman"/>
          <w:szCs w:val="24"/>
        </w:rPr>
        <w:t xml:space="preserve">η </w:t>
      </w:r>
      <w:r w:rsidRPr="00F7171A">
        <w:rPr>
          <w:rFonts w:eastAsia="Times New Roman"/>
          <w:szCs w:val="24"/>
        </w:rPr>
        <w:t>υποθήκη του Κωνσταντίνου Καραμανλή</w:t>
      </w:r>
      <w:r>
        <w:rPr>
          <w:rFonts w:eastAsia="Times New Roman"/>
          <w:szCs w:val="24"/>
        </w:rPr>
        <w:t>.</w:t>
      </w:r>
    </w:p>
    <w:p w14:paraId="2ED8BBDB"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BBDC" w14:textId="77777777" w:rsidR="00C647AD" w:rsidRDefault="00D506E1">
      <w:pPr>
        <w:spacing w:after="0" w:line="600" w:lineRule="auto"/>
        <w:ind w:firstLine="720"/>
        <w:jc w:val="both"/>
        <w:rPr>
          <w:rFonts w:eastAsia="Times New Roman"/>
          <w:szCs w:val="24"/>
        </w:rPr>
      </w:pPr>
      <w:r>
        <w:rPr>
          <w:rFonts w:eastAsia="Times New Roman"/>
          <w:szCs w:val="24"/>
        </w:rPr>
        <w:t>Πάρτε και την επιστολή</w:t>
      </w:r>
      <w:r w:rsidRPr="00F7171A">
        <w:rPr>
          <w:rFonts w:eastAsia="Times New Roman"/>
          <w:szCs w:val="24"/>
        </w:rPr>
        <w:t xml:space="preserve"> </w:t>
      </w:r>
      <w:r>
        <w:rPr>
          <w:rFonts w:eastAsia="Times New Roman"/>
          <w:szCs w:val="24"/>
        </w:rPr>
        <w:t>Κ</w:t>
      </w:r>
      <w:r w:rsidRPr="00F7171A">
        <w:rPr>
          <w:rFonts w:eastAsia="Times New Roman"/>
          <w:szCs w:val="24"/>
        </w:rPr>
        <w:t xml:space="preserve">αραμανλή στον </w:t>
      </w:r>
      <w:r>
        <w:rPr>
          <w:rFonts w:eastAsia="Times New Roman"/>
          <w:szCs w:val="24"/>
        </w:rPr>
        <w:t>Α</w:t>
      </w:r>
      <w:r w:rsidRPr="00F7171A">
        <w:rPr>
          <w:rFonts w:eastAsia="Times New Roman"/>
          <w:szCs w:val="24"/>
        </w:rPr>
        <w:t>μερικανό Πρόεδρο Μπους και σε όλους το</w:t>
      </w:r>
      <w:r w:rsidRPr="00F7171A">
        <w:rPr>
          <w:rFonts w:eastAsia="Times New Roman"/>
          <w:szCs w:val="24"/>
        </w:rPr>
        <w:t>υς Ευρωπαίους ηγέτες στις 3 Μαΐου του 1992</w:t>
      </w:r>
      <w:r>
        <w:rPr>
          <w:rFonts w:eastAsia="Times New Roman"/>
          <w:szCs w:val="24"/>
        </w:rPr>
        <w:t>,</w:t>
      </w:r>
      <w:r w:rsidRPr="00F7171A">
        <w:rPr>
          <w:rFonts w:eastAsia="Times New Roman"/>
          <w:szCs w:val="24"/>
        </w:rPr>
        <w:t xml:space="preserve"> από όπου και το απόσπασμα το οποίο σας διάβασα</w:t>
      </w:r>
      <w:r>
        <w:rPr>
          <w:rFonts w:eastAsia="Times New Roman"/>
          <w:szCs w:val="24"/>
        </w:rPr>
        <w:t>.</w:t>
      </w:r>
    </w:p>
    <w:p w14:paraId="2ED8BBDD" w14:textId="77777777" w:rsidR="00C647AD" w:rsidRDefault="00D506E1">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szCs w:val="24"/>
        </w:rPr>
        <w:t>Αντώνης</w:t>
      </w:r>
      <w:r>
        <w:rPr>
          <w:rFonts w:eastAsia="Times New Roman"/>
          <w:szCs w:val="24"/>
        </w:rPr>
        <w:t xml:space="preserve"> Σαμαράς καταθέτει για τα Πρακτικά την προαναφερθείσα επιστολή, η οποία </w:t>
      </w:r>
      <w:r>
        <w:rPr>
          <w:rFonts w:eastAsia="Times New Roman"/>
          <w:szCs w:val="24"/>
        </w:rPr>
        <w:lastRenderedPageBreak/>
        <w:t>βρίσκεται στο αρχείο του Τμήματος Γραμματείας της Διε</w:t>
      </w:r>
      <w:r>
        <w:rPr>
          <w:rFonts w:eastAsia="Times New Roman"/>
          <w:szCs w:val="24"/>
        </w:rPr>
        <w:t>ύθυνσης Στενογραφίας και Πρακτικών της Βουλής)</w:t>
      </w:r>
    </w:p>
    <w:p w14:paraId="2ED8BBDE" w14:textId="77777777" w:rsidR="00C647AD" w:rsidRDefault="00D506E1">
      <w:pPr>
        <w:spacing w:after="0" w:line="600" w:lineRule="auto"/>
        <w:ind w:firstLine="720"/>
        <w:jc w:val="both"/>
        <w:rPr>
          <w:rFonts w:eastAsia="Times New Roman"/>
          <w:szCs w:val="24"/>
        </w:rPr>
      </w:pPr>
      <w:r>
        <w:rPr>
          <w:rFonts w:eastAsia="Times New Roman"/>
          <w:szCs w:val="24"/>
        </w:rPr>
        <w:t>Να τι ανέφερε τότε και ο Ανδρέας Παπανδρέου: «Είμαι α</w:t>
      </w:r>
      <w:r w:rsidRPr="00F7171A">
        <w:rPr>
          <w:rFonts w:eastAsia="Times New Roman"/>
          <w:szCs w:val="24"/>
        </w:rPr>
        <w:t>νυποχώρητος σε ό</w:t>
      </w:r>
      <w:r>
        <w:rPr>
          <w:rFonts w:eastAsia="Times New Roman"/>
          <w:szCs w:val="24"/>
        </w:rPr>
        <w:t>,</w:t>
      </w:r>
      <w:r w:rsidRPr="00F7171A">
        <w:rPr>
          <w:rFonts w:eastAsia="Times New Roman"/>
          <w:szCs w:val="24"/>
        </w:rPr>
        <w:t>τι αφορά τις προκλήσεις των Σκοπίων</w:t>
      </w:r>
      <w:r>
        <w:rPr>
          <w:rFonts w:eastAsia="Times New Roman"/>
          <w:szCs w:val="24"/>
        </w:rPr>
        <w:t>. Δ</w:t>
      </w:r>
      <w:r w:rsidRPr="00F7171A">
        <w:rPr>
          <w:rFonts w:eastAsia="Times New Roman"/>
          <w:szCs w:val="24"/>
        </w:rPr>
        <w:t xml:space="preserve">εν πρόκειται να </w:t>
      </w:r>
      <w:r>
        <w:rPr>
          <w:rFonts w:eastAsia="Times New Roman"/>
          <w:szCs w:val="24"/>
        </w:rPr>
        <w:t xml:space="preserve">συναινέσω σε αναγνώριση </w:t>
      </w:r>
      <w:r>
        <w:rPr>
          <w:rFonts w:eastAsia="Times New Roman"/>
          <w:szCs w:val="24"/>
          <w:lang w:val="en-US"/>
        </w:rPr>
        <w:t>de</w:t>
      </w:r>
      <w:r w:rsidRPr="00364601">
        <w:rPr>
          <w:rFonts w:eastAsia="Times New Roman"/>
          <w:szCs w:val="24"/>
        </w:rPr>
        <w:t xml:space="preserve"> </w:t>
      </w:r>
      <w:r>
        <w:rPr>
          <w:rFonts w:eastAsia="Times New Roman"/>
          <w:szCs w:val="24"/>
          <w:lang w:val="en-US"/>
        </w:rPr>
        <w:t>jure</w:t>
      </w:r>
      <w:r>
        <w:rPr>
          <w:rFonts w:eastAsia="Times New Roman"/>
          <w:szCs w:val="24"/>
        </w:rPr>
        <w:t xml:space="preserve"> και </w:t>
      </w:r>
      <w:r w:rsidRPr="00F7171A">
        <w:rPr>
          <w:rFonts w:eastAsia="Times New Roman"/>
          <w:szCs w:val="24"/>
        </w:rPr>
        <w:t>de facto</w:t>
      </w:r>
      <w:r>
        <w:rPr>
          <w:rFonts w:eastAsia="Times New Roman"/>
          <w:szCs w:val="24"/>
        </w:rPr>
        <w:t>,</w:t>
      </w:r>
      <w:r w:rsidRPr="00F7171A">
        <w:rPr>
          <w:rFonts w:eastAsia="Times New Roman"/>
          <w:szCs w:val="24"/>
        </w:rPr>
        <w:t xml:space="preserve"> εφόσον το όνομα </w:t>
      </w:r>
      <w:r>
        <w:rPr>
          <w:rFonts w:eastAsia="Times New Roman"/>
          <w:szCs w:val="24"/>
        </w:rPr>
        <w:t>«</w:t>
      </w:r>
      <w:r w:rsidRPr="00F7171A">
        <w:rPr>
          <w:rFonts w:eastAsia="Times New Roman"/>
          <w:szCs w:val="24"/>
        </w:rPr>
        <w:t>Μακεδονία</w:t>
      </w:r>
      <w:r>
        <w:rPr>
          <w:rFonts w:eastAsia="Times New Roman"/>
          <w:szCs w:val="24"/>
        </w:rPr>
        <w:t>»</w:t>
      </w:r>
      <w:r w:rsidRPr="00F7171A">
        <w:rPr>
          <w:rFonts w:eastAsia="Times New Roman"/>
          <w:szCs w:val="24"/>
        </w:rPr>
        <w:t xml:space="preserve"> </w:t>
      </w:r>
      <w:r w:rsidRPr="00F7171A">
        <w:rPr>
          <w:rFonts w:eastAsia="Times New Roman"/>
          <w:szCs w:val="24"/>
        </w:rPr>
        <w:t>χρησιμοποιη</w:t>
      </w:r>
      <w:r w:rsidRPr="00F7171A">
        <w:rPr>
          <w:rFonts w:eastAsia="Times New Roman"/>
          <w:szCs w:val="24"/>
        </w:rPr>
        <w:t xml:space="preserve">θεί με επιθετικό </w:t>
      </w:r>
      <w:r>
        <w:rPr>
          <w:rFonts w:eastAsia="Times New Roman"/>
          <w:szCs w:val="24"/>
        </w:rPr>
        <w:t>ή όχι</w:t>
      </w:r>
      <w:r w:rsidRPr="00F7171A">
        <w:rPr>
          <w:rFonts w:eastAsia="Times New Roman"/>
          <w:szCs w:val="24"/>
        </w:rPr>
        <w:t xml:space="preserve"> προσδιορισμό στην ονομασία του κρατιδίου των Σκοπίων</w:t>
      </w:r>
      <w:r>
        <w:rPr>
          <w:rFonts w:eastAsia="Times New Roman"/>
          <w:szCs w:val="24"/>
        </w:rPr>
        <w:t>». Π</w:t>
      </w:r>
      <w:r w:rsidRPr="00F7171A">
        <w:rPr>
          <w:rFonts w:eastAsia="Times New Roman"/>
          <w:szCs w:val="24"/>
        </w:rPr>
        <w:t>άρτε</w:t>
      </w:r>
      <w:r>
        <w:rPr>
          <w:rFonts w:eastAsia="Times New Roman"/>
          <w:szCs w:val="24"/>
        </w:rPr>
        <w:t>,</w:t>
      </w:r>
      <w:r w:rsidRPr="00F7171A">
        <w:rPr>
          <w:rFonts w:eastAsia="Times New Roman"/>
          <w:szCs w:val="24"/>
        </w:rPr>
        <w:t xml:space="preserve"> παρακαλώ</w:t>
      </w:r>
      <w:r>
        <w:rPr>
          <w:rFonts w:eastAsia="Times New Roman"/>
          <w:szCs w:val="24"/>
        </w:rPr>
        <w:t>,</w:t>
      </w:r>
      <w:r w:rsidRPr="00F7171A">
        <w:rPr>
          <w:rFonts w:eastAsia="Times New Roman"/>
          <w:szCs w:val="24"/>
        </w:rPr>
        <w:t xml:space="preserve"> και τη δήλωση του Ανδρέα Παπανδρέου</w:t>
      </w:r>
      <w:r>
        <w:rPr>
          <w:rFonts w:eastAsia="Times New Roman"/>
          <w:szCs w:val="24"/>
        </w:rPr>
        <w:t>.</w:t>
      </w:r>
    </w:p>
    <w:p w14:paraId="2ED8BBDF" w14:textId="77777777" w:rsidR="00C647AD" w:rsidRDefault="00D506E1">
      <w:pPr>
        <w:spacing w:after="0"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szCs w:val="24"/>
        </w:rPr>
        <w:t>Αντώνης</w:t>
      </w:r>
      <w:r>
        <w:rPr>
          <w:rFonts w:eastAsia="Times New Roman"/>
          <w:szCs w:val="24"/>
        </w:rPr>
        <w:t xml:space="preserve"> Σαμαράς καταθέτει για τα Πρακτικά την προαναφερθείσα δήλωση, η οποία βρίσκεται στο α</w:t>
      </w:r>
      <w:r>
        <w:rPr>
          <w:rFonts w:eastAsia="Times New Roman"/>
          <w:szCs w:val="24"/>
        </w:rPr>
        <w:t>ρχείο του Τμήματος Γραμματείας της Διεύθυνσης Στενογραφίας και Πρακτικών της Βουλής)</w:t>
      </w:r>
    </w:p>
    <w:p w14:paraId="2ED8BBE0" w14:textId="77777777" w:rsidR="00C647AD" w:rsidRDefault="00D506E1">
      <w:pPr>
        <w:spacing w:after="0" w:line="600" w:lineRule="auto"/>
        <w:ind w:firstLine="720"/>
        <w:jc w:val="both"/>
        <w:rPr>
          <w:rFonts w:eastAsia="Times New Roman"/>
          <w:szCs w:val="24"/>
        </w:rPr>
      </w:pPr>
      <w:r>
        <w:rPr>
          <w:rFonts w:eastAsia="Times New Roman"/>
          <w:szCs w:val="24"/>
        </w:rPr>
        <w:t>Και βέβαια,</w:t>
      </w:r>
      <w:r w:rsidRPr="00F7171A">
        <w:rPr>
          <w:rFonts w:eastAsia="Times New Roman"/>
          <w:szCs w:val="24"/>
        </w:rPr>
        <w:t xml:space="preserve"> έχουμε και τη δήλωση όλων των πολιτικών </w:t>
      </w:r>
      <w:r>
        <w:rPr>
          <w:rFonts w:eastAsia="Times New Roman"/>
          <w:szCs w:val="24"/>
        </w:rPr>
        <w:t>Α</w:t>
      </w:r>
      <w:r w:rsidRPr="00F7171A">
        <w:rPr>
          <w:rFonts w:eastAsia="Times New Roman"/>
          <w:szCs w:val="24"/>
        </w:rPr>
        <w:t xml:space="preserve">ρχηγών τον Απρίλιο του </w:t>
      </w:r>
      <w:r>
        <w:rPr>
          <w:rFonts w:eastAsia="Times New Roman"/>
          <w:szCs w:val="24"/>
        </w:rPr>
        <w:t>19</w:t>
      </w:r>
      <w:r w:rsidRPr="00F7171A">
        <w:rPr>
          <w:rFonts w:eastAsia="Times New Roman"/>
          <w:szCs w:val="24"/>
        </w:rPr>
        <w:t>92 που επαναλαμβάνει</w:t>
      </w:r>
      <w:r>
        <w:rPr>
          <w:rFonts w:eastAsia="Times New Roman"/>
          <w:szCs w:val="24"/>
        </w:rPr>
        <w:t xml:space="preserve"> ότι</w:t>
      </w:r>
      <w:r w:rsidRPr="00F7171A">
        <w:rPr>
          <w:rFonts w:eastAsia="Times New Roman"/>
          <w:szCs w:val="24"/>
        </w:rPr>
        <w:t xml:space="preserve"> η Ελλάδα δεν θα αναγνωρίσει χώρα όπου στο όνομά της θα υπάρχει </w:t>
      </w:r>
      <w:r>
        <w:rPr>
          <w:rFonts w:eastAsia="Times New Roman"/>
          <w:szCs w:val="24"/>
        </w:rPr>
        <w:t xml:space="preserve">η </w:t>
      </w:r>
      <w:r w:rsidRPr="00F7171A">
        <w:rPr>
          <w:rFonts w:eastAsia="Times New Roman"/>
          <w:szCs w:val="24"/>
        </w:rPr>
        <w:t xml:space="preserve">λέξη </w:t>
      </w:r>
      <w:r>
        <w:rPr>
          <w:rFonts w:eastAsia="Times New Roman"/>
          <w:szCs w:val="24"/>
        </w:rPr>
        <w:t>«</w:t>
      </w:r>
      <w:r w:rsidRPr="00F7171A">
        <w:rPr>
          <w:rFonts w:eastAsia="Times New Roman"/>
          <w:szCs w:val="24"/>
        </w:rPr>
        <w:t>Μακεδονία</w:t>
      </w:r>
      <w:r>
        <w:rPr>
          <w:rFonts w:eastAsia="Times New Roman"/>
          <w:szCs w:val="24"/>
        </w:rPr>
        <w:t>». Πάρτε,</w:t>
      </w:r>
      <w:r w:rsidRPr="00F7171A">
        <w:rPr>
          <w:rFonts w:eastAsia="Times New Roman"/>
          <w:szCs w:val="24"/>
        </w:rPr>
        <w:t xml:space="preserve"> παρακαλώ</w:t>
      </w:r>
      <w:r>
        <w:rPr>
          <w:rFonts w:eastAsia="Times New Roman"/>
          <w:szCs w:val="24"/>
        </w:rPr>
        <w:t>,</w:t>
      </w:r>
      <w:r w:rsidRPr="00F7171A">
        <w:rPr>
          <w:rFonts w:eastAsia="Times New Roman"/>
          <w:szCs w:val="24"/>
        </w:rPr>
        <w:t xml:space="preserve"> και τη δήλωση των πολιτικών </w:t>
      </w:r>
      <w:r>
        <w:rPr>
          <w:rFonts w:eastAsia="Times New Roman"/>
          <w:szCs w:val="24"/>
        </w:rPr>
        <w:t>Α</w:t>
      </w:r>
      <w:r w:rsidRPr="00F7171A">
        <w:rPr>
          <w:rFonts w:eastAsia="Times New Roman"/>
          <w:szCs w:val="24"/>
        </w:rPr>
        <w:t>ρχηγών</w:t>
      </w:r>
      <w:r>
        <w:rPr>
          <w:rFonts w:eastAsia="Times New Roman"/>
          <w:szCs w:val="24"/>
        </w:rPr>
        <w:t>.</w:t>
      </w:r>
    </w:p>
    <w:p w14:paraId="2ED8BBE1" w14:textId="77777777" w:rsidR="00C647AD" w:rsidRDefault="00D506E1">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w:t>
      </w:r>
      <w:r>
        <w:rPr>
          <w:rFonts w:eastAsia="Times New Roman"/>
          <w:szCs w:val="24"/>
        </w:rPr>
        <w:t>Αντώνης</w:t>
      </w:r>
      <w:r>
        <w:rPr>
          <w:rFonts w:eastAsia="Times New Roman"/>
          <w:szCs w:val="24"/>
        </w:rPr>
        <w:t xml:space="preserve"> Σαμαράς καταθέτει για τα Πρακτικά την προαναφερθείσα δήλωση, η οποία βρίσκεται στο αρχείο του Τμήματος Γραμματείας της Διεύθυνσης Στενογραφίας κ</w:t>
      </w:r>
      <w:r>
        <w:rPr>
          <w:rFonts w:eastAsia="Times New Roman"/>
          <w:szCs w:val="24"/>
        </w:rPr>
        <w:t>αι Πρακτικών της Βουλής)</w:t>
      </w:r>
    </w:p>
    <w:p w14:paraId="2ED8BBE2" w14:textId="77777777" w:rsidR="00C647AD" w:rsidRDefault="00D506E1">
      <w:pPr>
        <w:spacing w:after="0" w:line="600" w:lineRule="auto"/>
        <w:ind w:firstLine="720"/>
        <w:jc w:val="both"/>
        <w:rPr>
          <w:rFonts w:eastAsia="Times New Roman"/>
          <w:szCs w:val="24"/>
        </w:rPr>
      </w:pPr>
      <w:r>
        <w:rPr>
          <w:rFonts w:eastAsia="Times New Roman"/>
          <w:szCs w:val="24"/>
        </w:rPr>
        <w:t>Ακούγεται, βέβαια, το ερώτημα: Καλά μπορεί μια μι</w:t>
      </w:r>
      <w:r w:rsidRPr="00F7171A">
        <w:rPr>
          <w:rFonts w:eastAsia="Times New Roman"/>
          <w:szCs w:val="24"/>
        </w:rPr>
        <w:t>κρή χώρα</w:t>
      </w:r>
      <w:r>
        <w:rPr>
          <w:rFonts w:eastAsia="Times New Roman"/>
          <w:szCs w:val="24"/>
        </w:rPr>
        <w:t>,</w:t>
      </w:r>
      <w:r w:rsidRPr="00F7171A">
        <w:rPr>
          <w:rFonts w:eastAsia="Times New Roman"/>
          <w:szCs w:val="24"/>
        </w:rPr>
        <w:t xml:space="preserve"> </w:t>
      </w:r>
      <w:r>
        <w:rPr>
          <w:rFonts w:eastAsia="Times New Roman"/>
          <w:szCs w:val="24"/>
        </w:rPr>
        <w:t>όπως</w:t>
      </w:r>
      <w:r w:rsidRPr="00F7171A">
        <w:rPr>
          <w:rFonts w:eastAsia="Times New Roman"/>
          <w:szCs w:val="24"/>
        </w:rPr>
        <w:t xml:space="preserve"> τα Σκόπια</w:t>
      </w:r>
      <w:r>
        <w:rPr>
          <w:rFonts w:eastAsia="Times New Roman"/>
          <w:szCs w:val="24"/>
        </w:rPr>
        <w:t>,</w:t>
      </w:r>
      <w:r w:rsidRPr="00F7171A">
        <w:rPr>
          <w:rFonts w:eastAsia="Times New Roman"/>
          <w:szCs w:val="24"/>
        </w:rPr>
        <w:t xml:space="preserve"> να απειλήσει μ</w:t>
      </w:r>
      <w:r>
        <w:rPr>
          <w:rFonts w:eastAsia="Times New Roman"/>
          <w:szCs w:val="24"/>
        </w:rPr>
        <w:t>ι</w:t>
      </w:r>
      <w:r w:rsidRPr="00F7171A">
        <w:rPr>
          <w:rFonts w:eastAsia="Times New Roman"/>
          <w:szCs w:val="24"/>
        </w:rPr>
        <w:t>α</w:t>
      </w:r>
      <w:r>
        <w:rPr>
          <w:rFonts w:eastAsia="Times New Roman"/>
          <w:szCs w:val="24"/>
        </w:rPr>
        <w:t xml:space="preserve"> πολύ</w:t>
      </w:r>
      <w:r w:rsidRPr="00F7171A">
        <w:rPr>
          <w:rFonts w:eastAsia="Times New Roman"/>
          <w:szCs w:val="24"/>
        </w:rPr>
        <w:t xml:space="preserve"> μεγαλύτερη χώρα</w:t>
      </w:r>
      <w:r>
        <w:rPr>
          <w:rFonts w:eastAsia="Times New Roman"/>
          <w:szCs w:val="24"/>
        </w:rPr>
        <w:t>,</w:t>
      </w:r>
      <w:r w:rsidRPr="00F7171A">
        <w:rPr>
          <w:rFonts w:eastAsia="Times New Roman"/>
          <w:szCs w:val="24"/>
        </w:rPr>
        <w:t xml:space="preserve"> </w:t>
      </w:r>
      <w:r>
        <w:rPr>
          <w:rFonts w:eastAsia="Times New Roman"/>
          <w:szCs w:val="24"/>
        </w:rPr>
        <w:t>όπως η Ελλάδα; Την απάντηση την έδωσε σαφέστατα ο</w:t>
      </w:r>
      <w:r w:rsidRPr="00F7171A">
        <w:rPr>
          <w:rFonts w:eastAsia="Times New Roman"/>
          <w:szCs w:val="24"/>
        </w:rPr>
        <w:t xml:space="preserve"> Καραμανλής</w:t>
      </w:r>
      <w:r>
        <w:rPr>
          <w:rFonts w:eastAsia="Times New Roman"/>
          <w:szCs w:val="24"/>
        </w:rPr>
        <w:t xml:space="preserve">, επισημαίνοντας ότι δεν είναι οι μικρές χώρες </w:t>
      </w:r>
      <w:r w:rsidRPr="00F7171A">
        <w:rPr>
          <w:rFonts w:eastAsia="Times New Roman"/>
          <w:szCs w:val="24"/>
        </w:rPr>
        <w:t>που απειλο</w:t>
      </w:r>
      <w:r w:rsidRPr="00F7171A">
        <w:rPr>
          <w:rFonts w:eastAsia="Times New Roman"/>
          <w:szCs w:val="24"/>
        </w:rPr>
        <w:t xml:space="preserve">ύν από μόνες </w:t>
      </w:r>
      <w:r>
        <w:rPr>
          <w:rFonts w:eastAsia="Times New Roman"/>
          <w:szCs w:val="24"/>
        </w:rPr>
        <w:t xml:space="preserve">τους, αλλά είναι οι συνδυασμοί δυνάμεων </w:t>
      </w:r>
      <w:r w:rsidRPr="00F7171A">
        <w:rPr>
          <w:rFonts w:eastAsia="Times New Roman"/>
          <w:szCs w:val="24"/>
        </w:rPr>
        <w:t>που μπορ</w:t>
      </w:r>
      <w:r>
        <w:rPr>
          <w:rFonts w:eastAsia="Times New Roman"/>
          <w:szCs w:val="24"/>
        </w:rPr>
        <w:t>εί</w:t>
      </w:r>
      <w:r w:rsidRPr="00F7171A">
        <w:rPr>
          <w:rFonts w:eastAsia="Times New Roman"/>
          <w:szCs w:val="24"/>
        </w:rPr>
        <w:t xml:space="preserve"> να προκύψουν</w:t>
      </w:r>
      <w:r>
        <w:rPr>
          <w:rFonts w:eastAsia="Times New Roman"/>
          <w:szCs w:val="24"/>
        </w:rPr>
        <w:t>,</w:t>
      </w:r>
      <w:r w:rsidRPr="00F7171A">
        <w:rPr>
          <w:rFonts w:eastAsia="Times New Roman"/>
          <w:szCs w:val="24"/>
        </w:rPr>
        <w:t xml:space="preserve"> αν </w:t>
      </w:r>
      <w:r>
        <w:rPr>
          <w:rFonts w:eastAsia="Times New Roman"/>
          <w:szCs w:val="24"/>
        </w:rPr>
        <w:t>ε</w:t>
      </w:r>
      <w:r w:rsidRPr="00F7171A">
        <w:rPr>
          <w:rFonts w:eastAsia="Times New Roman"/>
          <w:szCs w:val="24"/>
        </w:rPr>
        <w:t xml:space="preserve">μείς έχουμε νομιμοποιήσει τον αλυτρωτισμό </w:t>
      </w:r>
      <w:r>
        <w:rPr>
          <w:rFonts w:eastAsia="Times New Roman"/>
          <w:szCs w:val="24"/>
        </w:rPr>
        <w:t>τους.</w:t>
      </w:r>
    </w:p>
    <w:p w14:paraId="2ED8BBE3"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BBE4" w14:textId="77777777" w:rsidR="00C647AD" w:rsidRDefault="00D506E1">
      <w:pPr>
        <w:spacing w:after="0" w:line="600" w:lineRule="auto"/>
        <w:ind w:firstLine="720"/>
        <w:jc w:val="both"/>
        <w:rPr>
          <w:rFonts w:eastAsia="Times New Roman"/>
          <w:szCs w:val="24"/>
        </w:rPr>
      </w:pPr>
      <w:r>
        <w:rPr>
          <w:rFonts w:eastAsia="Times New Roman"/>
          <w:szCs w:val="24"/>
        </w:rPr>
        <w:t xml:space="preserve">Και </w:t>
      </w:r>
      <w:r w:rsidRPr="00F7171A">
        <w:rPr>
          <w:rFonts w:eastAsia="Times New Roman"/>
          <w:szCs w:val="24"/>
        </w:rPr>
        <w:t>το όνομα των Σκοπίων</w:t>
      </w:r>
      <w:r>
        <w:rPr>
          <w:rFonts w:eastAsia="Times New Roman"/>
          <w:szCs w:val="24"/>
        </w:rPr>
        <w:t>,</w:t>
      </w:r>
      <w:r w:rsidRPr="00F7171A">
        <w:rPr>
          <w:rFonts w:eastAsia="Times New Roman"/>
          <w:szCs w:val="24"/>
        </w:rPr>
        <w:t xml:space="preserve"> προειδοποιούσε </w:t>
      </w:r>
      <w:r>
        <w:rPr>
          <w:rFonts w:eastAsia="Times New Roman"/>
          <w:szCs w:val="24"/>
        </w:rPr>
        <w:t xml:space="preserve">ο </w:t>
      </w:r>
      <w:r w:rsidRPr="00F7171A">
        <w:rPr>
          <w:rFonts w:eastAsia="Times New Roman"/>
          <w:szCs w:val="24"/>
        </w:rPr>
        <w:t>Ανδρέας Παπανδρέου</w:t>
      </w:r>
      <w:r>
        <w:rPr>
          <w:rFonts w:eastAsia="Times New Roman"/>
          <w:szCs w:val="24"/>
        </w:rPr>
        <w:t>,</w:t>
      </w:r>
      <w:r w:rsidRPr="00F7171A">
        <w:rPr>
          <w:rFonts w:eastAsia="Times New Roman"/>
          <w:szCs w:val="24"/>
        </w:rPr>
        <w:t xml:space="preserve"> είναι </w:t>
      </w:r>
      <w:r>
        <w:rPr>
          <w:rFonts w:eastAsia="Times New Roman"/>
          <w:szCs w:val="24"/>
        </w:rPr>
        <w:t>όχη</w:t>
      </w:r>
      <w:r>
        <w:rPr>
          <w:rFonts w:eastAsia="Times New Roman"/>
          <w:szCs w:val="24"/>
        </w:rPr>
        <w:t>μα</w:t>
      </w:r>
      <w:r w:rsidRPr="00F7171A">
        <w:rPr>
          <w:rFonts w:eastAsia="Times New Roman"/>
          <w:szCs w:val="24"/>
        </w:rPr>
        <w:t xml:space="preserve"> αλυτρωτισμ</w:t>
      </w:r>
      <w:r>
        <w:rPr>
          <w:rFonts w:eastAsia="Times New Roman"/>
          <w:szCs w:val="24"/>
        </w:rPr>
        <w:t>ού. Λ</w:t>
      </w:r>
      <w:r w:rsidRPr="00F7171A">
        <w:rPr>
          <w:rFonts w:eastAsia="Times New Roman"/>
          <w:szCs w:val="24"/>
        </w:rPr>
        <w:t xml:space="preserve">έτε να προειδοποιούσε και εκείνος τόσο δραματικά </w:t>
      </w:r>
      <w:r>
        <w:rPr>
          <w:rFonts w:eastAsia="Times New Roman"/>
          <w:szCs w:val="24"/>
        </w:rPr>
        <w:t>για</w:t>
      </w:r>
      <w:r w:rsidRPr="00F7171A">
        <w:rPr>
          <w:rFonts w:eastAsia="Times New Roman"/>
          <w:szCs w:val="24"/>
        </w:rPr>
        <w:t xml:space="preserve"> έναν δήθεν ανύπαρκτο κίνδυνο</w:t>
      </w:r>
      <w:r>
        <w:rPr>
          <w:rFonts w:eastAsia="Times New Roman"/>
          <w:szCs w:val="24"/>
        </w:rPr>
        <w:t>; Ας ακούσουν</w:t>
      </w:r>
      <w:r w:rsidRPr="00F7171A">
        <w:rPr>
          <w:rFonts w:eastAsia="Times New Roman"/>
          <w:szCs w:val="24"/>
        </w:rPr>
        <w:t xml:space="preserve"> αυτά τα λόγια </w:t>
      </w:r>
      <w:r>
        <w:rPr>
          <w:rFonts w:eastAsia="Times New Roman"/>
          <w:szCs w:val="24"/>
        </w:rPr>
        <w:t>κ</w:t>
      </w:r>
      <w:r w:rsidRPr="00F7171A">
        <w:rPr>
          <w:rFonts w:eastAsia="Times New Roman"/>
          <w:szCs w:val="24"/>
        </w:rPr>
        <w:t xml:space="preserve">αι πάλι σήμερα όσοι τυχοδιωκτικά υποκρίνονται </w:t>
      </w:r>
      <w:r>
        <w:rPr>
          <w:rFonts w:eastAsia="Times New Roman"/>
          <w:szCs w:val="24"/>
        </w:rPr>
        <w:t>ότι</w:t>
      </w:r>
      <w:r w:rsidRPr="00F7171A">
        <w:rPr>
          <w:rFonts w:eastAsia="Times New Roman"/>
          <w:szCs w:val="24"/>
        </w:rPr>
        <w:t xml:space="preserve"> εκφράζουν καλύτερα από όλους εμάς </w:t>
      </w:r>
      <w:r w:rsidRPr="00F7171A">
        <w:rPr>
          <w:rFonts w:eastAsia="Times New Roman"/>
          <w:szCs w:val="24"/>
        </w:rPr>
        <w:lastRenderedPageBreak/>
        <w:t>τους δύο αυτούς ηγέτες</w:t>
      </w:r>
      <w:r>
        <w:rPr>
          <w:rFonts w:eastAsia="Times New Roman"/>
          <w:szCs w:val="24"/>
        </w:rPr>
        <w:t>,</w:t>
      </w:r>
      <w:r w:rsidRPr="00F7171A">
        <w:rPr>
          <w:rFonts w:eastAsia="Times New Roman"/>
          <w:szCs w:val="24"/>
        </w:rPr>
        <w:t xml:space="preserve"> ενώ στην πραγματικότ</w:t>
      </w:r>
      <w:r w:rsidRPr="00F7171A">
        <w:rPr>
          <w:rFonts w:eastAsia="Times New Roman"/>
          <w:szCs w:val="24"/>
        </w:rPr>
        <w:t>ητα υπηρετούν μόνο την ατομική τους ιδιοτέλεια</w:t>
      </w:r>
      <w:r>
        <w:rPr>
          <w:rFonts w:eastAsia="Times New Roman"/>
          <w:szCs w:val="24"/>
        </w:rPr>
        <w:t>.</w:t>
      </w:r>
    </w:p>
    <w:p w14:paraId="2ED8BBE5" w14:textId="77777777" w:rsidR="00C647AD" w:rsidRDefault="00D506E1">
      <w:pPr>
        <w:spacing w:after="0" w:line="600" w:lineRule="auto"/>
        <w:ind w:firstLine="720"/>
        <w:jc w:val="both"/>
        <w:rPr>
          <w:rFonts w:eastAsia="Times New Roman"/>
          <w:szCs w:val="24"/>
        </w:rPr>
      </w:pPr>
      <w:r>
        <w:rPr>
          <w:rFonts w:eastAsia="Times New Roman"/>
          <w:szCs w:val="24"/>
        </w:rPr>
        <w:t>Ύστερα, τι θα πει, κ</w:t>
      </w:r>
      <w:r w:rsidRPr="00F7171A">
        <w:rPr>
          <w:rFonts w:eastAsia="Times New Roman"/>
          <w:szCs w:val="24"/>
        </w:rPr>
        <w:t>υρίες και κύριοι συνάδελφοι</w:t>
      </w:r>
      <w:r>
        <w:rPr>
          <w:rFonts w:eastAsia="Times New Roman"/>
          <w:szCs w:val="24"/>
        </w:rPr>
        <w:t>,</w:t>
      </w:r>
      <w:r w:rsidRPr="00F7171A">
        <w:rPr>
          <w:rFonts w:eastAsia="Times New Roman"/>
          <w:szCs w:val="24"/>
        </w:rPr>
        <w:t xml:space="preserve"> μικρή και μεγάλη χώρα</w:t>
      </w:r>
      <w:r>
        <w:rPr>
          <w:rFonts w:eastAsia="Times New Roman"/>
          <w:szCs w:val="24"/>
        </w:rPr>
        <w:t>; Η</w:t>
      </w:r>
      <w:r w:rsidRPr="00F7171A">
        <w:rPr>
          <w:rFonts w:eastAsia="Times New Roman"/>
          <w:szCs w:val="24"/>
        </w:rPr>
        <w:t xml:space="preserve"> Κούβα είναι ασύγκριτα μικρότερη </w:t>
      </w:r>
      <w:r>
        <w:rPr>
          <w:rFonts w:eastAsia="Times New Roman"/>
          <w:szCs w:val="24"/>
        </w:rPr>
        <w:t xml:space="preserve">από </w:t>
      </w:r>
      <w:r w:rsidRPr="00F7171A">
        <w:rPr>
          <w:rFonts w:eastAsia="Times New Roman"/>
          <w:szCs w:val="24"/>
        </w:rPr>
        <w:t>τις Ηνωμένες Πολιτείες</w:t>
      </w:r>
      <w:r>
        <w:rPr>
          <w:rFonts w:eastAsia="Times New Roman"/>
          <w:szCs w:val="24"/>
        </w:rPr>
        <w:t>,</w:t>
      </w:r>
      <w:r w:rsidRPr="00F7171A">
        <w:rPr>
          <w:rFonts w:eastAsia="Times New Roman"/>
          <w:szCs w:val="24"/>
        </w:rPr>
        <w:t xml:space="preserve"> αλλά</w:t>
      </w:r>
      <w:r>
        <w:rPr>
          <w:rFonts w:eastAsia="Times New Roman"/>
          <w:szCs w:val="24"/>
        </w:rPr>
        <w:t xml:space="preserve"> οι Ηνωμένες Πολιτείες </w:t>
      </w:r>
      <w:r w:rsidRPr="00F7171A">
        <w:rPr>
          <w:rFonts w:eastAsia="Times New Roman"/>
          <w:szCs w:val="24"/>
        </w:rPr>
        <w:t>διέκοψαν τις διπλωματικές τους σχέσεις με την Κ</w:t>
      </w:r>
      <w:r w:rsidRPr="00F7171A">
        <w:rPr>
          <w:rFonts w:eastAsia="Times New Roman"/>
          <w:szCs w:val="24"/>
        </w:rPr>
        <w:t xml:space="preserve">ούβα από το </w:t>
      </w:r>
      <w:r>
        <w:rPr>
          <w:rFonts w:eastAsia="Times New Roman"/>
          <w:szCs w:val="24"/>
        </w:rPr>
        <w:t>19</w:t>
      </w:r>
      <w:r w:rsidRPr="00F7171A">
        <w:rPr>
          <w:rFonts w:eastAsia="Times New Roman"/>
          <w:szCs w:val="24"/>
        </w:rPr>
        <w:t>61</w:t>
      </w:r>
      <w:r>
        <w:rPr>
          <w:rFonts w:eastAsia="Times New Roman"/>
          <w:szCs w:val="24"/>
        </w:rPr>
        <w:t>, όχι προφανώς γιατί φοβόντουσαν</w:t>
      </w:r>
      <w:r w:rsidRPr="00F7171A">
        <w:rPr>
          <w:rFonts w:eastAsia="Times New Roman"/>
          <w:szCs w:val="24"/>
        </w:rPr>
        <w:t xml:space="preserve"> την απειλή της Κούβας</w:t>
      </w:r>
      <w:r>
        <w:rPr>
          <w:rFonts w:eastAsia="Times New Roman"/>
          <w:szCs w:val="24"/>
        </w:rPr>
        <w:t>. Κ</w:t>
      </w:r>
      <w:r w:rsidRPr="00F7171A">
        <w:rPr>
          <w:rFonts w:eastAsia="Times New Roman"/>
          <w:szCs w:val="24"/>
        </w:rPr>
        <w:t xml:space="preserve">αι δεν τις αποκατέστησαν παρά μόνο στα τέλη του </w:t>
      </w:r>
      <w:r>
        <w:rPr>
          <w:rFonts w:eastAsia="Times New Roman"/>
          <w:szCs w:val="24"/>
        </w:rPr>
        <w:t>20</w:t>
      </w:r>
      <w:r w:rsidRPr="00F7171A">
        <w:rPr>
          <w:rFonts w:eastAsia="Times New Roman"/>
          <w:szCs w:val="24"/>
        </w:rPr>
        <w:t>14 και ακόμα δεν έχουν εξομαλυνθεί</w:t>
      </w:r>
      <w:r>
        <w:rPr>
          <w:rFonts w:eastAsia="Times New Roman"/>
          <w:szCs w:val="24"/>
        </w:rPr>
        <w:t>. Ο</w:t>
      </w:r>
      <w:r w:rsidRPr="00F7171A">
        <w:rPr>
          <w:rFonts w:eastAsia="Times New Roman"/>
          <w:szCs w:val="24"/>
        </w:rPr>
        <w:t xml:space="preserve">ι σοβαρές χώρες </w:t>
      </w:r>
      <w:r>
        <w:rPr>
          <w:rFonts w:eastAsia="Times New Roman"/>
          <w:szCs w:val="24"/>
        </w:rPr>
        <w:t>προσέχουν πολύ τους δυνητικούς συνδυασμούς δυνάμεων</w:t>
      </w:r>
      <w:r w:rsidRPr="00F7171A">
        <w:rPr>
          <w:rFonts w:eastAsia="Times New Roman"/>
          <w:szCs w:val="24"/>
        </w:rPr>
        <w:t xml:space="preserve"> που μπορεί να δημιουργηθούν σε βάρος </w:t>
      </w:r>
      <w:r>
        <w:rPr>
          <w:rFonts w:eastAsia="Times New Roman"/>
          <w:szCs w:val="24"/>
        </w:rPr>
        <w:t>τους,</w:t>
      </w:r>
      <w:r w:rsidRPr="00F7171A">
        <w:rPr>
          <w:rFonts w:eastAsia="Times New Roman"/>
          <w:szCs w:val="24"/>
        </w:rPr>
        <w:t xml:space="preserve"> ακόμα και από μικρές γειτονικές χώρες που έρχονται σε συνεννόηση με </w:t>
      </w:r>
      <w:r>
        <w:rPr>
          <w:rFonts w:eastAsia="Times New Roman"/>
          <w:szCs w:val="24"/>
        </w:rPr>
        <w:t>άλλες, εντός εισαγωγικών,</w:t>
      </w:r>
      <w:r w:rsidRPr="00F7171A">
        <w:rPr>
          <w:rFonts w:eastAsia="Times New Roman"/>
          <w:szCs w:val="24"/>
        </w:rPr>
        <w:t xml:space="preserve"> </w:t>
      </w:r>
      <w:r>
        <w:rPr>
          <w:rFonts w:eastAsia="Times New Roman"/>
          <w:szCs w:val="24"/>
        </w:rPr>
        <w:t>«</w:t>
      </w:r>
      <w:r w:rsidRPr="00F7171A">
        <w:rPr>
          <w:rFonts w:eastAsia="Times New Roman"/>
          <w:szCs w:val="24"/>
        </w:rPr>
        <w:t>εχθρικές δυνάμεις</w:t>
      </w:r>
      <w:r>
        <w:rPr>
          <w:rFonts w:eastAsia="Times New Roman"/>
          <w:szCs w:val="24"/>
        </w:rPr>
        <w:t>».</w:t>
      </w:r>
    </w:p>
    <w:p w14:paraId="2ED8BBE6" w14:textId="77777777" w:rsidR="00C647AD" w:rsidRDefault="00D506E1">
      <w:pPr>
        <w:spacing w:after="0" w:line="600" w:lineRule="auto"/>
        <w:ind w:firstLine="720"/>
        <w:jc w:val="both"/>
        <w:rPr>
          <w:rFonts w:eastAsia="Times New Roman"/>
          <w:szCs w:val="24"/>
        </w:rPr>
      </w:pPr>
      <w:r>
        <w:rPr>
          <w:rFonts w:eastAsia="Times New Roman"/>
          <w:szCs w:val="24"/>
        </w:rPr>
        <w:t>Ακούγεται το άλλο ερώτημα: Τα Σκόπια τα έχουν αναγνωρίσει</w:t>
      </w:r>
      <w:r w:rsidRPr="00F7171A">
        <w:rPr>
          <w:rFonts w:eastAsia="Times New Roman"/>
          <w:szCs w:val="24"/>
        </w:rPr>
        <w:t xml:space="preserve"> ως Μακεδονία </w:t>
      </w:r>
      <w:r>
        <w:rPr>
          <w:rFonts w:eastAsia="Times New Roman"/>
          <w:szCs w:val="24"/>
        </w:rPr>
        <w:t>εκατόν σαράντα χ</w:t>
      </w:r>
      <w:r w:rsidRPr="00F7171A">
        <w:rPr>
          <w:rFonts w:eastAsia="Times New Roman"/>
          <w:szCs w:val="24"/>
        </w:rPr>
        <w:t>ώρες</w:t>
      </w:r>
      <w:r>
        <w:rPr>
          <w:rFonts w:eastAsia="Times New Roman"/>
          <w:szCs w:val="24"/>
        </w:rPr>
        <w:t xml:space="preserve">, άρα </w:t>
      </w:r>
      <w:r>
        <w:rPr>
          <w:rFonts w:eastAsia="Times New Roman"/>
          <w:szCs w:val="24"/>
        </w:rPr>
        <w:t>τι νόημα έχει να μην τις ανα</w:t>
      </w:r>
      <w:r w:rsidRPr="00F7171A">
        <w:rPr>
          <w:rFonts w:eastAsia="Times New Roman"/>
          <w:szCs w:val="24"/>
        </w:rPr>
        <w:t>γνωρίσουμε εμείς</w:t>
      </w:r>
      <w:r>
        <w:rPr>
          <w:rFonts w:eastAsia="Times New Roman"/>
          <w:szCs w:val="24"/>
        </w:rPr>
        <w:t>; Να τις αναγνωρίσουμε εμείς. Α</w:t>
      </w:r>
      <w:r w:rsidRPr="00F7171A">
        <w:rPr>
          <w:rFonts w:eastAsia="Times New Roman"/>
          <w:szCs w:val="24"/>
        </w:rPr>
        <w:t>πάντηση</w:t>
      </w:r>
      <w:r>
        <w:rPr>
          <w:rFonts w:eastAsia="Times New Roman"/>
          <w:szCs w:val="24"/>
        </w:rPr>
        <w:t xml:space="preserve">: Αν είναι έτσι απλά τα πράγματα, </w:t>
      </w:r>
      <w:r w:rsidRPr="00F7171A">
        <w:rPr>
          <w:rFonts w:eastAsia="Times New Roman"/>
          <w:szCs w:val="24"/>
        </w:rPr>
        <w:t>γιατί πιέζουν εμάς να τους αναγνωρίσουμε</w:t>
      </w:r>
      <w:r>
        <w:rPr>
          <w:rFonts w:eastAsia="Times New Roman"/>
          <w:szCs w:val="24"/>
        </w:rPr>
        <w:t>; Αν είχε τελειώσει το θέμα, όπως λένε,</w:t>
      </w:r>
      <w:r w:rsidRPr="00F7171A">
        <w:rPr>
          <w:rFonts w:eastAsia="Times New Roman"/>
          <w:szCs w:val="24"/>
        </w:rPr>
        <w:t xml:space="preserve"> τι σημασία έχει μέχρι τώρα η μη αναγνώριση τους από την </w:t>
      </w:r>
      <w:r>
        <w:rPr>
          <w:rFonts w:eastAsia="Times New Roman"/>
          <w:szCs w:val="24"/>
        </w:rPr>
        <w:t>Ελλά</w:t>
      </w:r>
      <w:r>
        <w:rPr>
          <w:rFonts w:eastAsia="Times New Roman"/>
          <w:szCs w:val="24"/>
        </w:rPr>
        <w:t>δα;</w:t>
      </w:r>
    </w:p>
    <w:p w14:paraId="2ED8BBE7" w14:textId="77777777" w:rsidR="00C647AD" w:rsidRDefault="00D506E1">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2ED8BBE8" w14:textId="77777777" w:rsidR="00C647AD" w:rsidRDefault="00D506E1">
      <w:pPr>
        <w:spacing w:after="0" w:line="600" w:lineRule="auto"/>
        <w:ind w:firstLine="720"/>
        <w:jc w:val="both"/>
        <w:rPr>
          <w:rFonts w:eastAsia="Times New Roman"/>
          <w:szCs w:val="24"/>
        </w:rPr>
      </w:pPr>
      <w:r>
        <w:rPr>
          <w:rFonts w:eastAsia="Times New Roman"/>
          <w:szCs w:val="24"/>
        </w:rPr>
        <w:t xml:space="preserve">Απλούστατα, διότι το </w:t>
      </w:r>
      <w:r w:rsidRPr="00F7171A">
        <w:rPr>
          <w:rFonts w:eastAsia="Times New Roman"/>
          <w:szCs w:val="24"/>
        </w:rPr>
        <w:t xml:space="preserve">σημαντικό για τα Σκόπια δεν ήταν με </w:t>
      </w:r>
      <w:r w:rsidRPr="00F7171A">
        <w:rPr>
          <w:rFonts w:eastAsia="Times New Roman"/>
          <w:szCs w:val="24"/>
        </w:rPr>
        <w:t>ποι</w:t>
      </w:r>
      <w:r>
        <w:rPr>
          <w:rFonts w:eastAsia="Times New Roman"/>
          <w:szCs w:val="24"/>
        </w:rPr>
        <w:t>ό</w:t>
      </w:r>
      <w:r w:rsidRPr="00F7171A">
        <w:rPr>
          <w:rFonts w:eastAsia="Times New Roman"/>
          <w:szCs w:val="24"/>
        </w:rPr>
        <w:t xml:space="preserve"> </w:t>
      </w:r>
      <w:r w:rsidRPr="00F7171A">
        <w:rPr>
          <w:rFonts w:eastAsia="Times New Roman"/>
          <w:szCs w:val="24"/>
        </w:rPr>
        <w:t>όνομα θα τους αναγνωρίσουν η Ουγκάντα</w:t>
      </w:r>
      <w:r>
        <w:rPr>
          <w:rFonts w:eastAsia="Times New Roman"/>
          <w:szCs w:val="24"/>
        </w:rPr>
        <w:t xml:space="preserve"> ή η </w:t>
      </w:r>
      <w:r w:rsidRPr="003A08D4">
        <w:rPr>
          <w:rFonts w:eastAsia="Times New Roman"/>
          <w:szCs w:val="24"/>
        </w:rPr>
        <w:t>Γουινέα Μπισάου</w:t>
      </w:r>
      <w:r>
        <w:rPr>
          <w:rFonts w:eastAsia="Times New Roman"/>
          <w:szCs w:val="24"/>
        </w:rPr>
        <w:t xml:space="preserve">, </w:t>
      </w:r>
      <w:r w:rsidRPr="00F7171A">
        <w:rPr>
          <w:rFonts w:eastAsia="Times New Roman"/>
          <w:szCs w:val="24"/>
        </w:rPr>
        <w:t xml:space="preserve">αλλά </w:t>
      </w:r>
      <w:r>
        <w:rPr>
          <w:rFonts w:eastAsia="Times New Roman"/>
          <w:szCs w:val="24"/>
        </w:rPr>
        <w:t xml:space="preserve">με </w:t>
      </w:r>
      <w:r>
        <w:rPr>
          <w:rFonts w:eastAsia="Times New Roman"/>
          <w:szCs w:val="24"/>
        </w:rPr>
        <w:t xml:space="preserve">ποιό </w:t>
      </w:r>
      <w:r>
        <w:rPr>
          <w:rFonts w:eastAsia="Times New Roman"/>
          <w:szCs w:val="24"/>
        </w:rPr>
        <w:t>όνομα θα τους</w:t>
      </w:r>
      <w:r w:rsidRPr="00F7171A">
        <w:rPr>
          <w:rFonts w:eastAsia="Times New Roman"/>
          <w:szCs w:val="24"/>
        </w:rPr>
        <w:t xml:space="preserve"> αναγνωρίσουμε</w:t>
      </w:r>
      <w:r>
        <w:rPr>
          <w:rFonts w:eastAsia="Times New Roman"/>
          <w:szCs w:val="24"/>
        </w:rPr>
        <w:t xml:space="preserve"> εμείς. Γιατί μόνον εμείς μπορούμε να</w:t>
      </w:r>
      <w:r>
        <w:rPr>
          <w:rFonts w:eastAsia="Times New Roman"/>
          <w:szCs w:val="24"/>
        </w:rPr>
        <w:t xml:space="preserve"> αναγνωρίσουμε</w:t>
      </w:r>
      <w:r w:rsidRPr="00F7171A">
        <w:rPr>
          <w:rFonts w:eastAsia="Times New Roman"/>
          <w:szCs w:val="24"/>
        </w:rPr>
        <w:t xml:space="preserve"> και τον αλυτρωτισμό </w:t>
      </w:r>
      <w:r>
        <w:rPr>
          <w:rFonts w:eastAsia="Times New Roman"/>
          <w:szCs w:val="24"/>
        </w:rPr>
        <w:t>τους,</w:t>
      </w:r>
      <w:r w:rsidRPr="00F7171A">
        <w:rPr>
          <w:rFonts w:eastAsia="Times New Roman"/>
          <w:szCs w:val="24"/>
        </w:rPr>
        <w:t xml:space="preserve"> που στρέφεται εναντίον </w:t>
      </w:r>
      <w:r>
        <w:rPr>
          <w:rFonts w:eastAsia="Times New Roman"/>
          <w:szCs w:val="24"/>
        </w:rPr>
        <w:t>μας.</w:t>
      </w:r>
    </w:p>
    <w:p w14:paraId="2ED8BBE9" w14:textId="77777777" w:rsidR="00C647AD" w:rsidRDefault="00D506E1">
      <w:pPr>
        <w:spacing w:after="0" w:line="600" w:lineRule="auto"/>
        <w:ind w:firstLine="720"/>
        <w:jc w:val="both"/>
        <w:rPr>
          <w:rFonts w:eastAsia="Times New Roman"/>
          <w:szCs w:val="24"/>
        </w:rPr>
      </w:pPr>
      <w:r>
        <w:rPr>
          <w:rFonts w:eastAsia="Times New Roman"/>
          <w:szCs w:val="24"/>
        </w:rPr>
        <w:t>Κι</w:t>
      </w:r>
      <w:r w:rsidRPr="00F7171A">
        <w:rPr>
          <w:rFonts w:eastAsia="Times New Roman"/>
          <w:szCs w:val="24"/>
        </w:rPr>
        <w:t xml:space="preserve"> ακόμα ξεχνούν να μας πουν ότι σε όλους τους διεθνείς οργανισμούς τα Σκόπια έχουν μπει με το προσωρινό όνομα </w:t>
      </w:r>
      <w:r>
        <w:rPr>
          <w:rFonts w:eastAsia="Times New Roman"/>
          <w:szCs w:val="24"/>
          <w:lang w:val="en-US"/>
        </w:rPr>
        <w:t>FYROM</w:t>
      </w:r>
      <w:r>
        <w:rPr>
          <w:rFonts w:eastAsia="Times New Roman"/>
          <w:szCs w:val="24"/>
        </w:rPr>
        <w:t>,</w:t>
      </w:r>
      <w:r w:rsidRPr="00F7171A">
        <w:rPr>
          <w:rFonts w:eastAsia="Times New Roman"/>
          <w:szCs w:val="24"/>
        </w:rPr>
        <w:t xml:space="preserve"> που είναι </w:t>
      </w:r>
      <w:r>
        <w:rPr>
          <w:rFonts w:eastAsia="Times New Roman"/>
          <w:szCs w:val="24"/>
        </w:rPr>
        <w:t xml:space="preserve">πρώην όνομα, μιας πρώην επαρχίας, </w:t>
      </w:r>
      <w:r w:rsidRPr="00F7171A">
        <w:rPr>
          <w:rFonts w:eastAsia="Times New Roman"/>
          <w:szCs w:val="24"/>
        </w:rPr>
        <w:t xml:space="preserve">μιας </w:t>
      </w:r>
      <w:r>
        <w:rPr>
          <w:rFonts w:eastAsia="Times New Roman"/>
          <w:szCs w:val="24"/>
        </w:rPr>
        <w:t xml:space="preserve">πρώην ενιαίας </w:t>
      </w:r>
      <w:r w:rsidRPr="00F7171A">
        <w:rPr>
          <w:rFonts w:eastAsia="Times New Roman"/>
          <w:szCs w:val="24"/>
        </w:rPr>
        <w:t xml:space="preserve">χώρας </w:t>
      </w:r>
      <w:r w:rsidRPr="00F7171A">
        <w:rPr>
          <w:rFonts w:eastAsia="Times New Roman"/>
          <w:szCs w:val="24"/>
        </w:rPr>
        <w:t>που δεν υπάρχει πια</w:t>
      </w:r>
      <w:r>
        <w:rPr>
          <w:rFonts w:eastAsia="Times New Roman"/>
          <w:szCs w:val="24"/>
        </w:rPr>
        <w:t>, της Γιουγκοσλαβίας. Είναι ένα πρώην όνομα. Και αυτή η άβολη εκκρεμότητα πίεζε τόσα χρόνια τα Σκ</w:t>
      </w:r>
      <w:r w:rsidRPr="00F7171A">
        <w:rPr>
          <w:rFonts w:eastAsia="Times New Roman"/>
          <w:szCs w:val="24"/>
        </w:rPr>
        <w:t>όπια</w:t>
      </w:r>
      <w:r>
        <w:rPr>
          <w:rFonts w:eastAsia="Times New Roman"/>
          <w:szCs w:val="24"/>
        </w:rPr>
        <w:t>, όχι τ</w:t>
      </w:r>
      <w:r w:rsidRPr="00F7171A">
        <w:rPr>
          <w:rFonts w:eastAsia="Times New Roman"/>
          <w:szCs w:val="24"/>
        </w:rPr>
        <w:t xml:space="preserve">ην </w:t>
      </w:r>
      <w:r>
        <w:rPr>
          <w:rFonts w:eastAsia="Times New Roman"/>
          <w:szCs w:val="24"/>
        </w:rPr>
        <w:t>Ελλάδα. Π</w:t>
      </w:r>
      <w:r w:rsidRPr="00F7171A">
        <w:rPr>
          <w:rFonts w:eastAsia="Times New Roman"/>
          <w:szCs w:val="24"/>
        </w:rPr>
        <w:t>αρ</w:t>
      </w:r>
      <w:r>
        <w:rPr>
          <w:rFonts w:eastAsia="Times New Roman"/>
          <w:szCs w:val="24"/>
        </w:rPr>
        <w:t xml:space="preserve">’ </w:t>
      </w:r>
      <w:r w:rsidRPr="00F7171A">
        <w:rPr>
          <w:rFonts w:eastAsia="Times New Roman"/>
          <w:szCs w:val="24"/>
        </w:rPr>
        <w:t>όλα αυτά</w:t>
      </w:r>
      <w:r>
        <w:rPr>
          <w:rFonts w:eastAsia="Times New Roman"/>
          <w:szCs w:val="24"/>
        </w:rPr>
        <w:t>,</w:t>
      </w:r>
      <w:r w:rsidRPr="00F7171A">
        <w:rPr>
          <w:rFonts w:eastAsia="Times New Roman"/>
          <w:szCs w:val="24"/>
        </w:rPr>
        <w:t xml:space="preserve"> στη </w:t>
      </w:r>
      <w:r>
        <w:rPr>
          <w:rFonts w:eastAsia="Times New Roman"/>
          <w:szCs w:val="24"/>
        </w:rPr>
        <w:t>Σ</w:t>
      </w:r>
      <w:r w:rsidRPr="00F7171A">
        <w:rPr>
          <w:rFonts w:eastAsia="Times New Roman"/>
          <w:szCs w:val="24"/>
        </w:rPr>
        <w:t>υμφωνία των Πρεσπών είναι</w:t>
      </w:r>
      <w:r>
        <w:rPr>
          <w:rFonts w:eastAsia="Times New Roman"/>
          <w:szCs w:val="24"/>
        </w:rPr>
        <w:t xml:space="preserve"> η</w:t>
      </w:r>
      <w:r w:rsidRPr="00F7171A">
        <w:rPr>
          <w:rFonts w:eastAsia="Times New Roman"/>
          <w:szCs w:val="24"/>
        </w:rPr>
        <w:t xml:space="preserve"> Ελλάδα που υποχ</w:t>
      </w:r>
      <w:r>
        <w:rPr>
          <w:rFonts w:eastAsia="Times New Roman"/>
          <w:szCs w:val="24"/>
        </w:rPr>
        <w:t>ωρεί σε</w:t>
      </w:r>
      <w:r w:rsidRPr="00F7171A">
        <w:rPr>
          <w:rFonts w:eastAsia="Times New Roman"/>
          <w:szCs w:val="24"/>
        </w:rPr>
        <w:t xml:space="preserve"> όλα και τους δίνει αναγνώριση και μακεδονικής ε</w:t>
      </w:r>
      <w:r w:rsidRPr="00F7171A">
        <w:rPr>
          <w:rFonts w:eastAsia="Times New Roman"/>
          <w:szCs w:val="24"/>
        </w:rPr>
        <w:t>θνότητας και ταυτότητας και γλώσσας</w:t>
      </w:r>
      <w:r>
        <w:rPr>
          <w:rFonts w:eastAsia="Times New Roman"/>
          <w:szCs w:val="24"/>
        </w:rPr>
        <w:t>,</w:t>
      </w:r>
      <w:r w:rsidRPr="00F7171A">
        <w:rPr>
          <w:rFonts w:eastAsia="Times New Roman"/>
          <w:szCs w:val="24"/>
        </w:rPr>
        <w:t xml:space="preserve"> δηλαδή πλήρη αναγνώριση όλων των συμβ</w:t>
      </w:r>
      <w:r>
        <w:rPr>
          <w:rFonts w:eastAsia="Times New Roman"/>
          <w:szCs w:val="24"/>
        </w:rPr>
        <w:t>όλ</w:t>
      </w:r>
      <w:r w:rsidRPr="00F7171A">
        <w:rPr>
          <w:rFonts w:eastAsia="Times New Roman"/>
          <w:szCs w:val="24"/>
        </w:rPr>
        <w:t xml:space="preserve">ων του αλυτρωτισμού </w:t>
      </w:r>
      <w:r>
        <w:rPr>
          <w:rFonts w:eastAsia="Times New Roman"/>
          <w:szCs w:val="24"/>
        </w:rPr>
        <w:t>τους.</w:t>
      </w:r>
    </w:p>
    <w:p w14:paraId="2ED8BBEA" w14:textId="77777777" w:rsidR="00C647AD" w:rsidRDefault="00D506E1">
      <w:pPr>
        <w:spacing w:after="0" w:line="600" w:lineRule="auto"/>
        <w:ind w:firstLine="720"/>
        <w:jc w:val="both"/>
        <w:rPr>
          <w:rFonts w:eastAsia="Times New Roman"/>
          <w:szCs w:val="24"/>
        </w:rPr>
      </w:pPr>
      <w:r>
        <w:rPr>
          <w:rFonts w:eastAsia="Times New Roman"/>
          <w:szCs w:val="24"/>
        </w:rPr>
        <w:t>Κ</w:t>
      </w:r>
      <w:r w:rsidRPr="00F7171A">
        <w:rPr>
          <w:rFonts w:eastAsia="Times New Roman"/>
          <w:szCs w:val="24"/>
        </w:rPr>
        <w:t>άποιοι</w:t>
      </w:r>
      <w:r>
        <w:rPr>
          <w:rFonts w:eastAsia="Times New Roman"/>
          <w:szCs w:val="24"/>
        </w:rPr>
        <w:t>,</w:t>
      </w:r>
      <w:r w:rsidRPr="00F7171A">
        <w:rPr>
          <w:rFonts w:eastAsia="Times New Roman"/>
          <w:szCs w:val="24"/>
        </w:rPr>
        <w:t xml:space="preserve"> </w:t>
      </w:r>
      <w:r>
        <w:rPr>
          <w:rFonts w:eastAsia="Times New Roman"/>
          <w:szCs w:val="24"/>
        </w:rPr>
        <w:t>όμως,</w:t>
      </w:r>
      <w:r w:rsidRPr="00F7171A">
        <w:rPr>
          <w:rFonts w:eastAsia="Times New Roman"/>
          <w:szCs w:val="24"/>
        </w:rPr>
        <w:t xml:space="preserve"> επιμένουν</w:t>
      </w:r>
      <w:r>
        <w:rPr>
          <w:rFonts w:eastAsia="Times New Roman"/>
          <w:szCs w:val="24"/>
        </w:rPr>
        <w:t xml:space="preserve">: «Τα Σκόπια είναι πολύ μικρό </w:t>
      </w:r>
      <w:r w:rsidRPr="00F7171A">
        <w:rPr>
          <w:rFonts w:eastAsia="Times New Roman"/>
          <w:szCs w:val="24"/>
        </w:rPr>
        <w:t xml:space="preserve">κράτος για να απειλήσει την </w:t>
      </w:r>
      <w:r>
        <w:rPr>
          <w:rFonts w:eastAsia="Times New Roman"/>
          <w:szCs w:val="24"/>
        </w:rPr>
        <w:t xml:space="preserve">Ελλάδα. Είναι μη ρεαλιστικό». Να </w:t>
      </w:r>
      <w:r>
        <w:rPr>
          <w:rFonts w:eastAsia="Times New Roman"/>
          <w:szCs w:val="24"/>
        </w:rPr>
        <w:lastRenderedPageBreak/>
        <w:t xml:space="preserve">μιλήσουμε, λοιπόν, για πολιτικό </w:t>
      </w:r>
      <w:r>
        <w:rPr>
          <w:rFonts w:eastAsia="Times New Roman"/>
          <w:szCs w:val="24"/>
        </w:rPr>
        <w:t>ρεαλισμό. «Μας λένε ότι μας</w:t>
      </w:r>
      <w:r w:rsidRPr="00F7171A">
        <w:rPr>
          <w:rFonts w:eastAsia="Times New Roman"/>
          <w:szCs w:val="24"/>
        </w:rPr>
        <w:t xml:space="preserve"> απειλούν τα</w:t>
      </w:r>
      <w:r>
        <w:rPr>
          <w:rFonts w:eastAsia="Times New Roman"/>
          <w:szCs w:val="24"/>
        </w:rPr>
        <w:t xml:space="preserve"> Σκόπια με τον αλυτρωτισμό τους. Δ</w:t>
      </w:r>
      <w:r w:rsidRPr="00F7171A">
        <w:rPr>
          <w:rFonts w:eastAsia="Times New Roman"/>
          <w:szCs w:val="24"/>
        </w:rPr>
        <w:t>εν πρέπει να δίνουμε σημασία</w:t>
      </w:r>
      <w:r>
        <w:rPr>
          <w:rFonts w:eastAsia="Times New Roman"/>
          <w:szCs w:val="24"/>
        </w:rPr>
        <w:t>, γιατί είναι πολύ μικροί. Μ</w:t>
      </w:r>
      <w:r w:rsidRPr="00F7171A">
        <w:rPr>
          <w:rFonts w:eastAsia="Times New Roman"/>
          <w:szCs w:val="24"/>
        </w:rPr>
        <w:t>πορούμε να δίνουμε τόπο στην οργή και να υποχωρούμε</w:t>
      </w:r>
      <w:r>
        <w:rPr>
          <w:rFonts w:eastAsia="Times New Roman"/>
          <w:szCs w:val="24"/>
        </w:rPr>
        <w:t>, γ</w:t>
      </w:r>
      <w:r w:rsidRPr="00F7171A">
        <w:rPr>
          <w:rFonts w:eastAsia="Times New Roman"/>
          <w:szCs w:val="24"/>
        </w:rPr>
        <w:t>ιατί εμείς</w:t>
      </w:r>
      <w:r>
        <w:rPr>
          <w:rFonts w:eastAsia="Times New Roman"/>
          <w:szCs w:val="24"/>
        </w:rPr>
        <w:t>…»,</w:t>
      </w:r>
      <w:r w:rsidRPr="00F7171A">
        <w:rPr>
          <w:rFonts w:eastAsia="Times New Roman"/>
          <w:szCs w:val="24"/>
        </w:rPr>
        <w:t xml:space="preserve"> λέει</w:t>
      </w:r>
      <w:r>
        <w:rPr>
          <w:rFonts w:eastAsia="Times New Roman"/>
          <w:szCs w:val="24"/>
        </w:rPr>
        <w:t>,</w:t>
      </w:r>
      <w:r w:rsidRPr="00F7171A">
        <w:rPr>
          <w:rFonts w:eastAsia="Times New Roman"/>
          <w:szCs w:val="24"/>
        </w:rPr>
        <w:t xml:space="preserve"> </w:t>
      </w:r>
      <w:r>
        <w:rPr>
          <w:rFonts w:eastAsia="Times New Roman"/>
          <w:szCs w:val="24"/>
        </w:rPr>
        <w:t>«…</w:t>
      </w:r>
      <w:r w:rsidRPr="00F7171A">
        <w:rPr>
          <w:rFonts w:eastAsia="Times New Roman"/>
          <w:szCs w:val="24"/>
        </w:rPr>
        <w:t>είμαστε πολύ δυνατοί</w:t>
      </w:r>
      <w:r>
        <w:rPr>
          <w:rFonts w:eastAsia="Times New Roman"/>
          <w:szCs w:val="24"/>
        </w:rPr>
        <w:t>». Όταν από την άλλη πλευρά μας</w:t>
      </w:r>
      <w:r>
        <w:rPr>
          <w:rFonts w:eastAsia="Times New Roman"/>
          <w:szCs w:val="24"/>
        </w:rPr>
        <w:t xml:space="preserve"> απειλεί,</w:t>
      </w:r>
      <w:r w:rsidRPr="00F7171A">
        <w:rPr>
          <w:rFonts w:eastAsia="Times New Roman"/>
          <w:szCs w:val="24"/>
        </w:rPr>
        <w:t xml:space="preserve"> </w:t>
      </w:r>
      <w:r>
        <w:rPr>
          <w:rFonts w:eastAsia="Times New Roman"/>
          <w:szCs w:val="24"/>
        </w:rPr>
        <w:t>όμως,</w:t>
      </w:r>
      <w:r w:rsidRPr="00F7171A">
        <w:rPr>
          <w:rFonts w:eastAsia="Times New Roman"/>
          <w:szCs w:val="24"/>
        </w:rPr>
        <w:t xml:space="preserve"> η Τουρκία</w:t>
      </w:r>
      <w:r>
        <w:rPr>
          <w:rFonts w:eastAsia="Times New Roman"/>
          <w:szCs w:val="24"/>
        </w:rPr>
        <w:t>,</w:t>
      </w:r>
      <w:r w:rsidRPr="00F7171A">
        <w:rPr>
          <w:rFonts w:eastAsia="Times New Roman"/>
          <w:szCs w:val="24"/>
        </w:rPr>
        <w:t xml:space="preserve"> μας λένε ότι πρέπει να </w:t>
      </w:r>
      <w:r>
        <w:rPr>
          <w:rFonts w:eastAsia="Times New Roman"/>
          <w:szCs w:val="24"/>
        </w:rPr>
        <w:t>υπο</w:t>
      </w:r>
      <w:r w:rsidRPr="00F7171A">
        <w:rPr>
          <w:rFonts w:eastAsia="Times New Roman"/>
          <w:szCs w:val="24"/>
        </w:rPr>
        <w:t>χωρήσουμε</w:t>
      </w:r>
      <w:r>
        <w:rPr>
          <w:rFonts w:eastAsia="Times New Roman"/>
          <w:szCs w:val="24"/>
        </w:rPr>
        <w:t>,</w:t>
      </w:r>
      <w:r w:rsidRPr="00F7171A">
        <w:rPr>
          <w:rFonts w:eastAsia="Times New Roman"/>
          <w:szCs w:val="24"/>
        </w:rPr>
        <w:t xml:space="preserve"> για</w:t>
      </w:r>
      <w:r>
        <w:rPr>
          <w:rFonts w:eastAsia="Times New Roman"/>
          <w:szCs w:val="24"/>
        </w:rPr>
        <w:t>τί η</w:t>
      </w:r>
      <w:r w:rsidRPr="00F7171A">
        <w:rPr>
          <w:rFonts w:eastAsia="Times New Roman"/>
          <w:szCs w:val="24"/>
        </w:rPr>
        <w:t xml:space="preserve"> Τουρκία είναι πολύ μεγάλη</w:t>
      </w:r>
      <w:r>
        <w:rPr>
          <w:rFonts w:eastAsia="Times New Roman"/>
          <w:szCs w:val="24"/>
        </w:rPr>
        <w:t>. Γ</w:t>
      </w:r>
      <w:r w:rsidRPr="00F7171A">
        <w:rPr>
          <w:rFonts w:eastAsia="Times New Roman"/>
          <w:szCs w:val="24"/>
        </w:rPr>
        <w:t>ια να καταλάβουμε</w:t>
      </w:r>
      <w:r>
        <w:rPr>
          <w:rFonts w:eastAsia="Times New Roman"/>
          <w:szCs w:val="24"/>
        </w:rPr>
        <w:t>,</w:t>
      </w:r>
      <w:r w:rsidRPr="00F7171A">
        <w:rPr>
          <w:rFonts w:eastAsia="Times New Roman"/>
          <w:szCs w:val="24"/>
        </w:rPr>
        <w:t xml:space="preserve"> κάποι</w:t>
      </w:r>
      <w:r>
        <w:rPr>
          <w:rFonts w:eastAsia="Times New Roman"/>
          <w:szCs w:val="24"/>
        </w:rPr>
        <w:t>οι</w:t>
      </w:r>
      <w:r w:rsidRPr="00F7171A">
        <w:rPr>
          <w:rFonts w:eastAsia="Times New Roman"/>
          <w:szCs w:val="24"/>
        </w:rPr>
        <w:t xml:space="preserve"> έχουν βρει το μαγικό επιχείρημα</w:t>
      </w:r>
      <w:r>
        <w:rPr>
          <w:rFonts w:eastAsia="Times New Roman"/>
          <w:szCs w:val="24"/>
        </w:rPr>
        <w:t>,</w:t>
      </w:r>
      <w:r w:rsidRPr="00F7171A">
        <w:rPr>
          <w:rFonts w:eastAsia="Times New Roman"/>
          <w:szCs w:val="24"/>
        </w:rPr>
        <w:t xml:space="preserve"> βάσει του οποίου </w:t>
      </w:r>
      <w:r>
        <w:rPr>
          <w:rFonts w:eastAsia="Times New Roman"/>
          <w:szCs w:val="24"/>
        </w:rPr>
        <w:t xml:space="preserve">η </w:t>
      </w:r>
      <w:r w:rsidRPr="00F7171A">
        <w:rPr>
          <w:rFonts w:eastAsia="Times New Roman"/>
          <w:szCs w:val="24"/>
        </w:rPr>
        <w:t xml:space="preserve">Ελλάδα </w:t>
      </w:r>
      <w:r>
        <w:rPr>
          <w:rFonts w:eastAsia="Times New Roman"/>
          <w:szCs w:val="24"/>
        </w:rPr>
        <w:t>π</w:t>
      </w:r>
      <w:r w:rsidRPr="00F7171A">
        <w:rPr>
          <w:rFonts w:eastAsia="Times New Roman"/>
          <w:szCs w:val="24"/>
        </w:rPr>
        <w:t>ρέπει πάντα να υποχωρεί είτε την απειλ</w:t>
      </w:r>
      <w:r>
        <w:rPr>
          <w:rFonts w:eastAsia="Times New Roman"/>
          <w:szCs w:val="24"/>
        </w:rPr>
        <w:t>ούν</w:t>
      </w:r>
      <w:r w:rsidRPr="00F7171A">
        <w:rPr>
          <w:rFonts w:eastAsia="Times New Roman"/>
          <w:szCs w:val="24"/>
        </w:rPr>
        <w:t xml:space="preserve"> μεγάλ</w:t>
      </w:r>
      <w:r>
        <w:rPr>
          <w:rFonts w:eastAsia="Times New Roman"/>
          <w:szCs w:val="24"/>
        </w:rPr>
        <w:t>οι είτε μικροί,</w:t>
      </w:r>
      <w:r w:rsidRPr="00F7171A">
        <w:rPr>
          <w:rFonts w:eastAsia="Times New Roman"/>
          <w:szCs w:val="24"/>
        </w:rPr>
        <w:t xml:space="preserve"> είτε τ</w:t>
      </w:r>
      <w:r w:rsidRPr="00F7171A">
        <w:rPr>
          <w:rFonts w:eastAsia="Times New Roman"/>
          <w:szCs w:val="24"/>
        </w:rPr>
        <w:t>ην απειλούν αδύναμ</w:t>
      </w:r>
      <w:r>
        <w:rPr>
          <w:rFonts w:eastAsia="Times New Roman"/>
          <w:szCs w:val="24"/>
        </w:rPr>
        <w:t>οι είτε την α</w:t>
      </w:r>
      <w:r w:rsidRPr="00F7171A">
        <w:rPr>
          <w:rFonts w:eastAsia="Times New Roman"/>
          <w:szCs w:val="24"/>
        </w:rPr>
        <w:t>πειλούν ισχυρ</w:t>
      </w:r>
      <w:r>
        <w:rPr>
          <w:rFonts w:eastAsia="Times New Roman"/>
          <w:szCs w:val="24"/>
        </w:rPr>
        <w:t>οί. Π</w:t>
      </w:r>
      <w:r w:rsidRPr="00F7171A">
        <w:rPr>
          <w:rFonts w:eastAsia="Times New Roman"/>
          <w:szCs w:val="24"/>
        </w:rPr>
        <w:t xml:space="preserve">άντα </w:t>
      </w:r>
      <w:r>
        <w:rPr>
          <w:rFonts w:eastAsia="Times New Roman"/>
          <w:szCs w:val="24"/>
        </w:rPr>
        <w:t>ε</w:t>
      </w:r>
      <w:r w:rsidRPr="00F7171A">
        <w:rPr>
          <w:rFonts w:eastAsia="Times New Roman"/>
          <w:szCs w:val="24"/>
        </w:rPr>
        <w:t>μείς πρέπει να υποχωρούμε</w:t>
      </w:r>
      <w:r>
        <w:rPr>
          <w:rFonts w:eastAsia="Times New Roman"/>
          <w:szCs w:val="24"/>
        </w:rPr>
        <w:t>. Α</w:t>
      </w:r>
      <w:r w:rsidRPr="00F7171A">
        <w:rPr>
          <w:rFonts w:eastAsia="Times New Roman"/>
          <w:szCs w:val="24"/>
        </w:rPr>
        <w:t>υτό</w:t>
      </w:r>
      <w:r>
        <w:rPr>
          <w:rFonts w:eastAsia="Times New Roman"/>
          <w:szCs w:val="24"/>
        </w:rPr>
        <w:t>,</w:t>
      </w:r>
      <w:r w:rsidRPr="00F7171A">
        <w:rPr>
          <w:rFonts w:eastAsia="Times New Roman"/>
          <w:szCs w:val="24"/>
        </w:rPr>
        <w:t xml:space="preserve"> ξέρετε</w:t>
      </w:r>
      <w:r>
        <w:rPr>
          <w:rFonts w:eastAsia="Times New Roman"/>
          <w:szCs w:val="24"/>
        </w:rPr>
        <w:t>,</w:t>
      </w:r>
      <w:r w:rsidRPr="00F7171A">
        <w:rPr>
          <w:rFonts w:eastAsia="Times New Roman"/>
          <w:szCs w:val="24"/>
        </w:rPr>
        <w:t xml:space="preserve"> δεν λέγεται ρεαλισμός</w:t>
      </w:r>
      <w:r>
        <w:rPr>
          <w:rFonts w:eastAsia="Times New Roman"/>
          <w:szCs w:val="24"/>
        </w:rPr>
        <w:t>. Α</w:t>
      </w:r>
      <w:r w:rsidRPr="00F7171A">
        <w:rPr>
          <w:rFonts w:eastAsia="Times New Roman"/>
          <w:szCs w:val="24"/>
        </w:rPr>
        <w:t xml:space="preserve">υτό λέγεται εξωτερική πολιτική του </w:t>
      </w:r>
      <w:r>
        <w:rPr>
          <w:rFonts w:eastAsia="Times New Roman"/>
          <w:szCs w:val="24"/>
        </w:rPr>
        <w:t>«Α</w:t>
      </w:r>
      <w:r w:rsidRPr="00F7171A">
        <w:rPr>
          <w:rFonts w:eastAsia="Times New Roman"/>
          <w:szCs w:val="24"/>
        </w:rPr>
        <w:t>νοίξαμε και σας περιμένουμε</w:t>
      </w:r>
      <w:r>
        <w:rPr>
          <w:rFonts w:eastAsia="Times New Roman"/>
          <w:szCs w:val="24"/>
        </w:rPr>
        <w:t>. Ό</w:t>
      </w:r>
      <w:r w:rsidRPr="00F7171A">
        <w:rPr>
          <w:rFonts w:eastAsia="Times New Roman"/>
          <w:szCs w:val="24"/>
        </w:rPr>
        <w:t>λοι μικροί μεγάλοι σπεύσατε</w:t>
      </w:r>
      <w:r>
        <w:rPr>
          <w:rFonts w:eastAsia="Times New Roman"/>
          <w:szCs w:val="24"/>
        </w:rPr>
        <w:t>. Κ</w:t>
      </w:r>
      <w:r w:rsidRPr="00F7171A">
        <w:rPr>
          <w:rFonts w:eastAsia="Times New Roman"/>
          <w:szCs w:val="24"/>
        </w:rPr>
        <w:t>άνουμε μ</w:t>
      </w:r>
      <w:r>
        <w:rPr>
          <w:rFonts w:eastAsia="Times New Roman"/>
          <w:szCs w:val="24"/>
        </w:rPr>
        <w:t>ι</w:t>
      </w:r>
      <w:r w:rsidRPr="00F7171A">
        <w:rPr>
          <w:rFonts w:eastAsia="Times New Roman"/>
          <w:szCs w:val="24"/>
        </w:rPr>
        <w:t>α εύκολη τακτοποίηση των εθνικ</w:t>
      </w:r>
      <w:r w:rsidRPr="00F7171A">
        <w:rPr>
          <w:rFonts w:eastAsia="Times New Roman"/>
          <w:szCs w:val="24"/>
        </w:rPr>
        <w:t>ών μας θεμάτων</w:t>
      </w:r>
      <w:r>
        <w:rPr>
          <w:rFonts w:eastAsia="Times New Roman"/>
          <w:szCs w:val="24"/>
        </w:rPr>
        <w:t>». Αυτό δεν είναι ρεαλισμός. Λέ</w:t>
      </w:r>
      <w:r w:rsidRPr="00F7171A">
        <w:rPr>
          <w:rFonts w:eastAsia="Times New Roman"/>
          <w:szCs w:val="24"/>
        </w:rPr>
        <w:t>γεται αλλιώς</w:t>
      </w:r>
      <w:r>
        <w:rPr>
          <w:rFonts w:eastAsia="Times New Roman"/>
          <w:szCs w:val="24"/>
        </w:rPr>
        <w:t>. Ε</w:t>
      </w:r>
      <w:r w:rsidRPr="00F7171A">
        <w:rPr>
          <w:rFonts w:eastAsia="Times New Roman"/>
          <w:szCs w:val="24"/>
        </w:rPr>
        <w:t xml:space="preserve">ίναι ο ορισμός του </w:t>
      </w:r>
      <w:r>
        <w:rPr>
          <w:rFonts w:eastAsia="Times New Roman"/>
          <w:szCs w:val="24"/>
        </w:rPr>
        <w:t xml:space="preserve">υποχωρητισμού, </w:t>
      </w:r>
      <w:r w:rsidRPr="00F7171A">
        <w:rPr>
          <w:rFonts w:eastAsia="Times New Roman"/>
          <w:szCs w:val="24"/>
        </w:rPr>
        <w:t>δηλαδή του πλήρους ενδοτισμ</w:t>
      </w:r>
      <w:r>
        <w:rPr>
          <w:rFonts w:eastAsia="Times New Roman"/>
          <w:szCs w:val="24"/>
        </w:rPr>
        <w:t>ού</w:t>
      </w:r>
      <w:r w:rsidRPr="00F7171A">
        <w:rPr>
          <w:rFonts w:eastAsia="Times New Roman"/>
          <w:szCs w:val="24"/>
        </w:rPr>
        <w:t xml:space="preserve"> σε όλους και σε όλα</w:t>
      </w:r>
      <w:r>
        <w:rPr>
          <w:rFonts w:eastAsia="Times New Roman"/>
          <w:szCs w:val="24"/>
        </w:rPr>
        <w:t>.</w:t>
      </w:r>
    </w:p>
    <w:p w14:paraId="2ED8BBEB" w14:textId="77777777" w:rsidR="00C647AD" w:rsidRDefault="00D506E1">
      <w:pPr>
        <w:spacing w:after="0" w:line="600" w:lineRule="auto"/>
        <w:ind w:firstLine="720"/>
        <w:jc w:val="both"/>
        <w:rPr>
          <w:rFonts w:eastAsia="Times New Roman"/>
          <w:szCs w:val="24"/>
        </w:rPr>
      </w:pPr>
      <w:r>
        <w:rPr>
          <w:rFonts w:eastAsia="Times New Roman"/>
          <w:szCs w:val="24"/>
        </w:rPr>
        <w:t>Έ</w:t>
      </w:r>
      <w:r w:rsidRPr="00F7171A">
        <w:rPr>
          <w:rFonts w:eastAsia="Times New Roman"/>
          <w:szCs w:val="24"/>
        </w:rPr>
        <w:t>χει</w:t>
      </w:r>
      <w:r>
        <w:rPr>
          <w:rFonts w:eastAsia="Times New Roman"/>
          <w:szCs w:val="24"/>
        </w:rPr>
        <w:t>, π</w:t>
      </w:r>
      <w:r w:rsidRPr="00F7171A">
        <w:rPr>
          <w:rFonts w:eastAsia="Times New Roman"/>
          <w:szCs w:val="24"/>
        </w:rPr>
        <w:t>ράγματι</w:t>
      </w:r>
      <w:r>
        <w:rPr>
          <w:rFonts w:eastAsia="Times New Roman"/>
          <w:szCs w:val="24"/>
        </w:rPr>
        <w:t>,</w:t>
      </w:r>
      <w:r w:rsidRPr="00F7171A">
        <w:rPr>
          <w:rFonts w:eastAsia="Times New Roman"/>
          <w:szCs w:val="24"/>
        </w:rPr>
        <w:t xml:space="preserve"> δημιουργηθεί</w:t>
      </w:r>
      <w:r>
        <w:rPr>
          <w:rFonts w:eastAsia="Times New Roman"/>
          <w:szCs w:val="24"/>
        </w:rPr>
        <w:t>,</w:t>
      </w:r>
      <w:r w:rsidRPr="00F7171A">
        <w:rPr>
          <w:rFonts w:eastAsia="Times New Roman"/>
          <w:szCs w:val="24"/>
        </w:rPr>
        <w:t xml:space="preserve"> φίλες και φίλοι συνάδελφοι</w:t>
      </w:r>
      <w:r>
        <w:rPr>
          <w:rFonts w:eastAsia="Times New Roman"/>
          <w:szCs w:val="24"/>
        </w:rPr>
        <w:t>,</w:t>
      </w:r>
      <w:r w:rsidRPr="00F7171A">
        <w:rPr>
          <w:rFonts w:eastAsia="Times New Roman"/>
          <w:szCs w:val="24"/>
        </w:rPr>
        <w:t xml:space="preserve"> με τα χρόνια μ</w:t>
      </w:r>
      <w:r>
        <w:rPr>
          <w:rFonts w:eastAsia="Times New Roman"/>
          <w:szCs w:val="24"/>
        </w:rPr>
        <w:t>ι</w:t>
      </w:r>
      <w:r w:rsidRPr="00F7171A">
        <w:rPr>
          <w:rFonts w:eastAsia="Times New Roman"/>
          <w:szCs w:val="24"/>
        </w:rPr>
        <w:t xml:space="preserve">α ομάδα πίεσης μέσα στην </w:t>
      </w:r>
      <w:r>
        <w:rPr>
          <w:rFonts w:eastAsia="Times New Roman"/>
          <w:szCs w:val="24"/>
        </w:rPr>
        <w:t>Ελλάδα,</w:t>
      </w:r>
      <w:r w:rsidRPr="00F7171A">
        <w:rPr>
          <w:rFonts w:eastAsia="Times New Roman"/>
          <w:szCs w:val="24"/>
        </w:rPr>
        <w:t xml:space="preserve"> μ</w:t>
      </w:r>
      <w:r>
        <w:rPr>
          <w:rFonts w:eastAsia="Times New Roman"/>
          <w:szCs w:val="24"/>
        </w:rPr>
        <w:t>ι</w:t>
      </w:r>
      <w:r w:rsidRPr="00F7171A">
        <w:rPr>
          <w:rFonts w:eastAsia="Times New Roman"/>
          <w:szCs w:val="24"/>
        </w:rPr>
        <w:t xml:space="preserve">α </w:t>
      </w:r>
      <w:r w:rsidRPr="00F7171A">
        <w:rPr>
          <w:rFonts w:eastAsia="Times New Roman"/>
          <w:szCs w:val="24"/>
        </w:rPr>
        <w:t>παρέα ας πούμε</w:t>
      </w:r>
      <w:r>
        <w:rPr>
          <w:rFonts w:eastAsia="Times New Roman"/>
          <w:szCs w:val="24"/>
        </w:rPr>
        <w:t>,</w:t>
      </w:r>
      <w:r w:rsidRPr="00F7171A">
        <w:rPr>
          <w:rFonts w:eastAsia="Times New Roman"/>
          <w:szCs w:val="24"/>
        </w:rPr>
        <w:t xml:space="preserve"> που αυτά λέει περίπου συνεχώς</w:t>
      </w:r>
      <w:r>
        <w:rPr>
          <w:rFonts w:eastAsia="Times New Roman"/>
          <w:szCs w:val="24"/>
        </w:rPr>
        <w:t>. Τ</w:t>
      </w:r>
      <w:r w:rsidRPr="00F7171A">
        <w:rPr>
          <w:rFonts w:eastAsia="Times New Roman"/>
          <w:szCs w:val="24"/>
        </w:rPr>
        <w:t xml:space="preserve">ο 2004 μας </w:t>
      </w:r>
      <w:r w:rsidRPr="00F7171A">
        <w:rPr>
          <w:rFonts w:eastAsia="Times New Roman"/>
          <w:szCs w:val="24"/>
        </w:rPr>
        <w:lastRenderedPageBreak/>
        <w:t>έλεγαν ότι πρέπει να αποδεχτούμε</w:t>
      </w:r>
      <w:r>
        <w:rPr>
          <w:rFonts w:eastAsia="Times New Roman"/>
          <w:szCs w:val="24"/>
        </w:rPr>
        <w:t xml:space="preserve">, «είναι </w:t>
      </w:r>
      <w:r w:rsidRPr="00F7171A">
        <w:rPr>
          <w:rFonts w:eastAsia="Times New Roman"/>
          <w:szCs w:val="24"/>
        </w:rPr>
        <w:t>επικίνδυνο αν δεν το κάνετε</w:t>
      </w:r>
      <w:r>
        <w:rPr>
          <w:rFonts w:eastAsia="Times New Roman"/>
          <w:szCs w:val="24"/>
        </w:rPr>
        <w:t>»,</w:t>
      </w:r>
      <w:r w:rsidRPr="00F7171A">
        <w:rPr>
          <w:rFonts w:eastAsia="Times New Roman"/>
          <w:szCs w:val="24"/>
        </w:rPr>
        <w:t xml:space="preserve"> το σχέδιο </w:t>
      </w:r>
      <w:r>
        <w:rPr>
          <w:rFonts w:eastAsia="Times New Roman"/>
          <w:szCs w:val="24"/>
        </w:rPr>
        <w:t>Ανάν,</w:t>
      </w:r>
      <w:r w:rsidRPr="00F7171A">
        <w:rPr>
          <w:rFonts w:eastAsia="Times New Roman"/>
          <w:szCs w:val="24"/>
        </w:rPr>
        <w:t xml:space="preserve"> που μετέτρεπε την </w:t>
      </w:r>
      <w:r>
        <w:rPr>
          <w:rFonts w:eastAsia="Times New Roman"/>
          <w:szCs w:val="24"/>
        </w:rPr>
        <w:t>Κ</w:t>
      </w:r>
      <w:r w:rsidRPr="00F7171A">
        <w:rPr>
          <w:rFonts w:eastAsia="Times New Roman"/>
          <w:szCs w:val="24"/>
        </w:rPr>
        <w:t xml:space="preserve">υπριακή </w:t>
      </w:r>
      <w:r>
        <w:rPr>
          <w:rFonts w:eastAsia="Times New Roman"/>
          <w:szCs w:val="24"/>
        </w:rPr>
        <w:t>Δ</w:t>
      </w:r>
      <w:r w:rsidRPr="00F7171A">
        <w:rPr>
          <w:rFonts w:eastAsia="Times New Roman"/>
          <w:szCs w:val="24"/>
        </w:rPr>
        <w:t>ημοκρατία σε προτεκτοράτο υπό την εποπτεία</w:t>
      </w:r>
      <w:r>
        <w:rPr>
          <w:rFonts w:eastAsia="Times New Roman"/>
          <w:szCs w:val="24"/>
        </w:rPr>
        <w:t>,</w:t>
      </w:r>
      <w:r w:rsidRPr="00F7171A">
        <w:rPr>
          <w:rFonts w:eastAsia="Times New Roman"/>
          <w:szCs w:val="24"/>
        </w:rPr>
        <w:t xml:space="preserve"> την επικυριαρχία της Τουρκίας</w:t>
      </w:r>
      <w:r>
        <w:rPr>
          <w:rFonts w:eastAsia="Times New Roman"/>
          <w:szCs w:val="24"/>
        </w:rPr>
        <w:t>. Γ</w:t>
      </w:r>
      <w:r w:rsidRPr="00F7171A">
        <w:rPr>
          <w:rFonts w:eastAsia="Times New Roman"/>
          <w:szCs w:val="24"/>
        </w:rPr>
        <w:t>ιατί α</w:t>
      </w:r>
      <w:r w:rsidRPr="00F7171A">
        <w:rPr>
          <w:rFonts w:eastAsia="Times New Roman"/>
          <w:szCs w:val="24"/>
        </w:rPr>
        <w:t>ν δεν το δεχόμαστ</w:t>
      </w:r>
      <w:r>
        <w:rPr>
          <w:rFonts w:eastAsia="Times New Roman"/>
          <w:szCs w:val="24"/>
        </w:rPr>
        <w:t>αν,</w:t>
      </w:r>
      <w:r w:rsidRPr="00F7171A">
        <w:rPr>
          <w:rFonts w:eastAsia="Times New Roman"/>
          <w:szCs w:val="24"/>
        </w:rPr>
        <w:t xml:space="preserve"> μας έλεγαν τότε</w:t>
      </w:r>
      <w:r>
        <w:rPr>
          <w:rFonts w:eastAsia="Times New Roman"/>
          <w:szCs w:val="24"/>
        </w:rPr>
        <w:t>,</w:t>
      </w:r>
      <w:r w:rsidRPr="00F7171A">
        <w:rPr>
          <w:rFonts w:eastAsia="Times New Roman"/>
          <w:szCs w:val="24"/>
        </w:rPr>
        <w:t xml:space="preserve"> θα συνέβαιναν στην Κύπρο φοβερά και ανεπανόρθωτα δεινά</w:t>
      </w:r>
      <w:r>
        <w:rPr>
          <w:rFonts w:eastAsia="Times New Roman"/>
          <w:szCs w:val="24"/>
        </w:rPr>
        <w:t>. Όμως,</w:t>
      </w:r>
      <w:r w:rsidRPr="00F7171A">
        <w:rPr>
          <w:rFonts w:eastAsia="Times New Roman"/>
          <w:szCs w:val="24"/>
        </w:rPr>
        <w:t xml:space="preserve"> ο κυπριακός λαός δεν </w:t>
      </w:r>
      <w:r>
        <w:rPr>
          <w:rFonts w:eastAsia="Times New Roman"/>
          <w:szCs w:val="24"/>
        </w:rPr>
        <w:t>έ</w:t>
      </w:r>
      <w:r w:rsidRPr="00F7171A">
        <w:rPr>
          <w:rFonts w:eastAsia="Times New Roman"/>
          <w:szCs w:val="24"/>
        </w:rPr>
        <w:t>πεσε</w:t>
      </w:r>
      <w:r>
        <w:rPr>
          <w:rFonts w:eastAsia="Times New Roman"/>
          <w:szCs w:val="24"/>
        </w:rPr>
        <w:t>,</w:t>
      </w:r>
      <w:r w:rsidRPr="00F7171A">
        <w:rPr>
          <w:rFonts w:eastAsia="Times New Roman"/>
          <w:szCs w:val="24"/>
        </w:rPr>
        <w:t xml:space="preserve"> ο </w:t>
      </w:r>
      <w:r>
        <w:rPr>
          <w:rFonts w:eastAsia="Times New Roman"/>
          <w:szCs w:val="24"/>
        </w:rPr>
        <w:t>ε</w:t>
      </w:r>
      <w:r w:rsidRPr="00F7171A">
        <w:rPr>
          <w:rFonts w:eastAsia="Times New Roman"/>
          <w:szCs w:val="24"/>
        </w:rPr>
        <w:t xml:space="preserve">λληνισμός </w:t>
      </w:r>
      <w:r>
        <w:rPr>
          <w:rFonts w:eastAsia="Times New Roman"/>
          <w:szCs w:val="24"/>
        </w:rPr>
        <w:t>δ</w:t>
      </w:r>
      <w:r w:rsidRPr="00F7171A">
        <w:rPr>
          <w:rFonts w:eastAsia="Times New Roman"/>
          <w:szCs w:val="24"/>
        </w:rPr>
        <w:t>εν άκουσε</w:t>
      </w:r>
      <w:r>
        <w:rPr>
          <w:rFonts w:eastAsia="Times New Roman"/>
          <w:szCs w:val="24"/>
        </w:rPr>
        <w:t>,</w:t>
      </w:r>
      <w:r w:rsidRPr="00F7171A">
        <w:rPr>
          <w:rFonts w:eastAsia="Times New Roman"/>
          <w:szCs w:val="24"/>
        </w:rPr>
        <w:t xml:space="preserve"> απέρριψε το σχέδιο Ανάν </w:t>
      </w:r>
      <w:r>
        <w:rPr>
          <w:rFonts w:eastAsia="Times New Roman"/>
          <w:szCs w:val="24"/>
        </w:rPr>
        <w:t>-ε</w:t>
      </w:r>
      <w:r w:rsidRPr="00F7171A">
        <w:rPr>
          <w:rFonts w:eastAsia="Times New Roman"/>
          <w:szCs w:val="24"/>
        </w:rPr>
        <w:t>υτυχώς</w:t>
      </w:r>
      <w:r>
        <w:rPr>
          <w:rFonts w:eastAsia="Times New Roman"/>
          <w:szCs w:val="24"/>
        </w:rPr>
        <w:t>-</w:t>
      </w:r>
      <w:r w:rsidRPr="00F7171A">
        <w:rPr>
          <w:rFonts w:eastAsia="Times New Roman"/>
          <w:szCs w:val="24"/>
        </w:rPr>
        <w:t xml:space="preserve"> και τίποτα κακό δεν συνέβη</w:t>
      </w:r>
      <w:r>
        <w:rPr>
          <w:rFonts w:eastAsia="Times New Roman"/>
          <w:szCs w:val="24"/>
        </w:rPr>
        <w:t>. Έ</w:t>
      </w:r>
      <w:r w:rsidRPr="00F7171A">
        <w:rPr>
          <w:rFonts w:eastAsia="Times New Roman"/>
          <w:szCs w:val="24"/>
        </w:rPr>
        <w:t>κτοτε</w:t>
      </w:r>
      <w:r>
        <w:rPr>
          <w:rFonts w:eastAsia="Times New Roman"/>
          <w:szCs w:val="24"/>
        </w:rPr>
        <w:t>,</w:t>
      </w:r>
      <w:r w:rsidRPr="00F7171A">
        <w:rPr>
          <w:rFonts w:eastAsia="Times New Roman"/>
          <w:szCs w:val="24"/>
        </w:rPr>
        <w:t xml:space="preserve"> οι Κύπριοι αδερφοί μας </w:t>
      </w:r>
      <w:r>
        <w:rPr>
          <w:rFonts w:eastAsia="Times New Roman"/>
          <w:szCs w:val="24"/>
        </w:rPr>
        <w:t>μ</w:t>
      </w:r>
      <w:r w:rsidRPr="00F7171A">
        <w:rPr>
          <w:rFonts w:eastAsia="Times New Roman"/>
          <w:szCs w:val="24"/>
        </w:rPr>
        <w:t>πήκαν και</w:t>
      </w:r>
      <w:r w:rsidRPr="00F7171A">
        <w:rPr>
          <w:rFonts w:eastAsia="Times New Roman"/>
          <w:szCs w:val="24"/>
        </w:rPr>
        <w:t xml:space="preserve"> στην Ευρωπαϊκή Ένωση και στο ευρώ</w:t>
      </w:r>
      <w:r>
        <w:rPr>
          <w:rFonts w:eastAsia="Times New Roman"/>
          <w:szCs w:val="24"/>
        </w:rPr>
        <w:t>. Κ</w:t>
      </w:r>
      <w:r w:rsidRPr="00F7171A">
        <w:rPr>
          <w:rFonts w:eastAsia="Times New Roman"/>
          <w:szCs w:val="24"/>
        </w:rPr>
        <w:t xml:space="preserve">αι τον αείμνηστο </w:t>
      </w:r>
      <w:r>
        <w:rPr>
          <w:rFonts w:eastAsia="Times New Roman"/>
          <w:szCs w:val="24"/>
        </w:rPr>
        <w:t>Π</w:t>
      </w:r>
      <w:r w:rsidRPr="00F7171A">
        <w:rPr>
          <w:rFonts w:eastAsia="Times New Roman"/>
          <w:szCs w:val="24"/>
        </w:rPr>
        <w:t>ρόεδρο της Κύπρου</w:t>
      </w:r>
      <w:r>
        <w:rPr>
          <w:rFonts w:eastAsia="Times New Roman"/>
          <w:szCs w:val="24"/>
        </w:rPr>
        <w:t>,</w:t>
      </w:r>
      <w:r w:rsidRPr="00F7171A">
        <w:rPr>
          <w:rFonts w:eastAsia="Times New Roman"/>
          <w:szCs w:val="24"/>
        </w:rPr>
        <w:t xml:space="preserve"> τον Τάσο τον Παπαδόπουλο</w:t>
      </w:r>
      <w:r>
        <w:rPr>
          <w:rFonts w:eastAsia="Times New Roman"/>
          <w:szCs w:val="24"/>
        </w:rPr>
        <w:t>, τότε ακραίο τον έλεγε αυτή</w:t>
      </w:r>
      <w:r w:rsidRPr="00F7171A">
        <w:rPr>
          <w:rFonts w:eastAsia="Times New Roman"/>
          <w:szCs w:val="24"/>
        </w:rPr>
        <w:t xml:space="preserve"> η παρέα</w:t>
      </w:r>
      <w:r>
        <w:rPr>
          <w:rFonts w:eastAsia="Times New Roman"/>
          <w:szCs w:val="24"/>
        </w:rPr>
        <w:t>. Να τα θυμόμαστε αυτά.</w:t>
      </w:r>
    </w:p>
    <w:p w14:paraId="2ED8BBEC" w14:textId="77777777" w:rsidR="00C647AD" w:rsidRDefault="00D506E1">
      <w:pPr>
        <w:spacing w:after="0" w:line="600" w:lineRule="auto"/>
        <w:ind w:firstLine="720"/>
        <w:jc w:val="both"/>
        <w:rPr>
          <w:rFonts w:eastAsia="Times New Roman"/>
          <w:szCs w:val="24"/>
        </w:rPr>
      </w:pPr>
      <w:r>
        <w:rPr>
          <w:rFonts w:eastAsia="Times New Roman"/>
          <w:szCs w:val="24"/>
        </w:rPr>
        <w:t xml:space="preserve">Η </w:t>
      </w:r>
      <w:r w:rsidRPr="00F7171A">
        <w:rPr>
          <w:rFonts w:eastAsia="Times New Roman"/>
          <w:szCs w:val="24"/>
        </w:rPr>
        <w:t xml:space="preserve">ίδια παρέα έχει βαλθεί να ξαναγράψει την ιστορία μας </w:t>
      </w:r>
      <w:r>
        <w:rPr>
          <w:rFonts w:eastAsia="Times New Roman"/>
          <w:szCs w:val="24"/>
        </w:rPr>
        <w:t xml:space="preserve">και όχι μόνο </w:t>
      </w:r>
      <w:r w:rsidRPr="00F7171A">
        <w:rPr>
          <w:rFonts w:eastAsia="Times New Roman"/>
          <w:szCs w:val="24"/>
        </w:rPr>
        <w:t xml:space="preserve">στο </w:t>
      </w:r>
      <w:r>
        <w:rPr>
          <w:rFonts w:eastAsia="Times New Roman"/>
          <w:szCs w:val="24"/>
        </w:rPr>
        <w:t>μ</w:t>
      </w:r>
      <w:r w:rsidRPr="00F7171A">
        <w:rPr>
          <w:rFonts w:eastAsia="Times New Roman"/>
          <w:szCs w:val="24"/>
        </w:rPr>
        <w:t>ακεδονικό</w:t>
      </w:r>
      <w:r>
        <w:rPr>
          <w:rFonts w:eastAsia="Times New Roman"/>
          <w:szCs w:val="24"/>
        </w:rPr>
        <w:t>. Πριν λίγα χρόν</w:t>
      </w:r>
      <w:r>
        <w:rPr>
          <w:rFonts w:eastAsia="Times New Roman"/>
          <w:szCs w:val="24"/>
        </w:rPr>
        <w:t>ια μας έλεγαν ότι η</w:t>
      </w:r>
      <w:r w:rsidRPr="00F7171A">
        <w:rPr>
          <w:rFonts w:eastAsia="Times New Roman"/>
          <w:szCs w:val="24"/>
        </w:rPr>
        <w:t xml:space="preserve"> καταστροφή της Σμύρνης υπήρξε περίπου ένα τουριστικό ατύχημα συνωστισμ</w:t>
      </w:r>
      <w:r>
        <w:rPr>
          <w:rFonts w:eastAsia="Times New Roman"/>
          <w:szCs w:val="24"/>
        </w:rPr>
        <w:t>ού</w:t>
      </w:r>
      <w:r w:rsidRPr="00F7171A">
        <w:rPr>
          <w:rFonts w:eastAsia="Times New Roman"/>
          <w:szCs w:val="24"/>
        </w:rPr>
        <w:t xml:space="preserve"> των προσφύγων στην προκυμαία</w:t>
      </w:r>
      <w:r>
        <w:rPr>
          <w:rFonts w:eastAsia="Times New Roman"/>
          <w:szCs w:val="24"/>
        </w:rPr>
        <w:t xml:space="preserve">. Ίδια </w:t>
      </w:r>
      <w:r w:rsidRPr="00F7171A">
        <w:rPr>
          <w:rFonts w:eastAsia="Times New Roman"/>
          <w:szCs w:val="24"/>
        </w:rPr>
        <w:t>παρέα</w:t>
      </w:r>
      <w:r>
        <w:rPr>
          <w:rFonts w:eastAsia="Times New Roman"/>
          <w:szCs w:val="24"/>
        </w:rPr>
        <w:t>,</w:t>
      </w:r>
      <w:r w:rsidRPr="00F7171A">
        <w:rPr>
          <w:rFonts w:eastAsia="Times New Roman"/>
          <w:szCs w:val="24"/>
        </w:rPr>
        <w:t xml:space="preserve"> ίδια επιχειρήματα</w:t>
      </w:r>
      <w:r>
        <w:rPr>
          <w:rFonts w:eastAsia="Times New Roman"/>
          <w:szCs w:val="24"/>
        </w:rPr>
        <w:t>. Ν</w:t>
      </w:r>
      <w:r w:rsidRPr="00F7171A">
        <w:rPr>
          <w:rFonts w:eastAsia="Times New Roman"/>
          <w:szCs w:val="24"/>
        </w:rPr>
        <w:t xml:space="preserve">α τα θυμόμαστε </w:t>
      </w:r>
      <w:r>
        <w:rPr>
          <w:rFonts w:eastAsia="Times New Roman"/>
          <w:szCs w:val="24"/>
        </w:rPr>
        <w:t>α</w:t>
      </w:r>
      <w:r w:rsidRPr="00F7171A">
        <w:rPr>
          <w:rFonts w:eastAsia="Times New Roman"/>
          <w:szCs w:val="24"/>
        </w:rPr>
        <w:t>υτά</w:t>
      </w:r>
      <w:r>
        <w:rPr>
          <w:rFonts w:eastAsia="Times New Roman"/>
          <w:szCs w:val="24"/>
        </w:rPr>
        <w:t>.</w:t>
      </w:r>
    </w:p>
    <w:p w14:paraId="2ED8BBED" w14:textId="77777777" w:rsidR="00C647AD" w:rsidRDefault="00D506E1">
      <w:pPr>
        <w:spacing w:after="0" w:line="600" w:lineRule="auto"/>
        <w:ind w:firstLine="720"/>
        <w:jc w:val="both"/>
        <w:rPr>
          <w:rFonts w:eastAsia="Times New Roman"/>
          <w:szCs w:val="24"/>
        </w:rPr>
      </w:pPr>
      <w:r>
        <w:rPr>
          <w:rFonts w:eastAsia="Times New Roman"/>
          <w:szCs w:val="24"/>
        </w:rPr>
        <w:t>Μ</w:t>
      </w:r>
      <w:r w:rsidRPr="00F7171A">
        <w:rPr>
          <w:rFonts w:eastAsia="Times New Roman"/>
          <w:szCs w:val="24"/>
        </w:rPr>
        <w:t>ας λένε κάποιοι ότι πρέπει να μπ</w:t>
      </w:r>
      <w:r>
        <w:rPr>
          <w:rFonts w:eastAsia="Times New Roman"/>
          <w:szCs w:val="24"/>
        </w:rPr>
        <w:t>ουν</w:t>
      </w:r>
      <w:r w:rsidRPr="00F7171A">
        <w:rPr>
          <w:rFonts w:eastAsia="Times New Roman"/>
          <w:szCs w:val="24"/>
        </w:rPr>
        <w:t xml:space="preserve"> στο ΝΑΤΟ τα Σκόπια</w:t>
      </w:r>
      <w:r>
        <w:rPr>
          <w:rFonts w:eastAsia="Times New Roman"/>
          <w:szCs w:val="24"/>
        </w:rPr>
        <w:t>,</w:t>
      </w:r>
      <w:r w:rsidRPr="00F7171A">
        <w:rPr>
          <w:rFonts w:eastAsia="Times New Roman"/>
          <w:szCs w:val="24"/>
        </w:rPr>
        <w:t xml:space="preserve"> για να σταθεροποιηθεί η περιοχή</w:t>
      </w:r>
      <w:r>
        <w:rPr>
          <w:rFonts w:eastAsia="Times New Roman"/>
          <w:szCs w:val="24"/>
        </w:rPr>
        <w:t>. Κι</w:t>
      </w:r>
      <w:r w:rsidRPr="00F7171A">
        <w:rPr>
          <w:rFonts w:eastAsia="Times New Roman"/>
          <w:szCs w:val="24"/>
        </w:rPr>
        <w:t xml:space="preserve"> εγώ δεν έχω κα</w:t>
      </w:r>
      <w:r>
        <w:rPr>
          <w:rFonts w:eastAsia="Times New Roman"/>
          <w:szCs w:val="24"/>
        </w:rPr>
        <w:t>μ</w:t>
      </w:r>
      <w:r w:rsidRPr="00F7171A">
        <w:rPr>
          <w:rFonts w:eastAsia="Times New Roman"/>
          <w:szCs w:val="24"/>
        </w:rPr>
        <w:t xml:space="preserve">μία </w:t>
      </w:r>
      <w:r w:rsidRPr="00F7171A">
        <w:rPr>
          <w:rFonts w:eastAsia="Times New Roman"/>
          <w:szCs w:val="24"/>
        </w:rPr>
        <w:lastRenderedPageBreak/>
        <w:t>αντίρρηση να μπουν στο ΝΑΤΟ</w:t>
      </w:r>
      <w:r>
        <w:rPr>
          <w:rFonts w:eastAsia="Times New Roman"/>
          <w:szCs w:val="24"/>
        </w:rPr>
        <w:t>, α</w:t>
      </w:r>
      <w:r w:rsidRPr="00F7171A">
        <w:rPr>
          <w:rFonts w:eastAsia="Times New Roman"/>
          <w:szCs w:val="24"/>
        </w:rPr>
        <w:t xml:space="preserve">ρκεί να αφήσουν </w:t>
      </w:r>
      <w:r>
        <w:rPr>
          <w:rFonts w:eastAsia="Times New Roman"/>
          <w:szCs w:val="24"/>
        </w:rPr>
        <w:t>απ’ έξω</w:t>
      </w:r>
      <w:r w:rsidRPr="00F7171A">
        <w:rPr>
          <w:rFonts w:eastAsia="Times New Roman"/>
          <w:szCs w:val="24"/>
        </w:rPr>
        <w:t xml:space="preserve"> τον αλυτρωτισμό </w:t>
      </w:r>
      <w:r>
        <w:rPr>
          <w:rFonts w:eastAsia="Times New Roman"/>
          <w:szCs w:val="24"/>
        </w:rPr>
        <w:t>τους.</w:t>
      </w:r>
    </w:p>
    <w:p w14:paraId="2ED8BBEE" w14:textId="77777777" w:rsidR="00C647AD" w:rsidRDefault="00D506E1">
      <w:pPr>
        <w:spacing w:after="0" w:line="600" w:lineRule="auto"/>
        <w:ind w:firstLine="720"/>
        <w:jc w:val="both"/>
        <w:rPr>
          <w:rFonts w:eastAsia="Times New Roman"/>
          <w:szCs w:val="24"/>
        </w:rPr>
      </w:pPr>
      <w:r>
        <w:rPr>
          <w:rFonts w:eastAsia="Times New Roman"/>
          <w:szCs w:val="24"/>
        </w:rPr>
        <w:t>Αλλά αυτό δεν</w:t>
      </w:r>
      <w:r w:rsidRPr="00F7171A">
        <w:rPr>
          <w:rFonts w:eastAsia="Times New Roman"/>
          <w:szCs w:val="24"/>
        </w:rPr>
        <w:t xml:space="preserve"> συμβαίνει με τη </w:t>
      </w:r>
      <w:r>
        <w:rPr>
          <w:rFonts w:eastAsia="Times New Roman"/>
          <w:szCs w:val="24"/>
        </w:rPr>
        <w:t>Σ</w:t>
      </w:r>
      <w:r w:rsidRPr="00F7171A">
        <w:rPr>
          <w:rFonts w:eastAsia="Times New Roman"/>
          <w:szCs w:val="24"/>
        </w:rPr>
        <w:t>υμφωνία των Πρεσπών</w:t>
      </w:r>
      <w:r>
        <w:rPr>
          <w:rFonts w:eastAsia="Times New Roman"/>
          <w:szCs w:val="24"/>
        </w:rPr>
        <w:t>,</w:t>
      </w:r>
      <w:r w:rsidRPr="00F7171A">
        <w:rPr>
          <w:rFonts w:eastAsia="Times New Roman"/>
          <w:szCs w:val="24"/>
        </w:rPr>
        <w:t xml:space="preserve"> όπως θα δούμε αμέσως</w:t>
      </w:r>
      <w:r>
        <w:rPr>
          <w:rFonts w:eastAsia="Times New Roman"/>
          <w:szCs w:val="24"/>
        </w:rPr>
        <w:t>. Ν</w:t>
      </w:r>
      <w:r w:rsidRPr="00F7171A">
        <w:rPr>
          <w:rFonts w:eastAsia="Times New Roman"/>
          <w:szCs w:val="24"/>
        </w:rPr>
        <w:t xml:space="preserve">ομιμοποιούμε τον αλυτρωτισμό </w:t>
      </w:r>
      <w:r>
        <w:rPr>
          <w:rFonts w:eastAsia="Times New Roman"/>
          <w:szCs w:val="24"/>
        </w:rPr>
        <w:t>τους. Ύ</w:t>
      </w:r>
      <w:r w:rsidRPr="00F7171A">
        <w:rPr>
          <w:rFonts w:eastAsia="Times New Roman"/>
          <w:szCs w:val="24"/>
        </w:rPr>
        <w:t>στερα από τόσ</w:t>
      </w:r>
      <w:r w:rsidRPr="00F7171A">
        <w:rPr>
          <w:rFonts w:eastAsia="Times New Roman"/>
          <w:szCs w:val="24"/>
        </w:rPr>
        <w:t>α χρόνια</w:t>
      </w:r>
      <w:r>
        <w:rPr>
          <w:rFonts w:eastAsia="Times New Roman"/>
          <w:szCs w:val="24"/>
        </w:rPr>
        <w:t>,</w:t>
      </w:r>
      <w:r w:rsidRPr="00F7171A">
        <w:rPr>
          <w:rFonts w:eastAsia="Times New Roman"/>
          <w:szCs w:val="24"/>
        </w:rPr>
        <w:t xml:space="preserve"> που δεν τους είχαμε αναγνωρίσει</w:t>
      </w:r>
      <w:r>
        <w:rPr>
          <w:rFonts w:eastAsia="Times New Roman"/>
          <w:szCs w:val="24"/>
        </w:rPr>
        <w:t>,</w:t>
      </w:r>
      <w:r w:rsidRPr="00F7171A">
        <w:rPr>
          <w:rFonts w:eastAsia="Times New Roman"/>
          <w:szCs w:val="24"/>
        </w:rPr>
        <w:t xml:space="preserve"> δεν είχαμε αστάθεια</w:t>
      </w:r>
      <w:r>
        <w:rPr>
          <w:rFonts w:eastAsia="Times New Roman"/>
          <w:szCs w:val="24"/>
        </w:rPr>
        <w:t>, ούτε και</w:t>
      </w:r>
      <w:r w:rsidRPr="00F7171A">
        <w:rPr>
          <w:rFonts w:eastAsia="Times New Roman"/>
          <w:szCs w:val="24"/>
        </w:rPr>
        <w:t xml:space="preserve"> εμποδίστηκαν </w:t>
      </w:r>
      <w:r>
        <w:rPr>
          <w:rFonts w:eastAsia="Times New Roman"/>
          <w:szCs w:val="24"/>
        </w:rPr>
        <w:t xml:space="preserve">οι </w:t>
      </w:r>
      <w:r w:rsidRPr="00F7171A">
        <w:rPr>
          <w:rFonts w:eastAsia="Times New Roman"/>
          <w:szCs w:val="24"/>
        </w:rPr>
        <w:t xml:space="preserve">οικονομικές σχέσεις μεταξύ </w:t>
      </w:r>
      <w:r>
        <w:rPr>
          <w:rFonts w:eastAsia="Times New Roman"/>
          <w:szCs w:val="24"/>
        </w:rPr>
        <w:t>τους και η ευρύτερη</w:t>
      </w:r>
      <w:r w:rsidRPr="00F7171A">
        <w:rPr>
          <w:rFonts w:eastAsia="Times New Roman"/>
          <w:szCs w:val="24"/>
        </w:rPr>
        <w:t xml:space="preserve"> περιοχή ήταν ήρεμη</w:t>
      </w:r>
      <w:r>
        <w:rPr>
          <w:rFonts w:eastAsia="Times New Roman"/>
          <w:szCs w:val="24"/>
        </w:rPr>
        <w:t>. Κ</w:t>
      </w:r>
      <w:r w:rsidRPr="00F7171A">
        <w:rPr>
          <w:rFonts w:eastAsia="Times New Roman"/>
          <w:szCs w:val="24"/>
        </w:rPr>
        <w:t>ι αν θέλετε ιδιαίτερα και για τους παραδοσιακούς μας συμμάχους</w:t>
      </w:r>
      <w:r>
        <w:rPr>
          <w:rFonts w:eastAsia="Times New Roman"/>
          <w:szCs w:val="24"/>
        </w:rPr>
        <w:t>,</w:t>
      </w:r>
      <w:r w:rsidRPr="00F7171A">
        <w:rPr>
          <w:rFonts w:eastAsia="Times New Roman"/>
          <w:szCs w:val="24"/>
        </w:rPr>
        <w:t xml:space="preserve"> δεν διείσδυσε η Ρωσία όλα αυτά τα χ</w:t>
      </w:r>
      <w:r w:rsidRPr="00F7171A">
        <w:rPr>
          <w:rFonts w:eastAsia="Times New Roman"/>
          <w:szCs w:val="24"/>
        </w:rPr>
        <w:t>ρόνια στα Σκόπια</w:t>
      </w:r>
      <w:r>
        <w:rPr>
          <w:rFonts w:eastAsia="Times New Roman"/>
          <w:szCs w:val="24"/>
        </w:rPr>
        <w:t>. Το ΝΑΤΟ, μάλιστα, επεκτάθηκε</w:t>
      </w:r>
      <w:r w:rsidRPr="00F7171A">
        <w:rPr>
          <w:rFonts w:eastAsia="Times New Roman"/>
          <w:szCs w:val="24"/>
        </w:rPr>
        <w:t xml:space="preserve"> στα Βαλκάνια</w:t>
      </w:r>
      <w:r>
        <w:rPr>
          <w:rFonts w:eastAsia="Times New Roman"/>
          <w:szCs w:val="24"/>
        </w:rPr>
        <w:t>,</w:t>
      </w:r>
      <w:r w:rsidRPr="00F7171A">
        <w:rPr>
          <w:rFonts w:eastAsia="Times New Roman"/>
          <w:szCs w:val="24"/>
        </w:rPr>
        <w:t xml:space="preserve"> εντάσσοντας στο ΝΑΤΟ και τη Βουλγαρία </w:t>
      </w:r>
      <w:r>
        <w:rPr>
          <w:rFonts w:eastAsia="Times New Roman"/>
          <w:szCs w:val="24"/>
        </w:rPr>
        <w:t xml:space="preserve">και </w:t>
      </w:r>
      <w:r w:rsidRPr="00F7171A">
        <w:rPr>
          <w:rFonts w:eastAsia="Times New Roman"/>
          <w:szCs w:val="24"/>
        </w:rPr>
        <w:t>την Αλβανία</w:t>
      </w:r>
      <w:r>
        <w:rPr>
          <w:rFonts w:eastAsia="Times New Roman"/>
          <w:szCs w:val="24"/>
        </w:rPr>
        <w:t>. Ύστερα,</w:t>
      </w:r>
      <w:r w:rsidRPr="00F7171A">
        <w:rPr>
          <w:rFonts w:eastAsia="Times New Roman"/>
          <w:szCs w:val="24"/>
        </w:rPr>
        <w:t xml:space="preserve"> η είσοδος στο ΝΑΤΟ δεν είναι από μόνη της </w:t>
      </w:r>
      <w:r>
        <w:rPr>
          <w:rFonts w:eastAsia="Times New Roman"/>
          <w:szCs w:val="24"/>
        </w:rPr>
        <w:t xml:space="preserve">πανάκεια, </w:t>
      </w:r>
      <w:r w:rsidRPr="00F7171A">
        <w:rPr>
          <w:rFonts w:eastAsia="Times New Roman"/>
          <w:szCs w:val="24"/>
        </w:rPr>
        <w:t>δεν λύνει όλα τα προβλήματα σταθερότητας</w:t>
      </w:r>
      <w:r>
        <w:rPr>
          <w:rFonts w:eastAsia="Times New Roman"/>
          <w:szCs w:val="24"/>
        </w:rPr>
        <w:t>. Η</w:t>
      </w:r>
      <w:r w:rsidRPr="00F7171A">
        <w:rPr>
          <w:rFonts w:eastAsia="Times New Roman"/>
          <w:szCs w:val="24"/>
        </w:rPr>
        <w:t xml:space="preserve"> Τουρκία είναι στο ΝΑΤΟ</w:t>
      </w:r>
      <w:r>
        <w:rPr>
          <w:rFonts w:eastAsia="Times New Roman"/>
          <w:szCs w:val="24"/>
        </w:rPr>
        <w:t>,</w:t>
      </w:r>
      <w:r w:rsidRPr="00F7171A">
        <w:rPr>
          <w:rFonts w:eastAsia="Times New Roman"/>
          <w:szCs w:val="24"/>
        </w:rPr>
        <w:t xml:space="preserve"> αλλά αυτό δε</w:t>
      </w:r>
      <w:r w:rsidRPr="00F7171A">
        <w:rPr>
          <w:rFonts w:eastAsia="Times New Roman"/>
          <w:szCs w:val="24"/>
        </w:rPr>
        <w:t>ν την εμποδίζει να έχει επεκτατικές και αναθεωρητικές</w:t>
      </w:r>
      <w:r>
        <w:rPr>
          <w:rFonts w:eastAsia="Times New Roman"/>
          <w:szCs w:val="24"/>
        </w:rPr>
        <w:t>,</w:t>
      </w:r>
      <w:r w:rsidRPr="00F7171A">
        <w:rPr>
          <w:rFonts w:eastAsia="Times New Roman"/>
          <w:szCs w:val="24"/>
        </w:rPr>
        <w:t xml:space="preserve"> πολλές φορές</w:t>
      </w:r>
      <w:r>
        <w:rPr>
          <w:rFonts w:eastAsia="Times New Roman"/>
          <w:szCs w:val="24"/>
        </w:rPr>
        <w:t>,</w:t>
      </w:r>
      <w:r w:rsidRPr="00F7171A">
        <w:rPr>
          <w:rFonts w:eastAsia="Times New Roman"/>
          <w:szCs w:val="24"/>
        </w:rPr>
        <w:t xml:space="preserve"> βλέ</w:t>
      </w:r>
      <w:r>
        <w:rPr>
          <w:rFonts w:eastAsia="Times New Roman"/>
          <w:szCs w:val="24"/>
        </w:rPr>
        <w:t>ψ</w:t>
      </w:r>
      <w:r w:rsidRPr="00F7171A">
        <w:rPr>
          <w:rFonts w:eastAsia="Times New Roman"/>
          <w:szCs w:val="24"/>
        </w:rPr>
        <w:t>εις σε βάρος</w:t>
      </w:r>
      <w:r>
        <w:rPr>
          <w:rFonts w:eastAsia="Times New Roman"/>
          <w:szCs w:val="24"/>
        </w:rPr>
        <w:t xml:space="preserve"> μας.</w:t>
      </w:r>
    </w:p>
    <w:p w14:paraId="2ED8BBEF" w14:textId="77777777" w:rsidR="00C647AD" w:rsidRDefault="00D506E1">
      <w:pPr>
        <w:spacing w:after="0" w:line="600" w:lineRule="auto"/>
        <w:ind w:firstLine="720"/>
        <w:jc w:val="both"/>
        <w:rPr>
          <w:rFonts w:eastAsia="Times New Roman"/>
          <w:szCs w:val="24"/>
        </w:rPr>
      </w:pPr>
      <w:r>
        <w:rPr>
          <w:rFonts w:eastAsia="Times New Roman"/>
          <w:szCs w:val="24"/>
        </w:rPr>
        <w:t>Σ</w:t>
      </w:r>
      <w:r w:rsidRPr="00F7171A">
        <w:rPr>
          <w:rFonts w:eastAsia="Times New Roman"/>
          <w:szCs w:val="24"/>
        </w:rPr>
        <w:t>ταθερότητα είχαμε μέχρι τώρα</w:t>
      </w:r>
      <w:r>
        <w:rPr>
          <w:rFonts w:eastAsia="Times New Roman"/>
          <w:szCs w:val="24"/>
        </w:rPr>
        <w:t>. Ε</w:t>
      </w:r>
      <w:r w:rsidRPr="00F7171A">
        <w:rPr>
          <w:rFonts w:eastAsia="Times New Roman"/>
          <w:szCs w:val="24"/>
        </w:rPr>
        <w:t xml:space="preserve">ίχαμε παγώσει το πρόβλημα της ονομασίας </w:t>
      </w:r>
      <w:r>
        <w:rPr>
          <w:rFonts w:eastAsia="Times New Roman"/>
          <w:szCs w:val="24"/>
        </w:rPr>
        <w:t>τους,</w:t>
      </w:r>
      <w:r w:rsidRPr="00F7171A">
        <w:rPr>
          <w:rFonts w:eastAsia="Times New Roman"/>
          <w:szCs w:val="24"/>
        </w:rPr>
        <w:t xml:space="preserve"> είχαμε βρει τρόπο να συνυπάρχουμε</w:t>
      </w:r>
      <w:r>
        <w:rPr>
          <w:rFonts w:eastAsia="Times New Roman"/>
          <w:szCs w:val="24"/>
        </w:rPr>
        <w:t>,</w:t>
      </w:r>
      <w:r w:rsidRPr="00F7171A">
        <w:rPr>
          <w:rFonts w:eastAsia="Times New Roman"/>
          <w:szCs w:val="24"/>
        </w:rPr>
        <w:t xml:space="preserve"> να συνεργαζόμαστε</w:t>
      </w:r>
      <w:r>
        <w:rPr>
          <w:rFonts w:eastAsia="Times New Roman"/>
          <w:szCs w:val="24"/>
        </w:rPr>
        <w:t>,</w:t>
      </w:r>
      <w:r w:rsidRPr="00F7171A">
        <w:rPr>
          <w:rFonts w:eastAsia="Times New Roman"/>
          <w:szCs w:val="24"/>
        </w:rPr>
        <w:t xml:space="preserve"> παρά το πρόβλημα αυτό και η στα</w:t>
      </w:r>
      <w:r w:rsidRPr="00F7171A">
        <w:rPr>
          <w:rFonts w:eastAsia="Times New Roman"/>
          <w:szCs w:val="24"/>
        </w:rPr>
        <w:lastRenderedPageBreak/>
        <w:t>θε</w:t>
      </w:r>
      <w:r w:rsidRPr="00F7171A">
        <w:rPr>
          <w:rFonts w:eastAsia="Times New Roman"/>
          <w:szCs w:val="24"/>
        </w:rPr>
        <w:t>ρότητα αυτή δεν απειλούνταν</w:t>
      </w:r>
      <w:r>
        <w:rPr>
          <w:rFonts w:eastAsia="Times New Roman"/>
          <w:szCs w:val="24"/>
        </w:rPr>
        <w:t>. Τώρα κλονίζεται η σταθερότητα, γ</w:t>
      </w:r>
      <w:r w:rsidRPr="00F7171A">
        <w:rPr>
          <w:rFonts w:eastAsia="Times New Roman"/>
          <w:szCs w:val="24"/>
        </w:rPr>
        <w:t xml:space="preserve">ιατί εμείς αναγνωρίζουμε τον αλυτρωτισμό τους σε βάρος </w:t>
      </w:r>
      <w:r>
        <w:rPr>
          <w:rFonts w:eastAsia="Times New Roman"/>
          <w:szCs w:val="24"/>
        </w:rPr>
        <w:t>μας,</w:t>
      </w:r>
      <w:r w:rsidRPr="00F7171A">
        <w:rPr>
          <w:rFonts w:eastAsia="Times New Roman"/>
          <w:szCs w:val="24"/>
        </w:rPr>
        <w:t xml:space="preserve"> ενώ την ίδια σ</w:t>
      </w:r>
      <w:r>
        <w:rPr>
          <w:rFonts w:eastAsia="Times New Roman"/>
          <w:szCs w:val="24"/>
        </w:rPr>
        <w:t>τιγμή αναζωπυρώνονται οι αλυτρωτισμοί</w:t>
      </w:r>
      <w:r w:rsidRPr="00F7171A">
        <w:rPr>
          <w:rFonts w:eastAsia="Times New Roman"/>
          <w:szCs w:val="24"/>
        </w:rPr>
        <w:t xml:space="preserve"> δικών τους γειτόνων σε βάρος </w:t>
      </w:r>
      <w:r>
        <w:rPr>
          <w:rFonts w:eastAsia="Times New Roman"/>
          <w:szCs w:val="24"/>
        </w:rPr>
        <w:t>τους.</w:t>
      </w:r>
    </w:p>
    <w:p w14:paraId="2ED8BBF0" w14:textId="77777777" w:rsidR="00C647AD" w:rsidRDefault="00D506E1">
      <w:pPr>
        <w:spacing w:after="0" w:line="600" w:lineRule="auto"/>
        <w:ind w:firstLine="720"/>
        <w:jc w:val="both"/>
        <w:rPr>
          <w:rFonts w:eastAsia="Times New Roman" w:cs="Times New Roman"/>
          <w:szCs w:val="24"/>
        </w:rPr>
      </w:pPr>
      <w:r>
        <w:rPr>
          <w:rFonts w:eastAsia="Times New Roman"/>
          <w:szCs w:val="24"/>
        </w:rPr>
        <w:t>Δε</w:t>
      </w:r>
      <w:r w:rsidRPr="00F7171A">
        <w:rPr>
          <w:rFonts w:eastAsia="Times New Roman"/>
          <w:szCs w:val="24"/>
        </w:rPr>
        <w:t>ίτε τώρα τι συμβαίνει</w:t>
      </w:r>
      <w:r>
        <w:rPr>
          <w:rFonts w:eastAsia="Times New Roman"/>
          <w:szCs w:val="24"/>
        </w:rPr>
        <w:t>. Ο</w:t>
      </w:r>
      <w:r w:rsidRPr="00F7171A">
        <w:rPr>
          <w:rFonts w:eastAsia="Times New Roman"/>
          <w:szCs w:val="24"/>
        </w:rPr>
        <w:t xml:space="preserve">ι Αλβανοί των Σκοπίων </w:t>
      </w:r>
      <w:r w:rsidRPr="00F7171A">
        <w:rPr>
          <w:rFonts w:eastAsia="Times New Roman"/>
          <w:szCs w:val="24"/>
        </w:rPr>
        <w:t>θέλουν πλήρη και ισότιμ</w:t>
      </w:r>
      <w:r>
        <w:rPr>
          <w:rFonts w:eastAsia="Times New Roman"/>
          <w:szCs w:val="24"/>
        </w:rPr>
        <w:t>η</w:t>
      </w:r>
      <w:r w:rsidRPr="00F7171A">
        <w:rPr>
          <w:rFonts w:eastAsia="Times New Roman"/>
          <w:szCs w:val="24"/>
        </w:rPr>
        <w:t xml:space="preserve"> αναγνώριση ως συστατική εθνότητα και όχι απλά ως μειονότητα</w:t>
      </w:r>
      <w:r>
        <w:rPr>
          <w:rFonts w:eastAsia="Times New Roman"/>
          <w:szCs w:val="24"/>
        </w:rPr>
        <w:t>.</w:t>
      </w:r>
      <w:r>
        <w:rPr>
          <w:rFonts w:eastAsia="Times New Roman"/>
          <w:szCs w:val="24"/>
        </w:rPr>
        <w:t xml:space="preserve"> </w:t>
      </w:r>
      <w:r>
        <w:rPr>
          <w:rFonts w:eastAsia="Times New Roman" w:cs="Times New Roman"/>
          <w:szCs w:val="24"/>
        </w:rPr>
        <w:t>Λίγο βορειότερα, ουσιαστικά καταργούνται τα σύνορα Αλβανίας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Κοσσυφοπεδίου. Για σκεφτείτε πόσο πιθανό είναι κάτι αντίστοιχο, να επεκταθεί λίγο νοτιότερα, στα σύνορα </w:t>
      </w:r>
      <w:r>
        <w:rPr>
          <w:rFonts w:eastAsia="Times New Roman" w:cs="Times New Roman"/>
          <w:szCs w:val="24"/>
        </w:rPr>
        <w:t>Αλβανίας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Σκοπίων. Η εξέγερση των Αλβανών που είδαμε, η μεγάλη εξέγερση το 2001 στα Σκόπια, έγινε ήδη μια φορά. Δεν είναι εικασία, είναι πρόσφατη ιστορία και τώρα δεν θα χρειαστεί καν εξέγερση.</w:t>
      </w:r>
    </w:p>
    <w:p w14:paraId="2ED8BBF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Από την άλλη πλευρά οι σλαβόφωνοι δεν είναι ένα πράγμα. Ανάμε</w:t>
      </w:r>
      <w:r>
        <w:rPr>
          <w:rFonts w:eastAsia="Times New Roman" w:cs="Times New Roman"/>
          <w:szCs w:val="24"/>
        </w:rPr>
        <w:t xml:space="preserve">σα τους υπάρχουν και οι λεγόμενοι «βουλγαρίζοντες» και αυτοί κοιτούν προς τη Βουλγαρία. Άλλωστε, ο πρώην Πρωθυπουργός των Σκοπίων </w:t>
      </w:r>
      <w:r w:rsidRPr="00F343E5">
        <w:rPr>
          <w:rFonts w:eastAsia="Times New Roman" w:cs="Times New Roman"/>
          <w:szCs w:val="24"/>
        </w:rPr>
        <w:t xml:space="preserve">Γκεοργκιέφσκι </w:t>
      </w:r>
      <w:r>
        <w:rPr>
          <w:rFonts w:eastAsia="Times New Roman" w:cs="Times New Roman"/>
          <w:szCs w:val="24"/>
        </w:rPr>
        <w:t>ζήτησε ήδη και έχει πάρει -αν είναι δυνατόν, πρώην Πρωθυπουργός των Σκοπίων- βουλγάρικο διαβατήριο και μιλάει δη</w:t>
      </w:r>
      <w:r>
        <w:rPr>
          <w:rFonts w:eastAsia="Times New Roman" w:cs="Times New Roman"/>
          <w:szCs w:val="24"/>
        </w:rPr>
        <w:t xml:space="preserve">μόσια πια για λογαριασμό </w:t>
      </w:r>
      <w:r>
        <w:rPr>
          <w:rFonts w:eastAsia="Times New Roman" w:cs="Times New Roman"/>
          <w:szCs w:val="24"/>
        </w:rPr>
        <w:lastRenderedPageBreak/>
        <w:t xml:space="preserve">των Σκοπιανών που νιώθουν Βούλγαροι. </w:t>
      </w:r>
      <w:r>
        <w:rPr>
          <w:rFonts w:eastAsia="Times New Roman" w:cs="Times New Roman"/>
          <w:szCs w:val="24"/>
        </w:rPr>
        <w:t>Αυτά όλα</w:t>
      </w:r>
      <w:r>
        <w:rPr>
          <w:rFonts w:eastAsia="Times New Roman" w:cs="Times New Roman"/>
          <w:szCs w:val="24"/>
        </w:rPr>
        <w:t xml:space="preserve"> δεν προοιωνίζουν σταθερότητα, κυοφορούν εκρήξεις. </w:t>
      </w:r>
    </w:p>
    <w:p w14:paraId="2ED8BBF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Τα τελευταία είκοσι </w:t>
      </w:r>
      <w:r>
        <w:rPr>
          <w:rFonts w:eastAsia="Times New Roman" w:cs="Times New Roman"/>
          <w:szCs w:val="24"/>
        </w:rPr>
        <w:t xml:space="preserve">επτά </w:t>
      </w:r>
      <w:r>
        <w:rPr>
          <w:rFonts w:eastAsia="Times New Roman" w:cs="Times New Roman"/>
          <w:szCs w:val="24"/>
        </w:rPr>
        <w:t xml:space="preserve">χρόνια, κυρίες και κύριοι συνάδελφοι, το </w:t>
      </w:r>
      <w:r>
        <w:rPr>
          <w:rFonts w:eastAsia="Times New Roman" w:cs="Times New Roman"/>
          <w:szCs w:val="24"/>
        </w:rPr>
        <w:t>σκοπιανό</w:t>
      </w:r>
      <w:r>
        <w:rPr>
          <w:rFonts w:eastAsia="Times New Roman" w:cs="Times New Roman"/>
          <w:szCs w:val="24"/>
        </w:rPr>
        <w:t xml:space="preserve"> το χειρίστηκαν πολλοί Πρωθυπουργοί και Υπουργοί Εξωτερικών </w:t>
      </w:r>
      <w:r>
        <w:rPr>
          <w:rFonts w:eastAsia="Times New Roman" w:cs="Times New Roman"/>
          <w:szCs w:val="24"/>
        </w:rPr>
        <w:t>με τις απόψεις τους, τις διαφωνίες τους, τις αποχρώσεις τους -αν θέλετε- ακόμα. Εγώ υποστήριζα πάντοτε αυτό που αποφάσισε το Συμβούλιο Πολιτικών Αρχηγών το 1992. Ότι δεν μπορούμε να αναγνωρίσουμε χώρα με το όνομα «Μακεδονία» ούτε παράγωγα ή σύνθετα. Υπήρξα</w:t>
      </w:r>
      <w:r>
        <w:rPr>
          <w:rFonts w:eastAsia="Times New Roman" w:cs="Times New Roman"/>
          <w:szCs w:val="24"/>
        </w:rPr>
        <w:t xml:space="preserve">ν και άλλες απόψεις αργότερα. </w:t>
      </w:r>
      <w:r>
        <w:rPr>
          <w:rFonts w:eastAsia="Times New Roman" w:cs="Times New Roman"/>
          <w:szCs w:val="24"/>
        </w:rPr>
        <w:t>Αλλά όλοι</w:t>
      </w:r>
      <w:r>
        <w:rPr>
          <w:rFonts w:eastAsia="Times New Roman" w:cs="Times New Roman"/>
          <w:szCs w:val="24"/>
        </w:rPr>
        <w:t>, συμφωνούσαμε σε ένα πράγμα, ότι η Ελλάδα δεν μπορεί να αναγνωρίσει τον αλυτρωτισμό των Σκοπίων και κανένας μέχρι σήμερα δεν δέχθηκε, ούτε διανοήθηκε καν, να αναγνωρίσει εθνότητα Μακεδόνων και μακεδονική γλώσσα. Γιατ</w:t>
      </w:r>
      <w:r>
        <w:rPr>
          <w:rFonts w:eastAsia="Times New Roman" w:cs="Times New Roman"/>
          <w:szCs w:val="24"/>
        </w:rPr>
        <w:t>ί; Γιατί απλούστατα αυτά είναι που νομιμοποιούν τον αλυτρωτισμό τους.</w:t>
      </w:r>
    </w:p>
    <w:p w14:paraId="2ED8BBF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Συμφωνία των Πρεσπών αυτό ακριβώς κάνει και είναι έξω από κάθε εθνική γραμμή. Δεν λύνει το πρόβλημα, δημιουργεί πολύ μεγαλύτερο. Και για να το στηρίξουν, καταφεύγουν σε μια σειρά από ψ</w:t>
      </w:r>
      <w:r>
        <w:rPr>
          <w:rFonts w:eastAsia="Times New Roman" w:cs="Times New Roman"/>
          <w:szCs w:val="24"/>
        </w:rPr>
        <w:t xml:space="preserve">έματα. Για παράδειγμα, λένε ότι η Ελλάδα έχει </w:t>
      </w:r>
      <w:r>
        <w:rPr>
          <w:rFonts w:eastAsia="Times New Roman" w:cs="Times New Roman"/>
          <w:szCs w:val="24"/>
        </w:rPr>
        <w:lastRenderedPageBreak/>
        <w:t xml:space="preserve">αναγνωρίσει τη λεγόμενη </w:t>
      </w:r>
      <w:r>
        <w:rPr>
          <w:rFonts w:eastAsia="Times New Roman" w:cs="Times New Roman"/>
          <w:szCs w:val="24"/>
        </w:rPr>
        <w:t>«</w:t>
      </w:r>
      <w:r>
        <w:rPr>
          <w:rFonts w:eastAsia="Times New Roman" w:cs="Times New Roman"/>
          <w:szCs w:val="24"/>
        </w:rPr>
        <w:t>μακεδονική γλώσσα</w:t>
      </w:r>
      <w:r>
        <w:rPr>
          <w:rFonts w:eastAsia="Times New Roman" w:cs="Times New Roman"/>
          <w:szCs w:val="24"/>
        </w:rPr>
        <w:t>»</w:t>
      </w:r>
      <w:r>
        <w:rPr>
          <w:rFonts w:eastAsia="Times New Roman" w:cs="Times New Roman"/>
          <w:szCs w:val="24"/>
        </w:rPr>
        <w:t xml:space="preserve"> από το 1977, επί Κωνσταντίνου Καραμανλή. Τους διέψευσαν οι πάντες, με πρώτο τον καθηγητή </w:t>
      </w:r>
      <w:r>
        <w:rPr>
          <w:rFonts w:eastAsia="Times New Roman" w:cs="Times New Roman"/>
          <w:szCs w:val="24"/>
        </w:rPr>
        <w:t xml:space="preserve">τον </w:t>
      </w:r>
      <w:r>
        <w:rPr>
          <w:rFonts w:eastAsia="Times New Roman" w:cs="Times New Roman"/>
          <w:szCs w:val="24"/>
        </w:rPr>
        <w:t xml:space="preserve">κ. Μπαμπινιώτη. </w:t>
      </w:r>
      <w:r>
        <w:rPr>
          <w:rFonts w:eastAsia="Times New Roman" w:cs="Times New Roman"/>
          <w:szCs w:val="24"/>
        </w:rPr>
        <w:t>Αλλά τ</w:t>
      </w:r>
      <w:r>
        <w:rPr>
          <w:rFonts w:eastAsia="Times New Roman" w:cs="Times New Roman"/>
          <w:szCs w:val="24"/>
        </w:rPr>
        <w:t>ους διαψεύδουν και οι ίδιοι οι Σκοπιανοί, αφού αυτό</w:t>
      </w:r>
      <w:r>
        <w:rPr>
          <w:rFonts w:eastAsia="Times New Roman" w:cs="Times New Roman"/>
          <w:szCs w:val="24"/>
        </w:rPr>
        <w:t xml:space="preserve"> ποτέ δεν το έχουν επικαλεστεί έως σήμερα, διότι δεν υπήρξε. Τους διαψεύδουν πλέον και οι Βούλγαροι, οι οποίοι τώρα διαμαρτύρονται για την επίσημη αναγνώριση της λεγόμενης «μακεδονικής γλώσσας», που παρεμπιπτόντως είναι βουλγαρικό ιδίωμα. Γιατί οι Βούλγαρο</w:t>
      </w:r>
      <w:r>
        <w:rPr>
          <w:rFonts w:eastAsia="Times New Roman" w:cs="Times New Roman"/>
          <w:szCs w:val="24"/>
        </w:rPr>
        <w:t xml:space="preserve">ι διαμαρτύρονται τώρα; </w:t>
      </w:r>
      <w:r>
        <w:rPr>
          <w:rFonts w:eastAsia="Times New Roman" w:cs="Times New Roman"/>
          <w:szCs w:val="24"/>
        </w:rPr>
        <w:t>Γιατίι</w:t>
      </w:r>
      <w:r>
        <w:rPr>
          <w:rFonts w:eastAsia="Times New Roman" w:cs="Times New Roman"/>
          <w:szCs w:val="24"/>
        </w:rPr>
        <w:t xml:space="preserve">, απλούστατα μόλις τώρα αναγνωρίζεται επισήμως η μακεδονική γλώσσα, από τη Συμφωνία των Πρεσπών. </w:t>
      </w:r>
    </w:p>
    <w:p w14:paraId="2ED8BBF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Λένε ακόμα ότι εγώ είχα τάχα αναγνωρίσει τα Σκόπια πριν ακόμα από τη διάλυση της Γιουγκοσλαβίας ως Υπουργός Εξωτερικών. Αναφέροντ</w:t>
      </w:r>
      <w:r>
        <w:rPr>
          <w:rFonts w:eastAsia="Times New Roman" w:cs="Times New Roman"/>
          <w:szCs w:val="24"/>
        </w:rPr>
        <w:t>αι σε μια ανανέωση ρουτίνας, μιας εμπορικής συμφωνίας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Γιουγκοσλαβίας που προϋπήρχε. Όμως, όσο υπήρχε η Γιουγκοσλαβία, προφανώς δεν υπήρχε θέμα διεθνούς αναγνώρισης μιας εσωτερικής της επαρχίας. Άλλωστε, το διαψεύδουν αυτό και οι ίδιοι οι Σκοπιανο</w:t>
      </w:r>
      <w:r>
        <w:rPr>
          <w:rFonts w:eastAsia="Times New Roman" w:cs="Times New Roman"/>
          <w:szCs w:val="24"/>
        </w:rPr>
        <w:t>ί. Αν τους είχε ανα</w:t>
      </w:r>
      <w:r>
        <w:rPr>
          <w:rFonts w:eastAsia="Times New Roman" w:cs="Times New Roman"/>
          <w:szCs w:val="24"/>
        </w:rPr>
        <w:lastRenderedPageBreak/>
        <w:t xml:space="preserve">γνωρίσει το παραμικρό ο Σαμαράς, θα το είχαν μόνοι τους επικαλεστεί χίλιες φορές ως τώρα και δεν το επικαλέστηκαν ποτέ. </w:t>
      </w:r>
      <w:r>
        <w:rPr>
          <w:rFonts w:eastAsia="Times New Roman" w:cs="Times New Roman"/>
          <w:szCs w:val="24"/>
        </w:rPr>
        <w:t>Γιατί</w:t>
      </w:r>
      <w:r>
        <w:rPr>
          <w:rFonts w:eastAsia="Times New Roman" w:cs="Times New Roman"/>
          <w:szCs w:val="24"/>
        </w:rPr>
        <w:t xml:space="preserve"> τελικά αυτή η Κυβέρνηση στην προσπάθεια της να περάσει μια επαίσχυντη συμφωνία, που μέχρι σήμερα δεν είχε δεχθε</w:t>
      </w:r>
      <w:r>
        <w:rPr>
          <w:rFonts w:eastAsia="Times New Roman" w:cs="Times New Roman"/>
          <w:szCs w:val="24"/>
        </w:rPr>
        <w:t>ί κανείς άλλος, έχει γίνει δυστυχώς πιο Σκοπιανή από τους Σκοπιανούς.</w:t>
      </w:r>
    </w:p>
    <w:p w14:paraId="2ED8BBF5"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BF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Λένε ακόμα ότι υπήρξε ευκαιρία λύσης του </w:t>
      </w:r>
      <w:r>
        <w:rPr>
          <w:rFonts w:eastAsia="Times New Roman" w:cs="Times New Roman"/>
          <w:szCs w:val="24"/>
        </w:rPr>
        <w:t xml:space="preserve">σκοπιανού </w:t>
      </w:r>
      <w:r>
        <w:rPr>
          <w:rFonts w:eastAsia="Times New Roman" w:cs="Times New Roman"/>
          <w:szCs w:val="24"/>
        </w:rPr>
        <w:t>με το λεγόμενο «</w:t>
      </w:r>
      <w:r>
        <w:rPr>
          <w:rFonts w:eastAsia="Times New Roman" w:cs="Times New Roman"/>
          <w:szCs w:val="24"/>
        </w:rPr>
        <w:t xml:space="preserve">πακέτο </w:t>
      </w:r>
      <w:r>
        <w:rPr>
          <w:rFonts w:eastAsia="Times New Roman" w:cs="Times New Roman"/>
          <w:szCs w:val="24"/>
        </w:rPr>
        <w:t>Πινέιρο», αλλά ότι εγώ δήθεν το εμπόδισα αυτό την άνοιξη τ</w:t>
      </w:r>
      <w:r>
        <w:rPr>
          <w:rFonts w:eastAsia="Times New Roman" w:cs="Times New Roman"/>
          <w:szCs w:val="24"/>
        </w:rPr>
        <w:t xml:space="preserve">ου </w:t>
      </w:r>
      <w:r>
        <w:rPr>
          <w:rFonts w:eastAsia="Times New Roman" w:cs="Times New Roman"/>
          <w:szCs w:val="24"/>
        </w:rPr>
        <w:t>΄</w:t>
      </w:r>
      <w:r>
        <w:rPr>
          <w:rFonts w:eastAsia="Times New Roman" w:cs="Times New Roman"/>
          <w:szCs w:val="24"/>
        </w:rPr>
        <w:t>92. Όμως ατύχησαν και σε αυτό. Τους διαψεύδει ο ίδιος ο Γκλιγκόροφ στα απομνημονεύματά του, όπου αποκαλύπτει ότι το «</w:t>
      </w:r>
      <w:r>
        <w:rPr>
          <w:rFonts w:eastAsia="Times New Roman" w:cs="Times New Roman"/>
          <w:szCs w:val="24"/>
        </w:rPr>
        <w:t xml:space="preserve">πακέτο </w:t>
      </w:r>
      <w:r>
        <w:rPr>
          <w:rFonts w:eastAsia="Times New Roman" w:cs="Times New Roman"/>
          <w:szCs w:val="24"/>
        </w:rPr>
        <w:t>Πινέιρο» είχε απορριφθεί όχι μόνο από μένα, αλλά το είχαν απορρίψει απερίφραστα οι ίδιοι οι Σκοπιανοί. Άρα, δεν υπήρξε καμμία ευ</w:t>
      </w:r>
      <w:r>
        <w:rPr>
          <w:rFonts w:eastAsia="Times New Roman" w:cs="Times New Roman"/>
          <w:szCs w:val="24"/>
        </w:rPr>
        <w:t>καιρία.</w:t>
      </w:r>
    </w:p>
    <w:p w14:paraId="2ED8BBF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αδιέξοδό τους, είναι προφανές. Όλη η εδώ πλευρά -όχι όλοι, οι περισσότεροι, αυτοί που θέλουν να το κάνουν αυτό για άλλους λόγους- με κατηγορούν ότι υπήρξα πολύ αδιάλλακτος. Και τώρα βέβαια εμφανίζονται και κάποιοι </w:t>
      </w:r>
      <w:r>
        <w:rPr>
          <w:rFonts w:eastAsia="Times New Roman" w:cs="Times New Roman"/>
          <w:szCs w:val="24"/>
        </w:rPr>
        <w:lastRenderedPageBreak/>
        <w:t>καημένοι που με κατη</w:t>
      </w:r>
      <w:r>
        <w:rPr>
          <w:rFonts w:eastAsia="Times New Roman" w:cs="Times New Roman"/>
          <w:szCs w:val="24"/>
        </w:rPr>
        <w:t xml:space="preserve">γορούν ότι ήμουν και πολύ ενδοτικός. Τρικυμία εν κρανίω! </w:t>
      </w:r>
    </w:p>
    <w:p w14:paraId="2ED8BBF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κάτι τελευταίο. Ακούω διάφορους </w:t>
      </w:r>
      <w:r>
        <w:rPr>
          <w:rFonts w:eastAsia="Times New Roman" w:cs="Times New Roman"/>
          <w:szCs w:val="24"/>
        </w:rPr>
        <w:t>να λένε</w:t>
      </w:r>
      <w:r>
        <w:rPr>
          <w:rFonts w:eastAsia="Times New Roman" w:cs="Times New Roman"/>
          <w:szCs w:val="24"/>
        </w:rPr>
        <w:t xml:space="preserve"> πάλι από εδώ, να λένε ότι έκανα δήθεν καριέρα με το </w:t>
      </w:r>
      <w:r>
        <w:rPr>
          <w:rFonts w:eastAsia="Times New Roman" w:cs="Times New Roman"/>
          <w:szCs w:val="24"/>
        </w:rPr>
        <w:t>μακεδονικό</w:t>
      </w:r>
      <w:r>
        <w:rPr>
          <w:rFonts w:eastAsia="Times New Roman" w:cs="Times New Roman"/>
          <w:szCs w:val="24"/>
        </w:rPr>
        <w:t xml:space="preserve">. </w:t>
      </w:r>
    </w:p>
    <w:p w14:paraId="2ED8BBF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είμαι σαράντα ένα χρόνια Βουλευτής, πάντα με την ψήφο του ε</w:t>
      </w:r>
      <w:r>
        <w:rPr>
          <w:rFonts w:eastAsia="Times New Roman" w:cs="Times New Roman"/>
          <w:szCs w:val="24"/>
        </w:rPr>
        <w:t>λληνικού λαού στην πολιτική. Και όταν χρειάστηκε εγώ πήγα και σπίτι μου, για όσο χρειάστηκε. Και δεν το διαπραγματεύτηκα. Και επέστρεψα πάλι με την ψήφο του ελληνικού λαού και μένω σταθερός στις απόψεις μου. Και ακούω να με λέτε κα</w:t>
      </w:r>
      <w:r>
        <w:rPr>
          <w:rFonts w:eastAsia="Times New Roman" w:cs="Times New Roman"/>
          <w:szCs w:val="24"/>
        </w:rPr>
        <w:t>μ</w:t>
      </w:r>
      <w:r>
        <w:rPr>
          <w:rFonts w:eastAsia="Times New Roman" w:cs="Times New Roman"/>
          <w:szCs w:val="24"/>
        </w:rPr>
        <w:t>μία φορά και «Μακεδονομά</w:t>
      </w:r>
      <w:r>
        <w:rPr>
          <w:rFonts w:eastAsia="Times New Roman" w:cs="Times New Roman"/>
          <w:szCs w:val="24"/>
        </w:rPr>
        <w:t>χο», κι εμένα και όλους τους άλλους που αντιστεκόμαστε σε αυτό το σημερινό ξεπούλημα. Το θεωρώ πολύ υπερβολικό να μας συγκρίνετε με ανθρώπους που έδωσαν το αίμα τους για την πατρίδα.</w:t>
      </w:r>
    </w:p>
    <w:p w14:paraId="2ED8BBFA"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BF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το θεωρώ τιμή μ</w:t>
      </w:r>
      <w:r>
        <w:rPr>
          <w:rFonts w:eastAsia="Times New Roman" w:cs="Times New Roman"/>
          <w:szCs w:val="24"/>
        </w:rPr>
        <w:t>ου να μου απευθύνουν αυτήν τη μομφή. Ποιοι; Αυτοί που μέχρι πριν από λίγα χρόνια πήγαιναν στα Σκόπια και διαδήλωναν και χόρευαν μαζί με τον Γκρουέφσκι.</w:t>
      </w:r>
    </w:p>
    <w:p w14:paraId="2ED8BBF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τα Σκόπια είναι ένα πολυεθνοτικό κράτος. Το παραδέχονται και οι ίδιοι τώρα</w:t>
      </w:r>
      <w:r>
        <w:rPr>
          <w:rFonts w:eastAsia="Times New Roman" w:cs="Times New Roman"/>
          <w:szCs w:val="24"/>
        </w:rPr>
        <w:t xml:space="preserve">. Αλλά τα πολυεθνοτικά κράτη αναγνωρίζονται και σταθεροποιούνται –προσέξτε!- με ουδέτερο όνομα, που δεν καπελώνει καμμία από τις εθνότητές τους. </w:t>
      </w:r>
    </w:p>
    <w:p w14:paraId="2ED8BBF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το Βέλγιο αποτελείται από Φλαμανδούς και Βαλόνους, αλλά διάλεξε το ουδέτερο όνομα «Βέλγιο». Η </w:t>
      </w:r>
      <w:r>
        <w:rPr>
          <w:rFonts w:eastAsia="Times New Roman" w:cs="Times New Roman"/>
          <w:szCs w:val="24"/>
        </w:rPr>
        <w:t>Ελβετία αποτελείται από γερμανόφωνους, γαλλόφωνους και ιταλόφωνους, αλλά διάλεξε το ουδέτερο όνομα «Ελβετία». Τα Σκόπια διάλεξαν όνομα «Μακεδονία» που παραπέμπει ευθέως σε ανύπαρκτη εθνότητα, για να καπελώσουν άλλες υπαρκτές εθνότητες, κυρίως τους Αλβανούς</w:t>
      </w:r>
      <w:r>
        <w:rPr>
          <w:rFonts w:eastAsia="Times New Roman" w:cs="Times New Roman"/>
          <w:szCs w:val="24"/>
        </w:rPr>
        <w:t xml:space="preserve"> που δεν νιώθουν και καμμιά συγγένεια με τους υπόλοιπους. Αυτές είναι, φίλες και φίλοι, συνταγές αποσταθεροποίησης. </w:t>
      </w:r>
    </w:p>
    <w:p w14:paraId="2ED8BBF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Ακούστε τον Ζάεφ τι είπε μόλις πριν από δύο μήνες, στο τέλος του 2018. «Έχουμε ένα πρόθεμα, το Βόρεια, αλλά παραμένουμε Μακεδονία»,</w:t>
      </w:r>
      <w:r w:rsidRPr="00373184">
        <w:rPr>
          <w:rFonts w:eastAsia="Times New Roman" w:cs="Times New Roman"/>
          <w:szCs w:val="24"/>
        </w:rPr>
        <w:t xml:space="preserve"> </w:t>
      </w:r>
      <w:r>
        <w:rPr>
          <w:rFonts w:eastAsia="Times New Roman" w:cs="Times New Roman"/>
          <w:szCs w:val="24"/>
        </w:rPr>
        <w:t xml:space="preserve">λέει ο Ζάεφ. «Δεν υπάρχει άλλη χώρα με αυτό το όνομα, Μακεδονία. Υπάρχει η Ελλάδα, χωρίς Μακεδονία». Δείτε και τι συμβαίνει σε άλλες χώρες με επίσημο όνομα </w:t>
      </w:r>
      <w:r>
        <w:rPr>
          <w:rFonts w:eastAsia="Times New Roman" w:cs="Times New Roman"/>
          <w:szCs w:val="24"/>
        </w:rPr>
        <w:lastRenderedPageBreak/>
        <w:t>που φέρει γεωγραφικό προσδιορισμό. Παράδειγμα, οι κάτοικοι της Νότιας Αφρικής λέγονται «Νοτιοαφρικάν</w:t>
      </w:r>
      <w:r>
        <w:rPr>
          <w:rFonts w:eastAsia="Times New Roman" w:cs="Times New Roman"/>
          <w:szCs w:val="24"/>
        </w:rPr>
        <w:t xml:space="preserve">οι», αλλά εδώ οι κάτοικοι της Βόρειας Μακεδονίας θα ονομάζονται σκέτο «Μακεδόνες». </w:t>
      </w:r>
    </w:p>
    <w:p w14:paraId="2ED8BBF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Τους αναγνωρίζεται λοιπόν </w:t>
      </w:r>
      <w:r>
        <w:rPr>
          <w:rFonts w:eastAsia="Times New Roman" w:cs="Times New Roman"/>
          <w:szCs w:val="24"/>
          <w:lang w:val="en-US"/>
        </w:rPr>
        <w:t>nationality</w:t>
      </w:r>
      <w:r w:rsidRPr="0030040F">
        <w:rPr>
          <w:rFonts w:eastAsia="Times New Roman" w:cs="Times New Roman"/>
          <w:szCs w:val="24"/>
        </w:rPr>
        <w:t xml:space="preserve"> </w:t>
      </w:r>
      <w:r>
        <w:rPr>
          <w:rFonts w:eastAsia="Times New Roman" w:cs="Times New Roman"/>
          <w:szCs w:val="24"/>
        </w:rPr>
        <w:t xml:space="preserve">που ορίζεται στη </w:t>
      </w:r>
      <w:r>
        <w:rPr>
          <w:rFonts w:eastAsia="Times New Roman" w:cs="Times New Roman"/>
          <w:szCs w:val="24"/>
        </w:rPr>
        <w:t xml:space="preserve">συμφωνία </w:t>
      </w:r>
      <w:r>
        <w:rPr>
          <w:rFonts w:eastAsia="Times New Roman" w:cs="Times New Roman"/>
          <w:szCs w:val="24"/>
        </w:rPr>
        <w:t>ως εξής: «Μακεδόνες-</w:t>
      </w:r>
      <w:r>
        <w:rPr>
          <w:rFonts w:eastAsia="Times New Roman" w:cs="Times New Roman"/>
          <w:szCs w:val="24"/>
          <w:lang w:val="en-US"/>
        </w:rPr>
        <w:t>Macedonian</w:t>
      </w:r>
      <w:r>
        <w:rPr>
          <w:rFonts w:eastAsia="Times New Roman" w:cs="Times New Roman"/>
          <w:szCs w:val="24"/>
        </w:rPr>
        <w:t>», «πολίτες της Δημοκρατίας της Βόρειας Μακεδονίας». Τι θα πει «</w:t>
      </w:r>
      <w:r>
        <w:rPr>
          <w:rFonts w:eastAsia="Times New Roman" w:cs="Times New Roman"/>
          <w:szCs w:val="24"/>
          <w:lang w:val="en-US"/>
        </w:rPr>
        <w:t>nationality</w:t>
      </w:r>
      <w:r>
        <w:rPr>
          <w:rFonts w:eastAsia="Times New Roman" w:cs="Times New Roman"/>
          <w:szCs w:val="24"/>
        </w:rPr>
        <w:t xml:space="preserve">»; </w:t>
      </w:r>
      <w:r>
        <w:rPr>
          <w:rFonts w:eastAsia="Times New Roman" w:cs="Times New Roman"/>
          <w:szCs w:val="24"/>
        </w:rPr>
        <w:t>Λέει ο ΣΥΡΙΖΑ, η Κυβέρνηση, ότι σημαίνει ιθαγένεια. Δηλαδή, τη νομική σχέση που έχουν οι πολίτες με το κράτος. Κάτι αθώο ας πούμε. Αλλά όποιος ανοίξει ένα οποιοδήποτε λεξικό, θα δει ότι με τον όρο «</w:t>
      </w:r>
      <w:r>
        <w:rPr>
          <w:rFonts w:eastAsia="Times New Roman" w:cs="Times New Roman"/>
          <w:szCs w:val="24"/>
          <w:lang w:val="en-US"/>
        </w:rPr>
        <w:t>nationality</w:t>
      </w:r>
      <w:r>
        <w:rPr>
          <w:rFonts w:eastAsia="Times New Roman" w:cs="Times New Roman"/>
          <w:szCs w:val="24"/>
        </w:rPr>
        <w:t>»</w:t>
      </w:r>
      <w:r w:rsidRPr="00473F55">
        <w:rPr>
          <w:rFonts w:eastAsia="Times New Roman" w:cs="Times New Roman"/>
          <w:szCs w:val="24"/>
        </w:rPr>
        <w:t xml:space="preserve"> </w:t>
      </w:r>
      <w:r>
        <w:rPr>
          <w:rFonts w:eastAsia="Times New Roman" w:cs="Times New Roman"/>
          <w:szCs w:val="24"/>
        </w:rPr>
        <w:t>αποδίδονται στα αγγλικά δύο διαφορετικές έννο</w:t>
      </w:r>
      <w:r>
        <w:rPr>
          <w:rFonts w:eastAsia="Times New Roman" w:cs="Times New Roman"/>
          <w:szCs w:val="24"/>
        </w:rPr>
        <w:t>ιες: Ιθαγένεια πράγματι, αλλά και εθνότητα-εθνικότητα. Αναγνωρίσατε και τα δύο. Και την ιθαγένεια πράγματι, αυτό που λέει «πολίτες της Βόρειας Μακεδονίας», αλλά αναγνώρισαν και εθνότητα Μακεδόνων, αυτό που λέει «</w:t>
      </w:r>
      <w:r>
        <w:rPr>
          <w:rFonts w:eastAsia="Times New Roman" w:cs="Times New Roman"/>
          <w:szCs w:val="24"/>
          <w:lang w:val="en-US"/>
        </w:rPr>
        <w:t>Macedonian</w:t>
      </w:r>
      <w:r>
        <w:rPr>
          <w:rFonts w:eastAsia="Times New Roman" w:cs="Times New Roman"/>
          <w:szCs w:val="24"/>
        </w:rPr>
        <w:t>»</w:t>
      </w:r>
      <w:r w:rsidRPr="00473F55">
        <w:rPr>
          <w:rFonts w:eastAsia="Times New Roman" w:cs="Times New Roman"/>
          <w:szCs w:val="24"/>
        </w:rPr>
        <w:t xml:space="preserve"> </w:t>
      </w:r>
      <w:r>
        <w:rPr>
          <w:rFonts w:eastAsia="Times New Roman" w:cs="Times New Roman"/>
          <w:szCs w:val="24"/>
        </w:rPr>
        <w:t xml:space="preserve">και μάλιστα πρώτο-πρώτο. </w:t>
      </w:r>
    </w:p>
    <w:p w14:paraId="2ED8BC0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πρ</w:t>
      </w:r>
      <w:r>
        <w:rPr>
          <w:rFonts w:eastAsia="Times New Roman" w:cs="Times New Roman"/>
          <w:szCs w:val="24"/>
        </w:rPr>
        <w:t xml:space="preserve">οσπαθεί να μας καθησυχάσει ο Ζάεφ, αλλά την ίδια στιγμή, στην ίδια επιστολή ο όρος «μακεδονικός λαός» υπάρχει τρεις φορές, με σαφώς εθνοτικό προσδιορισμό, δίπλα σε άλλες </w:t>
      </w:r>
      <w:r>
        <w:rPr>
          <w:rFonts w:eastAsia="Times New Roman" w:cs="Times New Roman"/>
          <w:szCs w:val="24"/>
        </w:rPr>
        <w:lastRenderedPageBreak/>
        <w:t>εθνότητες, Αλβανών, Τούρκων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Και την ίδια στιγμή μιλώντας στους δικούς του ο Ζάε</w:t>
      </w:r>
      <w:r>
        <w:rPr>
          <w:rFonts w:eastAsia="Times New Roman" w:cs="Times New Roman"/>
          <w:szCs w:val="24"/>
        </w:rPr>
        <w:t xml:space="preserve">φ έχει αναφέρει πάνω από εκατό φορές ότι οι Έλληνες αναγνώρισαν μακεδονική ταυτότητα. Ποιον κοροϊδεύουν λοιπόν; </w:t>
      </w:r>
    </w:p>
    <w:p w14:paraId="2ED8BC0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το πιο χαρακτηριστικό βέβαια ότι ο Ζάεφ φωτογραφήθηκε πολλές φορές να πανηγυρίζει μπροστά από σχολικούς χάρτες, όπου εμφανίζει τη μεγάλη Μα</w:t>
      </w:r>
      <w:r>
        <w:rPr>
          <w:rFonts w:eastAsia="Times New Roman" w:cs="Times New Roman"/>
          <w:szCs w:val="24"/>
        </w:rPr>
        <w:t>κεδονία, δηλαδή ολόκληρη η ελληνική Μακεδονία έχει προσαρτηθεί σε αυτούς τους χάρτες στα Σκόπια. Και να σκεφτείτε, γιατί πολλές φορές έχουμε κοντή μνήμη, ότι οι Σκοπιανοί είχαν αναλάβει αυτά να τα εξαλείψουν από το 1995. Και τα έχουν ακόμα αναρτημένα στα σ</w:t>
      </w:r>
      <w:r>
        <w:rPr>
          <w:rFonts w:eastAsia="Times New Roman" w:cs="Times New Roman"/>
          <w:szCs w:val="24"/>
        </w:rPr>
        <w:t xml:space="preserve">χολεία τους και δεν το κρύβουν μάλιστα. </w:t>
      </w:r>
    </w:p>
    <w:p w14:paraId="2ED8BC0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εδώ μπαίνει πια ο απόλυτος παραλογισμός. Δεν έχουμε εδώ να ψηφίσουμε καν το Σύνταγμά τους, στην τελική του μορφή. Δεν ξέρουμε τι ψηφίζουμε. Αυτό που μας έχουν δώσει βρίσκεται υπό αίρεση, μέχρι να κυρώσουμε εμείς</w:t>
      </w:r>
      <w:r>
        <w:rPr>
          <w:rFonts w:eastAsia="Times New Roman" w:cs="Times New Roman"/>
          <w:szCs w:val="24"/>
        </w:rPr>
        <w:t xml:space="preserve"> την ένταξή τους στο ΝΑΤΟ. Και ως τότε τι τους δίνουμε; Μια λευκή επιταγή. Χώρια που μέσα στο Σύνταγμά τους διατηρούνται οι αναφορές στον </w:t>
      </w:r>
      <w:r>
        <w:rPr>
          <w:rFonts w:eastAsia="Times New Roman" w:cs="Times New Roman"/>
          <w:szCs w:val="24"/>
        </w:rPr>
        <w:t xml:space="preserve">μακεδονικό </w:t>
      </w:r>
      <w:r>
        <w:rPr>
          <w:rFonts w:eastAsia="Times New Roman" w:cs="Times New Roman"/>
          <w:szCs w:val="24"/>
        </w:rPr>
        <w:t xml:space="preserve">λαό. </w:t>
      </w:r>
    </w:p>
    <w:p w14:paraId="2ED8BC0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Θα μου πείτε, εμάς αυτό μας ενοχλεί και δεν το δεχόμαστε. Από την εδώ πλευρά δεν ξέρω τι να πω. Άλλωσ</w:t>
      </w:r>
      <w:r>
        <w:rPr>
          <w:rFonts w:eastAsia="Times New Roman" w:cs="Times New Roman"/>
          <w:szCs w:val="24"/>
        </w:rPr>
        <w:t>τε, τι να τους ενοχλήσουν οι όποιες αλλαγές κάνουν ή δεν κάνουν οι Σκοπιανοί; Τους τα έχουν ήδη δώσει όλα.</w:t>
      </w:r>
    </w:p>
    <w:p w14:paraId="2ED8BC04"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Ακόμα και η ονομασία «Βόρεια Μακεδονία» δεν είναι καν </w:t>
      </w:r>
      <w:r>
        <w:rPr>
          <w:rFonts w:eastAsia="Times New Roman"/>
          <w:szCs w:val="24"/>
          <w:lang w:val="en-US"/>
        </w:rPr>
        <w:t>erga</w:t>
      </w:r>
      <w:r w:rsidRPr="003E6EE1">
        <w:rPr>
          <w:rFonts w:eastAsia="Times New Roman"/>
          <w:szCs w:val="24"/>
        </w:rPr>
        <w:t xml:space="preserve"> </w:t>
      </w:r>
      <w:r>
        <w:rPr>
          <w:rFonts w:eastAsia="Times New Roman"/>
          <w:szCs w:val="24"/>
          <w:lang w:val="en-US"/>
        </w:rPr>
        <w:t>omnes</w:t>
      </w:r>
      <w:r>
        <w:rPr>
          <w:rFonts w:eastAsia="Times New Roman"/>
          <w:szCs w:val="24"/>
        </w:rPr>
        <w:t xml:space="preserve">, δηλαδή προς πάσα χρήση, διότι τα εσωτερικά τους έγγραφα αναλαμβάνουν την υποχρέωση </w:t>
      </w:r>
      <w:r>
        <w:rPr>
          <w:rFonts w:eastAsia="Times New Roman"/>
          <w:szCs w:val="24"/>
        </w:rPr>
        <w:t xml:space="preserve">να τα αλλάξουν μετά από χρόνια, όταν θα πλησιάζει η ένταξή τους στην Ευρωπαϊκή Ένωση, αν και όποτε γίνει. Ως τότε θα δηλώνουν εσωτερικά «Δημοκρατία της Μακεδονίας». </w:t>
      </w:r>
    </w:p>
    <w:p w14:paraId="2ED8BC0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Και </w:t>
      </w:r>
      <w:r>
        <w:rPr>
          <w:rFonts w:eastAsia="Times New Roman"/>
          <w:szCs w:val="24"/>
        </w:rPr>
        <w:t>σ</w:t>
      </w:r>
      <w:r>
        <w:rPr>
          <w:rFonts w:eastAsia="Times New Roman"/>
          <w:szCs w:val="24"/>
        </w:rPr>
        <w:t>τη ρηματική τους διακοίνωση, την οποία επικαλούνται και πανηγύριζαν, ως «Δημοκρατία τ</w:t>
      </w:r>
      <w:r>
        <w:rPr>
          <w:rFonts w:eastAsia="Times New Roman"/>
          <w:szCs w:val="24"/>
        </w:rPr>
        <w:t xml:space="preserve">ης Μακεδονίας» την έστειλαν. Πάει, λοιπόν, και το </w:t>
      </w:r>
      <w:r>
        <w:rPr>
          <w:rFonts w:eastAsia="Times New Roman"/>
          <w:szCs w:val="24"/>
          <w:lang w:val="en-US"/>
        </w:rPr>
        <w:t>erga</w:t>
      </w:r>
      <w:r w:rsidRPr="003E6EE1">
        <w:rPr>
          <w:rFonts w:eastAsia="Times New Roman"/>
          <w:szCs w:val="24"/>
        </w:rPr>
        <w:t xml:space="preserve"> </w:t>
      </w:r>
      <w:r>
        <w:rPr>
          <w:rFonts w:eastAsia="Times New Roman"/>
          <w:szCs w:val="24"/>
          <w:lang w:val="en-US"/>
        </w:rPr>
        <w:t>omnes</w:t>
      </w:r>
      <w:r>
        <w:rPr>
          <w:rFonts w:eastAsia="Times New Roman"/>
          <w:szCs w:val="24"/>
        </w:rPr>
        <w:t xml:space="preserve"> και έχει δίκιο ο Κυριάκος Μητσοτάκης που είπε ότι το μόνο </w:t>
      </w:r>
      <w:r>
        <w:rPr>
          <w:rFonts w:eastAsia="Times New Roman"/>
          <w:szCs w:val="24"/>
          <w:lang w:val="en-US"/>
        </w:rPr>
        <w:t>erga</w:t>
      </w:r>
      <w:r w:rsidRPr="003E6EE1">
        <w:rPr>
          <w:rFonts w:eastAsia="Times New Roman"/>
          <w:szCs w:val="24"/>
        </w:rPr>
        <w:t xml:space="preserve"> </w:t>
      </w:r>
      <w:r>
        <w:rPr>
          <w:rFonts w:eastAsia="Times New Roman"/>
          <w:szCs w:val="24"/>
          <w:lang w:val="en-US"/>
        </w:rPr>
        <w:t>omnes</w:t>
      </w:r>
      <w:r>
        <w:rPr>
          <w:rFonts w:eastAsia="Times New Roman"/>
          <w:szCs w:val="24"/>
        </w:rPr>
        <w:t xml:space="preserve"> που υπάρχει σ’ αυτήν τη </w:t>
      </w:r>
      <w:r>
        <w:rPr>
          <w:rFonts w:eastAsia="Times New Roman"/>
          <w:szCs w:val="24"/>
        </w:rPr>
        <w:t xml:space="preserve">συμφωνία </w:t>
      </w:r>
      <w:r>
        <w:rPr>
          <w:rFonts w:eastAsia="Times New Roman"/>
          <w:szCs w:val="24"/>
        </w:rPr>
        <w:t xml:space="preserve">είναι αυτό που έδωσαν εκείνοι, εθνότητα και γλώσσα και ταυτότητα, όλα </w:t>
      </w:r>
      <w:r>
        <w:rPr>
          <w:rFonts w:eastAsia="Times New Roman"/>
          <w:szCs w:val="24"/>
          <w:lang w:val="en-US"/>
        </w:rPr>
        <w:t>erga</w:t>
      </w:r>
      <w:r w:rsidRPr="003E6EE1">
        <w:rPr>
          <w:rFonts w:eastAsia="Times New Roman"/>
          <w:szCs w:val="24"/>
        </w:rPr>
        <w:t xml:space="preserve"> </w:t>
      </w:r>
      <w:r>
        <w:rPr>
          <w:rFonts w:eastAsia="Times New Roman"/>
          <w:szCs w:val="24"/>
          <w:lang w:val="en-US"/>
        </w:rPr>
        <w:t>omnes</w:t>
      </w:r>
      <w:r w:rsidRPr="003E6EE1">
        <w:rPr>
          <w:rFonts w:eastAsia="Times New Roman"/>
          <w:szCs w:val="24"/>
        </w:rPr>
        <w:t xml:space="preserve">. </w:t>
      </w:r>
    </w:p>
    <w:p w14:paraId="2ED8BC0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Αναλαμβάνει, μάλιστα, η Κυβέρνηση την υποχρέωση μ’ αυτήν τη </w:t>
      </w:r>
      <w:r>
        <w:rPr>
          <w:rFonts w:eastAsia="Times New Roman"/>
          <w:szCs w:val="24"/>
        </w:rPr>
        <w:t xml:space="preserve">συμφωνία </w:t>
      </w:r>
      <w:r>
        <w:rPr>
          <w:rFonts w:eastAsia="Times New Roman"/>
          <w:szCs w:val="24"/>
        </w:rPr>
        <w:t>να παίρνει μέτρα εναντίον ελληνικών συλλό</w:t>
      </w:r>
      <w:r>
        <w:rPr>
          <w:rFonts w:eastAsia="Times New Roman"/>
          <w:szCs w:val="24"/>
        </w:rPr>
        <w:lastRenderedPageBreak/>
        <w:t>γων και ιδιωτικών σωματείων που αντιστέκονται στην αναγνώριση του μακεδονικού ιδεολογήματος. Θα έχουμε δηλαδή στην Ελλάδα σωματεία που θα ιδρύοντα</w:t>
      </w:r>
      <w:r>
        <w:rPr>
          <w:rFonts w:eastAsia="Times New Roman"/>
          <w:szCs w:val="24"/>
        </w:rPr>
        <w:t xml:space="preserve">ι για να διαδώσουν τη λεγόμενη «μακεδονική γλώσσα» μέσα στη χώρα μας -ήδη το κάνουν και το ξέρετε ότι το κάνουν- αλλά δεν θα μπορούν οι δικές μας μακεδονικές οργανώσεις να διαμαρτύρονται καν. Αυτό τινάζει στον αέρα την κοινωνική συνοχή. Από εδώ και εμπρός </w:t>
      </w:r>
      <w:r>
        <w:rPr>
          <w:rFonts w:eastAsia="Times New Roman"/>
          <w:szCs w:val="24"/>
        </w:rPr>
        <w:t xml:space="preserve">θα υπάρχουν σφοδρές αναταράξεις, φοβάμαι. </w:t>
      </w:r>
    </w:p>
    <w:p w14:paraId="2ED8BC0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Και ακόμα έ</w:t>
      </w:r>
      <w:r>
        <w:rPr>
          <w:rFonts w:eastAsia="Times New Roman"/>
          <w:szCs w:val="24"/>
        </w:rPr>
        <w:t>χει δεσμευτεί η Κυβέρνηση να στηρίξει η Ελλάδα –προσέξτε- την ενταξιακή προοπτική των Σκοπίων στην Ευρωπαϊκή Ένωση, άρθρο 2 παράγραφος 3. Τι θα πει εκ των προτέρων αυτή η δέσμευση για στήριξη; Ότι η Ελλ</w:t>
      </w:r>
      <w:r>
        <w:rPr>
          <w:rFonts w:eastAsia="Times New Roman"/>
          <w:szCs w:val="24"/>
        </w:rPr>
        <w:t xml:space="preserve">άδα δεν θα μπορεί να διαπραγματευτεί τίποτα με τα Σκόπια; Δηλαδή, όλες οι άλλες χώρες θα μπορούν να διαπραγματεύονται, να βάζουν και βέτο ακόμα σε κάποιο από τα όποια 32 κεφάλαια της ένταξης; </w:t>
      </w:r>
    </w:p>
    <w:p w14:paraId="2ED8BC08"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Η Βουλγαρία, για παράδειγμα, θα μπορεί να το κάνει, η Κροατία </w:t>
      </w:r>
      <w:r>
        <w:rPr>
          <w:rFonts w:eastAsia="Times New Roman"/>
          <w:szCs w:val="24"/>
        </w:rPr>
        <w:t>θα μπορεί να το κάνει, η Σλοβακία θα μπορεί να το κά</w:t>
      </w:r>
      <w:r>
        <w:rPr>
          <w:rFonts w:eastAsia="Times New Roman"/>
          <w:szCs w:val="24"/>
        </w:rPr>
        <w:lastRenderedPageBreak/>
        <w:t xml:space="preserve">νει, αλλά η Ελλάδα δεν θα μπορεί να διαπραγματευτεί το παραμικρό; Δηλαδή, η Ελλάδα, η μεγαλύτερη και παλαιότερη χώρα-μέλος της Ευρωπαϊκής Ένωσης στην περιοχή, μετατρέπεται σε χώρα-παρία, σε χώρα απολύτως </w:t>
      </w:r>
      <w:r>
        <w:rPr>
          <w:rFonts w:eastAsia="Times New Roman"/>
          <w:szCs w:val="24"/>
        </w:rPr>
        <w:t>περιθωριοποιημένη; Απ’ όλα αυτά οι μελλοντικές κυβερνήσεις θα πρέπει να βρουν τρόπο να αποδεσμευτούν. Δεν θα είναι εύκολο, αλλά είναι απαραίτητο.</w:t>
      </w:r>
    </w:p>
    <w:p w14:paraId="2ED8BC0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Και κάτι τελευταίο. Πήγατε να διασπάσετε τη Νέα Δημοκρατία και δεν σας βγήκε. Μετά πάτε να κυριαρχήσετε στην Κ</w:t>
      </w:r>
      <w:r>
        <w:rPr>
          <w:rFonts w:eastAsia="Times New Roman"/>
          <w:szCs w:val="24"/>
        </w:rPr>
        <w:t>εντροαριστερά. Με ποιους; Με τον Δανέλλη, τον Μπίστη και τη Ρεπούση, βγάζοντας όλους εμάς, τους υπολοίπους, εθνικιστές και ακροδεξιούς. Είναι μάταιος ο κόπος σας. Πέφτετε πάνω σε ατράνταχτες και φοβερές παρακαταθήκες μεγάλων προσωπικοτήτων απ’ όλους τους π</w:t>
      </w:r>
      <w:r>
        <w:rPr>
          <w:rFonts w:eastAsia="Times New Roman"/>
          <w:szCs w:val="24"/>
        </w:rPr>
        <w:t xml:space="preserve">ολιτικούς χώρους. </w:t>
      </w:r>
    </w:p>
    <w:p w14:paraId="2ED8BC0A"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Ακούστε για να τα θυμάστε. </w:t>
      </w:r>
      <w:r>
        <w:rPr>
          <w:rFonts w:eastAsia="Times New Roman"/>
          <w:szCs w:val="24"/>
        </w:rPr>
        <w:t>Π</w:t>
      </w:r>
      <w:r>
        <w:rPr>
          <w:rFonts w:eastAsia="Times New Roman"/>
          <w:szCs w:val="24"/>
        </w:rPr>
        <w:t xml:space="preserve">άνω στην παρακαταθήκη </w:t>
      </w:r>
      <w:r>
        <w:rPr>
          <w:rFonts w:eastAsia="Times New Roman"/>
          <w:szCs w:val="24"/>
        </w:rPr>
        <w:t xml:space="preserve">πέφτετε </w:t>
      </w:r>
      <w:r>
        <w:rPr>
          <w:rFonts w:eastAsia="Times New Roman"/>
          <w:szCs w:val="24"/>
        </w:rPr>
        <w:t xml:space="preserve">του Αλέξανδρου Παπαναστασίου, 2 Οκτωβρίου του </w:t>
      </w:r>
      <w:r>
        <w:rPr>
          <w:rFonts w:eastAsia="Times New Roman"/>
          <w:szCs w:val="24"/>
        </w:rPr>
        <w:t>΄31</w:t>
      </w:r>
      <w:r w:rsidRPr="00174796">
        <w:rPr>
          <w:rFonts w:eastAsia="Times New Roman"/>
          <w:szCs w:val="24"/>
        </w:rPr>
        <w:t>:</w:t>
      </w:r>
      <w:r>
        <w:rPr>
          <w:rFonts w:eastAsia="Times New Roman"/>
          <w:szCs w:val="24"/>
        </w:rPr>
        <w:t xml:space="preserve"> «Δεν υπάρχει μακεδονικό έθνος».</w:t>
      </w:r>
    </w:p>
    <w:p w14:paraId="2ED8BC0B"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Παρακαταθήκη Ελευθερίου Βενιζέλου</w:t>
      </w:r>
      <w:r w:rsidRPr="00DC367F">
        <w:rPr>
          <w:rFonts w:eastAsia="Times New Roman"/>
          <w:szCs w:val="24"/>
        </w:rPr>
        <w:t>:</w:t>
      </w:r>
      <w:r>
        <w:rPr>
          <w:rFonts w:eastAsia="Times New Roman"/>
          <w:szCs w:val="24"/>
        </w:rPr>
        <w:t xml:space="preserve"> «Ο μακεδονικός αγώνας πρέπει να γίνει το Ευαγγέλιο της ελληνι</w:t>
      </w:r>
      <w:r>
        <w:rPr>
          <w:rFonts w:eastAsia="Times New Roman"/>
          <w:szCs w:val="24"/>
        </w:rPr>
        <w:t xml:space="preserve">κής φυλής». Εσείς </w:t>
      </w:r>
      <w:r>
        <w:rPr>
          <w:rFonts w:eastAsia="Times New Roman"/>
          <w:szCs w:val="24"/>
        </w:rPr>
        <w:lastRenderedPageBreak/>
        <w:t>αυτό το Ευαγγέλιο πάτε να το καταργήσετε και από τα σχολικά βιβλία ακόμα. Με ακούτε, κύριε Φίλη.</w:t>
      </w:r>
    </w:p>
    <w:p w14:paraId="2ED8BC0C"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Πέφτετε πάνω στην παρακαταθήκη του Ανδρέα Παπανδρέου, που είπε τον Οκτώβριο του </w:t>
      </w:r>
      <w:r>
        <w:rPr>
          <w:rFonts w:eastAsia="Times New Roman"/>
          <w:szCs w:val="24"/>
        </w:rPr>
        <w:t>΄93</w:t>
      </w:r>
      <w:r w:rsidRPr="00DC367F">
        <w:rPr>
          <w:rFonts w:eastAsia="Times New Roman"/>
          <w:szCs w:val="24"/>
        </w:rPr>
        <w:t>:</w:t>
      </w:r>
      <w:r>
        <w:rPr>
          <w:rFonts w:eastAsia="Times New Roman"/>
          <w:szCs w:val="24"/>
        </w:rPr>
        <w:t xml:space="preserve"> «Το Σκοπιανό δεν είναι απλώς θέμα ενός ονόματος. Είναι θ</w:t>
      </w:r>
      <w:r>
        <w:rPr>
          <w:rFonts w:eastAsia="Times New Roman"/>
          <w:szCs w:val="24"/>
        </w:rPr>
        <w:t xml:space="preserve">έμα εθνικού κινδύνου εις χρόνον μακρόν. Είναι ένα όπλο για μακροπρόθεσμη δημιουργία κράτους μακεδονικού, που θα έχει τα Σκόπια, τη Μακεδονία του Πιρίν και τη </w:t>
      </w:r>
      <w:r>
        <w:rPr>
          <w:rFonts w:eastAsia="Times New Roman"/>
          <w:szCs w:val="24"/>
        </w:rPr>
        <w:t xml:space="preserve">βόρεια </w:t>
      </w:r>
      <w:r>
        <w:rPr>
          <w:rFonts w:eastAsia="Times New Roman"/>
          <w:szCs w:val="24"/>
        </w:rPr>
        <w:t>Ελλάδα». Ανδρέας Παπανδρέου.</w:t>
      </w:r>
    </w:p>
    <w:p w14:paraId="2ED8BC0D"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Πέφτετε πάνω στην ανοικτή επιστολή που υπέγραψαν προσωπικότητε</w:t>
      </w:r>
      <w:r>
        <w:rPr>
          <w:rFonts w:eastAsia="Times New Roman"/>
          <w:szCs w:val="24"/>
        </w:rPr>
        <w:t xml:space="preserve">ς όπως ο Ελύτης, ο Δημήτρης Τσάτσος, η Μελίνα, η Ελένη Γλύκατζη-Αρβελέρ, ο Μάνεσης, ο Γεωργάκης. Για εμάς η ψυχή μας είναι το όνομά μας. </w:t>
      </w:r>
    </w:p>
    <w:p w14:paraId="2ED8BC0E"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Και ο</w:t>
      </w:r>
      <w:r>
        <w:rPr>
          <w:rFonts w:eastAsia="Times New Roman"/>
          <w:szCs w:val="24"/>
        </w:rPr>
        <w:t xml:space="preserve"> Θεοδωράκης είπε μόλις προχθές</w:t>
      </w:r>
      <w:r w:rsidRPr="00EE7C10">
        <w:rPr>
          <w:rFonts w:eastAsia="Times New Roman"/>
          <w:szCs w:val="24"/>
        </w:rPr>
        <w:t>:</w:t>
      </w:r>
      <w:r>
        <w:rPr>
          <w:rFonts w:eastAsia="Times New Roman"/>
          <w:szCs w:val="24"/>
        </w:rPr>
        <w:t xml:space="preserve"> «Είναι μια Συμφωνία που μόνο δεινά επιφυλάσσει για τη χώρα μας, αλλά και για τα Β</w:t>
      </w:r>
      <w:r>
        <w:rPr>
          <w:rFonts w:eastAsia="Times New Roman"/>
          <w:szCs w:val="24"/>
        </w:rPr>
        <w:t>αλκάνια. Μην προχωρήσετε σ’ αυτό το έγκλημα σε βάρος της Ελλάδας. Η ζημιά που θα προκαλέσετε στον τόπο μας θα είναι ανεπανόρθωτη».</w:t>
      </w:r>
    </w:p>
    <w:p w14:paraId="2ED8BC0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Και ρωτάω εγώ </w:t>
      </w:r>
      <w:r>
        <w:rPr>
          <w:rFonts w:eastAsia="Times New Roman"/>
          <w:szCs w:val="24"/>
        </w:rPr>
        <w:t>απλά,</w:t>
      </w:r>
      <w:r w:rsidRPr="00EE7C10">
        <w:rPr>
          <w:rFonts w:eastAsia="Times New Roman"/>
          <w:szCs w:val="24"/>
        </w:rPr>
        <w:t xml:space="preserve"> </w:t>
      </w:r>
      <w:r>
        <w:rPr>
          <w:rFonts w:eastAsia="Times New Roman"/>
          <w:szCs w:val="24"/>
        </w:rPr>
        <w:t>τι είναι όλοι αυτοί; Ακραίοι, ακροδεξιοί, εθνικιστές, μακεδονομάχοι; Δεν ντρέπεστε λιγάκι;</w:t>
      </w:r>
    </w:p>
    <w:p w14:paraId="2ED8BC10"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 xml:space="preserve">(Παρατεταμένα </w:t>
      </w:r>
      <w:r>
        <w:rPr>
          <w:rFonts w:eastAsia="Times New Roman"/>
          <w:szCs w:val="24"/>
        </w:rPr>
        <w:t>χειροκροτήματα από την πτέρυγα της Νέας Δημοκρατίας)</w:t>
      </w:r>
    </w:p>
    <w:p w14:paraId="2ED8BC1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Με αυτών των προσώπων τα αναστήματα και τις σκιές πρέπει να αναμετρηθούν όσοι στο όνομα της Κεντροαριστεράς ή και της Κεντροδεξιάς ακόμα ή οποιασδήποτε μικροκομματικής σκοπιμότητας πάνε σήμερα να κάνουν </w:t>
      </w:r>
      <w:r>
        <w:rPr>
          <w:rFonts w:eastAsia="Times New Roman"/>
          <w:szCs w:val="24"/>
        </w:rPr>
        <w:t xml:space="preserve">ένα τέτοιο έγκλημα. </w:t>
      </w:r>
    </w:p>
    <w:p w14:paraId="2ED8BC12"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Ακούστε δ</w:t>
      </w:r>
      <w:r>
        <w:rPr>
          <w:rFonts w:eastAsia="Times New Roman"/>
          <w:szCs w:val="24"/>
        </w:rPr>
        <w:t xml:space="preserve">εν χρειάζονται πολλά. Αρκεί η σκηνή από το αεροδρόμιο της Θεσσαλονίκης στις 28 Αυγούστου του </w:t>
      </w:r>
      <w:r>
        <w:rPr>
          <w:rFonts w:eastAsia="Times New Roman"/>
          <w:szCs w:val="24"/>
        </w:rPr>
        <w:t>΄92</w:t>
      </w:r>
      <w:r>
        <w:rPr>
          <w:rFonts w:eastAsia="Times New Roman"/>
          <w:szCs w:val="24"/>
        </w:rPr>
        <w:t>, όπου ο Κωνσταντίνος Καραμανλής είπε εκείνο το συγκλονιστικό «δεν υπάρχει παρά μία Μακεδονία και η Μακεδονία αυτή είναι ελληνική»</w:t>
      </w:r>
      <w:r>
        <w:rPr>
          <w:rFonts w:eastAsia="Times New Roman"/>
          <w:szCs w:val="24"/>
        </w:rPr>
        <w:t xml:space="preserve"> και βούρκωσε.</w:t>
      </w:r>
    </w:p>
    <w:p w14:paraId="2ED8BC1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Τι είναι, λοιπόν, όλοι αυτοί; Είναι Έλληνες, παλιότεροι και πιο πρόσφατοι και σύγχρονοι, με τις διαφορές τους, με τις διαφορετικές ιστορικές διαδρομές τους, με τα σφάλματα και τις αρετές τους, αλλά όλοι αυτοί είναι Έλληνες που εσείς δεν αγαπ</w:t>
      </w:r>
      <w:r>
        <w:rPr>
          <w:rFonts w:eastAsia="Times New Roman"/>
          <w:szCs w:val="24"/>
        </w:rPr>
        <w:t>ήσατε, γιατί δεν είναι εθνομηδενιστές. Είναι, όμως, Έλληνες που η συντριπτική πλειοψηφία του λαού μας τους σέβεται, τους αγαπά και τους τιμά, γιατί όλοι τους άφησαν στον λαό μας την ίδια παρακαταθήκη:</w:t>
      </w:r>
      <w:r w:rsidRPr="003E6E0B">
        <w:rPr>
          <w:rFonts w:eastAsia="Times New Roman"/>
          <w:szCs w:val="24"/>
        </w:rPr>
        <w:t xml:space="preserve"> </w:t>
      </w:r>
      <w:r>
        <w:rPr>
          <w:rFonts w:eastAsia="Times New Roman"/>
          <w:szCs w:val="24"/>
        </w:rPr>
        <w:t>Η Μακεδονία είναι μία και είναι ελληνική.</w:t>
      </w:r>
    </w:p>
    <w:p w14:paraId="2ED8BC14"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lastRenderedPageBreak/>
        <w:t>(Χειροκροτήμα</w:t>
      </w:r>
      <w:r>
        <w:rPr>
          <w:rFonts w:eastAsia="Times New Roman"/>
          <w:szCs w:val="24"/>
        </w:rPr>
        <w:t>τα από την πτέρυγα της Νέας Δημοκρατίας)</w:t>
      </w:r>
    </w:p>
    <w:p w14:paraId="2ED8BC15" w14:textId="77777777" w:rsidR="00C647AD" w:rsidRDefault="00D506E1">
      <w:pPr>
        <w:tabs>
          <w:tab w:val="left" w:pos="709"/>
          <w:tab w:val="center" w:pos="4753"/>
        </w:tabs>
        <w:spacing w:after="0" w:line="600" w:lineRule="auto"/>
        <w:ind w:firstLine="709"/>
        <w:contextualSpacing/>
        <w:rPr>
          <w:rFonts w:eastAsia="Times New Roman"/>
          <w:szCs w:val="24"/>
        </w:rPr>
      </w:pPr>
      <w:r w:rsidRPr="001A3159">
        <w:rPr>
          <w:rFonts w:eastAsia="Times New Roman"/>
          <w:b/>
          <w:szCs w:val="24"/>
        </w:rPr>
        <w:t xml:space="preserve">ΓΕΡΑΣΙΜΟΣ </w:t>
      </w:r>
      <w:r>
        <w:rPr>
          <w:rFonts w:eastAsia="Times New Roman"/>
          <w:b/>
          <w:szCs w:val="24"/>
        </w:rPr>
        <w:t xml:space="preserve">(ΜΑΚΗΣ) </w:t>
      </w:r>
      <w:r w:rsidRPr="001A3159">
        <w:rPr>
          <w:rFonts w:eastAsia="Times New Roman"/>
          <w:b/>
          <w:szCs w:val="24"/>
        </w:rPr>
        <w:t>ΜΠΑΛΑΟΥΡΑΣ</w:t>
      </w:r>
      <w:r w:rsidRPr="00174796">
        <w:rPr>
          <w:rFonts w:eastAsia="Times New Roman"/>
          <w:b/>
          <w:szCs w:val="24"/>
        </w:rPr>
        <w:t>:</w:t>
      </w:r>
      <w:r>
        <w:rPr>
          <w:rFonts w:eastAsia="Times New Roman"/>
          <w:szCs w:val="24"/>
        </w:rPr>
        <w:t xml:space="preserve"> Μας βρίζετε ασυστόλως.</w:t>
      </w:r>
      <w:r w:rsidRPr="003E6E0B">
        <w:rPr>
          <w:rFonts w:eastAsia="Times New Roman"/>
          <w:szCs w:val="24"/>
        </w:rPr>
        <w:t xml:space="preserve"> </w:t>
      </w:r>
    </w:p>
    <w:p w14:paraId="2ED8BC16" w14:textId="77777777" w:rsidR="00C647AD" w:rsidRDefault="00D506E1">
      <w:pPr>
        <w:tabs>
          <w:tab w:val="left" w:pos="709"/>
          <w:tab w:val="center" w:pos="4753"/>
        </w:tabs>
        <w:spacing w:after="0" w:line="600" w:lineRule="auto"/>
        <w:contextualSpacing/>
        <w:jc w:val="center"/>
        <w:rPr>
          <w:rFonts w:eastAsia="Times New Roman"/>
          <w:szCs w:val="24"/>
        </w:rPr>
      </w:pPr>
      <w:r>
        <w:rPr>
          <w:rFonts w:eastAsia="Times New Roman"/>
          <w:szCs w:val="24"/>
        </w:rPr>
        <w:t>(Θόρυβος στην Αίθουσα)</w:t>
      </w:r>
    </w:p>
    <w:p w14:paraId="2ED8BC17"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ΚΩΝΣΤΑΝΤΙΝΟΣ ΤΖΑΒΑΡΑΣ:</w:t>
      </w:r>
      <w:r w:rsidRPr="00796142">
        <w:rPr>
          <w:rFonts w:eastAsia="Times New Roman"/>
          <w:szCs w:val="24"/>
        </w:rPr>
        <w:t xml:space="preserve"> </w:t>
      </w:r>
      <w:r>
        <w:rPr>
          <w:rFonts w:eastAsia="Times New Roman"/>
          <w:szCs w:val="24"/>
        </w:rPr>
        <w:t>Σταματήστε πια!</w:t>
      </w:r>
    </w:p>
    <w:p w14:paraId="2ED8BC18"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ΠΡΟΕΔΡΕΥΩΝ (Σπυρίδων Λυκούδης):</w:t>
      </w:r>
      <w:r w:rsidRPr="00796142">
        <w:rPr>
          <w:rFonts w:eastAsia="Times New Roman"/>
          <w:szCs w:val="24"/>
        </w:rPr>
        <w:t xml:space="preserve"> </w:t>
      </w:r>
      <w:r>
        <w:rPr>
          <w:rFonts w:eastAsia="Times New Roman"/>
          <w:szCs w:val="24"/>
        </w:rPr>
        <w:t>Κύριοι συνάδελφοι, ησυχάστε για να συνεχίσει ο κύριος Πρόεδρος.</w:t>
      </w:r>
    </w:p>
    <w:p w14:paraId="2ED8BC1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Κύριε Πρόεδρε, συνεχίστε, παρακαλώ.</w:t>
      </w:r>
    </w:p>
    <w:p w14:paraId="2ED8BC1A"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ΑΝΤΩΝ</w:t>
      </w:r>
      <w:r>
        <w:rPr>
          <w:rFonts w:eastAsia="Times New Roman"/>
          <w:b/>
          <w:szCs w:val="24"/>
        </w:rPr>
        <w:t>Η</w:t>
      </w:r>
      <w:r w:rsidRPr="001A3159">
        <w:rPr>
          <w:rFonts w:eastAsia="Times New Roman"/>
          <w:b/>
          <w:szCs w:val="24"/>
        </w:rPr>
        <w:t xml:space="preserve">Σ ΣΑΜΑΡΑΣ: </w:t>
      </w:r>
      <w:r>
        <w:rPr>
          <w:rFonts w:eastAsia="Times New Roman"/>
          <w:szCs w:val="24"/>
        </w:rPr>
        <w:t xml:space="preserve">Επειδή άκουσα για αλυτρωτισμό, αλυτρωτισμός είναι όταν διεκδικείς. Δεν είναι όταν αποκρούεις τις διεκδικήσεις των άλλων. Να καταλάβετε τη διαφορά, τι θα πει αλυτρωτισμός. </w:t>
      </w:r>
    </w:p>
    <w:p w14:paraId="2ED8BC1B"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Η Μακεδονία, λοιπόν, είναι μία </w:t>
      </w:r>
      <w:r>
        <w:rPr>
          <w:rFonts w:eastAsia="Times New Roman"/>
          <w:szCs w:val="24"/>
        </w:rPr>
        <w:t>και είναι ελληνική κι ας πέρασαν τα χρόνια. Μαζεύονται και πάλι σήμερα στους δρόμους εκατομμύρια όρθιοι και υπερήφανοι Έλληνες και αλύγιστα, με μία φωνή, φωνάζουν το ίδιο πράγμα, ένα πράγμα</w:t>
      </w:r>
      <w:r w:rsidRPr="00796142">
        <w:rPr>
          <w:rFonts w:eastAsia="Times New Roman"/>
          <w:szCs w:val="24"/>
        </w:rPr>
        <w:t>:</w:t>
      </w:r>
      <w:r>
        <w:rPr>
          <w:rFonts w:eastAsia="Times New Roman"/>
          <w:szCs w:val="24"/>
        </w:rPr>
        <w:t xml:space="preserve"> Η Μακεδονία είναι μία και είναι ελληνική. </w:t>
      </w:r>
    </w:p>
    <w:p w14:paraId="2ED8BC1C"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 xml:space="preserve">Όπως είπε ο τότε </w:t>
      </w:r>
      <w:r>
        <w:rPr>
          <w:rFonts w:eastAsia="Times New Roman"/>
          <w:szCs w:val="24"/>
        </w:rPr>
        <w:t>Πρόεδρος της Ελληνικής Δημοκρατίας, ο Μακεδόνας Κωνσταντίνος Καραμανλής, τα κράτη δεν ζουν μόνο με το σήμερα. Πρέπει να θυμούνται και το χθες, για να μην το ξαναζήσουν αύριο.</w:t>
      </w:r>
    </w:p>
    <w:p w14:paraId="2ED8BC1D"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Ό,τι και να λέτε, λοιπόν, κυρίες και κύριοι συνάδελφοι, από εδώ, η Μακεδονία είνα</w:t>
      </w:r>
      <w:r>
        <w:rPr>
          <w:rFonts w:eastAsia="Times New Roman"/>
          <w:szCs w:val="24"/>
        </w:rPr>
        <w:t>ι μία και είναι ελληνική.</w:t>
      </w:r>
    </w:p>
    <w:p w14:paraId="2ED8BC1E"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Ευχαριστώ πολύ.</w:t>
      </w:r>
    </w:p>
    <w:p w14:paraId="2ED8BC1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2ED8BC20"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ΠΡΟΕΔΡΕΥΩΝ (Σπυρίδων Λυκούδης):</w:t>
      </w:r>
      <w:r>
        <w:rPr>
          <w:rFonts w:eastAsia="Times New Roman"/>
          <w:szCs w:val="24"/>
        </w:rPr>
        <w:t xml:space="preserve"> Ευχαριστώ, κύριε Πρόεδρε.</w:t>
      </w:r>
    </w:p>
    <w:p w14:paraId="2ED8BC2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 συνάδελφος κ. Κωνσταντίνος Ζουράρις έχει τον λόγο.</w:t>
      </w:r>
    </w:p>
    <w:p w14:paraId="2ED8BC22"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ΓΕΩΡΓΙΟΣ ΚΑΤΡΟΥΓΚΑΛΟΣ (Α</w:t>
      </w:r>
      <w:r w:rsidRPr="001A3159">
        <w:rPr>
          <w:rFonts w:eastAsia="Times New Roman"/>
          <w:b/>
          <w:szCs w:val="24"/>
        </w:rPr>
        <w:t>ναπληρωτής Υπουργός Εξωτερικών):</w:t>
      </w:r>
      <w:r>
        <w:rPr>
          <w:rFonts w:eastAsia="Times New Roman"/>
          <w:szCs w:val="24"/>
        </w:rPr>
        <w:t xml:space="preserve"> Κύριε Πρόεδρε, θα ήθελα τον λόγο για να κάνω μια μικρή παρατήρηση.</w:t>
      </w:r>
    </w:p>
    <w:p w14:paraId="2ED8BC23"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ΠΡΟΕΔΡΕΥΩΝ (Σπυρίδων Λυκούδης):</w:t>
      </w:r>
      <w:r>
        <w:rPr>
          <w:rFonts w:eastAsia="Times New Roman"/>
          <w:szCs w:val="24"/>
        </w:rPr>
        <w:t xml:space="preserve"> Κύριε Υπουργέ, θέλετε να σχολιάσετε τον κ. Σαμαρά; </w:t>
      </w:r>
    </w:p>
    <w:p w14:paraId="2ED8BC24" w14:textId="77777777" w:rsidR="00C647AD" w:rsidRDefault="00D506E1">
      <w:pPr>
        <w:tabs>
          <w:tab w:val="left" w:pos="709"/>
          <w:tab w:val="center" w:pos="4753"/>
        </w:tabs>
        <w:spacing w:after="0" w:line="600" w:lineRule="auto"/>
        <w:contextualSpacing/>
        <w:jc w:val="center"/>
        <w:rPr>
          <w:rFonts w:eastAsia="Times New Roman"/>
          <w:szCs w:val="24"/>
        </w:rPr>
      </w:pPr>
      <w:r>
        <w:rPr>
          <w:rFonts w:eastAsia="Times New Roman"/>
          <w:szCs w:val="24"/>
        </w:rPr>
        <w:t>(Θόρυβος από την πτέρυγα της Νέας Δημοκρατίας)</w:t>
      </w:r>
    </w:p>
    <w:p w14:paraId="2ED8BC2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Μισό λεπτό. Σας παρακαλώ,</w:t>
      </w:r>
      <w:r>
        <w:rPr>
          <w:rFonts w:eastAsia="Times New Roman"/>
          <w:szCs w:val="24"/>
        </w:rPr>
        <w:t xml:space="preserve"> κύριοι συνάδελφοι! Αφήστε να διευθύνουμε τη συζήτηση.</w:t>
      </w:r>
    </w:p>
    <w:p w14:paraId="2ED8BC26"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ΓΕΩΡΓΙΟΣ ΚΑΤΡΟΥΓΚΑΛΟΣ (Αναπληρωτής Υπουργός Εξωτερικών):</w:t>
      </w:r>
      <w:r>
        <w:rPr>
          <w:rFonts w:eastAsia="Times New Roman"/>
          <w:szCs w:val="24"/>
        </w:rPr>
        <w:t xml:space="preserve"> Ένα λεπτό θέλω, κύριε Πρόεδρε.</w:t>
      </w:r>
    </w:p>
    <w:p w14:paraId="2ED8BC27"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ΠΡΟΕΔΡΕΥΩΝ (Σπυρίδων Λυκούδης):</w:t>
      </w:r>
      <w:r>
        <w:rPr>
          <w:rFonts w:eastAsia="Times New Roman"/>
          <w:szCs w:val="24"/>
        </w:rPr>
        <w:t xml:space="preserve"> Ξέρετε ότι αυτό δεν συνηθίζεται. </w:t>
      </w:r>
    </w:p>
    <w:p w14:paraId="2ED8BC28"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ΓΕΩΡΓΙΟΣ ΚΑΤΡΟΥΓΚΑΛΟΣ (Αναπληρωτής Υπουργός Εξω</w:t>
      </w:r>
      <w:r w:rsidRPr="001A3159">
        <w:rPr>
          <w:rFonts w:eastAsia="Times New Roman"/>
          <w:b/>
          <w:szCs w:val="24"/>
        </w:rPr>
        <w:t>τερικών):</w:t>
      </w:r>
      <w:r>
        <w:rPr>
          <w:rFonts w:eastAsia="Times New Roman"/>
          <w:szCs w:val="24"/>
        </w:rPr>
        <w:t xml:space="preserve"> Μια διευκρίνιση για ένα λεπτό.</w:t>
      </w:r>
    </w:p>
    <w:p w14:paraId="2ED8BC29"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ΠΡΟΕΔΡΕΥΩΝ (Σπυρίδων Λυκούδης):</w:t>
      </w:r>
      <w:r>
        <w:rPr>
          <w:rFonts w:eastAsia="Times New Roman"/>
          <w:szCs w:val="24"/>
        </w:rPr>
        <w:t xml:space="preserve"> Ορίστε, έχετε τον λόγο.</w:t>
      </w:r>
    </w:p>
    <w:p w14:paraId="2ED8BC2A"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1A3159">
        <w:rPr>
          <w:rFonts w:eastAsia="Times New Roman"/>
          <w:b/>
          <w:szCs w:val="24"/>
        </w:rPr>
        <w:t>ΓΕΩΡΓΙΟΣ ΚΑΤΡΟΥΓΚΑΛΟΣ (Αναπληρωτής Υπουργός Εξωτερικών):</w:t>
      </w:r>
      <w:r>
        <w:rPr>
          <w:rFonts w:eastAsia="Times New Roman"/>
          <w:szCs w:val="24"/>
        </w:rPr>
        <w:t xml:space="preserve"> Θέλω να διαβεβαιώσω τον σεβαστό Πρόεδρο κ. Σαμαρά ότι, όταν ήλθαμε εμείς στην Κυβέρνηση, δεν αλλάξαμε </w:t>
      </w:r>
      <w:r>
        <w:rPr>
          <w:rFonts w:eastAsia="Times New Roman"/>
          <w:szCs w:val="24"/>
        </w:rPr>
        <w:t xml:space="preserve">στην ιστοσελίδα του Υπουργείου Εξωτερικών αυτά τα οποία αναγράφονταν για τη Μακεδονία γιατί, όπως είπε ο κ. Κουμουτσάκος, ο κεντρικός σας εισηγητής, η πάγια για τα εκατόν πενήντα χρόνια πολιτική του Υπουργείου Εξωτερικών ήταν </w:t>
      </w:r>
      <w:r>
        <w:rPr>
          <w:rFonts w:eastAsia="Times New Roman"/>
          <w:szCs w:val="24"/>
        </w:rPr>
        <w:t xml:space="preserve">η ίδια: </w:t>
      </w:r>
      <w:r>
        <w:rPr>
          <w:rFonts w:eastAsia="Times New Roman"/>
          <w:szCs w:val="24"/>
        </w:rPr>
        <w:t>να αποφευχθεί η μονοπώ</w:t>
      </w:r>
      <w:r>
        <w:rPr>
          <w:rFonts w:eastAsia="Times New Roman"/>
          <w:szCs w:val="24"/>
        </w:rPr>
        <w:t xml:space="preserve">ληση του όρου, του ονόματος, του εδάφους και της ταυτότητας της Μακεδονίας. Αντιλαμβάνεστε ότι </w:t>
      </w:r>
      <w:r>
        <w:rPr>
          <w:rFonts w:eastAsia="Times New Roman"/>
          <w:szCs w:val="24"/>
        </w:rPr>
        <w:lastRenderedPageBreak/>
        <w:t xml:space="preserve">η αποφυγή του όρου «μονοπώληση» σημαίνει ότι υπάρχει και άλλη Μακεδονία, γιατί αλλιώς δεν θα είχε καθόλου νόημα αυτό που ήταν η πάγια εξωτερική πολιτική. </w:t>
      </w:r>
    </w:p>
    <w:p w14:paraId="2ED8BC2B" w14:textId="77777777" w:rsidR="00C647AD" w:rsidRDefault="00D506E1">
      <w:pPr>
        <w:tabs>
          <w:tab w:val="left" w:pos="709"/>
          <w:tab w:val="center" w:pos="4753"/>
        </w:tabs>
        <w:spacing w:after="0" w:line="600" w:lineRule="auto"/>
        <w:contextualSpacing/>
        <w:jc w:val="center"/>
        <w:rPr>
          <w:rFonts w:eastAsia="Times New Roman"/>
          <w:szCs w:val="24"/>
        </w:rPr>
      </w:pPr>
      <w:r>
        <w:rPr>
          <w:rFonts w:eastAsia="Times New Roman"/>
          <w:szCs w:val="24"/>
        </w:rPr>
        <w:t>(Θόρυβ</w:t>
      </w:r>
      <w:r>
        <w:rPr>
          <w:rFonts w:eastAsia="Times New Roman"/>
          <w:szCs w:val="24"/>
        </w:rPr>
        <w:t>ος από την πτέρυγα της Νέας Δημοκρατίας)</w:t>
      </w:r>
    </w:p>
    <w:p w14:paraId="2ED8BC2C"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Όπως είπε η </w:t>
      </w:r>
      <w:r>
        <w:rPr>
          <w:rFonts w:eastAsia="Times New Roman"/>
          <w:szCs w:val="24"/>
        </w:rPr>
        <w:t>κ.</w:t>
      </w:r>
      <w:r>
        <w:rPr>
          <w:rFonts w:eastAsia="Times New Roman"/>
          <w:szCs w:val="24"/>
        </w:rPr>
        <w:t xml:space="preserve"> Μπακογιάννη και θύμισα κι εγώ τον Ιούνιο, ήδη τον 19ο αιώνα ο Χαρίλαος Τρικούπης, όχι μια μικρή προσωπικότητα, μιλώντας στην Ελληνική Βουλή έλεγε για τρεις περιοχές της γεωγραφικής Μακεδονίας, τη </w:t>
      </w:r>
      <w:r>
        <w:rPr>
          <w:rFonts w:eastAsia="Times New Roman"/>
          <w:szCs w:val="24"/>
        </w:rPr>
        <w:t>νότια περιοχή που είναι αμιγώς ελληνική, τη βόρεια περιοχή που κατοικείται κυρίως από σλαβικά φύλα και την ενδιάμεση.</w:t>
      </w:r>
    </w:p>
    <w:p w14:paraId="2ED8BC2D"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(Θόρυβος από την πτέρυγα της Νέας Δημοκρατίας)</w:t>
      </w:r>
    </w:p>
    <w:p w14:paraId="2ED8BC2E"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w:t>
      </w:r>
      <w:r w:rsidRPr="00921299">
        <w:rPr>
          <w:rFonts w:eastAsia="Times New Roman"/>
          <w:color w:val="222222"/>
          <w:szCs w:val="24"/>
          <w:shd w:val="clear" w:color="auto" w:fill="FFFFFF"/>
        </w:rPr>
        <w:t>,</w:t>
      </w:r>
      <w:r>
        <w:rPr>
          <w:rFonts w:eastAsia="Times New Roman"/>
          <w:color w:val="222222"/>
          <w:szCs w:val="24"/>
          <w:shd w:val="clear" w:color="auto" w:fill="FFFFFF"/>
        </w:rPr>
        <w:t xml:space="preserve"> πρέπει να σας πω ότι η ίδια η εθνική λύση, όπως διαμορφώθηκε από το 2007 και μετά, </w:t>
      </w:r>
      <w:r>
        <w:rPr>
          <w:rFonts w:eastAsia="Times New Roman"/>
          <w:color w:val="222222"/>
          <w:szCs w:val="24"/>
          <w:shd w:val="clear" w:color="auto" w:fill="FFFFFF"/>
        </w:rPr>
        <w:t>η</w:t>
      </w:r>
      <w:r>
        <w:rPr>
          <w:rFonts w:eastAsia="Times New Roman"/>
          <w:color w:val="222222"/>
          <w:szCs w:val="24"/>
          <w:shd w:val="clear" w:color="auto" w:fill="FFFFFF"/>
        </w:rPr>
        <w:t xml:space="preserve"> σύνθετη ονομασία με γεωγραφικό προσδιορισμό, προφανώς υπονοεί ότι προσδιορίζεται άλλο κράτος με το όνομα Μακεδονία και γεωγραφικά, για να διακριθεί από τις άλλες περιοχές της ευρύτερης γεωγραφικής περιοχής.</w:t>
      </w:r>
    </w:p>
    <w:p w14:paraId="2ED8BC2F" w14:textId="77777777" w:rsidR="00C647AD" w:rsidRDefault="00D506E1">
      <w:pPr>
        <w:spacing w:after="0" w:line="600" w:lineRule="auto"/>
        <w:ind w:firstLine="720"/>
        <w:jc w:val="both"/>
        <w:rPr>
          <w:rFonts w:eastAsia="Times New Roman"/>
          <w:color w:val="222222"/>
          <w:szCs w:val="24"/>
          <w:shd w:val="clear" w:color="auto" w:fill="FFFFFF"/>
        </w:rPr>
      </w:pPr>
      <w:r w:rsidRPr="00160B63">
        <w:rPr>
          <w:rFonts w:eastAsia="Times New Roman" w:cs="Times New Roman"/>
          <w:szCs w:val="24"/>
        </w:rPr>
        <w:lastRenderedPageBreak/>
        <w:t>(</w:t>
      </w:r>
      <w:r>
        <w:rPr>
          <w:rFonts w:eastAsia="Times New Roman" w:cs="Times New Roman"/>
          <w:szCs w:val="24"/>
        </w:rPr>
        <w:t>Στο σημείο αυτό την Προεδρική Έδρα καταλαμβάνε</w:t>
      </w:r>
      <w:r>
        <w:rPr>
          <w:rFonts w:eastAsia="Times New Roman" w:cs="Times New Roman"/>
          <w:szCs w:val="24"/>
        </w:rPr>
        <w:t xml:space="preserve">ι η Γ΄ Αντιπρόεδρος της Βουλής κ. </w:t>
      </w:r>
      <w:r w:rsidRPr="00A738A4">
        <w:rPr>
          <w:rFonts w:eastAsia="Times New Roman" w:cs="Times New Roman"/>
          <w:b/>
          <w:szCs w:val="24"/>
        </w:rPr>
        <w:t>ΑΝΑΣΤΑΣΙΑ ΧΡΙΣΤΟΔΟΥΛΟΠΟΥΛΟΥ</w:t>
      </w:r>
      <w:r>
        <w:rPr>
          <w:rFonts w:eastAsia="Times New Roman" w:cs="Times New Roman"/>
          <w:szCs w:val="24"/>
        </w:rPr>
        <w:t>)</w:t>
      </w:r>
    </w:p>
    <w:p w14:paraId="2ED8BC30"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Άρα, η παρατήρησή μου είχε μοναδικό νόημα να δείξει ότι πράγματι υπάρχει μία εθνική γραμμή, η οποία διαμορφώθηκε τουλάχιστον από το 2007 και μετά γύρω από τη σύνθετη ονομασία που αποδέχεται τη </w:t>
      </w:r>
      <w:r>
        <w:rPr>
          <w:rFonts w:eastAsia="Times New Roman"/>
          <w:color w:val="222222"/>
          <w:szCs w:val="24"/>
          <w:shd w:val="clear" w:color="auto" w:fill="FFFFFF"/>
        </w:rPr>
        <w:t xml:space="preserve">χρήση του ονόματος «Μακεδονία». Αυτή είναι η εθνική πολιτική γραμμή που ακολούθησαν οι κυβερνήσεις Καραμανλή, οι κυβερνήσεις Παπανδρέου, αλλά και οι κυβερνήσεις Σαμαρά, γιατί αυτές ήταν οι </w:t>
      </w:r>
      <w:r>
        <w:rPr>
          <w:rFonts w:eastAsia="Times New Roman"/>
          <w:color w:val="222222"/>
          <w:szCs w:val="24"/>
          <w:shd w:val="clear" w:color="auto" w:fill="FFFFFF"/>
        </w:rPr>
        <w:t>προγραμματικές δηλώσεις</w:t>
      </w:r>
      <w:r>
        <w:rPr>
          <w:rFonts w:eastAsia="Times New Roman"/>
          <w:color w:val="222222"/>
          <w:szCs w:val="24"/>
          <w:shd w:val="clear" w:color="auto" w:fill="FFFFFF"/>
        </w:rPr>
        <w:t xml:space="preserve"> που εκφώνησε ο Υπουργός Εξωτερικών κ. Αβραμ</w:t>
      </w:r>
      <w:r>
        <w:rPr>
          <w:rFonts w:eastAsia="Times New Roman"/>
          <w:color w:val="222222"/>
          <w:szCs w:val="24"/>
          <w:shd w:val="clear" w:color="auto" w:fill="FFFFFF"/>
        </w:rPr>
        <w:t>όπουλος και αυτές ήταν οι σχετικές ομιλίες που έκανε ο Υπουργός Εξωτερικών κ. Βενιζέλος και ο κ. Αβραμόπουλος στη Γενική Συνέλευση του ΟΗΕ.</w:t>
      </w:r>
    </w:p>
    <w:p w14:paraId="2ED8BC31"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2ED8BC32"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Όλα αυτά, λοιπόν, τα λέω για να σας πω ότι υπάρχει εθνική θέση. Πρέπει να επιμείνουμε σε </w:t>
      </w:r>
      <w:r>
        <w:rPr>
          <w:rFonts w:eastAsia="Times New Roman"/>
          <w:color w:val="222222"/>
          <w:szCs w:val="24"/>
          <w:shd w:val="clear" w:color="auto" w:fill="FFFFFF"/>
        </w:rPr>
        <w:t>αυτήν και πρέπει να μάθετε να ακούτε την ιστορική αλήθεια.</w:t>
      </w:r>
    </w:p>
    <w:p w14:paraId="2ED8BC33"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2ED8BC34"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Τέλος, πρέπει να είναι σαφές ποιος λέει την αλήθεια και ποιος μιλάει στον ελληνικό λαό με επιχειρήματα και ειλικρίνεια.</w:t>
      </w:r>
    </w:p>
    <w:p w14:paraId="2ED8BC35"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ED8BC36" w14:textId="77777777" w:rsidR="00C647AD" w:rsidRDefault="00D506E1">
      <w:pPr>
        <w:spacing w:after="0" w:line="600" w:lineRule="auto"/>
        <w:ind w:firstLine="720"/>
        <w:jc w:val="both"/>
        <w:rPr>
          <w:rFonts w:eastAsia="Times New Roman"/>
          <w:color w:val="222222"/>
          <w:szCs w:val="24"/>
          <w:shd w:val="clear" w:color="auto" w:fill="FFFFFF"/>
        </w:rPr>
      </w:pPr>
      <w:r w:rsidRPr="00F466E5">
        <w:rPr>
          <w:rFonts w:eastAsia="Times New Roman"/>
          <w:b/>
          <w:color w:val="222222"/>
          <w:szCs w:val="24"/>
          <w:shd w:val="clear" w:color="auto" w:fill="FFFFFF"/>
        </w:rPr>
        <w:t>ΓΕΩΡΓΙΟΣ Κ</w:t>
      </w:r>
      <w:r w:rsidRPr="00F466E5">
        <w:rPr>
          <w:rFonts w:eastAsia="Times New Roman"/>
          <w:b/>
          <w:color w:val="222222"/>
          <w:szCs w:val="24"/>
          <w:shd w:val="clear" w:color="auto" w:fill="FFFFFF"/>
        </w:rPr>
        <w:t>ΟΥΜΟΥΤΣΑΚΟΣ:</w:t>
      </w:r>
      <w:r>
        <w:rPr>
          <w:rFonts w:eastAsia="Times New Roman"/>
          <w:color w:val="222222"/>
          <w:szCs w:val="24"/>
          <w:shd w:val="clear" w:color="auto" w:fill="FFFFFF"/>
        </w:rPr>
        <w:t xml:space="preserve"> Κυρία Πρόεδρε, θα ήθελα τον λόγο επί προσωπικού.</w:t>
      </w:r>
    </w:p>
    <w:p w14:paraId="2ED8BC37" w14:textId="77777777" w:rsidR="00C647AD" w:rsidRDefault="00D506E1">
      <w:pPr>
        <w:spacing w:after="0" w:line="600" w:lineRule="auto"/>
        <w:ind w:firstLine="720"/>
        <w:jc w:val="both"/>
        <w:rPr>
          <w:rFonts w:eastAsia="Times New Roman"/>
          <w:color w:val="222222"/>
          <w:szCs w:val="24"/>
          <w:shd w:val="clear" w:color="auto" w:fill="FFFFFF"/>
        </w:rPr>
      </w:pPr>
      <w:r w:rsidRPr="002D3C38">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Δεν υπάρχει προσωπικό.</w:t>
      </w:r>
    </w:p>
    <w:p w14:paraId="2ED8BC38" w14:textId="77777777" w:rsidR="00C647AD" w:rsidRDefault="00D506E1">
      <w:pPr>
        <w:spacing w:after="0" w:line="600" w:lineRule="auto"/>
        <w:ind w:firstLine="720"/>
        <w:jc w:val="both"/>
        <w:rPr>
          <w:rFonts w:eastAsia="Times New Roman"/>
          <w:color w:val="222222"/>
          <w:szCs w:val="24"/>
          <w:shd w:val="clear" w:color="auto" w:fill="FFFFFF"/>
        </w:rPr>
      </w:pPr>
      <w:r w:rsidRPr="002D3C38">
        <w:rPr>
          <w:rFonts w:eastAsia="Times New Roman"/>
          <w:b/>
          <w:color w:val="222222"/>
          <w:szCs w:val="24"/>
          <w:shd w:val="clear" w:color="auto" w:fill="FFFFFF"/>
        </w:rPr>
        <w:t>ΑΝΝΑ ΚΑΡΑΜΑΝΛΗ:</w:t>
      </w:r>
      <w:r>
        <w:rPr>
          <w:rFonts w:eastAsia="Times New Roman"/>
          <w:color w:val="222222"/>
          <w:szCs w:val="24"/>
          <w:shd w:val="clear" w:color="auto" w:fill="FFFFFF"/>
        </w:rPr>
        <w:t xml:space="preserve"> Αναφέρθηκε στο όνομά του.</w:t>
      </w:r>
    </w:p>
    <w:p w14:paraId="2ED8BC39"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ΚΟΥΜΟΥΤΣΑΚΟΣ: </w:t>
      </w:r>
      <w:r>
        <w:rPr>
          <w:rFonts w:eastAsia="Times New Roman"/>
          <w:color w:val="222222"/>
          <w:szCs w:val="24"/>
          <w:shd w:val="clear" w:color="auto" w:fill="FFFFFF"/>
        </w:rPr>
        <w:t xml:space="preserve">Δεν νομίζω ότι χρειάζεται να εξηγήσω γιατί. Δώστε μου τον </w:t>
      </w:r>
      <w:r>
        <w:rPr>
          <w:rFonts w:eastAsia="Times New Roman"/>
          <w:color w:val="222222"/>
          <w:szCs w:val="24"/>
          <w:shd w:val="clear" w:color="auto" w:fill="FFFFFF"/>
        </w:rPr>
        <w:t>λόγο, σας παρακαλώ.</w:t>
      </w:r>
    </w:p>
    <w:p w14:paraId="2ED8BC3A"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ΠΡΟΕΔΡΕΥΟΥΣΑ (Αναστασία Χριστοδουλοπούλου):</w:t>
      </w:r>
      <w:r>
        <w:rPr>
          <w:rFonts w:eastAsia="Times New Roman"/>
          <w:color w:val="222222"/>
          <w:szCs w:val="24"/>
          <w:shd w:val="clear" w:color="auto" w:fill="FFFFFF"/>
        </w:rPr>
        <w:t xml:space="preserve"> Ορίστε, κύριε Κουμουτσάκο, έχετε τον λόγο για ένα λεπτό.</w:t>
      </w:r>
    </w:p>
    <w:p w14:paraId="2ED8BC3B"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ΚΟΥΜΟΥΤΣΑΚΟΣ: </w:t>
      </w:r>
      <w:r>
        <w:rPr>
          <w:rFonts w:eastAsia="Times New Roman"/>
          <w:color w:val="222222"/>
          <w:szCs w:val="24"/>
          <w:shd w:val="clear" w:color="auto" w:fill="FFFFFF"/>
        </w:rPr>
        <w:t xml:space="preserve">Ευχαριστώ, κυρία Πρόεδρε. Θα χρειαστώ τριάντα δευτερόλεπτα. </w:t>
      </w:r>
    </w:p>
    <w:p w14:paraId="2ED8BC3C"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μία ακόμα φορά ο ΣΥΡΙΖΑ και οι εκπρόσωποί του π</w:t>
      </w:r>
      <w:r>
        <w:rPr>
          <w:rFonts w:eastAsia="Times New Roman"/>
          <w:color w:val="222222"/>
          <w:szCs w:val="24"/>
          <w:shd w:val="clear" w:color="auto" w:fill="FFFFFF"/>
        </w:rPr>
        <w:t xml:space="preserve">αραποιούν σκοπίμως και συνειδητά θέσεις και απόψεις μας, ειδικά σε αυτό το κρίσιμο εθνικό θέμα. Είπε ο κύριος Υπουργός ότι στην </w:t>
      </w:r>
      <w:r>
        <w:rPr>
          <w:rFonts w:eastAsia="Times New Roman"/>
          <w:color w:val="222222"/>
          <w:szCs w:val="24"/>
          <w:shd w:val="clear" w:color="auto" w:fill="FFFFFF"/>
        </w:rPr>
        <w:t>επιτροπή</w:t>
      </w:r>
      <w:r>
        <w:rPr>
          <w:rFonts w:eastAsia="Times New Roman"/>
          <w:color w:val="222222"/>
          <w:szCs w:val="24"/>
          <w:shd w:val="clear" w:color="auto" w:fill="FFFFFF"/>
        </w:rPr>
        <w:t>, αλλά και χθες, αναφέρθηκα στους τρεις διαχρονικούς στόχους της χώρας, της πατρίδας για το ζήτημα αυτό.</w:t>
      </w:r>
    </w:p>
    <w:p w14:paraId="2ED8BC3D"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Πρώτον, να μην </w:t>
      </w:r>
      <w:r>
        <w:rPr>
          <w:rFonts w:eastAsia="Times New Roman"/>
          <w:color w:val="222222"/>
          <w:szCs w:val="24"/>
          <w:shd w:val="clear" w:color="auto" w:fill="FFFFFF"/>
        </w:rPr>
        <w:t>μονοπωλήσει κανείς άλλος -ξεχάσατε τη λέξη, κύριε Κατρούγκαλε- το σύνολο της περιοχής, τον πολιτισμό και την αναφορά της Μακεδονίας.</w:t>
      </w:r>
    </w:p>
    <w:p w14:paraId="2ED8BC3E" w14:textId="77777777" w:rsidR="00C647AD" w:rsidRDefault="00D506E1">
      <w:pPr>
        <w:spacing w:after="0" w:line="600" w:lineRule="auto"/>
        <w:ind w:firstLine="720"/>
        <w:jc w:val="both"/>
        <w:rPr>
          <w:rFonts w:eastAsia="Times New Roman"/>
          <w:color w:val="222222"/>
          <w:szCs w:val="24"/>
          <w:shd w:val="clear" w:color="auto" w:fill="FFFFFF"/>
        </w:rPr>
      </w:pPr>
      <w:r w:rsidRPr="00B62124">
        <w:rPr>
          <w:rFonts w:eastAsia="Times New Roman"/>
          <w:b/>
          <w:color w:val="222222"/>
          <w:szCs w:val="24"/>
          <w:shd w:val="clear" w:color="auto" w:fill="FFFFFF"/>
        </w:rPr>
        <w:t>ΓΕΩΡΓΙΟΣ ΚΑΤΡΟΥΓΚΑΛΟΣ (Αναπληρωτής Υπουργός Εξωτερικών):</w:t>
      </w:r>
      <w:r>
        <w:rPr>
          <w:rFonts w:eastAsia="Times New Roman"/>
          <w:color w:val="222222"/>
          <w:szCs w:val="24"/>
          <w:shd w:val="clear" w:color="auto" w:fill="FFFFFF"/>
        </w:rPr>
        <w:t xml:space="preserve"> Υπάρχει και άλλος…</w:t>
      </w:r>
    </w:p>
    <w:p w14:paraId="2ED8BC3F"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ΚΟΥΜΟΥΤΣΑΚΟΣ: </w:t>
      </w:r>
      <w:r>
        <w:rPr>
          <w:rFonts w:eastAsia="Times New Roman"/>
          <w:color w:val="222222"/>
          <w:szCs w:val="24"/>
          <w:shd w:val="clear" w:color="auto" w:fill="FFFFFF"/>
        </w:rPr>
        <w:t>Κανείς άλλος. Ακούστε λί</w:t>
      </w:r>
      <w:r>
        <w:rPr>
          <w:rFonts w:eastAsia="Times New Roman"/>
          <w:color w:val="222222"/>
          <w:szCs w:val="24"/>
          <w:shd w:val="clear" w:color="auto" w:fill="FFFFFF"/>
        </w:rPr>
        <w:t>γο.</w:t>
      </w:r>
    </w:p>
    <w:p w14:paraId="2ED8BC40"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να μη δοθεί η εντύπωση ότι άλλος νομιμοποιείται ή είναι νομιμοφανής ή νόμιμος διεκδικητής του πολιτισμού και της εδαφικής υπόστασης της Μακεδονίας που ανήκει στην ελληνική επικράτεια.</w:t>
      </w:r>
    </w:p>
    <w:p w14:paraId="2ED8BC41"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Τρίτον, να μην επιτραπεί ούτε να εγερθεί ούτε να υπάρχει υ</w:t>
      </w:r>
      <w:r>
        <w:rPr>
          <w:rFonts w:eastAsia="Times New Roman"/>
          <w:color w:val="222222"/>
          <w:szCs w:val="24"/>
          <w:shd w:val="clear" w:color="auto" w:fill="FFFFFF"/>
        </w:rPr>
        <w:t>πόνοια δημιουργίας μειονοτικού ζητήματος εντός της Ελλάδας, ό,τι κάνει δηλαδή η αναγνώριση της γλώσσας και της εθνότητας που υπογράφεται στην κατάπτυστη Συμφωνία των Πρεσπών.</w:t>
      </w:r>
    </w:p>
    <w:p w14:paraId="2ED8BC42"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ΠΡΟΕΔΡΕΥΟΥΣΑ (Αναστασία Χριστοδουλοπούλου): </w:t>
      </w:r>
      <w:r>
        <w:rPr>
          <w:rFonts w:eastAsia="Times New Roman"/>
          <w:color w:val="222222"/>
          <w:szCs w:val="24"/>
          <w:shd w:val="clear" w:color="auto" w:fill="FFFFFF"/>
        </w:rPr>
        <w:t>Τώρα τον λόγο έχει ο κ. Ζουράρις. Και</w:t>
      </w:r>
      <w:r>
        <w:rPr>
          <w:rFonts w:eastAsia="Times New Roman"/>
          <w:color w:val="222222"/>
          <w:szCs w:val="24"/>
          <w:shd w:val="clear" w:color="auto" w:fill="FFFFFF"/>
        </w:rPr>
        <w:t xml:space="preserve"> μετά θα δώσω τον λόγο στον κ. Μιχαλολιάκο.</w:t>
      </w:r>
    </w:p>
    <w:p w14:paraId="2ED8BC43"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r>
        <w:rPr>
          <w:rFonts w:eastAsia="Times New Roman"/>
          <w:color w:val="222222"/>
          <w:szCs w:val="24"/>
          <w:shd w:val="clear" w:color="auto" w:fill="FFFFFF"/>
        </w:rPr>
        <w:t>Ζουράρι</w:t>
      </w:r>
      <w:r>
        <w:rPr>
          <w:rFonts w:eastAsia="Times New Roman"/>
          <w:color w:val="222222"/>
          <w:szCs w:val="24"/>
          <w:shd w:val="clear" w:color="auto" w:fill="FFFFFF"/>
        </w:rPr>
        <w:t>, έχετε τον λόγο.</w:t>
      </w:r>
    </w:p>
    <w:p w14:paraId="2ED8BC44" w14:textId="77777777" w:rsidR="00C647AD" w:rsidRDefault="00D506E1">
      <w:pPr>
        <w:spacing w:after="0" w:line="600" w:lineRule="auto"/>
        <w:ind w:firstLine="720"/>
        <w:jc w:val="both"/>
        <w:rPr>
          <w:rFonts w:eastAsia="Times New Roman"/>
          <w:color w:val="222222"/>
          <w:szCs w:val="24"/>
          <w:shd w:val="clear" w:color="auto" w:fill="FFFFFF"/>
        </w:rPr>
      </w:pPr>
      <w:r w:rsidRPr="00967BE1">
        <w:rPr>
          <w:rFonts w:eastAsia="Times New Roman"/>
          <w:b/>
          <w:color w:val="222222"/>
          <w:szCs w:val="24"/>
          <w:shd w:val="clear" w:color="auto" w:fill="FFFFFF"/>
        </w:rPr>
        <w:lastRenderedPageBreak/>
        <w:t>ΚΩΝΣΤΑΝΤΙΝΟΣ ΖΟΥΡΑΡΙΣ:</w:t>
      </w:r>
      <w:r>
        <w:rPr>
          <w:rFonts w:eastAsia="Times New Roman"/>
          <w:color w:val="222222"/>
          <w:szCs w:val="24"/>
          <w:shd w:val="clear" w:color="auto" w:fill="FFFFFF"/>
        </w:rPr>
        <w:t xml:space="preserve"> Σεβαστή μου Πρόεδρε, συγγνώμη για τη βραδυπορία, αλλά το ισχίον δεν ισχύει.</w:t>
      </w:r>
    </w:p>
    <w:p w14:paraId="2ED8BC45"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Αντίπαλον εις εν όνομα αποκεκρίσθαι. Θα αναγκαστώ να παραπέμψω στην έλλειψη λογικών αλληλουχιών που υπάρχει σε αυτή την πρόταση περί </w:t>
      </w:r>
      <w:r>
        <w:rPr>
          <w:rFonts w:eastAsia="Times New Roman"/>
          <w:color w:val="222222"/>
          <w:szCs w:val="24"/>
          <w:shd w:val="clear" w:color="auto" w:fill="FFFFFF"/>
        </w:rPr>
        <w:t xml:space="preserve">συνθήκης </w:t>
      </w:r>
      <w:r>
        <w:rPr>
          <w:rFonts w:eastAsia="Times New Roman"/>
          <w:color w:val="222222"/>
          <w:szCs w:val="24"/>
          <w:shd w:val="clear" w:color="auto" w:fill="FFFFFF"/>
        </w:rPr>
        <w:t>και κατά πόσον αυτές οι ελλείψεις των λογικών αλληλουχιών σακατεύουν εμάς τους Μακεδόνες, εμένα το</w:t>
      </w:r>
      <w:r>
        <w:rPr>
          <w:rFonts w:eastAsia="Times New Roman"/>
          <w:color w:val="222222"/>
          <w:szCs w:val="24"/>
          <w:shd w:val="clear" w:color="auto" w:fill="FFFFFF"/>
        </w:rPr>
        <w:t>ν</w:t>
      </w:r>
      <w:r>
        <w:rPr>
          <w:rFonts w:eastAsia="Times New Roman"/>
          <w:color w:val="222222"/>
          <w:szCs w:val="24"/>
          <w:shd w:val="clear" w:color="auto" w:fill="FFFFFF"/>
        </w:rPr>
        <w:t xml:space="preserve"> Μακεδόνα.</w:t>
      </w:r>
    </w:p>
    <w:p w14:paraId="2ED8BC46"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Ήδη </w:t>
      </w:r>
      <w:r>
        <w:rPr>
          <w:rFonts w:eastAsia="Times New Roman"/>
          <w:color w:val="222222"/>
          <w:szCs w:val="24"/>
          <w:shd w:val="clear" w:color="auto" w:fill="FFFFFF"/>
        </w:rPr>
        <w:t>από το Α5 του Θουκυδίδη, αντίπαλον εις εν όνομα αποκεκρίσθαι, διακρίνεστε δηλαδή, διακριτόν, για να υπάρχει άνθρωπο-κοινότητα και να υπάρχει άνθρωπος. Το ουδέν ενικότερον του προσώπου πρέπει να υπάρχει οπωσδήποτε το διακριτόν και η εταιρότης μου απέναντι σ</w:t>
      </w:r>
      <w:r>
        <w:rPr>
          <w:rFonts w:eastAsia="Times New Roman"/>
          <w:color w:val="222222"/>
          <w:szCs w:val="24"/>
          <w:shd w:val="clear" w:color="auto" w:fill="FFFFFF"/>
        </w:rPr>
        <w:t>την ετερότητα του άλλου.</w:t>
      </w:r>
    </w:p>
    <w:p w14:paraId="2ED8BC47"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Εγώ, παραδείγματος χάριν, δεν είμαι Φωτεινή και η Φωτεινή δεν είναι Κώστας, αλλά για να υπάρξει Κώστας και Φωτεινή, δηλαδή Φωτεινή- πρόσωπο, πρέπει να υπάρχει όνομα Φωτεινή, διότι η ανθρωπότης της Φωτεινής και η ανθρωπότης του Κώστ</w:t>
      </w:r>
      <w:r>
        <w:rPr>
          <w:rFonts w:eastAsia="Times New Roman"/>
          <w:color w:val="222222"/>
          <w:szCs w:val="24"/>
          <w:shd w:val="clear" w:color="auto" w:fill="FFFFFF"/>
        </w:rPr>
        <w:t xml:space="preserve">α συνεπάγεται εν ταυτώ, όπως το λέει και το Θεοτοκίον, όνομα και άνθρωπος είναι συμφυή και </w:t>
      </w:r>
      <w:r w:rsidRPr="008C78E9">
        <w:rPr>
          <w:rFonts w:eastAsia="Times New Roman"/>
          <w:color w:val="222222"/>
          <w:szCs w:val="24"/>
          <w:shd w:val="clear" w:color="auto" w:fill="FFFFFF"/>
        </w:rPr>
        <w:t>ισοκλεή</w:t>
      </w:r>
      <w:r>
        <w:rPr>
          <w:rFonts w:eastAsia="Times New Roman"/>
          <w:color w:val="222222"/>
          <w:szCs w:val="24"/>
          <w:shd w:val="clear" w:color="auto" w:fill="FFFFFF"/>
        </w:rPr>
        <w:t>.</w:t>
      </w:r>
    </w:p>
    <w:p w14:paraId="2ED8BC48"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υπάρχει άνθρωπος και άνθρωπος πολιτικός χωρίς το όνομα. Εάν δεν έχει όνομα, τι είναι; Αγέλη, είναι στίφος, είναι εσμός. Είναι η αρχή ουσιαστικά της σύγχ</w:t>
      </w:r>
      <w:r>
        <w:rPr>
          <w:rFonts w:eastAsia="Times New Roman"/>
          <w:color w:val="222222"/>
          <w:szCs w:val="24"/>
          <w:shd w:val="clear" w:color="auto" w:fill="FFFFFF"/>
        </w:rPr>
        <w:t>ρονης κοινωνικής και πολιτικής ανθρωπολογίας δυόμιση χιλιάδες χρόνια πριν.</w:t>
      </w:r>
    </w:p>
    <w:p w14:paraId="2ED8BC49"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στοιχείο. Τι συμβαίνει, επομένως, αυτήν τη στιγμή; Όταν παραπέμψουμε στα «Αναλυτικά Πρότερα», στο 70Α', θα δούμε το εξής: Εγώ αυτήν τη στιγμή έχω το εξής, είμαι το ου ον. Υπ</w:t>
      </w:r>
      <w:r>
        <w:rPr>
          <w:rFonts w:eastAsia="Times New Roman"/>
          <w:color w:val="222222"/>
          <w:szCs w:val="24"/>
          <w:shd w:val="clear" w:color="auto" w:fill="FFFFFF"/>
        </w:rPr>
        <w:t>άρχει το ον τι; Διότι είμαι δυόμιση χιλιάδες χρόνια Μακεδόνας. Ή υπάρχει το πρότερον γενομένου, λέει, στα «Αναλυτικά Πρότερα», στο 70Α', και είμαι πρότερον ου γενομένου εγώ σε σχέση με τους Σκοπιανούς.</w:t>
      </w:r>
    </w:p>
    <w:p w14:paraId="2ED8BC4A"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Σκοπιανοί πώς το λένε, επίσης; Και είναι σαν να το </w:t>
      </w:r>
      <w:r>
        <w:rPr>
          <w:rFonts w:eastAsia="Times New Roman"/>
          <w:color w:val="222222"/>
          <w:szCs w:val="24"/>
          <w:shd w:val="clear" w:color="auto" w:fill="FFFFFF"/>
        </w:rPr>
        <w:t>έχει γράψει για τους Σκοπιανούς. Υστέρων γέγονε το πράγμα των Σκοπιανών, δυόμιση χρόνια μετά.</w:t>
      </w:r>
    </w:p>
    <w:p w14:paraId="2ED8BC4B"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Συμπέρασμα. Τι έχουμε αυτή τη στιγμή με την επισημοποίηση ουσιαστικά και την μόνη ουσιαστικά κρατική υπόσταση των Σκοπιανών εάν εγκριθεί; Ή εις τούτο κακίας ονόματος </w:t>
      </w:r>
      <w:r w:rsidRPr="009A55DA">
        <w:rPr>
          <w:rFonts w:eastAsia="Times New Roman"/>
          <w:color w:val="222222"/>
          <w:szCs w:val="24"/>
          <w:shd w:val="clear" w:color="auto" w:fill="FFFFFF"/>
        </w:rPr>
        <w:t>ήξομεν</w:t>
      </w:r>
      <w:r>
        <w:rPr>
          <w:rFonts w:eastAsia="Times New Roman"/>
          <w:color w:val="222222"/>
          <w:szCs w:val="24"/>
          <w:shd w:val="clear" w:color="auto" w:fill="FFFFFF"/>
        </w:rPr>
        <w:t xml:space="preserve"> ή εις τούτο </w:t>
      </w:r>
      <w:r w:rsidRPr="009A55DA">
        <w:rPr>
          <w:rFonts w:eastAsia="Times New Roman"/>
          <w:color w:val="222222"/>
          <w:szCs w:val="24"/>
          <w:shd w:val="clear" w:color="auto" w:fill="FFFFFF"/>
        </w:rPr>
        <w:t>ήξομεν αφήξομεν</w:t>
      </w:r>
      <w:r>
        <w:rPr>
          <w:rFonts w:eastAsia="Times New Roman"/>
          <w:color w:val="222222"/>
          <w:szCs w:val="24"/>
          <w:shd w:val="clear" w:color="auto" w:fill="FFFFFF"/>
        </w:rPr>
        <w:t xml:space="preserve"> για να φτάσουμε σε αυτή την κακία, λέει και ο Λυσίας. Τ</w:t>
      </w:r>
      <w:r>
        <w:rPr>
          <w:rFonts w:eastAsia="Times New Roman"/>
          <w:color w:val="222222"/>
          <w:szCs w:val="24"/>
          <w:shd w:val="clear" w:color="auto" w:fill="FFFFFF"/>
        </w:rPr>
        <w:t xml:space="preserve">ι θα γίνει; </w:t>
      </w:r>
    </w:p>
    <w:p w14:paraId="2ED8BC4C"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«Εγώ ο Μακεδών», θα είναι παρατσούκλι, διότι το κυριαρχούν και το ασκούν κυριαρχική εξουσία στον πλανήτη γη, σε όλους τους επίσημους διεθνείς οργανισμούς είναι αυτοί, οι οποίοι τι έκαναν; Έχουν κλέψει, είναι κλέφτες. Επομένως, επισημοποιείται </w:t>
      </w:r>
      <w:r>
        <w:rPr>
          <w:rFonts w:eastAsia="Times New Roman"/>
          <w:color w:val="222222"/>
          <w:szCs w:val="24"/>
          <w:shd w:val="clear" w:color="auto" w:fill="FFFFFF"/>
        </w:rPr>
        <w:t>το υστερόφημον του κλέπτου έναντι εμού που είμαι ο κτητορικός, ο ιδρυτικός και ο δομήτωρ άνθρωπος και ανθρωπο-κοινότης Μακεδών. Το μόνο επίσημο όνομα, το κυριαρχικό, θα είναι η Μακεδονία, η επάνω, των Σκοπίων.</w:t>
      </w:r>
    </w:p>
    <w:p w14:paraId="2ED8BC4D"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Επομένως, εγώ ο Μακεδών και οι Μακεδόνες θα εί</w:t>
      </w:r>
      <w:r>
        <w:rPr>
          <w:rFonts w:eastAsia="Times New Roman"/>
          <w:color w:val="222222"/>
          <w:szCs w:val="24"/>
          <w:shd w:val="clear" w:color="auto" w:fill="FFFFFF"/>
        </w:rPr>
        <w:t xml:space="preserve">μαστε τα </w:t>
      </w:r>
      <w:r w:rsidRPr="009A55DA">
        <w:rPr>
          <w:rFonts w:eastAsia="Times New Roman"/>
          <w:color w:val="222222"/>
          <w:szCs w:val="24"/>
          <w:shd w:val="clear" w:color="auto" w:fill="FFFFFF"/>
        </w:rPr>
        <w:t>οστέα τεταπεινωμένα</w:t>
      </w:r>
      <w:r>
        <w:rPr>
          <w:rFonts w:eastAsia="Times New Roman"/>
          <w:color w:val="222222"/>
          <w:szCs w:val="24"/>
          <w:shd w:val="clear" w:color="auto" w:fill="FFFFFF"/>
        </w:rPr>
        <w:t xml:space="preserve">, θα είμαστε ουσιαστικά οι </w:t>
      </w:r>
      <w:r w:rsidRPr="009A55DA">
        <w:rPr>
          <w:rFonts w:eastAsia="Times New Roman"/>
          <w:color w:val="222222"/>
          <w:szCs w:val="24"/>
          <w:shd w:val="clear" w:color="auto" w:fill="FFFFFF"/>
        </w:rPr>
        <w:t>μείον</w:t>
      </w:r>
      <w:r>
        <w:rPr>
          <w:rFonts w:eastAsia="Times New Roman"/>
          <w:color w:val="222222"/>
          <w:szCs w:val="24"/>
          <w:shd w:val="clear" w:color="auto" w:fill="FFFFFF"/>
        </w:rPr>
        <w:t xml:space="preserve"> Μακεδόνες, έχοντας υποστεί την </w:t>
      </w:r>
      <w:r>
        <w:rPr>
          <w:rFonts w:eastAsia="Times New Roman"/>
          <w:color w:val="222222"/>
          <w:szCs w:val="24"/>
          <w:shd w:val="clear" w:color="auto" w:fill="FFFFFF"/>
          <w:lang w:val="en-US"/>
        </w:rPr>
        <w:t>deminutio</w:t>
      </w:r>
      <w:r w:rsidRPr="00221200">
        <w:rPr>
          <w:rFonts w:eastAsia="Times New Roman"/>
          <w:color w:val="222222"/>
          <w:szCs w:val="24"/>
          <w:shd w:val="clear" w:color="auto" w:fill="FFFFFF"/>
        </w:rPr>
        <w:t xml:space="preserve"> </w:t>
      </w:r>
      <w:r>
        <w:rPr>
          <w:rFonts w:eastAsia="Times New Roman"/>
          <w:color w:val="222222"/>
          <w:szCs w:val="24"/>
          <w:shd w:val="clear" w:color="auto" w:fill="FFFFFF"/>
          <w:lang w:val="en-US"/>
        </w:rPr>
        <w:t>capitis</w:t>
      </w:r>
      <w:r>
        <w:rPr>
          <w:rFonts w:eastAsia="Times New Roman"/>
          <w:color w:val="222222"/>
          <w:szCs w:val="24"/>
          <w:shd w:val="clear" w:color="auto" w:fill="FFFFFF"/>
        </w:rPr>
        <w:t>, δηλαδή τη συρρίκνωση κεφαλής, όπου είναι κεντρική στο ρωμαϊκό δίκαιο και μετά, διότι δεν θα έχουμε εμείς -αυτό που λέει στα «Βασιλικά» του Λέοντο</w:t>
      </w:r>
      <w:r>
        <w:rPr>
          <w:rFonts w:eastAsia="Times New Roman"/>
          <w:color w:val="222222"/>
          <w:szCs w:val="24"/>
          <w:shd w:val="clear" w:color="auto" w:fill="FFFFFF"/>
        </w:rPr>
        <w:t xml:space="preserve">ς του Σοφού- μετά τους πανδέκτες, τη φυλαττωμένην υπόστασιν του πράγματος. Τη φυλαττωμένην υπόστασιν του πράγματος μάς την έχουν κλέψει και εγώ θα είμαι </w:t>
      </w:r>
      <w:r w:rsidRPr="009A55DA">
        <w:rPr>
          <w:rFonts w:eastAsia="Times New Roman"/>
          <w:color w:val="222222"/>
          <w:szCs w:val="24"/>
          <w:shd w:val="clear" w:color="auto" w:fill="FFFFFF"/>
        </w:rPr>
        <w:t>μείον</w:t>
      </w:r>
      <w:r>
        <w:rPr>
          <w:rFonts w:eastAsia="Times New Roman"/>
          <w:color w:val="222222"/>
          <w:szCs w:val="24"/>
          <w:shd w:val="clear" w:color="auto" w:fill="FFFFFF"/>
        </w:rPr>
        <w:t xml:space="preserve"> Κώστας ως Μακεδών, θα είμαι λιγότερο Μακεδών. Θα είμαι ουσιαστικά παρατσούκλι.</w:t>
      </w:r>
    </w:p>
    <w:p w14:paraId="2ED8BC4E" w14:textId="77777777" w:rsidR="00C647AD" w:rsidRDefault="00D506E1">
      <w:pPr>
        <w:spacing w:after="0" w:line="600" w:lineRule="auto"/>
        <w:ind w:firstLine="720"/>
        <w:jc w:val="both"/>
        <w:rPr>
          <w:rFonts w:eastAsia="Times New Roman" w:cs="Times New Roman"/>
          <w:szCs w:val="24"/>
        </w:rPr>
      </w:pPr>
      <w:r w:rsidRPr="008D7428">
        <w:rPr>
          <w:rFonts w:eastAsia="Times New Roman" w:cs="Times New Roman"/>
          <w:szCs w:val="24"/>
        </w:rPr>
        <w:lastRenderedPageBreak/>
        <w:t>Συμπέρασμα προσωρι</w:t>
      </w:r>
      <w:r w:rsidRPr="008D7428">
        <w:rPr>
          <w:rFonts w:eastAsia="Times New Roman" w:cs="Times New Roman"/>
          <w:szCs w:val="24"/>
        </w:rPr>
        <w:t>νόν κ</w:t>
      </w:r>
      <w:r>
        <w:rPr>
          <w:rFonts w:eastAsia="Times New Roman" w:cs="Times New Roman"/>
          <w:szCs w:val="24"/>
        </w:rPr>
        <w:t>αι ενδεχομένως ολίγον οριστικόν:</w:t>
      </w:r>
      <w:r w:rsidRPr="008D7428">
        <w:rPr>
          <w:rFonts w:eastAsia="Times New Roman" w:cs="Times New Roman"/>
          <w:szCs w:val="24"/>
        </w:rPr>
        <w:t xml:space="preserve"> Μας είπαν θα νικήσετε, εάν υποταχτείτε. Υποταχτήκαμε </w:t>
      </w:r>
      <w:r w:rsidRPr="008D7428">
        <w:rPr>
          <w:rFonts w:eastAsia="Times New Roman"/>
          <w:bCs/>
        </w:rPr>
        <w:t>και</w:t>
      </w:r>
      <w:r w:rsidRPr="008D7428">
        <w:rPr>
          <w:rFonts w:eastAsia="Times New Roman" w:cs="Times New Roman"/>
          <w:szCs w:val="24"/>
        </w:rPr>
        <w:t xml:space="preserve"> βρήκαμε τη στάχτη. Μας είπαν θα νικήσετε, εάν αγαπήσετε τους Μακεδόνες αδελφούς</w:t>
      </w:r>
      <w:r>
        <w:rPr>
          <w:rFonts w:eastAsia="Times New Roman" w:cs="Times New Roman"/>
          <w:szCs w:val="24"/>
        </w:rPr>
        <w:t>,</w:t>
      </w:r>
      <w:r w:rsidRPr="008D7428">
        <w:rPr>
          <w:rFonts w:eastAsia="Times New Roman" w:cs="Times New Roman"/>
          <w:szCs w:val="24"/>
        </w:rPr>
        <w:t xml:space="preserve"> κλέφτες επάνω. Αγαπήσαμε και βρήκαμε τη στάχτη. </w:t>
      </w:r>
    </w:p>
    <w:p w14:paraId="2ED8BC4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Επομένως βουληφόροι</w:t>
      </w:r>
      <w:r w:rsidRPr="008D7428">
        <w:rPr>
          <w:rFonts w:eastAsia="Times New Roman" w:cs="Times New Roman"/>
          <w:szCs w:val="24"/>
        </w:rPr>
        <w:t xml:space="preserve"> Βουλευταί του </w:t>
      </w:r>
      <w:r>
        <w:rPr>
          <w:rFonts w:eastAsia="Times New Roman" w:cs="Times New Roman"/>
          <w:szCs w:val="24"/>
        </w:rPr>
        <w:t>ε</w:t>
      </w:r>
      <w:r w:rsidRPr="008D7428">
        <w:rPr>
          <w:rFonts w:eastAsia="Times New Roman" w:cs="Times New Roman"/>
          <w:szCs w:val="24"/>
        </w:rPr>
        <w:t>λληνικού</w:t>
      </w:r>
      <w:r w:rsidRPr="008D7428">
        <w:rPr>
          <w:rFonts w:eastAsia="Times New Roman" w:cs="Times New Roman"/>
          <w:szCs w:val="24"/>
        </w:rPr>
        <w:t xml:space="preserve"> Κοινοβουλίου, Ελληνίδες Βουλευταί της Βουλής των Ελλήνων, μη με σακάτεψε, μη μας σακάτεψε, μην με ακρωτηριάσετε</w:t>
      </w:r>
      <w:r>
        <w:rPr>
          <w:rFonts w:eastAsia="Times New Roman" w:cs="Times New Roman"/>
          <w:szCs w:val="24"/>
        </w:rPr>
        <w:t>,</w:t>
      </w:r>
      <w:r w:rsidRPr="008D7428">
        <w:rPr>
          <w:rFonts w:eastAsia="Times New Roman" w:cs="Times New Roman"/>
          <w:szCs w:val="24"/>
        </w:rPr>
        <w:t xml:space="preserve"> εμένα τον Μακεδόνα. Μην επιτρέψετε στους Σκοπιανούς </w:t>
      </w:r>
      <w:r w:rsidRPr="008D7428">
        <w:rPr>
          <w:rFonts w:eastAsia="Times New Roman"/>
          <w:bCs/>
          <w:shd w:val="clear" w:color="auto" w:fill="FFFFFF"/>
        </w:rPr>
        <w:t>να</w:t>
      </w:r>
      <w:r w:rsidRPr="008D7428">
        <w:rPr>
          <w:rFonts w:eastAsia="Times New Roman" w:cs="Times New Roman"/>
          <w:szCs w:val="24"/>
        </w:rPr>
        <w:t xml:space="preserve"> με σακατέψουν εμένα. Κ</w:t>
      </w:r>
      <w:r w:rsidRPr="008D7428">
        <w:rPr>
          <w:rFonts w:eastAsia="Times New Roman"/>
          <w:bCs/>
        </w:rPr>
        <w:t>αι</w:t>
      </w:r>
      <w:r w:rsidRPr="008D7428">
        <w:rPr>
          <w:rFonts w:eastAsia="Times New Roman" w:cs="Times New Roman"/>
          <w:szCs w:val="24"/>
        </w:rPr>
        <w:t xml:space="preserve"> </w:t>
      </w:r>
      <w:r w:rsidRPr="008D7428">
        <w:rPr>
          <w:rFonts w:eastAsia="Times New Roman"/>
          <w:bCs/>
          <w:shd w:val="clear" w:color="auto" w:fill="FFFFFF"/>
        </w:rPr>
        <w:t>βεβαίως</w:t>
      </w:r>
      <w:r w:rsidRPr="008D7428">
        <w:rPr>
          <w:rFonts w:eastAsia="Times New Roman" w:cs="Times New Roman"/>
          <w:szCs w:val="24"/>
        </w:rPr>
        <w:t xml:space="preserve"> αλλιώς πώς ουκ αν αισχρόν ή ει</w:t>
      </w:r>
      <w:r w:rsidRPr="008D7428">
        <w:rPr>
          <w:rFonts w:eastAsia="Times New Roman" w:cs="Times New Roman"/>
          <w:szCs w:val="24"/>
        </w:rPr>
        <w:t>ς τούτο ήξομεν</w:t>
      </w:r>
      <w:r>
        <w:rPr>
          <w:rFonts w:eastAsia="Times New Roman" w:cs="Times New Roman"/>
          <w:szCs w:val="24"/>
        </w:rPr>
        <w:t>,</w:t>
      </w:r>
      <w:r w:rsidRPr="008D7428">
        <w:rPr>
          <w:rFonts w:eastAsia="Times New Roman" w:cs="Times New Roman"/>
          <w:szCs w:val="24"/>
        </w:rPr>
        <w:t xml:space="preserve"> εάν καταλήξουμε </w:t>
      </w:r>
      <w:r w:rsidRPr="008D7428">
        <w:rPr>
          <w:rFonts w:eastAsia="Times New Roman"/>
          <w:bCs/>
        </w:rPr>
        <w:t>και</w:t>
      </w:r>
      <w:r w:rsidRPr="008D7428">
        <w:rPr>
          <w:rFonts w:eastAsia="Times New Roman" w:cs="Times New Roman"/>
          <w:szCs w:val="24"/>
        </w:rPr>
        <w:t xml:space="preserve"> ψηφίσουμε αυτό. Πώς ουκ αν αισχρόν οι μεν πρόγονοι υπέρ της ελευθερίας</w:t>
      </w:r>
      <w:r>
        <w:rPr>
          <w:rFonts w:eastAsia="Times New Roman" w:cs="Times New Roman"/>
          <w:szCs w:val="24"/>
        </w:rPr>
        <w:t xml:space="preserve"> της Μακεδονίας διακινδύνευον, υ</w:t>
      </w:r>
      <w:r w:rsidRPr="008D7428">
        <w:rPr>
          <w:rFonts w:eastAsia="Times New Roman" w:cs="Times New Roman"/>
          <w:szCs w:val="24"/>
        </w:rPr>
        <w:t xml:space="preserve">μείς δε τώρα ουδέ περί του ονόματος </w:t>
      </w:r>
      <w:r w:rsidRPr="008D7428">
        <w:rPr>
          <w:rFonts w:eastAsia="Times New Roman"/>
          <w:bCs/>
        </w:rPr>
        <w:t>και</w:t>
      </w:r>
      <w:r w:rsidRPr="008D7428">
        <w:rPr>
          <w:rFonts w:eastAsia="Times New Roman" w:cs="Times New Roman"/>
          <w:szCs w:val="24"/>
        </w:rPr>
        <w:t xml:space="preserve"> υπέρ του ονόματος τολμάτε ψηφίζειν; Πώς ουκ αν αισχρόν!</w:t>
      </w:r>
    </w:p>
    <w:p w14:paraId="2ED8BC50" w14:textId="77777777" w:rsidR="00C647AD" w:rsidRDefault="00D506E1">
      <w:pPr>
        <w:spacing w:after="0" w:line="600" w:lineRule="auto"/>
        <w:ind w:firstLine="720"/>
        <w:jc w:val="both"/>
        <w:rPr>
          <w:rFonts w:eastAsia="Times New Roman"/>
          <w:bCs/>
        </w:rPr>
      </w:pPr>
      <w:r w:rsidRPr="00933EEB">
        <w:rPr>
          <w:rFonts w:eastAsia="Times New Roman"/>
          <w:b/>
          <w:bCs/>
        </w:rPr>
        <w:t>ΠΡΟΕΔΡΕΥΟΥΣΑ (Αναστασί</w:t>
      </w:r>
      <w:r w:rsidRPr="00933EEB">
        <w:rPr>
          <w:rFonts w:eastAsia="Times New Roman"/>
          <w:b/>
          <w:bCs/>
        </w:rPr>
        <w:t>α Χριστοδουλοπούλου</w:t>
      </w:r>
      <w:r>
        <w:rPr>
          <w:rFonts w:eastAsia="Times New Roman"/>
          <w:b/>
          <w:bCs/>
        </w:rPr>
        <w:t xml:space="preserve">): </w:t>
      </w:r>
      <w:r w:rsidRPr="00A92055">
        <w:rPr>
          <w:rFonts w:eastAsia="Times New Roman"/>
          <w:bCs/>
        </w:rPr>
        <w:t xml:space="preserve">Ευχαριστούμε. </w:t>
      </w:r>
    </w:p>
    <w:p w14:paraId="2ED8BC51" w14:textId="77777777" w:rsidR="00C647AD" w:rsidRDefault="00D506E1">
      <w:pPr>
        <w:spacing w:after="0" w:line="600" w:lineRule="auto"/>
        <w:ind w:firstLine="720"/>
        <w:jc w:val="both"/>
        <w:rPr>
          <w:rFonts w:eastAsia="Times New Roman"/>
          <w:bCs/>
          <w:shd w:val="clear" w:color="auto" w:fill="FFFFFF"/>
        </w:rPr>
      </w:pPr>
      <w:r w:rsidRPr="00A92055">
        <w:rPr>
          <w:rFonts w:eastAsia="Times New Roman"/>
          <w:bCs/>
        </w:rPr>
        <w:t xml:space="preserve">Τον λόγο έχει ο Πρόεδρος της </w:t>
      </w:r>
      <w:r w:rsidRPr="00A92055">
        <w:rPr>
          <w:rFonts w:eastAsia="Times New Roman"/>
          <w:bCs/>
          <w:shd w:val="clear" w:color="auto" w:fill="FFFFFF"/>
        </w:rPr>
        <w:t>Κοινοβουλευτική</w:t>
      </w:r>
      <w:r>
        <w:rPr>
          <w:rFonts w:eastAsia="Times New Roman"/>
          <w:bCs/>
          <w:shd w:val="clear" w:color="auto" w:fill="FFFFFF"/>
        </w:rPr>
        <w:t>ς</w:t>
      </w:r>
      <w:r w:rsidRPr="00A92055">
        <w:rPr>
          <w:rFonts w:eastAsia="Times New Roman"/>
          <w:bCs/>
          <w:shd w:val="clear" w:color="auto" w:fill="FFFFFF"/>
        </w:rPr>
        <w:t xml:space="preserve"> Ομάδας της Χρυσής Αυγής κ. </w:t>
      </w:r>
      <w:r>
        <w:rPr>
          <w:rFonts w:eastAsia="Times New Roman"/>
          <w:bCs/>
          <w:shd w:val="clear" w:color="auto" w:fill="FFFFFF"/>
        </w:rPr>
        <w:t xml:space="preserve">Νικόλαος </w:t>
      </w:r>
      <w:r>
        <w:rPr>
          <w:rFonts w:eastAsia="Times New Roman"/>
          <w:bCs/>
          <w:shd w:val="clear" w:color="auto" w:fill="FFFFFF"/>
        </w:rPr>
        <w:t>Μιχαλολιάκος</w:t>
      </w:r>
      <w:r>
        <w:rPr>
          <w:rFonts w:eastAsia="Times New Roman"/>
          <w:bCs/>
          <w:shd w:val="clear" w:color="auto" w:fill="FFFFFF"/>
        </w:rPr>
        <w:t>.</w:t>
      </w:r>
    </w:p>
    <w:p w14:paraId="2ED8BC52" w14:textId="77777777" w:rsidR="00C647AD" w:rsidRDefault="00D506E1">
      <w:pPr>
        <w:spacing w:after="0" w:line="600" w:lineRule="auto"/>
        <w:ind w:firstLine="720"/>
        <w:jc w:val="both"/>
        <w:rPr>
          <w:rFonts w:eastAsia="Times New Roman"/>
          <w:bCs/>
          <w:shd w:val="clear" w:color="auto" w:fill="FFFFFF"/>
        </w:rPr>
      </w:pPr>
      <w:r w:rsidRPr="00A92055">
        <w:rPr>
          <w:rFonts w:eastAsia="Times New Roman"/>
          <w:bCs/>
          <w:shd w:val="clear" w:color="auto" w:fill="FFFFFF"/>
        </w:rPr>
        <w:t>Κύριε Μιχαλολιάκο</w:t>
      </w:r>
      <w:r>
        <w:rPr>
          <w:rFonts w:eastAsia="Times New Roman"/>
          <w:bCs/>
          <w:shd w:val="clear" w:color="auto" w:fill="FFFFFF"/>
        </w:rPr>
        <w:t>,</w:t>
      </w:r>
      <w:r w:rsidRPr="00A92055">
        <w:rPr>
          <w:rFonts w:eastAsia="Times New Roman"/>
          <w:bCs/>
          <w:shd w:val="clear" w:color="auto" w:fill="FFFFFF"/>
        </w:rPr>
        <w:t xml:space="preserve"> έχετε </w:t>
      </w:r>
      <w:r>
        <w:rPr>
          <w:rFonts w:eastAsia="Times New Roman"/>
          <w:bCs/>
          <w:shd w:val="clear" w:color="auto" w:fill="FFFFFF"/>
        </w:rPr>
        <w:t xml:space="preserve">τον λόγο για </w:t>
      </w:r>
      <w:r w:rsidRPr="00A92055">
        <w:rPr>
          <w:rFonts w:eastAsia="Times New Roman"/>
          <w:bCs/>
          <w:shd w:val="clear" w:color="auto" w:fill="FFFFFF"/>
        </w:rPr>
        <w:t xml:space="preserve">δεκαπέντε λεπτά. </w:t>
      </w:r>
    </w:p>
    <w:p w14:paraId="2ED8BC53" w14:textId="77777777" w:rsidR="00C647AD" w:rsidRDefault="00D506E1">
      <w:pPr>
        <w:spacing w:after="0" w:line="600" w:lineRule="auto"/>
        <w:ind w:firstLine="720"/>
        <w:jc w:val="both"/>
        <w:rPr>
          <w:rFonts w:eastAsia="Times New Roman" w:cs="Times New Roman"/>
        </w:rPr>
      </w:pPr>
      <w:r w:rsidRPr="0003696A">
        <w:rPr>
          <w:rFonts w:eastAsia="Times New Roman"/>
          <w:b/>
          <w:bCs/>
          <w:shd w:val="clear" w:color="auto" w:fill="FFFFFF"/>
        </w:rPr>
        <w:lastRenderedPageBreak/>
        <w:t xml:space="preserve">ΝΙΚΟΛΑΟΣ ΜΙΧΑΛΟΛΙΑΚΟΣ (Γενικός Γραμματέας του Λαϊκού Συνδέσμου - </w:t>
      </w:r>
      <w:r w:rsidRPr="0003696A">
        <w:rPr>
          <w:rFonts w:eastAsia="Times New Roman"/>
          <w:b/>
          <w:bCs/>
          <w:shd w:val="clear" w:color="auto" w:fill="FFFFFF"/>
        </w:rPr>
        <w:t>Χρυσή Αυγή):</w:t>
      </w:r>
      <w:r>
        <w:rPr>
          <w:rFonts w:eastAsia="Times New Roman"/>
          <w:bCs/>
          <w:shd w:val="clear" w:color="auto" w:fill="FFFFFF"/>
        </w:rPr>
        <w:t xml:space="preserve"> </w:t>
      </w:r>
      <w:r w:rsidRPr="0003696A">
        <w:rPr>
          <w:rFonts w:eastAsia="Times New Roman"/>
          <w:bCs/>
          <w:shd w:val="clear" w:color="auto" w:fill="FFFFFF"/>
        </w:rPr>
        <w:t>Ευχαριστώ πολύ</w:t>
      </w:r>
      <w:r>
        <w:rPr>
          <w:rFonts w:eastAsia="Times New Roman"/>
          <w:bCs/>
          <w:shd w:val="clear" w:color="auto" w:fill="FFFFFF"/>
        </w:rPr>
        <w:t>.</w:t>
      </w:r>
    </w:p>
    <w:p w14:paraId="2ED8BC5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Κυρία Π</w:t>
      </w:r>
      <w:r w:rsidRPr="00A92055">
        <w:rPr>
          <w:rFonts w:eastAsia="Times New Roman" w:cs="Times New Roman"/>
          <w:szCs w:val="24"/>
        </w:rPr>
        <w:t>ρόεδρε</w:t>
      </w:r>
      <w:r>
        <w:rPr>
          <w:rFonts w:eastAsia="Times New Roman" w:cs="Times New Roman"/>
          <w:szCs w:val="24"/>
        </w:rPr>
        <w:t>,</w:t>
      </w:r>
      <w:r w:rsidRPr="00A92055">
        <w:rPr>
          <w:rFonts w:eastAsia="Times New Roman" w:cs="Times New Roman"/>
          <w:szCs w:val="24"/>
        </w:rPr>
        <w:t xml:space="preserve"> κυρίες και κύριοι </w:t>
      </w:r>
      <w:r>
        <w:rPr>
          <w:rFonts w:eastAsia="Times New Roman" w:cs="Times New Roman"/>
          <w:szCs w:val="24"/>
        </w:rPr>
        <w:t>Β</w:t>
      </w:r>
      <w:r w:rsidRPr="00A92055">
        <w:rPr>
          <w:rFonts w:eastAsia="Times New Roman" w:cs="Times New Roman"/>
          <w:szCs w:val="24"/>
        </w:rPr>
        <w:t>ουλευτές</w:t>
      </w:r>
      <w:r>
        <w:rPr>
          <w:rFonts w:eastAsia="Times New Roman" w:cs="Times New Roman"/>
          <w:szCs w:val="24"/>
        </w:rPr>
        <w:t>,</w:t>
      </w:r>
      <w:r w:rsidRPr="00A92055">
        <w:rPr>
          <w:rFonts w:eastAsia="Times New Roman" w:cs="Times New Roman"/>
          <w:szCs w:val="24"/>
        </w:rPr>
        <w:t xml:space="preserve"> δεν είναι λίγοι μέσα σε αυτήν εδώ την </w:t>
      </w:r>
      <w:r>
        <w:rPr>
          <w:rFonts w:eastAsia="Times New Roman" w:cs="Times New Roman"/>
          <w:szCs w:val="24"/>
        </w:rPr>
        <w:t>Α</w:t>
      </w:r>
      <w:r w:rsidRPr="00A92055">
        <w:rPr>
          <w:rFonts w:eastAsia="Times New Roman" w:cs="Times New Roman"/>
          <w:szCs w:val="24"/>
        </w:rPr>
        <w:t>ίθουσα αυτοί που αποφάσισ</w:t>
      </w:r>
      <w:r>
        <w:rPr>
          <w:rFonts w:eastAsia="Times New Roman" w:cs="Times New Roman"/>
          <w:szCs w:val="24"/>
        </w:rPr>
        <w:t>αν</w:t>
      </w:r>
      <w:r w:rsidRPr="00A92055">
        <w:rPr>
          <w:rFonts w:eastAsia="Times New Roman" w:cs="Times New Roman"/>
          <w:szCs w:val="24"/>
        </w:rPr>
        <w:t xml:space="preserve"> ότι όλοι </w:t>
      </w:r>
      <w:r w:rsidRPr="00D66BCA">
        <w:rPr>
          <w:rFonts w:eastAsia="Times New Roman"/>
          <w:bCs/>
        </w:rPr>
        <w:t>είναι</w:t>
      </w:r>
      <w:r>
        <w:rPr>
          <w:rFonts w:eastAsia="Times New Roman" w:cs="Times New Roman"/>
          <w:szCs w:val="24"/>
        </w:rPr>
        <w:t xml:space="preserve"> πατριώτες</w:t>
      </w:r>
      <w:r w:rsidRPr="00A92055">
        <w:rPr>
          <w:rFonts w:eastAsia="Times New Roman" w:cs="Times New Roman"/>
          <w:szCs w:val="24"/>
        </w:rPr>
        <w:t xml:space="preserve"> εκτός από εμάς</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είμαστε προδότες. Τ</w:t>
      </w:r>
      <w:r w:rsidRPr="00A92055">
        <w:rPr>
          <w:rFonts w:eastAsia="Times New Roman" w:cs="Times New Roman"/>
          <w:szCs w:val="24"/>
        </w:rPr>
        <w:t>ι κρίμα για αυτούς που ολόκληρος ο ελληνικός λαός λέ</w:t>
      </w:r>
      <w:r w:rsidRPr="00A92055">
        <w:rPr>
          <w:rFonts w:eastAsia="Times New Roman" w:cs="Times New Roman"/>
          <w:szCs w:val="24"/>
        </w:rPr>
        <w:t>ει ότι προδό</w:t>
      </w:r>
      <w:r>
        <w:rPr>
          <w:rFonts w:eastAsia="Times New Roman" w:cs="Times New Roman"/>
          <w:szCs w:val="24"/>
        </w:rPr>
        <w:t xml:space="preserve">τες είναι αυτοί που θα ψηφίσουν τη </w:t>
      </w:r>
      <w:r>
        <w:rPr>
          <w:rFonts w:eastAsia="Times New Roman" w:cs="Times New Roman"/>
          <w:szCs w:val="24"/>
        </w:rPr>
        <w:t xml:space="preserve">συμφωνία </w:t>
      </w:r>
      <w:r>
        <w:rPr>
          <w:rFonts w:eastAsia="Times New Roman" w:cs="Times New Roman"/>
          <w:szCs w:val="24"/>
        </w:rPr>
        <w:t>κ</w:t>
      </w:r>
      <w:r w:rsidRPr="00A92055">
        <w:rPr>
          <w:rFonts w:eastAsia="Times New Roman" w:cs="Times New Roman"/>
          <w:szCs w:val="24"/>
        </w:rPr>
        <w:t>αι όχι αυτ</w:t>
      </w:r>
      <w:r>
        <w:rPr>
          <w:rFonts w:eastAsia="Times New Roman" w:cs="Times New Roman"/>
          <w:szCs w:val="24"/>
        </w:rPr>
        <w:t>οί</w:t>
      </w:r>
      <w:r w:rsidRPr="00A92055">
        <w:rPr>
          <w:rFonts w:eastAsia="Times New Roman" w:cs="Times New Roman"/>
          <w:szCs w:val="24"/>
        </w:rPr>
        <w:t xml:space="preserve"> που θα την καταψηφίσουν</w:t>
      </w:r>
      <w:r>
        <w:rPr>
          <w:rFonts w:eastAsia="Times New Roman" w:cs="Times New Roman"/>
          <w:szCs w:val="24"/>
        </w:rPr>
        <w:t xml:space="preserve">! </w:t>
      </w:r>
    </w:p>
    <w:p w14:paraId="2ED8BC5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σε κάποιους άλλους πάλι, </w:t>
      </w:r>
      <w:r w:rsidRPr="00A92055">
        <w:rPr>
          <w:rFonts w:eastAsia="Times New Roman" w:cs="Times New Roman"/>
          <w:szCs w:val="24"/>
        </w:rPr>
        <w:t>οι οποίοι λένε ό</w:t>
      </w:r>
      <w:r>
        <w:rPr>
          <w:rFonts w:eastAsia="Times New Roman" w:cs="Times New Roman"/>
          <w:szCs w:val="24"/>
        </w:rPr>
        <w:t>τι η Χρυσή Αυγή εκμεταλλεύεται τ</w:t>
      </w:r>
      <w:r w:rsidRPr="00A92055">
        <w:rPr>
          <w:rFonts w:eastAsia="Times New Roman" w:cs="Times New Roman"/>
          <w:szCs w:val="24"/>
        </w:rPr>
        <w:t>ο ζήτημα αυτό</w:t>
      </w:r>
      <w:r>
        <w:rPr>
          <w:rFonts w:eastAsia="Times New Roman" w:cs="Times New Roman"/>
          <w:szCs w:val="24"/>
        </w:rPr>
        <w:t>,</w:t>
      </w:r>
      <w:r w:rsidRPr="00A92055">
        <w:rPr>
          <w:rFonts w:eastAsia="Times New Roman" w:cs="Times New Roman"/>
          <w:szCs w:val="24"/>
        </w:rPr>
        <w:t xml:space="preserve"> </w:t>
      </w:r>
      <w:r w:rsidRPr="00922299">
        <w:rPr>
          <w:rFonts w:eastAsia="Times New Roman" w:cs="Times New Roman"/>
          <w:bCs/>
          <w:shd w:val="clear" w:color="auto" w:fill="FFFFFF"/>
        </w:rPr>
        <w:t>υπάρχουν</w:t>
      </w:r>
      <w:r>
        <w:rPr>
          <w:rFonts w:eastAsia="Times New Roman" w:cs="Times New Roman"/>
          <w:szCs w:val="24"/>
        </w:rPr>
        <w:t xml:space="preserve"> τεκμήρια πολλών ετών</w:t>
      </w:r>
      <w:r w:rsidRPr="00A92055">
        <w:rPr>
          <w:rFonts w:eastAsia="Times New Roman" w:cs="Times New Roman"/>
          <w:szCs w:val="24"/>
        </w:rPr>
        <w:t xml:space="preserve"> για τη θέση </w:t>
      </w:r>
      <w:r>
        <w:rPr>
          <w:rFonts w:eastAsia="Times New Roman" w:cs="Times New Roman"/>
          <w:szCs w:val="24"/>
        </w:rPr>
        <w:t>μας, ό</w:t>
      </w:r>
      <w:r w:rsidRPr="00183013">
        <w:rPr>
          <w:rFonts w:eastAsia="Times New Roman" w:cs="Times New Roman"/>
        </w:rPr>
        <w:t>πως</w:t>
      </w:r>
      <w:r>
        <w:rPr>
          <w:rFonts w:eastAsia="Times New Roman" w:cs="Times New Roman"/>
          <w:szCs w:val="24"/>
        </w:rPr>
        <w:t xml:space="preserve"> το πρώτο φύλλο της </w:t>
      </w:r>
      <w:r>
        <w:rPr>
          <w:rFonts w:eastAsia="Times New Roman" w:cs="Times New Roman"/>
          <w:szCs w:val="24"/>
        </w:rPr>
        <w:t xml:space="preserve">εφημερίδος </w:t>
      </w:r>
      <w:r>
        <w:rPr>
          <w:rFonts w:eastAsia="Times New Roman" w:cs="Times New Roman"/>
          <w:szCs w:val="24"/>
        </w:rPr>
        <w:t xml:space="preserve">μας, </w:t>
      </w:r>
      <w:r w:rsidRPr="00A92055">
        <w:rPr>
          <w:rFonts w:eastAsia="Times New Roman" w:cs="Times New Roman"/>
          <w:szCs w:val="24"/>
        </w:rPr>
        <w:t>της Χρυσής Αυγής</w:t>
      </w:r>
      <w:r>
        <w:rPr>
          <w:rFonts w:eastAsia="Times New Roman" w:cs="Times New Roman"/>
          <w:szCs w:val="24"/>
        </w:rPr>
        <w:t>,</w:t>
      </w:r>
      <w:r w:rsidRPr="00A92055">
        <w:rPr>
          <w:rFonts w:eastAsia="Times New Roman" w:cs="Times New Roman"/>
          <w:szCs w:val="24"/>
        </w:rPr>
        <w:t xml:space="preserve"> </w:t>
      </w:r>
      <w:r>
        <w:rPr>
          <w:rFonts w:eastAsia="Times New Roman" w:cs="Times New Roman"/>
          <w:szCs w:val="24"/>
        </w:rPr>
        <w:t xml:space="preserve">της </w:t>
      </w:r>
      <w:r w:rsidRPr="00A92055">
        <w:rPr>
          <w:rFonts w:eastAsia="Times New Roman" w:cs="Times New Roman"/>
          <w:szCs w:val="24"/>
        </w:rPr>
        <w:t>οποί</w:t>
      </w:r>
      <w:r>
        <w:rPr>
          <w:rFonts w:eastAsia="Times New Roman" w:cs="Times New Roman"/>
          <w:szCs w:val="24"/>
        </w:rPr>
        <w:t>ας</w:t>
      </w:r>
      <w:r w:rsidRPr="00A92055">
        <w:rPr>
          <w:rFonts w:eastAsia="Times New Roman" w:cs="Times New Roman"/>
          <w:szCs w:val="24"/>
        </w:rPr>
        <w:t xml:space="preserve"> την πρώτη σελίδα καταθέτω στα </w:t>
      </w:r>
      <w:r>
        <w:rPr>
          <w:rFonts w:eastAsia="Times New Roman" w:cs="Times New Roman"/>
          <w:szCs w:val="24"/>
        </w:rPr>
        <w:t>Π</w:t>
      </w:r>
      <w:r w:rsidRPr="00A92055">
        <w:rPr>
          <w:rFonts w:eastAsia="Times New Roman" w:cs="Times New Roman"/>
          <w:szCs w:val="24"/>
        </w:rPr>
        <w:t>ρακτικά</w:t>
      </w:r>
      <w:r>
        <w:rPr>
          <w:rFonts w:eastAsia="Times New Roman" w:cs="Times New Roman"/>
          <w:szCs w:val="24"/>
        </w:rPr>
        <w:t>,</w:t>
      </w:r>
      <w:r w:rsidRPr="00A92055">
        <w:rPr>
          <w:rFonts w:eastAsia="Times New Roman" w:cs="Times New Roman"/>
          <w:szCs w:val="24"/>
        </w:rPr>
        <w:t xml:space="preserve"> που είχε βγει με σύνθημα </w:t>
      </w:r>
      <w:r>
        <w:rPr>
          <w:rFonts w:eastAsia="Times New Roman" w:cs="Times New Roman"/>
          <w:szCs w:val="24"/>
        </w:rPr>
        <w:t>«Κ</w:t>
      </w:r>
      <w:r w:rsidRPr="00A92055">
        <w:rPr>
          <w:rFonts w:eastAsia="Times New Roman" w:cs="Times New Roman"/>
          <w:szCs w:val="24"/>
        </w:rPr>
        <w:t xml:space="preserve">ανένας συμβιβασμός για τη Μακεδονία </w:t>
      </w:r>
      <w:r>
        <w:rPr>
          <w:rFonts w:eastAsia="Times New Roman" w:cs="Times New Roman"/>
          <w:szCs w:val="24"/>
        </w:rPr>
        <w:t>μας».</w:t>
      </w:r>
    </w:p>
    <w:p w14:paraId="2ED8BC56" w14:textId="77777777" w:rsidR="00C647AD" w:rsidRDefault="00D506E1">
      <w:pPr>
        <w:spacing w:after="0" w:line="600" w:lineRule="auto"/>
        <w:ind w:firstLine="709"/>
        <w:jc w:val="center"/>
        <w:rPr>
          <w:rFonts w:eastAsia="Times New Roman" w:cs="Times New Roman"/>
        </w:rPr>
      </w:pPr>
      <w:r w:rsidRPr="005B1E9D">
        <w:rPr>
          <w:rFonts w:eastAsia="Times New Roman" w:cs="Times New Roman"/>
        </w:rPr>
        <w:t xml:space="preserve">(Χειροκροτήματα από την πτέρυγα </w:t>
      </w:r>
      <w:r>
        <w:rPr>
          <w:rFonts w:eastAsia="Times New Roman" w:cs="Times New Roman"/>
        </w:rPr>
        <w:t>της</w:t>
      </w:r>
      <w:r>
        <w:rPr>
          <w:rFonts w:eastAsia="Times New Roman" w:cs="Times New Roman"/>
        </w:rPr>
        <w:t xml:space="preserve"> </w:t>
      </w:r>
      <w:r w:rsidRPr="005B1E9D">
        <w:rPr>
          <w:rFonts w:eastAsia="Times New Roman" w:cs="Times New Roman"/>
        </w:rPr>
        <w:t>Χρυσή</w:t>
      </w:r>
      <w:r>
        <w:rPr>
          <w:rFonts w:eastAsia="Times New Roman" w:cs="Times New Roman"/>
        </w:rPr>
        <w:t>ς</w:t>
      </w:r>
      <w:r w:rsidRPr="005B1E9D">
        <w:rPr>
          <w:rFonts w:eastAsia="Times New Roman" w:cs="Times New Roman"/>
        </w:rPr>
        <w:t xml:space="preserve"> Αυγή</w:t>
      </w:r>
      <w:r>
        <w:rPr>
          <w:rFonts w:eastAsia="Times New Roman" w:cs="Times New Roman"/>
        </w:rPr>
        <w:t>ς</w:t>
      </w:r>
      <w:r w:rsidRPr="005B1E9D">
        <w:rPr>
          <w:rFonts w:eastAsia="Times New Roman" w:cs="Times New Roman"/>
        </w:rPr>
        <w:t>)</w:t>
      </w:r>
    </w:p>
    <w:p w14:paraId="2ED8BC5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Παρακαλώ, το καταθέτω στα Πρακτι</w:t>
      </w:r>
      <w:r>
        <w:rPr>
          <w:rFonts w:eastAsia="Times New Roman" w:cs="Times New Roman"/>
          <w:szCs w:val="24"/>
        </w:rPr>
        <w:t xml:space="preserve">κά. </w:t>
      </w:r>
    </w:p>
    <w:p w14:paraId="2ED8BC58" w14:textId="77777777" w:rsidR="00C647AD" w:rsidRDefault="00D506E1">
      <w:pPr>
        <w:spacing w:after="0" w:line="600" w:lineRule="auto"/>
        <w:ind w:firstLine="720"/>
        <w:jc w:val="both"/>
        <w:rPr>
          <w:rFonts w:eastAsia="Times New Roman" w:cs="Times New Roman"/>
        </w:rPr>
      </w:pPr>
      <w:r w:rsidRPr="000731CA">
        <w:rPr>
          <w:rFonts w:eastAsia="Times New Roman" w:cs="Times New Roman"/>
        </w:rPr>
        <w:t xml:space="preserve">(Στο σημείο </w:t>
      </w:r>
      <w:r w:rsidRPr="00A5549E">
        <w:rPr>
          <w:rFonts w:eastAsia="Times New Roman" w:cs="Times New Roman"/>
        </w:rPr>
        <w:t xml:space="preserve">αυτό ο </w:t>
      </w:r>
      <w:r w:rsidRPr="00A5549E">
        <w:rPr>
          <w:rFonts w:eastAsia="Times New Roman"/>
          <w:bCs/>
          <w:shd w:val="clear" w:color="auto" w:fill="FFFFFF"/>
        </w:rPr>
        <w:t>Γενικός Γραμματέας του Λαϊκού Συνδέσμου - Χρυσή Αυγή</w:t>
      </w:r>
      <w:r w:rsidRPr="00A5549E">
        <w:rPr>
          <w:rFonts w:eastAsia="Times New Roman" w:cs="Times New Roman"/>
        </w:rPr>
        <w:t xml:space="preserve"> κ. Νικόλαος Μιχαλολιάκος καταθέτει</w:t>
      </w:r>
      <w:r w:rsidRPr="000731CA">
        <w:rPr>
          <w:rFonts w:eastAsia="Times New Roman" w:cs="Times New Roman"/>
        </w:rPr>
        <w:t xml:space="preserve"> για τα Πρακτικά </w:t>
      </w:r>
      <w:r>
        <w:rPr>
          <w:rFonts w:eastAsia="Times New Roman" w:cs="Times New Roman"/>
        </w:rPr>
        <w:t>το προαναφερθέν δημοσίευμα</w:t>
      </w:r>
      <w:r w:rsidRPr="000731CA">
        <w:rPr>
          <w:rFonts w:eastAsia="Times New Roman" w:cs="Times New Roman"/>
        </w:rPr>
        <w:t xml:space="preserve">, </w:t>
      </w:r>
      <w:r w:rsidRPr="00A5549E">
        <w:rPr>
          <w:rFonts w:eastAsia="Times New Roman" w:cs="Times New Roman"/>
          <w:bCs/>
          <w:shd w:val="clear" w:color="auto" w:fill="FFFFFF"/>
        </w:rPr>
        <w:t>το οποίο</w:t>
      </w:r>
      <w:r>
        <w:rPr>
          <w:rFonts w:eastAsia="Times New Roman" w:cs="Times New Roman"/>
        </w:rPr>
        <w:t xml:space="preserve"> βρίσκεται</w:t>
      </w:r>
      <w:r w:rsidRPr="000731CA">
        <w:rPr>
          <w:rFonts w:eastAsia="Times New Roman" w:cs="Times New Roman"/>
        </w:rPr>
        <w:t xml:space="preserve"> </w:t>
      </w:r>
      <w:r w:rsidRPr="000731CA">
        <w:rPr>
          <w:rFonts w:eastAsia="Times New Roman" w:cs="Times New Roman"/>
        </w:rPr>
        <w:lastRenderedPageBreak/>
        <w:t>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w:t>
      </w:r>
      <w:r w:rsidRPr="000731CA">
        <w:rPr>
          <w:rFonts w:eastAsia="Times New Roman" w:cs="Times New Roman"/>
        </w:rPr>
        <w:t xml:space="preserve"> Βουλής)</w:t>
      </w:r>
    </w:p>
    <w:p w14:paraId="2ED8BC59" w14:textId="77777777" w:rsidR="00C647AD" w:rsidRDefault="00D506E1">
      <w:pPr>
        <w:spacing w:after="0" w:line="600" w:lineRule="auto"/>
        <w:ind w:firstLine="720"/>
        <w:jc w:val="both"/>
        <w:rPr>
          <w:rFonts w:eastAsia="Times New Roman" w:cs="Times New Roman"/>
          <w:szCs w:val="24"/>
        </w:rPr>
      </w:pPr>
      <w:r>
        <w:rPr>
          <w:rFonts w:eastAsia="Times New Roman" w:cs="Times New Roman"/>
        </w:rPr>
        <w:t>Αυτό το «</w:t>
      </w:r>
      <w:r>
        <w:rPr>
          <w:rFonts w:eastAsia="Times New Roman" w:cs="Times New Roman"/>
          <w:szCs w:val="24"/>
        </w:rPr>
        <w:t>κ</w:t>
      </w:r>
      <w:r w:rsidRPr="00A92055">
        <w:rPr>
          <w:rFonts w:eastAsia="Times New Roman" w:cs="Times New Roman"/>
          <w:szCs w:val="24"/>
        </w:rPr>
        <w:t>ανένα</w:t>
      </w:r>
      <w:r>
        <w:rPr>
          <w:rFonts w:eastAsia="Times New Roman" w:cs="Times New Roman"/>
          <w:szCs w:val="24"/>
        </w:rPr>
        <w:t>ς</w:t>
      </w:r>
      <w:r w:rsidRPr="00A92055">
        <w:rPr>
          <w:rFonts w:eastAsia="Times New Roman" w:cs="Times New Roman"/>
          <w:szCs w:val="24"/>
        </w:rPr>
        <w:t xml:space="preserve"> </w:t>
      </w:r>
      <w:r w:rsidRPr="00A92055">
        <w:rPr>
          <w:rFonts w:eastAsia="Times New Roman" w:cs="Times New Roman"/>
          <w:szCs w:val="24"/>
        </w:rPr>
        <w:t>συμβιβασμό</w:t>
      </w:r>
      <w:r>
        <w:rPr>
          <w:rFonts w:eastAsia="Times New Roman" w:cs="Times New Roman"/>
          <w:szCs w:val="24"/>
        </w:rPr>
        <w:t>ς</w:t>
      </w:r>
      <w:r w:rsidRPr="00A92055">
        <w:rPr>
          <w:rFonts w:eastAsia="Times New Roman" w:cs="Times New Roman"/>
          <w:szCs w:val="24"/>
        </w:rPr>
        <w:t xml:space="preserve"> </w:t>
      </w:r>
      <w:r>
        <w:rPr>
          <w:rFonts w:eastAsia="Times New Roman" w:cs="Times New Roman"/>
          <w:szCs w:val="24"/>
        </w:rPr>
        <w:t xml:space="preserve">για </w:t>
      </w:r>
      <w:r w:rsidRPr="00A92055">
        <w:rPr>
          <w:rFonts w:eastAsia="Times New Roman" w:cs="Times New Roman"/>
          <w:szCs w:val="24"/>
        </w:rPr>
        <w:t xml:space="preserve">τη Μακεδονία </w:t>
      </w:r>
      <w:r>
        <w:rPr>
          <w:rFonts w:eastAsia="Times New Roman" w:cs="Times New Roman"/>
          <w:szCs w:val="24"/>
        </w:rPr>
        <w:t xml:space="preserve">μας» ασφαλώς </w:t>
      </w:r>
      <w:r w:rsidRPr="00A92055">
        <w:rPr>
          <w:rFonts w:eastAsia="Times New Roman" w:cs="Times New Roman"/>
          <w:szCs w:val="24"/>
        </w:rPr>
        <w:t>αφορά και το όνομα</w:t>
      </w:r>
      <w:r>
        <w:rPr>
          <w:rFonts w:eastAsia="Times New Roman" w:cs="Times New Roman"/>
          <w:szCs w:val="24"/>
        </w:rPr>
        <w:t>,</w:t>
      </w:r>
      <w:r w:rsidRPr="00A92055">
        <w:rPr>
          <w:rFonts w:eastAsia="Times New Roman" w:cs="Times New Roman"/>
          <w:szCs w:val="24"/>
        </w:rPr>
        <w:t xml:space="preserve"> την οποιαδήποτε παραχώρηση του ονόματος</w:t>
      </w:r>
      <w:r>
        <w:rPr>
          <w:rFonts w:eastAsia="Times New Roman" w:cs="Times New Roman"/>
          <w:szCs w:val="24"/>
        </w:rPr>
        <w:t xml:space="preserve">. Αυτή </w:t>
      </w:r>
      <w:r w:rsidRPr="00D66BCA">
        <w:rPr>
          <w:rFonts w:eastAsia="Times New Roman"/>
          <w:bCs/>
        </w:rPr>
        <w:t>είναι</w:t>
      </w:r>
      <w:r>
        <w:rPr>
          <w:rFonts w:eastAsia="Times New Roman" w:cs="Times New Roman"/>
          <w:szCs w:val="24"/>
        </w:rPr>
        <w:t xml:space="preserve"> εθνική θέση. </w:t>
      </w:r>
    </w:p>
    <w:p w14:paraId="2ED8BC5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w:t>
      </w:r>
      <w:r w:rsidRPr="00A92055">
        <w:rPr>
          <w:rFonts w:eastAsia="Times New Roman" w:cs="Times New Roman"/>
          <w:szCs w:val="24"/>
        </w:rPr>
        <w:t xml:space="preserve">παντώντας </w:t>
      </w:r>
      <w:r>
        <w:rPr>
          <w:rFonts w:eastAsia="Times New Roman" w:cs="Times New Roman"/>
          <w:szCs w:val="24"/>
        </w:rPr>
        <w:t xml:space="preserve">στα όσα κάλπικα ακούστηκαν, </w:t>
      </w:r>
      <w:r w:rsidRPr="00022913">
        <w:rPr>
          <w:rFonts w:eastAsia="Times New Roman"/>
          <w:bCs/>
          <w:shd w:val="clear" w:color="auto" w:fill="FFFFFF"/>
        </w:rPr>
        <w:t>θα</w:t>
      </w:r>
      <w:r>
        <w:rPr>
          <w:rFonts w:eastAsia="Times New Roman" w:cs="Times New Roman"/>
          <w:szCs w:val="24"/>
        </w:rPr>
        <w:t xml:space="preserve"> σας διαβάσω </w:t>
      </w:r>
      <w:r w:rsidRPr="00A92055">
        <w:rPr>
          <w:rFonts w:eastAsia="Times New Roman" w:cs="Times New Roman"/>
          <w:szCs w:val="24"/>
        </w:rPr>
        <w:t xml:space="preserve">τι είχε πει ο Αντιπρόεδρος της </w:t>
      </w:r>
      <w:r>
        <w:rPr>
          <w:rFonts w:eastAsia="Times New Roman" w:cs="Times New Roman"/>
          <w:szCs w:val="24"/>
        </w:rPr>
        <w:t>Κ</w:t>
      </w:r>
      <w:r w:rsidRPr="00A92055">
        <w:rPr>
          <w:rFonts w:eastAsia="Times New Roman" w:cs="Times New Roman"/>
          <w:szCs w:val="24"/>
        </w:rPr>
        <w:t>υβερνήσεως της Ν</w:t>
      </w:r>
      <w:r w:rsidRPr="00A92055">
        <w:rPr>
          <w:rFonts w:eastAsia="Times New Roman" w:cs="Times New Roman"/>
          <w:szCs w:val="24"/>
        </w:rPr>
        <w:t>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A92055">
        <w:rPr>
          <w:rFonts w:eastAsia="Times New Roman" w:cs="Times New Roman"/>
          <w:szCs w:val="24"/>
        </w:rPr>
        <w:t>ΠΑΣΟΚ και Υπουργός Εξωτερικών κ</w:t>
      </w:r>
      <w:r>
        <w:rPr>
          <w:rFonts w:eastAsia="Times New Roman" w:cs="Times New Roman"/>
          <w:szCs w:val="24"/>
        </w:rPr>
        <w:t>.</w:t>
      </w:r>
      <w:r w:rsidRPr="00A92055">
        <w:rPr>
          <w:rFonts w:eastAsia="Times New Roman" w:cs="Times New Roman"/>
          <w:szCs w:val="24"/>
        </w:rPr>
        <w:t xml:space="preserve"> Βενιζέλος</w:t>
      </w:r>
      <w:r>
        <w:rPr>
          <w:rFonts w:eastAsia="Times New Roman" w:cs="Times New Roman"/>
          <w:szCs w:val="24"/>
        </w:rPr>
        <w:t>,</w:t>
      </w:r>
      <w:r w:rsidRPr="00A92055">
        <w:rPr>
          <w:rFonts w:eastAsia="Times New Roman" w:cs="Times New Roman"/>
          <w:szCs w:val="24"/>
        </w:rPr>
        <w:t xml:space="preserve"> στη Γενική Συνέλευση του ΟΗΕ</w:t>
      </w:r>
      <w:r>
        <w:rPr>
          <w:rFonts w:eastAsia="Times New Roman" w:cs="Times New Roman"/>
          <w:szCs w:val="24"/>
        </w:rPr>
        <w:t>,</w:t>
      </w:r>
      <w:r w:rsidRPr="00A92055">
        <w:rPr>
          <w:rFonts w:eastAsia="Times New Roman" w:cs="Times New Roman"/>
          <w:szCs w:val="24"/>
        </w:rPr>
        <w:t xml:space="preserve"> στις 27 Σεπτεμβρίου του 2014</w:t>
      </w:r>
      <w:r>
        <w:rPr>
          <w:rFonts w:eastAsia="Times New Roman" w:cs="Times New Roman"/>
          <w:szCs w:val="24"/>
        </w:rPr>
        <w:t xml:space="preserve">. </w:t>
      </w:r>
    </w:p>
    <w:p w14:paraId="2ED8BC5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A92055">
        <w:rPr>
          <w:rFonts w:eastAsia="Times New Roman" w:cs="Times New Roman"/>
          <w:szCs w:val="24"/>
        </w:rPr>
        <w:t>ίχε πει</w:t>
      </w:r>
      <w:r>
        <w:rPr>
          <w:rFonts w:eastAsia="Times New Roman" w:cs="Times New Roman"/>
          <w:szCs w:val="24"/>
        </w:rPr>
        <w:t>,</w:t>
      </w:r>
      <w:r w:rsidRPr="00A92055">
        <w:rPr>
          <w:rFonts w:eastAsia="Times New Roman" w:cs="Times New Roman"/>
          <w:szCs w:val="24"/>
        </w:rPr>
        <w:t xml:space="preserve"> λοιπόν</w:t>
      </w:r>
      <w:r>
        <w:rPr>
          <w:rFonts w:eastAsia="Times New Roman" w:cs="Times New Roman"/>
          <w:szCs w:val="24"/>
        </w:rPr>
        <w:t>,</w:t>
      </w:r>
      <w:r w:rsidRPr="00A92055">
        <w:rPr>
          <w:rFonts w:eastAsia="Times New Roman" w:cs="Times New Roman"/>
          <w:szCs w:val="24"/>
        </w:rPr>
        <w:t xml:space="preserve"> ο κύριος Βενιζέλος </w:t>
      </w:r>
      <w:r w:rsidRPr="00A5549E">
        <w:rPr>
          <w:rFonts w:eastAsia="Times New Roman"/>
          <w:bCs/>
          <w:shd w:val="clear" w:color="auto" w:fill="FFFFFF"/>
        </w:rPr>
        <w:t>ότι</w:t>
      </w:r>
      <w:r>
        <w:rPr>
          <w:rFonts w:eastAsia="Times New Roman"/>
          <w:bCs/>
          <w:shd w:val="clear" w:color="auto" w:fill="FFFFFF"/>
        </w:rPr>
        <w:t xml:space="preserve"> </w:t>
      </w:r>
      <w:r>
        <w:rPr>
          <w:rFonts w:eastAsia="Times New Roman" w:cs="Times New Roman"/>
          <w:szCs w:val="24"/>
        </w:rPr>
        <w:t>ό</w:t>
      </w:r>
      <w:r w:rsidRPr="00A92055">
        <w:rPr>
          <w:rFonts w:eastAsia="Times New Roman" w:cs="Times New Roman"/>
          <w:szCs w:val="24"/>
        </w:rPr>
        <w:t>σον αφορά το ζήτημα του ονόματος της Πρώην Γιουγκοσλαβικής Δημοκρατίας της Μακεδονίας</w:t>
      </w:r>
      <w:r>
        <w:rPr>
          <w:rFonts w:eastAsia="Times New Roman" w:cs="Times New Roman"/>
          <w:szCs w:val="24"/>
        </w:rPr>
        <w:t>,</w:t>
      </w:r>
      <w:r w:rsidRPr="00A92055">
        <w:rPr>
          <w:rFonts w:eastAsia="Times New Roman" w:cs="Times New Roman"/>
          <w:szCs w:val="24"/>
        </w:rPr>
        <w:t xml:space="preserve"> η Ελ</w:t>
      </w:r>
      <w:r w:rsidRPr="00A92055">
        <w:rPr>
          <w:rFonts w:eastAsia="Times New Roman" w:cs="Times New Roman"/>
          <w:szCs w:val="24"/>
        </w:rPr>
        <w:t>λάδα στηρίζει πλήρως τη διαδικασία υπό τον Γενικό Γραμματέα του ΟΗΕ μέσω του προσωπικού απεσταλμένου του</w:t>
      </w:r>
      <w:r>
        <w:rPr>
          <w:rFonts w:eastAsia="Times New Roman" w:cs="Times New Roman"/>
          <w:szCs w:val="24"/>
        </w:rPr>
        <w:t xml:space="preserve">, Μάθιου Νίμιτς. Η Ελλάδα μέχρι σήμερα </w:t>
      </w:r>
      <w:r w:rsidRPr="00773379">
        <w:rPr>
          <w:rFonts w:eastAsia="Times New Roman"/>
          <w:bCs/>
        </w:rPr>
        <w:t>έχει</w:t>
      </w:r>
      <w:r>
        <w:rPr>
          <w:rFonts w:eastAsia="Times New Roman" w:cs="Times New Roman"/>
          <w:szCs w:val="24"/>
        </w:rPr>
        <w:t xml:space="preserve"> κάνει </w:t>
      </w:r>
      <w:r w:rsidRPr="00A92055">
        <w:rPr>
          <w:rFonts w:eastAsia="Times New Roman" w:cs="Times New Roman"/>
          <w:szCs w:val="24"/>
        </w:rPr>
        <w:t xml:space="preserve">πολύ σημαντικά βήματα και </w:t>
      </w:r>
      <w:r>
        <w:rPr>
          <w:rFonts w:eastAsia="Times New Roman" w:cs="Times New Roman"/>
          <w:szCs w:val="24"/>
        </w:rPr>
        <w:t>α</w:t>
      </w:r>
      <w:r w:rsidRPr="00A92055">
        <w:rPr>
          <w:rFonts w:eastAsia="Times New Roman" w:cs="Times New Roman"/>
          <w:szCs w:val="24"/>
        </w:rPr>
        <w:t>ναμένουμε και από την άλλη πλευρά</w:t>
      </w:r>
      <w:r>
        <w:rPr>
          <w:rFonts w:eastAsia="Times New Roman" w:cs="Times New Roman"/>
          <w:szCs w:val="24"/>
        </w:rPr>
        <w:t>. Π</w:t>
      </w:r>
      <w:r w:rsidRPr="00A92055">
        <w:rPr>
          <w:rFonts w:eastAsia="Times New Roman" w:cs="Times New Roman"/>
          <w:szCs w:val="24"/>
        </w:rPr>
        <w:t xml:space="preserve">ροτείνουμε </w:t>
      </w:r>
      <w:r>
        <w:rPr>
          <w:rFonts w:eastAsia="Times New Roman" w:cs="Times New Roman"/>
          <w:szCs w:val="24"/>
        </w:rPr>
        <w:t>μια</w:t>
      </w:r>
      <w:r w:rsidRPr="00A92055">
        <w:rPr>
          <w:rFonts w:eastAsia="Times New Roman" w:cs="Times New Roman"/>
          <w:szCs w:val="24"/>
        </w:rPr>
        <w:t xml:space="preserve"> αμοιβαία αποδεκτή σύνθετη ονομασία με γεωγραφικό προσδιορισμό πριν τη λέξη </w:t>
      </w:r>
      <w:r>
        <w:rPr>
          <w:rFonts w:eastAsia="Times New Roman" w:cs="Times New Roman"/>
          <w:szCs w:val="24"/>
        </w:rPr>
        <w:t>«</w:t>
      </w:r>
      <w:r w:rsidRPr="00A92055">
        <w:rPr>
          <w:rFonts w:eastAsia="Times New Roman" w:cs="Times New Roman"/>
          <w:szCs w:val="24"/>
        </w:rPr>
        <w:t>Μακεδονία</w:t>
      </w:r>
      <w:r>
        <w:rPr>
          <w:rFonts w:eastAsia="Times New Roman" w:cs="Times New Roman"/>
          <w:szCs w:val="24"/>
        </w:rPr>
        <w:t>». Τ</w:t>
      </w:r>
      <w:r w:rsidRPr="00A92055">
        <w:rPr>
          <w:rFonts w:eastAsia="Times New Roman" w:cs="Times New Roman"/>
          <w:szCs w:val="24"/>
        </w:rPr>
        <w:t xml:space="preserve">η λέξη </w:t>
      </w:r>
      <w:r>
        <w:rPr>
          <w:rFonts w:eastAsia="Times New Roman" w:cs="Times New Roman"/>
          <w:szCs w:val="24"/>
        </w:rPr>
        <w:t>«</w:t>
      </w:r>
      <w:r w:rsidRPr="00A92055">
        <w:rPr>
          <w:rFonts w:eastAsia="Times New Roman" w:cs="Times New Roman"/>
          <w:szCs w:val="24"/>
        </w:rPr>
        <w:t>Μακεδονία</w:t>
      </w:r>
      <w:r>
        <w:rPr>
          <w:rFonts w:eastAsia="Times New Roman" w:cs="Times New Roman"/>
          <w:szCs w:val="24"/>
        </w:rPr>
        <w:t>»</w:t>
      </w:r>
      <w:r w:rsidRPr="00A92055">
        <w:rPr>
          <w:rFonts w:eastAsia="Times New Roman" w:cs="Times New Roman"/>
          <w:szCs w:val="24"/>
        </w:rPr>
        <w:t xml:space="preserve"> </w:t>
      </w:r>
      <w:r>
        <w:rPr>
          <w:rFonts w:eastAsia="Times New Roman" w:cs="Times New Roman"/>
          <w:szCs w:val="24"/>
        </w:rPr>
        <w:t xml:space="preserve">την είχε δώσει η </w:t>
      </w:r>
      <w:r w:rsidRPr="00A92A6A">
        <w:rPr>
          <w:rFonts w:eastAsia="Times New Roman" w:cs="Times New Roman"/>
        </w:rPr>
        <w:t>Νέα Δημοκρατία</w:t>
      </w:r>
      <w:r>
        <w:rPr>
          <w:rFonts w:eastAsia="Times New Roman" w:cs="Times New Roman"/>
        </w:rPr>
        <w:t xml:space="preserve">. </w:t>
      </w:r>
      <w:r w:rsidRPr="00720A62">
        <w:rPr>
          <w:rFonts w:eastAsia="Times New Roman"/>
          <w:bCs/>
          <w:shd w:val="clear" w:color="auto" w:fill="FFFFFF"/>
        </w:rPr>
        <w:t>Βεβαίως</w:t>
      </w:r>
      <w:r>
        <w:rPr>
          <w:rFonts w:eastAsia="Times New Roman" w:cs="Times New Roman"/>
        </w:rPr>
        <w:t xml:space="preserve">, </w:t>
      </w:r>
      <w:r>
        <w:rPr>
          <w:rFonts w:eastAsia="Times New Roman" w:cs="Times New Roman"/>
        </w:rPr>
        <w:lastRenderedPageBreak/>
        <w:t xml:space="preserve">ποτέ </w:t>
      </w:r>
      <w:r w:rsidRPr="0003696A">
        <w:rPr>
          <w:rFonts w:eastAsia="Times New Roman"/>
          <w:bCs/>
          <w:shd w:val="clear" w:color="auto" w:fill="FFFFFF"/>
        </w:rPr>
        <w:t>δεν</w:t>
      </w:r>
      <w:r>
        <w:rPr>
          <w:rFonts w:eastAsia="Times New Roman" w:cs="Times New Roman"/>
        </w:rPr>
        <w:t xml:space="preserve"> </w:t>
      </w:r>
      <w:r w:rsidRPr="0003696A">
        <w:rPr>
          <w:rFonts w:eastAsia="Times New Roman"/>
          <w:bCs/>
        </w:rPr>
        <w:t>είναι</w:t>
      </w:r>
      <w:r>
        <w:rPr>
          <w:rFonts w:eastAsia="Times New Roman" w:cs="Times New Roman"/>
        </w:rPr>
        <w:t xml:space="preserve"> αργά </w:t>
      </w:r>
      <w:r w:rsidRPr="00A92055">
        <w:rPr>
          <w:rFonts w:eastAsia="Times New Roman" w:cs="Times New Roman"/>
          <w:szCs w:val="24"/>
        </w:rPr>
        <w:t>για να πάρει πίσω</w:t>
      </w:r>
      <w:r>
        <w:rPr>
          <w:rFonts w:eastAsia="Times New Roman" w:cs="Times New Roman"/>
          <w:szCs w:val="24"/>
        </w:rPr>
        <w:t xml:space="preserve"> αυτή τη θέση. Και θα αναφερθώ πώ</w:t>
      </w:r>
      <w:r w:rsidRPr="00A92055">
        <w:rPr>
          <w:rFonts w:eastAsia="Times New Roman" w:cs="Times New Roman"/>
          <w:szCs w:val="24"/>
        </w:rPr>
        <w:t>ς</w:t>
      </w:r>
      <w:r>
        <w:rPr>
          <w:rFonts w:eastAsia="Times New Roman" w:cs="Times New Roman"/>
          <w:szCs w:val="24"/>
        </w:rPr>
        <w:t>,</w:t>
      </w:r>
      <w:r w:rsidRPr="00A92055">
        <w:rPr>
          <w:rFonts w:eastAsia="Times New Roman" w:cs="Times New Roman"/>
          <w:szCs w:val="24"/>
        </w:rPr>
        <w:t xml:space="preserve"> στη συνέχεια</w:t>
      </w:r>
      <w:r>
        <w:rPr>
          <w:rFonts w:eastAsia="Times New Roman" w:cs="Times New Roman"/>
          <w:szCs w:val="24"/>
        </w:rPr>
        <w:t xml:space="preserve">. </w:t>
      </w:r>
    </w:p>
    <w:p w14:paraId="2ED8BC5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w:t>
      </w:r>
      <w:r w:rsidRPr="00A92055">
        <w:rPr>
          <w:rFonts w:eastAsia="Times New Roman" w:cs="Times New Roman"/>
          <w:szCs w:val="24"/>
        </w:rPr>
        <w:t>πως γνωρίζετε όλ</w:t>
      </w:r>
      <w:r w:rsidRPr="00A92055">
        <w:rPr>
          <w:rFonts w:eastAsia="Times New Roman" w:cs="Times New Roman"/>
          <w:szCs w:val="24"/>
        </w:rPr>
        <w:t>οι</w:t>
      </w:r>
      <w:r>
        <w:rPr>
          <w:rFonts w:eastAsia="Times New Roman" w:cs="Times New Roman"/>
          <w:szCs w:val="24"/>
        </w:rPr>
        <w:t>,</w:t>
      </w:r>
      <w:r w:rsidRPr="00A92055">
        <w:rPr>
          <w:rFonts w:eastAsia="Times New Roman" w:cs="Times New Roman"/>
          <w:szCs w:val="24"/>
        </w:rPr>
        <w:t xml:space="preserve"> πριν ακόμη ολοκληρωθεί η σημερινή διαδικασία αυτής της ψηφοφορίας</w:t>
      </w:r>
      <w:r>
        <w:rPr>
          <w:rFonts w:eastAsia="Times New Roman" w:cs="Times New Roman"/>
          <w:szCs w:val="24"/>
        </w:rPr>
        <w:t xml:space="preserve">, είχαμε </w:t>
      </w:r>
      <w:r w:rsidRPr="00833F6A">
        <w:rPr>
          <w:rFonts w:eastAsia="Times New Roman"/>
          <w:bCs/>
          <w:shd w:val="clear" w:color="auto" w:fill="FFFFFF"/>
        </w:rPr>
        <w:t>μια</w:t>
      </w:r>
      <w:r>
        <w:rPr>
          <w:rFonts w:eastAsia="Times New Roman" w:cs="Times New Roman"/>
          <w:szCs w:val="24"/>
        </w:rPr>
        <w:t xml:space="preserve"> δήλωση από τον Μάθιου Νίμιτς,</w:t>
      </w:r>
      <w:r w:rsidRPr="00A92055">
        <w:rPr>
          <w:rFonts w:eastAsia="Times New Roman" w:cs="Times New Roman"/>
          <w:szCs w:val="24"/>
        </w:rPr>
        <w:t xml:space="preserve"> ο οποίος σε συνέντευξή του στο Αθηναϊκό Πρακτορείο Ειδήσεων </w:t>
      </w:r>
      <w:r>
        <w:rPr>
          <w:rFonts w:eastAsia="Times New Roman" w:cs="Times New Roman"/>
          <w:szCs w:val="24"/>
        </w:rPr>
        <w:t>ε</w:t>
      </w:r>
      <w:r w:rsidRPr="00A92055">
        <w:rPr>
          <w:rFonts w:eastAsia="Times New Roman" w:cs="Times New Roman"/>
          <w:szCs w:val="24"/>
        </w:rPr>
        <w:t>δήλωσε</w:t>
      </w:r>
      <w:r>
        <w:rPr>
          <w:rFonts w:eastAsia="Times New Roman" w:cs="Times New Roman"/>
          <w:szCs w:val="24"/>
        </w:rPr>
        <w:t>:</w:t>
      </w:r>
      <w:r w:rsidRPr="00A92055">
        <w:rPr>
          <w:rFonts w:eastAsia="Times New Roman" w:cs="Times New Roman"/>
          <w:szCs w:val="24"/>
        </w:rPr>
        <w:t xml:space="preserve"> </w:t>
      </w:r>
      <w:r>
        <w:rPr>
          <w:rFonts w:eastAsia="Times New Roman" w:cs="Times New Roman"/>
          <w:szCs w:val="24"/>
        </w:rPr>
        <w:t>«</w:t>
      </w:r>
      <w:r w:rsidRPr="00A92055">
        <w:rPr>
          <w:rFonts w:eastAsia="Times New Roman" w:cs="Times New Roman"/>
          <w:szCs w:val="24"/>
        </w:rPr>
        <w:t xml:space="preserve">Εάν η </w:t>
      </w:r>
      <w:r>
        <w:rPr>
          <w:rFonts w:eastAsia="Times New Roman" w:cs="Times New Roman"/>
          <w:szCs w:val="24"/>
        </w:rPr>
        <w:t>Συμφωνία</w:t>
      </w:r>
      <w:r w:rsidRPr="00A92055">
        <w:rPr>
          <w:rFonts w:eastAsia="Times New Roman" w:cs="Times New Roman"/>
          <w:szCs w:val="24"/>
        </w:rPr>
        <w:t xml:space="preserve"> των Πρεσπών δεν τεθεί σε ισχύ</w:t>
      </w:r>
      <w:r>
        <w:rPr>
          <w:rFonts w:eastAsia="Times New Roman" w:cs="Times New Roman"/>
          <w:szCs w:val="24"/>
        </w:rPr>
        <w:t>,</w:t>
      </w:r>
      <w:r w:rsidRPr="00A92055">
        <w:rPr>
          <w:rFonts w:eastAsia="Times New Roman" w:cs="Times New Roman"/>
          <w:szCs w:val="24"/>
        </w:rPr>
        <w:t xml:space="preserve"> οι συνέπειες της αποτυχίας θ</w:t>
      </w:r>
      <w:r w:rsidRPr="00A92055">
        <w:rPr>
          <w:rFonts w:eastAsia="Times New Roman" w:cs="Times New Roman"/>
          <w:szCs w:val="24"/>
        </w:rPr>
        <w:t>α είναι βαθιές</w:t>
      </w:r>
      <w:r>
        <w:rPr>
          <w:rFonts w:eastAsia="Times New Roman" w:cs="Times New Roman"/>
          <w:szCs w:val="24"/>
        </w:rPr>
        <w:t xml:space="preserve"> κ</w:t>
      </w:r>
      <w:r w:rsidRPr="00A92055">
        <w:rPr>
          <w:rFonts w:eastAsia="Times New Roman" w:cs="Times New Roman"/>
          <w:szCs w:val="24"/>
        </w:rPr>
        <w:t>αι πιθανόν και οι δύο πλευρές θα μπορούσαν να επανεξετάσουν πολλά στοιχεία τα οποία είχαν συμφωνηθεί</w:t>
      </w:r>
      <w:r>
        <w:rPr>
          <w:rFonts w:eastAsia="Times New Roman" w:cs="Times New Roman"/>
          <w:szCs w:val="24"/>
        </w:rPr>
        <w:t>. Μ</w:t>
      </w:r>
      <w:r w:rsidRPr="00A92055">
        <w:rPr>
          <w:rFonts w:eastAsia="Times New Roman" w:cs="Times New Roman"/>
          <w:szCs w:val="24"/>
        </w:rPr>
        <w:t>πορώ να προβλέψω πολλά διαφορετικά σενάρια τα οποία θα μπορούσαν να είναι δυνατά</w:t>
      </w:r>
      <w:r>
        <w:rPr>
          <w:rFonts w:eastAsia="Times New Roman" w:cs="Times New Roman"/>
          <w:szCs w:val="24"/>
        </w:rPr>
        <w:t>. Μ</w:t>
      </w:r>
      <w:r w:rsidRPr="00A92055">
        <w:rPr>
          <w:rFonts w:eastAsia="Times New Roman" w:cs="Times New Roman"/>
          <w:szCs w:val="24"/>
        </w:rPr>
        <w:t xml:space="preserve">ερικά από αυτά </w:t>
      </w:r>
      <w:r>
        <w:rPr>
          <w:rFonts w:eastAsia="Times New Roman" w:cs="Times New Roman"/>
          <w:szCs w:val="24"/>
        </w:rPr>
        <w:t xml:space="preserve">είναι </w:t>
      </w:r>
      <w:r w:rsidRPr="00A92055">
        <w:rPr>
          <w:rFonts w:eastAsia="Times New Roman" w:cs="Times New Roman"/>
          <w:szCs w:val="24"/>
        </w:rPr>
        <w:t>αρκετά επικίνδυνα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δ</w:t>
      </w:r>
      <w:r w:rsidRPr="00A92055">
        <w:rPr>
          <w:rFonts w:eastAsia="Times New Roman" w:cs="Times New Roman"/>
          <w:szCs w:val="24"/>
        </w:rPr>
        <w:t>ήλ</w:t>
      </w:r>
      <w:r w:rsidRPr="00A92055">
        <w:rPr>
          <w:rFonts w:eastAsia="Times New Roman" w:cs="Times New Roman"/>
          <w:szCs w:val="24"/>
        </w:rPr>
        <w:t xml:space="preserve">ωση </w:t>
      </w:r>
      <w:r>
        <w:rPr>
          <w:rFonts w:eastAsia="Times New Roman" w:cs="Times New Roman"/>
          <w:szCs w:val="24"/>
        </w:rPr>
        <w:t>α</w:t>
      </w:r>
      <w:r w:rsidRPr="00A92055">
        <w:rPr>
          <w:rFonts w:eastAsia="Times New Roman" w:cs="Times New Roman"/>
          <w:szCs w:val="24"/>
        </w:rPr>
        <w:t>παράδεκτ</w:t>
      </w:r>
      <w:r>
        <w:rPr>
          <w:rFonts w:eastAsia="Times New Roman" w:cs="Times New Roman"/>
          <w:szCs w:val="24"/>
        </w:rPr>
        <w:t>η, ω</w:t>
      </w:r>
      <w:r w:rsidRPr="00A92055">
        <w:rPr>
          <w:rFonts w:eastAsia="Times New Roman" w:cs="Times New Roman"/>
          <w:szCs w:val="24"/>
        </w:rPr>
        <w:t>μή παρέμβαση στο εσωτερικό της χώρας</w:t>
      </w:r>
      <w:r>
        <w:rPr>
          <w:rFonts w:eastAsia="Times New Roman" w:cs="Times New Roman"/>
          <w:szCs w:val="24"/>
        </w:rPr>
        <w:t xml:space="preserve">. </w:t>
      </w:r>
    </w:p>
    <w:p w14:paraId="2ED8BC5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αν εσείς, η Αριστερά </w:t>
      </w:r>
      <w:r w:rsidRPr="00A92055">
        <w:rPr>
          <w:rFonts w:eastAsia="Times New Roman" w:cs="Times New Roman"/>
          <w:szCs w:val="24"/>
        </w:rPr>
        <w:t>που κυβερνάτ</w:t>
      </w:r>
      <w:r>
        <w:rPr>
          <w:rFonts w:eastAsia="Times New Roman" w:cs="Times New Roman"/>
          <w:szCs w:val="24"/>
        </w:rPr>
        <w:t>ε,</w:t>
      </w:r>
      <w:r w:rsidRPr="00A92055">
        <w:rPr>
          <w:rFonts w:eastAsia="Times New Roman" w:cs="Times New Roman"/>
          <w:szCs w:val="24"/>
        </w:rPr>
        <w:t xml:space="preserve"> έχ</w:t>
      </w:r>
      <w:r>
        <w:rPr>
          <w:rFonts w:eastAsia="Times New Roman" w:cs="Times New Roman"/>
          <w:szCs w:val="24"/>
        </w:rPr>
        <w:t>ετε και λέτε για τον Παναγιώτη Κ</w:t>
      </w:r>
      <w:r w:rsidRPr="00A92055">
        <w:rPr>
          <w:rFonts w:eastAsia="Times New Roman" w:cs="Times New Roman"/>
          <w:szCs w:val="24"/>
        </w:rPr>
        <w:t>ανελλόπουλο που είχε πει στο</w:t>
      </w:r>
      <w:r>
        <w:rPr>
          <w:rFonts w:eastAsia="Times New Roman" w:cs="Times New Roman"/>
          <w:szCs w:val="24"/>
        </w:rPr>
        <w:t>ν</w:t>
      </w:r>
      <w:r w:rsidRPr="00A92055">
        <w:rPr>
          <w:rFonts w:eastAsia="Times New Roman" w:cs="Times New Roman"/>
          <w:szCs w:val="24"/>
        </w:rPr>
        <w:t xml:space="preserve"> </w:t>
      </w:r>
      <w:r>
        <w:rPr>
          <w:rFonts w:eastAsia="Times New Roman" w:cs="Times New Roman"/>
          <w:szCs w:val="24"/>
        </w:rPr>
        <w:t>Πιουριφόι «Ι</w:t>
      </w:r>
      <w:r w:rsidRPr="00A92055">
        <w:rPr>
          <w:rFonts w:eastAsia="Times New Roman" w:cs="Times New Roman"/>
          <w:szCs w:val="24"/>
        </w:rPr>
        <w:t xml:space="preserve">δού τα στρατεύματά </w:t>
      </w:r>
      <w:r>
        <w:rPr>
          <w:rFonts w:eastAsia="Times New Roman" w:cs="Times New Roman"/>
          <w:szCs w:val="24"/>
        </w:rPr>
        <w:t>σας», τ</w:t>
      </w:r>
      <w:r w:rsidRPr="00A92055">
        <w:rPr>
          <w:rFonts w:eastAsia="Times New Roman" w:cs="Times New Roman"/>
          <w:szCs w:val="24"/>
        </w:rPr>
        <w:t>ι έχετε να πείτε τώρα για το</w:t>
      </w:r>
      <w:r>
        <w:rPr>
          <w:rFonts w:eastAsia="Times New Roman" w:cs="Times New Roman"/>
          <w:szCs w:val="24"/>
        </w:rPr>
        <w:t>ν</w:t>
      </w:r>
      <w:r w:rsidRPr="00A92055">
        <w:rPr>
          <w:rFonts w:eastAsia="Times New Roman" w:cs="Times New Roman"/>
          <w:szCs w:val="24"/>
        </w:rPr>
        <w:t xml:space="preserve"> Νίμιτς</w:t>
      </w:r>
      <w:r>
        <w:rPr>
          <w:rFonts w:eastAsia="Times New Roman" w:cs="Times New Roman"/>
          <w:szCs w:val="24"/>
        </w:rPr>
        <w:t>,</w:t>
      </w:r>
      <w:r w:rsidRPr="00A92055">
        <w:rPr>
          <w:rFonts w:eastAsia="Times New Roman" w:cs="Times New Roman"/>
          <w:szCs w:val="24"/>
        </w:rPr>
        <w:t xml:space="preserve"> που σε </w:t>
      </w:r>
      <w:r>
        <w:rPr>
          <w:rFonts w:eastAsia="Times New Roman" w:cs="Times New Roman"/>
          <w:szCs w:val="24"/>
        </w:rPr>
        <w:t>μια</w:t>
      </w:r>
      <w:r w:rsidRPr="00A92055">
        <w:rPr>
          <w:rFonts w:eastAsia="Times New Roman" w:cs="Times New Roman"/>
          <w:szCs w:val="24"/>
        </w:rPr>
        <w:t xml:space="preserve"> ψηφοφορία στη Βουλή </w:t>
      </w:r>
      <w:r>
        <w:rPr>
          <w:rFonts w:eastAsia="Times New Roman" w:cs="Times New Roman"/>
          <w:szCs w:val="24"/>
        </w:rPr>
        <w:t xml:space="preserve">λέει </w:t>
      </w:r>
      <w:r w:rsidRPr="00A92055">
        <w:rPr>
          <w:rFonts w:eastAsia="Times New Roman" w:cs="Times New Roman"/>
          <w:szCs w:val="24"/>
        </w:rPr>
        <w:t xml:space="preserve">ότι θα είναι επικίνδυνο να </w:t>
      </w:r>
      <w:r>
        <w:rPr>
          <w:rFonts w:eastAsia="Times New Roman" w:cs="Times New Roman"/>
          <w:szCs w:val="24"/>
        </w:rPr>
        <w:t xml:space="preserve">ψηφίσουμε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πούμε</w:t>
      </w:r>
      <w:r w:rsidRPr="00A92055">
        <w:rPr>
          <w:rFonts w:eastAsia="Times New Roman" w:cs="Times New Roman"/>
          <w:szCs w:val="24"/>
        </w:rPr>
        <w:t xml:space="preserve"> </w:t>
      </w:r>
      <w:r>
        <w:rPr>
          <w:rFonts w:eastAsia="Times New Roman" w:cs="Times New Roman"/>
          <w:szCs w:val="24"/>
        </w:rPr>
        <w:t>«</w:t>
      </w:r>
      <w:r w:rsidRPr="00A92055">
        <w:rPr>
          <w:rFonts w:eastAsia="Times New Roman" w:cs="Times New Roman"/>
          <w:szCs w:val="24"/>
        </w:rPr>
        <w:t>όχι</w:t>
      </w:r>
      <w:r>
        <w:rPr>
          <w:rFonts w:eastAsia="Times New Roman" w:cs="Times New Roman"/>
          <w:szCs w:val="24"/>
        </w:rPr>
        <w:t>»</w:t>
      </w:r>
      <w:r w:rsidRPr="00A92055">
        <w:rPr>
          <w:rFonts w:eastAsia="Times New Roman" w:cs="Times New Roman"/>
          <w:szCs w:val="24"/>
        </w:rPr>
        <w:t xml:space="preserve"> στη </w:t>
      </w:r>
      <w:r>
        <w:rPr>
          <w:rFonts w:eastAsia="Times New Roman" w:cs="Times New Roman"/>
          <w:szCs w:val="24"/>
        </w:rPr>
        <w:t>συμφωνία</w:t>
      </w:r>
      <w:r w:rsidRPr="00A92055">
        <w:rPr>
          <w:rFonts w:eastAsia="Times New Roman" w:cs="Times New Roman"/>
          <w:szCs w:val="24"/>
        </w:rPr>
        <w:t xml:space="preserve"> </w:t>
      </w:r>
      <w:r w:rsidRPr="00A92055">
        <w:rPr>
          <w:rFonts w:eastAsia="Times New Roman" w:cs="Times New Roman"/>
          <w:szCs w:val="24"/>
        </w:rPr>
        <w:t>αυτή</w:t>
      </w:r>
      <w:r>
        <w:rPr>
          <w:rFonts w:eastAsia="Times New Roman" w:cs="Times New Roman"/>
          <w:szCs w:val="24"/>
        </w:rPr>
        <w:t>; Γ</w:t>
      </w:r>
      <w:r w:rsidRPr="00A92055">
        <w:rPr>
          <w:rFonts w:eastAsia="Times New Roman" w:cs="Times New Roman"/>
          <w:szCs w:val="24"/>
        </w:rPr>
        <w:t xml:space="preserve">ιατί δεν </w:t>
      </w:r>
      <w:r>
        <w:rPr>
          <w:rFonts w:eastAsia="Times New Roman" w:cs="Times New Roman"/>
          <w:szCs w:val="24"/>
        </w:rPr>
        <w:t xml:space="preserve">την </w:t>
      </w:r>
      <w:r w:rsidRPr="00A92055">
        <w:rPr>
          <w:rFonts w:eastAsia="Times New Roman" w:cs="Times New Roman"/>
          <w:szCs w:val="24"/>
        </w:rPr>
        <w:lastRenderedPageBreak/>
        <w:t>καταγγέλλετ</w:t>
      </w:r>
      <w:r>
        <w:rPr>
          <w:rFonts w:eastAsia="Times New Roman" w:cs="Times New Roman"/>
          <w:szCs w:val="24"/>
        </w:rPr>
        <w:t>ε</w:t>
      </w:r>
      <w:r w:rsidRPr="00A92055">
        <w:rPr>
          <w:rFonts w:eastAsia="Times New Roman" w:cs="Times New Roman"/>
          <w:szCs w:val="24"/>
        </w:rPr>
        <w:t xml:space="preserve"> ούτε </w:t>
      </w:r>
      <w:r>
        <w:rPr>
          <w:rFonts w:eastAsia="Times New Roman" w:cs="Times New Roman"/>
          <w:szCs w:val="24"/>
        </w:rPr>
        <w:t>εσείς, σαν Κυβέρνηση</w:t>
      </w:r>
      <w:r w:rsidRPr="00A92055">
        <w:rPr>
          <w:rFonts w:eastAsia="Times New Roman" w:cs="Times New Roman"/>
          <w:szCs w:val="24"/>
        </w:rPr>
        <w:t xml:space="preserve"> ούτε </w:t>
      </w:r>
      <w:r>
        <w:rPr>
          <w:rFonts w:eastAsia="Times New Roman" w:cs="Times New Roman"/>
          <w:szCs w:val="24"/>
        </w:rPr>
        <w:t>εσείς,</w:t>
      </w:r>
      <w:r w:rsidRPr="00A92055">
        <w:rPr>
          <w:rFonts w:eastAsia="Times New Roman" w:cs="Times New Roman"/>
          <w:szCs w:val="24"/>
        </w:rPr>
        <w:t xml:space="preserve"> </w:t>
      </w:r>
      <w:r>
        <w:rPr>
          <w:rFonts w:eastAsia="Times New Roman" w:cs="Times New Roman"/>
          <w:szCs w:val="24"/>
        </w:rPr>
        <w:t>σαν Αξιωματική Α</w:t>
      </w:r>
      <w:r w:rsidRPr="00A92055">
        <w:rPr>
          <w:rFonts w:eastAsia="Times New Roman" w:cs="Times New Roman"/>
          <w:szCs w:val="24"/>
        </w:rPr>
        <w:t>ντιπολίτευση</w:t>
      </w:r>
      <w:r>
        <w:rPr>
          <w:rFonts w:eastAsia="Times New Roman" w:cs="Times New Roman"/>
          <w:szCs w:val="24"/>
        </w:rPr>
        <w:t xml:space="preserve">; </w:t>
      </w:r>
    </w:p>
    <w:p w14:paraId="2ED8BC5E" w14:textId="77777777" w:rsidR="00C647AD" w:rsidRDefault="00D506E1">
      <w:pPr>
        <w:spacing w:after="0" w:line="600" w:lineRule="auto"/>
        <w:ind w:firstLine="720"/>
        <w:jc w:val="both"/>
        <w:rPr>
          <w:rFonts w:eastAsia="Times New Roman" w:cs="Times New Roman"/>
          <w:szCs w:val="24"/>
        </w:rPr>
      </w:pPr>
      <w:r>
        <w:rPr>
          <w:rFonts w:eastAsia="Times New Roman" w:cs="Times New Roman"/>
        </w:rPr>
        <w:t>Η</w:t>
      </w:r>
      <w:r>
        <w:rPr>
          <w:rFonts w:eastAsia="Times New Roman" w:cs="Times New Roman"/>
          <w:szCs w:val="24"/>
        </w:rPr>
        <w:t xml:space="preserve"> υπόθεση αυτή των δηλώσεων Νίμιτς μάς θυμίζει </w:t>
      </w:r>
      <w:r w:rsidRPr="00833F6A">
        <w:rPr>
          <w:rFonts w:eastAsia="Times New Roman"/>
          <w:bCs/>
          <w:shd w:val="clear" w:color="auto" w:fill="FFFFFF"/>
        </w:rPr>
        <w:t>μια</w:t>
      </w:r>
      <w:r>
        <w:rPr>
          <w:rFonts w:eastAsia="Times New Roman" w:cs="Times New Roman"/>
          <w:szCs w:val="24"/>
        </w:rPr>
        <w:t xml:space="preserve"> </w:t>
      </w:r>
      <w:r w:rsidRPr="00A92055">
        <w:rPr>
          <w:rFonts w:eastAsia="Times New Roman" w:cs="Times New Roman"/>
          <w:szCs w:val="24"/>
        </w:rPr>
        <w:t>άλλη δήλ</w:t>
      </w:r>
      <w:r w:rsidRPr="00A92055">
        <w:rPr>
          <w:rFonts w:eastAsia="Times New Roman" w:cs="Times New Roman"/>
          <w:szCs w:val="24"/>
        </w:rPr>
        <w:t>ωση</w:t>
      </w:r>
      <w:r>
        <w:rPr>
          <w:rFonts w:eastAsia="Times New Roman" w:cs="Times New Roman"/>
          <w:szCs w:val="24"/>
        </w:rPr>
        <w:t>,</w:t>
      </w:r>
      <w:r w:rsidRPr="00A92055">
        <w:rPr>
          <w:rFonts w:eastAsia="Times New Roman" w:cs="Times New Roman"/>
          <w:szCs w:val="24"/>
        </w:rPr>
        <w:t xml:space="preserve"> </w:t>
      </w:r>
      <w:r>
        <w:rPr>
          <w:rFonts w:eastAsia="Times New Roman" w:cs="Times New Roman"/>
          <w:szCs w:val="24"/>
        </w:rPr>
        <w:t>τη</w:t>
      </w:r>
      <w:r w:rsidRPr="00A92055">
        <w:rPr>
          <w:rFonts w:eastAsia="Times New Roman" w:cs="Times New Roman"/>
          <w:szCs w:val="24"/>
        </w:rPr>
        <w:t xml:space="preserve"> δήλωση</w:t>
      </w:r>
      <w:r>
        <w:rPr>
          <w:rFonts w:eastAsia="Times New Roman" w:cs="Times New Roman"/>
          <w:szCs w:val="24"/>
        </w:rPr>
        <w:t xml:space="preserve"> Μπράιζα,</w:t>
      </w:r>
      <w:r w:rsidRPr="00A92055">
        <w:rPr>
          <w:rFonts w:eastAsia="Times New Roman" w:cs="Times New Roman"/>
          <w:szCs w:val="24"/>
        </w:rPr>
        <w:t xml:space="preserve"> του </w:t>
      </w:r>
      <w:r>
        <w:rPr>
          <w:rFonts w:eastAsia="Times New Roman" w:cs="Times New Roman"/>
          <w:szCs w:val="24"/>
        </w:rPr>
        <w:t>Υφ</w:t>
      </w:r>
      <w:r w:rsidRPr="00A92055">
        <w:rPr>
          <w:rFonts w:eastAsia="Times New Roman" w:cs="Times New Roman"/>
          <w:szCs w:val="24"/>
        </w:rPr>
        <w:t>υπουργού Εξωτερικών των Ηνωμένων Πολιτειών</w:t>
      </w:r>
      <w:r>
        <w:rPr>
          <w:rFonts w:eastAsia="Times New Roman" w:cs="Times New Roman"/>
          <w:szCs w:val="24"/>
        </w:rPr>
        <w:t>,</w:t>
      </w:r>
      <w:r w:rsidRPr="00A92055">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w:t>
      </w:r>
      <w:r w:rsidRPr="00A92055">
        <w:rPr>
          <w:rFonts w:eastAsia="Times New Roman" w:cs="Times New Roman"/>
          <w:szCs w:val="24"/>
        </w:rPr>
        <w:t>όταν υπεγρά</w:t>
      </w:r>
      <w:r>
        <w:rPr>
          <w:rFonts w:eastAsia="Times New Roman" w:cs="Times New Roman"/>
          <w:szCs w:val="24"/>
        </w:rPr>
        <w:t>φη ο αγωγός Μπουργκάς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Αλεξανδρου</w:t>
      </w:r>
      <w:r w:rsidRPr="00A92055">
        <w:rPr>
          <w:rFonts w:eastAsia="Times New Roman" w:cs="Times New Roman"/>
          <w:szCs w:val="24"/>
        </w:rPr>
        <w:t>π</w:t>
      </w:r>
      <w:r>
        <w:rPr>
          <w:rFonts w:eastAsia="Times New Roman" w:cs="Times New Roman"/>
          <w:szCs w:val="24"/>
        </w:rPr>
        <w:t>όλεως</w:t>
      </w:r>
      <w:r w:rsidRPr="00A92055">
        <w:rPr>
          <w:rFonts w:eastAsia="Times New Roman" w:cs="Times New Roman"/>
          <w:szCs w:val="24"/>
        </w:rPr>
        <w:t xml:space="preserve"> </w:t>
      </w:r>
      <w:r>
        <w:rPr>
          <w:rFonts w:eastAsia="Times New Roman" w:cs="Times New Roman"/>
          <w:szCs w:val="24"/>
        </w:rPr>
        <w:t xml:space="preserve">βγήκε </w:t>
      </w:r>
      <w:r w:rsidRPr="00F331DF">
        <w:rPr>
          <w:rFonts w:eastAsia="Times New Roman"/>
          <w:bCs/>
        </w:rPr>
        <w:t>και</w:t>
      </w:r>
      <w:r>
        <w:rPr>
          <w:rFonts w:eastAsia="Times New Roman" w:cs="Times New Roman"/>
          <w:szCs w:val="24"/>
        </w:rPr>
        <w:t xml:space="preserve"> είπε </w:t>
      </w:r>
      <w:r w:rsidRPr="00A92055">
        <w:rPr>
          <w:rFonts w:eastAsia="Times New Roman" w:cs="Times New Roman"/>
          <w:szCs w:val="24"/>
        </w:rPr>
        <w:t>ότι</w:t>
      </w:r>
      <w:r>
        <w:rPr>
          <w:rFonts w:eastAsia="Times New Roman" w:cs="Times New Roman"/>
          <w:szCs w:val="24"/>
        </w:rPr>
        <w:t>,</w:t>
      </w:r>
      <w:r w:rsidRPr="00A92055">
        <w:rPr>
          <w:rFonts w:eastAsia="Times New Roman" w:cs="Times New Roman"/>
          <w:szCs w:val="24"/>
        </w:rPr>
        <w:t xml:space="preserve"> αν προχωρήσει το έργο αυτό</w:t>
      </w:r>
      <w:r>
        <w:rPr>
          <w:rFonts w:eastAsia="Times New Roman" w:cs="Times New Roman"/>
          <w:szCs w:val="24"/>
        </w:rPr>
        <w:t>,</w:t>
      </w:r>
      <w:r w:rsidRPr="00A92055">
        <w:rPr>
          <w:rFonts w:eastAsia="Times New Roman" w:cs="Times New Roman"/>
          <w:szCs w:val="24"/>
        </w:rPr>
        <w:t xml:space="preserve"> πιθανώς θα έχουμε και πόλεμο</w:t>
      </w:r>
      <w:r>
        <w:rPr>
          <w:rFonts w:eastAsia="Times New Roman" w:cs="Times New Roman"/>
          <w:szCs w:val="24"/>
        </w:rPr>
        <w:t xml:space="preserve">. Η </w:t>
      </w:r>
      <w:r w:rsidRPr="00A92055">
        <w:rPr>
          <w:rFonts w:eastAsia="Times New Roman" w:cs="Times New Roman"/>
          <w:szCs w:val="24"/>
        </w:rPr>
        <w:t xml:space="preserve">συνέχεια </w:t>
      </w:r>
      <w:r w:rsidRPr="00D66BCA">
        <w:rPr>
          <w:rFonts w:eastAsia="Times New Roman"/>
          <w:bCs/>
        </w:rPr>
        <w:t>είναι</w:t>
      </w:r>
      <w:r>
        <w:rPr>
          <w:rFonts w:eastAsia="Times New Roman" w:cs="Times New Roman"/>
          <w:szCs w:val="24"/>
        </w:rPr>
        <w:t xml:space="preserve"> </w:t>
      </w:r>
      <w:r w:rsidRPr="00A92055">
        <w:rPr>
          <w:rFonts w:eastAsia="Times New Roman" w:cs="Times New Roman"/>
          <w:szCs w:val="24"/>
        </w:rPr>
        <w:t>γνωστή</w:t>
      </w:r>
      <w:r>
        <w:rPr>
          <w:rFonts w:eastAsia="Times New Roman" w:cs="Times New Roman"/>
          <w:szCs w:val="24"/>
        </w:rPr>
        <w:t>.</w:t>
      </w:r>
    </w:p>
    <w:p w14:paraId="2ED8BC5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Εις ό,τι</w:t>
      </w:r>
      <w:r w:rsidRPr="00A92055">
        <w:rPr>
          <w:rFonts w:eastAsia="Times New Roman" w:cs="Times New Roman"/>
          <w:szCs w:val="24"/>
        </w:rPr>
        <w:t xml:space="preserve"> αφορά πάλι </w:t>
      </w:r>
      <w:r>
        <w:rPr>
          <w:rFonts w:eastAsia="Times New Roman"/>
          <w:bCs/>
          <w:shd w:val="clear" w:color="auto" w:fill="FFFFFF"/>
        </w:rPr>
        <w:t xml:space="preserve">τα περί προδοτών </w:t>
      </w:r>
      <w:r w:rsidRPr="00FE7CDA">
        <w:rPr>
          <w:rFonts w:eastAsia="Times New Roman"/>
          <w:bCs/>
          <w:shd w:val="clear" w:color="auto" w:fill="FFFFFF"/>
        </w:rPr>
        <w:t>και</w:t>
      </w:r>
      <w:r>
        <w:rPr>
          <w:rFonts w:eastAsia="Times New Roman"/>
          <w:bCs/>
          <w:shd w:val="clear" w:color="auto" w:fill="FFFFFF"/>
        </w:rPr>
        <w:t xml:space="preserve"> απογόνων, ας ψάξουν κάποιοι καλύτερα, </w:t>
      </w:r>
      <w:r w:rsidRPr="00FE7CDA">
        <w:rPr>
          <w:rFonts w:eastAsia="Times New Roman"/>
          <w:bCs/>
          <w:shd w:val="clear" w:color="auto" w:fill="FFFFFF"/>
        </w:rPr>
        <w:t>γιατί</w:t>
      </w:r>
      <w:r>
        <w:rPr>
          <w:rFonts w:eastAsia="Times New Roman"/>
          <w:bCs/>
          <w:shd w:val="clear" w:color="auto" w:fill="FFFFFF"/>
        </w:rPr>
        <w:t xml:space="preserve"> στα</w:t>
      </w:r>
      <w:r w:rsidRPr="00A92055">
        <w:rPr>
          <w:rFonts w:eastAsia="Times New Roman" w:cs="Times New Roman"/>
          <w:szCs w:val="24"/>
        </w:rPr>
        <w:t xml:space="preserve"> Επτάνησα </w:t>
      </w:r>
      <w:r>
        <w:rPr>
          <w:rFonts w:eastAsia="Times New Roman" w:cs="Times New Roman"/>
          <w:szCs w:val="24"/>
        </w:rPr>
        <w:t>επί ιταλικής</w:t>
      </w:r>
      <w:r w:rsidRPr="00A92055">
        <w:rPr>
          <w:rFonts w:eastAsia="Times New Roman" w:cs="Times New Roman"/>
          <w:szCs w:val="24"/>
        </w:rPr>
        <w:t xml:space="preserve"> κατοχής υπήρχε ένα φασιστικό περιοδικό</w:t>
      </w:r>
      <w:r w:rsidRPr="00720A62">
        <w:rPr>
          <w:rFonts w:eastAsia="Times New Roman" w:cs="Times New Roman"/>
          <w:szCs w:val="24"/>
        </w:rPr>
        <w:t xml:space="preserve"> </w:t>
      </w:r>
      <w:r w:rsidRPr="00A92055">
        <w:rPr>
          <w:rFonts w:eastAsia="Times New Roman" w:cs="Times New Roman"/>
          <w:szCs w:val="24"/>
        </w:rPr>
        <w:t>των ιταλικών αρχών</w:t>
      </w:r>
      <w:r>
        <w:rPr>
          <w:rFonts w:eastAsia="Times New Roman" w:cs="Times New Roman"/>
          <w:szCs w:val="24"/>
        </w:rPr>
        <w:t>,</w:t>
      </w:r>
      <w:r w:rsidRPr="00A92055">
        <w:rPr>
          <w:rFonts w:eastAsia="Times New Roman" w:cs="Times New Roman"/>
          <w:szCs w:val="24"/>
        </w:rPr>
        <w:t xml:space="preserve"> το</w:t>
      </w:r>
      <w:r>
        <w:rPr>
          <w:rFonts w:eastAsia="Times New Roman" w:cs="Times New Roman"/>
          <w:szCs w:val="24"/>
        </w:rPr>
        <w:t xml:space="preserve"> Κουαδρίβιο,</w:t>
      </w:r>
      <w:r w:rsidRPr="00A92055">
        <w:rPr>
          <w:rFonts w:eastAsia="Times New Roman" w:cs="Times New Roman"/>
          <w:szCs w:val="24"/>
        </w:rPr>
        <w:t xml:space="preserve"> </w:t>
      </w:r>
      <w:r w:rsidRPr="00F331DF">
        <w:rPr>
          <w:rFonts w:eastAsia="Times New Roman"/>
          <w:bCs/>
        </w:rPr>
        <w:t>και</w:t>
      </w:r>
      <w:r w:rsidRPr="00A92055">
        <w:rPr>
          <w:rFonts w:eastAsia="Times New Roman" w:cs="Times New Roman"/>
          <w:szCs w:val="24"/>
        </w:rPr>
        <w:t xml:space="preserve"> υπάρχουν κάποια ονόματα μέσα εκεί</w:t>
      </w:r>
      <w:r>
        <w:rPr>
          <w:rFonts w:eastAsia="Times New Roman" w:cs="Times New Roman"/>
          <w:szCs w:val="24"/>
        </w:rPr>
        <w:t>,</w:t>
      </w:r>
      <w:r w:rsidRPr="00A92055">
        <w:rPr>
          <w:rFonts w:eastAsia="Times New Roman" w:cs="Times New Roman"/>
          <w:szCs w:val="24"/>
        </w:rPr>
        <w:t xml:space="preserve"> όπως ον</w:t>
      </w:r>
      <w:r>
        <w:rPr>
          <w:rFonts w:eastAsia="Times New Roman" w:cs="Times New Roman"/>
          <w:szCs w:val="24"/>
        </w:rPr>
        <w:t xml:space="preserve">όματα </w:t>
      </w:r>
      <w:r w:rsidRPr="00922299">
        <w:rPr>
          <w:rFonts w:eastAsia="Times New Roman" w:cs="Times New Roman"/>
          <w:bCs/>
          <w:shd w:val="clear" w:color="auto" w:fill="FFFFFF"/>
        </w:rPr>
        <w:t>υπάρχουν</w:t>
      </w:r>
      <w:r>
        <w:rPr>
          <w:rFonts w:eastAsia="Times New Roman" w:cs="Times New Roman"/>
          <w:szCs w:val="24"/>
        </w:rPr>
        <w:t xml:space="preserve"> </w:t>
      </w:r>
      <w:r w:rsidRPr="00F331DF">
        <w:rPr>
          <w:rFonts w:eastAsia="Times New Roman"/>
          <w:bCs/>
        </w:rPr>
        <w:t>και</w:t>
      </w:r>
      <w:r w:rsidRPr="00A92055">
        <w:rPr>
          <w:rFonts w:eastAsia="Times New Roman" w:cs="Times New Roman"/>
          <w:szCs w:val="24"/>
        </w:rPr>
        <w:t xml:space="preserve"> για κάποιους που κάνουν τ</w:t>
      </w:r>
      <w:r>
        <w:rPr>
          <w:rFonts w:eastAsia="Times New Roman" w:cs="Times New Roman"/>
          <w:szCs w:val="24"/>
        </w:rPr>
        <w:t>ους υπερ</w:t>
      </w:r>
      <w:r w:rsidRPr="00A92055">
        <w:rPr>
          <w:rFonts w:eastAsia="Times New Roman" w:cs="Times New Roman"/>
          <w:szCs w:val="24"/>
        </w:rPr>
        <w:t>δημοκράτες σε αυτούς που συνέταξ</w:t>
      </w:r>
      <w:r>
        <w:rPr>
          <w:rFonts w:eastAsia="Times New Roman" w:cs="Times New Roman"/>
          <w:szCs w:val="24"/>
        </w:rPr>
        <w:t>αν</w:t>
      </w:r>
      <w:r w:rsidRPr="00A92055">
        <w:rPr>
          <w:rFonts w:eastAsia="Times New Roman" w:cs="Times New Roman"/>
          <w:szCs w:val="24"/>
        </w:rPr>
        <w:t xml:space="preserve"> το Σύνταγμα της </w:t>
      </w:r>
      <w:r>
        <w:rPr>
          <w:rFonts w:eastAsia="Times New Roman" w:cs="Times New Roman"/>
          <w:szCs w:val="24"/>
        </w:rPr>
        <w:t>21ης</w:t>
      </w:r>
      <w:r w:rsidRPr="00A92055">
        <w:rPr>
          <w:rFonts w:eastAsia="Times New Roman" w:cs="Times New Roman"/>
          <w:szCs w:val="24"/>
        </w:rPr>
        <w:t xml:space="preserve"> Απριλίου του Γεώργιου Παπαδόπουλου</w:t>
      </w:r>
      <w:r>
        <w:rPr>
          <w:rFonts w:eastAsia="Times New Roman" w:cs="Times New Roman"/>
          <w:szCs w:val="24"/>
        </w:rPr>
        <w:t>. Για αυτό καλύτερα να σιωπούν.</w:t>
      </w:r>
    </w:p>
    <w:p w14:paraId="2ED8BC60" w14:textId="77777777" w:rsidR="00C647AD" w:rsidRDefault="00D506E1">
      <w:pPr>
        <w:spacing w:after="0" w:line="600" w:lineRule="auto"/>
        <w:ind w:firstLine="720"/>
        <w:jc w:val="both"/>
        <w:rPr>
          <w:rFonts w:eastAsia="Times New Roman" w:cs="Times New Roman"/>
          <w:szCs w:val="24"/>
        </w:rPr>
      </w:pPr>
      <w:r w:rsidRPr="00FE7CDA">
        <w:rPr>
          <w:rFonts w:eastAsia="Times New Roman" w:cs="Times New Roman"/>
          <w:b/>
          <w:szCs w:val="24"/>
        </w:rPr>
        <w:t>ΝΙΚΟΛΑΟΣ ΚΟΤΖΙΑΣ:</w:t>
      </w:r>
      <w:r>
        <w:rPr>
          <w:rFonts w:eastAsia="Times New Roman" w:cs="Times New Roman"/>
          <w:szCs w:val="24"/>
        </w:rPr>
        <w:t xml:space="preserve"> Χούντα Παπαδόπουλος. </w:t>
      </w:r>
    </w:p>
    <w:p w14:paraId="2ED8BC61" w14:textId="77777777" w:rsidR="00C647AD" w:rsidRDefault="00D506E1">
      <w:pPr>
        <w:spacing w:after="0" w:line="600" w:lineRule="auto"/>
        <w:ind w:firstLine="720"/>
        <w:jc w:val="both"/>
        <w:rPr>
          <w:rFonts w:eastAsia="Times New Roman" w:cs="Times New Roman"/>
          <w:szCs w:val="24"/>
        </w:rPr>
      </w:pPr>
      <w:r w:rsidRPr="0003696A">
        <w:rPr>
          <w:rFonts w:eastAsia="Times New Roman"/>
          <w:b/>
          <w:bCs/>
          <w:shd w:val="clear" w:color="auto" w:fill="FFFFFF"/>
        </w:rPr>
        <w:lastRenderedPageBreak/>
        <w:t>ΝΙΚΟΛΑΟΣ ΜΙΧΑΛΟΛΙΑΚΟΣ (Γενικός Γραμματέας του Λαϊκού Συνδέσμου - Χρυσή Αυγή):</w:t>
      </w:r>
      <w:r>
        <w:rPr>
          <w:rFonts w:eastAsia="Times New Roman"/>
          <w:bCs/>
          <w:shd w:val="clear" w:color="auto" w:fill="FFFFFF"/>
        </w:rPr>
        <w:t xml:space="preserve"> Για εσάς</w:t>
      </w:r>
      <w:r>
        <w:rPr>
          <w:rFonts w:eastAsia="Times New Roman"/>
          <w:bCs/>
          <w:shd w:val="clear" w:color="auto" w:fill="FFFFFF"/>
        </w:rPr>
        <w:t xml:space="preserve">. </w:t>
      </w:r>
      <w:r>
        <w:rPr>
          <w:rFonts w:eastAsia="Times New Roman" w:cs="Times New Roman"/>
          <w:szCs w:val="24"/>
        </w:rPr>
        <w:t>Ε</w:t>
      </w:r>
      <w:r w:rsidRPr="00A92055">
        <w:rPr>
          <w:rFonts w:eastAsia="Times New Roman" w:cs="Times New Roman"/>
          <w:szCs w:val="24"/>
        </w:rPr>
        <w:t>γώ είπα το καθεστώς</w:t>
      </w:r>
      <w:r>
        <w:rPr>
          <w:rFonts w:eastAsia="Times New Roman" w:cs="Times New Roman"/>
          <w:szCs w:val="24"/>
        </w:rPr>
        <w:t>. Α</w:t>
      </w:r>
      <w:r w:rsidRPr="00A92055">
        <w:rPr>
          <w:rFonts w:eastAsia="Times New Roman" w:cs="Times New Roman"/>
          <w:szCs w:val="24"/>
        </w:rPr>
        <w:t>πό κει και πέρα</w:t>
      </w:r>
      <w:r>
        <w:rPr>
          <w:rFonts w:eastAsia="Times New Roman" w:cs="Times New Roman"/>
          <w:szCs w:val="24"/>
        </w:rPr>
        <w:t xml:space="preserve">… </w:t>
      </w:r>
    </w:p>
    <w:p w14:paraId="2ED8BC6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w:t>
      </w:r>
      <w:r w:rsidRPr="00A92055">
        <w:rPr>
          <w:rFonts w:eastAsia="Times New Roman" w:cs="Times New Roman"/>
          <w:szCs w:val="24"/>
        </w:rPr>
        <w:t xml:space="preserve">ια σας δεν </w:t>
      </w:r>
      <w:r>
        <w:rPr>
          <w:rFonts w:eastAsia="Times New Roman" w:cs="Times New Roman"/>
          <w:szCs w:val="24"/>
        </w:rPr>
        <w:t xml:space="preserve">ήταν Χούντα </w:t>
      </w:r>
      <w:r w:rsidRPr="00FE7CDA">
        <w:rPr>
          <w:rFonts w:eastAsia="Times New Roman"/>
          <w:bCs/>
          <w:shd w:val="clear" w:color="auto" w:fill="FFFFFF"/>
        </w:rPr>
        <w:t xml:space="preserve">του </w:t>
      </w:r>
      <w:r w:rsidRPr="00FE7CDA">
        <w:rPr>
          <w:rFonts w:eastAsia="Times New Roman" w:cs="Times New Roman"/>
        </w:rPr>
        <w:t>Γιαρουζέλσκ</w:t>
      </w:r>
      <w:r w:rsidRPr="00FE7CDA">
        <w:rPr>
          <w:rFonts w:eastAsia="Times New Roman"/>
          <w:bCs/>
          <w:shd w:val="clear" w:color="auto" w:fill="FFFFFF"/>
        </w:rPr>
        <w:t>ι, από όσο ξέρω.</w:t>
      </w:r>
      <w:r>
        <w:rPr>
          <w:rFonts w:eastAsia="Times New Roman" w:cs="Times New Roman"/>
          <w:szCs w:val="24"/>
        </w:rPr>
        <w:t xml:space="preserve"> Τ</w:t>
      </w:r>
      <w:r w:rsidRPr="00A92055">
        <w:rPr>
          <w:rFonts w:eastAsia="Times New Roman" w:cs="Times New Roman"/>
          <w:szCs w:val="24"/>
        </w:rPr>
        <w:t>ο είχατε γράψει και σε βιβλίο</w:t>
      </w:r>
      <w:r>
        <w:rPr>
          <w:rFonts w:eastAsia="Times New Roman" w:cs="Times New Roman"/>
          <w:szCs w:val="24"/>
        </w:rPr>
        <w:t>. Έτσι δεν είναι;</w:t>
      </w:r>
    </w:p>
    <w:p w14:paraId="2ED8BC6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Έρχομαι πάλι στην</w:t>
      </w:r>
      <w:r w:rsidRPr="00A92055">
        <w:rPr>
          <w:rFonts w:eastAsia="Times New Roman" w:cs="Times New Roman"/>
          <w:szCs w:val="24"/>
        </w:rPr>
        <w:t xml:space="preserve"> αμφίσημη στάση της Νέας Δημοκρατίας</w:t>
      </w:r>
      <w:r>
        <w:rPr>
          <w:rFonts w:eastAsia="Times New Roman" w:cs="Times New Roman"/>
          <w:szCs w:val="24"/>
        </w:rPr>
        <w:t>,</w:t>
      </w:r>
      <w:r w:rsidRPr="00A92055">
        <w:rPr>
          <w:rFonts w:eastAsia="Times New Roman" w:cs="Times New Roman"/>
          <w:szCs w:val="24"/>
        </w:rPr>
        <w:t xml:space="preserve"> </w:t>
      </w:r>
      <w:r>
        <w:rPr>
          <w:rFonts w:eastAsia="Times New Roman" w:cs="Times New Roman"/>
          <w:szCs w:val="24"/>
        </w:rPr>
        <w:t xml:space="preserve">η οποία εφάνη </w:t>
      </w:r>
      <w:r w:rsidRPr="00A92055">
        <w:rPr>
          <w:rFonts w:eastAsia="Times New Roman" w:cs="Times New Roman"/>
          <w:szCs w:val="24"/>
        </w:rPr>
        <w:t xml:space="preserve">και με </w:t>
      </w:r>
      <w:r>
        <w:rPr>
          <w:rFonts w:eastAsia="Times New Roman" w:cs="Times New Roman"/>
          <w:szCs w:val="24"/>
        </w:rPr>
        <w:t>την ένσταση αντισυνταγματικότητο</w:t>
      </w:r>
      <w:r w:rsidRPr="00A92055">
        <w:rPr>
          <w:rFonts w:eastAsia="Times New Roman" w:cs="Times New Roman"/>
          <w:szCs w:val="24"/>
        </w:rPr>
        <w:t>ς</w:t>
      </w:r>
      <w:r w:rsidRPr="00A92055">
        <w:rPr>
          <w:rFonts w:eastAsia="Times New Roman" w:cs="Times New Roman"/>
          <w:szCs w:val="24"/>
        </w:rPr>
        <w:t xml:space="preserve"> την οποία κατέθεσε η Χρυσή Αυγή</w:t>
      </w:r>
      <w:r>
        <w:rPr>
          <w:rFonts w:eastAsia="Times New Roman" w:cs="Times New Roman"/>
          <w:szCs w:val="24"/>
        </w:rPr>
        <w:t>, όπου</w:t>
      </w:r>
      <w:r w:rsidRPr="00A92055">
        <w:rPr>
          <w:rFonts w:eastAsia="Times New Roman" w:cs="Times New Roman"/>
          <w:szCs w:val="24"/>
        </w:rPr>
        <w:t xml:space="preserve"> την απορρίψατε </w:t>
      </w:r>
      <w:r w:rsidRPr="00F331DF">
        <w:rPr>
          <w:rFonts w:eastAsia="Times New Roman"/>
          <w:bCs/>
        </w:rPr>
        <w:t>και</w:t>
      </w:r>
      <w:r>
        <w:rPr>
          <w:rFonts w:eastAsia="Times New Roman" w:cs="Times New Roman"/>
          <w:szCs w:val="24"/>
        </w:rPr>
        <w:t xml:space="preserve"> </w:t>
      </w:r>
      <w:r w:rsidRPr="00A92055">
        <w:rPr>
          <w:rFonts w:eastAsia="Times New Roman" w:cs="Times New Roman"/>
          <w:szCs w:val="24"/>
        </w:rPr>
        <w:t>εισπράξ</w:t>
      </w:r>
      <w:r>
        <w:rPr>
          <w:rFonts w:eastAsia="Times New Roman" w:cs="Times New Roman"/>
          <w:szCs w:val="24"/>
        </w:rPr>
        <w:t>α</w:t>
      </w:r>
      <w:r w:rsidRPr="00A92055">
        <w:rPr>
          <w:rFonts w:eastAsia="Times New Roman" w:cs="Times New Roman"/>
          <w:szCs w:val="24"/>
        </w:rPr>
        <w:t>τε και το χειροκρότημα του ΣΥΡΙΖΑ</w:t>
      </w:r>
      <w:r>
        <w:rPr>
          <w:rFonts w:eastAsia="Times New Roman" w:cs="Times New Roman"/>
          <w:szCs w:val="24"/>
        </w:rPr>
        <w:t>.</w:t>
      </w:r>
      <w:r w:rsidRPr="00A92055">
        <w:rPr>
          <w:rFonts w:eastAsia="Times New Roman" w:cs="Times New Roman"/>
          <w:szCs w:val="24"/>
        </w:rPr>
        <w:t xml:space="preserve"> Να χαίρεστε το χειροκρότημα του ΣΥΡΙΖΑ</w:t>
      </w:r>
      <w:r>
        <w:rPr>
          <w:rFonts w:eastAsia="Times New Roman" w:cs="Times New Roman"/>
          <w:szCs w:val="24"/>
        </w:rPr>
        <w:t>!</w:t>
      </w:r>
    </w:p>
    <w:p w14:paraId="2ED8BC6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A92055">
        <w:rPr>
          <w:rFonts w:eastAsia="Times New Roman" w:cs="Times New Roman"/>
          <w:szCs w:val="24"/>
        </w:rPr>
        <w:t xml:space="preserve">αι </w:t>
      </w:r>
      <w:r>
        <w:rPr>
          <w:rFonts w:eastAsia="Times New Roman" w:cs="Times New Roman"/>
          <w:szCs w:val="24"/>
        </w:rPr>
        <w:t>β</w:t>
      </w:r>
      <w:r w:rsidRPr="00A92055">
        <w:rPr>
          <w:rFonts w:eastAsia="Times New Roman" w:cs="Times New Roman"/>
          <w:szCs w:val="24"/>
        </w:rPr>
        <w:t xml:space="preserve">εβαίως είναι ξεκάθαρο </w:t>
      </w:r>
      <w:r>
        <w:rPr>
          <w:rFonts w:eastAsia="Times New Roman" w:cs="Times New Roman"/>
          <w:szCs w:val="24"/>
        </w:rPr>
        <w:t>από</w:t>
      </w:r>
      <w:r w:rsidRPr="00A92055">
        <w:rPr>
          <w:rFonts w:eastAsia="Times New Roman" w:cs="Times New Roman"/>
          <w:szCs w:val="24"/>
        </w:rPr>
        <w:t xml:space="preserve"> το άρθρο 28 του Συντάγματος </w:t>
      </w:r>
      <w:r w:rsidRPr="002B5B2E">
        <w:rPr>
          <w:rFonts w:eastAsia="Times New Roman"/>
          <w:bCs/>
          <w:shd w:val="clear" w:color="auto" w:fill="FFFFFF"/>
        </w:rPr>
        <w:t>ότι</w:t>
      </w:r>
      <w:r>
        <w:rPr>
          <w:rFonts w:eastAsia="Times New Roman" w:cs="Times New Roman"/>
          <w:szCs w:val="24"/>
        </w:rPr>
        <w:t xml:space="preserve"> </w:t>
      </w:r>
      <w:r w:rsidRPr="00A92055">
        <w:rPr>
          <w:rFonts w:eastAsia="Times New Roman" w:cs="Times New Roman"/>
          <w:szCs w:val="24"/>
        </w:rPr>
        <w:t>απαιτείται πλειοψηφία τριών πέμπτων για μείζον εθνικ</w:t>
      </w:r>
      <w:r w:rsidRPr="00A92055">
        <w:rPr>
          <w:rFonts w:eastAsia="Times New Roman" w:cs="Times New Roman"/>
          <w:szCs w:val="24"/>
        </w:rPr>
        <w:t>ό θέμα</w:t>
      </w:r>
      <w:r>
        <w:rPr>
          <w:rFonts w:eastAsia="Times New Roman" w:cs="Times New Roman"/>
          <w:szCs w:val="24"/>
        </w:rPr>
        <w:t>. Κ</w:t>
      </w:r>
      <w:r w:rsidRPr="00A92055">
        <w:rPr>
          <w:rFonts w:eastAsia="Times New Roman" w:cs="Times New Roman"/>
          <w:szCs w:val="24"/>
        </w:rPr>
        <w:t>αι αν δεν είναι μείζον εθνικό θέμα αυτό</w:t>
      </w:r>
      <w:r>
        <w:rPr>
          <w:rFonts w:eastAsia="Times New Roman" w:cs="Times New Roman"/>
          <w:szCs w:val="24"/>
        </w:rPr>
        <w:t xml:space="preserve">, ποιο </w:t>
      </w:r>
      <w:r w:rsidRPr="00D66BCA">
        <w:rPr>
          <w:rFonts w:eastAsia="Times New Roman"/>
          <w:bCs/>
        </w:rPr>
        <w:t>είναι</w:t>
      </w:r>
      <w:r>
        <w:rPr>
          <w:rFonts w:eastAsia="Times New Roman" w:cs="Times New Roman"/>
          <w:szCs w:val="24"/>
        </w:rPr>
        <w:t>; Η</w:t>
      </w:r>
      <w:r w:rsidRPr="00A92055">
        <w:rPr>
          <w:rFonts w:eastAsia="Times New Roman" w:cs="Times New Roman"/>
          <w:szCs w:val="24"/>
        </w:rPr>
        <w:t xml:space="preserve"> εκλογή </w:t>
      </w:r>
      <w:r>
        <w:rPr>
          <w:rFonts w:eastAsia="Times New Roman" w:cs="Times New Roman"/>
          <w:szCs w:val="24"/>
        </w:rPr>
        <w:t>Π</w:t>
      </w:r>
      <w:r w:rsidRPr="00A92055">
        <w:rPr>
          <w:rFonts w:eastAsia="Times New Roman" w:cs="Times New Roman"/>
          <w:szCs w:val="24"/>
        </w:rPr>
        <w:t xml:space="preserve">ροέδρου της </w:t>
      </w:r>
      <w:r>
        <w:rPr>
          <w:rFonts w:eastAsia="Times New Roman" w:cs="Times New Roman"/>
          <w:szCs w:val="24"/>
        </w:rPr>
        <w:t>Δ</w:t>
      </w:r>
      <w:r w:rsidRPr="00A92055">
        <w:rPr>
          <w:rFonts w:eastAsia="Times New Roman" w:cs="Times New Roman"/>
          <w:szCs w:val="24"/>
        </w:rPr>
        <w:t xml:space="preserve">ημοκρατίας </w:t>
      </w:r>
      <w:r>
        <w:rPr>
          <w:rFonts w:eastAsia="Times New Roman" w:cs="Times New Roman"/>
          <w:szCs w:val="24"/>
        </w:rPr>
        <w:t xml:space="preserve">ή ο </w:t>
      </w:r>
      <w:r w:rsidRPr="00A92055">
        <w:rPr>
          <w:rFonts w:eastAsia="Times New Roman" w:cs="Times New Roman"/>
          <w:szCs w:val="24"/>
        </w:rPr>
        <w:t>εκλογικός νόμος</w:t>
      </w:r>
      <w:r>
        <w:rPr>
          <w:rFonts w:eastAsia="Times New Roman" w:cs="Times New Roman"/>
          <w:szCs w:val="24"/>
        </w:rPr>
        <w:t>; Θ</w:t>
      </w:r>
      <w:r w:rsidRPr="00A92055">
        <w:rPr>
          <w:rFonts w:eastAsia="Times New Roman" w:cs="Times New Roman"/>
          <w:szCs w:val="24"/>
        </w:rPr>
        <w:t xml:space="preserve">εωρείτε </w:t>
      </w:r>
      <w:r w:rsidRPr="002B5B2E">
        <w:rPr>
          <w:rFonts w:eastAsia="Times New Roman"/>
          <w:bCs/>
          <w:shd w:val="clear" w:color="auto" w:fill="FFFFFF"/>
        </w:rPr>
        <w:t>ότι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A92055">
        <w:rPr>
          <w:rFonts w:eastAsia="Times New Roman" w:cs="Times New Roman"/>
          <w:szCs w:val="24"/>
        </w:rPr>
        <w:t xml:space="preserve">πιο σημαντικό εθνικό θέμα </w:t>
      </w:r>
      <w:r>
        <w:rPr>
          <w:rFonts w:eastAsia="Times New Roman" w:cs="Times New Roman"/>
          <w:szCs w:val="24"/>
        </w:rPr>
        <w:t xml:space="preserve">η εκλογή του Προέδρου ή ο εκλογικός νόμος από το θέμα της ονομασίας των Σκοπίων; Για εσάς, ναι, </w:t>
      </w:r>
      <w:r w:rsidRPr="00D66BCA">
        <w:rPr>
          <w:rFonts w:eastAsia="Times New Roman"/>
          <w:bCs/>
        </w:rPr>
        <w:t>είναι</w:t>
      </w:r>
      <w:r>
        <w:rPr>
          <w:rFonts w:eastAsia="Times New Roman" w:cs="Times New Roman"/>
          <w:szCs w:val="24"/>
        </w:rPr>
        <w:t xml:space="preserve">. Για εμάς όχι. </w:t>
      </w:r>
    </w:p>
    <w:p w14:paraId="2ED8BC65" w14:textId="77777777" w:rsidR="00C647AD" w:rsidRDefault="00D506E1">
      <w:pPr>
        <w:spacing w:after="0" w:line="600" w:lineRule="auto"/>
        <w:ind w:firstLine="720"/>
        <w:jc w:val="both"/>
        <w:rPr>
          <w:rFonts w:eastAsia="Times New Roman" w:cs="Times New Roman"/>
          <w:szCs w:val="24"/>
        </w:rPr>
      </w:pP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ακούστηκε συχνά πυκνά </w:t>
      </w:r>
      <w:r w:rsidRPr="00F331DF">
        <w:rPr>
          <w:rFonts w:eastAsia="Times New Roman"/>
          <w:bCs/>
        </w:rPr>
        <w:t>και</w:t>
      </w:r>
      <w:r>
        <w:rPr>
          <w:rFonts w:eastAsia="Times New Roman" w:cs="Times New Roman"/>
          <w:szCs w:val="24"/>
        </w:rPr>
        <w:t xml:space="preserve"> από πολλούς αγορητές </w:t>
      </w:r>
      <w:r w:rsidRPr="002B5B2E">
        <w:rPr>
          <w:rFonts w:eastAsia="Times New Roman"/>
          <w:bCs/>
          <w:shd w:val="clear" w:color="auto" w:fill="FFFFFF"/>
        </w:rPr>
        <w:t>ότι</w:t>
      </w:r>
      <w:r>
        <w:rPr>
          <w:rFonts w:eastAsia="Times New Roman" w:cs="Times New Roman"/>
          <w:szCs w:val="24"/>
        </w:rPr>
        <w:t xml:space="preserve"> εθνικότητα είναι μόνο η υπηκοότητα</w:t>
      </w:r>
      <w:r w:rsidRPr="00A92055">
        <w:rPr>
          <w:rFonts w:eastAsia="Times New Roman" w:cs="Times New Roman"/>
          <w:szCs w:val="24"/>
        </w:rPr>
        <w:t xml:space="preserve"> και ότι το έθνος </w:t>
      </w:r>
      <w:r w:rsidRPr="00A92055">
        <w:rPr>
          <w:rFonts w:eastAsia="Times New Roman" w:cs="Times New Roman"/>
          <w:szCs w:val="24"/>
        </w:rPr>
        <w:lastRenderedPageBreak/>
        <w:t xml:space="preserve">είναι </w:t>
      </w:r>
      <w:r>
        <w:rPr>
          <w:rFonts w:eastAsia="Times New Roman" w:cs="Times New Roman"/>
          <w:szCs w:val="24"/>
        </w:rPr>
        <w:t>μια</w:t>
      </w:r>
      <w:r w:rsidRPr="00A92055">
        <w:rPr>
          <w:rFonts w:eastAsia="Times New Roman" w:cs="Times New Roman"/>
          <w:szCs w:val="24"/>
        </w:rPr>
        <w:t xml:space="preserve"> έννοια που δεν υπάρχει στο </w:t>
      </w:r>
      <w:r>
        <w:rPr>
          <w:rFonts w:eastAsia="Times New Roman" w:cs="Times New Roman"/>
          <w:szCs w:val="24"/>
        </w:rPr>
        <w:t>δ</w:t>
      </w:r>
      <w:r w:rsidRPr="00A92055">
        <w:rPr>
          <w:rFonts w:eastAsia="Times New Roman" w:cs="Times New Roman"/>
          <w:szCs w:val="24"/>
        </w:rPr>
        <w:t>ιεθνές δίκαιο</w:t>
      </w:r>
      <w:r>
        <w:rPr>
          <w:rFonts w:eastAsia="Times New Roman" w:cs="Times New Roman"/>
          <w:szCs w:val="24"/>
        </w:rPr>
        <w:t>. Κ</w:t>
      </w:r>
      <w:r w:rsidRPr="00A92055">
        <w:rPr>
          <w:rFonts w:eastAsia="Times New Roman" w:cs="Times New Roman"/>
          <w:szCs w:val="24"/>
        </w:rPr>
        <w:t>αι διαβάζ</w:t>
      </w:r>
      <w:r>
        <w:rPr>
          <w:rFonts w:eastAsia="Times New Roman" w:cs="Times New Roman"/>
          <w:szCs w:val="24"/>
        </w:rPr>
        <w:t xml:space="preserve">ω στο Σύνταγμα της Ελλάδας, </w:t>
      </w:r>
      <w:r w:rsidRPr="00A92055">
        <w:rPr>
          <w:rFonts w:eastAsia="Times New Roman" w:cs="Times New Roman"/>
          <w:szCs w:val="24"/>
        </w:rPr>
        <w:t>στο άρθρο 1</w:t>
      </w:r>
      <w:r>
        <w:rPr>
          <w:rFonts w:eastAsia="Times New Roman" w:cs="Times New Roman"/>
          <w:szCs w:val="24"/>
        </w:rPr>
        <w:t>,</w:t>
      </w:r>
      <w:r w:rsidRPr="00A92055">
        <w:rPr>
          <w:rFonts w:eastAsia="Times New Roman" w:cs="Times New Roman"/>
          <w:szCs w:val="24"/>
        </w:rPr>
        <w:t xml:space="preserve"> παράγραφος 3</w:t>
      </w:r>
      <w:r>
        <w:rPr>
          <w:rFonts w:eastAsia="Times New Roman" w:cs="Times New Roman"/>
          <w:szCs w:val="24"/>
        </w:rPr>
        <w:t xml:space="preserve">, «Όλες οι εξουσίες </w:t>
      </w:r>
      <w:r w:rsidRPr="00A92055">
        <w:rPr>
          <w:rFonts w:eastAsia="Times New Roman" w:cs="Times New Roman"/>
          <w:szCs w:val="24"/>
        </w:rPr>
        <w:t>πηγάζ</w:t>
      </w:r>
      <w:r>
        <w:rPr>
          <w:rFonts w:eastAsia="Times New Roman" w:cs="Times New Roman"/>
          <w:szCs w:val="24"/>
        </w:rPr>
        <w:t>ουν</w:t>
      </w:r>
      <w:r w:rsidRPr="00A92055">
        <w:rPr>
          <w:rFonts w:eastAsia="Times New Roman" w:cs="Times New Roman"/>
          <w:szCs w:val="24"/>
        </w:rPr>
        <w:t xml:space="preserve"> από το λαό</w:t>
      </w:r>
      <w:r>
        <w:rPr>
          <w:rFonts w:eastAsia="Times New Roman" w:cs="Times New Roman"/>
          <w:szCs w:val="24"/>
        </w:rPr>
        <w:t>. Υ</w:t>
      </w:r>
      <w:r w:rsidRPr="00A92055">
        <w:rPr>
          <w:rFonts w:eastAsia="Times New Roman" w:cs="Times New Roman"/>
          <w:szCs w:val="24"/>
        </w:rPr>
        <w:t xml:space="preserve">πάρχουν υπέρ αυτού και του έθνους και ασκούνται όπως ορίζει το </w:t>
      </w:r>
      <w:r>
        <w:rPr>
          <w:rFonts w:eastAsia="Times New Roman" w:cs="Times New Roman"/>
          <w:szCs w:val="24"/>
        </w:rPr>
        <w:t>Σ</w:t>
      </w:r>
      <w:r w:rsidRPr="00A92055">
        <w:rPr>
          <w:rFonts w:eastAsia="Times New Roman" w:cs="Times New Roman"/>
          <w:szCs w:val="24"/>
        </w:rPr>
        <w:t>ύνταγμα</w:t>
      </w:r>
      <w:r>
        <w:rPr>
          <w:rFonts w:eastAsia="Times New Roman" w:cs="Times New Roman"/>
          <w:szCs w:val="24"/>
        </w:rPr>
        <w:t>». Υ</w:t>
      </w:r>
      <w:r w:rsidRPr="00A92055">
        <w:rPr>
          <w:rFonts w:eastAsia="Times New Roman" w:cs="Times New Roman"/>
          <w:szCs w:val="24"/>
        </w:rPr>
        <w:t xml:space="preserve">πέρ αυτού και του </w:t>
      </w:r>
      <w:r>
        <w:rPr>
          <w:rFonts w:eastAsia="Times New Roman" w:cs="Times New Roman"/>
          <w:szCs w:val="24"/>
        </w:rPr>
        <w:t>έθνους. Ποιο φ</w:t>
      </w:r>
      <w:r>
        <w:rPr>
          <w:rFonts w:eastAsia="Times New Roman" w:cs="Times New Roman"/>
          <w:szCs w:val="24"/>
        </w:rPr>
        <w:t>άντασμα, λ</w:t>
      </w:r>
      <w:r w:rsidRPr="00A92055">
        <w:rPr>
          <w:rFonts w:eastAsia="Times New Roman" w:cs="Times New Roman"/>
          <w:szCs w:val="24"/>
        </w:rPr>
        <w:t>οιπόν</w:t>
      </w:r>
      <w:r>
        <w:rPr>
          <w:rFonts w:eastAsia="Times New Roman" w:cs="Times New Roman"/>
          <w:szCs w:val="24"/>
        </w:rPr>
        <w:t>; Α</w:t>
      </w:r>
      <w:r w:rsidRPr="00A92055">
        <w:rPr>
          <w:rFonts w:eastAsia="Times New Roman" w:cs="Times New Roman"/>
          <w:szCs w:val="24"/>
        </w:rPr>
        <w:t xml:space="preserve">πό το φάντασμα </w:t>
      </w:r>
      <w:r>
        <w:rPr>
          <w:rFonts w:eastAsia="Times New Roman" w:cs="Times New Roman"/>
          <w:szCs w:val="24"/>
        </w:rPr>
        <w:t>α</w:t>
      </w:r>
      <w:r w:rsidRPr="00A92055">
        <w:rPr>
          <w:rFonts w:eastAsia="Times New Roman" w:cs="Times New Roman"/>
          <w:szCs w:val="24"/>
        </w:rPr>
        <w:t xml:space="preserve">υτό </w:t>
      </w:r>
      <w:r>
        <w:rPr>
          <w:rFonts w:eastAsia="Times New Roman" w:cs="Times New Roman"/>
          <w:szCs w:val="24"/>
        </w:rPr>
        <w:t>είναι που αντλεί τη νομιμοποίησή</w:t>
      </w:r>
      <w:r w:rsidRPr="00A92055">
        <w:rPr>
          <w:rFonts w:eastAsia="Times New Roman" w:cs="Times New Roman"/>
          <w:szCs w:val="24"/>
        </w:rPr>
        <w:t xml:space="preserve"> του το </w:t>
      </w:r>
      <w:r>
        <w:rPr>
          <w:rFonts w:eastAsia="Times New Roman" w:cs="Times New Roman"/>
          <w:szCs w:val="24"/>
        </w:rPr>
        <w:t>Σ</w:t>
      </w:r>
      <w:r w:rsidRPr="00A92055">
        <w:rPr>
          <w:rFonts w:eastAsia="Times New Roman" w:cs="Times New Roman"/>
          <w:szCs w:val="24"/>
        </w:rPr>
        <w:t xml:space="preserve">ώμα αυτό και </w:t>
      </w:r>
      <w:r>
        <w:rPr>
          <w:rFonts w:eastAsia="Times New Roman" w:cs="Times New Roman"/>
          <w:szCs w:val="24"/>
        </w:rPr>
        <w:t xml:space="preserve">το πολίτευμα. </w:t>
      </w:r>
    </w:p>
    <w:p w14:paraId="2ED8BC6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Για τη</w:t>
      </w:r>
      <w:r w:rsidRPr="00A92055">
        <w:rPr>
          <w:rFonts w:eastAsia="Times New Roman" w:cs="Times New Roman"/>
          <w:szCs w:val="24"/>
        </w:rPr>
        <w:t xml:space="preserve"> </w:t>
      </w:r>
      <w:r>
        <w:rPr>
          <w:rFonts w:eastAsia="Times New Roman" w:cs="Times New Roman"/>
          <w:szCs w:val="24"/>
        </w:rPr>
        <w:t>συμφωνία</w:t>
      </w:r>
      <w:r w:rsidRPr="00A92055">
        <w:rPr>
          <w:rFonts w:eastAsia="Times New Roman" w:cs="Times New Roman"/>
          <w:szCs w:val="24"/>
        </w:rPr>
        <w:t xml:space="preserve"> έχουν αναφερθεί όλα μέσα σε αυτήν εδώ την </w:t>
      </w:r>
      <w:r>
        <w:rPr>
          <w:rFonts w:eastAsia="Times New Roman" w:cs="Times New Roman"/>
          <w:szCs w:val="24"/>
        </w:rPr>
        <w:t>Α</w:t>
      </w:r>
      <w:r w:rsidRPr="00A92055">
        <w:rPr>
          <w:rFonts w:eastAsia="Times New Roman" w:cs="Times New Roman"/>
          <w:szCs w:val="24"/>
        </w:rPr>
        <w:t>ίθουσα</w:t>
      </w:r>
      <w:r>
        <w:rPr>
          <w:rFonts w:eastAsia="Times New Roman" w:cs="Times New Roman"/>
          <w:szCs w:val="24"/>
        </w:rPr>
        <w:t xml:space="preserve">. Συνοπτικά </w:t>
      </w:r>
      <w:r w:rsidRPr="00022913">
        <w:rPr>
          <w:rFonts w:eastAsia="Times New Roman"/>
          <w:bCs/>
          <w:shd w:val="clear" w:color="auto" w:fill="FFFFFF"/>
        </w:rPr>
        <w:t>θα</w:t>
      </w:r>
      <w:r>
        <w:rPr>
          <w:rFonts w:eastAsia="Times New Roman" w:cs="Times New Roman"/>
          <w:szCs w:val="24"/>
        </w:rPr>
        <w:t xml:space="preserve"> αναφέρω κάποια πράγματα, ό</w:t>
      </w:r>
      <w:r w:rsidRPr="00183013">
        <w:rPr>
          <w:rFonts w:eastAsia="Times New Roman" w:cs="Times New Roman"/>
        </w:rPr>
        <w:t>πως</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τα μέλη δεσμεύονται </w:t>
      </w:r>
      <w:r w:rsidRPr="002314B3">
        <w:rPr>
          <w:rFonts w:eastAsia="Times New Roman"/>
          <w:bCs/>
          <w:shd w:val="clear" w:color="auto" w:fill="FFFFFF"/>
        </w:rPr>
        <w:t>να</w:t>
      </w:r>
      <w:r>
        <w:rPr>
          <w:rFonts w:eastAsia="Times New Roman" w:cs="Times New Roman"/>
          <w:szCs w:val="24"/>
        </w:rPr>
        <w:t xml:space="preserve"> μην επιχειρούν, υποκινούν, υποστηρίζουν ή ανέχονται οιεσ</w:t>
      </w:r>
      <w:r w:rsidRPr="00A92055">
        <w:rPr>
          <w:rFonts w:eastAsia="Times New Roman" w:cs="Times New Roman"/>
          <w:szCs w:val="24"/>
        </w:rPr>
        <w:t>δήποτε πράξ</w:t>
      </w:r>
      <w:r>
        <w:rPr>
          <w:rFonts w:eastAsia="Times New Roman" w:cs="Times New Roman"/>
          <w:szCs w:val="24"/>
        </w:rPr>
        <w:t xml:space="preserve">εις ή </w:t>
      </w:r>
      <w:r w:rsidRPr="00A92055">
        <w:rPr>
          <w:rFonts w:eastAsia="Times New Roman" w:cs="Times New Roman"/>
          <w:szCs w:val="24"/>
        </w:rPr>
        <w:t>δραστηριότητες μη φιλικού χαρακτήρα που στρέφονται κατά του άλλου μέρους</w:t>
      </w:r>
      <w:r>
        <w:rPr>
          <w:rFonts w:eastAsia="Times New Roman" w:cs="Times New Roman"/>
          <w:szCs w:val="24"/>
        </w:rPr>
        <w:t xml:space="preserve">. </w:t>
      </w:r>
      <w:r w:rsidRPr="004506CC">
        <w:rPr>
          <w:rFonts w:eastAsia="Times New Roman" w:cs="Times New Roman"/>
          <w:bCs/>
          <w:shd w:val="clear" w:color="auto" w:fill="FFFFFF"/>
        </w:rPr>
        <w:t>Μάλιστα</w:t>
      </w:r>
      <w:r>
        <w:rPr>
          <w:rFonts w:eastAsia="Times New Roman" w:cs="Times New Roman"/>
          <w:szCs w:val="24"/>
        </w:rPr>
        <w:t xml:space="preserve">. </w:t>
      </w:r>
    </w:p>
    <w:p w14:paraId="2ED8BC6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Για αυτό </w:t>
      </w:r>
      <w:r w:rsidRPr="00A8202F">
        <w:rPr>
          <w:rFonts w:eastAsia="Times New Roman"/>
          <w:bCs/>
          <w:shd w:val="clear" w:color="auto" w:fill="FFFFFF"/>
        </w:rPr>
        <w:t>δεν</w:t>
      </w:r>
      <w:r>
        <w:rPr>
          <w:rFonts w:eastAsia="Times New Roman" w:cs="Times New Roman"/>
          <w:szCs w:val="24"/>
        </w:rPr>
        <w:t xml:space="preserve"> ακούστηκε</w:t>
      </w:r>
      <w:r w:rsidRPr="00A92055">
        <w:rPr>
          <w:rFonts w:eastAsia="Times New Roman" w:cs="Times New Roman"/>
          <w:szCs w:val="24"/>
        </w:rPr>
        <w:t xml:space="preserve"> το εμβατήριο από τα στρατιωτικά σώματα </w:t>
      </w:r>
      <w:r>
        <w:rPr>
          <w:rFonts w:eastAsia="Times New Roman" w:cs="Times New Roman"/>
          <w:szCs w:val="24"/>
        </w:rPr>
        <w:t>«</w:t>
      </w:r>
      <w:r w:rsidRPr="00A92055">
        <w:rPr>
          <w:rFonts w:eastAsia="Times New Roman" w:cs="Times New Roman"/>
          <w:szCs w:val="24"/>
        </w:rPr>
        <w:t>Μακεδονία ξακουστή</w:t>
      </w:r>
      <w:r>
        <w:rPr>
          <w:rFonts w:eastAsia="Times New Roman" w:cs="Times New Roman"/>
          <w:szCs w:val="24"/>
        </w:rPr>
        <w:t>,</w:t>
      </w:r>
      <w:r w:rsidRPr="00A92055">
        <w:rPr>
          <w:rFonts w:eastAsia="Times New Roman" w:cs="Times New Roman"/>
          <w:szCs w:val="24"/>
        </w:rPr>
        <w:t xml:space="preserve"> του Αλέξανδρου </w:t>
      </w:r>
      <w:r w:rsidRPr="00A92055">
        <w:rPr>
          <w:rFonts w:eastAsia="Times New Roman" w:cs="Times New Roman"/>
          <w:szCs w:val="24"/>
        </w:rPr>
        <w:t>η χώρα</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το εμβατήριο λέει: </w:t>
      </w:r>
      <w:r w:rsidRPr="00A92055">
        <w:rPr>
          <w:rFonts w:eastAsia="Times New Roman" w:cs="Times New Roman"/>
          <w:szCs w:val="24"/>
        </w:rPr>
        <w:t>Μακεδονία ξακουστή του Αλέξανδρου η χώρα που έδιωξες τους Βούλγαρους</w:t>
      </w:r>
      <w:r>
        <w:rPr>
          <w:rFonts w:eastAsia="Times New Roman" w:cs="Times New Roman"/>
          <w:szCs w:val="24"/>
        </w:rPr>
        <w:t xml:space="preserve"> -</w:t>
      </w:r>
      <w:r w:rsidRPr="00A92055">
        <w:rPr>
          <w:rFonts w:eastAsia="Times New Roman" w:cs="Times New Roman"/>
          <w:szCs w:val="24"/>
        </w:rPr>
        <w:t>έλεγε παλαιότερα</w:t>
      </w:r>
      <w:r>
        <w:rPr>
          <w:rFonts w:eastAsia="Times New Roman" w:cs="Times New Roman"/>
          <w:szCs w:val="24"/>
        </w:rPr>
        <w:t xml:space="preserve">, τους βάρβαρους στη συνέχεια- </w:t>
      </w:r>
      <w:r w:rsidRPr="00F331DF">
        <w:rPr>
          <w:rFonts w:eastAsia="Times New Roman"/>
          <w:bCs/>
        </w:rPr>
        <w:t>και</w:t>
      </w:r>
      <w:r>
        <w:rPr>
          <w:rFonts w:eastAsia="Times New Roman" w:cs="Times New Roman"/>
          <w:szCs w:val="24"/>
        </w:rPr>
        <w:t xml:space="preserve"> ελεύθερη είσαι τώρα. </w:t>
      </w:r>
      <w:r w:rsidRPr="00A92055">
        <w:rPr>
          <w:rFonts w:eastAsia="Times New Roman" w:cs="Times New Roman"/>
          <w:szCs w:val="24"/>
        </w:rPr>
        <w:t xml:space="preserve"> </w:t>
      </w:r>
    </w:p>
    <w:p w14:paraId="2ED8BC6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Ποιους διώξαμε; Τους Κ</w:t>
      </w:r>
      <w:r w:rsidRPr="00A92055">
        <w:rPr>
          <w:rFonts w:eastAsia="Times New Roman" w:cs="Times New Roman"/>
          <w:szCs w:val="24"/>
        </w:rPr>
        <w:t>ορεάτες</w:t>
      </w:r>
      <w:r>
        <w:rPr>
          <w:rFonts w:eastAsia="Times New Roman" w:cs="Times New Roman"/>
          <w:szCs w:val="24"/>
        </w:rPr>
        <w:t>, τους Αφγανούς, τους Σκοτσέζους; Τους Σλάβους δι</w:t>
      </w:r>
      <w:r>
        <w:rPr>
          <w:rFonts w:eastAsia="Times New Roman" w:cs="Times New Roman"/>
          <w:szCs w:val="24"/>
        </w:rPr>
        <w:t xml:space="preserve">ώξαμε. Τι </w:t>
      </w:r>
      <w:r w:rsidRPr="00022913">
        <w:rPr>
          <w:rFonts w:eastAsia="Times New Roman"/>
          <w:bCs/>
          <w:shd w:val="clear" w:color="auto" w:fill="FFFFFF"/>
        </w:rPr>
        <w:t>θα</w:t>
      </w:r>
      <w:r>
        <w:rPr>
          <w:rFonts w:eastAsia="Times New Roman" w:cs="Times New Roman"/>
          <w:szCs w:val="24"/>
        </w:rPr>
        <w:t xml:space="preserve"> κάνετε </w:t>
      </w:r>
      <w:r>
        <w:rPr>
          <w:rFonts w:eastAsia="Times New Roman"/>
          <w:bCs/>
        </w:rPr>
        <w:t>με</w:t>
      </w:r>
      <w:r>
        <w:rPr>
          <w:rFonts w:eastAsia="Times New Roman" w:cs="Times New Roman"/>
          <w:szCs w:val="24"/>
        </w:rPr>
        <w:t xml:space="preserve"> αυτό; </w:t>
      </w:r>
      <w:r w:rsidRPr="00022913">
        <w:rPr>
          <w:rFonts w:eastAsia="Times New Roman"/>
          <w:bCs/>
          <w:shd w:val="clear" w:color="auto" w:fill="FFFFFF"/>
        </w:rPr>
        <w:t>Θα</w:t>
      </w:r>
      <w:r>
        <w:rPr>
          <w:rFonts w:eastAsia="Times New Roman" w:cs="Times New Roman"/>
          <w:szCs w:val="24"/>
        </w:rPr>
        <w:t xml:space="preserve"> το απαγορεύσετε;</w:t>
      </w:r>
      <w:r w:rsidRPr="00A92055">
        <w:rPr>
          <w:rFonts w:eastAsia="Times New Roman" w:cs="Times New Roman"/>
          <w:szCs w:val="24"/>
        </w:rPr>
        <w:t xml:space="preserve"> </w:t>
      </w:r>
      <w:r>
        <w:rPr>
          <w:rFonts w:eastAsia="Times New Roman" w:cs="Times New Roman"/>
          <w:szCs w:val="24"/>
        </w:rPr>
        <w:t>Μπ</w:t>
      </w:r>
      <w:r w:rsidRPr="00A92055">
        <w:rPr>
          <w:rFonts w:eastAsia="Times New Roman" w:cs="Times New Roman"/>
          <w:szCs w:val="24"/>
        </w:rPr>
        <w:t>ορείτε να διαγράψετε την ιστορία</w:t>
      </w:r>
      <w:r>
        <w:rPr>
          <w:rFonts w:eastAsia="Times New Roman" w:cs="Times New Roman"/>
          <w:szCs w:val="24"/>
        </w:rPr>
        <w:t xml:space="preserve">; </w:t>
      </w:r>
    </w:p>
    <w:p w14:paraId="2ED8BC69" w14:textId="77777777" w:rsidR="00C647AD" w:rsidRDefault="00D506E1">
      <w:pPr>
        <w:spacing w:after="0" w:line="600" w:lineRule="auto"/>
        <w:ind w:firstLine="720"/>
        <w:jc w:val="both"/>
        <w:rPr>
          <w:rFonts w:eastAsia="Times New Roman" w:cs="Times New Roman"/>
          <w:szCs w:val="24"/>
        </w:rPr>
      </w:pPr>
      <w:r w:rsidRPr="00F331DF">
        <w:rPr>
          <w:rFonts w:eastAsia="Times New Roman"/>
          <w:bCs/>
        </w:rPr>
        <w:t>Και</w:t>
      </w:r>
      <w:r>
        <w:rPr>
          <w:rFonts w:eastAsia="Times New Roman" w:cs="Times New Roman"/>
          <w:szCs w:val="24"/>
        </w:rPr>
        <w:t xml:space="preserve"> έρχομαι, βέβαια, στο περίφημο άρθρο 7 </w:t>
      </w:r>
      <w:r w:rsidRPr="00F331DF">
        <w:rPr>
          <w:rFonts w:eastAsia="Times New Roman"/>
          <w:bCs/>
        </w:rPr>
        <w:t>και</w:t>
      </w:r>
      <w:r>
        <w:rPr>
          <w:rFonts w:eastAsia="Times New Roman" w:cs="Times New Roman"/>
          <w:szCs w:val="24"/>
        </w:rPr>
        <w:t xml:space="preserve"> σε όλα αυτά τα </w:t>
      </w:r>
      <w:r w:rsidRPr="00A92055">
        <w:rPr>
          <w:rFonts w:eastAsia="Times New Roman" w:cs="Times New Roman"/>
          <w:szCs w:val="24"/>
        </w:rPr>
        <w:t>εξωφρενικά και επικίνδυνα αντεθνικά που περιέχονται σε αυτό</w:t>
      </w:r>
      <w:r>
        <w:rPr>
          <w:rFonts w:eastAsia="Times New Roman" w:cs="Times New Roman"/>
          <w:szCs w:val="24"/>
        </w:rPr>
        <w:t>,</w:t>
      </w:r>
      <w:r w:rsidRPr="00A92055">
        <w:rPr>
          <w:rFonts w:eastAsia="Times New Roman" w:cs="Times New Roman"/>
          <w:szCs w:val="24"/>
        </w:rPr>
        <w:t xml:space="preserve"> ως προς τον ορισ</w:t>
      </w:r>
      <w:r>
        <w:rPr>
          <w:rFonts w:eastAsia="Times New Roman" w:cs="Times New Roman"/>
          <w:szCs w:val="24"/>
        </w:rPr>
        <w:t>μό του όρου Μακεδονία για τους μ</w:t>
      </w:r>
      <w:r w:rsidRPr="00A92055">
        <w:rPr>
          <w:rFonts w:eastAsia="Times New Roman" w:cs="Times New Roman"/>
          <w:szCs w:val="24"/>
        </w:rPr>
        <w:t>εν και για τους δε</w:t>
      </w:r>
      <w:r>
        <w:rPr>
          <w:rFonts w:eastAsia="Times New Roman" w:cs="Times New Roman"/>
          <w:szCs w:val="24"/>
        </w:rPr>
        <w:t>,</w:t>
      </w:r>
      <w:r w:rsidRPr="00A92055">
        <w:rPr>
          <w:rFonts w:eastAsia="Times New Roman" w:cs="Times New Roman"/>
          <w:szCs w:val="24"/>
        </w:rPr>
        <w:t xml:space="preserve"> λες και δεν υπάρχει ενιαίος ορισμός</w:t>
      </w:r>
      <w:r>
        <w:rPr>
          <w:rFonts w:eastAsia="Times New Roman" w:cs="Times New Roman"/>
          <w:szCs w:val="24"/>
        </w:rPr>
        <w:t>,</w:t>
      </w:r>
      <w:r w:rsidRPr="00A92055">
        <w:rPr>
          <w:rFonts w:eastAsia="Times New Roman" w:cs="Times New Roman"/>
          <w:szCs w:val="24"/>
        </w:rPr>
        <w:t xml:space="preserve"> λες και η Μακεδονία δεν είναι </w:t>
      </w:r>
      <w:r>
        <w:rPr>
          <w:rFonts w:eastAsia="Times New Roman" w:cs="Times New Roman"/>
          <w:szCs w:val="24"/>
        </w:rPr>
        <w:t>μια</w:t>
      </w:r>
      <w:r w:rsidRPr="00A92055">
        <w:rPr>
          <w:rFonts w:eastAsia="Times New Roman" w:cs="Times New Roman"/>
          <w:szCs w:val="24"/>
        </w:rPr>
        <w:t xml:space="preserve"> και δεν είναι Ελληνική</w:t>
      </w:r>
      <w:r>
        <w:rPr>
          <w:rFonts w:eastAsia="Times New Roman" w:cs="Times New Roman"/>
          <w:szCs w:val="24"/>
        </w:rPr>
        <w:t>.</w:t>
      </w:r>
    </w:p>
    <w:p w14:paraId="2ED8BC6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μέσα στο άρθρο 7 παράγραφος 3 αναφέρεται και το εξής</w:t>
      </w:r>
      <w:r w:rsidRPr="008C758C">
        <w:rPr>
          <w:rFonts w:eastAsia="Times New Roman" w:cs="Times New Roman"/>
          <w:szCs w:val="24"/>
        </w:rPr>
        <w:t xml:space="preserve">: </w:t>
      </w:r>
      <w:r>
        <w:rPr>
          <w:rFonts w:eastAsia="Times New Roman" w:cs="Times New Roman"/>
          <w:szCs w:val="24"/>
        </w:rPr>
        <w:t>Όταν γίνεται αναφορά στο Δεύτερο Μέρος -τα Σκόπια είναι το Δεύτερο Μέρος και επειδή</w:t>
      </w:r>
      <w:r>
        <w:rPr>
          <w:rFonts w:eastAsia="Times New Roman" w:cs="Times New Roman"/>
          <w:szCs w:val="24"/>
        </w:rPr>
        <w:t xml:space="preserve"> τα Σκόπια είναι το Δεύτερο Μέρος και δεν τα αναφέρουμε με την ονομασία τους έγινε και η Ελλάδα Πρώτο Μέρος, σε όλη τη </w:t>
      </w:r>
      <w:r>
        <w:rPr>
          <w:rFonts w:eastAsia="Times New Roman" w:cs="Times New Roman"/>
          <w:szCs w:val="24"/>
        </w:rPr>
        <w:t xml:space="preserve">συμφωνία </w:t>
      </w:r>
      <w:r>
        <w:rPr>
          <w:rFonts w:eastAsia="Times New Roman" w:cs="Times New Roman"/>
          <w:szCs w:val="24"/>
        </w:rPr>
        <w:t>η Ελλάδα, η Ελληνική Δημοκρατία</w:t>
      </w:r>
      <w:r w:rsidRPr="00081F48">
        <w:rPr>
          <w:rFonts w:eastAsia="Times New Roman" w:cs="Times New Roman"/>
          <w:szCs w:val="24"/>
        </w:rPr>
        <w:t xml:space="preserve"> </w:t>
      </w:r>
      <w:r>
        <w:rPr>
          <w:rFonts w:eastAsia="Times New Roman" w:cs="Times New Roman"/>
          <w:szCs w:val="24"/>
        </w:rPr>
        <w:t>δεν αναφέρεται, αναφέρεται ως Πρώτο Μέρος- με αυτούς τους όρους νοούνται η επικράτεια, η γλώσσα,</w:t>
      </w:r>
      <w:r>
        <w:rPr>
          <w:rFonts w:eastAsia="Times New Roman" w:cs="Times New Roman"/>
          <w:szCs w:val="24"/>
        </w:rPr>
        <w:t xml:space="preserve"> ο πληθυσμός και τα χαρακτηριστικά τους με τη δική τους αντικειμενική, επιστημονική ερμηνεία των ιστορικών γεγονότων. </w:t>
      </w:r>
    </w:p>
    <w:p w14:paraId="2ED8BC6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Ποιος θα κρίνει αυτά τα ιστορικά γεγονότα; Μιλάμε για τη σύσταση μιας </w:t>
      </w:r>
      <w:r>
        <w:rPr>
          <w:rFonts w:eastAsia="Times New Roman" w:cs="Times New Roman"/>
          <w:szCs w:val="24"/>
        </w:rPr>
        <w:t>επιτροπής</w:t>
      </w:r>
      <w:r>
        <w:rPr>
          <w:rFonts w:eastAsia="Times New Roman" w:cs="Times New Roman"/>
          <w:szCs w:val="24"/>
        </w:rPr>
        <w:t xml:space="preserve">, η οποία θα εξετάσει και εφόσον το κρίνει απαραίτητο, θα </w:t>
      </w:r>
      <w:r>
        <w:rPr>
          <w:rFonts w:eastAsia="Times New Roman" w:cs="Times New Roman"/>
          <w:szCs w:val="24"/>
        </w:rPr>
        <w:t xml:space="preserve">αναθεωρήσει τα σχολικά εγχειρίδια. Γι’ αυτό και ο Υπουργός Παιδείας σας, ο κ. Γαβρόγλου, αφαίρεσε την ύλη σχετικά με τους </w:t>
      </w:r>
      <w:r>
        <w:rPr>
          <w:rFonts w:eastAsia="Times New Roman" w:cs="Times New Roman"/>
          <w:szCs w:val="24"/>
        </w:rPr>
        <w:t xml:space="preserve">μακεδονομάχους </w:t>
      </w:r>
      <w:r>
        <w:rPr>
          <w:rFonts w:eastAsia="Times New Roman" w:cs="Times New Roman"/>
          <w:szCs w:val="24"/>
        </w:rPr>
        <w:t>και τον Παύλο Μελά.</w:t>
      </w:r>
    </w:p>
    <w:p w14:paraId="2ED8BC6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Χρυσή Αυγή από τη θέση αυτή που βρίσκεται έχει να δηλώσει προς την Κυβέρνηση της Αριστεράς και τη</w:t>
      </w:r>
      <w:r>
        <w:rPr>
          <w:rFonts w:eastAsia="Times New Roman" w:cs="Times New Roman"/>
          <w:szCs w:val="24"/>
        </w:rPr>
        <w:t xml:space="preserve"> σημερινή </w:t>
      </w:r>
      <w:r>
        <w:rPr>
          <w:rFonts w:eastAsia="Times New Roman" w:cs="Times New Roman"/>
          <w:szCs w:val="24"/>
        </w:rPr>
        <w:t xml:space="preserve">πλειοψηφία </w:t>
      </w:r>
      <w:r>
        <w:rPr>
          <w:rFonts w:eastAsia="Times New Roman" w:cs="Times New Roman"/>
          <w:szCs w:val="24"/>
        </w:rPr>
        <w:t>ότι τα αντεθνικά σχέδια δεν θα περάσουν. Η ιστορία θα νικήσει και δεν μπορεί να διαγραφεί ο Παύλος Μελάς και οι Μακεδονομάχοι, παρ’ όλα τα μειδιάματα κάποιων.</w:t>
      </w:r>
    </w:p>
    <w:p w14:paraId="2ED8BC6D"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sidRPr="006D699D">
        <w:rPr>
          <w:rFonts w:eastAsia="Times New Roman" w:cs="Times New Roman"/>
          <w:szCs w:val="24"/>
        </w:rPr>
        <w:t xml:space="preserve"> </w:t>
      </w:r>
      <w:r>
        <w:rPr>
          <w:rFonts w:eastAsia="Times New Roman" w:cs="Times New Roman"/>
          <w:szCs w:val="24"/>
        </w:rPr>
        <w:t>Χρυσής Αυγής)</w:t>
      </w:r>
    </w:p>
    <w:p w14:paraId="2ED8BC6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Θα ήθελα, επίσης, πάνω στο</w:t>
      </w:r>
      <w:r>
        <w:rPr>
          <w:rFonts w:eastAsia="Times New Roman" w:cs="Times New Roman"/>
          <w:szCs w:val="24"/>
        </w:rPr>
        <w:t xml:space="preserve"> σημείο αυτό να πω ότι οποιαδήποτε διαφορά προκύψει, σύμφωνα με το άρθρο 19 παράγραφος 2, μπορεί να υποβληθεί στο Διεθνές Δικαστήριο. Και λέει στη συνέχεια ότι αν δεν συμφωνήσουν τα δύο Μέρη να προσφύγουν από κοινού στο Διεθνές Δικαστήριο, τότε θα μπορούσε</w:t>
      </w:r>
      <w:r>
        <w:rPr>
          <w:rFonts w:eastAsia="Times New Roman" w:cs="Times New Roman"/>
          <w:szCs w:val="24"/>
        </w:rPr>
        <w:t xml:space="preserve"> αυτό να γίνει και μονομερώς. Ιδού, λοιπόν, στάδιον δόξης λαμπρόν για τη Νέα Δημοκρατία αν γίνει κυβέρνηση. Είναι βέβαιο ότι καταστρατηγείται η </w:t>
      </w:r>
      <w:r>
        <w:rPr>
          <w:rFonts w:eastAsia="Times New Roman" w:cs="Times New Roman"/>
          <w:szCs w:val="24"/>
        </w:rPr>
        <w:t xml:space="preserve">συμφωνία </w:t>
      </w:r>
      <w:r>
        <w:rPr>
          <w:rFonts w:eastAsia="Times New Roman" w:cs="Times New Roman"/>
          <w:szCs w:val="24"/>
        </w:rPr>
        <w:t xml:space="preserve">από τα Σκόπια ήδη τώρα και </w:t>
      </w:r>
      <w:r>
        <w:rPr>
          <w:rFonts w:eastAsia="Times New Roman" w:cs="Times New Roman"/>
          <w:szCs w:val="24"/>
        </w:rPr>
        <w:lastRenderedPageBreak/>
        <w:t xml:space="preserve">θα συμβεί και στο μέλλον. Έχετε τη δυνατότητα να προσφύγετε και μη λέτε ότι </w:t>
      </w:r>
      <w:r>
        <w:rPr>
          <w:rFonts w:eastAsia="Times New Roman" w:cs="Times New Roman"/>
          <w:szCs w:val="24"/>
        </w:rPr>
        <w:t xml:space="preserve">η κύρωση της </w:t>
      </w:r>
      <w:r>
        <w:rPr>
          <w:rFonts w:eastAsia="Times New Roman" w:cs="Times New Roman"/>
          <w:szCs w:val="24"/>
        </w:rPr>
        <w:t xml:space="preserve">συμφωνίας </w:t>
      </w:r>
      <w:r>
        <w:rPr>
          <w:rFonts w:eastAsia="Times New Roman" w:cs="Times New Roman"/>
          <w:szCs w:val="24"/>
        </w:rPr>
        <w:t>αυτής είναι τελεσίδικη και δεν μπορεί να γίνει τίποτε.</w:t>
      </w:r>
    </w:p>
    <w:p w14:paraId="2ED8BC6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εισηγήτρια του ΣΥΡΙΖΑ χαρακτήρισε τη Συμφωνία των Πρεσπών ως αντιιμπεριαλιστική, την ίδια στιγμή που είναι γνωστό και δεδομένο ότι γίνεται προκειμένου τα Σκόπια να μπουν στο ΝΑ</w:t>
      </w:r>
      <w:r>
        <w:rPr>
          <w:rFonts w:eastAsia="Times New Roman" w:cs="Times New Roman"/>
          <w:szCs w:val="24"/>
        </w:rPr>
        <w:t xml:space="preserve">ΤΟ. Κάποτε η Αριστερά ήθελε όλη τη Μακεδονία στα Σοβιέτ για να εξυπηρετηθεί η Μόσχα. Τώρα την παραχωρεί στην Αμερική και λέει ότι είναι αντιιμπεριαλιστική η </w:t>
      </w:r>
      <w:r>
        <w:rPr>
          <w:rFonts w:eastAsia="Times New Roman" w:cs="Times New Roman"/>
          <w:szCs w:val="24"/>
        </w:rPr>
        <w:t>συμφωνία</w:t>
      </w:r>
      <w:r>
        <w:rPr>
          <w:rFonts w:eastAsia="Times New Roman" w:cs="Times New Roman"/>
          <w:szCs w:val="24"/>
        </w:rPr>
        <w:t>. Αλλά τι να περιμένει κανείς από αυτούς οι οποίοι έλεγαν τα συνθήματα «Αμερικανοί φονιάδες</w:t>
      </w:r>
      <w:r>
        <w:rPr>
          <w:rFonts w:eastAsia="Times New Roman" w:cs="Times New Roman"/>
          <w:szCs w:val="24"/>
        </w:rPr>
        <w:t xml:space="preserve"> των λαών» και σήμερα είναι οι πιο καλοί πελάτες των Αμερικανών;</w:t>
      </w:r>
    </w:p>
    <w:p w14:paraId="2ED8BC7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εις ό,τι αφορά πάλι τα περί προδοτών και επειδή άπαντες, οι περισσότεροι τουλάχιστον εκ των Βουλευτών και των Υπουργών του ΣΥΡΙΖΑ δηλώνουν κομμουνιστές, θα τους πω ότι στο Κομμουνιστικό Μ</w:t>
      </w:r>
      <w:r>
        <w:rPr>
          <w:rFonts w:eastAsia="Times New Roman" w:cs="Times New Roman"/>
          <w:szCs w:val="24"/>
        </w:rPr>
        <w:t>ανιφέστο απαντώντας στην κατηγορία ότι οι κομμουνιστές θέλουν να καταργήσουν την πατρίδα ο Μαρξ και ο Ένγκελς αναφέρουν τα εξής αυτολεξεί</w:t>
      </w:r>
      <w:r w:rsidRPr="002C3753">
        <w:rPr>
          <w:rFonts w:eastAsia="Times New Roman" w:cs="Times New Roman"/>
          <w:szCs w:val="24"/>
        </w:rPr>
        <w:t xml:space="preserve">: </w:t>
      </w:r>
      <w:r>
        <w:rPr>
          <w:rFonts w:eastAsia="Times New Roman" w:cs="Times New Roman"/>
          <w:szCs w:val="24"/>
        </w:rPr>
        <w:t xml:space="preserve">«Κατηγόρησαν τους </w:t>
      </w:r>
      <w:r>
        <w:rPr>
          <w:rFonts w:eastAsia="Times New Roman" w:cs="Times New Roman"/>
          <w:szCs w:val="24"/>
        </w:rPr>
        <w:lastRenderedPageBreak/>
        <w:t xml:space="preserve">κομμουνιστές ότι θέλουν να καταργήσουν την πατρίδα, την εθνικότητα. Οι εργάτες δεν έχουν δική τους </w:t>
      </w:r>
      <w:r>
        <w:rPr>
          <w:rFonts w:eastAsia="Times New Roman" w:cs="Times New Roman"/>
          <w:szCs w:val="24"/>
        </w:rPr>
        <w:t>πατρίδα. Δεν μπορείς να τους πάρεις κάτι που δεν έχουν. Ας μην επικαλείσαι, λοιπόν, τον πατριωτισμό».</w:t>
      </w:r>
    </w:p>
    <w:p w14:paraId="2ED8BC7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εις ό,τι αφορά τους πάρα πολλούς από το ΠΑΣΟΚ που βρίσκονται σήμερα στις γραμμές του ΣΥΡΙΖΑ θα τους θυμίσω ότι το 1982 η κυβέρνηση του ΠΑΣΟΚ, η </w:t>
      </w:r>
      <w:r>
        <w:rPr>
          <w:rFonts w:eastAsia="Times New Roman" w:cs="Times New Roman"/>
          <w:szCs w:val="24"/>
        </w:rPr>
        <w:t>Κυβέρνηση Ανδρέα Παπανδρέου, εξαίρεσε 70.000 πολίτες των Σκοπίων από τη δυνατότητά τους να επιστρέψουν στην Ελλάδα. Γιατί; Γιατί δήλωναν Μακεδόνες στην εθνικότητα.</w:t>
      </w:r>
    </w:p>
    <w:p w14:paraId="2ED8BC7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όσον αφορά έναν άλλο νεολογισμό που υπάρχει και δεν είναι σημερινός, υπάρχει πάρα πολλά </w:t>
      </w:r>
      <w:r>
        <w:rPr>
          <w:rFonts w:eastAsia="Times New Roman" w:cs="Times New Roman"/>
          <w:szCs w:val="24"/>
        </w:rPr>
        <w:t>χρόνια, περί Σλαβομακεδόνων, τον θεωρώ εξαιρετικά αδόκιμο και εθνικά επικίνδυνο, γιατί και Σλάβοι και Μακεδόνες δεν γίνεται. Οι Μακεδόνες είναι Έλληνες και μόνο Έλληνες!</w:t>
      </w:r>
    </w:p>
    <w:p w14:paraId="2ED8BC73"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w:t>
      </w:r>
      <w:r w:rsidRPr="002C3753">
        <w:rPr>
          <w:rFonts w:eastAsia="Times New Roman" w:cs="Times New Roman"/>
          <w:szCs w:val="24"/>
        </w:rPr>
        <w:t xml:space="preserve"> </w:t>
      </w:r>
      <w:r>
        <w:rPr>
          <w:rFonts w:eastAsia="Times New Roman" w:cs="Times New Roman"/>
          <w:szCs w:val="24"/>
        </w:rPr>
        <w:t>Χρυσής Αυγής)</w:t>
      </w:r>
    </w:p>
    <w:p w14:paraId="2ED8BC7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δε Κωστής Παλαμάς σε ένα άρθρο του</w:t>
      </w:r>
      <w:r>
        <w:rPr>
          <w:rFonts w:eastAsia="Times New Roman" w:cs="Times New Roman"/>
          <w:szCs w:val="24"/>
        </w:rPr>
        <w:t xml:space="preserve"> στον «Νουμά» στις αρχές του 20</w:t>
      </w:r>
      <w:r w:rsidRPr="00D44BDF">
        <w:rPr>
          <w:rFonts w:eastAsia="Times New Roman" w:cs="Times New Roman"/>
          <w:szCs w:val="24"/>
          <w:vertAlign w:val="superscript"/>
        </w:rPr>
        <w:t>ου</w:t>
      </w:r>
      <w:r>
        <w:rPr>
          <w:rFonts w:eastAsia="Times New Roman" w:cs="Times New Roman"/>
          <w:szCs w:val="24"/>
        </w:rPr>
        <w:t xml:space="preserve"> αιώνος τους αποκαλούσε βουλγαρόφωνους Ελληνομακεδονίτες.</w:t>
      </w:r>
    </w:p>
    <w:p w14:paraId="2ED8BC7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Πρόσφατα μάλιστα, ο καθηγητής Πανεπιστημίου κ. Μπαμπινιώτης έγραψε ένα άρθρο που λέει</w:t>
      </w:r>
      <w:r w:rsidRPr="002C3753">
        <w:rPr>
          <w:rFonts w:eastAsia="Times New Roman" w:cs="Times New Roman"/>
          <w:szCs w:val="24"/>
        </w:rPr>
        <w:t>:</w:t>
      </w:r>
      <w:r>
        <w:rPr>
          <w:rFonts w:eastAsia="Times New Roman" w:cs="Times New Roman"/>
          <w:szCs w:val="24"/>
        </w:rPr>
        <w:t xml:space="preserve"> «Η γλώσσα τους νοτιοσλαβική, όχι μακεδονική». Και γράφει χαρακτηριστικά στο άρ</w:t>
      </w:r>
      <w:r>
        <w:rPr>
          <w:rFonts w:eastAsia="Times New Roman" w:cs="Times New Roman"/>
          <w:szCs w:val="24"/>
        </w:rPr>
        <w:t>θρο του αυτό</w:t>
      </w:r>
      <w:r w:rsidRPr="00D44BDF">
        <w:rPr>
          <w:rFonts w:eastAsia="Times New Roman" w:cs="Times New Roman"/>
          <w:szCs w:val="24"/>
        </w:rPr>
        <w:t>:</w:t>
      </w:r>
      <w:r>
        <w:rPr>
          <w:rFonts w:eastAsia="Times New Roman" w:cs="Times New Roman"/>
          <w:szCs w:val="24"/>
        </w:rPr>
        <w:t xml:space="preserve"> «Αυτή τη βουλγαροσερβική, νοτιοσλαβική γλώσσα την αποκαλούν ψευδώς μακεδονική. Αυτή είναι η μεγάλη αλήθεια και η ουσία του θέματος. Μόνο που αν επικυρωθεί με τη Συμφωνία των Πρεσπών η ονομασία ως μακεδονικής, θα επικρατήσει το αντίθετο. Ένα μ</w:t>
      </w:r>
      <w:r>
        <w:rPr>
          <w:rFonts w:eastAsia="Times New Roman" w:cs="Times New Roman"/>
          <w:szCs w:val="24"/>
        </w:rPr>
        <w:t xml:space="preserve">εγάλο ιστορικό ψέμα με τη μεγάλη αλήθεια θα κρύβεται χωμένη στα χάρτινα γραφειοκρατικά άδυτα της </w:t>
      </w:r>
      <w:r>
        <w:rPr>
          <w:rFonts w:eastAsia="Times New Roman" w:cs="Times New Roman"/>
          <w:szCs w:val="24"/>
        </w:rPr>
        <w:t>συμφωνίας</w:t>
      </w:r>
      <w:r>
        <w:rPr>
          <w:rFonts w:eastAsia="Times New Roman" w:cs="Times New Roman"/>
          <w:szCs w:val="24"/>
        </w:rPr>
        <w:t>, που δεν θα αναζητεί ούτε θα μπορεί να φτάσει κανείς».</w:t>
      </w:r>
    </w:p>
    <w:p w14:paraId="2ED8BC7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συνεχίζει</w:t>
      </w:r>
      <w:r w:rsidRPr="002C3753">
        <w:rPr>
          <w:rFonts w:eastAsia="Times New Roman" w:cs="Times New Roman"/>
          <w:szCs w:val="24"/>
        </w:rPr>
        <w:t>:</w:t>
      </w:r>
      <w:r>
        <w:rPr>
          <w:rFonts w:eastAsia="Times New Roman" w:cs="Times New Roman"/>
          <w:szCs w:val="24"/>
        </w:rPr>
        <w:t xml:space="preserve"> «Γιατί επιλέγουν συνειδητά, συστηματικά και πολιτικά μια ψευδώνυμη ονομασία;» Η</w:t>
      </w:r>
      <w:r>
        <w:rPr>
          <w:rFonts w:eastAsia="Times New Roman" w:cs="Times New Roman"/>
          <w:szCs w:val="24"/>
        </w:rPr>
        <w:t xml:space="preserve"> απάντηση είναι</w:t>
      </w:r>
      <w:r w:rsidRPr="00D44BDF">
        <w:rPr>
          <w:rFonts w:eastAsia="Times New Roman" w:cs="Times New Roman"/>
          <w:szCs w:val="24"/>
        </w:rPr>
        <w:t>:</w:t>
      </w:r>
      <w:r>
        <w:rPr>
          <w:rFonts w:eastAsia="Times New Roman" w:cs="Times New Roman"/>
          <w:szCs w:val="24"/>
        </w:rPr>
        <w:t xml:space="preserve"> «Τα ονόματα των χωρών δεν είναι αθώα». </w:t>
      </w:r>
    </w:p>
    <w:p w14:paraId="2ED8BC7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Καταλάβετέ το, προπαντός οι κύριοι της Νέας Δημοκρατίας, ότι το να παραχωρείτε με τον οποιονδήποτε τρόπο τον όρο και το όνομα «Μακεδονία», έστω και σε σύνθετη μορφή, δεν είναι δικαίωμά σας και είναι </w:t>
      </w:r>
      <w:r>
        <w:rPr>
          <w:rFonts w:eastAsia="Times New Roman" w:cs="Times New Roman"/>
          <w:szCs w:val="24"/>
        </w:rPr>
        <w:t xml:space="preserve">εθνικά επικίνδυνο. Και αυτό το έχετε αποδεχτεί και επιτέλους βγείτε στον ελληνικό λαό που διαδηλώνει </w:t>
      </w:r>
      <w:r>
        <w:rPr>
          <w:rFonts w:eastAsia="Times New Roman" w:cs="Times New Roman"/>
          <w:szCs w:val="24"/>
        </w:rPr>
        <w:lastRenderedPageBreak/>
        <w:t>έχοντας πανό που λένε «Το όνομά μας είναι η ψυχή μας» και πείτε ότι αποδέχεστε τον όρο «Μακεδονία».</w:t>
      </w:r>
    </w:p>
    <w:p w14:paraId="2ED8BC7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Εις ό,τι με αφορά, ήταν στις 16 Οκτωβρίου του 2015, ότα</w:t>
      </w:r>
      <w:r>
        <w:rPr>
          <w:rFonts w:eastAsia="Times New Roman" w:cs="Times New Roman"/>
          <w:szCs w:val="24"/>
        </w:rPr>
        <w:t>ν ο αξιότιμος τότε Υπουργός Εξωτερικών κ. Κοτζιάς μού είχε απευθύνει μία επιστολή από το Εθνικό Συμβούλιο Εξωτερικής Πολιτικής, στην οποία μου ζητούσε να προτείνω ονομασία για τα Σκόπια και πήρα τον λόγο στη Βουλή και είπα ότι «επειδή δεν πιστεύω στη μυστι</w:t>
      </w:r>
      <w:r>
        <w:rPr>
          <w:rFonts w:eastAsia="Times New Roman" w:cs="Times New Roman"/>
          <w:szCs w:val="24"/>
        </w:rPr>
        <w:t>κή διπλωματία και επειδή εγράφη κατά κόρον στις εφημερίδες ότι στη διάρκεια της επισκέψεως του κυρίου Πρωθυπουργού Αλέξη Τσίπρα στις Ηνωμένες Πολιτείες συμφωνήθηκε η ένταξη των Σκοπίων στο ΝΑΤΟ…». Και το έλεγα αυτό τον Οκτώβριο του 2015 και εσείς σιωπούσατ</w:t>
      </w:r>
      <w:r>
        <w:rPr>
          <w:rFonts w:eastAsia="Times New Roman" w:cs="Times New Roman"/>
          <w:szCs w:val="24"/>
        </w:rPr>
        <w:t xml:space="preserve">ε και η σιωπή σας είναι ενοχή και φτάσαμε στο σημερινό σημείο αυτής της </w:t>
      </w:r>
      <w:r>
        <w:rPr>
          <w:rFonts w:eastAsia="Times New Roman" w:cs="Times New Roman"/>
          <w:szCs w:val="24"/>
        </w:rPr>
        <w:t>συμφωνίας</w:t>
      </w:r>
      <w:r>
        <w:rPr>
          <w:rFonts w:eastAsia="Times New Roman" w:cs="Times New Roman"/>
          <w:szCs w:val="24"/>
        </w:rPr>
        <w:t>, η οποία θα υπερψηφιστεί από ένα σύνολο Βουλευτών οι οποίοι εκλέχθηκαν άλλοι με τον ΣΥΡΙΖΑ, άλλοι με το ΠΑΣΟΚ, άλλοι με τη Νέα Δημοκρατία, άλλοι με το Ποτάμι και άλλοι με την</w:t>
      </w:r>
      <w:r>
        <w:rPr>
          <w:rFonts w:eastAsia="Times New Roman" w:cs="Times New Roman"/>
          <w:szCs w:val="24"/>
        </w:rPr>
        <w:t xml:space="preserve"> Ένωση Κεντρώων. Εάν αυτό δεν είναι κοινοβουλευτικό πραξικόπημα, τι είναι; </w:t>
      </w:r>
    </w:p>
    <w:p w14:paraId="2ED8BC7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Ιδιαίτερη σημασία έχει στη </w:t>
      </w:r>
      <w:r>
        <w:rPr>
          <w:rFonts w:eastAsia="Times New Roman" w:cs="Times New Roman"/>
          <w:szCs w:val="24"/>
        </w:rPr>
        <w:t xml:space="preserve">συμφωνία </w:t>
      </w:r>
      <w:r>
        <w:rPr>
          <w:rFonts w:eastAsia="Times New Roman" w:cs="Times New Roman"/>
          <w:szCs w:val="24"/>
        </w:rPr>
        <w:t>ο όρος «</w:t>
      </w:r>
      <w:r>
        <w:rPr>
          <w:rFonts w:eastAsia="Times New Roman" w:cs="Times New Roman"/>
          <w:szCs w:val="24"/>
          <w:lang w:val="en-US"/>
        </w:rPr>
        <w:t>nationality</w:t>
      </w:r>
      <w:r>
        <w:rPr>
          <w:rFonts w:eastAsia="Times New Roman" w:cs="Times New Roman"/>
          <w:szCs w:val="24"/>
        </w:rPr>
        <w:t>»</w:t>
      </w:r>
      <w:r w:rsidRPr="00C02BAD">
        <w:rPr>
          <w:rFonts w:eastAsia="Times New Roman" w:cs="Times New Roman"/>
          <w:szCs w:val="24"/>
        </w:rPr>
        <w:t xml:space="preserve">, </w:t>
      </w:r>
      <w:r>
        <w:rPr>
          <w:rFonts w:eastAsia="Times New Roman" w:cs="Times New Roman"/>
          <w:szCs w:val="24"/>
        </w:rPr>
        <w:t>ο οποίος αν δεν ήθελαν να προκαλούν οι Σκοπιανοί θα μπορούσε να έχει αντικατασταθεί με τον όρο «</w:t>
      </w:r>
      <w:r>
        <w:rPr>
          <w:rFonts w:eastAsia="Times New Roman" w:cs="Times New Roman"/>
          <w:szCs w:val="24"/>
          <w:lang w:val="en-US"/>
        </w:rPr>
        <w:t>citizenship</w:t>
      </w:r>
      <w:r>
        <w:rPr>
          <w:rFonts w:eastAsia="Times New Roman" w:cs="Times New Roman"/>
          <w:szCs w:val="24"/>
        </w:rPr>
        <w:t>»</w:t>
      </w:r>
      <w:r w:rsidRPr="00C02BAD">
        <w:rPr>
          <w:rFonts w:eastAsia="Times New Roman" w:cs="Times New Roman"/>
          <w:szCs w:val="24"/>
        </w:rPr>
        <w:t xml:space="preserve">, </w:t>
      </w:r>
      <w:r>
        <w:rPr>
          <w:rFonts w:eastAsia="Times New Roman" w:cs="Times New Roman"/>
          <w:szCs w:val="24"/>
        </w:rPr>
        <w:t>δηλαδή πολίτ</w:t>
      </w:r>
      <w:r>
        <w:rPr>
          <w:rFonts w:eastAsia="Times New Roman" w:cs="Times New Roman"/>
          <w:szCs w:val="24"/>
        </w:rPr>
        <w:t xml:space="preserve">ης. Αλλά αυτό δεν έγινε και όχι μόνο δεν έγινε, αλλά αντιθέτως χρησιμοποιείται μέσα στη </w:t>
      </w:r>
      <w:r>
        <w:rPr>
          <w:rFonts w:eastAsia="Times New Roman" w:cs="Times New Roman"/>
          <w:szCs w:val="24"/>
        </w:rPr>
        <w:t xml:space="preserve">συμφωνία </w:t>
      </w:r>
      <w:r>
        <w:rPr>
          <w:rFonts w:eastAsia="Times New Roman" w:cs="Times New Roman"/>
          <w:szCs w:val="24"/>
        </w:rPr>
        <w:t>συχνά ο όρος «ο λαός της Μακεδονίας».</w:t>
      </w:r>
    </w:p>
    <w:p w14:paraId="2ED8BC7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Όσο για τον όρο «</w:t>
      </w:r>
      <w:r>
        <w:rPr>
          <w:rFonts w:eastAsia="Times New Roman" w:cs="Times New Roman"/>
          <w:szCs w:val="24"/>
          <w:lang w:val="en-US"/>
        </w:rPr>
        <w:t>nationality</w:t>
      </w:r>
      <w:r>
        <w:rPr>
          <w:rFonts w:eastAsia="Times New Roman" w:cs="Times New Roman"/>
          <w:szCs w:val="24"/>
        </w:rPr>
        <w:t>»</w:t>
      </w:r>
      <w:r w:rsidRPr="00C02BAD">
        <w:rPr>
          <w:rFonts w:eastAsia="Times New Roman" w:cs="Times New Roman"/>
          <w:szCs w:val="24"/>
        </w:rPr>
        <w:t xml:space="preserve"> </w:t>
      </w:r>
      <w:r>
        <w:rPr>
          <w:rFonts w:eastAsia="Times New Roman" w:cs="Times New Roman"/>
          <w:szCs w:val="24"/>
        </w:rPr>
        <w:t xml:space="preserve">που κάποιοι είπαν ότι αφορά μόνο υπηκοότητα, θα τους παραπέμψω στην ετυμολογία της λέξεως. </w:t>
      </w:r>
      <w:r>
        <w:rPr>
          <w:rFonts w:eastAsia="Times New Roman" w:cs="Times New Roman"/>
          <w:szCs w:val="24"/>
        </w:rPr>
        <w:t xml:space="preserve">Σύμφωνα με το μεγάλο λεξικό της Αγγλικής γλώσσας του </w:t>
      </w:r>
      <w:r>
        <w:rPr>
          <w:rFonts w:eastAsia="Times New Roman" w:cs="Times New Roman"/>
          <w:szCs w:val="24"/>
          <w:lang w:val="en-US"/>
        </w:rPr>
        <w:t>Cambridge</w:t>
      </w:r>
      <w:r>
        <w:rPr>
          <w:rFonts w:eastAsia="Times New Roman" w:cs="Times New Roman"/>
          <w:szCs w:val="24"/>
        </w:rPr>
        <w:t>, σημαίνει δύο πράγματα</w:t>
      </w:r>
      <w:r w:rsidRPr="00C02BAD">
        <w:rPr>
          <w:rFonts w:eastAsia="Times New Roman" w:cs="Times New Roman"/>
          <w:szCs w:val="24"/>
        </w:rPr>
        <w:t>:</w:t>
      </w:r>
      <w:r>
        <w:rPr>
          <w:rFonts w:eastAsia="Times New Roman" w:cs="Times New Roman"/>
          <w:szCs w:val="24"/>
        </w:rPr>
        <w:t xml:space="preserve"> Πράγματι σημαίνει το επίσημο δικαίωμα κάποιου να είναι πολίτης ενός κράτους, αλλά σημαίνει και μία ομάδα λαού της ίδιας φυλής, της ίδιας θρησκείας και των ίδιων παραδόσε</w:t>
      </w:r>
      <w:r>
        <w:rPr>
          <w:rFonts w:eastAsia="Times New Roman" w:cs="Times New Roman"/>
          <w:szCs w:val="24"/>
        </w:rPr>
        <w:t>ων.</w:t>
      </w:r>
    </w:p>
    <w:p w14:paraId="2ED8BC7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Εις ό,τι αφορά τον όρο «εθνικότητα», που επίσης προσπαθείτε να διαστρεβλώσετε τη σημασία του, στη Μεγάλη Ελληνική Εγκυκλοπαίδεια, έκδοση του 1929, ο Δημήτριος Δρόσος, Διευθυντής του Υπουργείου Εξωτερικών, υπογράφει το λήμμα </w:t>
      </w:r>
      <w:r>
        <w:rPr>
          <w:rFonts w:eastAsia="Times New Roman" w:cs="Times New Roman"/>
          <w:szCs w:val="24"/>
        </w:rPr>
        <w:lastRenderedPageBreak/>
        <w:t xml:space="preserve">«εθνικότης», </w:t>
      </w:r>
      <w:r>
        <w:rPr>
          <w:rFonts w:eastAsia="Times New Roman" w:cs="Times New Roman"/>
          <w:szCs w:val="24"/>
          <w:lang w:val="en-US"/>
        </w:rPr>
        <w:t>n</w:t>
      </w:r>
      <w:r>
        <w:rPr>
          <w:rFonts w:eastAsia="Times New Roman" w:cs="Times New Roman"/>
          <w:szCs w:val="24"/>
        </w:rPr>
        <w:t>ational</w:t>
      </w:r>
      <w:r>
        <w:rPr>
          <w:rFonts w:eastAsia="Times New Roman" w:cs="Times New Roman"/>
          <w:szCs w:val="24"/>
          <w:lang w:val="en-US"/>
        </w:rPr>
        <w:t>ite</w:t>
      </w:r>
      <w:r>
        <w:rPr>
          <w:rFonts w:eastAsia="Times New Roman" w:cs="Times New Roman"/>
          <w:szCs w:val="24"/>
        </w:rPr>
        <w:t>: σύ</w:t>
      </w:r>
      <w:r>
        <w:rPr>
          <w:rFonts w:eastAsia="Times New Roman" w:cs="Times New Roman"/>
          <w:szCs w:val="24"/>
        </w:rPr>
        <w:t>νολο ατόμων συνδεόμενων διά κοινού ιστορικού παρελθόντος και κοινής φυλετικής συνειδήσεως και καταγωγής. Αυτό είναι εθνικότης.</w:t>
      </w:r>
    </w:p>
    <w:p w14:paraId="2ED8BC7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Δεν θέλω να αναφερθώ και στον όρο της λέξεως «</w:t>
      </w:r>
      <w:r>
        <w:rPr>
          <w:rFonts w:eastAsia="Times New Roman" w:cs="Times New Roman"/>
          <w:szCs w:val="24"/>
          <w:lang w:val="en-US"/>
        </w:rPr>
        <w:t>nationality</w:t>
      </w:r>
      <w:r>
        <w:rPr>
          <w:rFonts w:eastAsia="Times New Roman" w:cs="Times New Roman"/>
          <w:szCs w:val="24"/>
        </w:rPr>
        <w:t>»</w:t>
      </w:r>
      <w:r w:rsidRPr="0029727B">
        <w:rPr>
          <w:rFonts w:eastAsia="Times New Roman" w:cs="Times New Roman"/>
          <w:szCs w:val="24"/>
        </w:rPr>
        <w:t xml:space="preserve"> </w:t>
      </w:r>
      <w:r>
        <w:rPr>
          <w:rFonts w:eastAsia="Times New Roman" w:cs="Times New Roman"/>
          <w:szCs w:val="24"/>
        </w:rPr>
        <w:t>που είναι αντιδάνειο και προέρχεται και αυτό από ελληνική λέξη.</w:t>
      </w:r>
    </w:p>
    <w:p w14:paraId="2ED8BC7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Επανέρχομαι στη </w:t>
      </w:r>
      <w:r>
        <w:rPr>
          <w:rFonts w:eastAsia="Times New Roman" w:cs="Times New Roman"/>
          <w:szCs w:val="24"/>
        </w:rPr>
        <w:t>συμφωνία</w:t>
      </w:r>
      <w:r>
        <w:rPr>
          <w:rFonts w:eastAsia="Times New Roman" w:cs="Times New Roman"/>
          <w:szCs w:val="24"/>
        </w:rPr>
        <w:t xml:space="preserve"> και λέω ότι έχουν γίνει ολέθρια σφάλματα από ελληνικής πλευράς όχι τώρα, όχι μετά τη Μεταπολίτευση, άλλα ήδη μετά τον Β΄ Παγκόσμιο Πόλεμο με πρώτο μεγάλο λάθος την αναγνώριση της Γιουγκοσλαβίας το 1950 από κυβέρνηση του Κέντρου και</w:t>
      </w:r>
      <w:r>
        <w:rPr>
          <w:rFonts w:eastAsia="Times New Roman" w:cs="Times New Roman"/>
          <w:szCs w:val="24"/>
        </w:rPr>
        <w:t xml:space="preserve"> συγκεκριμένα του Νικολάου Πλαστήρα, παρά το γεγονός ότι είχε την ονομασία Ομόσπονδη Δημοκρατία της Μακεδονίας.</w:t>
      </w:r>
    </w:p>
    <w:p w14:paraId="2ED8BC7E" w14:textId="77777777" w:rsidR="00C647AD" w:rsidRDefault="00D506E1">
      <w:pPr>
        <w:spacing w:after="0" w:line="600" w:lineRule="auto"/>
        <w:ind w:firstLine="720"/>
        <w:jc w:val="both"/>
        <w:rPr>
          <w:rFonts w:eastAsia="Times New Roman"/>
          <w:szCs w:val="24"/>
        </w:rPr>
      </w:pPr>
      <w:r>
        <w:rPr>
          <w:rFonts w:eastAsia="Times New Roman" w:cs="Times New Roman"/>
          <w:szCs w:val="24"/>
        </w:rPr>
        <w:t xml:space="preserve">Και βεβαίως επανέρχομαι σε αυτό που είχα πει και στη διάρκεια της διαδικασίας για την πρόταση μομφής, ότι η </w:t>
      </w:r>
      <w:r>
        <w:rPr>
          <w:rFonts w:eastAsia="Times New Roman" w:cs="Times New Roman"/>
          <w:szCs w:val="24"/>
        </w:rPr>
        <w:t xml:space="preserve">συμφωνία </w:t>
      </w:r>
      <w:r>
        <w:rPr>
          <w:rFonts w:eastAsia="Times New Roman" w:cs="Times New Roman"/>
          <w:szCs w:val="24"/>
        </w:rPr>
        <w:t>αυτή είναι άκυρη σε όλες τι</w:t>
      </w:r>
      <w:r>
        <w:rPr>
          <w:rFonts w:eastAsia="Times New Roman" w:cs="Times New Roman"/>
          <w:szCs w:val="24"/>
        </w:rPr>
        <w:t>ς περιπτώσεις και θα πρέπει η Νέα Δημοκρατία να δεσμευθεί ότι θα την ακυρώσει, να δεσμευτεί έναντι του ελληνικού λαού, ο οποίος διαδηλώνει, ότι δεν θα έχει σύνθετη ονομασία.</w:t>
      </w:r>
    </w:p>
    <w:p w14:paraId="2ED8BC7F" w14:textId="77777777" w:rsidR="00C647AD" w:rsidRDefault="00D506E1">
      <w:pPr>
        <w:spacing w:after="0" w:line="600" w:lineRule="auto"/>
        <w:ind w:firstLine="720"/>
        <w:jc w:val="both"/>
        <w:rPr>
          <w:rFonts w:eastAsia="Times New Roman"/>
          <w:szCs w:val="24"/>
        </w:rPr>
      </w:pPr>
      <w:r w:rsidRPr="00106B03">
        <w:rPr>
          <w:rFonts w:eastAsia="Times New Roman"/>
          <w:szCs w:val="24"/>
        </w:rPr>
        <w:lastRenderedPageBreak/>
        <w:t xml:space="preserve">Στο άρθρο 3, λοιπόν, </w:t>
      </w:r>
      <w:r>
        <w:rPr>
          <w:rFonts w:eastAsia="Times New Roman"/>
          <w:szCs w:val="24"/>
        </w:rPr>
        <w:t xml:space="preserve">του συνταγματικού νόμου, αναφέρεται ρητά ότι η τροποποίηση αυτή θα έχει ολοκληρωθεί μέχρι τέλος του 2018 </w:t>
      </w:r>
      <w:r w:rsidRPr="00663B99">
        <w:rPr>
          <w:rFonts w:eastAsia="Times New Roman"/>
          <w:szCs w:val="24"/>
        </w:rPr>
        <w:t>και όπως όλοι γνωρίζουμε</w:t>
      </w:r>
      <w:r>
        <w:rPr>
          <w:rFonts w:eastAsia="Times New Roman"/>
          <w:szCs w:val="24"/>
        </w:rPr>
        <w:t>,</w:t>
      </w:r>
      <w:r w:rsidRPr="00663B99">
        <w:rPr>
          <w:rFonts w:eastAsia="Times New Roman"/>
          <w:szCs w:val="24"/>
        </w:rPr>
        <w:t xml:space="preserve"> αυτό δεν συνέβη</w:t>
      </w:r>
      <w:r>
        <w:rPr>
          <w:rFonts w:eastAsia="Times New Roman"/>
          <w:szCs w:val="24"/>
        </w:rPr>
        <w:t>.</w:t>
      </w:r>
      <w:r w:rsidRPr="00663B99">
        <w:rPr>
          <w:rFonts w:eastAsia="Times New Roman"/>
          <w:szCs w:val="24"/>
        </w:rPr>
        <w:t xml:space="preserve"> </w:t>
      </w:r>
      <w:r>
        <w:rPr>
          <w:rFonts w:eastAsia="Times New Roman"/>
          <w:szCs w:val="24"/>
        </w:rPr>
        <w:t>Ε</w:t>
      </w:r>
      <w:r w:rsidRPr="00663B99">
        <w:rPr>
          <w:rFonts w:eastAsia="Times New Roman"/>
          <w:szCs w:val="24"/>
        </w:rPr>
        <w:t>πιπλέον</w:t>
      </w:r>
      <w:r>
        <w:rPr>
          <w:rFonts w:eastAsia="Times New Roman"/>
          <w:szCs w:val="24"/>
        </w:rPr>
        <w:t>, υπάρχει κ</w:t>
      </w:r>
      <w:r w:rsidRPr="00663B99">
        <w:rPr>
          <w:rFonts w:eastAsia="Times New Roman"/>
          <w:szCs w:val="24"/>
        </w:rPr>
        <w:t xml:space="preserve">ι ένα άρθρο το οποίο λέει ότι </w:t>
      </w:r>
      <w:r>
        <w:rPr>
          <w:rFonts w:eastAsia="Times New Roman"/>
          <w:szCs w:val="24"/>
        </w:rPr>
        <w:t xml:space="preserve">θα υπάρχει η δυνατότητα να αλλάξει </w:t>
      </w:r>
      <w:r w:rsidRPr="00663B99">
        <w:rPr>
          <w:rFonts w:eastAsia="Times New Roman"/>
          <w:szCs w:val="24"/>
        </w:rPr>
        <w:t xml:space="preserve">η χρήση των ονομάτων το </w:t>
      </w:r>
      <w:r w:rsidRPr="00663B99">
        <w:rPr>
          <w:rFonts w:eastAsia="Times New Roman"/>
          <w:szCs w:val="24"/>
        </w:rPr>
        <w:t xml:space="preserve">αργότερο </w:t>
      </w:r>
      <w:r>
        <w:rPr>
          <w:rFonts w:eastAsia="Times New Roman"/>
          <w:szCs w:val="24"/>
        </w:rPr>
        <w:t xml:space="preserve">εντός πέντε ετών. Δηλαδή, για πέντε ολόκληρα χρόνια τα Σκόπια θα μπορούν να χρησιμοποιούν τον όρο «Μακεδονία». </w:t>
      </w:r>
      <w:r w:rsidRPr="00663B99">
        <w:rPr>
          <w:rFonts w:eastAsia="Times New Roman"/>
          <w:szCs w:val="24"/>
        </w:rPr>
        <w:t xml:space="preserve"> </w:t>
      </w:r>
    </w:p>
    <w:p w14:paraId="2ED8BC80" w14:textId="77777777" w:rsidR="00C647AD" w:rsidRDefault="00D506E1">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9F0771">
        <w:rPr>
          <w:rFonts w:eastAsia="Times New Roman"/>
          <w:b/>
          <w:szCs w:val="24"/>
        </w:rPr>
        <w:t>ΝΙΚΟΛΑΟΣ ΒΟΥΤΣΗΣ</w:t>
      </w:r>
      <w:r>
        <w:rPr>
          <w:rFonts w:eastAsia="Times New Roman"/>
          <w:szCs w:val="24"/>
        </w:rPr>
        <w:t>)</w:t>
      </w:r>
    </w:p>
    <w:p w14:paraId="2ED8BC81" w14:textId="77777777" w:rsidR="00C647AD" w:rsidRDefault="00D506E1">
      <w:pPr>
        <w:spacing w:after="0" w:line="600" w:lineRule="auto"/>
        <w:ind w:firstLine="720"/>
        <w:jc w:val="both"/>
        <w:rPr>
          <w:rFonts w:eastAsia="Times New Roman"/>
          <w:szCs w:val="24"/>
        </w:rPr>
      </w:pPr>
      <w:r>
        <w:rPr>
          <w:rFonts w:eastAsia="Times New Roman"/>
          <w:szCs w:val="24"/>
        </w:rPr>
        <w:t>Ε</w:t>
      </w:r>
      <w:r w:rsidRPr="00663B99">
        <w:rPr>
          <w:rFonts w:eastAsia="Times New Roman"/>
          <w:szCs w:val="24"/>
        </w:rPr>
        <w:t>χθροπάθεια</w:t>
      </w:r>
      <w:r>
        <w:rPr>
          <w:rFonts w:eastAsia="Times New Roman"/>
          <w:szCs w:val="24"/>
        </w:rPr>
        <w:t>,</w:t>
      </w:r>
      <w:r w:rsidRPr="00663B99">
        <w:rPr>
          <w:rFonts w:eastAsia="Times New Roman"/>
          <w:szCs w:val="24"/>
        </w:rPr>
        <w:t xml:space="preserve"> </w:t>
      </w:r>
      <w:r>
        <w:rPr>
          <w:rFonts w:eastAsia="Times New Roman"/>
          <w:szCs w:val="24"/>
        </w:rPr>
        <w:t>λ</w:t>
      </w:r>
      <w:r w:rsidRPr="00663B99">
        <w:rPr>
          <w:rFonts w:eastAsia="Times New Roman"/>
          <w:szCs w:val="24"/>
        </w:rPr>
        <w:t>οιπόν</w:t>
      </w:r>
      <w:r>
        <w:rPr>
          <w:rFonts w:eastAsia="Times New Roman"/>
          <w:szCs w:val="24"/>
        </w:rPr>
        <w:t>, αλλαγή των σχολικών β</w:t>
      </w:r>
      <w:r>
        <w:rPr>
          <w:rFonts w:eastAsia="Times New Roman"/>
          <w:szCs w:val="24"/>
        </w:rPr>
        <w:t>ιβλίων κ</w:t>
      </w:r>
      <w:r w:rsidRPr="00663B99">
        <w:rPr>
          <w:rFonts w:eastAsia="Times New Roman"/>
          <w:szCs w:val="24"/>
        </w:rPr>
        <w:t xml:space="preserve">ι όπως </w:t>
      </w:r>
      <w:r>
        <w:rPr>
          <w:rFonts w:eastAsia="Times New Roman"/>
          <w:szCs w:val="24"/>
        </w:rPr>
        <w:t>α</w:t>
      </w:r>
      <w:r w:rsidRPr="00663B99">
        <w:rPr>
          <w:rFonts w:eastAsia="Times New Roman"/>
          <w:szCs w:val="24"/>
        </w:rPr>
        <w:t>ναφέρθηκε</w:t>
      </w:r>
      <w:r>
        <w:rPr>
          <w:rFonts w:eastAsia="Times New Roman"/>
          <w:szCs w:val="24"/>
        </w:rPr>
        <w:t>,</w:t>
      </w:r>
      <w:r w:rsidRPr="00663B99">
        <w:rPr>
          <w:rFonts w:eastAsia="Times New Roman"/>
          <w:szCs w:val="24"/>
        </w:rPr>
        <w:t xml:space="preserve"> είναι εθνικιστικό και ρατσιστικό </w:t>
      </w:r>
      <w:r>
        <w:rPr>
          <w:rFonts w:eastAsia="Times New Roman"/>
          <w:szCs w:val="24"/>
        </w:rPr>
        <w:t>το σύνθημα «η Μακεδονία είναι μία και ελληνική». Κι επειδή ουδεμία ποινή άνευ νόμου, κι ε</w:t>
      </w:r>
      <w:r w:rsidRPr="00663B99">
        <w:rPr>
          <w:rFonts w:eastAsia="Times New Roman"/>
          <w:szCs w:val="24"/>
        </w:rPr>
        <w:t xml:space="preserve">πειδή ακόμη δεν είναι νόμος αυτή η </w:t>
      </w:r>
      <w:r>
        <w:rPr>
          <w:rFonts w:eastAsia="Times New Roman"/>
          <w:szCs w:val="24"/>
        </w:rPr>
        <w:t>σ</w:t>
      </w:r>
      <w:r w:rsidRPr="00663B99">
        <w:rPr>
          <w:rFonts w:eastAsia="Times New Roman"/>
          <w:szCs w:val="24"/>
        </w:rPr>
        <w:t xml:space="preserve">υμφωνία </w:t>
      </w:r>
      <w:r w:rsidRPr="00663B99">
        <w:rPr>
          <w:rFonts w:eastAsia="Times New Roman"/>
          <w:szCs w:val="24"/>
        </w:rPr>
        <w:t xml:space="preserve">θα τελειώσω την ομιλία μου </w:t>
      </w:r>
      <w:r>
        <w:rPr>
          <w:rFonts w:eastAsia="Times New Roman"/>
          <w:szCs w:val="24"/>
        </w:rPr>
        <w:t>με α</w:t>
      </w:r>
      <w:r w:rsidRPr="00663B99">
        <w:rPr>
          <w:rFonts w:eastAsia="Times New Roman"/>
          <w:szCs w:val="24"/>
        </w:rPr>
        <w:t>υτήν ακριβώς τη φ</w:t>
      </w:r>
      <w:r>
        <w:rPr>
          <w:rFonts w:eastAsia="Times New Roman"/>
          <w:szCs w:val="24"/>
        </w:rPr>
        <w:t>ρ</w:t>
      </w:r>
      <w:r w:rsidRPr="00663B99">
        <w:rPr>
          <w:rFonts w:eastAsia="Times New Roman"/>
          <w:szCs w:val="24"/>
        </w:rPr>
        <w:t>άση</w:t>
      </w:r>
      <w:r>
        <w:rPr>
          <w:rFonts w:eastAsia="Times New Roman"/>
          <w:szCs w:val="24"/>
        </w:rPr>
        <w:t>: Η Μακεδον</w:t>
      </w:r>
      <w:r>
        <w:rPr>
          <w:rFonts w:eastAsia="Times New Roman"/>
          <w:szCs w:val="24"/>
        </w:rPr>
        <w:t xml:space="preserve">ία είναι μία και είναι ελληνική! </w:t>
      </w:r>
    </w:p>
    <w:p w14:paraId="2ED8BC82" w14:textId="77777777" w:rsidR="00C647AD" w:rsidRDefault="00D506E1">
      <w:pPr>
        <w:spacing w:after="0" w:line="600" w:lineRule="auto"/>
        <w:ind w:firstLine="720"/>
        <w:jc w:val="both"/>
        <w:rPr>
          <w:rFonts w:eastAsia="Times New Roman"/>
          <w:szCs w:val="24"/>
        </w:rPr>
      </w:pPr>
      <w:r>
        <w:rPr>
          <w:rFonts w:eastAsia="Times New Roman"/>
          <w:szCs w:val="24"/>
        </w:rPr>
        <w:t>Ευχαριστώ.</w:t>
      </w:r>
    </w:p>
    <w:p w14:paraId="2ED8BC83"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2ED8BC84" w14:textId="77777777" w:rsidR="00C647AD" w:rsidRDefault="00D506E1">
      <w:pPr>
        <w:spacing w:after="0" w:line="600" w:lineRule="auto"/>
        <w:ind w:firstLine="720"/>
        <w:jc w:val="both"/>
        <w:rPr>
          <w:rFonts w:eastAsia="Times New Roman"/>
          <w:szCs w:val="24"/>
        </w:rPr>
      </w:pPr>
      <w:r w:rsidRPr="005466EF">
        <w:rPr>
          <w:rFonts w:eastAsia="Times New Roman"/>
          <w:b/>
          <w:szCs w:val="24"/>
        </w:rPr>
        <w:lastRenderedPageBreak/>
        <w:t>ΠΡΟΕΔΡΟΣ (Νικόλαος Βούτσης):</w:t>
      </w:r>
      <w:r w:rsidRPr="00663B99">
        <w:rPr>
          <w:rFonts w:eastAsia="Times New Roman"/>
          <w:szCs w:val="24"/>
        </w:rPr>
        <w:t xml:space="preserve"> </w:t>
      </w:r>
      <w:r>
        <w:rPr>
          <w:rFonts w:eastAsia="Times New Roman"/>
          <w:szCs w:val="24"/>
        </w:rPr>
        <w:t>Π</w:t>
      </w:r>
      <w:r w:rsidRPr="00663B99">
        <w:rPr>
          <w:rFonts w:eastAsia="Times New Roman"/>
          <w:szCs w:val="24"/>
        </w:rPr>
        <w:t>αρακαλώ πολύ</w:t>
      </w:r>
      <w:r>
        <w:rPr>
          <w:rFonts w:eastAsia="Times New Roman"/>
          <w:szCs w:val="24"/>
        </w:rPr>
        <w:t>,</w:t>
      </w:r>
      <w:r w:rsidRPr="00663B99">
        <w:rPr>
          <w:rFonts w:eastAsia="Times New Roman"/>
          <w:szCs w:val="24"/>
        </w:rPr>
        <w:t xml:space="preserve"> το</w:t>
      </w:r>
      <w:r>
        <w:rPr>
          <w:rFonts w:eastAsia="Times New Roman"/>
          <w:szCs w:val="24"/>
        </w:rPr>
        <w:t>ν</w:t>
      </w:r>
      <w:r w:rsidRPr="00663B99">
        <w:rPr>
          <w:rFonts w:eastAsia="Times New Roman"/>
          <w:szCs w:val="24"/>
        </w:rPr>
        <w:t xml:space="preserve"> λόγο έχει η </w:t>
      </w:r>
      <w:r w:rsidRPr="00663B99">
        <w:rPr>
          <w:rFonts w:eastAsia="Times New Roman"/>
          <w:szCs w:val="24"/>
        </w:rPr>
        <w:t>κ</w:t>
      </w:r>
      <w:r>
        <w:rPr>
          <w:rFonts w:eastAsia="Times New Roman"/>
          <w:szCs w:val="24"/>
        </w:rPr>
        <w:t>.</w:t>
      </w:r>
      <w:r w:rsidRPr="00663B99">
        <w:rPr>
          <w:rFonts w:eastAsia="Times New Roman"/>
          <w:szCs w:val="24"/>
        </w:rPr>
        <w:t xml:space="preserve"> </w:t>
      </w:r>
      <w:r w:rsidRPr="00663B99">
        <w:rPr>
          <w:rFonts w:eastAsia="Times New Roman"/>
          <w:szCs w:val="24"/>
        </w:rPr>
        <w:t>Γεννηματά</w:t>
      </w:r>
      <w:r>
        <w:rPr>
          <w:rFonts w:eastAsia="Times New Roman"/>
          <w:szCs w:val="24"/>
        </w:rPr>
        <w:t>,</w:t>
      </w:r>
      <w:r w:rsidRPr="00663B99">
        <w:rPr>
          <w:rFonts w:eastAsia="Times New Roman"/>
          <w:szCs w:val="24"/>
        </w:rPr>
        <w:t xml:space="preserve"> </w:t>
      </w:r>
      <w:r>
        <w:rPr>
          <w:rFonts w:eastAsia="Times New Roman"/>
          <w:szCs w:val="24"/>
        </w:rPr>
        <w:t>Π</w:t>
      </w:r>
      <w:r w:rsidRPr="00663B99">
        <w:rPr>
          <w:rFonts w:eastAsia="Times New Roman"/>
          <w:szCs w:val="24"/>
        </w:rPr>
        <w:t xml:space="preserve">ρόεδρος </w:t>
      </w:r>
      <w:r>
        <w:rPr>
          <w:rFonts w:eastAsia="Times New Roman"/>
          <w:szCs w:val="24"/>
        </w:rPr>
        <w:t>της Δημοκρατικής Συμπαράταξης.</w:t>
      </w:r>
    </w:p>
    <w:p w14:paraId="2ED8BC85" w14:textId="77777777" w:rsidR="00C647AD" w:rsidRDefault="00D506E1">
      <w:pPr>
        <w:spacing w:after="0"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 xml:space="preserve"> ΓΕΝΝΗΜΑΤΑ (Πρόεδρος της </w:t>
      </w:r>
      <w:r>
        <w:rPr>
          <w:rFonts w:eastAsia="Times New Roman"/>
          <w:b/>
          <w:szCs w:val="24"/>
        </w:rPr>
        <w:t>Δημοκρατικής Συμπαράταξης):</w:t>
      </w:r>
      <w:r>
        <w:rPr>
          <w:rFonts w:eastAsia="Times New Roman"/>
          <w:szCs w:val="24"/>
        </w:rPr>
        <w:t xml:space="preserve"> Ευχαριστώ πολύ, κύριε Πρόεδρε.</w:t>
      </w:r>
    </w:p>
    <w:p w14:paraId="2ED8BC86" w14:textId="77777777" w:rsidR="00C647AD" w:rsidRDefault="00D506E1">
      <w:pPr>
        <w:spacing w:after="0" w:line="600" w:lineRule="auto"/>
        <w:ind w:firstLine="720"/>
        <w:jc w:val="both"/>
        <w:rPr>
          <w:rFonts w:eastAsia="Times New Roman"/>
          <w:szCs w:val="24"/>
        </w:rPr>
      </w:pPr>
      <w:r>
        <w:rPr>
          <w:rFonts w:eastAsia="Times New Roman"/>
          <w:szCs w:val="24"/>
        </w:rPr>
        <w:t>Κ</w:t>
      </w:r>
      <w:r w:rsidRPr="00663B99">
        <w:rPr>
          <w:rFonts w:eastAsia="Times New Roman"/>
          <w:szCs w:val="24"/>
        </w:rPr>
        <w:t xml:space="preserve">υρίες και κύριοι </w:t>
      </w:r>
      <w:r>
        <w:rPr>
          <w:rFonts w:eastAsia="Times New Roman"/>
          <w:szCs w:val="24"/>
        </w:rPr>
        <w:t>Β</w:t>
      </w:r>
      <w:r w:rsidRPr="00663B99">
        <w:rPr>
          <w:rFonts w:eastAsia="Times New Roman"/>
          <w:szCs w:val="24"/>
        </w:rPr>
        <w:t>ουλευτές</w:t>
      </w:r>
      <w:r>
        <w:rPr>
          <w:rFonts w:eastAsia="Times New Roman"/>
          <w:szCs w:val="24"/>
        </w:rPr>
        <w:t>,</w:t>
      </w:r>
      <w:r w:rsidRPr="00663B99">
        <w:rPr>
          <w:rFonts w:eastAsia="Times New Roman"/>
          <w:szCs w:val="24"/>
        </w:rPr>
        <w:t xml:space="preserve"> από τη δήθεν αριστερ</w:t>
      </w:r>
      <w:r>
        <w:rPr>
          <w:rFonts w:eastAsia="Times New Roman"/>
          <w:szCs w:val="24"/>
        </w:rPr>
        <w:t>ή</w:t>
      </w:r>
      <w:r w:rsidRPr="00663B99">
        <w:rPr>
          <w:rFonts w:eastAsia="Times New Roman"/>
          <w:szCs w:val="24"/>
        </w:rPr>
        <w:t xml:space="preserve"> πολιτικ</w:t>
      </w:r>
      <w:r>
        <w:rPr>
          <w:rFonts w:eastAsia="Times New Roman"/>
          <w:szCs w:val="24"/>
        </w:rPr>
        <w:t xml:space="preserve">ή, </w:t>
      </w:r>
      <w:r w:rsidRPr="00663B99">
        <w:rPr>
          <w:rFonts w:eastAsia="Times New Roman"/>
          <w:szCs w:val="24"/>
        </w:rPr>
        <w:t xml:space="preserve">από το </w:t>
      </w:r>
      <w:r>
        <w:rPr>
          <w:rFonts w:eastAsia="Times New Roman"/>
          <w:szCs w:val="24"/>
        </w:rPr>
        <w:t>«</w:t>
      </w:r>
      <w:r w:rsidRPr="00663B99">
        <w:rPr>
          <w:rFonts w:eastAsia="Times New Roman"/>
          <w:szCs w:val="24"/>
        </w:rPr>
        <w:t>έξω τώρα οι Αμερικάνοι</w:t>
      </w:r>
      <w:r>
        <w:rPr>
          <w:rFonts w:eastAsia="Times New Roman"/>
          <w:szCs w:val="24"/>
        </w:rPr>
        <w:t>»</w:t>
      </w:r>
      <w:r w:rsidRPr="00663B99">
        <w:rPr>
          <w:rFonts w:eastAsia="Times New Roman"/>
          <w:szCs w:val="24"/>
        </w:rPr>
        <w:t xml:space="preserve"> και το </w:t>
      </w:r>
      <w:r>
        <w:rPr>
          <w:rFonts w:eastAsia="Times New Roman"/>
          <w:szCs w:val="24"/>
        </w:rPr>
        <w:t>«</w:t>
      </w:r>
      <w:r>
        <w:rPr>
          <w:rFonts w:eastAsia="Times New Roman"/>
          <w:szCs w:val="24"/>
          <w:lang w:val="en-US"/>
        </w:rPr>
        <w:t>go</w:t>
      </w:r>
      <w:r w:rsidRPr="00064C9D">
        <w:rPr>
          <w:rFonts w:eastAsia="Times New Roman"/>
          <w:szCs w:val="24"/>
        </w:rPr>
        <w:t xml:space="preserve"> </w:t>
      </w:r>
      <w:r>
        <w:rPr>
          <w:rFonts w:eastAsia="Times New Roman"/>
          <w:szCs w:val="24"/>
          <w:lang w:val="en-US"/>
        </w:rPr>
        <w:t>back</w:t>
      </w:r>
      <w:r>
        <w:rPr>
          <w:rFonts w:eastAsia="Times New Roman"/>
          <w:szCs w:val="24"/>
        </w:rPr>
        <w:t>,</w:t>
      </w:r>
      <w:r w:rsidRPr="00663B99">
        <w:rPr>
          <w:rFonts w:eastAsia="Times New Roman"/>
          <w:szCs w:val="24"/>
        </w:rPr>
        <w:t xml:space="preserve"> κυρία Μέρκελ</w:t>
      </w:r>
      <w:r>
        <w:rPr>
          <w:rFonts w:eastAsia="Times New Roman"/>
          <w:szCs w:val="24"/>
        </w:rPr>
        <w:t>»,</w:t>
      </w:r>
      <w:r w:rsidRPr="00663B99">
        <w:rPr>
          <w:rFonts w:eastAsia="Times New Roman"/>
          <w:szCs w:val="24"/>
        </w:rPr>
        <w:t xml:space="preserve"> στις πρακτικές της πιο παλιάς </w:t>
      </w:r>
      <w:r>
        <w:rPr>
          <w:rFonts w:eastAsia="Times New Roman"/>
          <w:szCs w:val="24"/>
        </w:rPr>
        <w:t>Δ</w:t>
      </w:r>
      <w:r w:rsidRPr="00663B99">
        <w:rPr>
          <w:rFonts w:eastAsia="Times New Roman"/>
          <w:szCs w:val="24"/>
        </w:rPr>
        <w:t>εξιάς</w:t>
      </w:r>
      <w:r>
        <w:rPr>
          <w:rFonts w:eastAsia="Times New Roman"/>
          <w:szCs w:val="24"/>
        </w:rPr>
        <w:t>.</w:t>
      </w:r>
      <w:r w:rsidRPr="00663B99">
        <w:rPr>
          <w:rFonts w:eastAsia="Times New Roman"/>
          <w:szCs w:val="24"/>
        </w:rPr>
        <w:t xml:space="preserve"> Επιστρέψαμε</w:t>
      </w:r>
      <w:r>
        <w:rPr>
          <w:rFonts w:eastAsia="Times New Roman"/>
          <w:szCs w:val="24"/>
        </w:rPr>
        <w:t xml:space="preserve"> στην εποχή του «</w:t>
      </w:r>
      <w:r>
        <w:rPr>
          <w:rFonts w:eastAsia="Times New Roman"/>
          <w:szCs w:val="24"/>
          <w:lang w:val="en-US"/>
        </w:rPr>
        <w:t>yes</w:t>
      </w:r>
      <w:r w:rsidRPr="00C76366">
        <w:rPr>
          <w:rFonts w:eastAsia="Times New Roman"/>
          <w:szCs w:val="24"/>
        </w:rPr>
        <w:t xml:space="preserve"> </w:t>
      </w:r>
      <w:r>
        <w:rPr>
          <w:rFonts w:eastAsia="Times New Roman"/>
          <w:szCs w:val="24"/>
          <w:lang w:val="en-US"/>
        </w:rPr>
        <w:t>ma</w:t>
      </w:r>
      <w:r>
        <w:rPr>
          <w:rFonts w:eastAsia="Times New Roman"/>
          <w:szCs w:val="24"/>
          <w:lang w:val="en-US"/>
        </w:rPr>
        <w:t>n</w:t>
      </w:r>
      <w:r>
        <w:rPr>
          <w:rFonts w:eastAsia="Times New Roman"/>
          <w:szCs w:val="24"/>
        </w:rPr>
        <w:t xml:space="preserve">», </w:t>
      </w:r>
      <w:r w:rsidRPr="00663B99">
        <w:rPr>
          <w:rFonts w:eastAsia="Times New Roman"/>
          <w:szCs w:val="24"/>
        </w:rPr>
        <w:t>κύριε Τσίπρα</w:t>
      </w:r>
      <w:r>
        <w:rPr>
          <w:rFonts w:eastAsia="Times New Roman"/>
          <w:szCs w:val="24"/>
        </w:rPr>
        <w:t>.</w:t>
      </w:r>
      <w:r w:rsidRPr="00663B99">
        <w:rPr>
          <w:rFonts w:eastAsia="Times New Roman"/>
          <w:szCs w:val="24"/>
        </w:rPr>
        <w:t xml:space="preserve"> </w:t>
      </w:r>
      <w:r>
        <w:rPr>
          <w:rFonts w:eastAsia="Times New Roman"/>
          <w:szCs w:val="24"/>
        </w:rPr>
        <w:t>Η</w:t>
      </w:r>
      <w:r w:rsidRPr="00663B99">
        <w:rPr>
          <w:rFonts w:eastAsia="Times New Roman"/>
          <w:szCs w:val="24"/>
        </w:rPr>
        <w:t xml:space="preserve"> </w:t>
      </w:r>
      <w:r>
        <w:rPr>
          <w:rFonts w:eastAsia="Times New Roman"/>
          <w:szCs w:val="24"/>
        </w:rPr>
        <w:t>Κ</w:t>
      </w:r>
      <w:r w:rsidRPr="00663B99">
        <w:rPr>
          <w:rFonts w:eastAsia="Times New Roman"/>
          <w:szCs w:val="24"/>
        </w:rPr>
        <w:t xml:space="preserve">υβέρνησή σας </w:t>
      </w:r>
      <w:r>
        <w:rPr>
          <w:rFonts w:eastAsia="Times New Roman"/>
          <w:szCs w:val="24"/>
        </w:rPr>
        <w:t>λ</w:t>
      </w:r>
      <w:r w:rsidRPr="00663B99">
        <w:rPr>
          <w:rFonts w:eastAsia="Times New Roman"/>
          <w:szCs w:val="24"/>
        </w:rPr>
        <w:t xml:space="preserve">ειτούργησε αποκλειστικά </w:t>
      </w:r>
      <w:r>
        <w:rPr>
          <w:rFonts w:eastAsia="Times New Roman"/>
          <w:szCs w:val="24"/>
        </w:rPr>
        <w:t xml:space="preserve">ως υπηρέτης </w:t>
      </w:r>
      <w:r w:rsidRPr="00663B99">
        <w:rPr>
          <w:rFonts w:eastAsia="Times New Roman"/>
          <w:szCs w:val="24"/>
        </w:rPr>
        <w:t xml:space="preserve">των </w:t>
      </w:r>
      <w:r>
        <w:rPr>
          <w:rFonts w:eastAsia="Times New Roman"/>
          <w:szCs w:val="24"/>
        </w:rPr>
        <w:t>ξ</w:t>
      </w:r>
      <w:r w:rsidRPr="00663B99">
        <w:rPr>
          <w:rFonts w:eastAsia="Times New Roman"/>
          <w:szCs w:val="24"/>
        </w:rPr>
        <w:t>ένων συμφερόντων</w:t>
      </w:r>
      <w:r>
        <w:rPr>
          <w:rFonts w:eastAsia="Times New Roman"/>
          <w:szCs w:val="24"/>
        </w:rPr>
        <w:t>,</w:t>
      </w:r>
      <w:r w:rsidRPr="00663B99">
        <w:rPr>
          <w:rFonts w:eastAsia="Times New Roman"/>
          <w:szCs w:val="24"/>
        </w:rPr>
        <w:t xml:space="preserve"> που τ</w:t>
      </w:r>
      <w:r>
        <w:rPr>
          <w:rFonts w:eastAsia="Times New Roman"/>
          <w:szCs w:val="24"/>
        </w:rPr>
        <w:t>ι</w:t>
      </w:r>
      <w:r w:rsidRPr="00663B99">
        <w:rPr>
          <w:rFonts w:eastAsia="Times New Roman"/>
          <w:szCs w:val="24"/>
        </w:rPr>
        <w:t xml:space="preserve"> ζητούσαν</w:t>
      </w:r>
      <w:r>
        <w:rPr>
          <w:rFonts w:eastAsia="Times New Roman"/>
          <w:szCs w:val="24"/>
        </w:rPr>
        <w:t>; Ζητούσαν επιτακτικά</w:t>
      </w:r>
      <w:r w:rsidRPr="00663B99">
        <w:rPr>
          <w:rFonts w:eastAsia="Times New Roman"/>
          <w:szCs w:val="24"/>
        </w:rPr>
        <w:t xml:space="preserve"> </w:t>
      </w:r>
      <w:r>
        <w:rPr>
          <w:rFonts w:eastAsia="Times New Roman"/>
          <w:szCs w:val="24"/>
        </w:rPr>
        <w:t>«</w:t>
      </w:r>
      <w:r w:rsidRPr="00663B99">
        <w:rPr>
          <w:rFonts w:eastAsia="Times New Roman"/>
          <w:szCs w:val="24"/>
        </w:rPr>
        <w:t>λύση τώρα</w:t>
      </w:r>
      <w:r>
        <w:rPr>
          <w:rFonts w:eastAsia="Times New Roman"/>
          <w:szCs w:val="24"/>
        </w:rPr>
        <w:t>»,</w:t>
      </w:r>
      <w:r w:rsidRPr="00663B99">
        <w:rPr>
          <w:rFonts w:eastAsia="Times New Roman"/>
          <w:szCs w:val="24"/>
        </w:rPr>
        <w:t xml:space="preserve"> για να εξυπηρετήσουν τα γεωπολιτικά και οικονομικά τους συμφέροντα</w:t>
      </w:r>
      <w:r>
        <w:rPr>
          <w:rFonts w:eastAsia="Times New Roman"/>
          <w:szCs w:val="24"/>
        </w:rPr>
        <w:t>.</w:t>
      </w:r>
      <w:r w:rsidRPr="00663B99">
        <w:rPr>
          <w:rFonts w:eastAsia="Times New Roman"/>
          <w:szCs w:val="24"/>
        </w:rPr>
        <w:t xml:space="preserve"> </w:t>
      </w:r>
    </w:p>
    <w:p w14:paraId="2ED8BC87" w14:textId="77777777" w:rsidR="00C647AD" w:rsidRDefault="00D506E1">
      <w:pPr>
        <w:spacing w:after="0" w:line="600" w:lineRule="auto"/>
        <w:ind w:firstLine="720"/>
        <w:jc w:val="both"/>
        <w:rPr>
          <w:rFonts w:eastAsia="Times New Roman"/>
          <w:szCs w:val="24"/>
        </w:rPr>
      </w:pPr>
      <w:r w:rsidRPr="00663B99">
        <w:rPr>
          <w:rFonts w:eastAsia="Times New Roman"/>
          <w:szCs w:val="24"/>
        </w:rPr>
        <w:t>Προφανώς</w:t>
      </w:r>
      <w:r>
        <w:rPr>
          <w:rFonts w:eastAsia="Times New Roman"/>
          <w:szCs w:val="24"/>
        </w:rPr>
        <w:t>,</w:t>
      </w:r>
      <w:r w:rsidRPr="00663B99">
        <w:rPr>
          <w:rFonts w:eastAsia="Times New Roman"/>
          <w:szCs w:val="24"/>
        </w:rPr>
        <w:t xml:space="preserve"> δεν τους αφορά το περιεχόμεν</w:t>
      </w:r>
      <w:r>
        <w:rPr>
          <w:rFonts w:eastAsia="Times New Roman"/>
          <w:szCs w:val="24"/>
        </w:rPr>
        <w:t>ο</w:t>
      </w:r>
      <w:r w:rsidRPr="00663B99">
        <w:rPr>
          <w:rFonts w:eastAsia="Times New Roman"/>
          <w:szCs w:val="24"/>
        </w:rPr>
        <w:t xml:space="preserve"> της λύσης</w:t>
      </w:r>
      <w:r>
        <w:rPr>
          <w:rFonts w:eastAsia="Times New Roman"/>
          <w:szCs w:val="24"/>
        </w:rPr>
        <w:t>.</w:t>
      </w:r>
      <w:r w:rsidRPr="00663B99">
        <w:rPr>
          <w:rFonts w:eastAsia="Times New Roman"/>
          <w:szCs w:val="24"/>
        </w:rPr>
        <w:t xml:space="preserve"> </w:t>
      </w:r>
      <w:r>
        <w:rPr>
          <w:rFonts w:eastAsia="Times New Roman"/>
          <w:szCs w:val="24"/>
        </w:rPr>
        <w:t>Δ</w:t>
      </w:r>
      <w:r w:rsidRPr="00663B99">
        <w:rPr>
          <w:rFonts w:eastAsia="Times New Roman"/>
          <w:szCs w:val="24"/>
        </w:rPr>
        <w:t>εν τους αφορούν τα προβλήματα που παραμένουν στη σχέση των δύο κρατών</w:t>
      </w:r>
      <w:r>
        <w:rPr>
          <w:rFonts w:eastAsia="Times New Roman"/>
          <w:szCs w:val="24"/>
        </w:rPr>
        <w:t>.</w:t>
      </w:r>
      <w:r w:rsidRPr="00663B99">
        <w:rPr>
          <w:rFonts w:eastAsia="Times New Roman"/>
          <w:szCs w:val="24"/>
        </w:rPr>
        <w:t xml:space="preserve"> </w:t>
      </w:r>
      <w:r>
        <w:rPr>
          <w:rFonts w:eastAsia="Times New Roman"/>
          <w:szCs w:val="24"/>
        </w:rPr>
        <w:t>Β</w:t>
      </w:r>
      <w:r w:rsidRPr="00663B99">
        <w:rPr>
          <w:rFonts w:eastAsia="Times New Roman"/>
          <w:szCs w:val="24"/>
        </w:rPr>
        <w:t>ρήκα</w:t>
      </w:r>
      <w:r>
        <w:rPr>
          <w:rFonts w:eastAsia="Times New Roman"/>
          <w:szCs w:val="24"/>
        </w:rPr>
        <w:t>ν,</w:t>
      </w:r>
      <w:r w:rsidRPr="00663B99">
        <w:rPr>
          <w:rFonts w:eastAsia="Times New Roman"/>
          <w:szCs w:val="24"/>
        </w:rPr>
        <w:t xml:space="preserve"> </w:t>
      </w:r>
      <w:r>
        <w:rPr>
          <w:rFonts w:eastAsia="Times New Roman"/>
          <w:szCs w:val="24"/>
        </w:rPr>
        <w:t>λ</w:t>
      </w:r>
      <w:r w:rsidRPr="00663B99">
        <w:rPr>
          <w:rFonts w:eastAsia="Times New Roman"/>
          <w:szCs w:val="24"/>
        </w:rPr>
        <w:t>οιπόν</w:t>
      </w:r>
      <w:r>
        <w:rPr>
          <w:rFonts w:eastAsia="Times New Roman"/>
          <w:szCs w:val="24"/>
        </w:rPr>
        <w:t>,</w:t>
      </w:r>
      <w:r w:rsidRPr="00663B99">
        <w:rPr>
          <w:rFonts w:eastAsia="Times New Roman"/>
          <w:szCs w:val="24"/>
        </w:rPr>
        <w:t xml:space="preserve"> τον κατάλληλο άνθρωπο</w:t>
      </w:r>
      <w:r>
        <w:rPr>
          <w:rFonts w:eastAsia="Times New Roman"/>
          <w:szCs w:val="24"/>
        </w:rPr>
        <w:t>,</w:t>
      </w:r>
      <w:r w:rsidRPr="00663B99">
        <w:rPr>
          <w:rFonts w:eastAsia="Times New Roman"/>
          <w:szCs w:val="24"/>
        </w:rPr>
        <w:t xml:space="preserve"> που ανέλαβε δράση παραμερίζοντας το εθνικό συμφέρον</w:t>
      </w:r>
      <w:r>
        <w:rPr>
          <w:rFonts w:eastAsia="Times New Roman"/>
          <w:szCs w:val="24"/>
        </w:rPr>
        <w:t>.</w:t>
      </w:r>
      <w:r w:rsidRPr="00663B99">
        <w:rPr>
          <w:rFonts w:eastAsia="Times New Roman"/>
          <w:szCs w:val="24"/>
        </w:rPr>
        <w:t xml:space="preserve"> </w:t>
      </w:r>
      <w:r>
        <w:rPr>
          <w:rFonts w:eastAsia="Times New Roman"/>
          <w:szCs w:val="24"/>
        </w:rPr>
        <w:t>Α</w:t>
      </w:r>
      <w:r w:rsidRPr="00663B99">
        <w:rPr>
          <w:rFonts w:eastAsia="Times New Roman"/>
          <w:szCs w:val="24"/>
        </w:rPr>
        <w:t xml:space="preserve">πέναντί </w:t>
      </w:r>
      <w:r>
        <w:rPr>
          <w:rFonts w:eastAsia="Times New Roman"/>
          <w:szCs w:val="24"/>
        </w:rPr>
        <w:t>σας,</w:t>
      </w:r>
      <w:r w:rsidRPr="00663B99">
        <w:rPr>
          <w:rFonts w:eastAsia="Times New Roman"/>
          <w:szCs w:val="24"/>
        </w:rPr>
        <w:t xml:space="preserve"> </w:t>
      </w:r>
      <w:r>
        <w:rPr>
          <w:rFonts w:eastAsia="Times New Roman"/>
          <w:szCs w:val="24"/>
        </w:rPr>
        <w:t>όμως,</w:t>
      </w:r>
      <w:r w:rsidRPr="00663B99">
        <w:rPr>
          <w:rFonts w:eastAsia="Times New Roman"/>
          <w:szCs w:val="24"/>
        </w:rPr>
        <w:t xml:space="preserve"> έχετε τον ελληνικό λαό</w:t>
      </w:r>
      <w:r>
        <w:rPr>
          <w:rFonts w:eastAsia="Times New Roman"/>
          <w:szCs w:val="24"/>
        </w:rPr>
        <w:t>,</w:t>
      </w:r>
      <w:r w:rsidRPr="00663B99">
        <w:rPr>
          <w:rFonts w:eastAsia="Times New Roman"/>
          <w:szCs w:val="24"/>
        </w:rPr>
        <w:t xml:space="preserve"> ο οποίος σας λέει </w:t>
      </w:r>
      <w:r>
        <w:rPr>
          <w:rFonts w:eastAsia="Times New Roman"/>
          <w:szCs w:val="24"/>
        </w:rPr>
        <w:t>«</w:t>
      </w:r>
      <w:r w:rsidRPr="00663B99">
        <w:rPr>
          <w:rFonts w:eastAsia="Times New Roman"/>
          <w:szCs w:val="24"/>
        </w:rPr>
        <w:t>ως εδώ</w:t>
      </w:r>
      <w:r>
        <w:rPr>
          <w:rFonts w:eastAsia="Times New Roman"/>
          <w:szCs w:val="24"/>
        </w:rPr>
        <w:t>,</w:t>
      </w:r>
      <w:r w:rsidRPr="00663B99">
        <w:rPr>
          <w:rFonts w:eastAsia="Times New Roman"/>
          <w:szCs w:val="24"/>
        </w:rPr>
        <w:t xml:space="preserve"> </w:t>
      </w:r>
      <w:r w:rsidRPr="00663B99">
        <w:rPr>
          <w:rFonts w:eastAsia="Times New Roman"/>
          <w:szCs w:val="24"/>
        </w:rPr>
        <w:lastRenderedPageBreak/>
        <w:t>φτάνει πι</w:t>
      </w:r>
      <w:r w:rsidRPr="00663B99">
        <w:rPr>
          <w:rFonts w:eastAsia="Times New Roman"/>
          <w:szCs w:val="24"/>
        </w:rPr>
        <w:t>α</w:t>
      </w:r>
      <w:r>
        <w:rPr>
          <w:rFonts w:eastAsia="Times New Roman"/>
          <w:szCs w:val="24"/>
        </w:rPr>
        <w:t>!». «</w:t>
      </w:r>
      <w:r>
        <w:rPr>
          <w:rFonts w:eastAsia="Times New Roman"/>
          <w:szCs w:val="24"/>
          <w:lang w:val="en-US"/>
        </w:rPr>
        <w:t>go</w:t>
      </w:r>
      <w:r w:rsidRPr="00666315">
        <w:rPr>
          <w:rFonts w:eastAsia="Times New Roman"/>
          <w:szCs w:val="24"/>
        </w:rPr>
        <w:t xml:space="preserve"> </w:t>
      </w:r>
      <w:r>
        <w:rPr>
          <w:rFonts w:eastAsia="Times New Roman"/>
          <w:szCs w:val="24"/>
          <w:lang w:val="en-US"/>
        </w:rPr>
        <w:t>back</w:t>
      </w:r>
      <w:r>
        <w:rPr>
          <w:rFonts w:eastAsia="Times New Roman"/>
          <w:szCs w:val="24"/>
        </w:rPr>
        <w:t xml:space="preserve">, κύριε </w:t>
      </w:r>
      <w:r w:rsidRPr="00663B99">
        <w:rPr>
          <w:rFonts w:eastAsia="Times New Roman"/>
          <w:szCs w:val="24"/>
        </w:rPr>
        <w:t>Τσίπρα</w:t>
      </w:r>
      <w:r>
        <w:rPr>
          <w:rFonts w:eastAsia="Times New Roman"/>
          <w:szCs w:val="24"/>
        </w:rPr>
        <w:t xml:space="preserve">!». </w:t>
      </w:r>
      <w:r w:rsidRPr="00663B99">
        <w:rPr>
          <w:rFonts w:eastAsia="Times New Roman"/>
          <w:szCs w:val="24"/>
        </w:rPr>
        <w:t>Αυτό είναι το μήνυμα από όλη την Ελλάδα</w:t>
      </w:r>
      <w:r>
        <w:rPr>
          <w:rFonts w:eastAsia="Times New Roman"/>
          <w:szCs w:val="24"/>
        </w:rPr>
        <w:t>.</w:t>
      </w:r>
    </w:p>
    <w:p w14:paraId="2ED8BC88"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w:t>
      </w:r>
    </w:p>
    <w:p w14:paraId="2ED8BC89" w14:textId="77777777" w:rsidR="00C647AD" w:rsidRDefault="00D506E1">
      <w:pPr>
        <w:spacing w:after="0" w:line="600" w:lineRule="auto"/>
        <w:ind w:firstLine="720"/>
        <w:jc w:val="both"/>
        <w:rPr>
          <w:rFonts w:eastAsia="Times New Roman"/>
          <w:szCs w:val="24"/>
        </w:rPr>
      </w:pPr>
      <w:r>
        <w:rPr>
          <w:rFonts w:eastAsia="Times New Roman"/>
          <w:szCs w:val="24"/>
        </w:rPr>
        <w:t>«Έ</w:t>
      </w:r>
      <w:r w:rsidRPr="00663B99">
        <w:rPr>
          <w:rFonts w:eastAsia="Times New Roman"/>
          <w:szCs w:val="24"/>
        </w:rPr>
        <w:t>χει όρια ο κατήφορος</w:t>
      </w:r>
      <w:r>
        <w:rPr>
          <w:rFonts w:eastAsia="Times New Roman"/>
          <w:szCs w:val="24"/>
        </w:rPr>
        <w:t>;»</w:t>
      </w:r>
      <w:r w:rsidRPr="00663B99">
        <w:rPr>
          <w:rFonts w:eastAsia="Times New Roman"/>
          <w:szCs w:val="24"/>
        </w:rPr>
        <w:t xml:space="preserve"> έχουμε αναρωτηθεί πάρα πολλές φορές μέσα σε αυτή την </w:t>
      </w:r>
      <w:r>
        <w:rPr>
          <w:rFonts w:eastAsia="Times New Roman"/>
          <w:szCs w:val="24"/>
        </w:rPr>
        <w:t>Α</w:t>
      </w:r>
      <w:r w:rsidRPr="00663B99">
        <w:rPr>
          <w:rFonts w:eastAsia="Times New Roman"/>
          <w:szCs w:val="24"/>
        </w:rPr>
        <w:t>ίθουσα</w:t>
      </w:r>
      <w:r>
        <w:rPr>
          <w:rFonts w:eastAsia="Times New Roman"/>
          <w:szCs w:val="24"/>
        </w:rPr>
        <w:t>.</w:t>
      </w:r>
      <w:r w:rsidRPr="00663B99">
        <w:rPr>
          <w:rFonts w:eastAsia="Times New Roman"/>
          <w:szCs w:val="24"/>
        </w:rPr>
        <w:t xml:space="preserve"> </w:t>
      </w:r>
      <w:r>
        <w:rPr>
          <w:rFonts w:eastAsia="Times New Roman"/>
          <w:szCs w:val="24"/>
        </w:rPr>
        <w:t>Κ</w:t>
      </w:r>
      <w:r w:rsidRPr="00663B99">
        <w:rPr>
          <w:rFonts w:eastAsia="Times New Roman"/>
          <w:szCs w:val="24"/>
        </w:rPr>
        <w:t>αι απαντώ</w:t>
      </w:r>
      <w:r>
        <w:rPr>
          <w:rFonts w:eastAsia="Times New Roman"/>
          <w:szCs w:val="24"/>
        </w:rPr>
        <w:t>, δ</w:t>
      </w:r>
      <w:r w:rsidRPr="00663B99">
        <w:rPr>
          <w:rFonts w:eastAsia="Times New Roman"/>
          <w:szCs w:val="24"/>
        </w:rPr>
        <w:t>υστυχώς</w:t>
      </w:r>
      <w:r>
        <w:rPr>
          <w:rFonts w:eastAsia="Times New Roman"/>
          <w:szCs w:val="24"/>
        </w:rPr>
        <w:t>,</w:t>
      </w:r>
      <w:r w:rsidRPr="00663B99">
        <w:rPr>
          <w:rFonts w:eastAsia="Times New Roman"/>
          <w:szCs w:val="24"/>
        </w:rPr>
        <w:t xml:space="preserve"> όχι</w:t>
      </w:r>
      <w:r>
        <w:rPr>
          <w:rFonts w:eastAsia="Times New Roman"/>
          <w:szCs w:val="24"/>
        </w:rPr>
        <w:t>.</w:t>
      </w:r>
      <w:r w:rsidRPr="00663B99">
        <w:rPr>
          <w:rFonts w:eastAsia="Times New Roman"/>
          <w:szCs w:val="24"/>
        </w:rPr>
        <w:t xml:space="preserve"> </w:t>
      </w:r>
      <w:r>
        <w:rPr>
          <w:rFonts w:eastAsia="Times New Roman"/>
          <w:szCs w:val="24"/>
        </w:rPr>
        <w:t>Γ</w:t>
      </w:r>
      <w:r w:rsidRPr="00663B99">
        <w:rPr>
          <w:rFonts w:eastAsia="Times New Roman"/>
          <w:szCs w:val="24"/>
        </w:rPr>
        <w:t>ιατί π</w:t>
      </w:r>
      <w:r w:rsidRPr="00663B99">
        <w:rPr>
          <w:rFonts w:eastAsia="Times New Roman"/>
          <w:szCs w:val="24"/>
        </w:rPr>
        <w:t xml:space="preserve">ερισσεύει η κοροϊδία και υποκρισία μέσα στην </w:t>
      </w:r>
      <w:r>
        <w:rPr>
          <w:rFonts w:eastAsia="Times New Roman"/>
          <w:szCs w:val="24"/>
        </w:rPr>
        <w:t>Α</w:t>
      </w:r>
      <w:r w:rsidRPr="00663B99">
        <w:rPr>
          <w:rFonts w:eastAsia="Times New Roman"/>
          <w:szCs w:val="24"/>
        </w:rPr>
        <w:t>ίθουσα αυτή σήμερα</w:t>
      </w:r>
      <w:r>
        <w:rPr>
          <w:rFonts w:eastAsia="Times New Roman"/>
          <w:szCs w:val="24"/>
        </w:rPr>
        <w:t>. Πολλοί</w:t>
      </w:r>
      <w:r w:rsidRPr="00663B99">
        <w:rPr>
          <w:rFonts w:eastAsia="Times New Roman"/>
          <w:szCs w:val="24"/>
        </w:rPr>
        <w:t xml:space="preserve"> και από πολλές παρατάξ</w:t>
      </w:r>
      <w:r>
        <w:rPr>
          <w:rFonts w:eastAsia="Times New Roman"/>
          <w:szCs w:val="24"/>
        </w:rPr>
        <w:t>ει</w:t>
      </w:r>
      <w:r w:rsidRPr="00663B99">
        <w:rPr>
          <w:rFonts w:eastAsia="Times New Roman"/>
          <w:szCs w:val="24"/>
        </w:rPr>
        <w:t xml:space="preserve">ς αγωνιούν για το αν θα ψηφιστεί σήμερα η </w:t>
      </w:r>
      <w:r>
        <w:rPr>
          <w:rFonts w:eastAsia="Times New Roman"/>
          <w:szCs w:val="24"/>
        </w:rPr>
        <w:t>Σ</w:t>
      </w:r>
      <w:r w:rsidRPr="00663B99">
        <w:rPr>
          <w:rFonts w:eastAsia="Times New Roman"/>
          <w:szCs w:val="24"/>
        </w:rPr>
        <w:t>υμφωνία των Πρεσπών και ο καθένας για τους δικούς του λόγους</w:t>
      </w:r>
      <w:r>
        <w:rPr>
          <w:rFonts w:eastAsia="Times New Roman"/>
          <w:szCs w:val="24"/>
        </w:rPr>
        <w:t>,</w:t>
      </w:r>
      <w:r w:rsidRPr="00663B99">
        <w:rPr>
          <w:rFonts w:eastAsia="Times New Roman"/>
          <w:szCs w:val="24"/>
        </w:rPr>
        <w:t xml:space="preserve"> που δεν σχετίζονται </w:t>
      </w:r>
      <w:r>
        <w:rPr>
          <w:rFonts w:eastAsia="Times New Roman"/>
          <w:szCs w:val="24"/>
        </w:rPr>
        <w:t>όμως</w:t>
      </w:r>
      <w:r w:rsidRPr="00663B99">
        <w:rPr>
          <w:rFonts w:eastAsia="Times New Roman"/>
          <w:szCs w:val="24"/>
        </w:rPr>
        <w:t xml:space="preserve"> πάντοτε με τα εθνικά συμφέροντα</w:t>
      </w:r>
      <w:r>
        <w:rPr>
          <w:rFonts w:eastAsia="Times New Roman"/>
          <w:szCs w:val="24"/>
        </w:rPr>
        <w:t>.</w:t>
      </w:r>
    </w:p>
    <w:p w14:paraId="2ED8BC8A" w14:textId="77777777" w:rsidR="00C647AD" w:rsidRDefault="00D506E1">
      <w:pPr>
        <w:spacing w:after="0" w:line="600" w:lineRule="auto"/>
        <w:ind w:firstLine="720"/>
        <w:jc w:val="both"/>
        <w:rPr>
          <w:rFonts w:eastAsia="Times New Roman"/>
          <w:szCs w:val="24"/>
        </w:rPr>
      </w:pPr>
      <w:r w:rsidRPr="00663B99">
        <w:rPr>
          <w:rFonts w:eastAsia="Times New Roman"/>
          <w:szCs w:val="24"/>
        </w:rPr>
        <w:t xml:space="preserve">Ο </w:t>
      </w:r>
      <w:r>
        <w:rPr>
          <w:rFonts w:eastAsia="Times New Roman"/>
          <w:szCs w:val="24"/>
        </w:rPr>
        <w:t>«βολικός» κ.</w:t>
      </w:r>
      <w:r w:rsidRPr="00663B99">
        <w:rPr>
          <w:rFonts w:eastAsia="Times New Roman"/>
          <w:szCs w:val="24"/>
        </w:rPr>
        <w:t xml:space="preserve"> Τσίπρας θέλει να τελειώσει τη δουλειά</w:t>
      </w:r>
      <w:r>
        <w:rPr>
          <w:rFonts w:eastAsia="Times New Roman"/>
          <w:szCs w:val="24"/>
        </w:rPr>
        <w:t>.</w:t>
      </w:r>
      <w:r w:rsidRPr="00663B99">
        <w:rPr>
          <w:rFonts w:eastAsia="Times New Roman"/>
          <w:szCs w:val="24"/>
        </w:rPr>
        <w:t xml:space="preserve"> </w:t>
      </w:r>
      <w:r>
        <w:rPr>
          <w:rFonts w:eastAsia="Times New Roman"/>
          <w:szCs w:val="24"/>
        </w:rPr>
        <w:t>Η</w:t>
      </w:r>
      <w:r w:rsidRPr="00663B99">
        <w:rPr>
          <w:rFonts w:eastAsia="Times New Roman"/>
          <w:szCs w:val="24"/>
        </w:rPr>
        <w:t xml:space="preserve"> Νέα Δημοκρατία</w:t>
      </w:r>
      <w:r>
        <w:rPr>
          <w:rFonts w:eastAsia="Times New Roman"/>
          <w:szCs w:val="24"/>
        </w:rPr>
        <w:t>,</w:t>
      </w:r>
      <w:r w:rsidRPr="00663B99">
        <w:rPr>
          <w:rFonts w:eastAsia="Times New Roman"/>
          <w:szCs w:val="24"/>
        </w:rPr>
        <w:t xml:space="preserve"> από τη μεριά </w:t>
      </w:r>
      <w:r>
        <w:rPr>
          <w:rFonts w:eastAsia="Times New Roman"/>
          <w:szCs w:val="24"/>
        </w:rPr>
        <w:t>της, αγωνιά</w:t>
      </w:r>
      <w:r w:rsidRPr="00663B99">
        <w:rPr>
          <w:rFonts w:eastAsia="Times New Roman"/>
          <w:szCs w:val="24"/>
        </w:rPr>
        <w:t xml:space="preserve"> </w:t>
      </w:r>
      <w:r>
        <w:rPr>
          <w:rFonts w:eastAsia="Times New Roman"/>
          <w:szCs w:val="24"/>
        </w:rPr>
        <w:t>μ</w:t>
      </w:r>
      <w:r w:rsidRPr="00663B99">
        <w:rPr>
          <w:rFonts w:eastAsia="Times New Roman"/>
          <w:szCs w:val="24"/>
        </w:rPr>
        <w:t>ην τυχόν και βρει το θέμα αυτό ανοιχτό μετά τις εκλογές</w:t>
      </w:r>
      <w:r>
        <w:rPr>
          <w:rFonts w:eastAsia="Times New Roman"/>
          <w:szCs w:val="24"/>
        </w:rPr>
        <w:t>.</w:t>
      </w:r>
      <w:r w:rsidRPr="00663B99">
        <w:rPr>
          <w:rFonts w:eastAsia="Times New Roman"/>
          <w:szCs w:val="24"/>
        </w:rPr>
        <w:t xml:space="preserve"> </w:t>
      </w:r>
      <w:r>
        <w:rPr>
          <w:rFonts w:eastAsia="Times New Roman"/>
          <w:szCs w:val="24"/>
        </w:rPr>
        <w:t>Κ</w:t>
      </w:r>
      <w:r w:rsidRPr="00663B99">
        <w:rPr>
          <w:rFonts w:eastAsia="Times New Roman"/>
          <w:szCs w:val="24"/>
        </w:rPr>
        <w:t xml:space="preserve">αι </w:t>
      </w:r>
      <w:r>
        <w:rPr>
          <w:rFonts w:eastAsia="Times New Roman"/>
          <w:szCs w:val="24"/>
        </w:rPr>
        <w:t>οι</w:t>
      </w:r>
      <w:r w:rsidRPr="00663B99">
        <w:rPr>
          <w:rFonts w:eastAsia="Times New Roman"/>
          <w:szCs w:val="24"/>
        </w:rPr>
        <w:t xml:space="preserve"> </w:t>
      </w:r>
      <w:r>
        <w:rPr>
          <w:rFonts w:eastAsia="Times New Roman"/>
          <w:szCs w:val="24"/>
        </w:rPr>
        <w:t>«</w:t>
      </w:r>
      <w:r w:rsidRPr="00663B99">
        <w:rPr>
          <w:rFonts w:eastAsia="Times New Roman"/>
          <w:szCs w:val="24"/>
        </w:rPr>
        <w:t>πρόθυμ</w:t>
      </w:r>
      <w:r>
        <w:rPr>
          <w:rFonts w:eastAsia="Times New Roman"/>
          <w:szCs w:val="24"/>
        </w:rPr>
        <w:t>οι»</w:t>
      </w:r>
      <w:r w:rsidRPr="00663B99">
        <w:rPr>
          <w:rFonts w:eastAsia="Times New Roman"/>
          <w:szCs w:val="24"/>
        </w:rPr>
        <w:t xml:space="preserve"> ανησυχούν </w:t>
      </w:r>
      <w:r>
        <w:rPr>
          <w:rFonts w:eastAsia="Times New Roman"/>
          <w:szCs w:val="24"/>
        </w:rPr>
        <w:t>μην και πάει ο κόπος τους χαμένο</w:t>
      </w:r>
      <w:r w:rsidRPr="00663B99">
        <w:rPr>
          <w:rFonts w:eastAsia="Times New Roman"/>
          <w:szCs w:val="24"/>
        </w:rPr>
        <w:t>ς</w:t>
      </w:r>
      <w:r>
        <w:rPr>
          <w:rFonts w:eastAsia="Times New Roman"/>
          <w:szCs w:val="24"/>
        </w:rPr>
        <w:t>.</w:t>
      </w:r>
      <w:r w:rsidRPr="00663B99">
        <w:rPr>
          <w:rFonts w:eastAsia="Times New Roman"/>
          <w:szCs w:val="24"/>
        </w:rPr>
        <w:t xml:space="preserve"> </w:t>
      </w:r>
      <w:r>
        <w:rPr>
          <w:rFonts w:eastAsia="Times New Roman"/>
          <w:szCs w:val="24"/>
        </w:rPr>
        <w:t>Η Κυ</w:t>
      </w:r>
      <w:r>
        <w:rPr>
          <w:rFonts w:eastAsia="Times New Roman"/>
          <w:szCs w:val="24"/>
        </w:rPr>
        <w:t>βέρνηση, είναι φανερό, δ</w:t>
      </w:r>
      <w:r w:rsidRPr="00663B99">
        <w:rPr>
          <w:rFonts w:eastAsia="Times New Roman"/>
          <w:szCs w:val="24"/>
        </w:rPr>
        <w:t>εν έχει τη συναίνεση του ελληνικού λαού</w:t>
      </w:r>
      <w:r>
        <w:rPr>
          <w:rFonts w:eastAsia="Times New Roman"/>
          <w:szCs w:val="24"/>
        </w:rPr>
        <w:t>,</w:t>
      </w:r>
      <w:r w:rsidRPr="00663B99">
        <w:rPr>
          <w:rFonts w:eastAsia="Times New Roman"/>
          <w:szCs w:val="24"/>
        </w:rPr>
        <w:t xml:space="preserve"> αλλά δεν έχει καν τη δική της πλειοψηφία στη </w:t>
      </w:r>
      <w:r>
        <w:rPr>
          <w:rFonts w:eastAsia="Times New Roman"/>
          <w:szCs w:val="24"/>
        </w:rPr>
        <w:t>Β</w:t>
      </w:r>
      <w:r w:rsidRPr="00663B99">
        <w:rPr>
          <w:rFonts w:eastAsia="Times New Roman"/>
          <w:szCs w:val="24"/>
        </w:rPr>
        <w:t xml:space="preserve">ουλή για να περάσει αυτή τη </w:t>
      </w:r>
      <w:r>
        <w:rPr>
          <w:rFonts w:eastAsia="Times New Roman"/>
          <w:szCs w:val="24"/>
        </w:rPr>
        <w:t>σ</w:t>
      </w:r>
      <w:r w:rsidRPr="00663B99">
        <w:rPr>
          <w:rFonts w:eastAsia="Times New Roman"/>
          <w:szCs w:val="24"/>
        </w:rPr>
        <w:t>υμφωνία</w:t>
      </w:r>
      <w:r>
        <w:rPr>
          <w:rFonts w:eastAsia="Times New Roman"/>
          <w:szCs w:val="24"/>
        </w:rPr>
        <w:t>.</w:t>
      </w:r>
      <w:r w:rsidRPr="00663B99">
        <w:rPr>
          <w:rFonts w:eastAsia="Times New Roman"/>
          <w:szCs w:val="24"/>
        </w:rPr>
        <w:t xml:space="preserve"> </w:t>
      </w:r>
      <w:r>
        <w:rPr>
          <w:rFonts w:eastAsia="Times New Roman"/>
          <w:szCs w:val="24"/>
        </w:rPr>
        <w:t>Σ</w:t>
      </w:r>
      <w:r w:rsidRPr="00663B99">
        <w:rPr>
          <w:rFonts w:eastAsia="Times New Roman"/>
          <w:szCs w:val="24"/>
        </w:rPr>
        <w:t xml:space="preserve">υμπληρώνει τον απαραίτητο αριθμό </w:t>
      </w:r>
      <w:r>
        <w:rPr>
          <w:rFonts w:eastAsia="Times New Roman"/>
          <w:szCs w:val="24"/>
        </w:rPr>
        <w:t>Β</w:t>
      </w:r>
      <w:r w:rsidRPr="00663B99">
        <w:rPr>
          <w:rFonts w:eastAsia="Times New Roman"/>
          <w:szCs w:val="24"/>
        </w:rPr>
        <w:t>ουλευτών α</w:t>
      </w:r>
      <w:r>
        <w:rPr>
          <w:rFonts w:eastAsia="Times New Roman"/>
          <w:szCs w:val="24"/>
        </w:rPr>
        <w:t xml:space="preserve"> </w:t>
      </w:r>
      <w:r w:rsidRPr="00663B99">
        <w:rPr>
          <w:rFonts w:eastAsia="Times New Roman"/>
          <w:szCs w:val="24"/>
        </w:rPr>
        <w:lastRenderedPageBreak/>
        <w:t>λ</w:t>
      </w:r>
      <w:r>
        <w:rPr>
          <w:rFonts w:eastAsia="Times New Roman"/>
          <w:szCs w:val="24"/>
        </w:rPr>
        <w:t>α</w:t>
      </w:r>
      <w:r w:rsidRPr="00663B99">
        <w:rPr>
          <w:rFonts w:eastAsia="Times New Roman"/>
          <w:szCs w:val="24"/>
        </w:rPr>
        <w:t xml:space="preserve"> κα</w:t>
      </w:r>
      <w:r>
        <w:rPr>
          <w:rFonts w:eastAsia="Times New Roman"/>
          <w:szCs w:val="24"/>
        </w:rPr>
        <w:t>ρ</w:t>
      </w:r>
      <w:r w:rsidRPr="00663B99">
        <w:rPr>
          <w:rFonts w:eastAsia="Times New Roman"/>
          <w:szCs w:val="24"/>
        </w:rPr>
        <w:t>τ</w:t>
      </w:r>
      <w:r>
        <w:rPr>
          <w:rFonts w:eastAsia="Times New Roman"/>
          <w:szCs w:val="24"/>
        </w:rPr>
        <w:t>. Άλλοι Βουλευτές υποτίθεται ότι στηρίζουν μεν</w:t>
      </w:r>
      <w:r w:rsidRPr="00663B99">
        <w:rPr>
          <w:rFonts w:eastAsia="Times New Roman"/>
          <w:szCs w:val="24"/>
        </w:rPr>
        <w:t xml:space="preserve"> την </w:t>
      </w:r>
      <w:r>
        <w:rPr>
          <w:rFonts w:eastAsia="Times New Roman"/>
          <w:szCs w:val="24"/>
        </w:rPr>
        <w:t>Κ</w:t>
      </w:r>
      <w:r w:rsidRPr="00663B99">
        <w:rPr>
          <w:rFonts w:eastAsia="Times New Roman"/>
          <w:szCs w:val="24"/>
        </w:rPr>
        <w:t>υβ</w:t>
      </w:r>
      <w:r w:rsidRPr="00663B99">
        <w:rPr>
          <w:rFonts w:eastAsia="Times New Roman"/>
          <w:szCs w:val="24"/>
        </w:rPr>
        <w:t>έρνηση αυτή</w:t>
      </w:r>
      <w:r>
        <w:rPr>
          <w:rFonts w:eastAsia="Times New Roman"/>
          <w:szCs w:val="24"/>
        </w:rPr>
        <w:t>,</w:t>
      </w:r>
      <w:r w:rsidRPr="00663B99">
        <w:rPr>
          <w:rFonts w:eastAsia="Times New Roman"/>
          <w:szCs w:val="24"/>
        </w:rPr>
        <w:t xml:space="preserve"> αλλά δεν στηρίζουν τη </w:t>
      </w:r>
      <w:r>
        <w:rPr>
          <w:rFonts w:eastAsia="Times New Roman"/>
          <w:szCs w:val="24"/>
        </w:rPr>
        <w:t>σ</w:t>
      </w:r>
      <w:r w:rsidRPr="00663B99">
        <w:rPr>
          <w:rFonts w:eastAsia="Times New Roman"/>
          <w:szCs w:val="24"/>
        </w:rPr>
        <w:t>υμφωνία</w:t>
      </w:r>
      <w:r>
        <w:rPr>
          <w:rFonts w:eastAsia="Times New Roman"/>
          <w:szCs w:val="24"/>
        </w:rPr>
        <w:t>.</w:t>
      </w:r>
      <w:r w:rsidRPr="00663B99">
        <w:rPr>
          <w:rFonts w:eastAsia="Times New Roman"/>
          <w:szCs w:val="24"/>
        </w:rPr>
        <w:t xml:space="preserve"> </w:t>
      </w:r>
      <w:r>
        <w:rPr>
          <w:rFonts w:eastAsia="Times New Roman"/>
          <w:szCs w:val="24"/>
        </w:rPr>
        <w:t>Άλ</w:t>
      </w:r>
      <w:r w:rsidRPr="00663B99">
        <w:rPr>
          <w:rFonts w:eastAsia="Times New Roman"/>
          <w:szCs w:val="24"/>
        </w:rPr>
        <w:t xml:space="preserve">λοι </w:t>
      </w:r>
      <w:r>
        <w:rPr>
          <w:rFonts w:eastAsia="Times New Roman"/>
          <w:szCs w:val="24"/>
        </w:rPr>
        <w:t>Β</w:t>
      </w:r>
      <w:r w:rsidRPr="00663B99">
        <w:rPr>
          <w:rFonts w:eastAsia="Times New Roman"/>
          <w:szCs w:val="24"/>
        </w:rPr>
        <w:t xml:space="preserve">ουλευτές στηρίζουν </w:t>
      </w:r>
      <w:r>
        <w:rPr>
          <w:rFonts w:eastAsia="Times New Roman"/>
          <w:szCs w:val="24"/>
        </w:rPr>
        <w:t xml:space="preserve">–λέει- </w:t>
      </w:r>
      <w:r w:rsidRPr="00663B99">
        <w:rPr>
          <w:rFonts w:eastAsia="Times New Roman"/>
          <w:szCs w:val="24"/>
        </w:rPr>
        <w:t xml:space="preserve">τη </w:t>
      </w:r>
      <w:r>
        <w:rPr>
          <w:rFonts w:eastAsia="Times New Roman"/>
          <w:szCs w:val="24"/>
        </w:rPr>
        <w:t>σ</w:t>
      </w:r>
      <w:r w:rsidRPr="00663B99">
        <w:rPr>
          <w:rFonts w:eastAsia="Times New Roman"/>
          <w:szCs w:val="24"/>
        </w:rPr>
        <w:t>υμφωνία</w:t>
      </w:r>
      <w:r>
        <w:rPr>
          <w:rFonts w:eastAsia="Times New Roman"/>
          <w:szCs w:val="24"/>
        </w:rPr>
        <w:t>,</w:t>
      </w:r>
      <w:r w:rsidRPr="00663B99">
        <w:rPr>
          <w:rFonts w:eastAsia="Times New Roman"/>
          <w:szCs w:val="24"/>
        </w:rPr>
        <w:t xml:space="preserve"> αλλά δεν στηρίζουν την </w:t>
      </w:r>
      <w:r>
        <w:rPr>
          <w:rFonts w:eastAsia="Times New Roman"/>
          <w:szCs w:val="24"/>
        </w:rPr>
        <w:t>Κ</w:t>
      </w:r>
      <w:r w:rsidRPr="00663B99">
        <w:rPr>
          <w:rFonts w:eastAsia="Times New Roman"/>
          <w:szCs w:val="24"/>
        </w:rPr>
        <w:t>υβέρνηση αυτή</w:t>
      </w:r>
      <w:r>
        <w:rPr>
          <w:rFonts w:eastAsia="Times New Roman"/>
          <w:szCs w:val="24"/>
        </w:rPr>
        <w:t>.</w:t>
      </w:r>
      <w:r w:rsidRPr="00663B99">
        <w:rPr>
          <w:rFonts w:eastAsia="Times New Roman"/>
          <w:szCs w:val="24"/>
        </w:rPr>
        <w:t xml:space="preserve"> Ακούστε</w:t>
      </w:r>
      <w:r>
        <w:rPr>
          <w:rFonts w:eastAsia="Times New Roman"/>
          <w:szCs w:val="24"/>
        </w:rPr>
        <w:t>.</w:t>
      </w:r>
      <w:r w:rsidRPr="00663B99">
        <w:rPr>
          <w:rFonts w:eastAsia="Times New Roman"/>
          <w:szCs w:val="24"/>
        </w:rPr>
        <w:t xml:space="preserve"> </w:t>
      </w:r>
      <w:r>
        <w:rPr>
          <w:rFonts w:eastAsia="Times New Roman"/>
          <w:szCs w:val="24"/>
        </w:rPr>
        <w:t>Κ</w:t>
      </w:r>
      <w:r w:rsidRPr="00663B99">
        <w:rPr>
          <w:rFonts w:eastAsia="Times New Roman"/>
          <w:szCs w:val="24"/>
        </w:rPr>
        <w:t xml:space="preserve">ανένας δεν θα κρυφτεί πίσω από ένα φύλλο </w:t>
      </w:r>
      <w:r>
        <w:rPr>
          <w:rFonts w:eastAsia="Times New Roman"/>
          <w:szCs w:val="24"/>
        </w:rPr>
        <w:t>σ</w:t>
      </w:r>
      <w:r w:rsidRPr="00663B99">
        <w:rPr>
          <w:rFonts w:eastAsia="Times New Roman"/>
          <w:szCs w:val="24"/>
        </w:rPr>
        <w:t>υκής</w:t>
      </w:r>
      <w:r>
        <w:rPr>
          <w:rFonts w:eastAsia="Times New Roman"/>
          <w:szCs w:val="24"/>
        </w:rPr>
        <w:t>.</w:t>
      </w:r>
      <w:r w:rsidRPr="00663B99">
        <w:rPr>
          <w:rFonts w:eastAsia="Times New Roman"/>
          <w:szCs w:val="24"/>
        </w:rPr>
        <w:t xml:space="preserve"> </w:t>
      </w:r>
      <w:r>
        <w:rPr>
          <w:rFonts w:eastAsia="Times New Roman"/>
          <w:szCs w:val="24"/>
        </w:rPr>
        <w:t>Όλοι αυτοί</w:t>
      </w:r>
      <w:r w:rsidRPr="00663B99">
        <w:rPr>
          <w:rFonts w:eastAsia="Times New Roman"/>
          <w:szCs w:val="24"/>
        </w:rPr>
        <w:t xml:space="preserve"> στηρίζουν και τις Πρέσπες</w:t>
      </w:r>
      <w:r>
        <w:rPr>
          <w:rFonts w:eastAsia="Times New Roman"/>
          <w:szCs w:val="24"/>
        </w:rPr>
        <w:t xml:space="preserve"> </w:t>
      </w:r>
      <w:r w:rsidRPr="00663B99">
        <w:rPr>
          <w:rFonts w:eastAsia="Times New Roman"/>
          <w:szCs w:val="24"/>
        </w:rPr>
        <w:t>και τον κ</w:t>
      </w:r>
      <w:r>
        <w:rPr>
          <w:rFonts w:eastAsia="Times New Roman"/>
          <w:szCs w:val="24"/>
        </w:rPr>
        <w:t>.</w:t>
      </w:r>
      <w:r w:rsidRPr="00663B99">
        <w:rPr>
          <w:rFonts w:eastAsia="Times New Roman"/>
          <w:szCs w:val="24"/>
        </w:rPr>
        <w:t xml:space="preserve"> Τσίπρα</w:t>
      </w:r>
      <w:r>
        <w:rPr>
          <w:rFonts w:eastAsia="Times New Roman"/>
          <w:szCs w:val="24"/>
        </w:rPr>
        <w:t>,</w:t>
      </w:r>
      <w:r w:rsidRPr="00663B99">
        <w:rPr>
          <w:rFonts w:eastAsia="Times New Roman"/>
          <w:szCs w:val="24"/>
        </w:rPr>
        <w:t xml:space="preserve"> είναι ξεκάθαρο</w:t>
      </w:r>
      <w:r>
        <w:rPr>
          <w:rFonts w:eastAsia="Times New Roman"/>
          <w:szCs w:val="24"/>
        </w:rPr>
        <w:t xml:space="preserve"> και το</w:t>
      </w:r>
      <w:r w:rsidRPr="00663B99">
        <w:rPr>
          <w:rFonts w:eastAsia="Times New Roman"/>
          <w:szCs w:val="24"/>
        </w:rPr>
        <w:t xml:space="preserve"> ξέρει </w:t>
      </w:r>
      <w:r>
        <w:rPr>
          <w:rFonts w:eastAsia="Times New Roman"/>
          <w:szCs w:val="24"/>
        </w:rPr>
        <w:t xml:space="preserve">και ο </w:t>
      </w:r>
      <w:r w:rsidRPr="00663B99">
        <w:rPr>
          <w:rFonts w:eastAsia="Times New Roman"/>
          <w:szCs w:val="24"/>
        </w:rPr>
        <w:t xml:space="preserve">ελληνικός λαός </w:t>
      </w:r>
      <w:r>
        <w:rPr>
          <w:rFonts w:eastAsia="Times New Roman"/>
          <w:szCs w:val="24"/>
        </w:rPr>
        <w:t xml:space="preserve">που μας παρακολουθεί. </w:t>
      </w:r>
    </w:p>
    <w:p w14:paraId="2ED8BC8B"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w:t>
      </w:r>
    </w:p>
    <w:p w14:paraId="2ED8BC8C" w14:textId="77777777" w:rsidR="00C647AD" w:rsidRDefault="00D506E1">
      <w:pPr>
        <w:spacing w:after="0" w:line="600" w:lineRule="auto"/>
        <w:ind w:firstLine="720"/>
        <w:jc w:val="both"/>
        <w:rPr>
          <w:rFonts w:eastAsia="Times New Roman"/>
          <w:szCs w:val="24"/>
        </w:rPr>
      </w:pPr>
      <w:r>
        <w:rPr>
          <w:rFonts w:eastAsia="Times New Roman"/>
          <w:szCs w:val="24"/>
        </w:rPr>
        <w:t xml:space="preserve">Χάθηκε, δυστυχώς, λέω εγώ </w:t>
      </w:r>
      <w:r w:rsidRPr="00663B99">
        <w:rPr>
          <w:rFonts w:eastAsia="Times New Roman"/>
          <w:szCs w:val="24"/>
        </w:rPr>
        <w:t xml:space="preserve">μία πολύ σημαντική </w:t>
      </w:r>
      <w:r>
        <w:rPr>
          <w:rFonts w:eastAsia="Times New Roman"/>
          <w:szCs w:val="24"/>
        </w:rPr>
        <w:t>ε</w:t>
      </w:r>
      <w:r w:rsidRPr="00663B99">
        <w:rPr>
          <w:rFonts w:eastAsia="Times New Roman"/>
          <w:szCs w:val="24"/>
        </w:rPr>
        <w:t>υκαιρία για βιώσιμη λύση</w:t>
      </w:r>
      <w:r>
        <w:rPr>
          <w:rFonts w:eastAsia="Times New Roman"/>
          <w:szCs w:val="24"/>
        </w:rPr>
        <w:t>.</w:t>
      </w:r>
      <w:r w:rsidRPr="00663B99">
        <w:rPr>
          <w:rFonts w:eastAsia="Times New Roman"/>
          <w:szCs w:val="24"/>
        </w:rPr>
        <w:t xml:space="preserve"> Η Κυβέρνηση σήμερα </w:t>
      </w:r>
      <w:r>
        <w:rPr>
          <w:rFonts w:eastAsia="Times New Roman"/>
          <w:szCs w:val="24"/>
        </w:rPr>
        <w:t>δεσμεύει</w:t>
      </w:r>
      <w:r w:rsidRPr="00663B99">
        <w:rPr>
          <w:rFonts w:eastAsia="Times New Roman"/>
          <w:szCs w:val="24"/>
        </w:rPr>
        <w:t xml:space="preserve"> τη χώρα σε μία κακή </w:t>
      </w:r>
      <w:r w:rsidRPr="00663B99">
        <w:rPr>
          <w:rFonts w:eastAsia="Times New Roman"/>
          <w:szCs w:val="24"/>
        </w:rPr>
        <w:t>συμφωνία</w:t>
      </w:r>
      <w:r>
        <w:rPr>
          <w:rFonts w:eastAsia="Times New Roman"/>
          <w:szCs w:val="24"/>
        </w:rPr>
        <w:t>,</w:t>
      </w:r>
      <w:r w:rsidRPr="00663B99">
        <w:rPr>
          <w:rFonts w:eastAsia="Times New Roman"/>
          <w:szCs w:val="24"/>
        </w:rPr>
        <w:t xml:space="preserve"> η οποία δεν εξυπηρετεί τα συμφέροντα του ελληνικού λαού</w:t>
      </w:r>
      <w:r>
        <w:rPr>
          <w:rFonts w:eastAsia="Times New Roman"/>
          <w:szCs w:val="24"/>
        </w:rPr>
        <w:t>.</w:t>
      </w:r>
      <w:r w:rsidRPr="00663B99">
        <w:rPr>
          <w:rFonts w:eastAsia="Times New Roman"/>
          <w:szCs w:val="24"/>
        </w:rPr>
        <w:t xml:space="preserve"> </w:t>
      </w:r>
      <w:r>
        <w:rPr>
          <w:rFonts w:eastAsia="Times New Roman"/>
          <w:szCs w:val="24"/>
        </w:rPr>
        <w:t>Α</w:t>
      </w:r>
      <w:r w:rsidRPr="00663B99">
        <w:rPr>
          <w:rFonts w:eastAsia="Times New Roman"/>
          <w:szCs w:val="24"/>
        </w:rPr>
        <w:t>ντί να κλείνει παλιές πληγές</w:t>
      </w:r>
      <w:r>
        <w:rPr>
          <w:rFonts w:eastAsia="Times New Roman"/>
          <w:szCs w:val="24"/>
        </w:rPr>
        <w:t>,</w:t>
      </w:r>
      <w:r w:rsidRPr="00663B99">
        <w:rPr>
          <w:rFonts w:eastAsia="Times New Roman"/>
          <w:szCs w:val="24"/>
        </w:rPr>
        <w:t xml:space="preserve"> </w:t>
      </w:r>
      <w:r>
        <w:rPr>
          <w:rFonts w:eastAsia="Times New Roman"/>
          <w:szCs w:val="24"/>
        </w:rPr>
        <w:t>δ</w:t>
      </w:r>
      <w:r w:rsidRPr="00663B99">
        <w:rPr>
          <w:rFonts w:eastAsia="Times New Roman"/>
          <w:szCs w:val="24"/>
        </w:rPr>
        <w:t>υστυχώς</w:t>
      </w:r>
      <w:r>
        <w:rPr>
          <w:rFonts w:eastAsia="Times New Roman"/>
          <w:szCs w:val="24"/>
        </w:rPr>
        <w:t>,</w:t>
      </w:r>
      <w:r w:rsidRPr="00663B99">
        <w:rPr>
          <w:rFonts w:eastAsia="Times New Roman"/>
          <w:szCs w:val="24"/>
        </w:rPr>
        <w:t xml:space="preserve"> ανοίγει καινούργιες</w:t>
      </w:r>
      <w:r>
        <w:rPr>
          <w:rFonts w:eastAsia="Times New Roman"/>
          <w:szCs w:val="24"/>
        </w:rPr>
        <w:t>.</w:t>
      </w:r>
      <w:r w:rsidRPr="00663B99">
        <w:rPr>
          <w:rFonts w:eastAsia="Times New Roman"/>
          <w:szCs w:val="24"/>
        </w:rPr>
        <w:t xml:space="preserve"> </w:t>
      </w:r>
      <w:r>
        <w:rPr>
          <w:rFonts w:eastAsia="Times New Roman"/>
          <w:szCs w:val="24"/>
        </w:rPr>
        <w:t>Γ</w:t>
      </w:r>
      <w:r w:rsidRPr="00663B99">
        <w:rPr>
          <w:rFonts w:eastAsia="Times New Roman"/>
          <w:szCs w:val="24"/>
        </w:rPr>
        <w:t>ιατί</w:t>
      </w:r>
      <w:r>
        <w:rPr>
          <w:rFonts w:eastAsia="Times New Roman"/>
          <w:szCs w:val="24"/>
        </w:rPr>
        <w:t>;</w:t>
      </w:r>
      <w:r w:rsidRPr="00663B99">
        <w:rPr>
          <w:rFonts w:eastAsia="Times New Roman"/>
          <w:szCs w:val="24"/>
        </w:rPr>
        <w:t xml:space="preserve"> </w:t>
      </w:r>
      <w:r>
        <w:rPr>
          <w:rFonts w:eastAsia="Times New Roman"/>
          <w:szCs w:val="24"/>
        </w:rPr>
        <w:t>Γ</w:t>
      </w:r>
      <w:r w:rsidRPr="00663B99">
        <w:rPr>
          <w:rFonts w:eastAsia="Times New Roman"/>
          <w:szCs w:val="24"/>
        </w:rPr>
        <w:t>ιατί κρατά ζωντανή τη ρίζα του αλυτρωτισμού</w:t>
      </w:r>
      <w:r>
        <w:rPr>
          <w:rFonts w:eastAsia="Times New Roman"/>
          <w:szCs w:val="24"/>
        </w:rPr>
        <w:t>.</w:t>
      </w:r>
    </w:p>
    <w:p w14:paraId="2ED8BC8D" w14:textId="77777777" w:rsidR="00C647AD" w:rsidRDefault="00D506E1">
      <w:pPr>
        <w:spacing w:after="0" w:line="600" w:lineRule="auto"/>
        <w:ind w:firstLine="720"/>
        <w:jc w:val="both"/>
        <w:rPr>
          <w:rFonts w:eastAsia="Times New Roman"/>
          <w:szCs w:val="24"/>
        </w:rPr>
      </w:pPr>
      <w:r w:rsidRPr="00663B99">
        <w:rPr>
          <w:rFonts w:eastAsia="Times New Roman"/>
          <w:szCs w:val="24"/>
        </w:rPr>
        <w:t xml:space="preserve">Το Κίνημα Αλλαγής λέει ξεκάθαρα </w:t>
      </w:r>
      <w:r>
        <w:rPr>
          <w:rFonts w:eastAsia="Times New Roman"/>
          <w:szCs w:val="24"/>
        </w:rPr>
        <w:t>«ό</w:t>
      </w:r>
      <w:r w:rsidRPr="00663B99">
        <w:rPr>
          <w:rFonts w:eastAsia="Times New Roman"/>
          <w:szCs w:val="24"/>
        </w:rPr>
        <w:t>χι</w:t>
      </w:r>
      <w:r>
        <w:rPr>
          <w:rFonts w:eastAsia="Times New Roman"/>
          <w:szCs w:val="24"/>
        </w:rPr>
        <w:t>»</w:t>
      </w:r>
      <w:r w:rsidRPr="00663B99">
        <w:rPr>
          <w:rFonts w:eastAsia="Times New Roman"/>
          <w:szCs w:val="24"/>
        </w:rPr>
        <w:t xml:space="preserve"> σε αυτή τη </w:t>
      </w:r>
      <w:r>
        <w:rPr>
          <w:rFonts w:eastAsia="Times New Roman"/>
          <w:szCs w:val="24"/>
        </w:rPr>
        <w:t>σ</w:t>
      </w:r>
      <w:r w:rsidRPr="00663B99">
        <w:rPr>
          <w:rFonts w:eastAsia="Times New Roman"/>
          <w:szCs w:val="24"/>
        </w:rPr>
        <w:t>υμφωνία</w:t>
      </w:r>
      <w:r>
        <w:rPr>
          <w:rFonts w:eastAsia="Times New Roman"/>
          <w:szCs w:val="24"/>
        </w:rPr>
        <w:t>!</w:t>
      </w:r>
    </w:p>
    <w:p w14:paraId="2ED8BC8E"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από την πτέρυγα της Δημοκρατικής Συμπαράταξης)</w:t>
      </w:r>
    </w:p>
    <w:p w14:paraId="2ED8BC8F" w14:textId="77777777" w:rsidR="00C647AD" w:rsidRDefault="00D506E1">
      <w:pPr>
        <w:spacing w:after="0" w:line="600" w:lineRule="auto"/>
        <w:ind w:firstLine="720"/>
        <w:jc w:val="both"/>
        <w:rPr>
          <w:rFonts w:eastAsia="Times New Roman"/>
          <w:szCs w:val="24"/>
        </w:rPr>
      </w:pPr>
      <w:r>
        <w:rPr>
          <w:rFonts w:eastAsia="Times New Roman"/>
          <w:szCs w:val="24"/>
        </w:rPr>
        <w:lastRenderedPageBreak/>
        <w:t>Κυρίες και κύριοι Βουλευτές, ήρθαμε σ</w:t>
      </w:r>
      <w:r w:rsidRPr="00663B99">
        <w:rPr>
          <w:rFonts w:eastAsia="Times New Roman"/>
          <w:szCs w:val="24"/>
        </w:rPr>
        <w:t>ήμ</w:t>
      </w:r>
      <w:r>
        <w:rPr>
          <w:rFonts w:eastAsia="Times New Roman"/>
          <w:szCs w:val="24"/>
        </w:rPr>
        <w:t>ερα στη Βουλή να συζητήσουμε γι’</w:t>
      </w:r>
      <w:r w:rsidRPr="00663B99">
        <w:rPr>
          <w:rFonts w:eastAsia="Times New Roman"/>
          <w:szCs w:val="24"/>
        </w:rPr>
        <w:t xml:space="preserve"> αυτή τη </w:t>
      </w:r>
      <w:r>
        <w:rPr>
          <w:rFonts w:eastAsia="Times New Roman"/>
          <w:szCs w:val="24"/>
        </w:rPr>
        <w:t>σ</w:t>
      </w:r>
      <w:r w:rsidRPr="00663B99">
        <w:rPr>
          <w:rFonts w:eastAsia="Times New Roman"/>
          <w:szCs w:val="24"/>
        </w:rPr>
        <w:t xml:space="preserve">υμφωνία </w:t>
      </w:r>
      <w:r w:rsidRPr="00663B99">
        <w:rPr>
          <w:rFonts w:eastAsia="Times New Roman"/>
          <w:szCs w:val="24"/>
        </w:rPr>
        <w:t xml:space="preserve">και δεν έχουμε καν στα χέρια μας το επίσημο κείμενο του νέου </w:t>
      </w:r>
      <w:r>
        <w:rPr>
          <w:rFonts w:eastAsia="Times New Roman"/>
          <w:szCs w:val="24"/>
        </w:rPr>
        <w:t>σ</w:t>
      </w:r>
      <w:r w:rsidRPr="00663B99">
        <w:rPr>
          <w:rFonts w:eastAsia="Times New Roman"/>
          <w:szCs w:val="24"/>
        </w:rPr>
        <w:t xml:space="preserve">υντάγματος </w:t>
      </w:r>
      <w:r w:rsidRPr="00663B99">
        <w:rPr>
          <w:rFonts w:eastAsia="Times New Roman"/>
          <w:szCs w:val="24"/>
        </w:rPr>
        <w:t>της γειτονικής χώρας</w:t>
      </w:r>
      <w:r>
        <w:rPr>
          <w:rFonts w:eastAsia="Times New Roman"/>
          <w:szCs w:val="24"/>
        </w:rPr>
        <w:t>,</w:t>
      </w:r>
      <w:r w:rsidRPr="00663B99">
        <w:rPr>
          <w:rFonts w:eastAsia="Times New Roman"/>
          <w:szCs w:val="24"/>
        </w:rPr>
        <w:t xml:space="preserve"> με τις τροπολογίες που π</w:t>
      </w:r>
      <w:r w:rsidRPr="00663B99">
        <w:rPr>
          <w:rFonts w:eastAsia="Times New Roman"/>
          <w:szCs w:val="24"/>
        </w:rPr>
        <w:t xml:space="preserve">ροβλέπει η </w:t>
      </w:r>
      <w:r>
        <w:rPr>
          <w:rFonts w:eastAsia="Times New Roman"/>
          <w:szCs w:val="24"/>
        </w:rPr>
        <w:t>σ</w:t>
      </w:r>
      <w:r w:rsidRPr="00663B99">
        <w:rPr>
          <w:rFonts w:eastAsia="Times New Roman"/>
          <w:szCs w:val="24"/>
        </w:rPr>
        <w:t>υμφωνία</w:t>
      </w:r>
      <w:r>
        <w:rPr>
          <w:rFonts w:eastAsia="Times New Roman"/>
          <w:szCs w:val="24"/>
        </w:rPr>
        <w:t>.</w:t>
      </w:r>
      <w:r w:rsidRPr="00663B99">
        <w:rPr>
          <w:rFonts w:eastAsia="Times New Roman"/>
          <w:szCs w:val="24"/>
        </w:rPr>
        <w:t xml:space="preserve"> </w:t>
      </w:r>
      <w:r>
        <w:rPr>
          <w:rFonts w:eastAsia="Times New Roman"/>
          <w:szCs w:val="24"/>
        </w:rPr>
        <w:t>Δ</w:t>
      </w:r>
      <w:r w:rsidRPr="00663B99">
        <w:rPr>
          <w:rFonts w:eastAsia="Times New Roman"/>
          <w:szCs w:val="24"/>
        </w:rPr>
        <w:t>εν έχει κατατεθεί</w:t>
      </w:r>
      <w:r>
        <w:rPr>
          <w:rFonts w:eastAsia="Times New Roman"/>
          <w:szCs w:val="24"/>
        </w:rPr>
        <w:t>.</w:t>
      </w:r>
      <w:r w:rsidRPr="00663B99">
        <w:rPr>
          <w:rFonts w:eastAsia="Times New Roman"/>
          <w:szCs w:val="24"/>
        </w:rPr>
        <w:t xml:space="preserve"> </w:t>
      </w:r>
      <w:r>
        <w:rPr>
          <w:rFonts w:eastAsia="Times New Roman"/>
          <w:szCs w:val="24"/>
        </w:rPr>
        <w:t>Κι</w:t>
      </w:r>
      <w:r w:rsidRPr="00663B99">
        <w:rPr>
          <w:rFonts w:eastAsia="Times New Roman"/>
          <w:szCs w:val="24"/>
        </w:rPr>
        <w:t xml:space="preserve"> όχι μόνο αυτό</w:t>
      </w:r>
      <w:r>
        <w:rPr>
          <w:rFonts w:eastAsia="Times New Roman"/>
          <w:szCs w:val="24"/>
        </w:rPr>
        <w:t>,</w:t>
      </w:r>
      <w:r w:rsidRPr="00663B99">
        <w:rPr>
          <w:rFonts w:eastAsia="Times New Roman"/>
          <w:szCs w:val="24"/>
        </w:rPr>
        <w:t xml:space="preserve"> αλλά οι </w:t>
      </w:r>
      <w:r>
        <w:rPr>
          <w:rFonts w:eastAsia="Times New Roman"/>
          <w:szCs w:val="24"/>
        </w:rPr>
        <w:t>Σ</w:t>
      </w:r>
      <w:r w:rsidRPr="00663B99">
        <w:rPr>
          <w:rFonts w:eastAsia="Times New Roman"/>
          <w:szCs w:val="24"/>
        </w:rPr>
        <w:t>κοπιανοί εκβιάζουν ανοιχτά</w:t>
      </w:r>
      <w:r>
        <w:rPr>
          <w:rFonts w:eastAsia="Times New Roman"/>
          <w:szCs w:val="24"/>
        </w:rPr>
        <w:t>,</w:t>
      </w:r>
      <w:r w:rsidRPr="00663B99">
        <w:rPr>
          <w:rFonts w:eastAsia="Times New Roman"/>
          <w:szCs w:val="24"/>
        </w:rPr>
        <w:t xml:space="preserve"> δηλώνοντας πως δεν θέτουν σε ισχύ τις συνταγματικές τροποποιήσεις</w:t>
      </w:r>
      <w:r>
        <w:rPr>
          <w:rFonts w:eastAsia="Times New Roman"/>
          <w:szCs w:val="24"/>
        </w:rPr>
        <w:t>,</w:t>
      </w:r>
      <w:r w:rsidRPr="00663B99">
        <w:rPr>
          <w:rFonts w:eastAsia="Times New Roman"/>
          <w:szCs w:val="24"/>
        </w:rPr>
        <w:t xml:space="preserve"> παρά μόνο εάν και όταν επικυρωθεί το </w:t>
      </w:r>
      <w:r>
        <w:rPr>
          <w:rFonts w:eastAsia="Times New Roman"/>
          <w:szCs w:val="24"/>
        </w:rPr>
        <w:t>Π</w:t>
      </w:r>
      <w:r w:rsidRPr="00663B99">
        <w:rPr>
          <w:rFonts w:eastAsia="Times New Roman"/>
          <w:szCs w:val="24"/>
        </w:rPr>
        <w:t xml:space="preserve">ρωτόκολλο </w:t>
      </w:r>
      <w:r>
        <w:rPr>
          <w:rFonts w:eastAsia="Times New Roman"/>
          <w:szCs w:val="24"/>
        </w:rPr>
        <w:t>Ε</w:t>
      </w:r>
      <w:r w:rsidRPr="00663B99">
        <w:rPr>
          <w:rFonts w:eastAsia="Times New Roman"/>
          <w:szCs w:val="24"/>
        </w:rPr>
        <w:t>ισδοχής στο ΝΑΤΟ από την Ελλάδα</w:t>
      </w:r>
      <w:r>
        <w:rPr>
          <w:rFonts w:eastAsia="Times New Roman"/>
          <w:szCs w:val="24"/>
        </w:rPr>
        <w:t>.</w:t>
      </w:r>
      <w:r w:rsidRPr="00663B99">
        <w:rPr>
          <w:rFonts w:eastAsia="Times New Roman"/>
          <w:szCs w:val="24"/>
        </w:rPr>
        <w:t xml:space="preserve"> </w:t>
      </w:r>
      <w:r>
        <w:rPr>
          <w:rFonts w:eastAsia="Times New Roman"/>
          <w:szCs w:val="24"/>
        </w:rPr>
        <w:t>Κ</w:t>
      </w:r>
      <w:r w:rsidRPr="00663B99">
        <w:rPr>
          <w:rFonts w:eastAsia="Times New Roman"/>
          <w:szCs w:val="24"/>
        </w:rPr>
        <w:t xml:space="preserve">αι η ελληνική </w:t>
      </w:r>
      <w:r>
        <w:rPr>
          <w:rFonts w:eastAsia="Times New Roman"/>
          <w:szCs w:val="24"/>
        </w:rPr>
        <w:t>Κ</w:t>
      </w:r>
      <w:r w:rsidRPr="00663B99">
        <w:rPr>
          <w:rFonts w:eastAsia="Times New Roman"/>
          <w:szCs w:val="24"/>
        </w:rPr>
        <w:t>υβέρνηση το αποδέχτηκε και αυτό</w:t>
      </w:r>
      <w:r>
        <w:rPr>
          <w:rFonts w:eastAsia="Times New Roman"/>
          <w:szCs w:val="24"/>
        </w:rPr>
        <w:t>.</w:t>
      </w:r>
      <w:r w:rsidRPr="00663B99">
        <w:rPr>
          <w:rFonts w:eastAsia="Times New Roman"/>
          <w:szCs w:val="24"/>
        </w:rPr>
        <w:t xml:space="preserve"> Δηλαδή</w:t>
      </w:r>
      <w:r>
        <w:rPr>
          <w:rFonts w:eastAsia="Times New Roman"/>
          <w:szCs w:val="24"/>
        </w:rPr>
        <w:t>,</w:t>
      </w:r>
      <w:r w:rsidRPr="00663B99">
        <w:rPr>
          <w:rFonts w:eastAsia="Times New Roman"/>
          <w:szCs w:val="24"/>
        </w:rPr>
        <w:t xml:space="preserve"> η ελληνική </w:t>
      </w:r>
      <w:r>
        <w:rPr>
          <w:rFonts w:eastAsia="Times New Roman"/>
          <w:szCs w:val="24"/>
        </w:rPr>
        <w:t>Β</w:t>
      </w:r>
      <w:r w:rsidRPr="00663B99">
        <w:rPr>
          <w:rFonts w:eastAsia="Times New Roman"/>
          <w:szCs w:val="24"/>
        </w:rPr>
        <w:t>ουλή ψηφίζει στα τυφλά</w:t>
      </w:r>
      <w:r>
        <w:rPr>
          <w:rFonts w:eastAsia="Times New Roman"/>
          <w:szCs w:val="24"/>
        </w:rPr>
        <w:t>,</w:t>
      </w:r>
      <w:r w:rsidRPr="00663B99">
        <w:rPr>
          <w:rFonts w:eastAsia="Times New Roman"/>
          <w:szCs w:val="24"/>
        </w:rPr>
        <w:t xml:space="preserve"> με όλα τα θέματα ανοιχτά</w:t>
      </w:r>
      <w:r>
        <w:rPr>
          <w:rFonts w:eastAsia="Times New Roman"/>
          <w:szCs w:val="24"/>
        </w:rPr>
        <w:t>. Με τη ρηματική</w:t>
      </w:r>
      <w:r w:rsidRPr="00663B99">
        <w:rPr>
          <w:rFonts w:eastAsia="Times New Roman"/>
          <w:szCs w:val="24"/>
        </w:rPr>
        <w:t xml:space="preserve"> διακοίνωση τα πράγματα γίνονται ακόμα χειρότερα</w:t>
      </w:r>
      <w:r>
        <w:rPr>
          <w:rFonts w:eastAsia="Times New Roman"/>
          <w:szCs w:val="24"/>
        </w:rPr>
        <w:t>,</w:t>
      </w:r>
      <w:r w:rsidRPr="00663B99">
        <w:rPr>
          <w:rFonts w:eastAsia="Times New Roman"/>
          <w:szCs w:val="24"/>
        </w:rPr>
        <w:t xml:space="preserve"> γιατί αναφέρεται ρητά σε </w:t>
      </w:r>
      <w:r>
        <w:rPr>
          <w:rFonts w:eastAsia="Times New Roman"/>
          <w:szCs w:val="24"/>
        </w:rPr>
        <w:t>«μ</w:t>
      </w:r>
      <w:r w:rsidRPr="00663B99">
        <w:rPr>
          <w:rFonts w:eastAsia="Times New Roman"/>
          <w:szCs w:val="24"/>
        </w:rPr>
        <w:t>ακεδονικό λαό</w:t>
      </w:r>
      <w:r>
        <w:rPr>
          <w:rFonts w:eastAsia="Times New Roman"/>
          <w:szCs w:val="24"/>
        </w:rPr>
        <w:t>»</w:t>
      </w:r>
      <w:r>
        <w:rPr>
          <w:rFonts w:eastAsia="Times New Roman"/>
          <w:szCs w:val="24"/>
        </w:rPr>
        <w:t>.</w:t>
      </w:r>
      <w:r w:rsidRPr="00663B99">
        <w:rPr>
          <w:rFonts w:eastAsia="Times New Roman"/>
          <w:szCs w:val="24"/>
        </w:rPr>
        <w:t xml:space="preserve"> </w:t>
      </w:r>
    </w:p>
    <w:p w14:paraId="2ED8BC90" w14:textId="77777777" w:rsidR="00C647AD" w:rsidRDefault="00D506E1">
      <w:pPr>
        <w:spacing w:after="0" w:line="600" w:lineRule="auto"/>
        <w:ind w:firstLine="720"/>
        <w:jc w:val="both"/>
        <w:rPr>
          <w:rFonts w:eastAsia="Times New Roman"/>
          <w:szCs w:val="24"/>
        </w:rPr>
      </w:pPr>
      <w:r w:rsidRPr="00663B99">
        <w:rPr>
          <w:rFonts w:eastAsia="Times New Roman"/>
          <w:szCs w:val="24"/>
        </w:rPr>
        <w:t>Η Κυβέρνηση</w:t>
      </w:r>
      <w:r>
        <w:rPr>
          <w:rFonts w:eastAsia="Times New Roman"/>
          <w:szCs w:val="24"/>
        </w:rPr>
        <w:t>,</w:t>
      </w:r>
      <w:r w:rsidRPr="00663B99">
        <w:rPr>
          <w:rFonts w:eastAsia="Times New Roman"/>
          <w:szCs w:val="24"/>
        </w:rPr>
        <w:t xml:space="preserve"> </w:t>
      </w:r>
      <w:r>
        <w:rPr>
          <w:rFonts w:eastAsia="Times New Roman"/>
          <w:szCs w:val="24"/>
        </w:rPr>
        <w:t>λ</w:t>
      </w:r>
      <w:r w:rsidRPr="00663B99">
        <w:rPr>
          <w:rFonts w:eastAsia="Times New Roman"/>
          <w:szCs w:val="24"/>
        </w:rPr>
        <w:t>οιπόν</w:t>
      </w:r>
      <w:r>
        <w:rPr>
          <w:rFonts w:eastAsia="Times New Roman"/>
          <w:szCs w:val="24"/>
        </w:rPr>
        <w:t>,</w:t>
      </w:r>
      <w:r w:rsidRPr="00663B99">
        <w:rPr>
          <w:rFonts w:eastAsia="Times New Roman"/>
          <w:szCs w:val="24"/>
        </w:rPr>
        <w:t xml:space="preserve"> δίνει σήμ</w:t>
      </w:r>
      <w:r w:rsidRPr="00663B99">
        <w:rPr>
          <w:rFonts w:eastAsia="Times New Roman"/>
          <w:szCs w:val="24"/>
        </w:rPr>
        <w:t xml:space="preserve">ερα στα Σκόπια την </w:t>
      </w:r>
      <w:r>
        <w:rPr>
          <w:rFonts w:eastAsia="Times New Roman"/>
          <w:szCs w:val="24"/>
        </w:rPr>
        <w:t xml:space="preserve">ένταξη στο ΝΑΤΟ, την </w:t>
      </w:r>
      <w:r w:rsidRPr="00663B99">
        <w:rPr>
          <w:rFonts w:eastAsia="Times New Roman"/>
          <w:szCs w:val="24"/>
        </w:rPr>
        <w:t xml:space="preserve">έναρξη των ενταξιακών διαπραγματεύσεων στην Ευρωπαϊκή Ένωση και μαζί δίνει </w:t>
      </w:r>
      <w:r>
        <w:rPr>
          <w:rFonts w:eastAsia="Times New Roman"/>
          <w:szCs w:val="24"/>
        </w:rPr>
        <w:t>«</w:t>
      </w:r>
      <w:r w:rsidRPr="00663B99">
        <w:rPr>
          <w:rFonts w:eastAsia="Times New Roman"/>
          <w:szCs w:val="24"/>
        </w:rPr>
        <w:t>μακεδονική γλώσσα</w:t>
      </w:r>
      <w:r>
        <w:rPr>
          <w:rFonts w:eastAsia="Times New Roman"/>
          <w:szCs w:val="24"/>
        </w:rPr>
        <w:t>»,</w:t>
      </w:r>
      <w:r w:rsidRPr="00663B99">
        <w:rPr>
          <w:rFonts w:eastAsia="Times New Roman"/>
          <w:szCs w:val="24"/>
        </w:rPr>
        <w:t xml:space="preserve"> </w:t>
      </w:r>
      <w:r>
        <w:rPr>
          <w:rFonts w:eastAsia="Times New Roman"/>
          <w:szCs w:val="24"/>
        </w:rPr>
        <w:t>«</w:t>
      </w:r>
      <w:r w:rsidRPr="00663B99">
        <w:rPr>
          <w:rFonts w:eastAsia="Times New Roman"/>
          <w:szCs w:val="24"/>
        </w:rPr>
        <w:t>μακεδονική ταυτότητα</w:t>
      </w:r>
      <w:r>
        <w:rPr>
          <w:rFonts w:eastAsia="Times New Roman"/>
          <w:szCs w:val="24"/>
        </w:rPr>
        <w:t>»,</w:t>
      </w:r>
      <w:r w:rsidRPr="00663B99">
        <w:rPr>
          <w:rFonts w:eastAsia="Times New Roman"/>
          <w:szCs w:val="24"/>
        </w:rPr>
        <w:t xml:space="preserve"> </w:t>
      </w:r>
      <w:r>
        <w:rPr>
          <w:rFonts w:eastAsia="Times New Roman"/>
          <w:szCs w:val="24"/>
        </w:rPr>
        <w:t>«μ</w:t>
      </w:r>
      <w:r w:rsidRPr="00663B99">
        <w:rPr>
          <w:rFonts w:eastAsia="Times New Roman"/>
          <w:szCs w:val="24"/>
        </w:rPr>
        <w:t>ακεδονικό λαό</w:t>
      </w:r>
      <w:r>
        <w:rPr>
          <w:rFonts w:eastAsia="Times New Roman"/>
          <w:szCs w:val="24"/>
        </w:rPr>
        <w:t>»,</w:t>
      </w:r>
      <w:r w:rsidRPr="00663B99">
        <w:rPr>
          <w:rFonts w:eastAsia="Times New Roman"/>
          <w:szCs w:val="24"/>
        </w:rPr>
        <w:t xml:space="preserve"> </w:t>
      </w:r>
      <w:r>
        <w:rPr>
          <w:rFonts w:eastAsia="Times New Roman"/>
          <w:szCs w:val="24"/>
        </w:rPr>
        <w:t>δ</w:t>
      </w:r>
      <w:r w:rsidRPr="00663B99">
        <w:rPr>
          <w:rFonts w:eastAsia="Times New Roman"/>
          <w:szCs w:val="24"/>
        </w:rPr>
        <w:t xml:space="preserve">ηλαδή </w:t>
      </w:r>
      <w:r>
        <w:rPr>
          <w:rFonts w:eastAsia="Times New Roman"/>
          <w:szCs w:val="24"/>
        </w:rPr>
        <w:t>«μ</w:t>
      </w:r>
      <w:r w:rsidRPr="00663B99">
        <w:rPr>
          <w:rFonts w:eastAsia="Times New Roman"/>
          <w:szCs w:val="24"/>
        </w:rPr>
        <w:t xml:space="preserve">ακεδονικό </w:t>
      </w:r>
      <w:r>
        <w:rPr>
          <w:rFonts w:eastAsia="Times New Roman"/>
          <w:szCs w:val="24"/>
        </w:rPr>
        <w:t>έ</w:t>
      </w:r>
      <w:r w:rsidRPr="00663B99">
        <w:rPr>
          <w:rFonts w:eastAsia="Times New Roman"/>
          <w:szCs w:val="24"/>
        </w:rPr>
        <w:t>θνος</w:t>
      </w:r>
      <w:r>
        <w:rPr>
          <w:rFonts w:eastAsia="Times New Roman"/>
          <w:szCs w:val="24"/>
        </w:rPr>
        <w:t>». Τ</w:t>
      </w:r>
      <w:r w:rsidRPr="00663B99">
        <w:rPr>
          <w:rFonts w:eastAsia="Times New Roman"/>
          <w:szCs w:val="24"/>
        </w:rPr>
        <w:t>α δώσατε όλα</w:t>
      </w:r>
      <w:r>
        <w:rPr>
          <w:rFonts w:eastAsia="Times New Roman"/>
          <w:szCs w:val="24"/>
        </w:rPr>
        <w:t>,</w:t>
      </w:r>
      <w:r w:rsidRPr="00663B99">
        <w:rPr>
          <w:rFonts w:eastAsia="Times New Roman"/>
          <w:szCs w:val="24"/>
        </w:rPr>
        <w:t xml:space="preserve"> </w:t>
      </w:r>
      <w:r>
        <w:rPr>
          <w:rFonts w:eastAsia="Times New Roman"/>
          <w:szCs w:val="24"/>
        </w:rPr>
        <w:t>κ</w:t>
      </w:r>
      <w:r w:rsidRPr="00663B99">
        <w:rPr>
          <w:rFonts w:eastAsia="Times New Roman"/>
          <w:szCs w:val="24"/>
        </w:rPr>
        <w:t>ύριε Τσίπρα</w:t>
      </w:r>
      <w:r>
        <w:rPr>
          <w:rFonts w:eastAsia="Times New Roman"/>
          <w:szCs w:val="24"/>
        </w:rPr>
        <w:t xml:space="preserve">! </w:t>
      </w:r>
    </w:p>
    <w:p w14:paraId="2ED8BC91" w14:textId="77777777" w:rsidR="00C647AD" w:rsidRDefault="00D506E1">
      <w:pPr>
        <w:spacing w:after="0" w:line="600" w:lineRule="auto"/>
        <w:ind w:firstLine="720"/>
        <w:jc w:val="both"/>
        <w:rPr>
          <w:rFonts w:eastAsia="Times New Roman"/>
          <w:szCs w:val="24"/>
        </w:rPr>
      </w:pPr>
      <w:r>
        <w:rPr>
          <w:rFonts w:eastAsia="Times New Roman"/>
          <w:szCs w:val="24"/>
        </w:rPr>
        <w:t>Ξ</w:t>
      </w:r>
      <w:r w:rsidRPr="00663B99">
        <w:rPr>
          <w:rFonts w:eastAsia="Times New Roman"/>
          <w:szCs w:val="24"/>
        </w:rPr>
        <w:t>εκινώ από το πρώτο</w:t>
      </w:r>
      <w:r>
        <w:rPr>
          <w:rFonts w:eastAsia="Times New Roman"/>
          <w:szCs w:val="24"/>
        </w:rPr>
        <w:t>,</w:t>
      </w:r>
      <w:r w:rsidRPr="00663B99">
        <w:rPr>
          <w:rFonts w:eastAsia="Times New Roman"/>
          <w:szCs w:val="24"/>
        </w:rPr>
        <w:t xml:space="preserve"> </w:t>
      </w:r>
      <w:r w:rsidRPr="00663B99">
        <w:rPr>
          <w:rFonts w:eastAsia="Times New Roman"/>
          <w:szCs w:val="24"/>
        </w:rPr>
        <w:t>το όνομα</w:t>
      </w:r>
      <w:r>
        <w:rPr>
          <w:rFonts w:eastAsia="Times New Roman"/>
          <w:szCs w:val="24"/>
        </w:rPr>
        <w:t xml:space="preserve">. Δεν πρόκειται για έναν </w:t>
      </w:r>
      <w:r w:rsidRPr="00663B99">
        <w:rPr>
          <w:rFonts w:eastAsia="Times New Roman"/>
          <w:szCs w:val="24"/>
        </w:rPr>
        <w:t xml:space="preserve">συμβιβασμό </w:t>
      </w:r>
      <w:r>
        <w:rPr>
          <w:rFonts w:eastAsia="Times New Roman"/>
          <w:szCs w:val="24"/>
        </w:rPr>
        <w:t>ό</w:t>
      </w:r>
      <w:r w:rsidRPr="00663B99">
        <w:rPr>
          <w:rFonts w:eastAsia="Times New Roman"/>
          <w:szCs w:val="24"/>
        </w:rPr>
        <w:t xml:space="preserve">που αναγνωρίζεται η γειτονική χώρα και ο λαός </w:t>
      </w:r>
      <w:r w:rsidRPr="00663B99">
        <w:rPr>
          <w:rFonts w:eastAsia="Times New Roman"/>
          <w:szCs w:val="24"/>
        </w:rPr>
        <w:lastRenderedPageBreak/>
        <w:t>της με βάση τη γεωγραφική της θέση</w:t>
      </w:r>
      <w:r>
        <w:rPr>
          <w:rFonts w:eastAsia="Times New Roman"/>
          <w:szCs w:val="24"/>
        </w:rPr>
        <w:t>.</w:t>
      </w:r>
      <w:r w:rsidRPr="00663B99">
        <w:rPr>
          <w:rFonts w:eastAsia="Times New Roman"/>
          <w:szCs w:val="24"/>
        </w:rPr>
        <w:t xml:space="preserve"> </w:t>
      </w:r>
      <w:r>
        <w:rPr>
          <w:rFonts w:eastAsia="Times New Roman"/>
          <w:szCs w:val="24"/>
        </w:rPr>
        <w:t>Α</w:t>
      </w:r>
      <w:r w:rsidRPr="00663B99">
        <w:rPr>
          <w:rFonts w:eastAsia="Times New Roman"/>
          <w:szCs w:val="24"/>
        </w:rPr>
        <w:t>υτή ήταν η εθνική γραμμή που ακολουθούσαν τα τελευταία χρόνια τα περισσότερα πολιτικά κόμματα στον τόπο</w:t>
      </w:r>
      <w:r>
        <w:rPr>
          <w:rFonts w:eastAsia="Times New Roman"/>
          <w:szCs w:val="24"/>
        </w:rPr>
        <w:t>.</w:t>
      </w:r>
      <w:r w:rsidRPr="00663B99">
        <w:rPr>
          <w:rFonts w:eastAsia="Times New Roman"/>
          <w:szCs w:val="24"/>
        </w:rPr>
        <w:t xml:space="preserve"> </w:t>
      </w:r>
      <w:r>
        <w:rPr>
          <w:rFonts w:eastAsia="Times New Roman"/>
          <w:szCs w:val="24"/>
        </w:rPr>
        <w:t>Δ</w:t>
      </w:r>
      <w:r w:rsidRPr="00663B99">
        <w:rPr>
          <w:rFonts w:eastAsia="Times New Roman"/>
          <w:szCs w:val="24"/>
        </w:rPr>
        <w:t>ηλαδή</w:t>
      </w:r>
      <w:r>
        <w:rPr>
          <w:rFonts w:eastAsia="Times New Roman"/>
          <w:szCs w:val="24"/>
        </w:rPr>
        <w:t>,</w:t>
      </w:r>
      <w:r w:rsidRPr="00663B99">
        <w:rPr>
          <w:rFonts w:eastAsia="Times New Roman"/>
          <w:szCs w:val="24"/>
        </w:rPr>
        <w:t xml:space="preserve"> σύνθετη ονομασί</w:t>
      </w:r>
      <w:r w:rsidRPr="00663B99">
        <w:rPr>
          <w:rFonts w:eastAsia="Times New Roman"/>
          <w:szCs w:val="24"/>
        </w:rPr>
        <w:t>α με γεωγραφικό προσδιορισμό</w:t>
      </w:r>
      <w:r>
        <w:rPr>
          <w:rFonts w:eastAsia="Times New Roman"/>
          <w:szCs w:val="24"/>
        </w:rPr>
        <w:t>.</w:t>
      </w:r>
      <w:r w:rsidRPr="00663B99">
        <w:rPr>
          <w:rFonts w:eastAsia="Times New Roman"/>
          <w:szCs w:val="24"/>
        </w:rPr>
        <w:t xml:space="preserve"> </w:t>
      </w:r>
    </w:p>
    <w:p w14:paraId="2ED8BC92" w14:textId="77777777" w:rsidR="00C647AD" w:rsidRDefault="00D506E1">
      <w:pPr>
        <w:spacing w:after="0" w:line="600" w:lineRule="auto"/>
        <w:ind w:firstLine="720"/>
        <w:jc w:val="both"/>
        <w:rPr>
          <w:rFonts w:eastAsia="Times New Roman"/>
          <w:szCs w:val="24"/>
        </w:rPr>
      </w:pPr>
      <w:r>
        <w:rPr>
          <w:rFonts w:eastAsia="Times New Roman"/>
          <w:szCs w:val="24"/>
        </w:rPr>
        <w:t>Σ</w:t>
      </w:r>
      <w:r w:rsidRPr="00663B99">
        <w:rPr>
          <w:rFonts w:eastAsia="Times New Roman"/>
          <w:szCs w:val="24"/>
        </w:rPr>
        <w:t xml:space="preserve">ήμερα με τη </w:t>
      </w:r>
      <w:r>
        <w:rPr>
          <w:rFonts w:eastAsia="Times New Roman"/>
          <w:szCs w:val="24"/>
        </w:rPr>
        <w:t>σ</w:t>
      </w:r>
      <w:r w:rsidRPr="00663B99">
        <w:rPr>
          <w:rFonts w:eastAsia="Times New Roman"/>
          <w:szCs w:val="24"/>
        </w:rPr>
        <w:t>υμφωνία</w:t>
      </w:r>
      <w:r w:rsidRPr="00663B99">
        <w:rPr>
          <w:rFonts w:eastAsia="Times New Roman"/>
          <w:szCs w:val="24"/>
        </w:rPr>
        <w:t xml:space="preserve"> της </w:t>
      </w:r>
      <w:r>
        <w:rPr>
          <w:rFonts w:eastAsia="Times New Roman"/>
          <w:szCs w:val="24"/>
        </w:rPr>
        <w:t>Κ</w:t>
      </w:r>
      <w:r w:rsidRPr="00663B99">
        <w:rPr>
          <w:rFonts w:eastAsia="Times New Roman"/>
          <w:szCs w:val="24"/>
        </w:rPr>
        <w:t xml:space="preserve">υβέρνησης έχουμε </w:t>
      </w:r>
      <w:r>
        <w:rPr>
          <w:rFonts w:eastAsia="Times New Roman"/>
          <w:szCs w:val="24"/>
        </w:rPr>
        <w:t>«μ</w:t>
      </w:r>
      <w:r w:rsidRPr="00663B99">
        <w:rPr>
          <w:rFonts w:eastAsia="Times New Roman"/>
          <w:szCs w:val="24"/>
        </w:rPr>
        <w:t>ακεδονικό λαό</w:t>
      </w:r>
      <w:r>
        <w:rPr>
          <w:rFonts w:eastAsia="Times New Roman"/>
          <w:szCs w:val="24"/>
        </w:rPr>
        <w:t xml:space="preserve">», που κατοικεί στη «Βόρεια Μακεδονία» και μιλά «μακεδονικά». Δεν έχουμε «Βορειομακεδόνες» </w:t>
      </w:r>
      <w:r w:rsidRPr="00663B99">
        <w:rPr>
          <w:rFonts w:eastAsia="Times New Roman"/>
          <w:szCs w:val="24"/>
        </w:rPr>
        <w:t xml:space="preserve">και γλώσσα </w:t>
      </w:r>
      <w:r>
        <w:rPr>
          <w:rFonts w:eastAsia="Times New Roman"/>
          <w:szCs w:val="24"/>
        </w:rPr>
        <w:t>«βορειο</w:t>
      </w:r>
      <w:r w:rsidRPr="00663B99">
        <w:rPr>
          <w:rFonts w:eastAsia="Times New Roman"/>
          <w:szCs w:val="24"/>
        </w:rPr>
        <w:t>μακεδονική</w:t>
      </w:r>
      <w:r>
        <w:rPr>
          <w:rFonts w:eastAsia="Times New Roman"/>
          <w:szCs w:val="24"/>
        </w:rPr>
        <w:t>».</w:t>
      </w:r>
      <w:r w:rsidRPr="00663B99">
        <w:rPr>
          <w:rFonts w:eastAsia="Times New Roman"/>
          <w:szCs w:val="24"/>
        </w:rPr>
        <w:t xml:space="preserve"> </w:t>
      </w:r>
      <w:r>
        <w:rPr>
          <w:rFonts w:eastAsia="Times New Roman"/>
          <w:szCs w:val="24"/>
        </w:rPr>
        <w:t>Έ</w:t>
      </w:r>
      <w:r w:rsidRPr="00663B99">
        <w:rPr>
          <w:rFonts w:eastAsia="Times New Roman"/>
          <w:szCs w:val="24"/>
        </w:rPr>
        <w:t>τσι δημιουργούνται απολύτως οι συνθήκες και</w:t>
      </w:r>
      <w:r w:rsidRPr="00663B99">
        <w:rPr>
          <w:rFonts w:eastAsia="Times New Roman"/>
          <w:szCs w:val="24"/>
        </w:rPr>
        <w:t xml:space="preserve"> για τη διατήρηση</w:t>
      </w:r>
      <w:r>
        <w:rPr>
          <w:rFonts w:eastAsia="Times New Roman"/>
          <w:szCs w:val="24"/>
        </w:rPr>
        <w:t>,</w:t>
      </w:r>
      <w:r w:rsidRPr="00663B99">
        <w:rPr>
          <w:rFonts w:eastAsia="Times New Roman"/>
          <w:szCs w:val="24"/>
        </w:rPr>
        <w:t xml:space="preserve"> αλλά και για τη δημιουργία νέων αλυτρωτικών διεκδικήσεων</w:t>
      </w:r>
      <w:r>
        <w:rPr>
          <w:rFonts w:eastAsia="Times New Roman"/>
          <w:szCs w:val="24"/>
        </w:rPr>
        <w:t>.</w:t>
      </w:r>
      <w:r w:rsidRPr="00663B99">
        <w:rPr>
          <w:rFonts w:eastAsia="Times New Roman"/>
          <w:szCs w:val="24"/>
        </w:rPr>
        <w:t xml:space="preserve"> </w:t>
      </w:r>
      <w:r>
        <w:rPr>
          <w:rFonts w:eastAsia="Times New Roman"/>
          <w:szCs w:val="24"/>
        </w:rPr>
        <w:t>Π</w:t>
      </w:r>
      <w:r w:rsidRPr="00663B99">
        <w:rPr>
          <w:rFonts w:eastAsia="Times New Roman"/>
          <w:szCs w:val="24"/>
        </w:rPr>
        <w:t>ολύ δε περισσότερο</w:t>
      </w:r>
      <w:r>
        <w:rPr>
          <w:rFonts w:eastAsia="Times New Roman"/>
          <w:szCs w:val="24"/>
        </w:rPr>
        <w:t xml:space="preserve"> -α</w:t>
      </w:r>
      <w:r w:rsidRPr="00663B99">
        <w:rPr>
          <w:rFonts w:eastAsia="Times New Roman"/>
          <w:szCs w:val="24"/>
        </w:rPr>
        <w:t>κούστε το αυτό</w:t>
      </w:r>
      <w:r>
        <w:rPr>
          <w:rFonts w:eastAsia="Times New Roman"/>
          <w:szCs w:val="24"/>
        </w:rPr>
        <w:t>-</w:t>
      </w:r>
      <w:r w:rsidRPr="00663B99">
        <w:rPr>
          <w:rFonts w:eastAsia="Times New Roman"/>
          <w:szCs w:val="24"/>
        </w:rPr>
        <w:t xml:space="preserve"> αυτό που απαλείφεται από τη </w:t>
      </w:r>
      <w:r>
        <w:rPr>
          <w:rFonts w:eastAsia="Times New Roman"/>
          <w:szCs w:val="24"/>
        </w:rPr>
        <w:t>Σ</w:t>
      </w:r>
      <w:r w:rsidRPr="00663B99">
        <w:rPr>
          <w:rFonts w:eastAsia="Times New Roman"/>
          <w:szCs w:val="24"/>
        </w:rPr>
        <w:t xml:space="preserve">υμφωνία των Πρεσπών είναι η Μακεδονία </w:t>
      </w:r>
      <w:r>
        <w:rPr>
          <w:rFonts w:eastAsia="Times New Roman"/>
          <w:szCs w:val="24"/>
        </w:rPr>
        <w:t>μας,</w:t>
      </w:r>
      <w:r w:rsidRPr="00663B99">
        <w:rPr>
          <w:rFonts w:eastAsia="Times New Roman"/>
          <w:szCs w:val="24"/>
        </w:rPr>
        <w:t xml:space="preserve"> η οποία ξέρετε πώς περιγράφεται στη </w:t>
      </w:r>
      <w:r>
        <w:rPr>
          <w:rFonts w:eastAsia="Times New Roman"/>
          <w:szCs w:val="24"/>
        </w:rPr>
        <w:t>Σ</w:t>
      </w:r>
      <w:r w:rsidRPr="00663B99">
        <w:rPr>
          <w:rFonts w:eastAsia="Times New Roman"/>
          <w:szCs w:val="24"/>
        </w:rPr>
        <w:t>υμφωνία</w:t>
      </w:r>
      <w:r>
        <w:rPr>
          <w:rFonts w:eastAsia="Times New Roman"/>
          <w:szCs w:val="24"/>
        </w:rPr>
        <w:t>; Περιγράφεται ως η «βόρε</w:t>
      </w:r>
      <w:r>
        <w:rPr>
          <w:rFonts w:eastAsia="Times New Roman"/>
          <w:szCs w:val="24"/>
        </w:rPr>
        <w:t xml:space="preserve">ια περιοχή» </w:t>
      </w:r>
      <w:r w:rsidRPr="00663B99">
        <w:rPr>
          <w:rFonts w:eastAsia="Times New Roman"/>
          <w:szCs w:val="24"/>
        </w:rPr>
        <w:t xml:space="preserve">του </w:t>
      </w:r>
      <w:r>
        <w:rPr>
          <w:rFonts w:eastAsia="Times New Roman"/>
          <w:szCs w:val="24"/>
        </w:rPr>
        <w:t>Π</w:t>
      </w:r>
      <w:r w:rsidRPr="00663B99">
        <w:rPr>
          <w:rFonts w:eastAsia="Times New Roman"/>
          <w:szCs w:val="24"/>
        </w:rPr>
        <w:t xml:space="preserve">ρώτου </w:t>
      </w:r>
      <w:r>
        <w:rPr>
          <w:rFonts w:eastAsia="Times New Roman"/>
          <w:szCs w:val="24"/>
        </w:rPr>
        <w:t>Μ</w:t>
      </w:r>
      <w:r w:rsidRPr="00663B99">
        <w:rPr>
          <w:rFonts w:eastAsia="Times New Roman"/>
          <w:szCs w:val="24"/>
        </w:rPr>
        <w:t>έρους</w:t>
      </w:r>
      <w:r>
        <w:rPr>
          <w:rFonts w:eastAsia="Times New Roman"/>
          <w:szCs w:val="24"/>
        </w:rPr>
        <w:t>,</w:t>
      </w:r>
      <w:r w:rsidRPr="00663B99">
        <w:rPr>
          <w:rFonts w:eastAsia="Times New Roman"/>
          <w:szCs w:val="24"/>
        </w:rPr>
        <w:t xml:space="preserve"> δηλαδή της Ελλάδας</w:t>
      </w:r>
      <w:r>
        <w:rPr>
          <w:rFonts w:eastAsia="Times New Roman"/>
          <w:szCs w:val="24"/>
        </w:rPr>
        <w:t>.</w:t>
      </w:r>
      <w:r w:rsidRPr="00663B99">
        <w:rPr>
          <w:rFonts w:eastAsia="Times New Roman"/>
          <w:szCs w:val="24"/>
        </w:rPr>
        <w:t xml:space="preserve"> </w:t>
      </w:r>
    </w:p>
    <w:p w14:paraId="2ED8BC93" w14:textId="77777777" w:rsidR="00C647AD" w:rsidRDefault="00D506E1">
      <w:pPr>
        <w:spacing w:after="0" w:line="600" w:lineRule="auto"/>
        <w:ind w:firstLine="720"/>
        <w:jc w:val="both"/>
        <w:rPr>
          <w:rFonts w:eastAsia="Times New Roman"/>
          <w:szCs w:val="24"/>
        </w:rPr>
      </w:pPr>
      <w:r>
        <w:rPr>
          <w:rFonts w:eastAsia="Times New Roman"/>
          <w:szCs w:val="24"/>
        </w:rPr>
        <w:t xml:space="preserve">Στην πράξη, αυτό που κάνετε είναι </w:t>
      </w:r>
      <w:r w:rsidRPr="00663B99">
        <w:rPr>
          <w:rFonts w:eastAsia="Times New Roman"/>
          <w:szCs w:val="24"/>
        </w:rPr>
        <w:t>ότι εκχωρείτ</w:t>
      </w:r>
      <w:r>
        <w:rPr>
          <w:rFonts w:eastAsia="Times New Roman"/>
          <w:szCs w:val="24"/>
        </w:rPr>
        <w:t>ε</w:t>
      </w:r>
      <w:r w:rsidRPr="00663B99">
        <w:rPr>
          <w:rFonts w:eastAsia="Times New Roman"/>
          <w:szCs w:val="24"/>
        </w:rPr>
        <w:t xml:space="preserve"> το μονοπώλιο του όρου </w:t>
      </w:r>
      <w:r>
        <w:rPr>
          <w:rFonts w:eastAsia="Times New Roman"/>
          <w:szCs w:val="24"/>
        </w:rPr>
        <w:t>«</w:t>
      </w:r>
      <w:r w:rsidRPr="00663B99">
        <w:rPr>
          <w:rFonts w:eastAsia="Times New Roman"/>
          <w:szCs w:val="24"/>
        </w:rPr>
        <w:t>Μακεδονία</w:t>
      </w:r>
      <w:r>
        <w:rPr>
          <w:rFonts w:eastAsia="Times New Roman"/>
          <w:szCs w:val="24"/>
        </w:rPr>
        <w:t>»</w:t>
      </w:r>
      <w:r w:rsidRPr="00663B99">
        <w:rPr>
          <w:rFonts w:eastAsia="Times New Roman"/>
          <w:szCs w:val="24"/>
        </w:rPr>
        <w:t xml:space="preserve"> στη γειτονική </w:t>
      </w:r>
      <w:r>
        <w:rPr>
          <w:rFonts w:eastAsia="Times New Roman"/>
          <w:szCs w:val="24"/>
        </w:rPr>
        <w:t>χ</w:t>
      </w:r>
      <w:r w:rsidRPr="00663B99">
        <w:rPr>
          <w:rFonts w:eastAsia="Times New Roman"/>
          <w:szCs w:val="24"/>
        </w:rPr>
        <w:t>ώρα</w:t>
      </w:r>
      <w:r>
        <w:rPr>
          <w:rFonts w:eastAsia="Times New Roman"/>
          <w:szCs w:val="24"/>
        </w:rPr>
        <w:t>.</w:t>
      </w:r>
      <w:r w:rsidRPr="00663B99">
        <w:rPr>
          <w:rFonts w:eastAsia="Times New Roman"/>
          <w:szCs w:val="24"/>
        </w:rPr>
        <w:t xml:space="preserve"> </w:t>
      </w:r>
      <w:r>
        <w:rPr>
          <w:rFonts w:eastAsia="Times New Roman"/>
          <w:szCs w:val="24"/>
        </w:rPr>
        <w:t>Κ</w:t>
      </w:r>
      <w:r w:rsidRPr="00663B99">
        <w:rPr>
          <w:rFonts w:eastAsia="Times New Roman"/>
          <w:szCs w:val="24"/>
        </w:rPr>
        <w:t xml:space="preserve">αι όλες οι πρόσφατες δηλώσεις του Ζόραν Ζάεφ επιβεβαιώνουν </w:t>
      </w:r>
      <w:r>
        <w:rPr>
          <w:rFonts w:eastAsia="Times New Roman"/>
          <w:szCs w:val="24"/>
        </w:rPr>
        <w:t>α</w:t>
      </w:r>
      <w:r w:rsidRPr="00663B99">
        <w:rPr>
          <w:rFonts w:eastAsia="Times New Roman"/>
          <w:szCs w:val="24"/>
        </w:rPr>
        <w:t>κριβώς αυτό</w:t>
      </w:r>
      <w:r>
        <w:rPr>
          <w:rFonts w:eastAsia="Times New Roman"/>
          <w:szCs w:val="24"/>
        </w:rPr>
        <w:t>.</w:t>
      </w:r>
    </w:p>
    <w:p w14:paraId="2ED8BC94" w14:textId="77777777" w:rsidR="00C647AD" w:rsidRDefault="00D506E1">
      <w:pPr>
        <w:spacing w:after="0" w:line="600" w:lineRule="auto"/>
        <w:ind w:firstLine="720"/>
        <w:jc w:val="both"/>
        <w:rPr>
          <w:rFonts w:eastAsia="Times New Roman"/>
          <w:szCs w:val="24"/>
        </w:rPr>
      </w:pPr>
      <w:r>
        <w:rPr>
          <w:rFonts w:eastAsia="Times New Roman"/>
          <w:szCs w:val="24"/>
        </w:rPr>
        <w:lastRenderedPageBreak/>
        <w:t xml:space="preserve">Κύριε Τσίπρα, </w:t>
      </w:r>
      <w:r w:rsidRPr="00663B99">
        <w:rPr>
          <w:rFonts w:eastAsia="Times New Roman"/>
          <w:szCs w:val="24"/>
        </w:rPr>
        <w:t>παραδώσατε την</w:t>
      </w:r>
      <w:r w:rsidRPr="00663B99">
        <w:rPr>
          <w:rFonts w:eastAsia="Times New Roman"/>
          <w:szCs w:val="24"/>
        </w:rPr>
        <w:t xml:space="preserve"> πιο βασική θέση της χώρας</w:t>
      </w:r>
      <w:r>
        <w:rPr>
          <w:rFonts w:eastAsia="Times New Roman"/>
          <w:szCs w:val="24"/>
        </w:rPr>
        <w:t>.</w:t>
      </w:r>
      <w:r w:rsidRPr="00663B99">
        <w:rPr>
          <w:rFonts w:eastAsia="Times New Roman"/>
          <w:szCs w:val="24"/>
        </w:rPr>
        <w:t xml:space="preserve"> Αν αυτό το είχαν πράξει </w:t>
      </w:r>
      <w:r>
        <w:rPr>
          <w:rFonts w:eastAsia="Times New Roman"/>
          <w:szCs w:val="24"/>
        </w:rPr>
        <w:t>οι</w:t>
      </w:r>
      <w:r w:rsidRPr="00663B99">
        <w:rPr>
          <w:rFonts w:eastAsia="Times New Roman"/>
          <w:szCs w:val="24"/>
        </w:rPr>
        <w:t xml:space="preserve"> προηγούμεν</w:t>
      </w:r>
      <w:r>
        <w:rPr>
          <w:rFonts w:eastAsia="Times New Roman"/>
          <w:szCs w:val="24"/>
        </w:rPr>
        <w:t>οι</w:t>
      </w:r>
      <w:r w:rsidRPr="00663B99">
        <w:rPr>
          <w:rFonts w:eastAsia="Times New Roman"/>
          <w:szCs w:val="24"/>
        </w:rPr>
        <w:t xml:space="preserve"> πρωθυπουργοί</w:t>
      </w:r>
      <w:r>
        <w:rPr>
          <w:rFonts w:eastAsia="Times New Roman"/>
          <w:szCs w:val="24"/>
        </w:rPr>
        <w:t>,</w:t>
      </w:r>
      <w:r w:rsidRPr="00663B99">
        <w:rPr>
          <w:rFonts w:eastAsia="Times New Roman"/>
          <w:szCs w:val="24"/>
        </w:rPr>
        <w:t xml:space="preserve"> το θέμα θα είχε </w:t>
      </w:r>
      <w:r>
        <w:rPr>
          <w:rFonts w:eastAsia="Times New Roman"/>
          <w:szCs w:val="24"/>
        </w:rPr>
        <w:t xml:space="preserve">λυθεί </w:t>
      </w:r>
      <w:r w:rsidRPr="00663B99">
        <w:rPr>
          <w:rFonts w:eastAsia="Times New Roman"/>
          <w:szCs w:val="24"/>
        </w:rPr>
        <w:t>ήδη εδώ και πάρα πολλές δεκαετίες</w:t>
      </w:r>
      <w:r>
        <w:rPr>
          <w:rFonts w:eastAsia="Times New Roman"/>
          <w:szCs w:val="24"/>
        </w:rPr>
        <w:t>.</w:t>
      </w:r>
      <w:r w:rsidRPr="00663B99">
        <w:rPr>
          <w:rFonts w:eastAsia="Times New Roman"/>
          <w:szCs w:val="24"/>
        </w:rPr>
        <w:t xml:space="preserve"> </w:t>
      </w:r>
      <w:r>
        <w:rPr>
          <w:rFonts w:eastAsia="Times New Roman"/>
          <w:szCs w:val="24"/>
        </w:rPr>
        <w:t>Δ</w:t>
      </w:r>
      <w:r w:rsidRPr="00663B99">
        <w:rPr>
          <w:rFonts w:eastAsia="Times New Roman"/>
          <w:szCs w:val="24"/>
        </w:rPr>
        <w:t>εν ήθελα</w:t>
      </w:r>
      <w:r>
        <w:rPr>
          <w:rFonts w:eastAsia="Times New Roman"/>
          <w:szCs w:val="24"/>
        </w:rPr>
        <w:t>ν</w:t>
      </w:r>
      <w:r w:rsidRPr="00663B99">
        <w:rPr>
          <w:rFonts w:eastAsia="Times New Roman"/>
          <w:szCs w:val="24"/>
        </w:rPr>
        <w:t xml:space="preserve"> να το παραδώσου</w:t>
      </w:r>
      <w:r>
        <w:rPr>
          <w:rFonts w:eastAsia="Times New Roman"/>
          <w:szCs w:val="24"/>
        </w:rPr>
        <w:t xml:space="preserve">ν αυτό! </w:t>
      </w:r>
    </w:p>
    <w:p w14:paraId="2ED8BC95"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Δημοκρατικής Συμπαράταξης)</w:t>
      </w:r>
    </w:p>
    <w:p w14:paraId="2ED8BC96" w14:textId="77777777" w:rsidR="00C647AD" w:rsidRDefault="00D506E1">
      <w:pPr>
        <w:spacing w:after="0" w:line="600" w:lineRule="auto"/>
        <w:ind w:firstLine="720"/>
        <w:jc w:val="both"/>
        <w:rPr>
          <w:rFonts w:eastAsia="Times New Roman"/>
          <w:szCs w:val="24"/>
        </w:rPr>
      </w:pPr>
      <w:r>
        <w:rPr>
          <w:rFonts w:eastAsia="Times New Roman"/>
          <w:szCs w:val="24"/>
        </w:rPr>
        <w:t>Έρχομαι στο θέμα τη</w:t>
      </w:r>
      <w:r>
        <w:rPr>
          <w:rFonts w:eastAsia="Times New Roman"/>
          <w:szCs w:val="24"/>
        </w:rPr>
        <w:t xml:space="preserve">ς γλώσσας. Αναγνωρίζεται </w:t>
      </w:r>
      <w:r w:rsidRPr="00663B99">
        <w:rPr>
          <w:rFonts w:eastAsia="Times New Roman"/>
          <w:szCs w:val="24"/>
        </w:rPr>
        <w:t>με υπογραφή της χώρας</w:t>
      </w:r>
      <w:r>
        <w:rPr>
          <w:rFonts w:eastAsia="Times New Roman"/>
          <w:szCs w:val="24"/>
        </w:rPr>
        <w:t xml:space="preserve"> μας</w:t>
      </w:r>
      <w:r w:rsidRPr="00663B99">
        <w:rPr>
          <w:rFonts w:eastAsia="Times New Roman"/>
          <w:szCs w:val="24"/>
        </w:rPr>
        <w:t xml:space="preserve"> </w:t>
      </w:r>
      <w:r>
        <w:rPr>
          <w:rFonts w:eastAsia="Times New Roman"/>
          <w:szCs w:val="24"/>
        </w:rPr>
        <w:t>«μ</w:t>
      </w:r>
      <w:r w:rsidRPr="00663B99">
        <w:rPr>
          <w:rFonts w:eastAsia="Times New Roman"/>
          <w:szCs w:val="24"/>
        </w:rPr>
        <w:t>ακεδονική γλώσσα</w:t>
      </w:r>
      <w:r>
        <w:rPr>
          <w:rFonts w:eastAsia="Times New Roman"/>
          <w:szCs w:val="24"/>
        </w:rPr>
        <w:t>».</w:t>
      </w:r>
      <w:r w:rsidRPr="00663B99">
        <w:rPr>
          <w:rFonts w:eastAsia="Times New Roman"/>
          <w:szCs w:val="24"/>
        </w:rPr>
        <w:t xml:space="preserve"> </w:t>
      </w:r>
      <w:r>
        <w:rPr>
          <w:rFonts w:eastAsia="Times New Roman"/>
          <w:szCs w:val="24"/>
        </w:rPr>
        <w:t>Π</w:t>
      </w:r>
      <w:r w:rsidRPr="00663B99">
        <w:rPr>
          <w:rFonts w:eastAsia="Times New Roman"/>
          <w:szCs w:val="24"/>
        </w:rPr>
        <w:t>ροσπαθεί</w:t>
      </w:r>
      <w:r>
        <w:rPr>
          <w:rFonts w:eastAsia="Times New Roman"/>
          <w:szCs w:val="24"/>
        </w:rPr>
        <w:t>τε</w:t>
      </w:r>
      <w:r w:rsidRPr="00663B99">
        <w:rPr>
          <w:rFonts w:eastAsia="Times New Roman"/>
          <w:szCs w:val="24"/>
        </w:rPr>
        <w:t xml:space="preserve"> να δημιουργήσετε τώρα την εντύπωση ότι η γλώσσα είχε αναγνωριστεί από το 1977</w:t>
      </w:r>
      <w:r>
        <w:rPr>
          <w:rFonts w:eastAsia="Times New Roman"/>
          <w:szCs w:val="24"/>
        </w:rPr>
        <w:t>.</w:t>
      </w:r>
      <w:r w:rsidRPr="00663B99">
        <w:rPr>
          <w:rFonts w:eastAsia="Times New Roman"/>
          <w:szCs w:val="24"/>
        </w:rPr>
        <w:t xml:space="preserve"> Αυτό είναι ένα μεγάλο ψέμα και το επιβεβαιώνει και ο άνθρωπος που εκπροσώπησε τη χώρα μας σε αυτή τη διαδικασία</w:t>
      </w:r>
      <w:r>
        <w:rPr>
          <w:rFonts w:eastAsia="Times New Roman"/>
          <w:szCs w:val="24"/>
        </w:rPr>
        <w:t>,</w:t>
      </w:r>
      <w:r w:rsidRPr="00663B99">
        <w:rPr>
          <w:rFonts w:eastAsia="Times New Roman"/>
          <w:szCs w:val="24"/>
        </w:rPr>
        <w:t xml:space="preserve"> ο καθηγητής κ</w:t>
      </w:r>
      <w:r>
        <w:rPr>
          <w:rFonts w:eastAsia="Times New Roman"/>
          <w:szCs w:val="24"/>
        </w:rPr>
        <w:t>.</w:t>
      </w:r>
      <w:r w:rsidRPr="00663B99">
        <w:rPr>
          <w:rFonts w:eastAsia="Times New Roman"/>
          <w:szCs w:val="24"/>
        </w:rPr>
        <w:t xml:space="preserve"> Μπαμπινιώτης</w:t>
      </w:r>
      <w:r>
        <w:rPr>
          <w:rFonts w:eastAsia="Times New Roman"/>
          <w:szCs w:val="24"/>
        </w:rPr>
        <w:t>.</w:t>
      </w:r>
      <w:r w:rsidRPr="00663B99">
        <w:rPr>
          <w:rFonts w:eastAsia="Times New Roman"/>
          <w:szCs w:val="24"/>
        </w:rPr>
        <w:t xml:space="preserve"> </w:t>
      </w:r>
      <w:r>
        <w:rPr>
          <w:rFonts w:eastAsia="Times New Roman"/>
          <w:szCs w:val="24"/>
        </w:rPr>
        <w:t>Τ</w:t>
      </w:r>
      <w:r w:rsidRPr="00663B99">
        <w:rPr>
          <w:rFonts w:eastAsia="Times New Roman"/>
          <w:szCs w:val="24"/>
        </w:rPr>
        <w:t>ο βάλα</w:t>
      </w:r>
      <w:r>
        <w:rPr>
          <w:rFonts w:eastAsia="Times New Roman"/>
          <w:szCs w:val="24"/>
        </w:rPr>
        <w:t>τ</w:t>
      </w:r>
      <w:r w:rsidRPr="00663B99">
        <w:rPr>
          <w:rFonts w:eastAsia="Times New Roman"/>
          <w:szCs w:val="24"/>
        </w:rPr>
        <w:t xml:space="preserve">ε και στη </w:t>
      </w:r>
      <w:r>
        <w:rPr>
          <w:rFonts w:eastAsia="Times New Roman"/>
          <w:szCs w:val="24"/>
        </w:rPr>
        <w:t>σ</w:t>
      </w:r>
      <w:r w:rsidRPr="00663B99">
        <w:rPr>
          <w:rFonts w:eastAsia="Times New Roman"/>
          <w:szCs w:val="24"/>
        </w:rPr>
        <w:t>ύμβαση</w:t>
      </w:r>
      <w:r w:rsidRPr="00663B99">
        <w:rPr>
          <w:rFonts w:eastAsia="Times New Roman"/>
          <w:szCs w:val="24"/>
        </w:rPr>
        <w:t xml:space="preserve"> για να καλύψετε τις δικές σας ευθύνες</w:t>
      </w:r>
      <w:r>
        <w:rPr>
          <w:rFonts w:eastAsia="Times New Roman"/>
          <w:szCs w:val="24"/>
        </w:rPr>
        <w:t>.</w:t>
      </w:r>
      <w:r w:rsidRPr="00663B99">
        <w:rPr>
          <w:rFonts w:eastAsia="Times New Roman"/>
          <w:szCs w:val="24"/>
        </w:rPr>
        <w:t xml:space="preserve"> </w:t>
      </w:r>
    </w:p>
    <w:p w14:paraId="2ED8BC97" w14:textId="77777777" w:rsidR="00C647AD" w:rsidRDefault="00D506E1">
      <w:pPr>
        <w:spacing w:after="0" w:line="600" w:lineRule="auto"/>
        <w:ind w:firstLine="720"/>
        <w:jc w:val="both"/>
        <w:rPr>
          <w:rFonts w:eastAsia="Times New Roman"/>
          <w:szCs w:val="24"/>
        </w:rPr>
      </w:pPr>
      <w:r>
        <w:rPr>
          <w:rFonts w:eastAsia="Times New Roman"/>
          <w:szCs w:val="24"/>
        </w:rPr>
        <w:t>Μ</w:t>
      </w:r>
      <w:r w:rsidRPr="00663B99">
        <w:rPr>
          <w:rFonts w:eastAsia="Times New Roman"/>
          <w:szCs w:val="24"/>
        </w:rPr>
        <w:t>έσα από αυτή τη λογική διατηρείται και ενισχύε</w:t>
      </w:r>
      <w:r w:rsidRPr="00663B99">
        <w:rPr>
          <w:rFonts w:eastAsia="Times New Roman"/>
          <w:szCs w:val="24"/>
        </w:rPr>
        <w:t xml:space="preserve">ται το ιδεολόγημα του </w:t>
      </w:r>
      <w:r>
        <w:rPr>
          <w:rFonts w:eastAsia="Times New Roman"/>
          <w:szCs w:val="24"/>
        </w:rPr>
        <w:t xml:space="preserve">«μακεδονισμού». </w:t>
      </w:r>
      <w:r w:rsidRPr="00663B99">
        <w:rPr>
          <w:rFonts w:eastAsia="Times New Roman"/>
          <w:szCs w:val="24"/>
        </w:rPr>
        <w:t>Γιατί</w:t>
      </w:r>
      <w:r>
        <w:rPr>
          <w:rFonts w:eastAsia="Times New Roman"/>
          <w:szCs w:val="24"/>
        </w:rPr>
        <w:t>,</w:t>
      </w:r>
      <w:r w:rsidRPr="00663B99">
        <w:rPr>
          <w:rFonts w:eastAsia="Times New Roman"/>
          <w:szCs w:val="24"/>
        </w:rPr>
        <w:t xml:space="preserve"> προφανώς</w:t>
      </w:r>
      <w:r>
        <w:rPr>
          <w:rFonts w:eastAsia="Times New Roman"/>
          <w:szCs w:val="24"/>
        </w:rPr>
        <w:t>,</w:t>
      </w:r>
      <w:r w:rsidRPr="00663B99">
        <w:rPr>
          <w:rFonts w:eastAsia="Times New Roman"/>
          <w:szCs w:val="24"/>
        </w:rPr>
        <w:t xml:space="preserve"> κυρίες και κύριοι του ΣΥΡΙΖΑ</w:t>
      </w:r>
      <w:r>
        <w:rPr>
          <w:rFonts w:eastAsia="Times New Roman"/>
          <w:szCs w:val="24"/>
        </w:rPr>
        <w:t>,</w:t>
      </w:r>
      <w:r w:rsidRPr="00663B99">
        <w:rPr>
          <w:rFonts w:eastAsia="Times New Roman"/>
          <w:szCs w:val="24"/>
        </w:rPr>
        <w:t xml:space="preserve"> </w:t>
      </w:r>
      <w:r>
        <w:rPr>
          <w:rFonts w:eastAsia="Times New Roman"/>
          <w:szCs w:val="24"/>
        </w:rPr>
        <w:t>κ</w:t>
      </w:r>
      <w:r w:rsidRPr="00663B99">
        <w:rPr>
          <w:rFonts w:eastAsia="Times New Roman"/>
          <w:szCs w:val="24"/>
        </w:rPr>
        <w:t xml:space="preserve">ανένας πολίτης της γειτονικής χώρας δεν θα βγει να δηλώσει </w:t>
      </w:r>
      <w:r>
        <w:rPr>
          <w:rFonts w:eastAsia="Times New Roman"/>
          <w:szCs w:val="24"/>
        </w:rPr>
        <w:t>«β</w:t>
      </w:r>
      <w:r w:rsidRPr="00663B99">
        <w:rPr>
          <w:rFonts w:eastAsia="Times New Roman"/>
          <w:szCs w:val="24"/>
        </w:rPr>
        <w:t>εβαίως</w:t>
      </w:r>
      <w:r>
        <w:rPr>
          <w:rFonts w:eastAsia="Times New Roman"/>
          <w:szCs w:val="24"/>
        </w:rPr>
        <w:t>,</w:t>
      </w:r>
      <w:r w:rsidRPr="00663B99">
        <w:rPr>
          <w:rFonts w:eastAsia="Times New Roman"/>
          <w:szCs w:val="24"/>
        </w:rPr>
        <w:t xml:space="preserve"> </w:t>
      </w:r>
      <w:r>
        <w:rPr>
          <w:rFonts w:eastAsia="Times New Roman"/>
          <w:szCs w:val="24"/>
        </w:rPr>
        <w:t>ε</w:t>
      </w:r>
      <w:r w:rsidRPr="00663B99">
        <w:rPr>
          <w:rFonts w:eastAsia="Times New Roman"/>
          <w:szCs w:val="24"/>
        </w:rPr>
        <w:t>γώ είμαι Μακεδόνας</w:t>
      </w:r>
      <w:r>
        <w:rPr>
          <w:rFonts w:eastAsia="Times New Roman"/>
          <w:szCs w:val="24"/>
        </w:rPr>
        <w:t>, ζω</w:t>
      </w:r>
      <w:r w:rsidRPr="00663B99">
        <w:rPr>
          <w:rFonts w:eastAsia="Times New Roman"/>
          <w:szCs w:val="24"/>
        </w:rPr>
        <w:t xml:space="preserve"> στη </w:t>
      </w:r>
      <w:r>
        <w:rPr>
          <w:rFonts w:eastAsia="Times New Roman"/>
          <w:szCs w:val="24"/>
        </w:rPr>
        <w:t>«</w:t>
      </w:r>
      <w:r w:rsidRPr="00663B99">
        <w:rPr>
          <w:rFonts w:eastAsia="Times New Roman"/>
          <w:szCs w:val="24"/>
        </w:rPr>
        <w:t>Βόρεια Μακεδονία</w:t>
      </w:r>
      <w:r>
        <w:rPr>
          <w:rFonts w:eastAsia="Times New Roman"/>
          <w:szCs w:val="24"/>
        </w:rPr>
        <w:t>»</w:t>
      </w:r>
      <w:r w:rsidRPr="00663B99">
        <w:rPr>
          <w:rFonts w:eastAsia="Times New Roman"/>
          <w:szCs w:val="24"/>
        </w:rPr>
        <w:t xml:space="preserve"> και μιλάω τη μακεδονική</w:t>
      </w:r>
      <w:r>
        <w:rPr>
          <w:rFonts w:eastAsia="Times New Roman"/>
          <w:szCs w:val="24"/>
        </w:rPr>
        <w:t>,</w:t>
      </w:r>
      <w:r w:rsidRPr="00663B99">
        <w:rPr>
          <w:rFonts w:eastAsia="Times New Roman"/>
          <w:szCs w:val="24"/>
        </w:rPr>
        <w:t xml:space="preserve"> που ανήκει στην </w:t>
      </w:r>
      <w:r w:rsidRPr="00663B99">
        <w:rPr>
          <w:rFonts w:eastAsia="Times New Roman"/>
          <w:szCs w:val="24"/>
        </w:rPr>
        <w:lastRenderedPageBreak/>
        <w:t>οικογέν</w:t>
      </w:r>
      <w:r>
        <w:rPr>
          <w:rFonts w:eastAsia="Times New Roman"/>
          <w:szCs w:val="24"/>
        </w:rPr>
        <w:t>εια τω</w:t>
      </w:r>
      <w:r>
        <w:rPr>
          <w:rFonts w:eastAsia="Times New Roman"/>
          <w:szCs w:val="24"/>
        </w:rPr>
        <w:t xml:space="preserve">ν νότιων σλαβικών γλωσσών, </w:t>
      </w:r>
      <w:r w:rsidRPr="00663B99">
        <w:rPr>
          <w:rFonts w:eastAsia="Times New Roman"/>
          <w:szCs w:val="24"/>
        </w:rPr>
        <w:t>με αστερίσκο</w:t>
      </w:r>
      <w:r>
        <w:rPr>
          <w:rFonts w:eastAsia="Times New Roman"/>
          <w:szCs w:val="24"/>
        </w:rPr>
        <w:t>».</w:t>
      </w:r>
      <w:r w:rsidRPr="00663B99">
        <w:rPr>
          <w:rFonts w:eastAsia="Times New Roman"/>
          <w:szCs w:val="24"/>
        </w:rPr>
        <w:t xml:space="preserve"> Προφανώς</w:t>
      </w:r>
      <w:r>
        <w:rPr>
          <w:rFonts w:eastAsia="Times New Roman"/>
          <w:szCs w:val="24"/>
        </w:rPr>
        <w:t>,</w:t>
      </w:r>
      <w:r w:rsidRPr="00663B99">
        <w:rPr>
          <w:rFonts w:eastAsia="Times New Roman"/>
          <w:szCs w:val="24"/>
        </w:rPr>
        <w:t xml:space="preserve"> αυτά όλα είναι αστειότητες</w:t>
      </w:r>
      <w:r>
        <w:rPr>
          <w:rFonts w:eastAsia="Times New Roman"/>
          <w:szCs w:val="24"/>
        </w:rPr>
        <w:t>.</w:t>
      </w:r>
      <w:r w:rsidRPr="00663B99">
        <w:rPr>
          <w:rFonts w:eastAsia="Times New Roman"/>
          <w:szCs w:val="24"/>
        </w:rPr>
        <w:t xml:space="preserve"> </w:t>
      </w:r>
      <w:r>
        <w:rPr>
          <w:rFonts w:eastAsia="Times New Roman"/>
          <w:szCs w:val="24"/>
        </w:rPr>
        <w:t>Ό</w:t>
      </w:r>
      <w:r w:rsidRPr="00663B99">
        <w:rPr>
          <w:rFonts w:eastAsia="Times New Roman"/>
          <w:szCs w:val="24"/>
        </w:rPr>
        <w:t xml:space="preserve">λοι θα δηλώνουν ότι είναι απλά </w:t>
      </w:r>
      <w:r>
        <w:rPr>
          <w:rFonts w:eastAsia="Times New Roman"/>
          <w:szCs w:val="24"/>
        </w:rPr>
        <w:t>«</w:t>
      </w:r>
      <w:r w:rsidRPr="00663B99">
        <w:rPr>
          <w:rFonts w:eastAsia="Times New Roman"/>
          <w:szCs w:val="24"/>
        </w:rPr>
        <w:t>Μακεδόνες</w:t>
      </w:r>
      <w:r>
        <w:rPr>
          <w:rFonts w:eastAsia="Times New Roman"/>
          <w:szCs w:val="24"/>
        </w:rPr>
        <w:t>».</w:t>
      </w:r>
    </w:p>
    <w:p w14:paraId="2ED8BC98" w14:textId="77777777" w:rsidR="00C647AD" w:rsidRDefault="00D506E1">
      <w:pPr>
        <w:spacing w:after="0" w:line="600" w:lineRule="auto"/>
        <w:ind w:firstLine="720"/>
        <w:jc w:val="both"/>
        <w:rPr>
          <w:rFonts w:eastAsia="Times New Roman"/>
          <w:szCs w:val="24"/>
        </w:rPr>
      </w:pPr>
      <w:r>
        <w:rPr>
          <w:rFonts w:eastAsia="Times New Roman"/>
          <w:szCs w:val="24"/>
        </w:rPr>
        <w:t>Α</w:t>
      </w:r>
      <w:r w:rsidRPr="00663B99">
        <w:rPr>
          <w:rFonts w:eastAsia="Times New Roman"/>
          <w:szCs w:val="24"/>
        </w:rPr>
        <w:t xml:space="preserve">υτό </w:t>
      </w:r>
      <w:r>
        <w:rPr>
          <w:rFonts w:eastAsia="Times New Roman"/>
          <w:szCs w:val="24"/>
        </w:rPr>
        <w:t xml:space="preserve">δε </w:t>
      </w:r>
      <w:r w:rsidRPr="00663B99">
        <w:rPr>
          <w:rFonts w:eastAsia="Times New Roman"/>
          <w:szCs w:val="24"/>
        </w:rPr>
        <w:t>που παρουσιάζετ</w:t>
      </w:r>
      <w:r>
        <w:rPr>
          <w:rFonts w:eastAsia="Times New Roman"/>
          <w:szCs w:val="24"/>
        </w:rPr>
        <w:t xml:space="preserve">ε </w:t>
      </w:r>
      <w:r w:rsidRPr="00663B99">
        <w:rPr>
          <w:rFonts w:eastAsia="Times New Roman"/>
          <w:szCs w:val="24"/>
        </w:rPr>
        <w:t>σήμερα ως μη πρόβλημα σχετικά με τη γλώσσα</w:t>
      </w:r>
      <w:r>
        <w:rPr>
          <w:rFonts w:eastAsia="Times New Roman"/>
          <w:szCs w:val="24"/>
        </w:rPr>
        <w:t>,</w:t>
      </w:r>
      <w:r w:rsidRPr="00663B99">
        <w:rPr>
          <w:rFonts w:eastAsia="Times New Roman"/>
          <w:szCs w:val="24"/>
        </w:rPr>
        <w:t xml:space="preserve"> το διαψεύδετε μόνοι </w:t>
      </w:r>
      <w:r>
        <w:rPr>
          <w:rFonts w:eastAsia="Times New Roman"/>
          <w:szCs w:val="24"/>
        </w:rPr>
        <w:t>σας.</w:t>
      </w:r>
      <w:r w:rsidRPr="00663B99">
        <w:rPr>
          <w:rFonts w:eastAsia="Times New Roman"/>
          <w:szCs w:val="24"/>
        </w:rPr>
        <w:t xml:space="preserve"> </w:t>
      </w:r>
      <w:r>
        <w:rPr>
          <w:rFonts w:eastAsia="Times New Roman"/>
          <w:szCs w:val="24"/>
        </w:rPr>
        <w:t>Ε</w:t>
      </w:r>
      <w:r w:rsidRPr="00663B99">
        <w:rPr>
          <w:rFonts w:eastAsia="Times New Roman"/>
          <w:szCs w:val="24"/>
        </w:rPr>
        <w:t xml:space="preserve">πί </w:t>
      </w:r>
      <w:r>
        <w:rPr>
          <w:rFonts w:eastAsia="Times New Roman"/>
          <w:szCs w:val="24"/>
        </w:rPr>
        <w:t>Κ</w:t>
      </w:r>
      <w:r w:rsidRPr="00663B99">
        <w:rPr>
          <w:rFonts w:eastAsia="Times New Roman"/>
          <w:szCs w:val="24"/>
        </w:rPr>
        <w:t>υβερνήσε</w:t>
      </w:r>
      <w:r>
        <w:rPr>
          <w:rFonts w:eastAsia="Times New Roman"/>
          <w:szCs w:val="24"/>
        </w:rPr>
        <w:t>ώ</w:t>
      </w:r>
      <w:r w:rsidRPr="00663B99">
        <w:rPr>
          <w:rFonts w:eastAsia="Times New Roman"/>
          <w:szCs w:val="24"/>
        </w:rPr>
        <w:t>ς σας το Υπουργείο Εξωτ</w:t>
      </w:r>
      <w:r w:rsidRPr="00663B99">
        <w:rPr>
          <w:rFonts w:eastAsia="Times New Roman"/>
          <w:szCs w:val="24"/>
        </w:rPr>
        <w:t>ερικών</w:t>
      </w:r>
      <w:r>
        <w:rPr>
          <w:rFonts w:eastAsia="Times New Roman"/>
          <w:szCs w:val="24"/>
        </w:rPr>
        <w:t>,</w:t>
      </w:r>
      <w:r w:rsidRPr="00663B99">
        <w:rPr>
          <w:rFonts w:eastAsia="Times New Roman"/>
          <w:szCs w:val="24"/>
        </w:rPr>
        <w:t xml:space="preserve"> πρ</w:t>
      </w:r>
      <w:r>
        <w:rPr>
          <w:rFonts w:eastAsia="Times New Roman"/>
          <w:szCs w:val="24"/>
        </w:rPr>
        <w:t xml:space="preserve">ιν ξεκινήσετε τη διαπραγμάτευση, </w:t>
      </w:r>
      <w:r w:rsidRPr="00663B99">
        <w:rPr>
          <w:rFonts w:eastAsia="Times New Roman"/>
          <w:szCs w:val="24"/>
        </w:rPr>
        <w:t xml:space="preserve">με οδηγία στο </w:t>
      </w:r>
      <w:r>
        <w:rPr>
          <w:rFonts w:eastAsia="Times New Roman"/>
          <w:szCs w:val="24"/>
        </w:rPr>
        <w:t>ΓΕΕΘΑ</w:t>
      </w:r>
      <w:r w:rsidRPr="00663B99">
        <w:rPr>
          <w:rFonts w:eastAsia="Times New Roman"/>
          <w:szCs w:val="24"/>
        </w:rPr>
        <w:t xml:space="preserve"> ζητούσε να μην επικυρωθεί σε επίπεδο ΝΑΤΟ </w:t>
      </w:r>
      <w:r>
        <w:rPr>
          <w:rFonts w:eastAsia="Times New Roman"/>
          <w:szCs w:val="24"/>
        </w:rPr>
        <w:t>η</w:t>
      </w:r>
      <w:r w:rsidRPr="00663B99">
        <w:rPr>
          <w:rFonts w:eastAsia="Times New Roman"/>
          <w:szCs w:val="24"/>
        </w:rPr>
        <w:t xml:space="preserve"> καταγραφή της γλώσσας</w:t>
      </w:r>
      <w:r>
        <w:rPr>
          <w:rFonts w:eastAsia="Times New Roman"/>
          <w:szCs w:val="24"/>
        </w:rPr>
        <w:t>,</w:t>
      </w:r>
      <w:r w:rsidRPr="00663B99">
        <w:rPr>
          <w:rFonts w:eastAsia="Times New Roman"/>
          <w:szCs w:val="24"/>
        </w:rPr>
        <w:t xml:space="preserve"> αν δεν </w:t>
      </w:r>
      <w:r>
        <w:rPr>
          <w:rFonts w:eastAsia="Times New Roman"/>
          <w:szCs w:val="24"/>
        </w:rPr>
        <w:t>απαλειφθεί</w:t>
      </w:r>
      <w:r w:rsidRPr="00663B99">
        <w:rPr>
          <w:rFonts w:eastAsia="Times New Roman"/>
          <w:szCs w:val="24"/>
        </w:rPr>
        <w:t xml:space="preserve"> ο όρος </w:t>
      </w:r>
      <w:r>
        <w:rPr>
          <w:rFonts w:eastAsia="Times New Roman"/>
          <w:szCs w:val="24"/>
        </w:rPr>
        <w:t>«μ</w:t>
      </w:r>
      <w:r w:rsidRPr="00663B99">
        <w:rPr>
          <w:rFonts w:eastAsia="Times New Roman"/>
          <w:szCs w:val="24"/>
        </w:rPr>
        <w:t>ακεδονικό κυριλλικό αλφάβητο</w:t>
      </w:r>
      <w:r>
        <w:rPr>
          <w:rFonts w:eastAsia="Times New Roman"/>
          <w:szCs w:val="24"/>
        </w:rPr>
        <w:t>»,</w:t>
      </w:r>
      <w:r w:rsidRPr="00663B99">
        <w:rPr>
          <w:rFonts w:eastAsia="Times New Roman"/>
          <w:szCs w:val="24"/>
        </w:rPr>
        <w:t xml:space="preserve"> να μην υπάρχει η λέξη </w:t>
      </w:r>
      <w:r>
        <w:rPr>
          <w:rFonts w:eastAsia="Times New Roman"/>
          <w:szCs w:val="24"/>
        </w:rPr>
        <w:t>«μ</w:t>
      </w:r>
      <w:r w:rsidRPr="00663B99">
        <w:rPr>
          <w:rFonts w:eastAsia="Times New Roman"/>
          <w:szCs w:val="24"/>
        </w:rPr>
        <w:t>ακεδονικό</w:t>
      </w:r>
      <w:r>
        <w:rPr>
          <w:rFonts w:eastAsia="Times New Roman"/>
          <w:szCs w:val="24"/>
        </w:rPr>
        <w:t>».</w:t>
      </w:r>
      <w:r w:rsidRPr="00663B99">
        <w:rPr>
          <w:rFonts w:eastAsia="Times New Roman"/>
          <w:szCs w:val="24"/>
        </w:rPr>
        <w:t xml:space="preserve"> </w:t>
      </w:r>
    </w:p>
    <w:p w14:paraId="2ED8BC9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τώρα λέτε εσείς </w:t>
      </w:r>
      <w:r w:rsidRPr="002452C1">
        <w:rPr>
          <w:rFonts w:eastAsia="Times New Roman" w:cs="Times New Roman"/>
          <w:szCs w:val="24"/>
        </w:rPr>
        <w:t xml:space="preserve">ότι αυτό </w:t>
      </w:r>
      <w:r>
        <w:rPr>
          <w:rFonts w:eastAsia="Times New Roman" w:cs="Times New Roman"/>
          <w:szCs w:val="24"/>
        </w:rPr>
        <w:t>είχε δοθεί και ότι σ</w:t>
      </w:r>
      <w:r w:rsidRPr="002452C1">
        <w:rPr>
          <w:rFonts w:eastAsia="Times New Roman" w:cs="Times New Roman"/>
          <w:szCs w:val="24"/>
        </w:rPr>
        <w:t xml:space="preserve">ήμερα </w:t>
      </w:r>
      <w:r>
        <w:rPr>
          <w:rFonts w:eastAsia="Times New Roman" w:cs="Times New Roman"/>
          <w:szCs w:val="24"/>
        </w:rPr>
        <w:t>έχετε</w:t>
      </w:r>
      <w:r w:rsidRPr="002452C1">
        <w:rPr>
          <w:rFonts w:eastAsia="Times New Roman" w:cs="Times New Roman"/>
          <w:szCs w:val="24"/>
        </w:rPr>
        <w:t xml:space="preserve"> μία πάρα πολύ επιτυχημένη συμφωνία</w:t>
      </w:r>
      <w:r>
        <w:rPr>
          <w:rFonts w:eastAsia="Times New Roman" w:cs="Times New Roman"/>
          <w:szCs w:val="24"/>
        </w:rPr>
        <w:t>. Κ</w:t>
      </w:r>
      <w:r w:rsidRPr="002452C1">
        <w:rPr>
          <w:rFonts w:eastAsia="Times New Roman" w:cs="Times New Roman"/>
          <w:szCs w:val="24"/>
        </w:rPr>
        <w:t>αι πο</w:t>
      </w:r>
      <w:r>
        <w:rPr>
          <w:rFonts w:eastAsia="Times New Roman" w:cs="Times New Roman"/>
          <w:szCs w:val="24"/>
        </w:rPr>
        <w:t>ύ</w:t>
      </w:r>
      <w:r w:rsidRPr="002452C1">
        <w:rPr>
          <w:rFonts w:eastAsia="Times New Roman" w:cs="Times New Roman"/>
          <w:szCs w:val="24"/>
        </w:rPr>
        <w:t xml:space="preserve"> </w:t>
      </w:r>
      <w:r>
        <w:rPr>
          <w:rFonts w:eastAsia="Times New Roman" w:cs="Times New Roman"/>
          <w:szCs w:val="24"/>
        </w:rPr>
        <w:t>οδηγήσατε τελικά με τους χειρισμούς σας τ</w:t>
      </w:r>
      <w:r w:rsidRPr="002452C1">
        <w:rPr>
          <w:rFonts w:eastAsia="Times New Roman" w:cs="Times New Roman"/>
          <w:szCs w:val="24"/>
        </w:rPr>
        <w:t>η διαπραγμάτευση</w:t>
      </w:r>
      <w:r>
        <w:rPr>
          <w:rFonts w:eastAsia="Times New Roman" w:cs="Times New Roman"/>
          <w:szCs w:val="24"/>
        </w:rPr>
        <w:t>; Σ</w:t>
      </w:r>
      <w:r w:rsidRPr="002452C1">
        <w:rPr>
          <w:rFonts w:eastAsia="Times New Roman" w:cs="Times New Roman"/>
          <w:szCs w:val="24"/>
        </w:rPr>
        <w:t>το ακριβώς αντίθετο αποτέλεσμα</w:t>
      </w:r>
      <w:r>
        <w:rPr>
          <w:rFonts w:eastAsia="Times New Roman" w:cs="Times New Roman"/>
          <w:szCs w:val="24"/>
        </w:rPr>
        <w:t xml:space="preserve">: και η γλώσσα μακεδονική </w:t>
      </w:r>
      <w:r w:rsidRPr="002452C1">
        <w:rPr>
          <w:rFonts w:eastAsia="Times New Roman" w:cs="Times New Roman"/>
          <w:szCs w:val="24"/>
        </w:rPr>
        <w:t xml:space="preserve">και </w:t>
      </w:r>
      <w:r>
        <w:rPr>
          <w:rFonts w:eastAsia="Times New Roman" w:cs="Times New Roman"/>
          <w:szCs w:val="24"/>
        </w:rPr>
        <w:t>–π</w:t>
      </w:r>
      <w:r w:rsidRPr="002452C1">
        <w:rPr>
          <w:rFonts w:eastAsia="Times New Roman" w:cs="Times New Roman"/>
          <w:szCs w:val="24"/>
        </w:rPr>
        <w:t>ροφανώς</w:t>
      </w:r>
      <w:r>
        <w:rPr>
          <w:rFonts w:eastAsia="Times New Roman" w:cs="Times New Roman"/>
          <w:szCs w:val="24"/>
        </w:rPr>
        <w:t>- το αλφάβητό</w:t>
      </w:r>
      <w:r w:rsidRPr="002452C1">
        <w:rPr>
          <w:rFonts w:eastAsia="Times New Roman" w:cs="Times New Roman"/>
          <w:szCs w:val="24"/>
        </w:rPr>
        <w:t xml:space="preserve"> </w:t>
      </w:r>
      <w:r>
        <w:rPr>
          <w:rFonts w:eastAsia="Times New Roman" w:cs="Times New Roman"/>
          <w:szCs w:val="24"/>
        </w:rPr>
        <w:t>τους.</w:t>
      </w:r>
    </w:p>
    <w:p w14:paraId="2ED8BC9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Πανηγυρίζετε μάλιστα</w:t>
      </w:r>
      <w:r w:rsidRPr="002452C1">
        <w:rPr>
          <w:rFonts w:eastAsia="Times New Roman" w:cs="Times New Roman"/>
          <w:szCs w:val="24"/>
        </w:rPr>
        <w:t xml:space="preserve"> για την πα</w:t>
      </w:r>
      <w:r w:rsidRPr="002452C1">
        <w:rPr>
          <w:rFonts w:eastAsia="Times New Roman" w:cs="Times New Roman"/>
          <w:szCs w:val="24"/>
        </w:rPr>
        <w:t xml:space="preserve">ραπομπή που αναφέρει ότι η </w:t>
      </w:r>
      <w:r>
        <w:rPr>
          <w:rFonts w:eastAsia="Times New Roman" w:cs="Times New Roman"/>
          <w:szCs w:val="24"/>
        </w:rPr>
        <w:t>«</w:t>
      </w:r>
      <w:r w:rsidRPr="002452C1">
        <w:rPr>
          <w:rFonts w:eastAsia="Times New Roman" w:cs="Times New Roman"/>
          <w:szCs w:val="24"/>
        </w:rPr>
        <w:t>μακεδονική γλώσσα</w:t>
      </w:r>
      <w:r>
        <w:rPr>
          <w:rFonts w:eastAsia="Times New Roman" w:cs="Times New Roman"/>
          <w:szCs w:val="24"/>
        </w:rPr>
        <w:t>»</w:t>
      </w:r>
      <w:r w:rsidRPr="002452C1">
        <w:rPr>
          <w:rFonts w:eastAsia="Times New Roman" w:cs="Times New Roman"/>
          <w:szCs w:val="24"/>
        </w:rPr>
        <w:t xml:space="preserve"> </w:t>
      </w:r>
      <w:r>
        <w:rPr>
          <w:rFonts w:eastAsia="Times New Roman" w:cs="Times New Roman"/>
          <w:szCs w:val="24"/>
        </w:rPr>
        <w:t>-που</w:t>
      </w:r>
      <w:r w:rsidRPr="002452C1">
        <w:rPr>
          <w:rFonts w:eastAsia="Times New Roman" w:cs="Times New Roman"/>
          <w:szCs w:val="24"/>
        </w:rPr>
        <w:t xml:space="preserve"> εσείς αναγνωρίσατε</w:t>
      </w:r>
      <w:r>
        <w:rPr>
          <w:rFonts w:eastAsia="Times New Roman" w:cs="Times New Roman"/>
          <w:szCs w:val="24"/>
        </w:rPr>
        <w:t>-</w:t>
      </w:r>
      <w:r w:rsidRPr="002452C1">
        <w:rPr>
          <w:rFonts w:eastAsia="Times New Roman" w:cs="Times New Roman"/>
          <w:szCs w:val="24"/>
        </w:rPr>
        <w:t xml:space="preserve"> δεν έχει κα</w:t>
      </w:r>
      <w:r>
        <w:rPr>
          <w:rFonts w:eastAsia="Times New Roman" w:cs="Times New Roman"/>
          <w:szCs w:val="24"/>
        </w:rPr>
        <w:t>μ</w:t>
      </w:r>
      <w:r w:rsidRPr="002452C1">
        <w:rPr>
          <w:rFonts w:eastAsia="Times New Roman" w:cs="Times New Roman"/>
          <w:szCs w:val="24"/>
        </w:rPr>
        <w:t>μία σχέση με την αρχαία ελληνική</w:t>
      </w:r>
      <w:r>
        <w:rPr>
          <w:rFonts w:eastAsia="Times New Roman" w:cs="Times New Roman"/>
          <w:szCs w:val="24"/>
        </w:rPr>
        <w:t>,</w:t>
      </w:r>
      <w:r w:rsidRPr="002452C1">
        <w:rPr>
          <w:rFonts w:eastAsia="Times New Roman" w:cs="Times New Roman"/>
          <w:szCs w:val="24"/>
        </w:rPr>
        <w:t xml:space="preserve"> τη στιγμή </w:t>
      </w:r>
      <w:r>
        <w:rPr>
          <w:rFonts w:eastAsia="Times New Roman" w:cs="Times New Roman"/>
          <w:szCs w:val="24"/>
        </w:rPr>
        <w:t xml:space="preserve">που, </w:t>
      </w:r>
      <w:r w:rsidRPr="002452C1">
        <w:rPr>
          <w:rFonts w:eastAsia="Times New Roman" w:cs="Times New Roman"/>
          <w:szCs w:val="24"/>
        </w:rPr>
        <w:t>όπως προκύπτει από πολύ συγκεκριμένα έγγραφα</w:t>
      </w:r>
      <w:r>
        <w:rPr>
          <w:rFonts w:eastAsia="Times New Roman" w:cs="Times New Roman"/>
          <w:szCs w:val="24"/>
        </w:rPr>
        <w:t>,</w:t>
      </w:r>
      <w:r w:rsidRPr="002452C1">
        <w:rPr>
          <w:rFonts w:eastAsia="Times New Roman" w:cs="Times New Roman"/>
          <w:szCs w:val="24"/>
        </w:rPr>
        <w:t xml:space="preserve"> η χώρα είχε ήδη από </w:t>
      </w:r>
      <w:r w:rsidRPr="002452C1">
        <w:rPr>
          <w:rFonts w:eastAsia="Times New Roman" w:cs="Times New Roman"/>
          <w:szCs w:val="24"/>
        </w:rPr>
        <w:lastRenderedPageBreak/>
        <w:t xml:space="preserve">το 2013 πετύχει να αναφέρεται στην επίσημη πλατφόρμα του </w:t>
      </w:r>
      <w:r w:rsidRPr="002452C1">
        <w:rPr>
          <w:rFonts w:eastAsia="Times New Roman" w:cs="Times New Roman"/>
          <w:szCs w:val="24"/>
        </w:rPr>
        <w:t xml:space="preserve">ΝΑΤΟ ότι η γλώσσα της </w:t>
      </w:r>
      <w:r>
        <w:rPr>
          <w:rFonts w:eastAsia="Times New Roman" w:cs="Times New Roman"/>
          <w:szCs w:val="24"/>
          <w:lang w:val="en-US"/>
        </w:rPr>
        <w:t>FYROM</w:t>
      </w:r>
      <w:r w:rsidRPr="002452C1">
        <w:rPr>
          <w:rFonts w:eastAsia="Times New Roman" w:cs="Times New Roman"/>
          <w:szCs w:val="24"/>
        </w:rPr>
        <w:t xml:space="preserve"> καθιερώθηκε </w:t>
      </w:r>
      <w:r>
        <w:rPr>
          <w:rFonts w:eastAsia="Times New Roman" w:cs="Times New Roman"/>
          <w:szCs w:val="24"/>
        </w:rPr>
        <w:t xml:space="preserve">κατά τη διάρκεια του Β΄ Παγκοσμίου Πολέμου. </w:t>
      </w:r>
    </w:p>
    <w:p w14:paraId="2ED8BC9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Τρίτο ζήτημα είναι η εθνότητα. Αναγνωρίζεται </w:t>
      </w:r>
      <w:r w:rsidRPr="002452C1">
        <w:rPr>
          <w:rFonts w:eastAsia="Times New Roman" w:cs="Times New Roman"/>
          <w:szCs w:val="24"/>
        </w:rPr>
        <w:t xml:space="preserve">και πάλι με την υπογραφή της χώρας μας </w:t>
      </w:r>
      <w:r>
        <w:rPr>
          <w:rFonts w:eastAsia="Times New Roman" w:cs="Times New Roman"/>
          <w:szCs w:val="24"/>
        </w:rPr>
        <w:t>«Μακεδονική εθνότητα». Μάταια επιχειρεί να οχυρωθεί η Κ</w:t>
      </w:r>
      <w:r w:rsidRPr="002452C1">
        <w:rPr>
          <w:rFonts w:eastAsia="Times New Roman" w:cs="Times New Roman"/>
          <w:szCs w:val="24"/>
        </w:rPr>
        <w:t>υβέρνηση πίσω από τη ρηματική δι</w:t>
      </w:r>
      <w:r w:rsidRPr="002452C1">
        <w:rPr>
          <w:rFonts w:eastAsia="Times New Roman" w:cs="Times New Roman"/>
          <w:szCs w:val="24"/>
        </w:rPr>
        <w:t>ακοίνωση των Σκοπίων</w:t>
      </w:r>
      <w:r>
        <w:rPr>
          <w:rFonts w:eastAsia="Times New Roman" w:cs="Times New Roman"/>
          <w:szCs w:val="24"/>
        </w:rPr>
        <w:t>. Γ</w:t>
      </w:r>
      <w:r w:rsidRPr="002452C1">
        <w:rPr>
          <w:rFonts w:eastAsia="Times New Roman" w:cs="Times New Roman"/>
          <w:szCs w:val="24"/>
        </w:rPr>
        <w:t>ιατί</w:t>
      </w:r>
      <w:r>
        <w:rPr>
          <w:rFonts w:eastAsia="Times New Roman" w:cs="Times New Roman"/>
          <w:szCs w:val="24"/>
        </w:rPr>
        <w:t>;</w:t>
      </w:r>
      <w:r w:rsidRPr="002452C1">
        <w:rPr>
          <w:rFonts w:eastAsia="Times New Roman" w:cs="Times New Roman"/>
          <w:szCs w:val="24"/>
        </w:rPr>
        <w:t xml:space="preserve"> </w:t>
      </w:r>
      <w:r>
        <w:rPr>
          <w:rFonts w:eastAsia="Times New Roman" w:cs="Times New Roman"/>
          <w:szCs w:val="24"/>
        </w:rPr>
        <w:t xml:space="preserve">Γιατί </w:t>
      </w:r>
      <w:r w:rsidRPr="002452C1">
        <w:rPr>
          <w:rFonts w:eastAsia="Times New Roman" w:cs="Times New Roman"/>
          <w:szCs w:val="24"/>
        </w:rPr>
        <w:t xml:space="preserve">στο ίδιο αυτό κείμενο αναφέρεται δύο φορές ο </w:t>
      </w:r>
      <w:r>
        <w:rPr>
          <w:rFonts w:eastAsia="Times New Roman" w:cs="Times New Roman"/>
          <w:szCs w:val="24"/>
        </w:rPr>
        <w:t>«</w:t>
      </w:r>
      <w:r w:rsidRPr="002452C1">
        <w:rPr>
          <w:rFonts w:eastAsia="Times New Roman" w:cs="Times New Roman"/>
          <w:szCs w:val="24"/>
        </w:rPr>
        <w:t>μακεδονικός λαός</w:t>
      </w:r>
      <w:r>
        <w:rPr>
          <w:rFonts w:eastAsia="Times New Roman" w:cs="Times New Roman"/>
          <w:szCs w:val="24"/>
        </w:rPr>
        <w:t>».</w:t>
      </w:r>
      <w:r w:rsidRPr="002452C1">
        <w:rPr>
          <w:rFonts w:eastAsia="Times New Roman" w:cs="Times New Roman"/>
          <w:szCs w:val="24"/>
        </w:rPr>
        <w:t xml:space="preserve"> </w:t>
      </w:r>
    </w:p>
    <w:p w14:paraId="2ED8BC9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σε </w:t>
      </w:r>
      <w:r w:rsidRPr="002452C1">
        <w:rPr>
          <w:rFonts w:eastAsia="Times New Roman" w:cs="Times New Roman"/>
          <w:szCs w:val="24"/>
        </w:rPr>
        <w:t>τελική ανάλυση</w:t>
      </w:r>
      <w:r>
        <w:rPr>
          <w:rFonts w:eastAsia="Times New Roman" w:cs="Times New Roman"/>
          <w:szCs w:val="24"/>
        </w:rPr>
        <w:t xml:space="preserve">, εάν η πρόθεση ήταν να αναφερθεί η </w:t>
      </w:r>
      <w:r>
        <w:rPr>
          <w:rFonts w:eastAsia="Times New Roman" w:cs="Times New Roman"/>
          <w:szCs w:val="24"/>
        </w:rPr>
        <w:t>σ</w:t>
      </w:r>
      <w:r w:rsidRPr="002452C1">
        <w:rPr>
          <w:rFonts w:eastAsia="Times New Roman" w:cs="Times New Roman"/>
          <w:szCs w:val="24"/>
        </w:rPr>
        <w:t>υμφωνία μόνο στην ιθαγένεια</w:t>
      </w:r>
      <w:r>
        <w:rPr>
          <w:rFonts w:eastAsia="Times New Roman" w:cs="Times New Roman"/>
          <w:szCs w:val="24"/>
        </w:rPr>
        <w:t>,</w:t>
      </w:r>
      <w:r w:rsidRPr="002452C1">
        <w:rPr>
          <w:rFonts w:eastAsia="Times New Roman" w:cs="Times New Roman"/>
          <w:szCs w:val="24"/>
        </w:rPr>
        <w:t xml:space="preserve"> γιατί χρησιμοποιείται ο όρος </w:t>
      </w:r>
      <w:r>
        <w:rPr>
          <w:rFonts w:eastAsia="Times New Roman" w:cs="Times New Roman"/>
          <w:szCs w:val="24"/>
          <w:lang w:val="en-US"/>
        </w:rPr>
        <w:t>nationality</w:t>
      </w:r>
      <w:r w:rsidRPr="002452C1">
        <w:rPr>
          <w:rFonts w:eastAsia="Times New Roman" w:cs="Times New Roman"/>
          <w:szCs w:val="24"/>
        </w:rPr>
        <w:t xml:space="preserve"> που έχει διπλή σημασία και όχι </w:t>
      </w:r>
      <w:r>
        <w:rPr>
          <w:rFonts w:eastAsia="Times New Roman" w:cs="Times New Roman"/>
          <w:szCs w:val="24"/>
        </w:rPr>
        <w:t xml:space="preserve">ο </w:t>
      </w:r>
      <w:r w:rsidRPr="002452C1">
        <w:rPr>
          <w:rFonts w:eastAsia="Times New Roman" w:cs="Times New Roman"/>
          <w:szCs w:val="24"/>
        </w:rPr>
        <w:t xml:space="preserve">όρος </w:t>
      </w:r>
      <w:r w:rsidRPr="002452C1">
        <w:rPr>
          <w:rFonts w:eastAsia="Times New Roman" w:cs="Times New Roman"/>
          <w:szCs w:val="24"/>
          <w:lang w:val="en-US"/>
        </w:rPr>
        <w:t>citizenship</w:t>
      </w:r>
      <w:r>
        <w:rPr>
          <w:rFonts w:eastAsia="Times New Roman" w:cs="Times New Roman"/>
          <w:szCs w:val="24"/>
        </w:rPr>
        <w:t>,</w:t>
      </w:r>
      <w:r w:rsidRPr="002452C1">
        <w:rPr>
          <w:rFonts w:eastAsia="Times New Roman" w:cs="Times New Roman"/>
          <w:szCs w:val="24"/>
        </w:rPr>
        <w:t xml:space="preserve"> ώστε να αποφευχθεί οποιαδήποτε παρανόηση</w:t>
      </w:r>
      <w:r>
        <w:rPr>
          <w:rFonts w:eastAsia="Times New Roman" w:cs="Times New Roman"/>
          <w:szCs w:val="24"/>
        </w:rPr>
        <w:t>,</w:t>
      </w:r>
      <w:r w:rsidRPr="002452C1">
        <w:rPr>
          <w:rFonts w:eastAsia="Times New Roman" w:cs="Times New Roman"/>
          <w:szCs w:val="24"/>
        </w:rPr>
        <w:t xml:space="preserve"> παρεξήγηση</w:t>
      </w:r>
      <w:r>
        <w:rPr>
          <w:rFonts w:eastAsia="Times New Roman" w:cs="Times New Roman"/>
          <w:szCs w:val="24"/>
        </w:rPr>
        <w:t>,</w:t>
      </w:r>
      <w:r w:rsidRPr="002452C1">
        <w:rPr>
          <w:rFonts w:eastAsia="Times New Roman" w:cs="Times New Roman"/>
          <w:szCs w:val="24"/>
        </w:rPr>
        <w:t xml:space="preserve"> σκοπιμότητα ή παρερμηνεία</w:t>
      </w:r>
      <w:r>
        <w:rPr>
          <w:rFonts w:eastAsia="Times New Roman" w:cs="Times New Roman"/>
          <w:szCs w:val="24"/>
        </w:rPr>
        <w:t>;</w:t>
      </w:r>
      <w:r w:rsidRPr="002452C1">
        <w:rPr>
          <w:rFonts w:eastAsia="Times New Roman" w:cs="Times New Roman"/>
          <w:szCs w:val="24"/>
        </w:rPr>
        <w:t xml:space="preserve"> Άλλωστε και η Ευρωπαϊκή Ένωση σε όλες της τις συνθήκες χρησιμοπο</w:t>
      </w:r>
      <w:r>
        <w:rPr>
          <w:rFonts w:eastAsia="Times New Roman" w:cs="Times New Roman"/>
          <w:szCs w:val="24"/>
        </w:rPr>
        <w:t>ιε</w:t>
      </w:r>
      <w:r w:rsidRPr="002452C1">
        <w:rPr>
          <w:rFonts w:eastAsia="Times New Roman" w:cs="Times New Roman"/>
          <w:szCs w:val="24"/>
        </w:rPr>
        <w:t xml:space="preserve">ί </w:t>
      </w:r>
      <w:r>
        <w:rPr>
          <w:rFonts w:eastAsia="Times New Roman" w:cs="Times New Roman"/>
          <w:szCs w:val="24"/>
        </w:rPr>
        <w:t xml:space="preserve">για </w:t>
      </w:r>
      <w:r w:rsidRPr="002452C1">
        <w:rPr>
          <w:rFonts w:eastAsia="Times New Roman" w:cs="Times New Roman"/>
          <w:szCs w:val="24"/>
        </w:rPr>
        <w:t xml:space="preserve">τον όρο ιθαγένεια τη λέξη </w:t>
      </w:r>
      <w:r>
        <w:rPr>
          <w:rFonts w:eastAsia="Times New Roman" w:cs="Times New Roman"/>
          <w:szCs w:val="24"/>
          <w:lang w:val="en-US"/>
        </w:rPr>
        <w:t>citizenship</w:t>
      </w:r>
      <w:r>
        <w:rPr>
          <w:rFonts w:eastAsia="Times New Roman" w:cs="Times New Roman"/>
          <w:szCs w:val="24"/>
        </w:rPr>
        <w:t>. Α</w:t>
      </w:r>
      <w:r w:rsidRPr="002452C1">
        <w:rPr>
          <w:rFonts w:eastAsia="Times New Roman" w:cs="Times New Roman"/>
          <w:szCs w:val="24"/>
        </w:rPr>
        <w:t xml:space="preserve">υτό </w:t>
      </w:r>
      <w:r>
        <w:rPr>
          <w:rFonts w:eastAsia="Times New Roman" w:cs="Times New Roman"/>
          <w:szCs w:val="24"/>
        </w:rPr>
        <w:t>-θ</w:t>
      </w:r>
      <w:r w:rsidRPr="002452C1">
        <w:rPr>
          <w:rFonts w:eastAsia="Times New Roman" w:cs="Times New Roman"/>
          <w:szCs w:val="24"/>
        </w:rPr>
        <w:t>α μου</w:t>
      </w:r>
      <w:r w:rsidRPr="002452C1">
        <w:rPr>
          <w:rFonts w:eastAsia="Times New Roman" w:cs="Times New Roman"/>
          <w:szCs w:val="24"/>
        </w:rPr>
        <w:t xml:space="preserve"> επιτρέψετε να πω</w:t>
      </w:r>
      <w:r>
        <w:rPr>
          <w:rFonts w:eastAsia="Times New Roman" w:cs="Times New Roman"/>
          <w:szCs w:val="24"/>
        </w:rPr>
        <w:t>-</w:t>
      </w:r>
      <w:r w:rsidRPr="002452C1">
        <w:rPr>
          <w:rFonts w:eastAsia="Times New Roman" w:cs="Times New Roman"/>
          <w:szCs w:val="24"/>
        </w:rPr>
        <w:t xml:space="preserve"> δεν είναι απλά λάθος</w:t>
      </w:r>
      <w:r>
        <w:rPr>
          <w:rFonts w:eastAsia="Times New Roman" w:cs="Times New Roman"/>
          <w:szCs w:val="24"/>
        </w:rPr>
        <w:t>. Είναι μία επιλογή υποχώρηση</w:t>
      </w:r>
      <w:r w:rsidRPr="002452C1">
        <w:rPr>
          <w:rFonts w:eastAsia="Times New Roman" w:cs="Times New Roman"/>
          <w:szCs w:val="24"/>
        </w:rPr>
        <w:t xml:space="preserve">ς και </w:t>
      </w:r>
      <w:r>
        <w:rPr>
          <w:rFonts w:eastAsia="Times New Roman" w:cs="Times New Roman"/>
          <w:szCs w:val="24"/>
        </w:rPr>
        <w:t>παραχώρηση</w:t>
      </w:r>
      <w:r w:rsidRPr="002452C1">
        <w:rPr>
          <w:rFonts w:eastAsia="Times New Roman" w:cs="Times New Roman"/>
          <w:szCs w:val="24"/>
        </w:rPr>
        <w:t>ς</w:t>
      </w:r>
      <w:r>
        <w:rPr>
          <w:rFonts w:eastAsia="Times New Roman" w:cs="Times New Roman"/>
          <w:szCs w:val="24"/>
        </w:rPr>
        <w:t>,</w:t>
      </w:r>
      <w:r w:rsidRPr="002452C1">
        <w:rPr>
          <w:rFonts w:eastAsia="Times New Roman" w:cs="Times New Roman"/>
          <w:szCs w:val="24"/>
        </w:rPr>
        <w:t xml:space="preserve"> που θα τη βρούμε μπροστά </w:t>
      </w:r>
      <w:r>
        <w:rPr>
          <w:rFonts w:eastAsia="Times New Roman" w:cs="Times New Roman"/>
          <w:szCs w:val="24"/>
        </w:rPr>
        <w:t>μας.</w:t>
      </w:r>
    </w:p>
    <w:p w14:paraId="2ED8BC9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Τέταρτο</w:t>
      </w:r>
      <w:r w:rsidRPr="002452C1">
        <w:rPr>
          <w:rFonts w:eastAsia="Times New Roman" w:cs="Times New Roman"/>
          <w:szCs w:val="24"/>
        </w:rPr>
        <w:t xml:space="preserve"> σημείο</w:t>
      </w:r>
      <w:r>
        <w:rPr>
          <w:rFonts w:eastAsia="Times New Roman" w:cs="Times New Roman"/>
          <w:szCs w:val="24"/>
        </w:rPr>
        <w:t xml:space="preserve"> είναι</w:t>
      </w:r>
      <w:r w:rsidRPr="002452C1">
        <w:rPr>
          <w:rFonts w:eastAsia="Times New Roman" w:cs="Times New Roman"/>
          <w:szCs w:val="24"/>
        </w:rPr>
        <w:t xml:space="preserve"> το άρθρο 36</w:t>
      </w:r>
      <w:r>
        <w:rPr>
          <w:rFonts w:eastAsia="Times New Roman" w:cs="Times New Roman"/>
          <w:szCs w:val="24"/>
        </w:rPr>
        <w:t>. Η Κυβέρνησή σας</w:t>
      </w:r>
      <w:r w:rsidRPr="002452C1">
        <w:rPr>
          <w:rFonts w:eastAsia="Times New Roman" w:cs="Times New Roman"/>
          <w:szCs w:val="24"/>
        </w:rPr>
        <w:t xml:space="preserve"> δεν αντέδρασε στην επιλογή της κυβέρνησης των Σκοπίων να μην </w:t>
      </w:r>
      <w:r w:rsidRPr="002452C1">
        <w:rPr>
          <w:rFonts w:eastAsia="Times New Roman" w:cs="Times New Roman"/>
          <w:szCs w:val="24"/>
        </w:rPr>
        <w:lastRenderedPageBreak/>
        <w:t>τροποποιήσει το άρθρο 36 του</w:t>
      </w:r>
      <w:r w:rsidRPr="002452C1">
        <w:rPr>
          <w:rFonts w:eastAsia="Times New Roman" w:cs="Times New Roman"/>
          <w:szCs w:val="24"/>
        </w:rPr>
        <w:t xml:space="preserve"> </w:t>
      </w:r>
      <w:r>
        <w:rPr>
          <w:rFonts w:eastAsia="Times New Roman" w:cs="Times New Roman"/>
          <w:szCs w:val="24"/>
        </w:rPr>
        <w:t>Σ</w:t>
      </w:r>
      <w:r w:rsidRPr="002452C1">
        <w:rPr>
          <w:rFonts w:eastAsia="Times New Roman" w:cs="Times New Roman"/>
          <w:szCs w:val="24"/>
        </w:rPr>
        <w:t>υντάγματος</w:t>
      </w:r>
      <w:r>
        <w:rPr>
          <w:rFonts w:eastAsia="Times New Roman" w:cs="Times New Roman"/>
          <w:szCs w:val="24"/>
        </w:rPr>
        <w:t>,</w:t>
      </w:r>
      <w:r w:rsidRPr="002452C1">
        <w:rPr>
          <w:rFonts w:eastAsia="Times New Roman" w:cs="Times New Roman"/>
          <w:szCs w:val="24"/>
        </w:rPr>
        <w:t xml:space="preserve"> που αναφέρεται ρητά σε </w:t>
      </w:r>
      <w:r>
        <w:rPr>
          <w:rFonts w:eastAsia="Times New Roman" w:cs="Times New Roman"/>
          <w:szCs w:val="24"/>
        </w:rPr>
        <w:t>«</w:t>
      </w:r>
      <w:r w:rsidRPr="002452C1">
        <w:rPr>
          <w:rFonts w:eastAsia="Times New Roman" w:cs="Times New Roman"/>
          <w:szCs w:val="24"/>
        </w:rPr>
        <w:t>Μακεδονικό κράτος</w:t>
      </w:r>
      <w:r>
        <w:rPr>
          <w:rFonts w:eastAsia="Times New Roman" w:cs="Times New Roman"/>
          <w:szCs w:val="24"/>
        </w:rPr>
        <w:t>»</w:t>
      </w:r>
      <w:r w:rsidRPr="002452C1">
        <w:rPr>
          <w:rFonts w:eastAsia="Times New Roman" w:cs="Times New Roman"/>
          <w:szCs w:val="24"/>
        </w:rPr>
        <w:t xml:space="preserve"> και </w:t>
      </w:r>
      <w:r>
        <w:rPr>
          <w:rFonts w:eastAsia="Times New Roman" w:cs="Times New Roman"/>
          <w:szCs w:val="24"/>
        </w:rPr>
        <w:t>«</w:t>
      </w:r>
      <w:r w:rsidRPr="002452C1">
        <w:rPr>
          <w:rFonts w:eastAsia="Times New Roman" w:cs="Times New Roman"/>
          <w:szCs w:val="24"/>
        </w:rPr>
        <w:t>Μακεδονικό λαό</w:t>
      </w:r>
      <w:r>
        <w:rPr>
          <w:rFonts w:eastAsia="Times New Roman" w:cs="Times New Roman"/>
          <w:szCs w:val="24"/>
        </w:rPr>
        <w:t>».</w:t>
      </w:r>
      <w:r w:rsidRPr="002452C1">
        <w:rPr>
          <w:rFonts w:eastAsia="Times New Roman" w:cs="Times New Roman"/>
          <w:szCs w:val="24"/>
        </w:rPr>
        <w:t xml:space="preserve"> </w:t>
      </w:r>
    </w:p>
    <w:p w14:paraId="2ED8BC9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Πέμπτο σημείο, </w:t>
      </w:r>
      <w:r w:rsidRPr="002452C1">
        <w:rPr>
          <w:rFonts w:eastAsia="Times New Roman" w:cs="Times New Roman"/>
          <w:szCs w:val="24"/>
        </w:rPr>
        <w:t>το ΝΑΤΟ</w:t>
      </w:r>
      <w:r>
        <w:rPr>
          <w:rFonts w:eastAsia="Times New Roman" w:cs="Times New Roman"/>
          <w:szCs w:val="24"/>
        </w:rPr>
        <w:t>. Γ</w:t>
      </w:r>
      <w:r w:rsidRPr="002452C1">
        <w:rPr>
          <w:rFonts w:eastAsia="Times New Roman" w:cs="Times New Roman"/>
          <w:szCs w:val="24"/>
        </w:rPr>
        <w:t xml:space="preserve">ιατί δεχτήκατε να </w:t>
      </w:r>
      <w:r>
        <w:rPr>
          <w:rFonts w:eastAsia="Times New Roman" w:cs="Times New Roman"/>
          <w:szCs w:val="24"/>
        </w:rPr>
        <w:t xml:space="preserve">ξεκινήσει η διαδικασία </w:t>
      </w:r>
      <w:r w:rsidRPr="002452C1">
        <w:rPr>
          <w:rFonts w:eastAsia="Times New Roman" w:cs="Times New Roman"/>
          <w:szCs w:val="24"/>
        </w:rPr>
        <w:t>ένταξη</w:t>
      </w:r>
      <w:r>
        <w:rPr>
          <w:rFonts w:eastAsia="Times New Roman" w:cs="Times New Roman"/>
          <w:szCs w:val="24"/>
        </w:rPr>
        <w:t>ς</w:t>
      </w:r>
      <w:r w:rsidRPr="002452C1">
        <w:rPr>
          <w:rFonts w:eastAsia="Times New Roman" w:cs="Times New Roman"/>
          <w:szCs w:val="24"/>
        </w:rPr>
        <w:t xml:space="preserve"> της γειτονικής χώρας στο ΝΑΤΟ πριν από την</w:t>
      </w:r>
      <w:r>
        <w:rPr>
          <w:rFonts w:eastAsia="Times New Roman" w:cs="Times New Roman"/>
          <w:szCs w:val="24"/>
        </w:rPr>
        <w:t xml:space="preserve"> ολοκλήρωση της επικύρωσης της </w:t>
      </w:r>
      <w:r>
        <w:rPr>
          <w:rFonts w:eastAsia="Times New Roman" w:cs="Times New Roman"/>
          <w:szCs w:val="24"/>
        </w:rPr>
        <w:t>σ</w:t>
      </w:r>
      <w:r w:rsidRPr="002452C1">
        <w:rPr>
          <w:rFonts w:eastAsia="Times New Roman" w:cs="Times New Roman"/>
          <w:szCs w:val="24"/>
        </w:rPr>
        <w:t>υμφωνίας</w:t>
      </w:r>
      <w:r>
        <w:rPr>
          <w:rFonts w:eastAsia="Times New Roman" w:cs="Times New Roman"/>
          <w:szCs w:val="24"/>
        </w:rPr>
        <w:t>; Είναι</w:t>
      </w:r>
      <w:r w:rsidRPr="002452C1">
        <w:rPr>
          <w:rFonts w:eastAsia="Times New Roman" w:cs="Times New Roman"/>
          <w:szCs w:val="24"/>
        </w:rPr>
        <w:t xml:space="preserve"> κάτι που δημ</w:t>
      </w:r>
      <w:r w:rsidRPr="002452C1">
        <w:rPr>
          <w:rFonts w:eastAsia="Times New Roman" w:cs="Times New Roman"/>
          <w:szCs w:val="24"/>
        </w:rPr>
        <w:t>ιουργεί τετελεσμένα</w:t>
      </w:r>
      <w:r>
        <w:rPr>
          <w:rFonts w:eastAsia="Times New Roman" w:cs="Times New Roman"/>
          <w:szCs w:val="24"/>
        </w:rPr>
        <w:t>,</w:t>
      </w:r>
      <w:r w:rsidRPr="002452C1">
        <w:rPr>
          <w:rFonts w:eastAsia="Times New Roman" w:cs="Times New Roman"/>
          <w:szCs w:val="24"/>
        </w:rPr>
        <w:t xml:space="preserve"> τα οποία ήδη εκμεταλλεύονται τα Σκόπια</w:t>
      </w:r>
      <w:r>
        <w:rPr>
          <w:rFonts w:eastAsia="Times New Roman" w:cs="Times New Roman"/>
          <w:szCs w:val="24"/>
        </w:rPr>
        <w:t>.</w:t>
      </w:r>
      <w:r w:rsidRPr="002452C1">
        <w:rPr>
          <w:rFonts w:eastAsia="Times New Roman" w:cs="Times New Roman"/>
          <w:szCs w:val="24"/>
        </w:rPr>
        <w:t xml:space="preserve"> </w:t>
      </w:r>
      <w:r>
        <w:rPr>
          <w:rFonts w:eastAsia="Times New Roman" w:cs="Times New Roman"/>
          <w:szCs w:val="24"/>
        </w:rPr>
        <w:t>Α</w:t>
      </w:r>
      <w:r w:rsidRPr="002452C1">
        <w:rPr>
          <w:rFonts w:eastAsia="Times New Roman" w:cs="Times New Roman"/>
          <w:szCs w:val="24"/>
        </w:rPr>
        <w:t>ντί να θέσουν σε ισχύ τις συνταγματικές</w:t>
      </w:r>
      <w:r>
        <w:rPr>
          <w:rFonts w:eastAsia="Times New Roman" w:cs="Times New Roman"/>
          <w:szCs w:val="24"/>
        </w:rPr>
        <w:t xml:space="preserve"> τους</w:t>
      </w:r>
      <w:r w:rsidRPr="002452C1">
        <w:rPr>
          <w:rFonts w:eastAsia="Times New Roman" w:cs="Times New Roman"/>
          <w:szCs w:val="24"/>
        </w:rPr>
        <w:t xml:space="preserve"> τροποποιήσεις</w:t>
      </w:r>
      <w:r>
        <w:rPr>
          <w:rFonts w:eastAsia="Times New Roman" w:cs="Times New Roman"/>
          <w:szCs w:val="24"/>
        </w:rPr>
        <w:t>,</w:t>
      </w:r>
      <w:r w:rsidRPr="002452C1">
        <w:rPr>
          <w:rFonts w:eastAsia="Times New Roman" w:cs="Times New Roman"/>
          <w:szCs w:val="24"/>
        </w:rPr>
        <w:t xml:space="preserve"> μας ζητούν και από πάνω να επικυρώσουμε πρώτα το </w:t>
      </w:r>
      <w:r>
        <w:rPr>
          <w:rFonts w:eastAsia="Times New Roman" w:cs="Times New Roman"/>
          <w:szCs w:val="24"/>
        </w:rPr>
        <w:t>Π</w:t>
      </w:r>
      <w:r w:rsidRPr="002452C1">
        <w:rPr>
          <w:rFonts w:eastAsia="Times New Roman" w:cs="Times New Roman"/>
          <w:szCs w:val="24"/>
        </w:rPr>
        <w:t xml:space="preserve">ρωτόκολλο </w:t>
      </w:r>
      <w:r>
        <w:rPr>
          <w:rFonts w:eastAsia="Times New Roman" w:cs="Times New Roman"/>
          <w:szCs w:val="24"/>
        </w:rPr>
        <w:t>Ένταξής τους</w:t>
      </w:r>
      <w:r w:rsidRPr="002452C1">
        <w:rPr>
          <w:rFonts w:eastAsia="Times New Roman" w:cs="Times New Roman"/>
          <w:szCs w:val="24"/>
        </w:rPr>
        <w:t xml:space="preserve"> στο ΝΑΤΟ</w:t>
      </w:r>
      <w:r>
        <w:rPr>
          <w:rFonts w:eastAsia="Times New Roman" w:cs="Times New Roman"/>
          <w:szCs w:val="24"/>
        </w:rPr>
        <w:t>. Εμμέσως, δηλαδή -ό</w:t>
      </w:r>
      <w:r w:rsidRPr="002452C1">
        <w:rPr>
          <w:rFonts w:eastAsia="Times New Roman" w:cs="Times New Roman"/>
          <w:szCs w:val="24"/>
        </w:rPr>
        <w:t>πως είπα πριν</w:t>
      </w:r>
      <w:r>
        <w:rPr>
          <w:rFonts w:eastAsia="Times New Roman" w:cs="Times New Roman"/>
          <w:szCs w:val="24"/>
        </w:rPr>
        <w:t>-</w:t>
      </w:r>
      <w:r w:rsidRPr="002452C1">
        <w:rPr>
          <w:rFonts w:eastAsia="Times New Roman" w:cs="Times New Roman"/>
          <w:szCs w:val="24"/>
        </w:rPr>
        <w:t xml:space="preserve"> εκβιαζόμαστε</w:t>
      </w:r>
      <w:r>
        <w:rPr>
          <w:rFonts w:eastAsia="Times New Roman" w:cs="Times New Roman"/>
          <w:szCs w:val="24"/>
        </w:rPr>
        <w:t>.</w:t>
      </w:r>
    </w:p>
    <w:p w14:paraId="2ED8BC9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Έκτο</w:t>
      </w:r>
      <w:r>
        <w:rPr>
          <w:rFonts w:eastAsia="Times New Roman" w:cs="Times New Roman"/>
          <w:szCs w:val="24"/>
        </w:rPr>
        <w:t xml:space="preserve"> σημείο είναι</w:t>
      </w:r>
      <w:r w:rsidRPr="002452C1">
        <w:rPr>
          <w:rFonts w:eastAsia="Times New Roman" w:cs="Times New Roman"/>
          <w:szCs w:val="24"/>
        </w:rPr>
        <w:t xml:space="preserve"> </w:t>
      </w:r>
      <w:r>
        <w:rPr>
          <w:rFonts w:eastAsia="Times New Roman" w:cs="Times New Roman"/>
          <w:szCs w:val="24"/>
        </w:rPr>
        <w:t>οι</w:t>
      </w:r>
      <w:r w:rsidRPr="002452C1">
        <w:rPr>
          <w:rFonts w:eastAsia="Times New Roman" w:cs="Times New Roman"/>
          <w:szCs w:val="24"/>
        </w:rPr>
        <w:t xml:space="preserve"> εμπορικές </w:t>
      </w:r>
      <w:r>
        <w:rPr>
          <w:rFonts w:eastAsia="Times New Roman" w:cs="Times New Roman"/>
          <w:szCs w:val="24"/>
        </w:rPr>
        <w:t>χρήσεις. Υπάρχει μεγάλη ασάφεια για τις εμπορικές χρήσεις</w:t>
      </w:r>
      <w:r w:rsidRPr="002452C1">
        <w:rPr>
          <w:rFonts w:eastAsia="Times New Roman" w:cs="Times New Roman"/>
          <w:szCs w:val="24"/>
        </w:rPr>
        <w:t xml:space="preserve"> </w:t>
      </w:r>
      <w:r>
        <w:rPr>
          <w:rFonts w:eastAsia="Times New Roman" w:cs="Times New Roman"/>
          <w:szCs w:val="24"/>
        </w:rPr>
        <w:t>των λέξεων</w:t>
      </w:r>
      <w:r w:rsidRPr="002452C1">
        <w:rPr>
          <w:rFonts w:eastAsia="Times New Roman" w:cs="Times New Roman"/>
          <w:szCs w:val="24"/>
        </w:rPr>
        <w:t xml:space="preserve"> </w:t>
      </w:r>
      <w:r>
        <w:rPr>
          <w:rFonts w:eastAsia="Times New Roman" w:cs="Times New Roman"/>
          <w:szCs w:val="24"/>
        </w:rPr>
        <w:t>«</w:t>
      </w:r>
      <w:r w:rsidRPr="002452C1">
        <w:rPr>
          <w:rFonts w:eastAsia="Times New Roman" w:cs="Times New Roman"/>
          <w:szCs w:val="24"/>
        </w:rPr>
        <w:t>Μακεδονία</w:t>
      </w:r>
      <w:r>
        <w:rPr>
          <w:rFonts w:eastAsia="Times New Roman" w:cs="Times New Roman"/>
          <w:szCs w:val="24"/>
        </w:rPr>
        <w:t>»</w:t>
      </w:r>
      <w:r w:rsidRPr="002452C1">
        <w:rPr>
          <w:rFonts w:eastAsia="Times New Roman" w:cs="Times New Roman"/>
          <w:szCs w:val="24"/>
        </w:rPr>
        <w:t xml:space="preserve"> και </w:t>
      </w:r>
      <w:r>
        <w:rPr>
          <w:rFonts w:eastAsia="Times New Roman" w:cs="Times New Roman"/>
          <w:szCs w:val="24"/>
        </w:rPr>
        <w:t>«μ</w:t>
      </w:r>
      <w:r w:rsidRPr="002452C1">
        <w:rPr>
          <w:rFonts w:eastAsia="Times New Roman" w:cs="Times New Roman"/>
          <w:szCs w:val="24"/>
        </w:rPr>
        <w:t>ακεδονικός</w:t>
      </w:r>
      <w:r>
        <w:rPr>
          <w:rFonts w:eastAsia="Times New Roman" w:cs="Times New Roman"/>
          <w:szCs w:val="24"/>
        </w:rPr>
        <w:t>»</w:t>
      </w:r>
      <w:r w:rsidRPr="002452C1">
        <w:rPr>
          <w:rFonts w:eastAsia="Times New Roman" w:cs="Times New Roman"/>
          <w:szCs w:val="24"/>
        </w:rPr>
        <w:t xml:space="preserve"> και για τα προϊόντα </w:t>
      </w:r>
      <w:r>
        <w:rPr>
          <w:rFonts w:eastAsia="Times New Roman" w:cs="Times New Roman"/>
          <w:szCs w:val="24"/>
        </w:rPr>
        <w:t>ονομασίας</w:t>
      </w:r>
      <w:r w:rsidRPr="002452C1">
        <w:rPr>
          <w:rFonts w:eastAsia="Times New Roman" w:cs="Times New Roman"/>
          <w:szCs w:val="24"/>
        </w:rPr>
        <w:t xml:space="preserve"> προέλευσης και </w:t>
      </w:r>
      <w:r>
        <w:rPr>
          <w:rFonts w:eastAsia="Times New Roman" w:cs="Times New Roman"/>
          <w:szCs w:val="24"/>
        </w:rPr>
        <w:t xml:space="preserve">για </w:t>
      </w:r>
      <w:r w:rsidRPr="002452C1">
        <w:rPr>
          <w:rFonts w:eastAsia="Times New Roman" w:cs="Times New Roman"/>
          <w:szCs w:val="24"/>
        </w:rPr>
        <w:t>τις προστατευόμενες γεωγραφικές ενδείξεις</w:t>
      </w:r>
      <w:r>
        <w:rPr>
          <w:rFonts w:eastAsia="Times New Roman" w:cs="Times New Roman"/>
          <w:szCs w:val="24"/>
        </w:rPr>
        <w:t>,</w:t>
      </w:r>
      <w:r w:rsidRPr="002452C1">
        <w:rPr>
          <w:rFonts w:eastAsia="Times New Roman" w:cs="Times New Roman"/>
          <w:szCs w:val="24"/>
        </w:rPr>
        <w:t xml:space="preserve"> που ρυθμίζονται με το δίκαιο της Ευρωπ</w:t>
      </w:r>
      <w:r w:rsidRPr="002452C1">
        <w:rPr>
          <w:rFonts w:eastAsia="Times New Roman" w:cs="Times New Roman"/>
          <w:szCs w:val="24"/>
        </w:rPr>
        <w:t>αϊκής Ένωσης</w:t>
      </w:r>
      <w:r>
        <w:rPr>
          <w:rFonts w:eastAsia="Times New Roman" w:cs="Times New Roman"/>
          <w:szCs w:val="24"/>
        </w:rPr>
        <w:t>.</w:t>
      </w:r>
      <w:r w:rsidRPr="002452C1">
        <w:rPr>
          <w:rFonts w:eastAsia="Times New Roman" w:cs="Times New Roman"/>
          <w:szCs w:val="24"/>
        </w:rPr>
        <w:t xml:space="preserve"> </w:t>
      </w:r>
      <w:r>
        <w:rPr>
          <w:rFonts w:eastAsia="Times New Roman" w:cs="Times New Roman"/>
          <w:szCs w:val="24"/>
        </w:rPr>
        <w:t>Γ</w:t>
      </w:r>
      <w:r w:rsidRPr="002452C1">
        <w:rPr>
          <w:rFonts w:eastAsia="Times New Roman" w:cs="Times New Roman"/>
          <w:szCs w:val="24"/>
        </w:rPr>
        <w:t>ια ποιο λόγο δεν υπάρχει ρύθμιση που ορίζει πολύ απλά ότι τα προϊόντα της γειτονικής χώρας θα</w:t>
      </w:r>
      <w:r>
        <w:rPr>
          <w:rFonts w:eastAsia="Times New Roman" w:cs="Times New Roman"/>
          <w:szCs w:val="24"/>
        </w:rPr>
        <w:t xml:space="preserve"> φέρουν ένδειξη σύμφωνα με την </w:t>
      </w:r>
      <w:r>
        <w:rPr>
          <w:rFonts w:eastAsia="Times New Roman" w:cs="Times New Roman"/>
          <w:szCs w:val="24"/>
        </w:rPr>
        <w:t>σ</w:t>
      </w:r>
      <w:r w:rsidRPr="002452C1">
        <w:rPr>
          <w:rFonts w:eastAsia="Times New Roman" w:cs="Times New Roman"/>
          <w:szCs w:val="24"/>
        </w:rPr>
        <w:t xml:space="preserve">υμφωνία </w:t>
      </w:r>
      <w:r>
        <w:rPr>
          <w:rFonts w:eastAsia="Times New Roman" w:cs="Times New Roman"/>
          <w:szCs w:val="24"/>
        </w:rPr>
        <w:t>ως «βόρεια μακεδονικά»;</w:t>
      </w:r>
    </w:p>
    <w:p w14:paraId="2ED8BCA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Έχετε κατανοήσει</w:t>
      </w:r>
      <w:r w:rsidRPr="002452C1">
        <w:rPr>
          <w:rFonts w:eastAsia="Times New Roman" w:cs="Times New Roman"/>
          <w:szCs w:val="24"/>
        </w:rPr>
        <w:t xml:space="preserve"> ότι όχι μόνο δεν προστατεύονται τα προϊόντα </w:t>
      </w:r>
      <w:r>
        <w:rPr>
          <w:rFonts w:eastAsia="Times New Roman" w:cs="Times New Roman"/>
          <w:szCs w:val="24"/>
        </w:rPr>
        <w:t>μας,</w:t>
      </w:r>
      <w:r w:rsidRPr="002452C1">
        <w:rPr>
          <w:rFonts w:eastAsia="Times New Roman" w:cs="Times New Roman"/>
          <w:szCs w:val="24"/>
        </w:rPr>
        <w:t xml:space="preserve"> αλλά και στο μέλλο</w:t>
      </w:r>
      <w:r w:rsidRPr="002452C1">
        <w:rPr>
          <w:rFonts w:eastAsia="Times New Roman" w:cs="Times New Roman"/>
          <w:szCs w:val="24"/>
        </w:rPr>
        <w:t xml:space="preserve">ν η κυβέρνηση των Σκοπίων θα μπορεί να υποστηρίξει ότι η Ελλάδα δεν θα μπορεί να χρησιμοποιήσει τον όρο </w:t>
      </w:r>
      <w:r>
        <w:rPr>
          <w:rFonts w:eastAsia="Times New Roman" w:cs="Times New Roman"/>
          <w:szCs w:val="24"/>
        </w:rPr>
        <w:t>«</w:t>
      </w:r>
      <w:r w:rsidRPr="002452C1">
        <w:rPr>
          <w:rFonts w:eastAsia="Times New Roman" w:cs="Times New Roman"/>
          <w:szCs w:val="24"/>
        </w:rPr>
        <w:t>Μακεδονία</w:t>
      </w:r>
      <w:r>
        <w:rPr>
          <w:rFonts w:eastAsia="Times New Roman" w:cs="Times New Roman"/>
          <w:szCs w:val="24"/>
        </w:rPr>
        <w:t>»</w:t>
      </w:r>
      <w:r w:rsidRPr="002452C1">
        <w:rPr>
          <w:rFonts w:eastAsia="Times New Roman" w:cs="Times New Roman"/>
          <w:szCs w:val="24"/>
        </w:rPr>
        <w:t xml:space="preserve"> και </w:t>
      </w:r>
      <w:r>
        <w:rPr>
          <w:rFonts w:eastAsia="Times New Roman" w:cs="Times New Roman"/>
          <w:szCs w:val="24"/>
        </w:rPr>
        <w:t>«μ</w:t>
      </w:r>
      <w:r w:rsidRPr="002452C1">
        <w:rPr>
          <w:rFonts w:eastAsia="Times New Roman" w:cs="Times New Roman"/>
          <w:szCs w:val="24"/>
        </w:rPr>
        <w:t>ακεδονικός</w:t>
      </w:r>
      <w:r>
        <w:rPr>
          <w:rFonts w:eastAsia="Times New Roman" w:cs="Times New Roman"/>
          <w:szCs w:val="24"/>
        </w:rPr>
        <w:t>»</w:t>
      </w:r>
      <w:r w:rsidRPr="002452C1">
        <w:rPr>
          <w:rFonts w:eastAsia="Times New Roman" w:cs="Times New Roman"/>
          <w:szCs w:val="24"/>
        </w:rPr>
        <w:t xml:space="preserve"> για νέες ενδείξεις ή για προϊόντα που ήδη κυκλοφορούν αλλά δεν έχουν πιστοποιηθεί</w:t>
      </w:r>
      <w:r>
        <w:rPr>
          <w:rFonts w:eastAsia="Times New Roman" w:cs="Times New Roman"/>
          <w:szCs w:val="24"/>
        </w:rPr>
        <w:t>;</w:t>
      </w:r>
    </w:p>
    <w:p w14:paraId="2ED8BCA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Τέλος, θέλω να αναφερθώ</w:t>
      </w:r>
      <w:r w:rsidRPr="002452C1">
        <w:rPr>
          <w:rFonts w:eastAsia="Times New Roman" w:cs="Times New Roman"/>
          <w:szCs w:val="24"/>
        </w:rPr>
        <w:t xml:space="preserve"> στην εφαρμογή</w:t>
      </w:r>
      <w:r>
        <w:rPr>
          <w:rFonts w:eastAsia="Times New Roman" w:cs="Times New Roman"/>
          <w:szCs w:val="24"/>
        </w:rPr>
        <w:t xml:space="preserve">. </w:t>
      </w:r>
      <w:r>
        <w:rPr>
          <w:rFonts w:eastAsia="Times New Roman" w:cs="Times New Roman"/>
          <w:szCs w:val="24"/>
        </w:rPr>
        <w:t xml:space="preserve">Μιλάτε για το </w:t>
      </w:r>
      <w:r>
        <w:rPr>
          <w:rFonts w:eastAsia="Times New Roman" w:cs="Times New Roman"/>
          <w:szCs w:val="24"/>
          <w:lang w:val="en-US"/>
        </w:rPr>
        <w:t>erga</w:t>
      </w:r>
      <w:r w:rsidRPr="0018688E">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που πετύχατε. Ακόμα και αυτό, όμως, </w:t>
      </w:r>
      <w:r w:rsidRPr="002452C1">
        <w:rPr>
          <w:rFonts w:eastAsia="Times New Roman" w:cs="Times New Roman"/>
          <w:szCs w:val="24"/>
        </w:rPr>
        <w:t>είναι λειψό</w:t>
      </w:r>
      <w:r>
        <w:rPr>
          <w:rFonts w:eastAsia="Times New Roman" w:cs="Times New Roman"/>
          <w:szCs w:val="24"/>
        </w:rPr>
        <w:t>,</w:t>
      </w:r>
      <w:r w:rsidRPr="002452C1">
        <w:rPr>
          <w:rFonts w:eastAsia="Times New Roman" w:cs="Times New Roman"/>
          <w:szCs w:val="24"/>
        </w:rPr>
        <w:t xml:space="preserve"> είναι υπό αίρεση</w:t>
      </w:r>
      <w:r>
        <w:rPr>
          <w:rFonts w:eastAsia="Times New Roman" w:cs="Times New Roman"/>
          <w:szCs w:val="24"/>
        </w:rPr>
        <w:t>. Η</w:t>
      </w:r>
      <w:r w:rsidRPr="002452C1">
        <w:rPr>
          <w:rFonts w:eastAsia="Times New Roman" w:cs="Times New Roman"/>
          <w:szCs w:val="24"/>
        </w:rPr>
        <w:t xml:space="preserve"> αλλαγή της ονομασίας </w:t>
      </w:r>
      <w:r>
        <w:rPr>
          <w:rFonts w:eastAsia="Times New Roman" w:cs="Times New Roman"/>
          <w:szCs w:val="24"/>
        </w:rPr>
        <w:t>στα έγγραφα στο εσωτερικό της χώρας προβλέπεται ότι θα γίνει με</w:t>
      </w:r>
      <w:r w:rsidRPr="002452C1">
        <w:rPr>
          <w:rFonts w:eastAsia="Times New Roman" w:cs="Times New Roman"/>
          <w:szCs w:val="24"/>
        </w:rPr>
        <w:t xml:space="preserve"> το άνοιγμα των ενταξιακών κεφαλαίων</w:t>
      </w:r>
      <w:r>
        <w:rPr>
          <w:rFonts w:eastAsia="Times New Roman" w:cs="Times New Roman"/>
          <w:szCs w:val="24"/>
        </w:rPr>
        <w:t>,</w:t>
      </w:r>
      <w:r w:rsidRPr="002452C1">
        <w:rPr>
          <w:rFonts w:eastAsia="Times New Roman" w:cs="Times New Roman"/>
          <w:szCs w:val="24"/>
        </w:rPr>
        <w:t xml:space="preserve"> κάτι δηλαδή που σημαίνει ότι θα πάρει πά</w:t>
      </w:r>
      <w:r w:rsidRPr="002452C1">
        <w:rPr>
          <w:rFonts w:eastAsia="Times New Roman" w:cs="Times New Roman"/>
          <w:szCs w:val="24"/>
        </w:rPr>
        <w:t xml:space="preserve">ρα πολλά χρόνια </w:t>
      </w:r>
      <w:r>
        <w:rPr>
          <w:rFonts w:eastAsia="Times New Roman" w:cs="Times New Roman"/>
          <w:szCs w:val="24"/>
        </w:rPr>
        <w:t>-είναι απροσδιόριστο-,</w:t>
      </w:r>
      <w:r w:rsidRPr="002452C1">
        <w:rPr>
          <w:rFonts w:eastAsia="Times New Roman" w:cs="Times New Roman"/>
          <w:szCs w:val="24"/>
        </w:rPr>
        <w:t xml:space="preserve"> πάνω από </w:t>
      </w:r>
      <w:r>
        <w:rPr>
          <w:rFonts w:eastAsia="Times New Roman" w:cs="Times New Roman"/>
          <w:szCs w:val="24"/>
        </w:rPr>
        <w:t>δεκαπέντε έως είκοσι</w:t>
      </w:r>
      <w:r w:rsidRPr="002452C1">
        <w:rPr>
          <w:rFonts w:eastAsia="Times New Roman" w:cs="Times New Roman"/>
          <w:szCs w:val="24"/>
        </w:rPr>
        <w:t xml:space="preserve"> χρόνια</w:t>
      </w:r>
      <w:r>
        <w:rPr>
          <w:rFonts w:eastAsia="Times New Roman" w:cs="Times New Roman"/>
          <w:szCs w:val="24"/>
        </w:rPr>
        <w:t>. Και εάν συμβεί οτιδήποτε και «παγώσει» οποιοδήποτε κεφάλαιο,</w:t>
      </w:r>
      <w:r w:rsidRPr="002452C1">
        <w:rPr>
          <w:rFonts w:eastAsia="Times New Roman" w:cs="Times New Roman"/>
          <w:szCs w:val="24"/>
        </w:rPr>
        <w:t xml:space="preserve"> αυτό σημαίνει ότι θα </w:t>
      </w:r>
      <w:r>
        <w:rPr>
          <w:rFonts w:eastAsia="Times New Roman" w:cs="Times New Roman"/>
          <w:szCs w:val="24"/>
        </w:rPr>
        <w:t>«</w:t>
      </w:r>
      <w:r w:rsidRPr="002452C1">
        <w:rPr>
          <w:rFonts w:eastAsia="Times New Roman" w:cs="Times New Roman"/>
          <w:szCs w:val="24"/>
        </w:rPr>
        <w:t>παγώνει</w:t>
      </w:r>
      <w:r>
        <w:rPr>
          <w:rFonts w:eastAsia="Times New Roman" w:cs="Times New Roman"/>
          <w:szCs w:val="24"/>
        </w:rPr>
        <w:t>»</w:t>
      </w:r>
      <w:r w:rsidRPr="002452C1">
        <w:rPr>
          <w:rFonts w:eastAsia="Times New Roman" w:cs="Times New Roman"/>
          <w:szCs w:val="24"/>
        </w:rPr>
        <w:t xml:space="preserve"> και η δική τους προσαρμογή</w:t>
      </w:r>
      <w:r>
        <w:rPr>
          <w:rFonts w:eastAsia="Times New Roman" w:cs="Times New Roman"/>
          <w:szCs w:val="24"/>
        </w:rPr>
        <w:t>.</w:t>
      </w:r>
    </w:p>
    <w:p w14:paraId="2ED8BCA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Τέλος, σας ρωτώ: Πώς σκοπεύετε</w:t>
      </w:r>
      <w:r w:rsidRPr="002452C1">
        <w:rPr>
          <w:rFonts w:eastAsia="Times New Roman" w:cs="Times New Roman"/>
          <w:szCs w:val="24"/>
        </w:rPr>
        <w:t xml:space="preserve"> να διασφαλίσε</w:t>
      </w:r>
      <w:r>
        <w:rPr>
          <w:rFonts w:eastAsia="Times New Roman" w:cs="Times New Roman"/>
          <w:szCs w:val="24"/>
        </w:rPr>
        <w:t xml:space="preserve">τε ότι οι όποιες ρυθμίσεις της </w:t>
      </w:r>
      <w:r>
        <w:rPr>
          <w:rFonts w:eastAsia="Times New Roman" w:cs="Times New Roman"/>
          <w:szCs w:val="24"/>
        </w:rPr>
        <w:t>σ</w:t>
      </w:r>
      <w:r w:rsidRPr="002452C1">
        <w:rPr>
          <w:rFonts w:eastAsia="Times New Roman" w:cs="Times New Roman"/>
          <w:szCs w:val="24"/>
        </w:rPr>
        <w:t xml:space="preserve">υμφωνίας θα εφαρμοστούν </w:t>
      </w:r>
      <w:r>
        <w:rPr>
          <w:rFonts w:eastAsia="Times New Roman" w:cs="Times New Roman"/>
          <w:szCs w:val="24"/>
        </w:rPr>
        <w:t>-</w:t>
      </w:r>
      <w:r w:rsidRPr="002452C1">
        <w:rPr>
          <w:rFonts w:eastAsia="Times New Roman" w:cs="Times New Roman"/>
          <w:szCs w:val="24"/>
        </w:rPr>
        <w:t>καλόπιστα λέω εγώ</w:t>
      </w:r>
      <w:r>
        <w:rPr>
          <w:rFonts w:eastAsia="Times New Roman" w:cs="Times New Roman"/>
          <w:szCs w:val="24"/>
        </w:rPr>
        <w:t>-</w:t>
      </w:r>
      <w:r w:rsidRPr="002452C1">
        <w:rPr>
          <w:rFonts w:eastAsia="Times New Roman" w:cs="Times New Roman"/>
          <w:szCs w:val="24"/>
        </w:rPr>
        <w:t xml:space="preserve"> όταν ολοκληρωθεί η διαδικασία της επικύρωσης</w:t>
      </w:r>
      <w:r>
        <w:rPr>
          <w:rFonts w:eastAsia="Times New Roman" w:cs="Times New Roman"/>
          <w:szCs w:val="24"/>
        </w:rPr>
        <w:t xml:space="preserve">; Γιατί </w:t>
      </w:r>
      <w:r>
        <w:rPr>
          <w:rFonts w:eastAsia="Times New Roman" w:cs="Times New Roman"/>
          <w:szCs w:val="24"/>
        </w:rPr>
        <w:lastRenderedPageBreak/>
        <w:t xml:space="preserve">η </w:t>
      </w:r>
      <w:r>
        <w:rPr>
          <w:rFonts w:eastAsia="Times New Roman" w:cs="Times New Roman"/>
          <w:szCs w:val="24"/>
        </w:rPr>
        <w:t>σ</w:t>
      </w:r>
      <w:r w:rsidRPr="002452C1">
        <w:rPr>
          <w:rFonts w:eastAsia="Times New Roman" w:cs="Times New Roman"/>
          <w:szCs w:val="24"/>
        </w:rPr>
        <w:t>υμφωνία αυτή δεν προβλέπει κανέναν συγκεκριμένο μηχανισμό άμεσης ενεργοποίησης</w:t>
      </w:r>
      <w:r>
        <w:rPr>
          <w:rFonts w:eastAsia="Times New Roman" w:cs="Times New Roman"/>
          <w:szCs w:val="24"/>
        </w:rPr>
        <w:t>;</w:t>
      </w:r>
    </w:p>
    <w:p w14:paraId="2ED8BCA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Συμπερασματικά,</w:t>
      </w:r>
      <w:r w:rsidRPr="002452C1">
        <w:rPr>
          <w:rFonts w:eastAsia="Times New Roman" w:cs="Times New Roman"/>
          <w:szCs w:val="24"/>
        </w:rPr>
        <w:t xml:space="preserve"> τα γεωπολιτικά </w:t>
      </w:r>
      <w:r>
        <w:rPr>
          <w:rFonts w:eastAsia="Times New Roman" w:cs="Times New Roman"/>
          <w:szCs w:val="24"/>
        </w:rPr>
        <w:t>μας συμφέροντα</w:t>
      </w:r>
      <w:r>
        <w:rPr>
          <w:rFonts w:eastAsia="Times New Roman" w:cs="Times New Roman"/>
          <w:szCs w:val="24"/>
        </w:rPr>
        <w:t xml:space="preserve"> αναμφίβολα συνδέονται</w:t>
      </w:r>
      <w:r w:rsidRPr="002452C1">
        <w:rPr>
          <w:rFonts w:eastAsia="Times New Roman" w:cs="Times New Roman"/>
          <w:szCs w:val="24"/>
        </w:rPr>
        <w:t xml:space="preserve"> </w:t>
      </w:r>
      <w:r>
        <w:rPr>
          <w:rFonts w:eastAsia="Times New Roman" w:cs="Times New Roman"/>
          <w:szCs w:val="24"/>
        </w:rPr>
        <w:t xml:space="preserve">με την </w:t>
      </w:r>
      <w:r w:rsidRPr="002452C1">
        <w:rPr>
          <w:rFonts w:eastAsia="Times New Roman" w:cs="Times New Roman"/>
          <w:szCs w:val="24"/>
        </w:rPr>
        <w:t>αρμονική συνύπαρξη με τη γειτονική μας χώρα</w:t>
      </w:r>
      <w:r>
        <w:rPr>
          <w:rFonts w:eastAsia="Times New Roman" w:cs="Times New Roman"/>
          <w:szCs w:val="24"/>
        </w:rPr>
        <w:t>,</w:t>
      </w:r>
      <w:r w:rsidRPr="002452C1">
        <w:rPr>
          <w:rFonts w:eastAsia="Times New Roman" w:cs="Times New Roman"/>
          <w:szCs w:val="24"/>
        </w:rPr>
        <w:t xml:space="preserve"> με την προϋπόθεση όμως ακύρωσης κάθε αλυτρωτική</w:t>
      </w:r>
      <w:r>
        <w:rPr>
          <w:rFonts w:eastAsia="Times New Roman" w:cs="Times New Roman"/>
          <w:szCs w:val="24"/>
        </w:rPr>
        <w:t>ς επιδίωξης. Α</w:t>
      </w:r>
      <w:r w:rsidRPr="002452C1">
        <w:rPr>
          <w:rFonts w:eastAsia="Times New Roman" w:cs="Times New Roman"/>
          <w:szCs w:val="24"/>
        </w:rPr>
        <w:t>υτό δεν έγινε</w:t>
      </w:r>
      <w:r>
        <w:rPr>
          <w:rFonts w:eastAsia="Times New Roman" w:cs="Times New Roman"/>
          <w:szCs w:val="24"/>
        </w:rPr>
        <w:t xml:space="preserve">. Και δεν έγινε απόλυτα </w:t>
      </w:r>
      <w:r w:rsidRPr="002452C1">
        <w:rPr>
          <w:rFonts w:eastAsia="Times New Roman" w:cs="Times New Roman"/>
          <w:szCs w:val="24"/>
        </w:rPr>
        <w:t xml:space="preserve">συνειδητά από τον </w:t>
      </w:r>
      <w:r>
        <w:rPr>
          <w:rFonts w:eastAsia="Times New Roman" w:cs="Times New Roman"/>
          <w:szCs w:val="24"/>
        </w:rPr>
        <w:t xml:space="preserve">κ. Τσίπρα και την Κυβέρνησή του. Αντίθετα, με αυτή τη </w:t>
      </w:r>
      <w:r>
        <w:rPr>
          <w:rFonts w:eastAsia="Times New Roman" w:cs="Times New Roman"/>
          <w:szCs w:val="24"/>
        </w:rPr>
        <w:t>σ</w:t>
      </w:r>
      <w:r w:rsidRPr="002452C1">
        <w:rPr>
          <w:rFonts w:eastAsia="Times New Roman" w:cs="Times New Roman"/>
          <w:szCs w:val="24"/>
        </w:rPr>
        <w:t xml:space="preserve">υμφωνία </w:t>
      </w:r>
      <w:r>
        <w:rPr>
          <w:rFonts w:eastAsia="Times New Roman" w:cs="Times New Roman"/>
          <w:szCs w:val="24"/>
        </w:rPr>
        <w:t>δι</w:t>
      </w:r>
      <w:r>
        <w:rPr>
          <w:rFonts w:eastAsia="Times New Roman" w:cs="Times New Roman"/>
          <w:szCs w:val="24"/>
        </w:rPr>
        <w:t xml:space="preserve">ατηρείται </w:t>
      </w:r>
      <w:r w:rsidRPr="002452C1">
        <w:rPr>
          <w:rFonts w:eastAsia="Times New Roman" w:cs="Times New Roman"/>
          <w:szCs w:val="24"/>
        </w:rPr>
        <w:t>το πνεύ</w:t>
      </w:r>
      <w:r>
        <w:rPr>
          <w:rFonts w:eastAsia="Times New Roman" w:cs="Times New Roman"/>
          <w:szCs w:val="24"/>
        </w:rPr>
        <w:t>μα και ο πυρήνας του «μακεδονισμού».</w:t>
      </w:r>
    </w:p>
    <w:p w14:paraId="2ED8BCA4" w14:textId="77777777" w:rsidR="00C647AD" w:rsidRDefault="00D506E1">
      <w:pPr>
        <w:spacing w:after="0" w:line="600" w:lineRule="auto"/>
        <w:ind w:firstLine="720"/>
        <w:jc w:val="both"/>
        <w:rPr>
          <w:rFonts w:eastAsia="Times New Roman" w:cs="Times New Roman"/>
          <w:szCs w:val="24"/>
        </w:rPr>
      </w:pPr>
      <w:r w:rsidRPr="002452C1">
        <w:rPr>
          <w:rFonts w:eastAsia="Times New Roman" w:cs="Times New Roman"/>
          <w:szCs w:val="24"/>
        </w:rPr>
        <w:t xml:space="preserve">Αλλά τι άλλο </w:t>
      </w:r>
      <w:r>
        <w:rPr>
          <w:rFonts w:eastAsia="Times New Roman" w:cs="Times New Roman"/>
          <w:szCs w:val="24"/>
        </w:rPr>
        <w:t>να πω ό</w:t>
      </w:r>
      <w:r w:rsidRPr="002452C1">
        <w:rPr>
          <w:rFonts w:eastAsia="Times New Roman" w:cs="Times New Roman"/>
          <w:szCs w:val="24"/>
        </w:rPr>
        <w:t>ταν εσείς οι ίδιοι</w:t>
      </w:r>
      <w:r>
        <w:rPr>
          <w:rFonts w:eastAsia="Times New Roman" w:cs="Times New Roman"/>
          <w:szCs w:val="24"/>
        </w:rPr>
        <w:t>, η Κ</w:t>
      </w:r>
      <w:r w:rsidRPr="002452C1">
        <w:rPr>
          <w:rFonts w:eastAsia="Times New Roman" w:cs="Times New Roman"/>
          <w:szCs w:val="24"/>
        </w:rPr>
        <w:t xml:space="preserve">υβέρνησή </w:t>
      </w:r>
      <w:r>
        <w:rPr>
          <w:rFonts w:eastAsia="Times New Roman" w:cs="Times New Roman"/>
          <w:szCs w:val="24"/>
        </w:rPr>
        <w:t>σας, φ</w:t>
      </w:r>
      <w:r w:rsidRPr="002452C1">
        <w:rPr>
          <w:rFonts w:eastAsia="Times New Roman" w:cs="Times New Roman"/>
          <w:szCs w:val="24"/>
        </w:rPr>
        <w:t>τάσατε μέχρι το σημείο να δεχθείτε ως ονομασία τη Μακεδονί</w:t>
      </w:r>
      <w:r>
        <w:rPr>
          <w:rFonts w:eastAsia="Times New Roman" w:cs="Times New Roman"/>
          <w:szCs w:val="24"/>
        </w:rPr>
        <w:t>α του Ί</w:t>
      </w:r>
      <w:r w:rsidRPr="002452C1">
        <w:rPr>
          <w:rFonts w:eastAsia="Times New Roman" w:cs="Times New Roman"/>
          <w:szCs w:val="24"/>
        </w:rPr>
        <w:t>λιντεν</w:t>
      </w:r>
      <w:r>
        <w:rPr>
          <w:rFonts w:eastAsia="Times New Roman" w:cs="Times New Roman"/>
          <w:szCs w:val="24"/>
        </w:rPr>
        <w:t>,</w:t>
      </w:r>
      <w:r w:rsidRPr="002452C1">
        <w:rPr>
          <w:rFonts w:eastAsia="Times New Roman" w:cs="Times New Roman"/>
          <w:szCs w:val="24"/>
        </w:rPr>
        <w:t xml:space="preserve"> δηλαδή την καρδιά του αλυτρωτισμού</w:t>
      </w:r>
      <w:r>
        <w:rPr>
          <w:rFonts w:eastAsia="Times New Roman" w:cs="Times New Roman"/>
          <w:szCs w:val="24"/>
        </w:rPr>
        <w:t>; Κ</w:t>
      </w:r>
      <w:r w:rsidRPr="002452C1">
        <w:rPr>
          <w:rFonts w:eastAsia="Times New Roman" w:cs="Times New Roman"/>
          <w:szCs w:val="24"/>
        </w:rPr>
        <w:t>αι ήμασταν εμείς με τη σθεναρή μας</w:t>
      </w:r>
      <w:r w:rsidRPr="002452C1">
        <w:rPr>
          <w:rFonts w:eastAsia="Times New Roman" w:cs="Times New Roman"/>
          <w:szCs w:val="24"/>
        </w:rPr>
        <w:t xml:space="preserve"> στάση εδώ μέσα που </w:t>
      </w:r>
      <w:r>
        <w:rPr>
          <w:rFonts w:eastAsia="Times New Roman" w:cs="Times New Roman"/>
          <w:szCs w:val="24"/>
        </w:rPr>
        <w:t>σας</w:t>
      </w:r>
      <w:r w:rsidRPr="002452C1">
        <w:rPr>
          <w:rFonts w:eastAsia="Times New Roman" w:cs="Times New Roman"/>
          <w:szCs w:val="24"/>
        </w:rPr>
        <w:t xml:space="preserve"> σταματήσαμε</w:t>
      </w:r>
      <w:r>
        <w:rPr>
          <w:rFonts w:eastAsia="Times New Roman" w:cs="Times New Roman"/>
          <w:szCs w:val="24"/>
        </w:rPr>
        <w:t>, που σας εμποδίσαμε.</w:t>
      </w:r>
    </w:p>
    <w:p w14:paraId="2ED8BCA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2ED8BCA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δεν μπορώ </w:t>
      </w:r>
      <w:r w:rsidRPr="002452C1">
        <w:rPr>
          <w:rFonts w:eastAsia="Times New Roman" w:cs="Times New Roman"/>
          <w:szCs w:val="24"/>
        </w:rPr>
        <w:t xml:space="preserve">να μην πω ότι πολλοί από αυτούς που παριστάνουν σήμερα τους προοδευτικούς και σας στηρίζουν και βρίσκονται στο πλευρό </w:t>
      </w:r>
      <w:r>
        <w:rPr>
          <w:rFonts w:eastAsia="Times New Roman" w:cs="Times New Roman"/>
          <w:szCs w:val="24"/>
        </w:rPr>
        <w:t>σας,</w:t>
      </w:r>
      <w:r w:rsidRPr="002452C1">
        <w:rPr>
          <w:rFonts w:eastAsia="Times New Roman" w:cs="Times New Roman"/>
          <w:szCs w:val="24"/>
        </w:rPr>
        <w:t xml:space="preserve"> ήταν έτοιμοι να συμφωνήσουν στη </w:t>
      </w:r>
      <w:r w:rsidRPr="002452C1">
        <w:rPr>
          <w:rFonts w:eastAsia="Times New Roman" w:cs="Times New Roman"/>
          <w:szCs w:val="24"/>
        </w:rPr>
        <w:lastRenderedPageBreak/>
        <w:t>Μακεδονία του</w:t>
      </w:r>
      <w:r>
        <w:rPr>
          <w:rFonts w:eastAsia="Times New Roman" w:cs="Times New Roman"/>
          <w:szCs w:val="24"/>
        </w:rPr>
        <w:t xml:space="preserve"> Ίλιντεν, προφανώς</w:t>
      </w:r>
      <w:r w:rsidRPr="002452C1">
        <w:rPr>
          <w:rFonts w:eastAsia="Times New Roman" w:cs="Times New Roman"/>
          <w:szCs w:val="24"/>
        </w:rPr>
        <w:t xml:space="preserve"> χωρίς να γνωρίζουν ιστορία</w:t>
      </w:r>
      <w:r>
        <w:rPr>
          <w:rFonts w:eastAsia="Times New Roman" w:cs="Times New Roman"/>
          <w:szCs w:val="24"/>
        </w:rPr>
        <w:t>,</w:t>
      </w:r>
      <w:r w:rsidRPr="002452C1">
        <w:rPr>
          <w:rFonts w:eastAsia="Times New Roman" w:cs="Times New Roman"/>
          <w:szCs w:val="24"/>
        </w:rPr>
        <w:t xml:space="preserve"> χωρίς να γνωρίζουν τις ολέθριες συνέπειες</w:t>
      </w:r>
      <w:r>
        <w:rPr>
          <w:rFonts w:eastAsia="Times New Roman" w:cs="Times New Roman"/>
          <w:szCs w:val="24"/>
        </w:rPr>
        <w:t>.</w:t>
      </w:r>
      <w:r w:rsidRPr="002452C1">
        <w:rPr>
          <w:rFonts w:eastAsia="Times New Roman" w:cs="Times New Roman"/>
          <w:szCs w:val="24"/>
        </w:rPr>
        <w:t xml:space="preserve"> Αναρωτιέμαι</w:t>
      </w:r>
      <w:r>
        <w:rPr>
          <w:rFonts w:eastAsia="Times New Roman" w:cs="Times New Roman"/>
          <w:szCs w:val="24"/>
        </w:rPr>
        <w:t>,</w:t>
      </w:r>
      <w:r w:rsidRPr="002452C1">
        <w:rPr>
          <w:rFonts w:eastAsia="Times New Roman" w:cs="Times New Roman"/>
          <w:szCs w:val="24"/>
        </w:rPr>
        <w:t xml:space="preserve"> </w:t>
      </w:r>
      <w:r>
        <w:rPr>
          <w:rFonts w:eastAsia="Times New Roman" w:cs="Times New Roman"/>
          <w:szCs w:val="24"/>
        </w:rPr>
        <w:t>όμως,</w:t>
      </w:r>
      <w:r w:rsidRPr="002452C1">
        <w:rPr>
          <w:rFonts w:eastAsia="Times New Roman" w:cs="Times New Roman"/>
          <w:szCs w:val="24"/>
        </w:rPr>
        <w:t xml:space="preserve"> γιατί ήταν τόσο πρόθ</w:t>
      </w:r>
      <w:r>
        <w:rPr>
          <w:rFonts w:eastAsia="Times New Roman" w:cs="Times New Roman"/>
          <w:szCs w:val="24"/>
        </w:rPr>
        <w:t>υμοι και τόσο έτοιμοι και τότε ν</w:t>
      </w:r>
      <w:r w:rsidRPr="002452C1">
        <w:rPr>
          <w:rFonts w:eastAsia="Times New Roman" w:cs="Times New Roman"/>
          <w:szCs w:val="24"/>
        </w:rPr>
        <w:t xml:space="preserve">α είναι στο πλευρό </w:t>
      </w:r>
      <w:r>
        <w:rPr>
          <w:rFonts w:eastAsia="Times New Roman" w:cs="Times New Roman"/>
          <w:szCs w:val="24"/>
        </w:rPr>
        <w:t>σας;</w:t>
      </w:r>
    </w:p>
    <w:p w14:paraId="2ED8BCA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της Δημοκρατικής Συμπαράταξης)</w:t>
      </w:r>
    </w:p>
    <w:p w14:paraId="2ED8BCA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Τσίπρα, ο</w:t>
      </w:r>
      <w:r w:rsidRPr="002452C1">
        <w:rPr>
          <w:rFonts w:eastAsia="Times New Roman" w:cs="Times New Roman"/>
          <w:szCs w:val="24"/>
        </w:rPr>
        <w:t xml:space="preserve">ι διεθνείς συνθήκες κρίνονται από την </w:t>
      </w:r>
      <w:r>
        <w:rPr>
          <w:rFonts w:eastAsia="Times New Roman" w:cs="Times New Roman"/>
          <w:szCs w:val="24"/>
        </w:rPr>
        <w:t>Ι</w:t>
      </w:r>
      <w:r w:rsidRPr="002452C1">
        <w:rPr>
          <w:rFonts w:eastAsia="Times New Roman" w:cs="Times New Roman"/>
          <w:szCs w:val="24"/>
        </w:rPr>
        <w:t>στορία</w:t>
      </w:r>
      <w:r>
        <w:rPr>
          <w:rFonts w:eastAsia="Times New Roman" w:cs="Times New Roman"/>
          <w:szCs w:val="24"/>
        </w:rPr>
        <w:t>. Ο</w:t>
      </w:r>
      <w:r w:rsidRPr="002452C1">
        <w:rPr>
          <w:rFonts w:eastAsia="Times New Roman" w:cs="Times New Roman"/>
          <w:szCs w:val="24"/>
        </w:rPr>
        <w:t xml:space="preserve"> Ελευθέριος</w:t>
      </w:r>
      <w:r>
        <w:rPr>
          <w:rFonts w:eastAsia="Times New Roman" w:cs="Times New Roman"/>
          <w:szCs w:val="24"/>
        </w:rPr>
        <w:t xml:space="preserve"> Βενιζέλος πριν από εκατό χρόνια, παρά την Μικρασιατική Καταστροφή</w:t>
      </w:r>
      <w:r w:rsidRPr="002452C1">
        <w:rPr>
          <w:rFonts w:eastAsia="Times New Roman" w:cs="Times New Roman"/>
          <w:szCs w:val="24"/>
        </w:rPr>
        <w:t xml:space="preserve"> που μόλις είχε προηγηθεί</w:t>
      </w:r>
      <w:r>
        <w:rPr>
          <w:rFonts w:eastAsia="Times New Roman" w:cs="Times New Roman"/>
          <w:szCs w:val="24"/>
        </w:rPr>
        <w:t>,</w:t>
      </w:r>
      <w:r w:rsidRPr="002452C1">
        <w:rPr>
          <w:rFonts w:eastAsia="Times New Roman" w:cs="Times New Roman"/>
          <w:szCs w:val="24"/>
        </w:rPr>
        <w:t xml:space="preserve"> κατοχύρωσε τα εθνικά συμφέροντα με τη </w:t>
      </w:r>
      <w:r>
        <w:rPr>
          <w:rFonts w:eastAsia="Times New Roman" w:cs="Times New Roman"/>
          <w:szCs w:val="24"/>
        </w:rPr>
        <w:t>Σ</w:t>
      </w:r>
      <w:r w:rsidRPr="002452C1">
        <w:rPr>
          <w:rFonts w:eastAsia="Times New Roman" w:cs="Times New Roman"/>
          <w:szCs w:val="24"/>
        </w:rPr>
        <w:t xml:space="preserve">υνθήκη της </w:t>
      </w:r>
      <w:r w:rsidRPr="002452C1">
        <w:rPr>
          <w:rFonts w:eastAsia="Times New Roman" w:cs="Times New Roman"/>
          <w:szCs w:val="24"/>
        </w:rPr>
        <w:t>Λωζά</w:t>
      </w:r>
      <w:r>
        <w:rPr>
          <w:rFonts w:eastAsia="Times New Roman" w:cs="Times New Roman"/>
          <w:szCs w:val="24"/>
        </w:rPr>
        <w:t>ν</w:t>
      </w:r>
      <w:r w:rsidRPr="002452C1">
        <w:rPr>
          <w:rFonts w:eastAsia="Times New Roman" w:cs="Times New Roman"/>
          <w:szCs w:val="24"/>
        </w:rPr>
        <w:t>νης</w:t>
      </w:r>
      <w:r>
        <w:rPr>
          <w:rFonts w:eastAsia="Times New Roman" w:cs="Times New Roman"/>
          <w:szCs w:val="24"/>
        </w:rPr>
        <w:t>.</w:t>
      </w:r>
      <w:r w:rsidRPr="002452C1">
        <w:rPr>
          <w:rFonts w:eastAsia="Times New Roman" w:cs="Times New Roman"/>
          <w:szCs w:val="24"/>
        </w:rPr>
        <w:t xml:space="preserve"> </w:t>
      </w:r>
      <w:r>
        <w:rPr>
          <w:rFonts w:eastAsia="Times New Roman" w:cs="Times New Roman"/>
          <w:szCs w:val="24"/>
        </w:rPr>
        <w:t>Απόδειξη του τι σημαίνει θωράκιση του ε</w:t>
      </w:r>
      <w:r w:rsidRPr="002452C1">
        <w:rPr>
          <w:rFonts w:eastAsia="Times New Roman" w:cs="Times New Roman"/>
          <w:szCs w:val="24"/>
        </w:rPr>
        <w:t>θνικού συμφέροντος είναι ότι σήμερα</w:t>
      </w:r>
      <w:r>
        <w:rPr>
          <w:rFonts w:eastAsia="Times New Roman" w:cs="Times New Roman"/>
          <w:szCs w:val="24"/>
        </w:rPr>
        <w:t>,</w:t>
      </w:r>
      <w:r w:rsidRPr="002452C1">
        <w:rPr>
          <w:rFonts w:eastAsia="Times New Roman" w:cs="Times New Roman"/>
          <w:szCs w:val="24"/>
        </w:rPr>
        <w:t xml:space="preserve"> ύστερα από </w:t>
      </w:r>
      <w:r>
        <w:rPr>
          <w:rFonts w:eastAsia="Times New Roman" w:cs="Times New Roman"/>
          <w:szCs w:val="24"/>
        </w:rPr>
        <w:t>εκατό</w:t>
      </w:r>
      <w:r w:rsidRPr="002452C1">
        <w:rPr>
          <w:rFonts w:eastAsia="Times New Roman" w:cs="Times New Roman"/>
          <w:szCs w:val="24"/>
        </w:rPr>
        <w:t xml:space="preserve"> χρόνια</w:t>
      </w:r>
      <w:r>
        <w:rPr>
          <w:rFonts w:eastAsia="Times New Roman" w:cs="Times New Roman"/>
          <w:szCs w:val="24"/>
        </w:rPr>
        <w:t>,</w:t>
      </w:r>
      <w:r w:rsidRPr="002452C1">
        <w:rPr>
          <w:rFonts w:eastAsia="Times New Roman" w:cs="Times New Roman"/>
          <w:szCs w:val="24"/>
        </w:rPr>
        <w:t xml:space="preserve"> η Τουρκία επίμονα</w:t>
      </w:r>
      <w:r>
        <w:rPr>
          <w:rFonts w:eastAsia="Times New Roman" w:cs="Times New Roman"/>
          <w:szCs w:val="24"/>
        </w:rPr>
        <w:t xml:space="preserve"> ζητά την αναθεώρηση αυτής της </w:t>
      </w:r>
      <w:r>
        <w:rPr>
          <w:rFonts w:eastAsia="Times New Roman" w:cs="Times New Roman"/>
          <w:szCs w:val="24"/>
        </w:rPr>
        <w:t>σ</w:t>
      </w:r>
      <w:r w:rsidRPr="002452C1">
        <w:rPr>
          <w:rFonts w:eastAsia="Times New Roman" w:cs="Times New Roman"/>
          <w:szCs w:val="24"/>
        </w:rPr>
        <w:t>υνθήκης</w:t>
      </w:r>
      <w:r>
        <w:rPr>
          <w:rFonts w:eastAsia="Times New Roman" w:cs="Times New Roman"/>
          <w:szCs w:val="24"/>
        </w:rPr>
        <w:t>.</w:t>
      </w:r>
    </w:p>
    <w:p w14:paraId="2ED8BCA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w:t>
      </w:r>
      <w:r w:rsidRPr="002452C1">
        <w:rPr>
          <w:rFonts w:eastAsia="Times New Roman" w:cs="Times New Roman"/>
          <w:szCs w:val="24"/>
        </w:rPr>
        <w:t>την περί</w:t>
      </w:r>
      <w:r>
        <w:rPr>
          <w:rFonts w:eastAsia="Times New Roman" w:cs="Times New Roman"/>
          <w:szCs w:val="24"/>
        </w:rPr>
        <w:t xml:space="preserve">πτωσή σας έχουμε μία </w:t>
      </w:r>
      <w:r>
        <w:rPr>
          <w:rFonts w:eastAsia="Times New Roman" w:cs="Times New Roman"/>
          <w:szCs w:val="24"/>
        </w:rPr>
        <w:t>σ</w:t>
      </w:r>
      <w:r w:rsidRPr="002452C1">
        <w:rPr>
          <w:rFonts w:eastAsia="Times New Roman" w:cs="Times New Roman"/>
          <w:szCs w:val="24"/>
        </w:rPr>
        <w:t>υμφωνία που</w:t>
      </w:r>
      <w:r>
        <w:rPr>
          <w:rFonts w:eastAsia="Times New Roman" w:cs="Times New Roman"/>
          <w:szCs w:val="24"/>
        </w:rPr>
        <w:t xml:space="preserve"> δεν στηρίζεται</w:t>
      </w:r>
      <w:r w:rsidRPr="002452C1">
        <w:rPr>
          <w:rFonts w:eastAsia="Times New Roman" w:cs="Times New Roman"/>
          <w:szCs w:val="24"/>
        </w:rPr>
        <w:t xml:space="preserve"> </w:t>
      </w:r>
      <w:r>
        <w:rPr>
          <w:rFonts w:eastAsia="Times New Roman" w:cs="Times New Roman"/>
          <w:szCs w:val="24"/>
        </w:rPr>
        <w:t>από τον ε</w:t>
      </w:r>
      <w:r w:rsidRPr="002452C1">
        <w:rPr>
          <w:rFonts w:eastAsia="Times New Roman" w:cs="Times New Roman"/>
          <w:szCs w:val="24"/>
        </w:rPr>
        <w:t>λληνικό λαό</w:t>
      </w:r>
      <w:r>
        <w:rPr>
          <w:rFonts w:eastAsia="Times New Roman" w:cs="Times New Roman"/>
          <w:szCs w:val="24"/>
        </w:rPr>
        <w:t>.</w:t>
      </w:r>
      <w:r w:rsidRPr="002452C1">
        <w:rPr>
          <w:rFonts w:eastAsia="Times New Roman" w:cs="Times New Roman"/>
          <w:szCs w:val="24"/>
        </w:rPr>
        <w:t xml:space="preserve"> Άρα δεν</w:t>
      </w:r>
      <w:r w:rsidRPr="002452C1">
        <w:rPr>
          <w:rFonts w:eastAsia="Times New Roman" w:cs="Times New Roman"/>
          <w:szCs w:val="24"/>
        </w:rPr>
        <w:t xml:space="preserve"> έ</w:t>
      </w:r>
      <w:r>
        <w:rPr>
          <w:rFonts w:eastAsia="Times New Roman" w:cs="Times New Roman"/>
          <w:szCs w:val="24"/>
        </w:rPr>
        <w:t>χετε πραγματική νομιμοποίηση γι’</w:t>
      </w:r>
      <w:r w:rsidRPr="002452C1">
        <w:rPr>
          <w:rFonts w:eastAsia="Times New Roman" w:cs="Times New Roman"/>
          <w:szCs w:val="24"/>
        </w:rPr>
        <w:t xml:space="preserve"> αυτές τις αποφάσεις</w:t>
      </w:r>
      <w:r>
        <w:rPr>
          <w:rFonts w:eastAsia="Times New Roman" w:cs="Times New Roman"/>
          <w:szCs w:val="24"/>
        </w:rPr>
        <w:t>.</w:t>
      </w:r>
      <w:r w:rsidRPr="002452C1">
        <w:rPr>
          <w:rFonts w:eastAsia="Times New Roman" w:cs="Times New Roman"/>
          <w:szCs w:val="24"/>
        </w:rPr>
        <w:t xml:space="preserve"> </w:t>
      </w:r>
      <w:r>
        <w:rPr>
          <w:rFonts w:eastAsia="Times New Roman" w:cs="Times New Roman"/>
          <w:szCs w:val="24"/>
        </w:rPr>
        <w:t xml:space="preserve">Και για να παραφράσω τον Ντε Γκωλ, η </w:t>
      </w:r>
      <w:r>
        <w:rPr>
          <w:rFonts w:eastAsia="Times New Roman" w:cs="Times New Roman"/>
          <w:szCs w:val="24"/>
        </w:rPr>
        <w:t>σ</w:t>
      </w:r>
      <w:r w:rsidRPr="002452C1">
        <w:rPr>
          <w:rFonts w:eastAsia="Times New Roman" w:cs="Times New Roman"/>
          <w:szCs w:val="24"/>
        </w:rPr>
        <w:t>υμφωνία σας είναι σαν το τριαντάφυλλο</w:t>
      </w:r>
      <w:r>
        <w:rPr>
          <w:rFonts w:eastAsia="Times New Roman" w:cs="Times New Roman"/>
          <w:szCs w:val="24"/>
        </w:rPr>
        <w:t>,</w:t>
      </w:r>
      <w:r w:rsidRPr="002452C1">
        <w:rPr>
          <w:rFonts w:eastAsia="Times New Roman" w:cs="Times New Roman"/>
          <w:szCs w:val="24"/>
        </w:rPr>
        <w:t xml:space="preserve"> διατηρείται </w:t>
      </w:r>
      <w:r>
        <w:rPr>
          <w:rFonts w:eastAsia="Times New Roman" w:cs="Times New Roman"/>
          <w:szCs w:val="24"/>
        </w:rPr>
        <w:t xml:space="preserve">μέχρι να μαραθεί </w:t>
      </w:r>
      <w:r w:rsidRPr="002452C1">
        <w:rPr>
          <w:rFonts w:eastAsia="Times New Roman" w:cs="Times New Roman"/>
          <w:szCs w:val="24"/>
        </w:rPr>
        <w:t>και δυστυχώς ήδη μαραίνεται με όλα αυτά που συμβαίνουν και ακούμε από τη γειτονική χώρα</w:t>
      </w:r>
      <w:r>
        <w:rPr>
          <w:rFonts w:eastAsia="Times New Roman" w:cs="Times New Roman"/>
          <w:szCs w:val="24"/>
        </w:rPr>
        <w:t>.</w:t>
      </w:r>
      <w:r w:rsidRPr="002452C1">
        <w:rPr>
          <w:rFonts w:eastAsia="Times New Roman" w:cs="Times New Roman"/>
          <w:szCs w:val="24"/>
        </w:rPr>
        <w:t xml:space="preserve"> </w:t>
      </w:r>
    </w:p>
    <w:p w14:paraId="2ED8BCA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Μ</w:t>
      </w:r>
      <w:r w:rsidRPr="002452C1">
        <w:rPr>
          <w:rFonts w:eastAsia="Times New Roman" w:cs="Times New Roman"/>
          <w:szCs w:val="24"/>
        </w:rPr>
        <w:t>ε τ</w:t>
      </w:r>
      <w:r w:rsidRPr="002452C1">
        <w:rPr>
          <w:rFonts w:eastAsia="Times New Roman" w:cs="Times New Roman"/>
          <w:szCs w:val="24"/>
        </w:rPr>
        <w:t>η συνθήκη των Πρεσπών</w:t>
      </w:r>
      <w:r>
        <w:rPr>
          <w:rFonts w:eastAsia="Times New Roman" w:cs="Times New Roman"/>
          <w:szCs w:val="24"/>
        </w:rPr>
        <w:t xml:space="preserve"> δημιουργήσατε νέα</w:t>
      </w:r>
      <w:r w:rsidRPr="002452C1">
        <w:rPr>
          <w:rFonts w:eastAsia="Times New Roman" w:cs="Times New Roman"/>
          <w:szCs w:val="24"/>
        </w:rPr>
        <w:t xml:space="preserve"> προβλήματα</w:t>
      </w:r>
      <w:r>
        <w:rPr>
          <w:rFonts w:eastAsia="Times New Roman" w:cs="Times New Roman"/>
          <w:szCs w:val="24"/>
        </w:rPr>
        <w:t>,</w:t>
      </w:r>
      <w:r w:rsidRPr="002452C1">
        <w:rPr>
          <w:rFonts w:eastAsia="Times New Roman" w:cs="Times New Roman"/>
          <w:szCs w:val="24"/>
        </w:rPr>
        <w:t xml:space="preserve"> χωρίς να λύσετε τίποτα από τα παλιά</w:t>
      </w:r>
      <w:r>
        <w:rPr>
          <w:rFonts w:eastAsia="Times New Roman" w:cs="Times New Roman"/>
          <w:szCs w:val="24"/>
        </w:rPr>
        <w:t>. Κ</w:t>
      </w:r>
      <w:r w:rsidRPr="002452C1">
        <w:rPr>
          <w:rFonts w:eastAsia="Times New Roman" w:cs="Times New Roman"/>
          <w:szCs w:val="24"/>
        </w:rPr>
        <w:t>αι φαίνεται αυτό όχι μόνο από τις αντιδράσεις της εθνικιστικής αντιπολίτευσης των Σκοπίων</w:t>
      </w:r>
      <w:r>
        <w:rPr>
          <w:rFonts w:eastAsia="Times New Roman" w:cs="Times New Roman"/>
          <w:szCs w:val="24"/>
        </w:rPr>
        <w:t>,</w:t>
      </w:r>
      <w:r w:rsidRPr="002452C1">
        <w:rPr>
          <w:rFonts w:eastAsia="Times New Roman" w:cs="Times New Roman"/>
          <w:szCs w:val="24"/>
        </w:rPr>
        <w:t xml:space="preserve"> αλλά </w:t>
      </w:r>
      <w:r>
        <w:rPr>
          <w:rFonts w:eastAsia="Times New Roman" w:cs="Times New Roman"/>
          <w:szCs w:val="24"/>
        </w:rPr>
        <w:t xml:space="preserve">κι </w:t>
      </w:r>
      <w:r w:rsidRPr="002452C1">
        <w:rPr>
          <w:rFonts w:eastAsia="Times New Roman" w:cs="Times New Roman"/>
          <w:szCs w:val="24"/>
        </w:rPr>
        <w:t>από τις διαδοχικέ</w:t>
      </w:r>
      <w:r>
        <w:rPr>
          <w:rFonts w:eastAsia="Times New Roman" w:cs="Times New Roman"/>
          <w:szCs w:val="24"/>
        </w:rPr>
        <w:t>ς δηλώσεις που κάνει ο ίδιος ο Ζόραν Ζ</w:t>
      </w:r>
      <w:r w:rsidRPr="002452C1">
        <w:rPr>
          <w:rFonts w:eastAsia="Times New Roman" w:cs="Times New Roman"/>
          <w:szCs w:val="24"/>
        </w:rPr>
        <w:t>άεφ</w:t>
      </w:r>
      <w:r>
        <w:rPr>
          <w:rFonts w:eastAsia="Times New Roman" w:cs="Times New Roman"/>
          <w:szCs w:val="24"/>
        </w:rPr>
        <w:t>. Ε</w:t>
      </w:r>
      <w:r w:rsidRPr="002452C1">
        <w:rPr>
          <w:rFonts w:eastAsia="Times New Roman" w:cs="Times New Roman"/>
          <w:szCs w:val="24"/>
        </w:rPr>
        <w:t>μείς δ</w:t>
      </w:r>
      <w:r w:rsidRPr="002452C1">
        <w:rPr>
          <w:rFonts w:eastAsia="Times New Roman" w:cs="Times New Roman"/>
          <w:szCs w:val="24"/>
        </w:rPr>
        <w:t>εν θα συναινέσουμε</w:t>
      </w:r>
      <w:r>
        <w:rPr>
          <w:rFonts w:eastAsia="Times New Roman" w:cs="Times New Roman"/>
          <w:szCs w:val="24"/>
        </w:rPr>
        <w:t>, δεν θα συνυπογράψουμε. Δ</w:t>
      </w:r>
      <w:r w:rsidRPr="002452C1">
        <w:rPr>
          <w:rFonts w:eastAsia="Times New Roman" w:cs="Times New Roman"/>
          <w:szCs w:val="24"/>
        </w:rPr>
        <w:t>εν θα κληροδοτήσουμε στις επόμενες γενιές νέα προβλήματα</w:t>
      </w:r>
      <w:r>
        <w:rPr>
          <w:rFonts w:eastAsia="Times New Roman" w:cs="Times New Roman"/>
          <w:szCs w:val="24"/>
        </w:rPr>
        <w:t>. Η</w:t>
      </w:r>
      <w:r w:rsidRPr="002452C1">
        <w:rPr>
          <w:rFonts w:eastAsia="Times New Roman" w:cs="Times New Roman"/>
          <w:szCs w:val="24"/>
        </w:rPr>
        <w:t xml:space="preserve"> θέση μας είναι πάρα πολύ καθαρή</w:t>
      </w:r>
      <w:r>
        <w:rPr>
          <w:rFonts w:eastAsia="Times New Roman" w:cs="Times New Roman"/>
          <w:szCs w:val="24"/>
        </w:rPr>
        <w:t>. Αυτό συμβολίζει</w:t>
      </w:r>
      <w:r w:rsidRPr="002452C1">
        <w:rPr>
          <w:rFonts w:eastAsia="Times New Roman" w:cs="Times New Roman"/>
          <w:szCs w:val="24"/>
        </w:rPr>
        <w:t xml:space="preserve"> το δικό μας </w:t>
      </w:r>
      <w:r>
        <w:rPr>
          <w:rFonts w:eastAsia="Times New Roman" w:cs="Times New Roman"/>
          <w:szCs w:val="24"/>
        </w:rPr>
        <w:t>«όχι». Και αυτή είναι η θέληση της μ</w:t>
      </w:r>
      <w:r w:rsidRPr="002452C1">
        <w:rPr>
          <w:rFonts w:eastAsia="Times New Roman" w:cs="Times New Roman"/>
          <w:szCs w:val="24"/>
        </w:rPr>
        <w:t>εγάλης πλειοψηφίας του ελληνικού λαού</w:t>
      </w:r>
      <w:r>
        <w:rPr>
          <w:rFonts w:eastAsia="Times New Roman" w:cs="Times New Roman"/>
          <w:szCs w:val="24"/>
        </w:rPr>
        <w:t>.</w:t>
      </w:r>
    </w:p>
    <w:p w14:paraId="2ED8BCA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w:t>
      </w:r>
      <w:r w:rsidRPr="002452C1">
        <w:rPr>
          <w:rFonts w:eastAsia="Times New Roman" w:cs="Times New Roman"/>
          <w:szCs w:val="24"/>
        </w:rPr>
        <w:t xml:space="preserve"> δημοκρατική πα</w:t>
      </w:r>
      <w:r w:rsidRPr="002452C1">
        <w:rPr>
          <w:rFonts w:eastAsia="Times New Roman" w:cs="Times New Roman"/>
          <w:szCs w:val="24"/>
        </w:rPr>
        <w:t>ράταξη</w:t>
      </w:r>
      <w:r>
        <w:rPr>
          <w:rFonts w:eastAsia="Times New Roman" w:cs="Times New Roman"/>
          <w:szCs w:val="24"/>
        </w:rPr>
        <w:t>, μακριά από εθνικισμούς και πατριδοκαπηλίε</w:t>
      </w:r>
      <w:r w:rsidRPr="002452C1">
        <w:rPr>
          <w:rFonts w:eastAsia="Times New Roman" w:cs="Times New Roman"/>
          <w:szCs w:val="24"/>
        </w:rPr>
        <w:t>ς</w:t>
      </w:r>
      <w:r>
        <w:rPr>
          <w:rFonts w:eastAsia="Times New Roman" w:cs="Times New Roman"/>
          <w:szCs w:val="24"/>
        </w:rPr>
        <w:t>, μακριά από μεγαλοϊδεατισμούς,</w:t>
      </w:r>
      <w:r w:rsidRPr="002452C1">
        <w:rPr>
          <w:rFonts w:eastAsia="Times New Roman" w:cs="Times New Roman"/>
          <w:szCs w:val="24"/>
        </w:rPr>
        <w:t xml:space="preserve"> έ</w:t>
      </w:r>
      <w:r>
        <w:rPr>
          <w:rFonts w:eastAsia="Times New Roman" w:cs="Times New Roman"/>
          <w:szCs w:val="24"/>
        </w:rPr>
        <w:t xml:space="preserve">νωνε πάντα τον λαό και τη χώρα, προκειμένου να αντιμετωπιστούν </w:t>
      </w:r>
      <w:r w:rsidRPr="002452C1">
        <w:rPr>
          <w:rFonts w:eastAsia="Times New Roman" w:cs="Times New Roman"/>
          <w:szCs w:val="24"/>
        </w:rPr>
        <w:t>μεγάλα εθνικά θέματα</w:t>
      </w:r>
      <w:r>
        <w:rPr>
          <w:rFonts w:eastAsia="Times New Roman" w:cs="Times New Roman"/>
          <w:szCs w:val="24"/>
        </w:rPr>
        <w:t>. Οι</w:t>
      </w:r>
      <w:r w:rsidRPr="002452C1">
        <w:rPr>
          <w:rFonts w:eastAsia="Times New Roman" w:cs="Times New Roman"/>
          <w:szCs w:val="24"/>
        </w:rPr>
        <w:t xml:space="preserve"> εθνικές περιπέτειες της Ελλάδας</w:t>
      </w:r>
      <w:r>
        <w:rPr>
          <w:rFonts w:eastAsia="Times New Roman" w:cs="Times New Roman"/>
          <w:szCs w:val="24"/>
        </w:rPr>
        <w:t>, οι</w:t>
      </w:r>
      <w:r w:rsidRPr="002452C1">
        <w:rPr>
          <w:rFonts w:eastAsia="Times New Roman" w:cs="Times New Roman"/>
          <w:szCs w:val="24"/>
        </w:rPr>
        <w:t xml:space="preserve"> γεμάτ</w:t>
      </w:r>
      <w:r>
        <w:rPr>
          <w:rFonts w:eastAsia="Times New Roman" w:cs="Times New Roman"/>
          <w:szCs w:val="24"/>
        </w:rPr>
        <w:t>οι</w:t>
      </w:r>
      <w:r w:rsidRPr="002452C1">
        <w:rPr>
          <w:rFonts w:eastAsia="Times New Roman" w:cs="Times New Roman"/>
          <w:szCs w:val="24"/>
        </w:rPr>
        <w:t xml:space="preserve"> αγώνες ιστορία για την</w:t>
      </w:r>
      <w:r>
        <w:rPr>
          <w:rFonts w:eastAsia="Times New Roman" w:cs="Times New Roman"/>
          <w:szCs w:val="24"/>
        </w:rPr>
        <w:t xml:space="preserve"> ανεξαρτησία και την ακεραιότητά</w:t>
      </w:r>
      <w:r w:rsidRPr="002452C1">
        <w:rPr>
          <w:rFonts w:eastAsia="Times New Roman" w:cs="Times New Roman"/>
          <w:szCs w:val="24"/>
        </w:rPr>
        <w:t xml:space="preserve"> </w:t>
      </w:r>
      <w:r>
        <w:rPr>
          <w:rFonts w:eastAsia="Times New Roman" w:cs="Times New Roman"/>
          <w:szCs w:val="24"/>
        </w:rPr>
        <w:t>της,</w:t>
      </w:r>
      <w:r w:rsidRPr="002452C1">
        <w:rPr>
          <w:rFonts w:eastAsia="Times New Roman" w:cs="Times New Roman"/>
          <w:szCs w:val="24"/>
        </w:rPr>
        <w:t xml:space="preserve"> οι απειλές</w:t>
      </w:r>
      <w:r>
        <w:rPr>
          <w:rFonts w:eastAsia="Times New Roman" w:cs="Times New Roman"/>
          <w:szCs w:val="24"/>
        </w:rPr>
        <w:t xml:space="preserve"> και οι κίνδυνοι που αντιμετώπιζ</w:t>
      </w:r>
      <w:r w:rsidRPr="002452C1">
        <w:rPr>
          <w:rFonts w:eastAsia="Times New Roman" w:cs="Times New Roman"/>
          <w:szCs w:val="24"/>
        </w:rPr>
        <w:t>ε και αντιμετωπίζει σφυρηλάτησαν ένα</w:t>
      </w:r>
      <w:r>
        <w:rPr>
          <w:rFonts w:eastAsia="Times New Roman" w:cs="Times New Roman"/>
          <w:szCs w:val="24"/>
        </w:rPr>
        <w:t>ν</w:t>
      </w:r>
      <w:r w:rsidRPr="002452C1">
        <w:rPr>
          <w:rFonts w:eastAsia="Times New Roman" w:cs="Times New Roman"/>
          <w:szCs w:val="24"/>
        </w:rPr>
        <w:t xml:space="preserve"> γνήσιο πατριωτισμό</w:t>
      </w:r>
      <w:r>
        <w:rPr>
          <w:rFonts w:eastAsia="Times New Roman" w:cs="Times New Roman"/>
          <w:szCs w:val="24"/>
        </w:rPr>
        <w:t>,</w:t>
      </w:r>
      <w:r w:rsidRPr="002452C1">
        <w:rPr>
          <w:rFonts w:eastAsia="Times New Roman" w:cs="Times New Roman"/>
          <w:szCs w:val="24"/>
        </w:rPr>
        <w:t xml:space="preserve"> που κανείς δεν μπορεί να αγνοεί κ</w:t>
      </w:r>
      <w:r>
        <w:rPr>
          <w:rFonts w:eastAsia="Times New Roman" w:cs="Times New Roman"/>
          <w:szCs w:val="24"/>
        </w:rPr>
        <w:t xml:space="preserve">αι να παρακάμπτει με ιδεοληψίες. </w:t>
      </w:r>
    </w:p>
    <w:p w14:paraId="2ED8BCA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Ήταν οι προοδευτικές </w:t>
      </w:r>
      <w:r w:rsidRPr="002452C1">
        <w:rPr>
          <w:rFonts w:eastAsia="Times New Roman" w:cs="Times New Roman"/>
          <w:szCs w:val="24"/>
        </w:rPr>
        <w:t>δυνάμεις</w:t>
      </w:r>
      <w:r>
        <w:rPr>
          <w:rFonts w:eastAsia="Times New Roman" w:cs="Times New Roman"/>
          <w:szCs w:val="24"/>
        </w:rPr>
        <w:t xml:space="preserve"> που όταν διαλυόταν η </w:t>
      </w:r>
      <w:r>
        <w:rPr>
          <w:rFonts w:eastAsia="Times New Roman" w:cs="Times New Roman"/>
          <w:szCs w:val="24"/>
        </w:rPr>
        <w:t>Γιουγκοσλαβία</w:t>
      </w:r>
      <w:r w:rsidRPr="002452C1">
        <w:rPr>
          <w:rFonts w:eastAsia="Times New Roman" w:cs="Times New Roman"/>
          <w:szCs w:val="24"/>
        </w:rPr>
        <w:t xml:space="preserve"> χτύπησαν το καμπανάκι του κινδύνου στην τότε </w:t>
      </w:r>
      <w:r w:rsidRPr="002452C1">
        <w:rPr>
          <w:rFonts w:eastAsia="Times New Roman" w:cs="Times New Roman"/>
          <w:szCs w:val="24"/>
        </w:rPr>
        <w:lastRenderedPageBreak/>
        <w:t>δεξιά κυβέρνηση της χώρας</w:t>
      </w:r>
      <w:r>
        <w:rPr>
          <w:rFonts w:eastAsia="Times New Roman" w:cs="Times New Roman"/>
          <w:szCs w:val="24"/>
        </w:rPr>
        <w:t>, να δώσει μ</w:t>
      </w:r>
      <w:r>
        <w:rPr>
          <w:rFonts w:eastAsia="Times New Roman" w:cs="Times New Roman"/>
          <w:szCs w:val="24"/>
        </w:rPr>
        <w:t>ί</w:t>
      </w:r>
      <w:r>
        <w:rPr>
          <w:rFonts w:eastAsia="Times New Roman" w:cs="Times New Roman"/>
          <w:szCs w:val="24"/>
        </w:rPr>
        <w:t>α αποφασιστική μάχη</w:t>
      </w:r>
      <w:r w:rsidRPr="002452C1">
        <w:rPr>
          <w:rFonts w:eastAsia="Times New Roman" w:cs="Times New Roman"/>
          <w:szCs w:val="24"/>
        </w:rPr>
        <w:t xml:space="preserve"> στη </w:t>
      </w:r>
      <w:r>
        <w:rPr>
          <w:rFonts w:eastAsia="Times New Roman" w:cs="Times New Roman"/>
          <w:szCs w:val="24"/>
        </w:rPr>
        <w:t>δ</w:t>
      </w:r>
      <w:r w:rsidRPr="002452C1">
        <w:rPr>
          <w:rFonts w:eastAsia="Times New Roman" w:cs="Times New Roman"/>
          <w:szCs w:val="24"/>
        </w:rPr>
        <w:t>ιεθνή σκηνή ώστε να κλ</w:t>
      </w:r>
      <w:r>
        <w:rPr>
          <w:rFonts w:eastAsia="Times New Roman" w:cs="Times New Roman"/>
          <w:szCs w:val="24"/>
        </w:rPr>
        <w:t>είσει τότε το θέμα των Σκοπίων μ</w:t>
      </w:r>
      <w:r w:rsidRPr="002452C1">
        <w:rPr>
          <w:rFonts w:eastAsia="Times New Roman" w:cs="Times New Roman"/>
          <w:szCs w:val="24"/>
        </w:rPr>
        <w:t xml:space="preserve">ε τρόπο οριστικό και αμετάκλητο και να μη </w:t>
      </w:r>
      <w:r>
        <w:rPr>
          <w:rFonts w:eastAsia="Times New Roman" w:cs="Times New Roman"/>
          <w:szCs w:val="24"/>
        </w:rPr>
        <w:t>μείνει κα</w:t>
      </w:r>
      <w:r>
        <w:rPr>
          <w:rFonts w:eastAsia="Times New Roman" w:cs="Times New Roman"/>
          <w:szCs w:val="24"/>
        </w:rPr>
        <w:t>μ</w:t>
      </w:r>
      <w:r>
        <w:rPr>
          <w:rFonts w:eastAsia="Times New Roman" w:cs="Times New Roman"/>
          <w:szCs w:val="24"/>
        </w:rPr>
        <w:t>μία χαραμάδα για αλυτρωτισμο</w:t>
      </w:r>
      <w:r>
        <w:rPr>
          <w:rFonts w:eastAsia="Times New Roman" w:cs="Times New Roman"/>
          <w:szCs w:val="24"/>
        </w:rPr>
        <w:t>ύ</w:t>
      </w:r>
      <w:r w:rsidRPr="002452C1">
        <w:rPr>
          <w:rFonts w:eastAsia="Times New Roman" w:cs="Times New Roman"/>
          <w:szCs w:val="24"/>
        </w:rPr>
        <w:t>ς και για ιστορίες με</w:t>
      </w:r>
      <w:r>
        <w:rPr>
          <w:rFonts w:eastAsia="Times New Roman" w:cs="Times New Roman"/>
          <w:szCs w:val="24"/>
        </w:rPr>
        <w:t>ιονότητας και γλωσσικά ζητήματα.</w:t>
      </w:r>
    </w:p>
    <w:p w14:paraId="2ED8BCA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w:t>
      </w:r>
      <w:r w:rsidRPr="002452C1">
        <w:rPr>
          <w:rFonts w:eastAsia="Times New Roman" w:cs="Times New Roman"/>
          <w:szCs w:val="24"/>
        </w:rPr>
        <w:t xml:space="preserve"> μάχη εκείνη χάθηκε</w:t>
      </w:r>
      <w:r>
        <w:rPr>
          <w:rFonts w:eastAsia="Times New Roman" w:cs="Times New Roman"/>
          <w:szCs w:val="24"/>
        </w:rPr>
        <w:t>. Χάθηκε από τις διαμάχες ανάμεσα στον Π</w:t>
      </w:r>
      <w:r w:rsidRPr="002452C1">
        <w:rPr>
          <w:rFonts w:eastAsia="Times New Roman" w:cs="Times New Roman"/>
          <w:szCs w:val="24"/>
        </w:rPr>
        <w:t>ρωθυπουργό και στον αρμόδιο Υπουργό της τότε κυβέρνησης της Νέας Δημοκρατίας</w:t>
      </w:r>
      <w:r>
        <w:rPr>
          <w:rFonts w:eastAsia="Times New Roman" w:cs="Times New Roman"/>
          <w:szCs w:val="24"/>
        </w:rPr>
        <w:t>. Η</w:t>
      </w:r>
      <w:r w:rsidRPr="002452C1">
        <w:rPr>
          <w:rFonts w:eastAsia="Times New Roman" w:cs="Times New Roman"/>
          <w:szCs w:val="24"/>
        </w:rPr>
        <w:t xml:space="preserve"> γραμμή της σκληρής</w:t>
      </w:r>
      <w:r>
        <w:rPr>
          <w:rFonts w:eastAsia="Times New Roman" w:cs="Times New Roman"/>
          <w:szCs w:val="24"/>
        </w:rPr>
        <w:t xml:space="preserve"> στάσης, ακόμα και του βέτο στο Ε</w:t>
      </w:r>
      <w:r w:rsidRPr="002452C1">
        <w:rPr>
          <w:rFonts w:eastAsia="Times New Roman" w:cs="Times New Roman"/>
          <w:szCs w:val="24"/>
        </w:rPr>
        <w:t>υρωπαϊκό</w:t>
      </w:r>
      <w:r>
        <w:rPr>
          <w:rFonts w:eastAsia="Times New Roman" w:cs="Times New Roman"/>
          <w:szCs w:val="24"/>
        </w:rPr>
        <w:t xml:space="preserve"> Σ</w:t>
      </w:r>
      <w:r>
        <w:rPr>
          <w:rFonts w:eastAsia="Times New Roman" w:cs="Times New Roman"/>
          <w:szCs w:val="24"/>
        </w:rPr>
        <w:t>υμβούλιο που θα οριστικοποιούσε</w:t>
      </w:r>
      <w:r w:rsidRPr="002452C1">
        <w:rPr>
          <w:rFonts w:eastAsia="Times New Roman" w:cs="Times New Roman"/>
          <w:szCs w:val="24"/>
        </w:rPr>
        <w:t xml:space="preserve"> τη διάλυση της πρώην Γιουγκοσλαβίας δεν υπήρξε</w:t>
      </w:r>
      <w:r>
        <w:rPr>
          <w:rFonts w:eastAsia="Times New Roman" w:cs="Times New Roman"/>
          <w:szCs w:val="24"/>
        </w:rPr>
        <w:t>,</w:t>
      </w:r>
      <w:r w:rsidRPr="002452C1">
        <w:rPr>
          <w:rFonts w:eastAsia="Times New Roman" w:cs="Times New Roman"/>
          <w:szCs w:val="24"/>
        </w:rPr>
        <w:t xml:space="preserve"> γιατί δεν</w:t>
      </w:r>
      <w:r>
        <w:rPr>
          <w:rFonts w:eastAsia="Times New Roman" w:cs="Times New Roman"/>
          <w:szCs w:val="24"/>
        </w:rPr>
        <w:t xml:space="preserve"> τα βρήκαν μεταξύ τους τότε οι Υ</w:t>
      </w:r>
      <w:r w:rsidRPr="002452C1">
        <w:rPr>
          <w:rFonts w:eastAsia="Times New Roman" w:cs="Times New Roman"/>
          <w:szCs w:val="24"/>
        </w:rPr>
        <w:t xml:space="preserve">πουργοί της κυβέρνησης της Νέας Δημοκρατίας με τον Πρωθυπουργό </w:t>
      </w:r>
      <w:r>
        <w:rPr>
          <w:rFonts w:eastAsia="Times New Roman" w:cs="Times New Roman"/>
          <w:szCs w:val="24"/>
        </w:rPr>
        <w:t>τους.</w:t>
      </w:r>
      <w:r w:rsidRPr="002452C1">
        <w:rPr>
          <w:rFonts w:eastAsia="Times New Roman" w:cs="Times New Roman"/>
          <w:szCs w:val="24"/>
        </w:rPr>
        <w:t xml:space="preserve"> </w:t>
      </w:r>
    </w:p>
    <w:p w14:paraId="2ED8BCAE" w14:textId="77777777" w:rsidR="00C647AD" w:rsidRDefault="00D506E1">
      <w:pPr>
        <w:spacing w:after="0" w:line="600" w:lineRule="auto"/>
        <w:ind w:firstLine="720"/>
        <w:jc w:val="both"/>
        <w:rPr>
          <w:rFonts w:eastAsia="Times New Roman"/>
          <w:bCs/>
          <w:szCs w:val="24"/>
        </w:rPr>
      </w:pPr>
      <w:r>
        <w:rPr>
          <w:rFonts w:eastAsia="Times New Roman"/>
          <w:bCs/>
          <w:szCs w:val="24"/>
        </w:rPr>
        <w:t>Δεν ξεχνάμε, λοιπόν, το πώς δη</w:t>
      </w:r>
      <w:r w:rsidRPr="00BB0B18">
        <w:rPr>
          <w:rFonts w:eastAsia="Times New Roman"/>
          <w:bCs/>
          <w:szCs w:val="24"/>
        </w:rPr>
        <w:t xml:space="preserve">μιουργήθηκε το ζήτημα με τη </w:t>
      </w:r>
      <w:r>
        <w:rPr>
          <w:rFonts w:eastAsia="Times New Roman"/>
          <w:bCs/>
          <w:szCs w:val="24"/>
          <w:lang w:val="en-US"/>
        </w:rPr>
        <w:t>FYROM</w:t>
      </w:r>
      <w:r w:rsidRPr="00224A8E">
        <w:rPr>
          <w:rFonts w:eastAsia="Times New Roman"/>
          <w:bCs/>
          <w:szCs w:val="24"/>
        </w:rPr>
        <w:t xml:space="preserve"> </w:t>
      </w:r>
      <w:r>
        <w:rPr>
          <w:rFonts w:eastAsia="Times New Roman"/>
          <w:bCs/>
          <w:szCs w:val="24"/>
        </w:rPr>
        <w:t>κ</w:t>
      </w:r>
      <w:r>
        <w:rPr>
          <w:rFonts w:eastAsia="Times New Roman"/>
          <w:bCs/>
          <w:szCs w:val="24"/>
        </w:rPr>
        <w:t>αι από τότε διαιωνίστηκε. Και δεν ξεχνάμε τις μεγάλες ευθύνες της Δ</w:t>
      </w:r>
      <w:r w:rsidRPr="00BB0B18">
        <w:rPr>
          <w:rFonts w:eastAsia="Times New Roman"/>
          <w:bCs/>
          <w:szCs w:val="24"/>
        </w:rPr>
        <w:t xml:space="preserve">εξιάς και της </w:t>
      </w:r>
      <w:r>
        <w:rPr>
          <w:rFonts w:eastAsia="Times New Roman"/>
          <w:bCs/>
          <w:szCs w:val="24"/>
        </w:rPr>
        <w:t xml:space="preserve">Νέας Δημοκρατίας, που </w:t>
      </w:r>
      <w:r w:rsidRPr="00BB0B18">
        <w:rPr>
          <w:rFonts w:eastAsia="Times New Roman"/>
          <w:bCs/>
          <w:szCs w:val="24"/>
        </w:rPr>
        <w:t xml:space="preserve">μέχρι σήμερα </w:t>
      </w:r>
      <w:r>
        <w:rPr>
          <w:rFonts w:eastAsia="Times New Roman"/>
          <w:bCs/>
          <w:szCs w:val="24"/>
        </w:rPr>
        <w:t>δεν έχουν τολμήσει, δεν έχουν βρει το θάρρος να πουν ούτε και γι’ αυτό μ</w:t>
      </w:r>
      <w:r>
        <w:rPr>
          <w:rFonts w:eastAsia="Times New Roman"/>
          <w:bCs/>
          <w:szCs w:val="24"/>
        </w:rPr>
        <w:t>ί</w:t>
      </w:r>
      <w:r>
        <w:rPr>
          <w:rFonts w:eastAsia="Times New Roman"/>
          <w:bCs/>
          <w:szCs w:val="24"/>
        </w:rPr>
        <w:t xml:space="preserve">α λέξη αυτοκριτικής και να αναλάβουν τις ευθύνες τους. </w:t>
      </w:r>
    </w:p>
    <w:p w14:paraId="2ED8BCAF" w14:textId="77777777" w:rsidR="00C647AD" w:rsidRDefault="00D506E1">
      <w:pPr>
        <w:spacing w:after="0" w:line="600" w:lineRule="auto"/>
        <w:ind w:firstLine="720"/>
        <w:jc w:val="both"/>
        <w:rPr>
          <w:rFonts w:eastAsia="Times New Roman"/>
          <w:bCs/>
          <w:szCs w:val="24"/>
        </w:rPr>
      </w:pPr>
      <w:r>
        <w:rPr>
          <w:rFonts w:eastAsia="Times New Roman"/>
          <w:bCs/>
          <w:szCs w:val="24"/>
        </w:rPr>
        <w:lastRenderedPageBreak/>
        <w:t>Διαμορφώσα</w:t>
      </w:r>
      <w:r w:rsidRPr="00BB0B18">
        <w:rPr>
          <w:rFonts w:eastAsia="Times New Roman"/>
          <w:bCs/>
          <w:szCs w:val="24"/>
        </w:rPr>
        <w:t>τ</w:t>
      </w:r>
      <w:r w:rsidRPr="00BB0B18">
        <w:rPr>
          <w:rFonts w:eastAsia="Times New Roman"/>
          <w:bCs/>
          <w:szCs w:val="24"/>
        </w:rPr>
        <w:t xml:space="preserve">ε </w:t>
      </w:r>
      <w:r>
        <w:rPr>
          <w:rFonts w:eastAsia="Times New Roman"/>
          <w:bCs/>
          <w:szCs w:val="24"/>
        </w:rPr>
        <w:t>ως Νέα Δημοκρατία μ</w:t>
      </w:r>
      <w:r>
        <w:rPr>
          <w:rFonts w:eastAsia="Times New Roman"/>
          <w:bCs/>
          <w:szCs w:val="24"/>
        </w:rPr>
        <w:t>ί</w:t>
      </w:r>
      <w:r>
        <w:rPr>
          <w:rFonts w:eastAsia="Times New Roman"/>
          <w:bCs/>
          <w:szCs w:val="24"/>
        </w:rPr>
        <w:t xml:space="preserve">α ιδιαίτερα αρνητική κατάσταση, που κλήθηκε η δική </w:t>
      </w:r>
      <w:r>
        <w:rPr>
          <w:rFonts w:eastAsia="Times New Roman"/>
          <w:bCs/>
          <w:szCs w:val="24"/>
        </w:rPr>
        <w:t>μας</w:t>
      </w:r>
      <w:r>
        <w:rPr>
          <w:rFonts w:eastAsia="Times New Roman"/>
          <w:bCs/>
          <w:szCs w:val="24"/>
        </w:rPr>
        <w:t xml:space="preserve"> παράταξη στη συνέχεια να αντιμετωπίσει και να διαχειριστεί. Αφήστε, λοιπόν, κύριοι </w:t>
      </w:r>
      <w:r w:rsidRPr="00BB0B18">
        <w:rPr>
          <w:rFonts w:eastAsia="Times New Roman"/>
          <w:bCs/>
          <w:szCs w:val="24"/>
        </w:rPr>
        <w:t>της Νέας Δημοκρατίας</w:t>
      </w:r>
      <w:r>
        <w:rPr>
          <w:rFonts w:eastAsia="Times New Roman"/>
          <w:bCs/>
          <w:szCs w:val="24"/>
        </w:rPr>
        <w:t>, τις εθνικές</w:t>
      </w:r>
      <w:r w:rsidRPr="00BB0B18">
        <w:rPr>
          <w:rFonts w:eastAsia="Times New Roman"/>
          <w:bCs/>
          <w:szCs w:val="24"/>
        </w:rPr>
        <w:t xml:space="preserve"> </w:t>
      </w:r>
      <w:r>
        <w:rPr>
          <w:rFonts w:eastAsia="Times New Roman"/>
          <w:bCs/>
          <w:szCs w:val="24"/>
        </w:rPr>
        <w:t>κορώνες. Έχετε αλλάξει στάση, ιδιαίτερα το τελευταίο διάστημα,</w:t>
      </w:r>
      <w:r>
        <w:rPr>
          <w:rFonts w:eastAsia="Times New Roman"/>
          <w:bCs/>
          <w:szCs w:val="24"/>
        </w:rPr>
        <w:t xml:space="preserve"> πενήντα φορές και είστε εσείς που δώσατε το άλλοθι στον κ. Τ</w:t>
      </w:r>
      <w:r w:rsidRPr="00BB0B18">
        <w:rPr>
          <w:rFonts w:eastAsia="Times New Roman"/>
          <w:bCs/>
          <w:szCs w:val="24"/>
        </w:rPr>
        <w:t xml:space="preserve">σίπρα </w:t>
      </w:r>
      <w:r>
        <w:rPr>
          <w:rFonts w:eastAsia="Times New Roman"/>
          <w:bCs/>
          <w:szCs w:val="24"/>
        </w:rPr>
        <w:t>να αποφύγει τον διάλογο και τη συνεννόηση με τα πολιτικά κόμματα.</w:t>
      </w:r>
    </w:p>
    <w:p w14:paraId="2ED8BCB0"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Δημοκρατικής Συμπαράταξης)</w:t>
      </w:r>
    </w:p>
    <w:p w14:paraId="2ED8BCB1" w14:textId="77777777" w:rsidR="00C647AD" w:rsidRDefault="00D506E1">
      <w:pPr>
        <w:spacing w:after="0" w:line="600" w:lineRule="auto"/>
        <w:ind w:firstLine="720"/>
        <w:jc w:val="both"/>
        <w:rPr>
          <w:rFonts w:eastAsia="Times New Roman"/>
          <w:bCs/>
          <w:szCs w:val="24"/>
        </w:rPr>
      </w:pPr>
      <w:r>
        <w:rPr>
          <w:rFonts w:eastAsia="Times New Roman"/>
          <w:bCs/>
          <w:szCs w:val="24"/>
        </w:rPr>
        <w:t>Α</w:t>
      </w:r>
      <w:r w:rsidRPr="00BB0B18">
        <w:rPr>
          <w:rFonts w:eastAsia="Times New Roman"/>
          <w:bCs/>
          <w:szCs w:val="24"/>
        </w:rPr>
        <w:t>ντίθετα</w:t>
      </w:r>
      <w:r>
        <w:rPr>
          <w:rFonts w:eastAsia="Times New Roman"/>
          <w:bCs/>
          <w:szCs w:val="24"/>
        </w:rPr>
        <w:t xml:space="preserve">, έγινε </w:t>
      </w:r>
      <w:r w:rsidRPr="00BB0B18">
        <w:rPr>
          <w:rFonts w:eastAsia="Times New Roman"/>
          <w:bCs/>
          <w:szCs w:val="24"/>
        </w:rPr>
        <w:t>μεγάλη και σοβαρή προσπάθεια από το ΠΑΣΟΚ</w:t>
      </w:r>
      <w:r>
        <w:rPr>
          <w:rFonts w:eastAsia="Times New Roman"/>
          <w:bCs/>
          <w:szCs w:val="24"/>
        </w:rPr>
        <w:t>, α</w:t>
      </w:r>
      <w:r>
        <w:rPr>
          <w:rFonts w:eastAsia="Times New Roman"/>
          <w:bCs/>
          <w:szCs w:val="24"/>
        </w:rPr>
        <w:t xml:space="preserve">πό την Κυβέρνηση του Ανδρέα Παπανδρέου, </w:t>
      </w:r>
      <w:r w:rsidRPr="00BB0B18">
        <w:rPr>
          <w:rFonts w:eastAsia="Times New Roman"/>
          <w:bCs/>
          <w:szCs w:val="24"/>
        </w:rPr>
        <w:t xml:space="preserve">μέσα </w:t>
      </w:r>
      <w:r>
        <w:rPr>
          <w:rFonts w:eastAsia="Times New Roman"/>
          <w:bCs/>
          <w:szCs w:val="24"/>
        </w:rPr>
        <w:t>από μ</w:t>
      </w:r>
      <w:r>
        <w:rPr>
          <w:rFonts w:eastAsia="Times New Roman"/>
          <w:bCs/>
          <w:szCs w:val="24"/>
        </w:rPr>
        <w:t>ί</w:t>
      </w:r>
      <w:r>
        <w:rPr>
          <w:rFonts w:eastAsia="Times New Roman"/>
          <w:bCs/>
          <w:szCs w:val="24"/>
        </w:rPr>
        <w:t>α</w:t>
      </w:r>
      <w:r w:rsidRPr="00BB0B18">
        <w:rPr>
          <w:rFonts w:eastAsia="Times New Roman"/>
          <w:bCs/>
          <w:szCs w:val="24"/>
        </w:rPr>
        <w:t xml:space="preserve"> σκληρή διαπραγμάτευση</w:t>
      </w:r>
      <w:r>
        <w:rPr>
          <w:rFonts w:eastAsia="Times New Roman"/>
          <w:bCs/>
          <w:szCs w:val="24"/>
        </w:rPr>
        <w:t xml:space="preserve"> που ανάγκασε </w:t>
      </w:r>
      <w:r w:rsidRPr="00BB0B18">
        <w:rPr>
          <w:rFonts w:eastAsia="Times New Roman"/>
          <w:bCs/>
          <w:szCs w:val="24"/>
        </w:rPr>
        <w:t xml:space="preserve">τα Σκόπια </w:t>
      </w:r>
      <w:r>
        <w:rPr>
          <w:rFonts w:eastAsia="Times New Roman"/>
          <w:bCs/>
          <w:szCs w:val="24"/>
        </w:rPr>
        <w:t xml:space="preserve">να αναδιπλωθούν, να αλλάξουν σύμβολα, σημαία και κάποιες διατυπώσεις του </w:t>
      </w:r>
      <w:r>
        <w:rPr>
          <w:rFonts w:eastAsia="Times New Roman"/>
          <w:bCs/>
          <w:szCs w:val="24"/>
        </w:rPr>
        <w:t>σ</w:t>
      </w:r>
      <w:r w:rsidRPr="00BB0B18">
        <w:rPr>
          <w:rFonts w:eastAsia="Times New Roman"/>
          <w:bCs/>
          <w:szCs w:val="24"/>
        </w:rPr>
        <w:t>υντάγματος</w:t>
      </w:r>
      <w:r>
        <w:rPr>
          <w:rFonts w:eastAsia="Times New Roman"/>
          <w:bCs/>
          <w:szCs w:val="24"/>
        </w:rPr>
        <w:t xml:space="preserve">, ώστε να υπάρξει </w:t>
      </w:r>
      <w:r>
        <w:rPr>
          <w:rFonts w:eastAsia="Times New Roman"/>
          <w:bCs/>
          <w:szCs w:val="24"/>
        </w:rPr>
        <w:t>Ε</w:t>
      </w:r>
      <w:r>
        <w:rPr>
          <w:rFonts w:eastAsia="Times New Roman"/>
          <w:bCs/>
          <w:szCs w:val="24"/>
        </w:rPr>
        <w:t xml:space="preserve">νδιάμεση </w:t>
      </w:r>
      <w:r>
        <w:rPr>
          <w:rFonts w:eastAsia="Times New Roman"/>
          <w:bCs/>
          <w:szCs w:val="24"/>
        </w:rPr>
        <w:t>Σ</w:t>
      </w:r>
      <w:r>
        <w:rPr>
          <w:rFonts w:eastAsia="Times New Roman"/>
          <w:bCs/>
          <w:szCs w:val="24"/>
        </w:rPr>
        <w:t>υμφωνία. Υ</w:t>
      </w:r>
      <w:r w:rsidRPr="00BB0B18">
        <w:rPr>
          <w:rFonts w:eastAsia="Times New Roman"/>
          <w:bCs/>
          <w:szCs w:val="24"/>
        </w:rPr>
        <w:t>ποχρεώθηκαν τα Σκόπια να αναδιπλωθο</w:t>
      </w:r>
      <w:r w:rsidRPr="00BB0B18">
        <w:rPr>
          <w:rFonts w:eastAsia="Times New Roman"/>
          <w:bCs/>
          <w:szCs w:val="24"/>
        </w:rPr>
        <w:t xml:space="preserve">ύν από πολλές </w:t>
      </w:r>
      <w:r>
        <w:rPr>
          <w:rFonts w:eastAsia="Times New Roman"/>
          <w:bCs/>
          <w:szCs w:val="24"/>
        </w:rPr>
        <w:t xml:space="preserve">ακραίες </w:t>
      </w:r>
      <w:r w:rsidRPr="00BB0B18">
        <w:rPr>
          <w:rFonts w:eastAsia="Times New Roman"/>
          <w:bCs/>
          <w:szCs w:val="24"/>
        </w:rPr>
        <w:t xml:space="preserve">θέσεις </w:t>
      </w:r>
      <w:r>
        <w:rPr>
          <w:rFonts w:eastAsia="Times New Roman"/>
          <w:bCs/>
          <w:szCs w:val="24"/>
        </w:rPr>
        <w:t xml:space="preserve">τους. </w:t>
      </w:r>
    </w:p>
    <w:p w14:paraId="2ED8BCB2" w14:textId="77777777" w:rsidR="00C647AD" w:rsidRDefault="00D506E1">
      <w:pPr>
        <w:spacing w:after="0" w:line="600" w:lineRule="auto"/>
        <w:ind w:firstLine="720"/>
        <w:jc w:val="both"/>
        <w:rPr>
          <w:rFonts w:eastAsia="Times New Roman"/>
          <w:bCs/>
          <w:szCs w:val="24"/>
        </w:rPr>
      </w:pPr>
      <w:r>
        <w:rPr>
          <w:rFonts w:eastAsia="Times New Roman"/>
          <w:bCs/>
          <w:szCs w:val="24"/>
        </w:rPr>
        <w:lastRenderedPageBreak/>
        <w:t xml:space="preserve">Το 1995 η </w:t>
      </w:r>
      <w:r>
        <w:rPr>
          <w:rFonts w:eastAsia="Times New Roman"/>
          <w:bCs/>
          <w:szCs w:val="24"/>
        </w:rPr>
        <w:t>Ε</w:t>
      </w:r>
      <w:r>
        <w:rPr>
          <w:rFonts w:eastAsia="Times New Roman"/>
          <w:bCs/>
          <w:szCs w:val="24"/>
        </w:rPr>
        <w:t xml:space="preserve">νδιάμεση </w:t>
      </w:r>
      <w:r>
        <w:rPr>
          <w:rFonts w:eastAsia="Times New Roman"/>
          <w:bCs/>
          <w:szCs w:val="24"/>
        </w:rPr>
        <w:t>Σ</w:t>
      </w:r>
      <w:r>
        <w:rPr>
          <w:rFonts w:eastAsia="Times New Roman"/>
          <w:bCs/>
          <w:szCs w:val="24"/>
        </w:rPr>
        <w:t>υμφωνία έδωσε τέλος στην όξυνση. Επέτρεψε τον διάλογο και άνοιξε τον δρόμο για την οικονομική και εμπορική συνεργασία ανάμεσα στις δύο χώρες. Άνοιξε τον δρόμο για την εξεύρεση ολοκληρωμένης λύση</w:t>
      </w:r>
      <w:r w:rsidRPr="00BB0B18">
        <w:rPr>
          <w:rFonts w:eastAsia="Times New Roman"/>
          <w:bCs/>
          <w:szCs w:val="24"/>
        </w:rPr>
        <w:t>ς</w:t>
      </w:r>
      <w:r>
        <w:rPr>
          <w:rFonts w:eastAsia="Times New Roman"/>
          <w:bCs/>
          <w:szCs w:val="24"/>
        </w:rPr>
        <w:t xml:space="preserve">. </w:t>
      </w:r>
    </w:p>
    <w:p w14:paraId="2ED8BCB3"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Δυστυχώς, όμως, όλα τα όπλα που </w:t>
      </w:r>
      <w:r w:rsidRPr="00BB0B18">
        <w:rPr>
          <w:rFonts w:eastAsia="Times New Roman"/>
          <w:bCs/>
          <w:szCs w:val="24"/>
        </w:rPr>
        <w:t xml:space="preserve">εξασφάλισε </w:t>
      </w:r>
      <w:r>
        <w:rPr>
          <w:rFonts w:eastAsia="Times New Roman"/>
          <w:bCs/>
          <w:szCs w:val="24"/>
        </w:rPr>
        <w:t xml:space="preserve">για </w:t>
      </w:r>
      <w:r w:rsidRPr="00BB0B18">
        <w:rPr>
          <w:rFonts w:eastAsia="Times New Roman"/>
          <w:bCs/>
          <w:szCs w:val="24"/>
        </w:rPr>
        <w:t xml:space="preserve">την Ελλάδα </w:t>
      </w:r>
      <w:r>
        <w:rPr>
          <w:rFonts w:eastAsia="Times New Roman"/>
          <w:bCs/>
          <w:szCs w:val="24"/>
        </w:rPr>
        <w:t>ο Ανδρέας Παπανδρέου στο ζήτημα αυτό τα παραδώσατε εσείς, κύριε Τσίπρα, σήμερα.</w:t>
      </w:r>
    </w:p>
    <w:p w14:paraId="2ED8BCB4"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Δημοκρατικής Συμπαράταξης)</w:t>
      </w:r>
    </w:p>
    <w:p w14:paraId="2ED8BCB5" w14:textId="77777777" w:rsidR="00C647AD" w:rsidRDefault="00D506E1">
      <w:pPr>
        <w:spacing w:after="0" w:line="600" w:lineRule="auto"/>
        <w:ind w:firstLine="720"/>
        <w:jc w:val="both"/>
        <w:rPr>
          <w:rFonts w:eastAsia="Times New Roman"/>
          <w:bCs/>
          <w:szCs w:val="24"/>
        </w:rPr>
      </w:pPr>
      <w:r>
        <w:rPr>
          <w:rFonts w:eastAsia="Times New Roman"/>
          <w:bCs/>
          <w:szCs w:val="24"/>
        </w:rPr>
        <w:t>Ή</w:t>
      </w:r>
      <w:r w:rsidRPr="00BB0B18">
        <w:rPr>
          <w:rFonts w:eastAsia="Times New Roman"/>
          <w:bCs/>
          <w:szCs w:val="24"/>
        </w:rPr>
        <w:t xml:space="preserve">ταν </w:t>
      </w:r>
      <w:r>
        <w:rPr>
          <w:rFonts w:eastAsia="Times New Roman"/>
          <w:bCs/>
          <w:szCs w:val="24"/>
        </w:rPr>
        <w:t>το ΠΑΣΟΚ που την περίοδο 2000</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2002 αναζήτησε τη </w:t>
      </w:r>
      <w:r>
        <w:rPr>
          <w:rFonts w:eastAsia="Times New Roman"/>
          <w:bCs/>
          <w:szCs w:val="24"/>
        </w:rPr>
        <w:t>λύση σύνθετης ονομασίας, φθάνοντας πολύ κοντά σε συμφωνία, χωρίς όμως -και το τονίζω αυτό- να εγκαταλείψουμε βασικές προϋποθέσεις ή πάγιες εθνικές γραμμές. Και ήταν η υπαναχώρηση της άλλης πλευράς που δεν επέτρεψε την επιτυχή ολοκλήρωση αυτής της διαδικασί</w:t>
      </w:r>
      <w:r>
        <w:rPr>
          <w:rFonts w:eastAsia="Times New Roman"/>
          <w:bCs/>
          <w:szCs w:val="24"/>
        </w:rPr>
        <w:t>ας.</w:t>
      </w:r>
    </w:p>
    <w:p w14:paraId="2ED8BCB6" w14:textId="77777777" w:rsidR="00C647AD" w:rsidRDefault="00D506E1">
      <w:pPr>
        <w:spacing w:after="0" w:line="600" w:lineRule="auto"/>
        <w:ind w:firstLine="720"/>
        <w:jc w:val="both"/>
        <w:rPr>
          <w:rFonts w:eastAsia="Times New Roman"/>
          <w:bCs/>
          <w:szCs w:val="24"/>
        </w:rPr>
      </w:pPr>
      <w:r>
        <w:rPr>
          <w:rFonts w:eastAsia="Times New Roman"/>
          <w:bCs/>
          <w:szCs w:val="24"/>
        </w:rPr>
        <w:t>Στη συνέχεια, ήταν το ΠΑΣΟΚ και ο Κώστας Σημίτης με Υπουργό Ε</w:t>
      </w:r>
      <w:r w:rsidRPr="00BB0B18">
        <w:rPr>
          <w:rFonts w:eastAsia="Times New Roman"/>
          <w:bCs/>
          <w:szCs w:val="24"/>
        </w:rPr>
        <w:t>ξωτερικών τον Γιώργο Παπανδρέου</w:t>
      </w:r>
      <w:r>
        <w:rPr>
          <w:rFonts w:eastAsia="Times New Roman"/>
          <w:bCs/>
          <w:szCs w:val="24"/>
        </w:rPr>
        <w:t>, που ως Κ</w:t>
      </w:r>
      <w:r w:rsidRPr="00BB0B18">
        <w:rPr>
          <w:rFonts w:eastAsia="Times New Roman"/>
          <w:bCs/>
          <w:szCs w:val="24"/>
        </w:rPr>
        <w:t xml:space="preserve">υβέρνηση </w:t>
      </w:r>
      <w:r>
        <w:rPr>
          <w:rFonts w:eastAsia="Times New Roman"/>
          <w:bCs/>
          <w:szCs w:val="24"/>
        </w:rPr>
        <w:t>και Προεδρία του Συμβουλίου της Ε</w:t>
      </w:r>
      <w:r w:rsidRPr="00BB0B18">
        <w:rPr>
          <w:rFonts w:eastAsia="Times New Roman"/>
          <w:bCs/>
          <w:szCs w:val="24"/>
        </w:rPr>
        <w:t xml:space="preserve">υρωπαϊκής Ένωσης </w:t>
      </w:r>
      <w:r>
        <w:rPr>
          <w:rFonts w:eastAsia="Times New Roman"/>
          <w:bCs/>
          <w:szCs w:val="24"/>
        </w:rPr>
        <w:t xml:space="preserve">τον Ιούνιο του 2003, άνοιξαν τη διαδικασία προσχώρησης των </w:t>
      </w:r>
      <w:r>
        <w:rPr>
          <w:rFonts w:eastAsia="Times New Roman"/>
          <w:bCs/>
          <w:szCs w:val="24"/>
        </w:rPr>
        <w:lastRenderedPageBreak/>
        <w:t>δυτικών Βαλκανίων στην Ευρωπαϊκή</w:t>
      </w:r>
      <w:r>
        <w:rPr>
          <w:rFonts w:eastAsia="Times New Roman"/>
          <w:bCs/>
          <w:szCs w:val="24"/>
        </w:rPr>
        <w:t xml:space="preserve"> Ένωση με την ατζέντα της Θ</w:t>
      </w:r>
      <w:r w:rsidRPr="00BB0B18">
        <w:rPr>
          <w:rFonts w:eastAsia="Times New Roman"/>
          <w:bCs/>
          <w:szCs w:val="24"/>
        </w:rPr>
        <w:t>εσσαλονίκης</w:t>
      </w:r>
      <w:r>
        <w:rPr>
          <w:rFonts w:eastAsia="Times New Roman"/>
          <w:bCs/>
          <w:szCs w:val="24"/>
        </w:rPr>
        <w:t>.</w:t>
      </w:r>
    </w:p>
    <w:p w14:paraId="2ED8BCB7" w14:textId="77777777" w:rsidR="00C647AD" w:rsidRDefault="00D506E1">
      <w:pPr>
        <w:spacing w:after="0" w:line="600" w:lineRule="auto"/>
        <w:ind w:firstLine="720"/>
        <w:jc w:val="both"/>
        <w:rPr>
          <w:rFonts w:eastAsia="Times New Roman"/>
          <w:bCs/>
          <w:szCs w:val="24"/>
        </w:rPr>
      </w:pPr>
      <w:r>
        <w:rPr>
          <w:rFonts w:eastAsia="Times New Roman"/>
          <w:bCs/>
          <w:szCs w:val="24"/>
        </w:rPr>
        <w:t>Επιδιώξαμε, λοιπόν, πάντα σε όλη την ιστορική μας διαδρομή σταθερά τη λύση, γιατί αυτό επιβάλλουν οι πάγιες αξίες μας για ε</w:t>
      </w:r>
      <w:r w:rsidRPr="00BB0B18">
        <w:rPr>
          <w:rFonts w:eastAsia="Times New Roman"/>
          <w:bCs/>
          <w:szCs w:val="24"/>
        </w:rPr>
        <w:t>ιρήνη</w:t>
      </w:r>
      <w:r>
        <w:rPr>
          <w:rFonts w:eastAsia="Times New Roman"/>
          <w:bCs/>
          <w:szCs w:val="24"/>
        </w:rPr>
        <w:t>,</w:t>
      </w:r>
      <w:r w:rsidRPr="00BB0B18">
        <w:rPr>
          <w:rFonts w:eastAsia="Times New Roman"/>
          <w:bCs/>
          <w:szCs w:val="24"/>
        </w:rPr>
        <w:t xml:space="preserve"> συνεργασία</w:t>
      </w:r>
      <w:r>
        <w:rPr>
          <w:rFonts w:eastAsia="Times New Roman"/>
          <w:bCs/>
          <w:szCs w:val="24"/>
        </w:rPr>
        <w:t xml:space="preserve">, φιλικές σχέσεις με όλες τις χώρες της περιοχής και πολύ περισσότερο </w:t>
      </w:r>
      <w:r w:rsidRPr="00BB0B18">
        <w:rPr>
          <w:rFonts w:eastAsia="Times New Roman"/>
          <w:bCs/>
          <w:szCs w:val="24"/>
        </w:rPr>
        <w:t>με του</w:t>
      </w:r>
      <w:r w:rsidRPr="00BB0B18">
        <w:rPr>
          <w:rFonts w:eastAsia="Times New Roman"/>
          <w:bCs/>
          <w:szCs w:val="24"/>
        </w:rPr>
        <w:t xml:space="preserve">ς γείτονές </w:t>
      </w:r>
      <w:r>
        <w:rPr>
          <w:rFonts w:eastAsia="Times New Roman"/>
          <w:bCs/>
          <w:szCs w:val="24"/>
        </w:rPr>
        <w:t>μας.</w:t>
      </w:r>
    </w:p>
    <w:p w14:paraId="2ED8BCB8" w14:textId="77777777" w:rsidR="00C647AD" w:rsidRDefault="00D506E1">
      <w:pPr>
        <w:spacing w:after="0" w:line="600" w:lineRule="auto"/>
        <w:ind w:firstLine="720"/>
        <w:jc w:val="both"/>
        <w:rPr>
          <w:rFonts w:eastAsia="Times New Roman"/>
          <w:bCs/>
          <w:szCs w:val="24"/>
        </w:rPr>
      </w:pPr>
      <w:r>
        <w:rPr>
          <w:rFonts w:eastAsia="Times New Roman"/>
          <w:bCs/>
          <w:szCs w:val="24"/>
        </w:rPr>
        <w:t>Κυρίες και κύριοι του ΣΥΡΙΖΑ, η π</w:t>
      </w:r>
      <w:r w:rsidRPr="00BB0B18">
        <w:rPr>
          <w:rFonts w:eastAsia="Times New Roman"/>
          <w:bCs/>
          <w:szCs w:val="24"/>
        </w:rPr>
        <w:t xml:space="preserve">ροοδευτική παράταξη δεν διχάζει με </w:t>
      </w:r>
      <w:r>
        <w:rPr>
          <w:rFonts w:eastAsia="Times New Roman"/>
          <w:bCs/>
          <w:szCs w:val="24"/>
        </w:rPr>
        <w:t>ιδεοληψίες, αλλά ενώνει με</w:t>
      </w:r>
      <w:r w:rsidRPr="00BB0B18">
        <w:rPr>
          <w:rFonts w:eastAsia="Times New Roman"/>
          <w:bCs/>
          <w:szCs w:val="24"/>
        </w:rPr>
        <w:t xml:space="preserve"> καθαρά </w:t>
      </w:r>
      <w:r>
        <w:rPr>
          <w:rFonts w:eastAsia="Times New Roman"/>
          <w:bCs/>
          <w:szCs w:val="24"/>
        </w:rPr>
        <w:t xml:space="preserve">εθνικές επωφελείς θέσεις. </w:t>
      </w:r>
    </w:p>
    <w:p w14:paraId="2ED8BCB9"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«Το όνομά μας είναι η ψυχή μας», έλεγε η αείμνηστη Μελίνα Μερκούρη και μας ένωνε όλους με αυτά τα λόγια της. </w:t>
      </w:r>
      <w:r>
        <w:rPr>
          <w:rFonts w:eastAsia="Times New Roman"/>
          <w:bCs/>
          <w:szCs w:val="24"/>
        </w:rPr>
        <w:t>Σήμερα πάμε στο «εμείς τους φωνάζουμε Μακεδόνες». Κεντρικό στέλεχος της Κυβέρνησής σας τοποθετήθηκε με αυτόν τον τρόπο.</w:t>
      </w:r>
    </w:p>
    <w:p w14:paraId="2ED8BCBA" w14:textId="77777777" w:rsidR="00C647AD" w:rsidRDefault="00D506E1">
      <w:pPr>
        <w:spacing w:after="0" w:line="600" w:lineRule="auto"/>
        <w:ind w:firstLine="720"/>
        <w:jc w:val="both"/>
        <w:rPr>
          <w:rFonts w:eastAsia="Times New Roman"/>
          <w:bCs/>
          <w:szCs w:val="24"/>
        </w:rPr>
      </w:pPr>
      <w:r>
        <w:rPr>
          <w:rFonts w:eastAsia="Times New Roman"/>
          <w:bCs/>
          <w:szCs w:val="24"/>
        </w:rPr>
        <w:t>Όποιος δεν στοιχήθηκε ακόμα, έστω και σιωπηλά και</w:t>
      </w:r>
      <w:r w:rsidRPr="00BB0B18">
        <w:rPr>
          <w:rFonts w:eastAsia="Times New Roman"/>
          <w:bCs/>
          <w:szCs w:val="24"/>
        </w:rPr>
        <w:t xml:space="preserve"> με κατεβασμένο το κεφάλι</w:t>
      </w:r>
      <w:r>
        <w:rPr>
          <w:rFonts w:eastAsia="Times New Roman"/>
          <w:bCs/>
          <w:szCs w:val="24"/>
        </w:rPr>
        <w:t>,</w:t>
      </w:r>
      <w:r w:rsidRPr="00BB0B18">
        <w:rPr>
          <w:rFonts w:eastAsia="Times New Roman"/>
          <w:bCs/>
          <w:szCs w:val="24"/>
        </w:rPr>
        <w:t xml:space="preserve"> πίσω</w:t>
      </w:r>
      <w:r>
        <w:rPr>
          <w:rFonts w:eastAsia="Times New Roman"/>
          <w:bCs/>
          <w:szCs w:val="24"/>
        </w:rPr>
        <w:t xml:space="preserve"> από τη </w:t>
      </w:r>
      <w:r>
        <w:rPr>
          <w:rFonts w:eastAsia="Times New Roman"/>
          <w:bCs/>
          <w:szCs w:val="24"/>
        </w:rPr>
        <w:t>σ</w:t>
      </w:r>
      <w:r w:rsidRPr="00BB0B18">
        <w:rPr>
          <w:rFonts w:eastAsia="Times New Roman"/>
          <w:bCs/>
          <w:szCs w:val="24"/>
        </w:rPr>
        <w:t xml:space="preserve">υμφωνία </w:t>
      </w:r>
      <w:r>
        <w:rPr>
          <w:rFonts w:eastAsia="Times New Roman"/>
          <w:bCs/>
          <w:szCs w:val="24"/>
        </w:rPr>
        <w:t>σας</w:t>
      </w:r>
      <w:r w:rsidRPr="00BB0B18">
        <w:rPr>
          <w:rFonts w:eastAsia="Times New Roman"/>
          <w:bCs/>
          <w:szCs w:val="24"/>
        </w:rPr>
        <w:t xml:space="preserve"> βαφτίστηκε </w:t>
      </w:r>
      <w:r>
        <w:rPr>
          <w:rFonts w:eastAsia="Times New Roman"/>
          <w:bCs/>
          <w:szCs w:val="24"/>
        </w:rPr>
        <w:t xml:space="preserve">από εσάς </w:t>
      </w:r>
      <w:r w:rsidRPr="00BB0B18">
        <w:rPr>
          <w:rFonts w:eastAsia="Times New Roman"/>
          <w:bCs/>
          <w:szCs w:val="24"/>
        </w:rPr>
        <w:t>εθνικιστής</w:t>
      </w:r>
      <w:r>
        <w:rPr>
          <w:rFonts w:eastAsia="Times New Roman"/>
          <w:bCs/>
          <w:szCs w:val="24"/>
        </w:rPr>
        <w:t>, ακρ</w:t>
      </w:r>
      <w:r>
        <w:rPr>
          <w:rFonts w:eastAsia="Times New Roman"/>
          <w:bCs/>
          <w:szCs w:val="24"/>
        </w:rPr>
        <w:t>οδεξιός, πατριδοκάπηλος. Έχετε, ό</w:t>
      </w:r>
      <w:r>
        <w:rPr>
          <w:rFonts w:eastAsia="Times New Roman"/>
          <w:bCs/>
          <w:szCs w:val="24"/>
        </w:rPr>
        <w:lastRenderedPageBreak/>
        <w:t xml:space="preserve">μως, ακέραια την ευθύνη γι’ αυτήν τη </w:t>
      </w:r>
      <w:r>
        <w:rPr>
          <w:rFonts w:eastAsia="Times New Roman"/>
          <w:bCs/>
          <w:szCs w:val="24"/>
        </w:rPr>
        <w:t>σ</w:t>
      </w:r>
      <w:r>
        <w:rPr>
          <w:rFonts w:eastAsia="Times New Roman"/>
          <w:bCs/>
          <w:szCs w:val="24"/>
        </w:rPr>
        <w:t>υμφωνία και</w:t>
      </w:r>
      <w:r w:rsidRPr="00BB0B18">
        <w:rPr>
          <w:rFonts w:eastAsia="Times New Roman"/>
          <w:bCs/>
          <w:szCs w:val="24"/>
        </w:rPr>
        <w:t xml:space="preserve"> </w:t>
      </w:r>
      <w:r>
        <w:rPr>
          <w:rFonts w:eastAsia="Times New Roman"/>
          <w:bCs/>
          <w:szCs w:val="24"/>
        </w:rPr>
        <w:t>τα προβλήματα που θα δημιουργήσει και έχετε μεγάλη ευθύνη για τον νέο διχασμό.</w:t>
      </w:r>
    </w:p>
    <w:p w14:paraId="2ED8BCBB"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Αρνηθήκατε τη συνεννόηση. Δεν διαπραγματευτήκατε με βάση </w:t>
      </w:r>
      <w:r>
        <w:rPr>
          <w:rFonts w:eastAsia="Times New Roman"/>
          <w:bCs/>
          <w:szCs w:val="24"/>
        </w:rPr>
        <w:t>την</w:t>
      </w:r>
      <w:r>
        <w:rPr>
          <w:rFonts w:eastAsia="Times New Roman"/>
          <w:bCs/>
          <w:szCs w:val="24"/>
        </w:rPr>
        <w:t xml:space="preserve"> εθνική γραμμή. Εά</w:t>
      </w:r>
      <w:r w:rsidRPr="00BB0B18">
        <w:rPr>
          <w:rFonts w:eastAsia="Times New Roman"/>
          <w:bCs/>
          <w:szCs w:val="24"/>
        </w:rPr>
        <w:t>ν το είχ</w:t>
      </w:r>
      <w:r>
        <w:rPr>
          <w:rFonts w:eastAsia="Times New Roman"/>
          <w:bCs/>
          <w:szCs w:val="24"/>
        </w:rPr>
        <w:t>ατε</w:t>
      </w:r>
      <w:r w:rsidRPr="00BB0B18">
        <w:rPr>
          <w:rFonts w:eastAsia="Times New Roman"/>
          <w:bCs/>
          <w:szCs w:val="24"/>
        </w:rPr>
        <w:t xml:space="preserve"> κάνε</w:t>
      </w:r>
      <w:r w:rsidRPr="00BB0B18">
        <w:rPr>
          <w:rFonts w:eastAsia="Times New Roman"/>
          <w:bCs/>
          <w:szCs w:val="24"/>
        </w:rPr>
        <w:t>ι</w:t>
      </w:r>
      <w:r>
        <w:rPr>
          <w:rFonts w:eastAsia="Times New Roman"/>
          <w:bCs/>
          <w:szCs w:val="24"/>
        </w:rPr>
        <w:t>, θα είχατε μεγάλη</w:t>
      </w:r>
      <w:r w:rsidRPr="00BB0B18">
        <w:rPr>
          <w:rFonts w:eastAsia="Times New Roman"/>
          <w:bCs/>
          <w:szCs w:val="24"/>
        </w:rPr>
        <w:t xml:space="preserve"> διαπραγματευτική ισχύ και σίγουρα η </w:t>
      </w:r>
      <w:r>
        <w:rPr>
          <w:rFonts w:eastAsia="Times New Roman"/>
          <w:bCs/>
          <w:szCs w:val="24"/>
        </w:rPr>
        <w:t>σ</w:t>
      </w:r>
      <w:r w:rsidRPr="00BB0B18">
        <w:rPr>
          <w:rFonts w:eastAsia="Times New Roman"/>
          <w:bCs/>
          <w:szCs w:val="24"/>
        </w:rPr>
        <w:t>υμφωνία θα ήταν πολύ καλύτερη απ</w:t>
      </w:r>
      <w:r>
        <w:rPr>
          <w:rFonts w:eastAsia="Times New Roman"/>
          <w:bCs/>
          <w:szCs w:val="24"/>
        </w:rPr>
        <w:t>’</w:t>
      </w:r>
      <w:r w:rsidRPr="00BB0B18">
        <w:rPr>
          <w:rFonts w:eastAsia="Times New Roman"/>
          <w:bCs/>
          <w:szCs w:val="24"/>
        </w:rPr>
        <w:t xml:space="preserve"> αυτή</w:t>
      </w:r>
      <w:r>
        <w:rPr>
          <w:rFonts w:eastAsia="Times New Roman"/>
          <w:bCs/>
          <w:szCs w:val="24"/>
        </w:rPr>
        <w:t>ν</w:t>
      </w:r>
      <w:r w:rsidRPr="00BB0B18">
        <w:rPr>
          <w:rFonts w:eastAsia="Times New Roman"/>
          <w:bCs/>
          <w:szCs w:val="24"/>
        </w:rPr>
        <w:t xml:space="preserve"> που </w:t>
      </w:r>
      <w:r>
        <w:rPr>
          <w:rFonts w:eastAsia="Times New Roman"/>
          <w:bCs/>
          <w:szCs w:val="24"/>
        </w:rPr>
        <w:t xml:space="preserve">φέρνετε </w:t>
      </w:r>
      <w:r w:rsidRPr="00BB0B18">
        <w:rPr>
          <w:rFonts w:eastAsia="Times New Roman"/>
          <w:bCs/>
          <w:szCs w:val="24"/>
        </w:rPr>
        <w:t xml:space="preserve">να ψηφίσει η Ελληνική </w:t>
      </w:r>
      <w:r>
        <w:rPr>
          <w:rFonts w:eastAsia="Times New Roman"/>
          <w:bCs/>
          <w:szCs w:val="24"/>
        </w:rPr>
        <w:t>Βουλή.</w:t>
      </w:r>
    </w:p>
    <w:p w14:paraId="2ED8BCBC"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Κοιτούσατε, όμως, πρώτα </w:t>
      </w:r>
      <w:r w:rsidRPr="00BB0B18">
        <w:rPr>
          <w:rFonts w:eastAsia="Times New Roman"/>
          <w:bCs/>
          <w:szCs w:val="24"/>
        </w:rPr>
        <w:t>τις εσωτερικές ισορροπίες και τ</w:t>
      </w:r>
      <w:r>
        <w:rPr>
          <w:rFonts w:eastAsia="Times New Roman"/>
          <w:bCs/>
          <w:szCs w:val="24"/>
        </w:rPr>
        <w:t>ο εσωτερικό πολιτικό σκηνικό και όχι αυτή καθαυτή την πορεία δι</w:t>
      </w:r>
      <w:r>
        <w:rPr>
          <w:rFonts w:eastAsia="Times New Roman"/>
          <w:bCs/>
          <w:szCs w:val="24"/>
        </w:rPr>
        <w:t>απραγμάτευσης και την ενίσχυση των ελληνικών θέσεων. Δ</w:t>
      </w:r>
      <w:r w:rsidRPr="00BB0B18">
        <w:rPr>
          <w:rFonts w:eastAsia="Times New Roman"/>
          <w:bCs/>
          <w:szCs w:val="24"/>
        </w:rPr>
        <w:t xml:space="preserve">εν ήταν αυτή η προτεραιότητά </w:t>
      </w:r>
      <w:r>
        <w:rPr>
          <w:rFonts w:eastAsia="Times New Roman"/>
          <w:bCs/>
          <w:szCs w:val="24"/>
        </w:rPr>
        <w:t xml:space="preserve">σας. </w:t>
      </w:r>
    </w:p>
    <w:p w14:paraId="2ED8BCBD"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Η </w:t>
      </w:r>
      <w:r>
        <w:rPr>
          <w:rFonts w:eastAsia="Times New Roman"/>
          <w:bCs/>
          <w:szCs w:val="24"/>
        </w:rPr>
        <w:t>σ</w:t>
      </w:r>
      <w:r w:rsidRPr="00BB0B18">
        <w:rPr>
          <w:rFonts w:eastAsia="Times New Roman"/>
          <w:bCs/>
          <w:szCs w:val="24"/>
        </w:rPr>
        <w:t>υμφωνία</w:t>
      </w:r>
      <w:r>
        <w:rPr>
          <w:rFonts w:eastAsia="Times New Roman"/>
          <w:bCs/>
          <w:szCs w:val="24"/>
        </w:rPr>
        <w:t xml:space="preserve">, λοιπόν, έτσι όπως κατέληξε, δεν λύνει οριστικά και αμετάκλητα </w:t>
      </w:r>
      <w:r w:rsidRPr="00BB0B18">
        <w:rPr>
          <w:rFonts w:eastAsia="Times New Roman"/>
          <w:bCs/>
          <w:szCs w:val="24"/>
        </w:rPr>
        <w:t>τα προβλήματα</w:t>
      </w:r>
      <w:r>
        <w:rPr>
          <w:rFonts w:eastAsia="Times New Roman"/>
          <w:bCs/>
          <w:szCs w:val="24"/>
        </w:rPr>
        <w:t xml:space="preserve">, αλλά τα διαιωνίζει. Η </w:t>
      </w:r>
      <w:r w:rsidRPr="00BB0B18">
        <w:rPr>
          <w:rFonts w:eastAsia="Times New Roman"/>
          <w:bCs/>
          <w:szCs w:val="24"/>
        </w:rPr>
        <w:t>υποχώρησ</w:t>
      </w:r>
      <w:r>
        <w:rPr>
          <w:rFonts w:eastAsia="Times New Roman"/>
          <w:bCs/>
          <w:szCs w:val="24"/>
        </w:rPr>
        <w:t>η και οι παραχωρήσεις που κάνατε θ</w:t>
      </w:r>
      <w:r w:rsidRPr="00BB0B18">
        <w:rPr>
          <w:rFonts w:eastAsia="Times New Roman"/>
          <w:bCs/>
          <w:szCs w:val="24"/>
        </w:rPr>
        <w:t>α σας βα</w:t>
      </w:r>
      <w:r>
        <w:rPr>
          <w:rFonts w:eastAsia="Times New Roman"/>
          <w:bCs/>
          <w:szCs w:val="24"/>
        </w:rPr>
        <w:t>ραίνου</w:t>
      </w:r>
      <w:r>
        <w:rPr>
          <w:rFonts w:eastAsia="Times New Roman"/>
          <w:bCs/>
          <w:szCs w:val="24"/>
        </w:rPr>
        <w:t>ν κ</w:t>
      </w:r>
      <w:r w:rsidRPr="00BB0B18">
        <w:rPr>
          <w:rFonts w:eastAsia="Times New Roman"/>
          <w:bCs/>
          <w:szCs w:val="24"/>
        </w:rPr>
        <w:t xml:space="preserve">αι θα σας </w:t>
      </w:r>
      <w:r>
        <w:rPr>
          <w:rFonts w:eastAsia="Times New Roman"/>
          <w:bCs/>
          <w:szCs w:val="24"/>
        </w:rPr>
        <w:t>ακολουθούν για πάντα.</w:t>
      </w:r>
    </w:p>
    <w:p w14:paraId="2ED8BCBE" w14:textId="77777777" w:rsidR="00C647AD" w:rsidRDefault="00D506E1">
      <w:pPr>
        <w:spacing w:after="0" w:line="600" w:lineRule="auto"/>
        <w:ind w:firstLine="720"/>
        <w:jc w:val="both"/>
        <w:rPr>
          <w:rFonts w:eastAsia="Times New Roman"/>
          <w:bCs/>
          <w:szCs w:val="24"/>
        </w:rPr>
      </w:pPr>
      <w:r>
        <w:rPr>
          <w:rFonts w:eastAsia="Times New Roman"/>
          <w:bCs/>
          <w:szCs w:val="24"/>
        </w:rPr>
        <w:t>Κυρίες και κύριοι Β</w:t>
      </w:r>
      <w:r w:rsidRPr="00BB0B18">
        <w:rPr>
          <w:rFonts w:eastAsia="Times New Roman"/>
          <w:bCs/>
          <w:szCs w:val="24"/>
        </w:rPr>
        <w:t>ουλευτές</w:t>
      </w:r>
      <w:r>
        <w:rPr>
          <w:rFonts w:eastAsia="Times New Roman"/>
          <w:bCs/>
          <w:szCs w:val="24"/>
        </w:rPr>
        <w:t xml:space="preserve">, κλείνοντας, δεν μπορώ να μην αναφερθώ στην εκμετάλλευση, στη χρησιμοποίηση της </w:t>
      </w:r>
      <w:r>
        <w:rPr>
          <w:rFonts w:eastAsia="Times New Roman"/>
          <w:bCs/>
          <w:szCs w:val="24"/>
        </w:rPr>
        <w:t>σ</w:t>
      </w:r>
      <w:r w:rsidRPr="00BB0B18">
        <w:rPr>
          <w:rFonts w:eastAsia="Times New Roman"/>
          <w:bCs/>
          <w:szCs w:val="24"/>
        </w:rPr>
        <w:t>υμφωνίας των Πρεσπών</w:t>
      </w:r>
      <w:r>
        <w:rPr>
          <w:rFonts w:eastAsia="Times New Roman"/>
          <w:bCs/>
          <w:szCs w:val="24"/>
        </w:rPr>
        <w:t xml:space="preserve"> ως όχημα εξυπηρέτησης των κομματικών σχεδίων του κ. Τσίπρα. Όπως είπε, εξ</w:t>
      </w:r>
      <w:r>
        <w:rPr>
          <w:rFonts w:eastAsia="Times New Roman"/>
          <w:bCs/>
          <w:szCs w:val="24"/>
        </w:rPr>
        <w:t xml:space="preserve"> </w:t>
      </w:r>
      <w:r>
        <w:rPr>
          <w:rFonts w:eastAsia="Times New Roman"/>
          <w:bCs/>
          <w:szCs w:val="24"/>
        </w:rPr>
        <w:t>άλλου, ο ίδιος κυ</w:t>
      </w:r>
      <w:r>
        <w:rPr>
          <w:rFonts w:eastAsia="Times New Roman"/>
          <w:bCs/>
          <w:szCs w:val="24"/>
        </w:rPr>
        <w:t>νικά -</w:t>
      </w:r>
      <w:r w:rsidRPr="00BB0B18">
        <w:rPr>
          <w:rFonts w:eastAsia="Times New Roman"/>
          <w:bCs/>
          <w:szCs w:val="24"/>
        </w:rPr>
        <w:lastRenderedPageBreak/>
        <w:t xml:space="preserve">όπως το </w:t>
      </w:r>
      <w:r>
        <w:rPr>
          <w:rFonts w:eastAsia="Times New Roman"/>
          <w:bCs/>
          <w:szCs w:val="24"/>
        </w:rPr>
        <w:t>σ</w:t>
      </w:r>
      <w:r w:rsidRPr="00BB0B18">
        <w:rPr>
          <w:rFonts w:eastAsia="Times New Roman"/>
          <w:bCs/>
          <w:szCs w:val="24"/>
        </w:rPr>
        <w:t>υνηθίζει</w:t>
      </w:r>
      <w:r>
        <w:rPr>
          <w:rFonts w:eastAsia="Times New Roman"/>
          <w:bCs/>
          <w:szCs w:val="24"/>
        </w:rPr>
        <w:t xml:space="preserve">- με βάση τις Πρέσπες θέλει να </w:t>
      </w:r>
      <w:r w:rsidRPr="00BB0B18">
        <w:rPr>
          <w:rFonts w:eastAsia="Times New Roman"/>
          <w:bCs/>
          <w:szCs w:val="24"/>
        </w:rPr>
        <w:t>αναδιατάξ</w:t>
      </w:r>
      <w:r>
        <w:rPr>
          <w:rFonts w:eastAsia="Times New Roman"/>
          <w:bCs/>
          <w:szCs w:val="24"/>
        </w:rPr>
        <w:t>ει</w:t>
      </w:r>
      <w:r w:rsidRPr="00BB0B18">
        <w:rPr>
          <w:rFonts w:eastAsia="Times New Roman"/>
          <w:bCs/>
          <w:szCs w:val="24"/>
        </w:rPr>
        <w:t xml:space="preserve"> το πολιτικό σκηνικό</w:t>
      </w:r>
      <w:r>
        <w:rPr>
          <w:rFonts w:eastAsia="Times New Roman"/>
          <w:bCs/>
          <w:szCs w:val="24"/>
        </w:rPr>
        <w:t>. Τ</w:t>
      </w:r>
      <w:r w:rsidRPr="00BB0B18">
        <w:rPr>
          <w:rFonts w:eastAsia="Times New Roman"/>
          <w:bCs/>
          <w:szCs w:val="24"/>
        </w:rPr>
        <w:t xml:space="preserve">ο έμβλημα της πολιτικής του </w:t>
      </w:r>
      <w:r>
        <w:rPr>
          <w:rFonts w:eastAsia="Times New Roman"/>
          <w:bCs/>
          <w:szCs w:val="24"/>
        </w:rPr>
        <w:t>είναι «πώ</w:t>
      </w:r>
      <w:r w:rsidRPr="00BB0B18">
        <w:rPr>
          <w:rFonts w:eastAsia="Times New Roman"/>
          <w:bCs/>
          <w:szCs w:val="24"/>
        </w:rPr>
        <w:t>ς θα παραμείν</w:t>
      </w:r>
      <w:r>
        <w:rPr>
          <w:rFonts w:eastAsia="Times New Roman"/>
          <w:bCs/>
          <w:szCs w:val="24"/>
        </w:rPr>
        <w:t>ω</w:t>
      </w:r>
      <w:r w:rsidRPr="00BB0B18">
        <w:rPr>
          <w:rFonts w:eastAsia="Times New Roman"/>
          <w:bCs/>
          <w:szCs w:val="24"/>
        </w:rPr>
        <w:t xml:space="preserve"> λίγο περισσότερο στην καρέκλα</w:t>
      </w:r>
      <w:r>
        <w:rPr>
          <w:rFonts w:eastAsia="Times New Roman"/>
          <w:bCs/>
          <w:szCs w:val="24"/>
        </w:rPr>
        <w:t>».</w:t>
      </w:r>
    </w:p>
    <w:p w14:paraId="2ED8BCBF"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Αφού, λοιπόν, πήρατε ψήφο εμπιστοσύνης </w:t>
      </w:r>
      <w:r w:rsidRPr="00BB0B18">
        <w:rPr>
          <w:rFonts w:eastAsia="Times New Roman"/>
          <w:bCs/>
          <w:szCs w:val="24"/>
        </w:rPr>
        <w:t>με τα υπολείμματα της ακροδεξιάς</w:t>
      </w:r>
      <w:r>
        <w:rPr>
          <w:rFonts w:eastAsia="Times New Roman"/>
          <w:bCs/>
          <w:szCs w:val="24"/>
        </w:rPr>
        <w:t>, κ</w:t>
      </w:r>
      <w:r w:rsidRPr="00BB0B18">
        <w:rPr>
          <w:rFonts w:eastAsia="Times New Roman"/>
          <w:bCs/>
          <w:szCs w:val="24"/>
        </w:rPr>
        <w:t xml:space="preserve">ύριε </w:t>
      </w:r>
      <w:r w:rsidRPr="00BB0B18">
        <w:rPr>
          <w:rFonts w:eastAsia="Times New Roman"/>
          <w:bCs/>
          <w:szCs w:val="24"/>
        </w:rPr>
        <w:t>Τσίπρα</w:t>
      </w:r>
      <w:r>
        <w:rPr>
          <w:rFonts w:eastAsia="Times New Roman"/>
          <w:bCs/>
          <w:szCs w:val="24"/>
        </w:rPr>
        <w:t xml:space="preserve">, αναζητάτε </w:t>
      </w:r>
      <w:r w:rsidRPr="00BB0B18">
        <w:rPr>
          <w:rFonts w:eastAsia="Times New Roman"/>
          <w:bCs/>
          <w:szCs w:val="24"/>
        </w:rPr>
        <w:t xml:space="preserve">τώρα νέα </w:t>
      </w:r>
      <w:r>
        <w:rPr>
          <w:rFonts w:eastAsia="Times New Roman"/>
          <w:bCs/>
          <w:szCs w:val="24"/>
        </w:rPr>
        <w:t xml:space="preserve">στηρίγματα, νέους </w:t>
      </w:r>
      <w:r w:rsidRPr="00BB0B18">
        <w:rPr>
          <w:rFonts w:eastAsia="Times New Roman"/>
          <w:bCs/>
          <w:szCs w:val="24"/>
        </w:rPr>
        <w:t xml:space="preserve"> πρόθυμους</w:t>
      </w:r>
      <w:r>
        <w:rPr>
          <w:rFonts w:eastAsia="Times New Roman"/>
          <w:bCs/>
          <w:szCs w:val="24"/>
        </w:rPr>
        <w:t>. Φ</w:t>
      </w:r>
      <w:r w:rsidRPr="00BB0B18">
        <w:rPr>
          <w:rFonts w:eastAsia="Times New Roman"/>
          <w:bCs/>
          <w:szCs w:val="24"/>
        </w:rPr>
        <w:t xml:space="preserve">οβάστε και ψάχνετε τρόπους να </w:t>
      </w:r>
      <w:r>
        <w:rPr>
          <w:rFonts w:eastAsia="Times New Roman"/>
          <w:bCs/>
          <w:szCs w:val="24"/>
        </w:rPr>
        <w:t>αποτινάξετε</w:t>
      </w:r>
      <w:r w:rsidRPr="00BB0B18">
        <w:rPr>
          <w:rFonts w:eastAsia="Times New Roman"/>
          <w:bCs/>
          <w:szCs w:val="24"/>
        </w:rPr>
        <w:t xml:space="preserve"> το στίγμα της σ</w:t>
      </w:r>
      <w:r>
        <w:rPr>
          <w:rFonts w:eastAsia="Times New Roman"/>
          <w:bCs/>
          <w:szCs w:val="24"/>
        </w:rPr>
        <w:t>υνεργασίας σας με την ακροδεξιά. Ν</w:t>
      </w:r>
      <w:r w:rsidRPr="00BB0B18">
        <w:rPr>
          <w:rFonts w:eastAsia="Times New Roman"/>
          <w:bCs/>
          <w:szCs w:val="24"/>
        </w:rPr>
        <w:t xml:space="preserve">ομίζετε ότι </w:t>
      </w:r>
      <w:r>
        <w:rPr>
          <w:rFonts w:eastAsia="Times New Roman"/>
          <w:bCs/>
          <w:szCs w:val="24"/>
        </w:rPr>
        <w:t xml:space="preserve">έτσι με όλα αυτά θα ξεχαστεί το ήθος και </w:t>
      </w:r>
      <w:r w:rsidRPr="00BB0B18">
        <w:rPr>
          <w:rFonts w:eastAsia="Times New Roman"/>
          <w:bCs/>
          <w:szCs w:val="24"/>
        </w:rPr>
        <w:t xml:space="preserve">το ύφος της διακυβέρνησής </w:t>
      </w:r>
      <w:r>
        <w:rPr>
          <w:rFonts w:eastAsia="Times New Roman"/>
          <w:bCs/>
          <w:szCs w:val="24"/>
        </w:rPr>
        <w:t xml:space="preserve">σας, οι αντιλαϊκές </w:t>
      </w:r>
      <w:r w:rsidRPr="00BB0B18">
        <w:rPr>
          <w:rFonts w:eastAsia="Times New Roman"/>
          <w:bCs/>
          <w:szCs w:val="24"/>
        </w:rPr>
        <w:t>πολιτικές</w:t>
      </w:r>
      <w:r>
        <w:rPr>
          <w:rFonts w:eastAsia="Times New Roman"/>
          <w:bCs/>
          <w:szCs w:val="24"/>
        </w:rPr>
        <w:t xml:space="preserve">, οι σκληρές σας </w:t>
      </w:r>
      <w:r w:rsidRPr="00BB0B18">
        <w:rPr>
          <w:rFonts w:eastAsia="Times New Roman"/>
          <w:bCs/>
          <w:szCs w:val="24"/>
        </w:rPr>
        <w:t>πολιτικές</w:t>
      </w:r>
      <w:r>
        <w:rPr>
          <w:rFonts w:eastAsia="Times New Roman"/>
          <w:bCs/>
          <w:szCs w:val="24"/>
        </w:rPr>
        <w:t xml:space="preserve">, η </w:t>
      </w:r>
      <w:r w:rsidRPr="00BB0B18">
        <w:rPr>
          <w:rFonts w:eastAsia="Times New Roman"/>
          <w:bCs/>
          <w:szCs w:val="24"/>
        </w:rPr>
        <w:t>διάλυσ</w:t>
      </w:r>
      <w:r>
        <w:rPr>
          <w:rFonts w:eastAsia="Times New Roman"/>
          <w:bCs/>
          <w:szCs w:val="24"/>
        </w:rPr>
        <w:t>η του</w:t>
      </w:r>
      <w:r w:rsidRPr="00BB0B18">
        <w:rPr>
          <w:rFonts w:eastAsia="Times New Roman"/>
          <w:bCs/>
          <w:szCs w:val="24"/>
        </w:rPr>
        <w:t xml:space="preserve"> κοινωνικ</w:t>
      </w:r>
      <w:r>
        <w:rPr>
          <w:rFonts w:eastAsia="Times New Roman"/>
          <w:bCs/>
          <w:szCs w:val="24"/>
        </w:rPr>
        <w:t>ού</w:t>
      </w:r>
      <w:r w:rsidRPr="00BB0B18">
        <w:rPr>
          <w:rFonts w:eastAsia="Times New Roman"/>
          <w:bCs/>
          <w:szCs w:val="24"/>
        </w:rPr>
        <w:t xml:space="preserve"> κράτο</w:t>
      </w:r>
      <w:r>
        <w:rPr>
          <w:rFonts w:eastAsia="Times New Roman"/>
          <w:bCs/>
          <w:szCs w:val="24"/>
        </w:rPr>
        <w:t>υ</w:t>
      </w:r>
      <w:r w:rsidRPr="00BB0B18">
        <w:rPr>
          <w:rFonts w:eastAsia="Times New Roman"/>
          <w:bCs/>
          <w:szCs w:val="24"/>
        </w:rPr>
        <w:t>ς</w:t>
      </w:r>
      <w:r>
        <w:rPr>
          <w:rFonts w:eastAsia="Times New Roman"/>
          <w:bCs/>
          <w:szCs w:val="24"/>
        </w:rPr>
        <w:t>. Ν</w:t>
      </w:r>
      <w:r w:rsidRPr="00BB0B18">
        <w:rPr>
          <w:rFonts w:eastAsia="Times New Roman"/>
          <w:bCs/>
          <w:szCs w:val="24"/>
        </w:rPr>
        <w:t>ομίζε</w:t>
      </w:r>
      <w:r>
        <w:rPr>
          <w:rFonts w:eastAsia="Times New Roman"/>
          <w:bCs/>
          <w:szCs w:val="24"/>
        </w:rPr>
        <w:t>τε</w:t>
      </w:r>
      <w:r w:rsidRPr="00BB0B18">
        <w:rPr>
          <w:rFonts w:eastAsia="Times New Roman"/>
          <w:bCs/>
          <w:szCs w:val="24"/>
        </w:rPr>
        <w:t xml:space="preserve"> ότι θα </w:t>
      </w:r>
      <w:r>
        <w:rPr>
          <w:rFonts w:eastAsia="Times New Roman"/>
          <w:bCs/>
          <w:szCs w:val="24"/>
        </w:rPr>
        <w:t>ξεχάσει ο ελληνικός λαός τα αλισβερίσια, τα νταραβέρια, την πολιτική παρακμή, τον διχασμό.</w:t>
      </w:r>
    </w:p>
    <w:p w14:paraId="2ED8BCC0"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Όποιος δεν είναι μαζί σας, </w:t>
      </w:r>
      <w:r w:rsidRPr="00BB0B18">
        <w:rPr>
          <w:rFonts w:eastAsia="Times New Roman"/>
          <w:bCs/>
          <w:szCs w:val="24"/>
        </w:rPr>
        <w:t xml:space="preserve">κατά τη γνώμη </w:t>
      </w:r>
      <w:r>
        <w:rPr>
          <w:rFonts w:eastAsia="Times New Roman"/>
          <w:bCs/>
          <w:szCs w:val="24"/>
        </w:rPr>
        <w:t>σας, είναι δεξιός. Μήπως ξεχνάτε ότι εσείς είσ</w:t>
      </w:r>
      <w:r>
        <w:rPr>
          <w:rFonts w:eastAsia="Times New Roman"/>
          <w:bCs/>
          <w:szCs w:val="24"/>
        </w:rPr>
        <w:t xml:space="preserve">τε αυτός που κυβερνήσατε με την </w:t>
      </w:r>
      <w:r>
        <w:rPr>
          <w:rFonts w:eastAsia="Times New Roman"/>
          <w:bCs/>
          <w:szCs w:val="24"/>
        </w:rPr>
        <w:t>Α</w:t>
      </w:r>
      <w:r>
        <w:rPr>
          <w:rFonts w:eastAsia="Times New Roman"/>
          <w:bCs/>
          <w:szCs w:val="24"/>
        </w:rPr>
        <w:t>κροδεξιά και τώρα ακριβώς στηρίζεστε στα ακροδεξιά απομεινάρια;</w:t>
      </w:r>
    </w:p>
    <w:p w14:paraId="2ED8BCC1"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Δημοκρατικής Συμπαράταξης)</w:t>
      </w:r>
    </w:p>
    <w:p w14:paraId="2ED8BCC2" w14:textId="77777777" w:rsidR="00C647AD" w:rsidRDefault="00D506E1">
      <w:pPr>
        <w:spacing w:after="0" w:line="600" w:lineRule="auto"/>
        <w:ind w:firstLine="720"/>
        <w:jc w:val="both"/>
        <w:rPr>
          <w:rFonts w:eastAsia="Times New Roman"/>
          <w:bCs/>
          <w:szCs w:val="24"/>
        </w:rPr>
      </w:pPr>
      <w:r>
        <w:rPr>
          <w:rFonts w:eastAsia="Times New Roman"/>
          <w:bCs/>
          <w:szCs w:val="24"/>
        </w:rPr>
        <w:lastRenderedPageBreak/>
        <w:t xml:space="preserve">Έχετε </w:t>
      </w:r>
      <w:r w:rsidRPr="00BB0B18">
        <w:rPr>
          <w:rFonts w:eastAsia="Times New Roman"/>
          <w:bCs/>
          <w:szCs w:val="24"/>
        </w:rPr>
        <w:t>το θράσος να λέ</w:t>
      </w:r>
      <w:r>
        <w:rPr>
          <w:rFonts w:eastAsia="Times New Roman"/>
          <w:bCs/>
          <w:szCs w:val="24"/>
        </w:rPr>
        <w:t>τε κιόλας ότι όποιος δεν στηρίζει τη Σ</w:t>
      </w:r>
      <w:r w:rsidRPr="00BB0B18">
        <w:rPr>
          <w:rFonts w:eastAsia="Times New Roman"/>
          <w:bCs/>
          <w:szCs w:val="24"/>
        </w:rPr>
        <w:t xml:space="preserve">υμφωνία σας </w:t>
      </w:r>
      <w:r>
        <w:rPr>
          <w:rFonts w:eastAsia="Times New Roman"/>
          <w:bCs/>
          <w:szCs w:val="24"/>
        </w:rPr>
        <w:t>είναι και εθνικιστής!</w:t>
      </w:r>
    </w:p>
    <w:p w14:paraId="2ED8BCC3" w14:textId="77777777" w:rsidR="00C647AD" w:rsidRDefault="00D506E1">
      <w:pPr>
        <w:spacing w:after="0" w:line="600" w:lineRule="auto"/>
        <w:ind w:firstLine="720"/>
        <w:jc w:val="both"/>
        <w:rPr>
          <w:rFonts w:eastAsia="Times New Roman"/>
          <w:bCs/>
          <w:szCs w:val="24"/>
        </w:rPr>
      </w:pPr>
      <w:r>
        <w:rPr>
          <w:rFonts w:eastAsia="Times New Roman"/>
          <w:bCs/>
          <w:szCs w:val="24"/>
        </w:rPr>
        <w:t>Κοι</w:t>
      </w:r>
      <w:r>
        <w:rPr>
          <w:rFonts w:eastAsia="Times New Roman"/>
          <w:bCs/>
          <w:szCs w:val="24"/>
        </w:rPr>
        <w:t xml:space="preserve">τάξτε, κύριε Τσίπρα, αυτές οι ταμπέλες δεν βοηθούν. Δεν θα χαρίσουμε τον </w:t>
      </w:r>
      <w:r w:rsidRPr="00BB0B18">
        <w:rPr>
          <w:rFonts w:eastAsia="Times New Roman"/>
          <w:bCs/>
          <w:szCs w:val="24"/>
        </w:rPr>
        <w:t xml:space="preserve">γνήσιο πατριωτισμό </w:t>
      </w:r>
      <w:r>
        <w:rPr>
          <w:rFonts w:eastAsia="Times New Roman"/>
          <w:bCs/>
          <w:szCs w:val="24"/>
        </w:rPr>
        <w:t xml:space="preserve">στην </w:t>
      </w:r>
      <w:r>
        <w:rPr>
          <w:rFonts w:eastAsia="Times New Roman"/>
          <w:bCs/>
          <w:szCs w:val="24"/>
        </w:rPr>
        <w:t>Α</w:t>
      </w:r>
      <w:r>
        <w:rPr>
          <w:rFonts w:eastAsia="Times New Roman"/>
          <w:bCs/>
          <w:szCs w:val="24"/>
        </w:rPr>
        <w:t>κροδεξιά και τη Χρυσή Αυγή. Γίνατε πολιτικός χορηγός της Δεξιάς, μην γίνετε τώρα και χορηγός της Χρυσής Αυγής. Αρκετά!</w:t>
      </w:r>
    </w:p>
    <w:p w14:paraId="2ED8BCC4" w14:textId="77777777" w:rsidR="00C647AD" w:rsidRDefault="00D506E1">
      <w:pPr>
        <w:spacing w:after="0" w:line="600" w:lineRule="auto"/>
        <w:ind w:firstLine="720"/>
        <w:jc w:val="both"/>
        <w:rPr>
          <w:rFonts w:eastAsia="Times New Roman"/>
          <w:bCs/>
          <w:szCs w:val="24"/>
        </w:rPr>
      </w:pPr>
      <w:r>
        <w:rPr>
          <w:rFonts w:eastAsia="Times New Roman"/>
          <w:bCs/>
          <w:szCs w:val="24"/>
        </w:rPr>
        <w:t>(Χειροκροτήματα από την πτέρυγα της Δημ</w:t>
      </w:r>
      <w:r>
        <w:rPr>
          <w:rFonts w:eastAsia="Times New Roman"/>
          <w:bCs/>
          <w:szCs w:val="24"/>
        </w:rPr>
        <w:t xml:space="preserve">οκρατικής Συμπαράταξης) </w:t>
      </w:r>
    </w:p>
    <w:p w14:paraId="2ED8BCC5" w14:textId="77777777" w:rsidR="00C647AD" w:rsidRDefault="00D506E1">
      <w:pPr>
        <w:spacing w:after="0" w:line="600" w:lineRule="auto"/>
        <w:ind w:firstLine="720"/>
        <w:jc w:val="both"/>
        <w:rPr>
          <w:rFonts w:eastAsia="Times New Roman"/>
          <w:bCs/>
          <w:szCs w:val="24"/>
        </w:rPr>
      </w:pPr>
      <w:r>
        <w:rPr>
          <w:rFonts w:eastAsia="Times New Roman"/>
          <w:bCs/>
          <w:szCs w:val="24"/>
        </w:rPr>
        <w:t>Αφήστε πίσω το ότι συνυπήρξατε στις πλατείες των «</w:t>
      </w:r>
      <w:r>
        <w:rPr>
          <w:rFonts w:eastAsia="Times New Roman"/>
          <w:bCs/>
          <w:szCs w:val="24"/>
        </w:rPr>
        <w:t>Α</w:t>
      </w:r>
      <w:r>
        <w:rPr>
          <w:rFonts w:eastAsia="Times New Roman"/>
          <w:bCs/>
          <w:szCs w:val="24"/>
        </w:rPr>
        <w:t>γανακτισμένων», γιατί μαζί ήσαστ</w:t>
      </w:r>
      <w:r>
        <w:rPr>
          <w:rFonts w:eastAsia="Times New Roman"/>
          <w:bCs/>
          <w:szCs w:val="24"/>
        </w:rPr>
        <w:t>ε</w:t>
      </w:r>
      <w:r>
        <w:rPr>
          <w:rFonts w:eastAsia="Times New Roman"/>
          <w:bCs/>
          <w:szCs w:val="24"/>
        </w:rPr>
        <w:t xml:space="preserve"> τότε σ’ εκείνον τον διχασμό.</w:t>
      </w:r>
    </w:p>
    <w:p w14:paraId="2ED8BCC6"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Ο πατριωτισμός </w:t>
      </w:r>
      <w:r w:rsidRPr="00BB0B18">
        <w:rPr>
          <w:rFonts w:eastAsia="Times New Roman"/>
          <w:bCs/>
          <w:szCs w:val="24"/>
        </w:rPr>
        <w:t>είναι στοιχείο της δικής μας ταυτότητας</w:t>
      </w:r>
      <w:r>
        <w:rPr>
          <w:rFonts w:eastAsia="Times New Roman"/>
          <w:bCs/>
          <w:szCs w:val="24"/>
        </w:rPr>
        <w:t>, της προοδευτικής παράταξης, γιατί εμείς δεν είμαστε απάτριδες</w:t>
      </w:r>
      <w:r>
        <w:rPr>
          <w:rFonts w:eastAsia="Times New Roman"/>
          <w:bCs/>
          <w:szCs w:val="24"/>
        </w:rPr>
        <w:t xml:space="preserve">. </w:t>
      </w:r>
    </w:p>
    <w:p w14:paraId="2ED8BCC7" w14:textId="77777777" w:rsidR="00C647AD" w:rsidRDefault="00D506E1">
      <w:pPr>
        <w:spacing w:after="0" w:line="600" w:lineRule="auto"/>
        <w:ind w:firstLine="720"/>
        <w:jc w:val="center"/>
        <w:rPr>
          <w:rFonts w:eastAsia="Times New Roman"/>
          <w:bCs/>
          <w:szCs w:val="24"/>
        </w:rPr>
      </w:pPr>
      <w:r>
        <w:rPr>
          <w:rFonts w:eastAsia="Times New Roman"/>
          <w:bCs/>
          <w:szCs w:val="24"/>
        </w:rPr>
        <w:t>(Θόρυβος στην Αίθουσα)</w:t>
      </w:r>
    </w:p>
    <w:p w14:paraId="2ED8BCC8" w14:textId="77777777" w:rsidR="00C647AD" w:rsidRDefault="00D506E1">
      <w:pPr>
        <w:spacing w:after="0" w:line="600" w:lineRule="auto"/>
        <w:ind w:firstLine="720"/>
        <w:jc w:val="both"/>
        <w:rPr>
          <w:rFonts w:eastAsia="Times New Roman"/>
          <w:bCs/>
          <w:szCs w:val="24"/>
        </w:rPr>
      </w:pPr>
      <w:r w:rsidRPr="00E76D62">
        <w:rPr>
          <w:rFonts w:eastAsia="Times New Roman"/>
          <w:b/>
          <w:bCs/>
          <w:szCs w:val="24"/>
        </w:rPr>
        <w:t>ΠΡΟΕΔΡΟΣ (Νικόλαος Βούτσης):</w:t>
      </w:r>
      <w:r>
        <w:rPr>
          <w:rFonts w:eastAsia="Times New Roman"/>
          <w:bCs/>
          <w:szCs w:val="24"/>
        </w:rPr>
        <w:t xml:space="preserve"> Ησυχία, παρακαλώ.</w:t>
      </w:r>
    </w:p>
    <w:p w14:paraId="2ED8BCC9" w14:textId="77777777" w:rsidR="00C647AD" w:rsidRDefault="00D506E1">
      <w:pPr>
        <w:spacing w:after="0" w:line="600" w:lineRule="auto"/>
        <w:ind w:firstLine="720"/>
        <w:jc w:val="both"/>
        <w:rPr>
          <w:rFonts w:eastAsia="Times New Roman"/>
          <w:bCs/>
          <w:szCs w:val="24"/>
        </w:rPr>
      </w:pPr>
      <w:r w:rsidRPr="00E76D62">
        <w:rPr>
          <w:rFonts w:eastAsia="Times New Roman"/>
          <w:b/>
          <w:bCs/>
          <w:szCs w:val="24"/>
        </w:rPr>
        <w:t>ΦΩΤΕΙΝΗ</w:t>
      </w:r>
      <w:r>
        <w:rPr>
          <w:rFonts w:eastAsia="Times New Roman"/>
          <w:b/>
          <w:bCs/>
          <w:szCs w:val="24"/>
        </w:rPr>
        <w:t xml:space="preserve"> (ΦΩΦΗ)</w:t>
      </w:r>
      <w:r w:rsidRPr="00E76D62">
        <w:rPr>
          <w:rFonts w:eastAsia="Times New Roman"/>
          <w:b/>
          <w:bCs/>
          <w:szCs w:val="24"/>
        </w:rPr>
        <w:t xml:space="preserve"> ΓΕΝΝΗΜΑΤΑ (Πρόεδρος της Δημοκρατικής Συμπαράταξης</w:t>
      </w:r>
      <w:r>
        <w:rPr>
          <w:rFonts w:eastAsia="Times New Roman"/>
          <w:b/>
          <w:bCs/>
          <w:szCs w:val="24"/>
        </w:rPr>
        <w:t>)</w:t>
      </w:r>
      <w:r w:rsidRPr="00E76D62">
        <w:rPr>
          <w:rFonts w:eastAsia="Times New Roman"/>
          <w:b/>
          <w:bCs/>
          <w:szCs w:val="24"/>
        </w:rPr>
        <w:t xml:space="preserve">: </w:t>
      </w:r>
      <w:r>
        <w:rPr>
          <w:rFonts w:eastAsia="Times New Roman"/>
          <w:bCs/>
          <w:szCs w:val="24"/>
        </w:rPr>
        <w:t>Κυρίες και κύριοι Βουλευτές, ο κ. Τσίπρας δηλώνει χαρούμενος για τη Σ</w:t>
      </w:r>
      <w:r w:rsidRPr="00BB0B18">
        <w:rPr>
          <w:rFonts w:eastAsia="Times New Roman"/>
          <w:bCs/>
          <w:szCs w:val="24"/>
        </w:rPr>
        <w:t>υμφωνία των Πρεσπών</w:t>
      </w:r>
      <w:r>
        <w:rPr>
          <w:rFonts w:eastAsia="Times New Roman"/>
          <w:bCs/>
          <w:szCs w:val="24"/>
        </w:rPr>
        <w:t xml:space="preserve">, δηλώνοντας ότι θα τον κρίνει η ιστορία. Βεβαίως, θα σας κρίνει η ιστορία. Όμως, πιο πριν, πολύ νωρίτερα, τώρα θα σας κρίνει </w:t>
      </w:r>
      <w:r>
        <w:rPr>
          <w:rFonts w:eastAsia="Times New Roman"/>
          <w:bCs/>
          <w:szCs w:val="24"/>
        </w:rPr>
        <w:lastRenderedPageBreak/>
        <w:t xml:space="preserve">ο </w:t>
      </w:r>
      <w:r w:rsidRPr="00BB0B18">
        <w:rPr>
          <w:rFonts w:eastAsia="Times New Roman"/>
          <w:bCs/>
          <w:szCs w:val="24"/>
        </w:rPr>
        <w:t>ελληνικός λαός στις εκλογές που έρχονται</w:t>
      </w:r>
      <w:r>
        <w:rPr>
          <w:rFonts w:eastAsia="Times New Roman"/>
          <w:bCs/>
          <w:szCs w:val="24"/>
        </w:rPr>
        <w:t>. Κ</w:t>
      </w:r>
      <w:r w:rsidRPr="00BB0B18">
        <w:rPr>
          <w:rFonts w:eastAsia="Times New Roman"/>
          <w:bCs/>
          <w:szCs w:val="24"/>
        </w:rPr>
        <w:t xml:space="preserve">αι </w:t>
      </w:r>
      <w:r>
        <w:rPr>
          <w:rFonts w:eastAsia="Times New Roman"/>
          <w:bCs/>
          <w:szCs w:val="24"/>
        </w:rPr>
        <w:t xml:space="preserve">ξέρω ότι τις φοβάστε και </w:t>
      </w:r>
      <w:r w:rsidRPr="00BB0B18">
        <w:rPr>
          <w:rFonts w:eastAsia="Times New Roman"/>
          <w:bCs/>
          <w:szCs w:val="24"/>
        </w:rPr>
        <w:t>δεν θ</w:t>
      </w:r>
      <w:r>
        <w:rPr>
          <w:rFonts w:eastAsia="Times New Roman"/>
          <w:bCs/>
          <w:szCs w:val="24"/>
        </w:rPr>
        <w:t>έλετε την κρίση του ελληνικού λαού, γιατί εκεί το «ό</w:t>
      </w:r>
      <w:r>
        <w:rPr>
          <w:rFonts w:eastAsia="Times New Roman"/>
          <w:bCs/>
          <w:szCs w:val="24"/>
        </w:rPr>
        <w:t xml:space="preserve">χι» του ελληνικού λαού δεν θα </w:t>
      </w:r>
      <w:r w:rsidRPr="00BB0B18">
        <w:rPr>
          <w:rFonts w:eastAsia="Times New Roman"/>
          <w:bCs/>
          <w:szCs w:val="24"/>
        </w:rPr>
        <w:t xml:space="preserve">μπορέσετε να το κάνετε </w:t>
      </w:r>
      <w:r>
        <w:rPr>
          <w:rFonts w:eastAsia="Times New Roman"/>
          <w:bCs/>
          <w:szCs w:val="24"/>
        </w:rPr>
        <w:t xml:space="preserve">«ναι». Η </w:t>
      </w:r>
      <w:r w:rsidRPr="00BB0B18">
        <w:rPr>
          <w:rFonts w:eastAsia="Times New Roman"/>
          <w:bCs/>
          <w:szCs w:val="24"/>
        </w:rPr>
        <w:t xml:space="preserve">αντίστροφη μέτρηση έχει αρχίσει και </w:t>
      </w:r>
      <w:r>
        <w:rPr>
          <w:rFonts w:eastAsia="Times New Roman"/>
          <w:bCs/>
          <w:szCs w:val="24"/>
        </w:rPr>
        <w:t xml:space="preserve">κανένας γυρολόγος της </w:t>
      </w:r>
      <w:r w:rsidRPr="00BB0B18">
        <w:rPr>
          <w:rFonts w:eastAsia="Times New Roman"/>
          <w:bCs/>
          <w:szCs w:val="24"/>
        </w:rPr>
        <w:t xml:space="preserve">πολιτικής και κανένας </w:t>
      </w:r>
      <w:r>
        <w:rPr>
          <w:rFonts w:eastAsia="Times New Roman"/>
          <w:bCs/>
          <w:szCs w:val="24"/>
        </w:rPr>
        <w:t xml:space="preserve">πρόθυμος για </w:t>
      </w:r>
      <w:r w:rsidRPr="00BB0B18">
        <w:rPr>
          <w:rFonts w:eastAsia="Times New Roman"/>
          <w:bCs/>
          <w:szCs w:val="24"/>
        </w:rPr>
        <w:t xml:space="preserve">την εξουσία </w:t>
      </w:r>
      <w:r>
        <w:rPr>
          <w:rFonts w:eastAsia="Times New Roman"/>
          <w:bCs/>
          <w:szCs w:val="24"/>
        </w:rPr>
        <w:t>δεν πρόκειται να σας σώσει από την καταδίκη του ελληνικού λαού, που θα είναι αμείλικτη.</w:t>
      </w:r>
    </w:p>
    <w:p w14:paraId="2ED8BCCA" w14:textId="77777777" w:rsidR="00C647AD" w:rsidRDefault="00D506E1">
      <w:pPr>
        <w:spacing w:after="0" w:line="600" w:lineRule="auto"/>
        <w:ind w:firstLine="720"/>
        <w:jc w:val="both"/>
        <w:rPr>
          <w:rFonts w:eastAsia="Times New Roman"/>
          <w:bCs/>
          <w:szCs w:val="24"/>
        </w:rPr>
      </w:pPr>
      <w:r>
        <w:rPr>
          <w:rFonts w:eastAsia="Times New Roman"/>
          <w:bCs/>
          <w:szCs w:val="24"/>
        </w:rPr>
        <w:t>Σ</w:t>
      </w:r>
      <w:r w:rsidRPr="00BB0B18">
        <w:rPr>
          <w:rFonts w:eastAsia="Times New Roman"/>
          <w:bCs/>
          <w:szCs w:val="24"/>
        </w:rPr>
        <w:t>ας ευχαριστώ πολύ</w:t>
      </w:r>
      <w:r>
        <w:rPr>
          <w:rFonts w:eastAsia="Times New Roman"/>
          <w:bCs/>
          <w:szCs w:val="24"/>
        </w:rPr>
        <w:t>.</w:t>
      </w:r>
    </w:p>
    <w:p w14:paraId="2ED8BCCB" w14:textId="77777777" w:rsidR="00C647AD" w:rsidRDefault="00D506E1">
      <w:pPr>
        <w:spacing w:after="0" w:line="600" w:lineRule="auto"/>
        <w:ind w:firstLine="720"/>
        <w:jc w:val="both"/>
        <w:rPr>
          <w:rFonts w:eastAsia="Times New Roman"/>
          <w:bCs/>
          <w:szCs w:val="24"/>
        </w:rPr>
      </w:pPr>
      <w:r>
        <w:rPr>
          <w:rFonts w:eastAsia="Times New Roman"/>
          <w:bCs/>
          <w:szCs w:val="24"/>
        </w:rPr>
        <w:t>(Ζωηρά και παρατεταμένα χειροκροτήματα από την πτέρυγα της Δημοκρατικής Συμπαράταξης)</w:t>
      </w:r>
    </w:p>
    <w:p w14:paraId="2ED8BCCC" w14:textId="77777777" w:rsidR="00C647AD" w:rsidRDefault="00D506E1">
      <w:pPr>
        <w:spacing w:after="0" w:line="600" w:lineRule="auto"/>
        <w:ind w:firstLine="720"/>
        <w:jc w:val="both"/>
        <w:rPr>
          <w:rFonts w:eastAsia="Times New Roman"/>
          <w:bCs/>
          <w:szCs w:val="24"/>
        </w:rPr>
      </w:pPr>
      <w:r w:rsidRPr="0020463C">
        <w:rPr>
          <w:rFonts w:eastAsia="Times New Roman"/>
          <w:b/>
          <w:bCs/>
          <w:szCs w:val="24"/>
        </w:rPr>
        <w:t>ΠΡΟΕΔΡΟΣ (Νικόλαος Βούτσης):</w:t>
      </w:r>
      <w:r>
        <w:rPr>
          <w:rFonts w:eastAsia="Times New Roman"/>
          <w:bCs/>
          <w:szCs w:val="24"/>
        </w:rPr>
        <w:t xml:space="preserve"> Ευχαριστούμε την κ. Γεννηματά.</w:t>
      </w:r>
    </w:p>
    <w:p w14:paraId="2ED8BCCD"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Να σας πω ότι τώρα θα μιλήσει ο Βουλευτής του ΣΥΡΙΖΑ και πρώην Υπουργός Εξωτερικών, ο κ. </w:t>
      </w:r>
      <w:r>
        <w:rPr>
          <w:rFonts w:eastAsia="Times New Roman"/>
          <w:bCs/>
          <w:szCs w:val="24"/>
        </w:rPr>
        <w:t>Κοτζιάς, ύστερα η Κοινοβουλευτική Εκπρόσωπος των Ανεξαρτήτων Ελλήνων, η κ. Μαρία Κόλλια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Τσαρουχά και ύστερα ο Αρχηγός της Αξιωματικής Αντιπολίτευσης, ο κ. Μητσοτάκης.</w:t>
      </w:r>
    </w:p>
    <w:p w14:paraId="2ED8BCCE" w14:textId="77777777" w:rsidR="00C647AD" w:rsidRDefault="00D506E1">
      <w:pPr>
        <w:spacing w:after="0" w:line="600" w:lineRule="auto"/>
        <w:ind w:firstLine="720"/>
        <w:jc w:val="both"/>
        <w:rPr>
          <w:rFonts w:eastAsia="Times New Roman"/>
          <w:bCs/>
          <w:szCs w:val="24"/>
        </w:rPr>
      </w:pPr>
      <w:r>
        <w:rPr>
          <w:rFonts w:eastAsia="Times New Roman"/>
          <w:bCs/>
          <w:szCs w:val="24"/>
        </w:rPr>
        <w:t>Κύριε Κοτζιά, έχετε τον λόγο.</w:t>
      </w:r>
    </w:p>
    <w:p w14:paraId="2ED8BCCF" w14:textId="77777777" w:rsidR="00C647AD" w:rsidRDefault="00D506E1">
      <w:pPr>
        <w:spacing w:after="0" w:line="600" w:lineRule="auto"/>
        <w:ind w:firstLine="720"/>
        <w:jc w:val="both"/>
        <w:rPr>
          <w:rFonts w:eastAsia="Times New Roman"/>
          <w:bCs/>
          <w:szCs w:val="24"/>
        </w:rPr>
      </w:pPr>
      <w:r w:rsidRPr="0020463C">
        <w:rPr>
          <w:rFonts w:eastAsia="Times New Roman"/>
          <w:b/>
          <w:bCs/>
          <w:szCs w:val="24"/>
        </w:rPr>
        <w:lastRenderedPageBreak/>
        <w:t>ΝΙΚΟΛΑΟΣ ΚΟΤΖΙΑΣ:</w:t>
      </w:r>
      <w:r>
        <w:rPr>
          <w:rFonts w:eastAsia="Times New Roman"/>
          <w:bCs/>
          <w:szCs w:val="24"/>
        </w:rPr>
        <w:t xml:space="preserve"> Έχει και </w:t>
      </w:r>
      <w:r w:rsidRPr="00BB0B18">
        <w:rPr>
          <w:rFonts w:eastAsia="Times New Roman"/>
          <w:bCs/>
          <w:szCs w:val="24"/>
        </w:rPr>
        <w:t xml:space="preserve">ένα καλό </w:t>
      </w:r>
      <w:r>
        <w:rPr>
          <w:rFonts w:eastAsia="Times New Roman"/>
          <w:bCs/>
          <w:szCs w:val="24"/>
        </w:rPr>
        <w:t>αυτή η συζήτηση και θ</w:t>
      </w:r>
      <w:r>
        <w:rPr>
          <w:rFonts w:eastAsia="Times New Roman"/>
          <w:bCs/>
          <w:szCs w:val="24"/>
        </w:rPr>
        <w:t xml:space="preserve">α το πω ως </w:t>
      </w:r>
      <w:r w:rsidRPr="00BB0B18">
        <w:rPr>
          <w:rFonts w:eastAsia="Times New Roman"/>
          <w:bCs/>
          <w:szCs w:val="24"/>
        </w:rPr>
        <w:t xml:space="preserve">Υπουργός </w:t>
      </w:r>
      <w:r>
        <w:rPr>
          <w:rFonts w:eastAsia="Times New Roman"/>
          <w:bCs/>
          <w:szCs w:val="24"/>
        </w:rPr>
        <w:t>Διεθνών Σχέσεων και Εξ</w:t>
      </w:r>
      <w:r w:rsidRPr="00BB0B18">
        <w:rPr>
          <w:rFonts w:eastAsia="Times New Roman"/>
          <w:bCs/>
          <w:szCs w:val="24"/>
        </w:rPr>
        <w:t>ωτερικής Πολιτικής</w:t>
      </w:r>
      <w:r>
        <w:rPr>
          <w:rFonts w:eastAsia="Times New Roman"/>
          <w:bCs/>
          <w:szCs w:val="24"/>
        </w:rPr>
        <w:t>: Ξαναφέρνει στην</w:t>
      </w:r>
      <w:r w:rsidRPr="00BB0B18">
        <w:rPr>
          <w:rFonts w:eastAsia="Times New Roman"/>
          <w:bCs/>
          <w:szCs w:val="24"/>
        </w:rPr>
        <w:t xml:space="preserve"> πλειοψηφία του κόσμου το ενδιαφέρον για την εξωτερική πολιτική</w:t>
      </w:r>
      <w:r>
        <w:rPr>
          <w:rFonts w:eastAsia="Times New Roman"/>
          <w:bCs/>
          <w:szCs w:val="24"/>
        </w:rPr>
        <w:t xml:space="preserve">. Αυτό είναι καλό. Το κακό, όμως, είναι ότι λέγονται πολλά λάθη ή γίνονται πολλές παρανοήσεις και υπάρχει </w:t>
      </w:r>
      <w:r w:rsidRPr="00BB0B18">
        <w:rPr>
          <w:rFonts w:eastAsia="Times New Roman"/>
          <w:bCs/>
          <w:szCs w:val="24"/>
        </w:rPr>
        <w:t>μία δυσκολ</w:t>
      </w:r>
      <w:r w:rsidRPr="00BB0B18">
        <w:rPr>
          <w:rFonts w:eastAsia="Times New Roman"/>
          <w:bCs/>
          <w:szCs w:val="24"/>
        </w:rPr>
        <w:t>ία</w:t>
      </w:r>
      <w:r>
        <w:rPr>
          <w:rFonts w:eastAsia="Times New Roman"/>
          <w:bCs/>
          <w:szCs w:val="24"/>
        </w:rPr>
        <w:t>.</w:t>
      </w:r>
    </w:p>
    <w:p w14:paraId="2ED8BCD0" w14:textId="77777777" w:rsidR="00C647AD" w:rsidRDefault="00D506E1">
      <w:pPr>
        <w:spacing w:after="0" w:line="600" w:lineRule="auto"/>
        <w:ind w:firstLine="720"/>
        <w:jc w:val="both"/>
        <w:rPr>
          <w:rFonts w:eastAsia="Times New Roman"/>
          <w:bCs/>
          <w:szCs w:val="24"/>
        </w:rPr>
      </w:pPr>
      <w:r>
        <w:rPr>
          <w:rFonts w:eastAsia="Times New Roman"/>
          <w:bCs/>
          <w:szCs w:val="24"/>
        </w:rPr>
        <w:t>Εγώ πώς καταλαβαίνω</w:t>
      </w:r>
      <w:r w:rsidRPr="00BB0B18">
        <w:rPr>
          <w:rFonts w:eastAsia="Times New Roman"/>
          <w:bCs/>
          <w:szCs w:val="24"/>
        </w:rPr>
        <w:t xml:space="preserve"> την πλειοψηφία</w:t>
      </w:r>
      <w:r>
        <w:rPr>
          <w:rFonts w:eastAsia="Times New Roman"/>
          <w:bCs/>
          <w:szCs w:val="24"/>
        </w:rPr>
        <w:t>, όλη την πλειοψηφία; Ότι σας βολεύει η λύση των Πρεσπών. Λύνει ένα πρόβλημα που δεν μπορούσατε να το λύσετε. Ακόμα δεν μας εξηγήσατε εδώ και δυο μέρες, γιατί δεν το λύσατε τόσο καιρό -τάχατε, στεκόσασταν ακλόνητοι και</w:t>
      </w:r>
      <w:r>
        <w:rPr>
          <w:rFonts w:eastAsia="Times New Roman"/>
          <w:bCs/>
          <w:szCs w:val="24"/>
        </w:rPr>
        <w:t xml:space="preserve"> δεν δίνατε τίποτα- και, ταυτόχρονα, ενώ λύνεται το πρόβλημα, μπορείτε και να μας κριτικάρετε και να κάνετε πολεμική και ορισμένες φορές και ύβρεις.</w:t>
      </w:r>
    </w:p>
    <w:p w14:paraId="2ED8BCD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Θέλω να πω στην κ. Γεννηματά ότι αυτό το «άπατρις» έχουμε να το ακούσουμε εμείς της Αριστεράς από τα </w:t>
      </w:r>
      <w:r>
        <w:rPr>
          <w:rFonts w:eastAsia="Times New Roman" w:cs="Times New Roman"/>
          <w:szCs w:val="24"/>
        </w:rPr>
        <w:t>σ</w:t>
      </w:r>
      <w:r>
        <w:rPr>
          <w:rFonts w:eastAsia="Times New Roman" w:cs="Times New Roman"/>
          <w:szCs w:val="24"/>
        </w:rPr>
        <w:t>τρατο</w:t>
      </w:r>
      <w:r>
        <w:rPr>
          <w:rFonts w:eastAsia="Times New Roman" w:cs="Times New Roman"/>
          <w:szCs w:val="24"/>
        </w:rPr>
        <w:t>δικεία.</w:t>
      </w:r>
    </w:p>
    <w:p w14:paraId="2ED8BCD2"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CD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Δεν λέγονται έτσι εύκολα αυτές οι κουβέντες. Θα της χαρίσω, θα της στείλω το βιβλίο μου που λέγεται «Αριστερά και Πατριωτισμός» μ</w:t>
      </w:r>
      <w:r>
        <w:rPr>
          <w:rFonts w:eastAsia="Times New Roman" w:cs="Times New Roman"/>
          <w:szCs w:val="24"/>
        </w:rPr>
        <w:t>ί</w:t>
      </w:r>
      <w:r>
        <w:rPr>
          <w:rFonts w:eastAsia="Times New Roman" w:cs="Times New Roman"/>
          <w:szCs w:val="24"/>
        </w:rPr>
        <w:t>α δεκαετία πίσω, για να είμαι σαφής.</w:t>
      </w:r>
    </w:p>
    <w:p w14:paraId="2ED8BCD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Τώρα θα κάνω δύο σχόλια για δύο ομιλί</w:t>
      </w:r>
      <w:r>
        <w:rPr>
          <w:rFonts w:eastAsia="Times New Roman" w:cs="Times New Roman"/>
          <w:szCs w:val="24"/>
        </w:rPr>
        <w:t xml:space="preserve">ες πρώην Πρωθυπουργού και Αρχηγού κόμματος. Άκουσα με προσοχή τον κ. Σαμαρά, που τον ξέρω από την εφηβική μου ηλικία. </w:t>
      </w:r>
    </w:p>
    <w:p w14:paraId="2ED8BCD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Ξέρετε, δεν είπε τίποτα για το τι έκανε ο ίδιος ως Πρωθυπουργός για το ζήτημα. Μιλούσε επί μία ώρα και δεν μας είπε τι έκανε, πώς προώθησε την προσπάθειά του. </w:t>
      </w:r>
    </w:p>
    <w:p w14:paraId="2ED8BCD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Ξέρετε τι κατάλαβα;</w:t>
      </w:r>
      <w:r>
        <w:rPr>
          <w:rFonts w:eastAsia="Times New Roman" w:cs="Times New Roman"/>
          <w:szCs w:val="24"/>
        </w:rPr>
        <w:tab/>
        <w:t>Δεν απευθυνόταν σε εμάς ο κ. Σαμαράς, αλλά μόνο σε εσάς. Και απευθυνόταν στη</w:t>
      </w:r>
      <w:r>
        <w:rPr>
          <w:rFonts w:eastAsia="Times New Roman" w:cs="Times New Roman"/>
          <w:szCs w:val="24"/>
        </w:rPr>
        <w:t xml:space="preserve"> μνήμη του Κωνσταντίνου Μητσοτάκη και στον Βαγγέλη Βενιζέλο. Όλο αυτό το μάθημα που έκανε δεν το είπε του Βενιζέλου, για να μην πει για τη σύνθετη ονομασία, όταν πήγαινε στη Νέα Υόρκη; Όλα αυτά δεν τα έλεγε στον Μητσοτάκη, όταν τον έκανε Υπουργό Εξωτερικών</w:t>
      </w:r>
      <w:r>
        <w:rPr>
          <w:rFonts w:eastAsia="Times New Roman" w:cs="Times New Roman"/>
          <w:szCs w:val="24"/>
        </w:rPr>
        <w:t>; Εμείς τι φταίμε να τα ακούμε;</w:t>
      </w:r>
    </w:p>
    <w:p w14:paraId="2ED8BCD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Επίσης, τον άκουσα να λέει ότι σημασία δεν έχει το μέγεθος ενός κράτους, αλλά πώς και ποιος το χρησιμοποιεί σε σύν</w:t>
      </w:r>
      <w:r>
        <w:rPr>
          <w:rFonts w:eastAsia="Times New Roman" w:cs="Times New Roman"/>
          <w:szCs w:val="24"/>
        </w:rPr>
        <w:lastRenderedPageBreak/>
        <w:t xml:space="preserve">θεση δυνάμεων. Είμαι απόλυτα σύμφωνος μαζί του. Και το ερώτημα είναι: Τη </w:t>
      </w:r>
      <w:r>
        <w:rPr>
          <w:rFonts w:eastAsia="Times New Roman" w:cs="Times New Roman"/>
          <w:szCs w:val="24"/>
          <w:lang w:val="en-US"/>
        </w:rPr>
        <w:t>FYROM</w:t>
      </w:r>
      <w:r w:rsidRPr="006C2717">
        <w:rPr>
          <w:rFonts w:eastAsia="Times New Roman" w:cs="Times New Roman"/>
          <w:szCs w:val="24"/>
        </w:rPr>
        <w:t xml:space="preserve"> </w:t>
      </w:r>
      <w:r>
        <w:rPr>
          <w:rFonts w:eastAsia="Times New Roman" w:cs="Times New Roman"/>
          <w:szCs w:val="24"/>
        </w:rPr>
        <w:t>τη θέλουμε στη σύνθεση της Τουρ</w:t>
      </w:r>
      <w:r>
        <w:rPr>
          <w:rFonts w:eastAsia="Times New Roman" w:cs="Times New Roman"/>
          <w:szCs w:val="24"/>
        </w:rPr>
        <w:t xml:space="preserve">κίας ή φίλη της δικιάς μας χώρας; Γιατί η </w:t>
      </w:r>
      <w:r>
        <w:rPr>
          <w:rFonts w:eastAsia="Times New Roman" w:cs="Times New Roman"/>
          <w:szCs w:val="24"/>
          <w:lang w:val="en-US"/>
        </w:rPr>
        <w:t>FYROM</w:t>
      </w:r>
      <w:r>
        <w:rPr>
          <w:rFonts w:eastAsia="Times New Roman" w:cs="Times New Roman"/>
          <w:szCs w:val="24"/>
        </w:rPr>
        <w:t>, η Βόρεια Μακεδονία, αν συμπράττει με την Ελλάδα, είναι σε βάρος του διεθνούς συσχετισμού δυνάμεων, ενώ αν συμπράττει με την Τουρκία και έχει φανατικούς ισλαμιστές στη χώρα της, είναι υπέρ του συσχετισμού δυν</w:t>
      </w:r>
      <w:r>
        <w:rPr>
          <w:rFonts w:eastAsia="Times New Roman" w:cs="Times New Roman"/>
          <w:szCs w:val="24"/>
        </w:rPr>
        <w:t xml:space="preserve">άμεων της Ελλάδος; Αυτό το νοητικό άλμα του κ. Σαμαρά δεν μπόρεσα να το αντιληφθώ. </w:t>
      </w:r>
    </w:p>
    <w:p w14:paraId="2ED8BCD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Επίσης, λέτε ότι η Ελλάδα δεν έχει καθόλου αλυτρωτισμό. Εγώ είδα μεγάλες διαδηλώσεις δημοκρατικές και το ξαναλέω -γιατί έτσι το είπα από την πρώτη κινητοποίηση που υπήρξε σ</w:t>
      </w:r>
      <w:r>
        <w:rPr>
          <w:rFonts w:eastAsia="Times New Roman" w:cs="Times New Roman"/>
          <w:szCs w:val="24"/>
        </w:rPr>
        <w:t>τη Θεσσαλονίκη- αλλά άκουγα και το σύνθημα «Φέρτε τα όπλα να μπούμε στα Σκόπια». Και ρωτάω, αυτό είναι αλυτρωτικό ή όχι; Περιμένω από τη Νέα Δημοκρατία να μας απαντήσει.</w:t>
      </w:r>
    </w:p>
    <w:p w14:paraId="2ED8BCD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Επίσης, άκουσα την ιστορική αναδρομή, στην οποία το Βουκουρέστι εδιαλύθη. Λέω, πώς εδι</w:t>
      </w:r>
      <w:r>
        <w:rPr>
          <w:rFonts w:eastAsia="Times New Roman" w:cs="Times New Roman"/>
          <w:szCs w:val="24"/>
        </w:rPr>
        <w:t xml:space="preserve">αλύθη ιστορικά το Βουκουρέστι; Διότι </w:t>
      </w:r>
      <w:r w:rsidRPr="00C357FE">
        <w:rPr>
          <w:rFonts w:eastAsia="Times New Roman" w:cs="Times New Roman"/>
          <w:szCs w:val="24"/>
        </w:rPr>
        <w:t xml:space="preserve">εκρύφθη </w:t>
      </w:r>
      <w:r>
        <w:rPr>
          <w:rFonts w:eastAsia="Times New Roman" w:cs="Times New Roman"/>
          <w:szCs w:val="24"/>
        </w:rPr>
        <w:t>ένα ιστορικό γεγονός, το οποίο βρίσκεται είκοσι πέντε χρόνια πίσω. Ποιο είναι αυτό; Η Συμφωνία του Α</w:t>
      </w:r>
      <w:r>
        <w:rPr>
          <w:rFonts w:eastAsia="Times New Roman" w:cs="Times New Roman"/>
          <w:szCs w:val="24"/>
        </w:rPr>
        <w:lastRenderedPageBreak/>
        <w:t>γίου Στεφάνου, με την οποία η Μακεδονία της Οθωμανικής Αυτοκρατορίας, που συμπεριλαμβάνει τη δική μας Μακεδονία</w:t>
      </w:r>
      <w:r>
        <w:rPr>
          <w:rFonts w:eastAsia="Times New Roman" w:cs="Times New Roman"/>
          <w:szCs w:val="24"/>
        </w:rPr>
        <w:t>, παρεδόθη στη Βουλγαρία με τη συναίνεση της Ρωσίας τότε. Αυτή βρήκε τη Μακεδονία μπροστά, η Συμφωνία του Βουκουρεστίου και όχι αυτά που μας έλεγε περί βιλαετίων κ</w:t>
      </w:r>
      <w:r>
        <w:rPr>
          <w:rFonts w:eastAsia="Times New Roman" w:cs="Times New Roman"/>
          <w:szCs w:val="24"/>
        </w:rPr>
        <w:t>.</w:t>
      </w:r>
      <w:r>
        <w:rPr>
          <w:rFonts w:eastAsia="Times New Roman" w:cs="Times New Roman"/>
          <w:szCs w:val="24"/>
        </w:rPr>
        <w:t xml:space="preserve">λπ. του παρελθόντος. Δεν διαγράφονται έτσι οι ιστορίες. </w:t>
      </w:r>
    </w:p>
    <w:p w14:paraId="2ED8BCD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δύο διευκρινίσεις </w:t>
      </w:r>
      <w:r>
        <w:rPr>
          <w:rFonts w:eastAsia="Times New Roman" w:cs="Times New Roman"/>
          <w:szCs w:val="24"/>
        </w:rPr>
        <w:t xml:space="preserve">όσον αφορά τους φίλους μου από το ΚΙΝΑΛ, αν και το άκουσα και από άλλους. Έχετε αντιληφθεί ότι η Κυβέρνηση της </w:t>
      </w:r>
      <w:r>
        <w:rPr>
          <w:rFonts w:eastAsia="Times New Roman" w:cs="Times New Roman"/>
          <w:szCs w:val="24"/>
          <w:lang w:val="en-US"/>
        </w:rPr>
        <w:t>FYROM</w:t>
      </w:r>
      <w:r>
        <w:rPr>
          <w:rFonts w:eastAsia="Times New Roman" w:cs="Times New Roman"/>
          <w:szCs w:val="24"/>
        </w:rPr>
        <w:t>, Βόρεια Μακεδονία, πήρε γουρούνι στο σακούλι; Δηλαδή, τι; Τους βάλαμε και πέρασαν τη Συμφωνία από τη Βουλή τους, τους βάλαμε και έκαναν δημ</w:t>
      </w:r>
      <w:r>
        <w:rPr>
          <w:rFonts w:eastAsia="Times New Roman" w:cs="Times New Roman"/>
          <w:szCs w:val="24"/>
        </w:rPr>
        <w:t>οψήφισμα, τους βάλαμε και έκαναν συνταγματικές αλλαγές και τώρα εσείς φωνάζετε γιατί περιμένουν να μπουν και στο ΝΑΤΟ. Δηλαδή, θα ήταν εύκολο για εμάς να δεχθούμε να κάνουμε συνταγματικές αλλαγές και ψηφοφορίες στη Βουλή, χωρίς να ξέρουμε τι θα κάνει το άλ</w:t>
      </w:r>
      <w:r>
        <w:rPr>
          <w:rFonts w:eastAsia="Times New Roman" w:cs="Times New Roman"/>
          <w:szCs w:val="24"/>
        </w:rPr>
        <w:t>λο μέρος, αφού τελειώσουμε; Τι επέδειξαν; Εμπιστοσύνη. Η ειρήνη, η φιλία και η εμπιστοσύνη είναι αυτές που πρέπει να οικοδομήσουμε μαζί τους.</w:t>
      </w:r>
    </w:p>
    <w:p w14:paraId="2ED8BCD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Για να δούμε, λοιπόν, τι έκαναν οι προηγούμενες κυβερνήσεις. Ας πάμε στο 1992. Στις 21-10-1992 ο κ. Σαμαράς υπογρά</w:t>
      </w:r>
      <w:r>
        <w:rPr>
          <w:rFonts w:eastAsia="Times New Roman" w:cs="Times New Roman"/>
          <w:szCs w:val="24"/>
        </w:rPr>
        <w:t>φει κείμενο χωρίς επιφυλάξεις στο οποίο αναφέρεται νέτο σκέτο «Δημοκρατία της Μακεδονίας». Σήμερα τι μας είπε; Ε, ήταν ένα χαρτί, ένα χαρτάκι. Οι αποφάσεις της Ευρωπαϊκής Ένωσης -ΕΟΚ τότε- είναι χαρτάκι, αν έχει την υπογραφή του και λέει «Δημοκρατία της Μα</w:t>
      </w:r>
      <w:r>
        <w:rPr>
          <w:rFonts w:eastAsia="Times New Roman" w:cs="Times New Roman"/>
          <w:szCs w:val="24"/>
        </w:rPr>
        <w:t xml:space="preserve">κεδονίας». </w:t>
      </w:r>
    </w:p>
    <w:p w14:paraId="2ED8BCD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Τι είπε μετά; Δημιουργήθηκε η Επιτροπή Μπαντεντέρ,</w:t>
      </w:r>
      <w:r w:rsidRPr="00116A68">
        <w:rPr>
          <w:rFonts w:eastAsia="Times New Roman" w:cs="Times New Roman"/>
          <w:szCs w:val="24"/>
        </w:rPr>
        <w:t xml:space="preserve"> </w:t>
      </w:r>
      <w:r>
        <w:rPr>
          <w:rFonts w:eastAsia="Times New Roman" w:cs="Times New Roman"/>
          <w:szCs w:val="24"/>
        </w:rPr>
        <w:t>για να φτιάξει, να αξιολογήσει και να εγκρίνει, εάν αυτή η χώρα έχει συνταγματικές αρχές, είναι πραγματικό κράτος και μπορεί να γίνει αποδεκτή στην Ευρωπαϊκή Ένωση. Τι έκανε ο κ. Σαμαράς; Αρνήθ</w:t>
      </w:r>
      <w:r>
        <w:rPr>
          <w:rFonts w:eastAsia="Times New Roman" w:cs="Times New Roman"/>
          <w:szCs w:val="24"/>
        </w:rPr>
        <w:t>ηκε να στείλει εκπρόσωπο της Ελληνικής Κυβέρνησης εκεί και δεν είναι η πρώτη φορά που εκείνη τη δεκαετία, του 1990, απουσίαζε η Ελληνική Κυβέρνηση από σημαντικές διαπραγματεύσεις.</w:t>
      </w:r>
    </w:p>
    <w:p w14:paraId="2ED8BCD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Τι λέει, λοιπόν, ο κ. Βαρβιτσιώτης, όχι σήμερα αλλά τότε; Λέει: «Ανίκανος ο </w:t>
      </w:r>
      <w:r>
        <w:rPr>
          <w:rFonts w:eastAsia="Times New Roman" w:cs="Times New Roman"/>
          <w:szCs w:val="24"/>
        </w:rPr>
        <w:t>κ. Σαμαράς. Δεν έλυσε το πρόβλημα των Σκοπίων τότε που ήταν δυνατό να λυθεί.». Δεν το λέω εγώ, το λέει ο πατήρ Βαρβιτσιώτης.</w:t>
      </w:r>
    </w:p>
    <w:p w14:paraId="2ED8BCD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Μετά λέει ο Παπακωνσταντίνου: «Και προχωρούσαμε με αυτήν την ανικανότητα και βαδίζαμε σε αδιέξοδο». Και απαντά και για την αιτία πο</w:t>
      </w:r>
      <w:r>
        <w:rPr>
          <w:rFonts w:eastAsia="Times New Roman" w:cs="Times New Roman"/>
          <w:szCs w:val="24"/>
        </w:rPr>
        <w:t xml:space="preserve">υ γινόντουσαν αυτά ο κ. Κιλικάκης, τότε Γενικός Γραμματέας του ΥΠΕΞ. </w:t>
      </w:r>
    </w:p>
    <w:p w14:paraId="2ED8BCD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Ακούστε τι σας χρεώνουν τα στελέχη σας εκείνη την εποχή: «Υπήρχε στη Νέα Δημοκρατία και στις κυβερνήσεις της έλλειψη πολιτικού θάρρους, ειλικρίνειας και ρεαλισμού». Και εγώ τι έχω να σας</w:t>
      </w:r>
      <w:r>
        <w:rPr>
          <w:rFonts w:eastAsia="Times New Roman" w:cs="Times New Roman"/>
          <w:szCs w:val="24"/>
        </w:rPr>
        <w:t xml:space="preserve"> πω; Έχω να σας πω ότι εξακολουθεί να σας λείπει. Δεν έχετε θάρρος και ρεαλισμό να δείτε την πραγματικότητα, διότι η πραγματικότητα είναι ότι ό,τι αιτήματα είχατε τότε και πολλά περισσότερα τα ικανοποιήσαμε. Η Νέα Δημοκρατία έλεγε τότε «όχι αλλαγές στα σύν</w:t>
      </w:r>
      <w:r>
        <w:rPr>
          <w:rFonts w:eastAsia="Times New Roman" w:cs="Times New Roman"/>
          <w:szCs w:val="24"/>
        </w:rPr>
        <w:t xml:space="preserve">ορα, όχι εδαφικές διεκδικήσεις, όχι προπαγάνδα». Όλα αυτά βρίσκονται μέσα στη </w:t>
      </w:r>
      <w:r>
        <w:rPr>
          <w:rFonts w:eastAsia="Times New Roman" w:cs="Times New Roman"/>
          <w:szCs w:val="24"/>
        </w:rPr>
        <w:t>σ</w:t>
      </w:r>
      <w:r>
        <w:rPr>
          <w:rFonts w:eastAsia="Times New Roman" w:cs="Times New Roman"/>
          <w:szCs w:val="24"/>
        </w:rPr>
        <w:t xml:space="preserve">υμφωνία που έχουμε κάνει. </w:t>
      </w:r>
    </w:p>
    <w:p w14:paraId="2ED8BCE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 1994 έλεγε «όχι σκέτο Μακεδονία, όχι να έχουν ελληνικά σύμβολα, όχι προπαγάνδα σε βάρος μας, όχι αλυτρωτικά άρθρα στο </w:t>
      </w:r>
      <w:r>
        <w:rPr>
          <w:rFonts w:eastAsia="Times New Roman" w:cs="Times New Roman"/>
          <w:szCs w:val="24"/>
        </w:rPr>
        <w:t>σ</w:t>
      </w:r>
      <w:r>
        <w:rPr>
          <w:rFonts w:eastAsia="Times New Roman" w:cs="Times New Roman"/>
          <w:szCs w:val="24"/>
        </w:rPr>
        <w:t>ύνταγμα, όπως το ’49». Και α</w:t>
      </w:r>
      <w:r>
        <w:rPr>
          <w:rFonts w:eastAsia="Times New Roman" w:cs="Times New Roman"/>
          <w:szCs w:val="24"/>
        </w:rPr>
        <w:t xml:space="preserve">υτά όλα έγιναν. Αυτά που ζητάγατε τότε, που ήταν πιο εύκολα τα πράγματα, τα κάναμε αυτά και άλλα πολλά. </w:t>
      </w:r>
    </w:p>
    <w:p w14:paraId="2ED8BCE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Και μετά λέει ο Παπακωνσταντίνου: «Γιατί σταμάτησε η διαπραγμάτευση, που ήταν έτοιμη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σ</w:t>
      </w:r>
      <w:r>
        <w:rPr>
          <w:rFonts w:eastAsia="Times New Roman" w:cs="Times New Roman"/>
          <w:szCs w:val="24"/>
        </w:rPr>
        <w:t>υμφωνία;». «Διότι» –λέει- «μ</w:t>
      </w:r>
      <w:r>
        <w:rPr>
          <w:rFonts w:eastAsia="Times New Roman" w:cs="Times New Roman"/>
          <w:szCs w:val="24"/>
        </w:rPr>
        <w:t>ί</w:t>
      </w:r>
      <w:r>
        <w:rPr>
          <w:rFonts w:eastAsia="Times New Roman" w:cs="Times New Roman"/>
          <w:szCs w:val="24"/>
        </w:rPr>
        <w:t>α μικρή ομάδα στελεχών» –τρία ήτ</w:t>
      </w:r>
      <w:r>
        <w:rPr>
          <w:rFonts w:eastAsia="Times New Roman" w:cs="Times New Roman"/>
          <w:szCs w:val="24"/>
        </w:rPr>
        <w:t xml:space="preserve">αν- «απείλησε ότι θα έριχνε την κυβέρνηση». </w:t>
      </w:r>
    </w:p>
    <w:p w14:paraId="2ED8BCE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να η διαφορά μας. Ο Μητσοτάκης, που ορθά έπραττε, κάτω από την πίεση της εσωκομματικής </w:t>
      </w:r>
      <w:r>
        <w:rPr>
          <w:rFonts w:eastAsia="Times New Roman" w:cs="Times New Roman"/>
          <w:szCs w:val="24"/>
        </w:rPr>
        <w:t>Α</w:t>
      </w:r>
      <w:r>
        <w:rPr>
          <w:rFonts w:eastAsia="Times New Roman" w:cs="Times New Roman"/>
          <w:szCs w:val="24"/>
        </w:rPr>
        <w:t xml:space="preserve">ντιπολίτευσης και της ενδοκυβερνητικής </w:t>
      </w:r>
      <w:r>
        <w:rPr>
          <w:rFonts w:eastAsia="Times New Roman" w:cs="Times New Roman"/>
          <w:szCs w:val="24"/>
        </w:rPr>
        <w:t>Α</w:t>
      </w:r>
      <w:r>
        <w:rPr>
          <w:rFonts w:eastAsia="Times New Roman" w:cs="Times New Roman"/>
          <w:szCs w:val="24"/>
        </w:rPr>
        <w:t>ντιπολίτευσης, έκανε πίσω από τη λύση. Ο κ. Αλέξιος Τσίπρας, παρά τις απειλές ό</w:t>
      </w:r>
      <w:r>
        <w:rPr>
          <w:rFonts w:eastAsia="Times New Roman" w:cs="Times New Roman"/>
          <w:szCs w:val="24"/>
        </w:rPr>
        <w:t xml:space="preserve">τι θα πέσει η Κυβέρνηση, εάν προχωρήσει, προχώρησε. </w:t>
      </w:r>
    </w:p>
    <w:p w14:paraId="2ED8BCE3"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CE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τι άλλο έγινε τότε; Το 1996 υποχωρήσαμε από τη θέση </w:t>
      </w:r>
      <w:r>
        <w:rPr>
          <w:rFonts w:eastAsia="Times New Roman" w:cs="Times New Roman"/>
          <w:szCs w:val="24"/>
          <w:lang w:val="en-US"/>
        </w:rPr>
        <w:t>erga</w:t>
      </w:r>
      <w:r w:rsidRPr="00513A5E">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Και ας θυμηθεί ο καθένας τι ήταν το 1996. Φύγαμε από τη λεγόμενη απλή λύση, που ήταν η λύση</w:t>
      </w:r>
      <w:r>
        <w:rPr>
          <w:rFonts w:eastAsia="Times New Roman" w:cs="Times New Roman"/>
          <w:szCs w:val="24"/>
        </w:rPr>
        <w:t xml:space="preserve"> σε όλες τις διαδικασίες της ονοματολόγησης και πήγαμε στη θέση πάσα χρήση, </w:t>
      </w:r>
      <w:r>
        <w:rPr>
          <w:rFonts w:eastAsia="Times New Roman" w:cs="Times New Roman"/>
          <w:szCs w:val="24"/>
          <w:lang w:val="en-US"/>
        </w:rPr>
        <w:t>erga</w:t>
      </w:r>
      <w:r w:rsidRPr="00513A5E">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μόνο για το εξωτερικό, μόνο για τις διεθνείς σχέσεις και τις διεθνείς συμφωνίες. </w:t>
      </w:r>
    </w:p>
    <w:p w14:paraId="2ED8BCE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Μάλιστα, γράφει ο κ. Ζαχαράκις, μετά τη συνάντησή του με τον κ. Τοσέφσκι, ότι «διαπραγματευθήκαμε στις 18-12-1996, </w:t>
      </w:r>
      <w:r>
        <w:rPr>
          <w:rFonts w:eastAsia="Times New Roman" w:cs="Times New Roman"/>
          <w:szCs w:val="24"/>
        </w:rPr>
        <w:lastRenderedPageBreak/>
        <w:t xml:space="preserve">για να βρούμε ένα κοινά αποδεκτό όνομα προς γενική, δηλάδη </w:t>
      </w:r>
      <w:r>
        <w:rPr>
          <w:rFonts w:eastAsia="Times New Roman" w:cs="Times New Roman"/>
          <w:szCs w:val="24"/>
          <w:lang w:val="en-US"/>
        </w:rPr>
        <w:t>erga</w:t>
      </w:r>
      <w:r w:rsidRPr="00513A5E">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διεθνή χρήση. Η εσωτερική εχάθη».</w:t>
      </w:r>
    </w:p>
    <w:p w14:paraId="2ED8BCE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τι άλλο εχάθη; Εχάθη και το Σύντ</w:t>
      </w:r>
      <w:r>
        <w:rPr>
          <w:rFonts w:eastAsia="Times New Roman" w:cs="Times New Roman"/>
          <w:szCs w:val="24"/>
        </w:rPr>
        <w:t xml:space="preserve">αγμα το 1996. Αποσύρθηκε το αίτημα για αλλαγή του Συντάγματος. Με τι ευκολία μας λέτε ότι όλα τα ζητάγατε και όλα τα κάνατε, </w:t>
      </w:r>
      <w:r w:rsidRPr="00A104D4">
        <w:rPr>
          <w:rFonts w:eastAsia="Times New Roman" w:cs="Times New Roman"/>
          <w:szCs w:val="24"/>
        </w:rPr>
        <w:t>αυτά που αποσύρατε</w:t>
      </w:r>
      <w:r>
        <w:rPr>
          <w:rFonts w:eastAsia="Times New Roman" w:cs="Times New Roman"/>
          <w:szCs w:val="24"/>
        </w:rPr>
        <w:t xml:space="preserve">, εκείνη την εποχή; </w:t>
      </w:r>
    </w:p>
    <w:p w14:paraId="2ED8BCE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Επιπλέον, πήγαμε μετά στις προτάσεις για το όνομα και το όνομα, που η κ. Μπακογιάννη –και την τιμά- που πρότεινε, που διατύπωσε στον κ. Νίμιτς ότι είναι καλό να προσπαθήσει να το παλέψει παραπέρα και που επέλεξε η Ελληνική Κυβέρνηση το 2008 ήταν «Βόρεια Μα</w:t>
      </w:r>
      <w:r>
        <w:rPr>
          <w:rFonts w:eastAsia="Times New Roman" w:cs="Times New Roman"/>
          <w:szCs w:val="24"/>
        </w:rPr>
        <w:t xml:space="preserve">κεδονία». Αυτό που επέλεγε η Κυβέρνηση του Κώστα Καραμανλή να παλέψει, αυτό το όνομα πήραμε. </w:t>
      </w:r>
    </w:p>
    <w:p w14:paraId="2ED8BCE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ξέρετε τι κάνετε με το όνομα που πήραμε; Προσπαθείτε να μειώσετε τη σημασία του. Έχετε γίνει σχολαστικότεροι του σχολαστικού με λανθασμένες ερμηνείες. Γιατί τ</w:t>
      </w:r>
      <w:r>
        <w:rPr>
          <w:rFonts w:eastAsia="Times New Roman" w:cs="Times New Roman"/>
          <w:szCs w:val="24"/>
        </w:rPr>
        <w:t xml:space="preserve">ο Διεθνές Δίκαιο δεν είναι Συνταγματικό Δίκαιο, αγαπητοί φίλοι της Νέας Δημοκρατίας. Έχετε μερικούς συνταγματολόγους, αλλά δεν έχετε </w:t>
      </w:r>
      <w:r>
        <w:rPr>
          <w:rFonts w:eastAsia="Times New Roman" w:cs="Times New Roman"/>
          <w:szCs w:val="24"/>
        </w:rPr>
        <w:lastRenderedPageBreak/>
        <w:t>ανθρώπους που να ασχολούνται με το Διεθνές Δίκαιο. Το Διεθνές Δίκαιο λειτουργεί διαφορετικά και δεν έχει κα</w:t>
      </w:r>
      <w:r>
        <w:rPr>
          <w:rFonts w:eastAsia="Times New Roman" w:cs="Times New Roman"/>
          <w:szCs w:val="24"/>
        </w:rPr>
        <w:t>μ</w:t>
      </w:r>
      <w:r>
        <w:rPr>
          <w:rFonts w:eastAsia="Times New Roman" w:cs="Times New Roman"/>
          <w:szCs w:val="24"/>
        </w:rPr>
        <w:t>μία σημασία πώς</w:t>
      </w:r>
      <w:r>
        <w:rPr>
          <w:rFonts w:eastAsia="Times New Roman" w:cs="Times New Roman"/>
          <w:szCs w:val="24"/>
        </w:rPr>
        <w:t xml:space="preserve"> προσδιορίζεται το έθνος σε ένα </w:t>
      </w:r>
      <w:r>
        <w:rPr>
          <w:rFonts w:eastAsia="Times New Roman" w:cs="Times New Roman"/>
          <w:szCs w:val="24"/>
        </w:rPr>
        <w:t>σ</w:t>
      </w:r>
      <w:r>
        <w:rPr>
          <w:rFonts w:eastAsia="Times New Roman" w:cs="Times New Roman"/>
          <w:szCs w:val="24"/>
        </w:rPr>
        <w:t xml:space="preserve">ύνταγμα. Έχει σημασία στο Διεθνές Δίκαιο, εάν υπάρχει και πώς προσδιορίζεται. </w:t>
      </w:r>
    </w:p>
    <w:p w14:paraId="2ED8BCE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Δεν είναι καθόλου τυχαίο ότι η συντριπτική πλειοψηφία των ανθρώπων που ασχολούνται με το Διεθνές Δίκαιο θεωρούν πολύ καλή αυτήν τη </w:t>
      </w:r>
      <w:r>
        <w:rPr>
          <w:rFonts w:eastAsia="Times New Roman" w:cs="Times New Roman"/>
          <w:szCs w:val="24"/>
        </w:rPr>
        <w:t>σ</w:t>
      </w:r>
      <w:r>
        <w:rPr>
          <w:rFonts w:eastAsia="Times New Roman" w:cs="Times New Roman"/>
          <w:szCs w:val="24"/>
        </w:rPr>
        <w:t>υμφωνία. Και</w:t>
      </w:r>
      <w:r>
        <w:rPr>
          <w:rFonts w:eastAsia="Times New Roman" w:cs="Times New Roman"/>
          <w:szCs w:val="24"/>
        </w:rPr>
        <w:t xml:space="preserve"> τα πήραμε. Πήραμε τον γεωγραφικό προσδιορισμό, πήραμε το </w:t>
      </w:r>
      <w:r>
        <w:rPr>
          <w:rFonts w:eastAsia="Times New Roman" w:cs="Times New Roman"/>
          <w:szCs w:val="24"/>
          <w:lang w:val="en-US"/>
        </w:rPr>
        <w:t>erga</w:t>
      </w:r>
      <w:r>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 xml:space="preserve"> για όλες τις χρήσεις και τις εσωτερικές, έγινε η συνταγματική αλλαγή και θα τελειώσει η προπαγάνδα. Τελειώσαμε με τον αλυτρωτισμό. Αναγνωρίζουν αυτά που έπρεπε να αναγνωρίζουν από την </w:t>
      </w:r>
      <w:r>
        <w:rPr>
          <w:rFonts w:eastAsia="Times New Roman" w:cs="Times New Roman"/>
          <w:szCs w:val="24"/>
        </w:rPr>
        <w:t>ι</w:t>
      </w:r>
      <w:r>
        <w:rPr>
          <w:rFonts w:eastAsia="Times New Roman" w:cs="Times New Roman"/>
          <w:szCs w:val="24"/>
        </w:rPr>
        <w:t>στ</w:t>
      </w:r>
      <w:r>
        <w:rPr>
          <w:rFonts w:eastAsia="Times New Roman" w:cs="Times New Roman"/>
          <w:szCs w:val="24"/>
        </w:rPr>
        <w:t xml:space="preserve">ορία μας. </w:t>
      </w:r>
    </w:p>
    <w:p w14:paraId="2ED8BCE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Μου απαντούν μερικοί: «Μα, τώρα οι συνθήκες σας είναι εξαιρετικές, τότε δεν ήταν». Τότε ήταν εξαιρετικές οι συνθήκες, που διαλυόταν η Γιουγκοσλαβία και δεν ήξεραν τα Σκόπια πού να πάνε, πού να στηριχθούν και ήταν έτοιμοι για διαπραγματεύσεις, αλ</w:t>
      </w:r>
      <w:r>
        <w:rPr>
          <w:rFonts w:eastAsia="Times New Roman" w:cs="Times New Roman"/>
          <w:szCs w:val="24"/>
        </w:rPr>
        <w:t>λά εσείς δεν το αποδεχθήκατε τότε.</w:t>
      </w:r>
    </w:p>
    <w:p w14:paraId="2ED8BCE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Τι λέει ο Γρυλλάκης για το ότι δεν αποδεχθήκατε στις εύκολες εποχές αυτήν τη λύση; Ο Γρυλλάκης, που ήταν αρχισύμβουλος του Μητσοτάκη, ο άλλος αρχισύμβουλος ήταν ο κ. Μέρτζος, που τον έχετε συγκαταλέξει στους προδότες, για</w:t>
      </w:r>
      <w:r>
        <w:rPr>
          <w:rFonts w:eastAsia="Times New Roman" w:cs="Times New Roman"/>
          <w:szCs w:val="24"/>
        </w:rPr>
        <w:t xml:space="preserve">τί είναι υπέρ της </w:t>
      </w:r>
      <w:r>
        <w:rPr>
          <w:rFonts w:eastAsia="Times New Roman" w:cs="Times New Roman"/>
          <w:szCs w:val="24"/>
        </w:rPr>
        <w:t>σ</w:t>
      </w:r>
      <w:r>
        <w:rPr>
          <w:rFonts w:eastAsia="Times New Roman" w:cs="Times New Roman"/>
          <w:szCs w:val="24"/>
        </w:rPr>
        <w:t xml:space="preserve">υμφωνίας. </w:t>
      </w:r>
    </w:p>
    <w:p w14:paraId="2ED8BCEC" w14:textId="77777777" w:rsidR="00C647AD" w:rsidRDefault="00D506E1">
      <w:pPr>
        <w:tabs>
          <w:tab w:val="left" w:pos="6168"/>
        </w:tabs>
        <w:spacing w:after="0" w:line="600" w:lineRule="auto"/>
        <w:ind w:firstLine="851"/>
        <w:jc w:val="both"/>
        <w:rPr>
          <w:rFonts w:eastAsia="Times New Roman" w:cs="Times New Roman"/>
          <w:szCs w:val="24"/>
        </w:rPr>
      </w:pPr>
      <w:r>
        <w:rPr>
          <w:rFonts w:eastAsia="Times New Roman" w:cs="Times New Roman"/>
          <w:szCs w:val="24"/>
        </w:rPr>
        <w:t xml:space="preserve">Πάμε, λοιπόν: «Η εξωτερική πολιτική» –λέει ο Γρυλλάκης- «έπεσε στην παγίδα των καλοστημένων ξένων συμφερόντων στα Βαλκάνια. Αντί να κάνει φίλη τη νέα χώρα, την έκανε </w:t>
      </w:r>
      <w:r w:rsidRPr="002869DA">
        <w:rPr>
          <w:rFonts w:eastAsia="Times New Roman" w:cs="Times New Roman"/>
          <w:szCs w:val="24"/>
        </w:rPr>
        <w:t>αντίπαλο</w:t>
      </w:r>
      <w:r>
        <w:rPr>
          <w:rFonts w:eastAsia="Times New Roman" w:cs="Times New Roman"/>
          <w:szCs w:val="24"/>
        </w:rPr>
        <w:t>, εγκλωβιζόμενη</w:t>
      </w:r>
      <w:r w:rsidRPr="002869DA">
        <w:rPr>
          <w:rFonts w:eastAsia="Times New Roman" w:cs="Times New Roman"/>
          <w:szCs w:val="24"/>
        </w:rPr>
        <w:t xml:space="preserve"> στο ονοματολογικό</w:t>
      </w:r>
      <w:r>
        <w:rPr>
          <w:rFonts w:eastAsia="Times New Roman" w:cs="Times New Roman"/>
          <w:szCs w:val="24"/>
        </w:rPr>
        <w:t xml:space="preserve"> και μετά</w:t>
      </w:r>
      <w:r w:rsidRPr="002869DA">
        <w:rPr>
          <w:rFonts w:eastAsia="Times New Roman" w:cs="Times New Roman"/>
          <w:szCs w:val="24"/>
        </w:rPr>
        <w:t xml:space="preserve"> προχώρησε</w:t>
      </w:r>
      <w:r w:rsidRPr="002869DA">
        <w:rPr>
          <w:rFonts w:eastAsia="Times New Roman" w:cs="Times New Roman"/>
          <w:szCs w:val="24"/>
        </w:rPr>
        <w:t xml:space="preserve"> στο εμπάργκο κατά</w:t>
      </w:r>
      <w:r>
        <w:rPr>
          <w:rFonts w:eastAsia="Times New Roman" w:cs="Times New Roman"/>
          <w:szCs w:val="24"/>
        </w:rPr>
        <w:t xml:space="preserve"> της</w:t>
      </w:r>
      <w:r w:rsidRPr="002869DA">
        <w:rPr>
          <w:rFonts w:eastAsia="Times New Roman" w:cs="Times New Roman"/>
          <w:szCs w:val="24"/>
        </w:rPr>
        <w:t xml:space="preserve"> </w:t>
      </w:r>
      <w:r>
        <w:rPr>
          <w:rFonts w:eastAsia="Times New Roman" w:cs="Times New Roman"/>
          <w:szCs w:val="24"/>
          <w:lang w:val="en-US"/>
        </w:rPr>
        <w:t>FYROM</w:t>
      </w:r>
      <w:r>
        <w:rPr>
          <w:rFonts w:eastAsia="Times New Roman" w:cs="Times New Roman"/>
          <w:szCs w:val="24"/>
        </w:rPr>
        <w:t>» -</w:t>
      </w:r>
      <w:r w:rsidRPr="002869DA">
        <w:rPr>
          <w:rFonts w:eastAsia="Times New Roman" w:cs="Times New Roman"/>
          <w:szCs w:val="24"/>
        </w:rPr>
        <w:t xml:space="preserve">κάποιοι </w:t>
      </w:r>
      <w:r>
        <w:rPr>
          <w:rFonts w:eastAsia="Times New Roman" w:cs="Times New Roman"/>
          <w:szCs w:val="24"/>
        </w:rPr>
        <w:t>καμάρωσαν γι’ αυτό-</w:t>
      </w:r>
      <w:r w:rsidRPr="002869DA">
        <w:rPr>
          <w:rFonts w:eastAsia="Times New Roman" w:cs="Times New Roman"/>
          <w:szCs w:val="24"/>
        </w:rPr>
        <w:t xml:space="preserve"> </w:t>
      </w:r>
      <w:r>
        <w:rPr>
          <w:rFonts w:eastAsia="Times New Roman" w:cs="Times New Roman"/>
          <w:szCs w:val="24"/>
        </w:rPr>
        <w:t>«που ήταν θείο δώρο στον τ</w:t>
      </w:r>
      <w:r w:rsidRPr="002869DA">
        <w:rPr>
          <w:rFonts w:eastAsia="Times New Roman" w:cs="Times New Roman"/>
          <w:szCs w:val="24"/>
        </w:rPr>
        <w:t>ουρκικό επεκτατισμό</w:t>
      </w:r>
      <w:r>
        <w:rPr>
          <w:rFonts w:eastAsia="Times New Roman" w:cs="Times New Roman"/>
          <w:szCs w:val="24"/>
        </w:rPr>
        <w:t xml:space="preserve">». </w:t>
      </w:r>
    </w:p>
    <w:p w14:paraId="2ED8BCED"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Καμαρώνετε ακόμη, σύντροφοι και φίλοι του Κινήματος Αλλαγής για το εμπάργκο; Νομίζετε ότι πήραμε και </w:t>
      </w:r>
      <w:r w:rsidRPr="002869DA">
        <w:rPr>
          <w:rFonts w:eastAsia="Times New Roman" w:cs="Times New Roman"/>
          <w:szCs w:val="24"/>
        </w:rPr>
        <w:t>πετύχαμε κάτι με το εμπάργκο</w:t>
      </w:r>
      <w:r>
        <w:rPr>
          <w:rFonts w:eastAsia="Times New Roman" w:cs="Times New Roman"/>
          <w:szCs w:val="24"/>
        </w:rPr>
        <w:t xml:space="preserve"> ή βρέθηκε η χώρα σ</w:t>
      </w:r>
      <w:r>
        <w:rPr>
          <w:rFonts w:eastAsia="Times New Roman" w:cs="Times New Roman"/>
          <w:szCs w:val="24"/>
        </w:rPr>
        <w:t>ε δύσκολη θέση και απο</w:t>
      </w:r>
      <w:r w:rsidRPr="002869DA">
        <w:rPr>
          <w:rFonts w:eastAsia="Times New Roman" w:cs="Times New Roman"/>
          <w:szCs w:val="24"/>
        </w:rPr>
        <w:t>δεχτήκατε</w:t>
      </w:r>
      <w:r>
        <w:rPr>
          <w:rFonts w:eastAsia="Times New Roman" w:cs="Times New Roman"/>
          <w:szCs w:val="24"/>
        </w:rPr>
        <w:t xml:space="preserve">, άνευ διαπραγμάτευσης και άνευ ψήφου στην Ελληνική Βουλή, </w:t>
      </w:r>
      <w:r w:rsidRPr="002869DA">
        <w:rPr>
          <w:rFonts w:eastAsia="Times New Roman" w:cs="Times New Roman"/>
          <w:szCs w:val="24"/>
        </w:rPr>
        <w:t xml:space="preserve">την </w:t>
      </w:r>
      <w:r>
        <w:rPr>
          <w:rFonts w:eastAsia="Times New Roman" w:cs="Times New Roman"/>
          <w:szCs w:val="24"/>
        </w:rPr>
        <w:t>Ε</w:t>
      </w:r>
      <w:r w:rsidRPr="002869DA">
        <w:rPr>
          <w:rFonts w:eastAsia="Times New Roman" w:cs="Times New Roman"/>
          <w:szCs w:val="24"/>
        </w:rPr>
        <w:t xml:space="preserve">νδιάμεση </w:t>
      </w:r>
      <w:r>
        <w:rPr>
          <w:rFonts w:eastAsia="Times New Roman" w:cs="Times New Roman"/>
          <w:szCs w:val="24"/>
        </w:rPr>
        <w:t>Σ</w:t>
      </w:r>
      <w:r w:rsidRPr="002869DA">
        <w:rPr>
          <w:rFonts w:eastAsia="Times New Roman" w:cs="Times New Roman"/>
          <w:szCs w:val="24"/>
        </w:rPr>
        <w:t>υμφωνία</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Εδώ έγινε μ</w:t>
      </w:r>
      <w:r>
        <w:rPr>
          <w:rFonts w:eastAsia="Times New Roman" w:cs="Times New Roman"/>
          <w:szCs w:val="24"/>
        </w:rPr>
        <w:t>ί</w:t>
      </w:r>
      <w:r>
        <w:rPr>
          <w:rFonts w:eastAsia="Times New Roman" w:cs="Times New Roman"/>
          <w:szCs w:val="24"/>
        </w:rPr>
        <w:t xml:space="preserve">α ολόκληρη </w:t>
      </w:r>
      <w:r>
        <w:rPr>
          <w:rFonts w:eastAsia="Times New Roman" w:cs="Times New Roman"/>
          <w:szCs w:val="24"/>
        </w:rPr>
        <w:t>σ</w:t>
      </w:r>
      <w:r w:rsidRPr="002869DA">
        <w:rPr>
          <w:rFonts w:eastAsia="Times New Roman" w:cs="Times New Roman"/>
          <w:szCs w:val="24"/>
        </w:rPr>
        <w:t>υμφωνία</w:t>
      </w:r>
      <w:r>
        <w:rPr>
          <w:rFonts w:eastAsia="Times New Roman" w:cs="Times New Roman"/>
          <w:szCs w:val="24"/>
        </w:rPr>
        <w:t>,</w:t>
      </w:r>
      <w:r w:rsidRPr="002869DA">
        <w:rPr>
          <w:rFonts w:eastAsia="Times New Roman" w:cs="Times New Roman"/>
          <w:szCs w:val="24"/>
        </w:rPr>
        <w:t xml:space="preserve"> που δεν </w:t>
      </w:r>
      <w:r>
        <w:rPr>
          <w:rFonts w:eastAsia="Times New Roman" w:cs="Times New Roman"/>
          <w:szCs w:val="24"/>
        </w:rPr>
        <w:t xml:space="preserve">την είδε ποτέ η Βουλή </w:t>
      </w:r>
      <w:r w:rsidRPr="002869DA">
        <w:rPr>
          <w:rFonts w:eastAsia="Times New Roman" w:cs="Times New Roman"/>
          <w:szCs w:val="24"/>
        </w:rPr>
        <w:t>και μας κατη</w:t>
      </w:r>
      <w:r w:rsidRPr="002869DA">
        <w:rPr>
          <w:rFonts w:eastAsia="Times New Roman" w:cs="Times New Roman"/>
          <w:szCs w:val="24"/>
        </w:rPr>
        <w:lastRenderedPageBreak/>
        <w:t xml:space="preserve">γορείτε </w:t>
      </w:r>
      <w:r>
        <w:rPr>
          <w:rFonts w:eastAsia="Times New Roman" w:cs="Times New Roman"/>
          <w:szCs w:val="24"/>
        </w:rPr>
        <w:t>ε</w:t>
      </w:r>
      <w:r w:rsidRPr="002869DA">
        <w:rPr>
          <w:rFonts w:eastAsia="Times New Roman" w:cs="Times New Roman"/>
          <w:szCs w:val="24"/>
        </w:rPr>
        <w:t xml:space="preserve">μάς που σας </w:t>
      </w:r>
      <w:r>
        <w:rPr>
          <w:rFonts w:eastAsia="Times New Roman" w:cs="Times New Roman"/>
          <w:szCs w:val="24"/>
        </w:rPr>
        <w:t xml:space="preserve">ενημερώναμε </w:t>
      </w:r>
      <w:r w:rsidRPr="002869DA">
        <w:rPr>
          <w:rFonts w:eastAsia="Times New Roman" w:cs="Times New Roman"/>
          <w:szCs w:val="24"/>
        </w:rPr>
        <w:t xml:space="preserve">μία φορά το μήνα τουλάχιστον και </w:t>
      </w:r>
      <w:r w:rsidRPr="002869DA">
        <w:rPr>
          <w:rFonts w:eastAsia="Times New Roman" w:cs="Times New Roman"/>
          <w:szCs w:val="24"/>
        </w:rPr>
        <w:t>εγώ επίσημα πάρα πολλούς από εσάς</w:t>
      </w:r>
      <w:r>
        <w:rPr>
          <w:rFonts w:eastAsia="Times New Roman" w:cs="Times New Roman"/>
          <w:szCs w:val="24"/>
        </w:rPr>
        <w:t xml:space="preserve"> και ιδιαίτερα</w:t>
      </w:r>
      <w:r w:rsidRPr="002869DA">
        <w:rPr>
          <w:rFonts w:eastAsia="Times New Roman" w:cs="Times New Roman"/>
          <w:szCs w:val="24"/>
        </w:rPr>
        <w:t xml:space="preserve"> </w:t>
      </w:r>
      <w:r>
        <w:rPr>
          <w:rFonts w:eastAsia="Times New Roman" w:cs="Times New Roman"/>
          <w:szCs w:val="24"/>
        </w:rPr>
        <w:t xml:space="preserve">ο </w:t>
      </w:r>
      <w:r w:rsidRPr="002869DA">
        <w:rPr>
          <w:rFonts w:eastAsia="Times New Roman" w:cs="Times New Roman"/>
          <w:szCs w:val="24"/>
        </w:rPr>
        <w:t>κύριος Πρωθυπουργός</w:t>
      </w:r>
      <w:r>
        <w:rPr>
          <w:rFonts w:eastAsia="Times New Roman" w:cs="Times New Roman"/>
          <w:szCs w:val="24"/>
        </w:rPr>
        <w:t>;</w:t>
      </w:r>
    </w:p>
    <w:p w14:paraId="2ED8BCEE"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Και γιατί λέει ότι </w:t>
      </w:r>
      <w:r w:rsidRPr="002869DA">
        <w:rPr>
          <w:rFonts w:eastAsia="Times New Roman" w:cs="Times New Roman"/>
          <w:szCs w:val="24"/>
        </w:rPr>
        <w:t>γινόταν αυτό</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 xml:space="preserve">Λέει ο Γρυλλάκης, «διότι οι πολιτικοί </w:t>
      </w:r>
      <w:r w:rsidRPr="002869DA">
        <w:rPr>
          <w:rFonts w:eastAsia="Times New Roman" w:cs="Times New Roman"/>
          <w:szCs w:val="24"/>
        </w:rPr>
        <w:t>της Νέας Δημοκρατίας και του ΠΑΣΟΚ δεν μπορούσα</w:t>
      </w:r>
      <w:r>
        <w:rPr>
          <w:rFonts w:eastAsia="Times New Roman" w:cs="Times New Roman"/>
          <w:szCs w:val="24"/>
        </w:rPr>
        <w:t>ν να καταλάβουν</w:t>
      </w:r>
      <w:r w:rsidRPr="002869DA">
        <w:rPr>
          <w:rFonts w:eastAsia="Times New Roman" w:cs="Times New Roman"/>
          <w:szCs w:val="24"/>
        </w:rPr>
        <w:t xml:space="preserve"> τις κοσμογονικές αλλαγές</w:t>
      </w:r>
      <w:r>
        <w:rPr>
          <w:rFonts w:eastAsia="Times New Roman" w:cs="Times New Roman"/>
          <w:szCs w:val="24"/>
        </w:rPr>
        <w:t xml:space="preserve">». </w:t>
      </w:r>
      <w:r w:rsidRPr="002869DA">
        <w:rPr>
          <w:rFonts w:eastAsia="Times New Roman" w:cs="Times New Roman"/>
          <w:szCs w:val="24"/>
        </w:rPr>
        <w:t>Και λέει</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«Γιατί δεν λύθ</w:t>
      </w:r>
      <w:r>
        <w:rPr>
          <w:rFonts w:eastAsia="Times New Roman" w:cs="Times New Roman"/>
          <w:szCs w:val="24"/>
        </w:rPr>
        <w:t>ηκε το σκοπιανό πρόβλημα; Διότι δεν το άφησε η</w:t>
      </w:r>
      <w:r w:rsidRPr="002869DA">
        <w:rPr>
          <w:rFonts w:eastAsia="Times New Roman" w:cs="Times New Roman"/>
          <w:szCs w:val="24"/>
        </w:rPr>
        <w:t xml:space="preserve"> εσωκομματική αντιπολίτευση της Νέας Δημοκρατίας</w:t>
      </w:r>
      <w:r>
        <w:rPr>
          <w:rFonts w:eastAsia="Times New Roman" w:cs="Times New Roman"/>
          <w:szCs w:val="24"/>
        </w:rPr>
        <w:t xml:space="preserve">, διότι με </w:t>
      </w:r>
      <w:r w:rsidRPr="002869DA">
        <w:rPr>
          <w:rFonts w:eastAsia="Times New Roman" w:cs="Times New Roman"/>
          <w:szCs w:val="24"/>
        </w:rPr>
        <w:t>τις κραυγές τους οδηγήθηκαν σε μία απαράδεκτη και βλαπτική για το ελληνικό έθνος συμπεριφορά</w:t>
      </w:r>
      <w:r>
        <w:rPr>
          <w:rFonts w:eastAsia="Times New Roman" w:cs="Times New Roman"/>
          <w:szCs w:val="24"/>
        </w:rPr>
        <w:t xml:space="preserve">». </w:t>
      </w:r>
    </w:p>
    <w:p w14:paraId="2ED8BCEF"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Για να </w:t>
      </w:r>
      <w:r w:rsidRPr="002869DA">
        <w:rPr>
          <w:rFonts w:eastAsia="Times New Roman" w:cs="Times New Roman"/>
          <w:szCs w:val="24"/>
        </w:rPr>
        <w:t>διαβάσουμε τις Πρέσπες ανάποδα</w:t>
      </w:r>
      <w:r>
        <w:rPr>
          <w:rFonts w:eastAsia="Times New Roman" w:cs="Times New Roman"/>
          <w:szCs w:val="24"/>
        </w:rPr>
        <w:t>.</w:t>
      </w:r>
      <w:r w:rsidRPr="002869DA">
        <w:rPr>
          <w:rFonts w:eastAsia="Times New Roman" w:cs="Times New Roman"/>
          <w:szCs w:val="24"/>
        </w:rPr>
        <w:t xml:space="preserve"> Ακούω το εξής τό</w:t>
      </w:r>
      <w:r w:rsidRPr="002869DA">
        <w:rPr>
          <w:rFonts w:eastAsia="Times New Roman" w:cs="Times New Roman"/>
          <w:szCs w:val="24"/>
        </w:rPr>
        <w:t>σες μέρες</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w:t>
      </w:r>
      <w:r w:rsidRPr="002869DA">
        <w:rPr>
          <w:rFonts w:eastAsia="Times New Roman" w:cs="Times New Roman"/>
          <w:szCs w:val="24"/>
        </w:rPr>
        <w:t>Οι Πρέσπες είναι προδοσία</w:t>
      </w:r>
      <w:r>
        <w:rPr>
          <w:rFonts w:eastAsia="Times New Roman" w:cs="Times New Roman"/>
          <w:szCs w:val="24"/>
        </w:rPr>
        <w:t>.</w:t>
      </w:r>
      <w:r w:rsidRPr="002869DA">
        <w:rPr>
          <w:rFonts w:eastAsia="Times New Roman" w:cs="Times New Roman"/>
          <w:szCs w:val="24"/>
        </w:rPr>
        <w:t xml:space="preserve"> Οι Πρέσπες είναι</w:t>
      </w:r>
      <w:r>
        <w:rPr>
          <w:rFonts w:eastAsia="Times New Roman" w:cs="Times New Roman"/>
          <w:szCs w:val="24"/>
        </w:rPr>
        <w:t xml:space="preserve"> ήττα. </w:t>
      </w:r>
      <w:r w:rsidRPr="002869DA">
        <w:rPr>
          <w:rFonts w:eastAsia="Times New Roman" w:cs="Times New Roman"/>
          <w:szCs w:val="24"/>
        </w:rPr>
        <w:t xml:space="preserve">Οι </w:t>
      </w:r>
      <w:r>
        <w:rPr>
          <w:rFonts w:eastAsia="Times New Roman" w:cs="Times New Roman"/>
          <w:szCs w:val="24"/>
        </w:rPr>
        <w:t xml:space="preserve">Πρέσπες είναι υποχώρηση». </w:t>
      </w:r>
      <w:r w:rsidRPr="002869DA">
        <w:rPr>
          <w:rFonts w:eastAsia="Times New Roman" w:cs="Times New Roman"/>
          <w:szCs w:val="24"/>
        </w:rPr>
        <w:t>Το δέχομαι και απολογούμαι</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Μ</w:t>
      </w:r>
      <w:r w:rsidRPr="002869DA">
        <w:rPr>
          <w:rFonts w:eastAsia="Times New Roman" w:cs="Times New Roman"/>
          <w:szCs w:val="24"/>
        </w:rPr>
        <w:t xml:space="preserve">εγάλη </w:t>
      </w:r>
      <w:r>
        <w:rPr>
          <w:rFonts w:eastAsia="Times New Roman" w:cs="Times New Roman"/>
          <w:szCs w:val="24"/>
        </w:rPr>
        <w:t xml:space="preserve">προδοσία, ήττα και υποχώρηση και να σας πω πώς συνίσταται. </w:t>
      </w:r>
    </w:p>
    <w:p w14:paraId="2ED8BCF0"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Πρώτον, πολύ κακώς μετονομάστηκε η «</w:t>
      </w:r>
      <w:r w:rsidRPr="002869DA">
        <w:rPr>
          <w:rFonts w:eastAsia="Times New Roman" w:cs="Times New Roman"/>
          <w:szCs w:val="24"/>
        </w:rPr>
        <w:t>Λεωφόρος Μεγάλου Αλεξάνδρου</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 xml:space="preserve">κατ’ </w:t>
      </w:r>
      <w:r>
        <w:rPr>
          <w:rFonts w:eastAsia="Times New Roman" w:cs="Times New Roman"/>
          <w:szCs w:val="24"/>
        </w:rPr>
        <w:t xml:space="preserve">ανθελληνικό </w:t>
      </w:r>
      <w:r w:rsidRPr="002869DA">
        <w:rPr>
          <w:rFonts w:eastAsia="Times New Roman" w:cs="Times New Roman"/>
          <w:szCs w:val="24"/>
        </w:rPr>
        <w:t xml:space="preserve">τρόπο σε </w:t>
      </w:r>
      <w:r>
        <w:rPr>
          <w:rFonts w:eastAsia="Times New Roman" w:cs="Times New Roman"/>
          <w:szCs w:val="24"/>
        </w:rPr>
        <w:t>«</w:t>
      </w:r>
      <w:r w:rsidRPr="002869DA">
        <w:rPr>
          <w:rFonts w:eastAsia="Times New Roman" w:cs="Times New Roman"/>
          <w:szCs w:val="24"/>
        </w:rPr>
        <w:t>Λεωφόρο Φιλίας των Λαών</w:t>
      </w:r>
      <w:r>
        <w:rPr>
          <w:rFonts w:eastAsia="Times New Roman" w:cs="Times New Roman"/>
          <w:szCs w:val="24"/>
        </w:rPr>
        <w:t>». Π</w:t>
      </w:r>
      <w:r w:rsidRPr="002869DA">
        <w:rPr>
          <w:rFonts w:eastAsia="Times New Roman" w:cs="Times New Roman"/>
          <w:szCs w:val="24"/>
        </w:rPr>
        <w:t xml:space="preserve">ολύ κακώς μετονομάστηκε το Αεροδρόμιο </w:t>
      </w:r>
      <w:r w:rsidRPr="002869DA">
        <w:rPr>
          <w:rFonts w:eastAsia="Times New Roman" w:cs="Times New Roman"/>
          <w:szCs w:val="24"/>
        </w:rPr>
        <w:lastRenderedPageBreak/>
        <w:t>των Σκοπίων</w:t>
      </w:r>
      <w:r>
        <w:rPr>
          <w:rFonts w:eastAsia="Times New Roman" w:cs="Times New Roman"/>
          <w:szCs w:val="24"/>
        </w:rPr>
        <w:t>,</w:t>
      </w:r>
      <w:r w:rsidRPr="002869DA">
        <w:rPr>
          <w:rFonts w:eastAsia="Times New Roman" w:cs="Times New Roman"/>
          <w:szCs w:val="24"/>
        </w:rPr>
        <w:t xml:space="preserve"> που λεγόταν </w:t>
      </w:r>
      <w:r>
        <w:rPr>
          <w:rFonts w:eastAsia="Times New Roman" w:cs="Times New Roman"/>
          <w:szCs w:val="24"/>
        </w:rPr>
        <w:t>«</w:t>
      </w:r>
      <w:r w:rsidRPr="002869DA">
        <w:rPr>
          <w:rFonts w:eastAsia="Times New Roman" w:cs="Times New Roman"/>
          <w:szCs w:val="24"/>
        </w:rPr>
        <w:t>Μεγάλου Αλεξάνδρου</w:t>
      </w:r>
      <w:r>
        <w:rPr>
          <w:rFonts w:eastAsia="Times New Roman" w:cs="Times New Roman"/>
          <w:szCs w:val="24"/>
        </w:rPr>
        <w:t>»</w:t>
      </w:r>
      <w:r w:rsidRPr="002869DA">
        <w:rPr>
          <w:rFonts w:eastAsia="Times New Roman" w:cs="Times New Roman"/>
          <w:szCs w:val="24"/>
        </w:rPr>
        <w:t xml:space="preserve"> και </w:t>
      </w:r>
      <w:r>
        <w:rPr>
          <w:rFonts w:eastAsia="Times New Roman" w:cs="Times New Roman"/>
          <w:szCs w:val="24"/>
        </w:rPr>
        <w:t>εγκατέλειψαν τον</w:t>
      </w:r>
      <w:r w:rsidRPr="002869DA">
        <w:rPr>
          <w:rFonts w:eastAsia="Times New Roman" w:cs="Times New Roman"/>
          <w:szCs w:val="24"/>
        </w:rPr>
        <w:t xml:space="preserve"> φιλελληνισμό τους και </w:t>
      </w:r>
      <w:r>
        <w:rPr>
          <w:rFonts w:eastAsia="Times New Roman" w:cs="Times New Roman"/>
          <w:szCs w:val="24"/>
        </w:rPr>
        <w:t>το είπαν «</w:t>
      </w:r>
      <w:r w:rsidRPr="002869DA">
        <w:rPr>
          <w:rFonts w:eastAsia="Times New Roman" w:cs="Times New Roman"/>
          <w:szCs w:val="24"/>
        </w:rPr>
        <w:t>Διεθνές Αεροδρόμιο των Σκοπίων</w:t>
      </w:r>
      <w:r>
        <w:rPr>
          <w:rFonts w:eastAsia="Times New Roman" w:cs="Times New Roman"/>
          <w:szCs w:val="24"/>
        </w:rPr>
        <w:t>».</w:t>
      </w:r>
      <w:r w:rsidRPr="002869DA">
        <w:rPr>
          <w:rFonts w:eastAsia="Times New Roman" w:cs="Times New Roman"/>
          <w:szCs w:val="24"/>
        </w:rPr>
        <w:t xml:space="preserve"> Πολύ σωστά</w:t>
      </w:r>
      <w:r>
        <w:rPr>
          <w:rFonts w:eastAsia="Times New Roman" w:cs="Times New Roman"/>
          <w:szCs w:val="24"/>
        </w:rPr>
        <w:t xml:space="preserve"> δ</w:t>
      </w:r>
      <w:r w:rsidRPr="002869DA">
        <w:rPr>
          <w:rFonts w:eastAsia="Times New Roman" w:cs="Times New Roman"/>
          <w:szCs w:val="24"/>
        </w:rPr>
        <w:t xml:space="preserve">εν έπρεπε να επιτρέψουμε </w:t>
      </w:r>
      <w:r w:rsidRPr="002869DA">
        <w:rPr>
          <w:rFonts w:eastAsia="Times New Roman" w:cs="Times New Roman"/>
          <w:szCs w:val="24"/>
        </w:rPr>
        <w:t>κάτω από τα αγάλματα του Μεγάλου Αλεξάνδρου</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 xml:space="preserve">που έγραφαν </w:t>
      </w:r>
      <w:r w:rsidRPr="002869DA">
        <w:rPr>
          <w:rFonts w:eastAsia="Times New Roman" w:cs="Times New Roman"/>
          <w:szCs w:val="24"/>
        </w:rPr>
        <w:t xml:space="preserve">ότι είναι ο </w:t>
      </w:r>
      <w:r>
        <w:rPr>
          <w:rFonts w:eastAsia="Times New Roman" w:cs="Times New Roman"/>
          <w:szCs w:val="24"/>
        </w:rPr>
        <w:t>ήρωάς τους,</w:t>
      </w:r>
      <w:r w:rsidRPr="002869DA">
        <w:rPr>
          <w:rFonts w:eastAsia="Times New Roman" w:cs="Times New Roman"/>
          <w:szCs w:val="24"/>
        </w:rPr>
        <w:t xml:space="preserve"> </w:t>
      </w:r>
      <w:r>
        <w:rPr>
          <w:rFonts w:eastAsia="Times New Roman" w:cs="Times New Roman"/>
          <w:szCs w:val="24"/>
        </w:rPr>
        <w:t xml:space="preserve">να γράφει ότι είναι </w:t>
      </w:r>
      <w:r w:rsidRPr="002869DA">
        <w:rPr>
          <w:rFonts w:eastAsia="Times New Roman" w:cs="Times New Roman"/>
          <w:szCs w:val="24"/>
        </w:rPr>
        <w:t>ήρωας του φιλικού κράτους εκεί στα νότια</w:t>
      </w:r>
      <w:r>
        <w:rPr>
          <w:rFonts w:eastAsia="Times New Roman" w:cs="Times New Roman"/>
          <w:szCs w:val="24"/>
        </w:rPr>
        <w:t xml:space="preserve"> μας,</w:t>
      </w:r>
      <w:r w:rsidRPr="002869DA">
        <w:rPr>
          <w:rFonts w:eastAsia="Times New Roman" w:cs="Times New Roman"/>
          <w:szCs w:val="24"/>
        </w:rPr>
        <w:t xml:space="preserve"> της Ελλάδας</w:t>
      </w:r>
      <w:r>
        <w:rPr>
          <w:rFonts w:eastAsia="Times New Roman" w:cs="Times New Roman"/>
          <w:szCs w:val="24"/>
        </w:rPr>
        <w:t>.</w:t>
      </w:r>
      <w:r w:rsidRPr="002869DA">
        <w:rPr>
          <w:rFonts w:eastAsia="Times New Roman" w:cs="Times New Roman"/>
          <w:szCs w:val="24"/>
        </w:rPr>
        <w:t xml:space="preserve"> </w:t>
      </w:r>
    </w:p>
    <w:p w14:paraId="2ED8BCF1" w14:textId="77777777" w:rsidR="00C647AD" w:rsidRDefault="00D506E1">
      <w:pPr>
        <w:tabs>
          <w:tab w:val="left" w:pos="6168"/>
        </w:tabs>
        <w:spacing w:after="0" w:line="600" w:lineRule="auto"/>
        <w:ind w:firstLine="720"/>
        <w:jc w:val="both"/>
        <w:rPr>
          <w:rFonts w:eastAsia="Times New Roman" w:cs="Times New Roman"/>
          <w:szCs w:val="24"/>
        </w:rPr>
      </w:pPr>
      <w:r w:rsidRPr="002869DA">
        <w:rPr>
          <w:rFonts w:eastAsia="Times New Roman" w:cs="Times New Roman"/>
          <w:szCs w:val="24"/>
        </w:rPr>
        <w:t>Προδοσία είναι</w:t>
      </w:r>
      <w:r>
        <w:rPr>
          <w:rFonts w:eastAsia="Times New Roman" w:cs="Times New Roman"/>
          <w:szCs w:val="24"/>
        </w:rPr>
        <w:t>,</w:t>
      </w:r>
      <w:r w:rsidRPr="002869DA">
        <w:rPr>
          <w:rFonts w:eastAsia="Times New Roman" w:cs="Times New Roman"/>
          <w:szCs w:val="24"/>
        </w:rPr>
        <w:t xml:space="preserve"> βέβαια</w:t>
      </w:r>
      <w:r>
        <w:rPr>
          <w:rFonts w:eastAsia="Times New Roman" w:cs="Times New Roman"/>
          <w:szCs w:val="24"/>
        </w:rPr>
        <w:t>,</w:t>
      </w:r>
      <w:r w:rsidRPr="002869DA">
        <w:rPr>
          <w:rFonts w:eastAsia="Times New Roman" w:cs="Times New Roman"/>
          <w:szCs w:val="24"/>
        </w:rPr>
        <w:t xml:space="preserve"> να παραδέχονται ότι είναι Σλάβοι</w:t>
      </w:r>
      <w:r>
        <w:rPr>
          <w:rFonts w:eastAsia="Times New Roman" w:cs="Times New Roman"/>
          <w:szCs w:val="24"/>
        </w:rPr>
        <w:t>. Πού</w:t>
      </w:r>
      <w:r w:rsidRPr="002869DA">
        <w:rPr>
          <w:rFonts w:eastAsia="Times New Roman" w:cs="Times New Roman"/>
          <w:szCs w:val="24"/>
        </w:rPr>
        <w:t xml:space="preserve"> ακούστηκε τέτοια παραδοχή</w:t>
      </w:r>
      <w:r>
        <w:rPr>
          <w:rFonts w:eastAsia="Times New Roman" w:cs="Times New Roman"/>
          <w:szCs w:val="24"/>
        </w:rPr>
        <w:t>;</w:t>
      </w:r>
      <w:r w:rsidRPr="002869DA">
        <w:rPr>
          <w:rFonts w:eastAsia="Times New Roman" w:cs="Times New Roman"/>
          <w:szCs w:val="24"/>
        </w:rPr>
        <w:t xml:space="preserve"> Προδοσία είναι</w:t>
      </w:r>
      <w:r>
        <w:rPr>
          <w:rFonts w:eastAsia="Times New Roman" w:cs="Times New Roman"/>
          <w:szCs w:val="24"/>
        </w:rPr>
        <w:t>,</w:t>
      </w:r>
      <w:r w:rsidRPr="002869DA">
        <w:rPr>
          <w:rFonts w:eastAsia="Times New Roman" w:cs="Times New Roman"/>
          <w:szCs w:val="24"/>
        </w:rPr>
        <w:t xml:space="preserve"> βέβαια</w:t>
      </w:r>
      <w:r>
        <w:rPr>
          <w:rFonts w:eastAsia="Times New Roman" w:cs="Times New Roman"/>
          <w:szCs w:val="24"/>
        </w:rPr>
        <w:t>,</w:t>
      </w:r>
      <w:r w:rsidRPr="002869DA">
        <w:rPr>
          <w:rFonts w:eastAsia="Times New Roman" w:cs="Times New Roman"/>
          <w:szCs w:val="24"/>
        </w:rPr>
        <w:t xml:space="preserve"> να δέχονται ότι δεν έχουν καμία σχέση με τον αρχαίο πολιτισμό</w:t>
      </w:r>
      <w:r>
        <w:rPr>
          <w:rFonts w:eastAsia="Times New Roman" w:cs="Times New Roman"/>
          <w:szCs w:val="24"/>
        </w:rPr>
        <w:t>,</w:t>
      </w:r>
      <w:r w:rsidRPr="002869DA">
        <w:rPr>
          <w:rFonts w:eastAsia="Times New Roman" w:cs="Times New Roman"/>
          <w:szCs w:val="24"/>
        </w:rPr>
        <w:t xml:space="preserve"> την ιστορία και την κουλτούρα της κληρονομιάς</w:t>
      </w:r>
      <w:r>
        <w:rPr>
          <w:rFonts w:eastAsia="Times New Roman" w:cs="Times New Roman"/>
          <w:szCs w:val="24"/>
        </w:rPr>
        <w:t>. Αυτό είναι</w:t>
      </w:r>
      <w:r w:rsidRPr="002869DA">
        <w:rPr>
          <w:rFonts w:eastAsia="Times New Roman" w:cs="Times New Roman"/>
          <w:szCs w:val="24"/>
        </w:rPr>
        <w:t xml:space="preserve"> απόσπασμα του άρθρου 7</w:t>
      </w:r>
      <w:r>
        <w:rPr>
          <w:rFonts w:eastAsia="Times New Roman" w:cs="Times New Roman"/>
          <w:szCs w:val="24"/>
        </w:rPr>
        <w:t xml:space="preserve"> παράγραφος </w:t>
      </w:r>
      <w:r w:rsidRPr="002869DA">
        <w:rPr>
          <w:rFonts w:eastAsia="Times New Roman" w:cs="Times New Roman"/>
          <w:szCs w:val="24"/>
        </w:rPr>
        <w:t>4</w:t>
      </w:r>
      <w:r>
        <w:rPr>
          <w:rFonts w:eastAsia="Times New Roman" w:cs="Times New Roman"/>
          <w:szCs w:val="24"/>
        </w:rPr>
        <w:t>.</w:t>
      </w:r>
      <w:r w:rsidRPr="002869DA">
        <w:rPr>
          <w:rFonts w:eastAsia="Times New Roman" w:cs="Times New Roman"/>
          <w:szCs w:val="24"/>
        </w:rPr>
        <w:t xml:space="preserve"> Προδοσία </w:t>
      </w:r>
      <w:r>
        <w:rPr>
          <w:rFonts w:eastAsia="Times New Roman" w:cs="Times New Roman"/>
          <w:szCs w:val="24"/>
        </w:rPr>
        <w:t xml:space="preserve">είναι </w:t>
      </w:r>
      <w:r w:rsidRPr="002869DA">
        <w:rPr>
          <w:rFonts w:eastAsia="Times New Roman" w:cs="Times New Roman"/>
          <w:szCs w:val="24"/>
        </w:rPr>
        <w:t>να λένε ότι η ελληνική ιστορία</w:t>
      </w:r>
      <w:r>
        <w:rPr>
          <w:rFonts w:eastAsia="Times New Roman" w:cs="Times New Roman"/>
          <w:szCs w:val="24"/>
        </w:rPr>
        <w:t>, ο</w:t>
      </w:r>
      <w:r w:rsidRPr="002869DA">
        <w:rPr>
          <w:rFonts w:eastAsia="Times New Roman" w:cs="Times New Roman"/>
          <w:szCs w:val="24"/>
        </w:rPr>
        <w:t xml:space="preserve"> πολιτισμός και η</w:t>
      </w:r>
      <w:r>
        <w:rPr>
          <w:rFonts w:eastAsia="Times New Roman" w:cs="Times New Roman"/>
          <w:szCs w:val="24"/>
        </w:rPr>
        <w:t xml:space="preserve"> κληρονο</w:t>
      </w:r>
      <w:r>
        <w:rPr>
          <w:rFonts w:eastAsia="Times New Roman" w:cs="Times New Roman"/>
          <w:szCs w:val="24"/>
        </w:rPr>
        <w:t xml:space="preserve">μιά της Μακεδονίας μας από </w:t>
      </w:r>
      <w:r w:rsidRPr="002869DA">
        <w:rPr>
          <w:rFonts w:eastAsia="Times New Roman" w:cs="Times New Roman"/>
          <w:szCs w:val="24"/>
        </w:rPr>
        <w:t>την αρχαιότητα μέχρι σήμερα ανήκει σε εμάς</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Προδοσία είναι, ακόμα, η γλώσσα τους ν</w:t>
      </w:r>
      <w:r w:rsidRPr="002869DA">
        <w:rPr>
          <w:rFonts w:eastAsia="Times New Roman" w:cs="Times New Roman"/>
          <w:szCs w:val="24"/>
        </w:rPr>
        <w:t>α ονομαστεί</w:t>
      </w:r>
      <w:r>
        <w:rPr>
          <w:rFonts w:eastAsia="Times New Roman" w:cs="Times New Roman"/>
          <w:szCs w:val="24"/>
        </w:rPr>
        <w:t xml:space="preserve"> ότι είναι -αν και</w:t>
      </w:r>
      <w:r w:rsidRPr="002869DA">
        <w:rPr>
          <w:rFonts w:eastAsia="Times New Roman" w:cs="Times New Roman"/>
          <w:szCs w:val="24"/>
        </w:rPr>
        <w:t xml:space="preserve"> την είχαν πάρει από το 1977 </w:t>
      </w:r>
      <w:r>
        <w:rPr>
          <w:rFonts w:eastAsia="Times New Roman" w:cs="Times New Roman"/>
          <w:szCs w:val="24"/>
        </w:rPr>
        <w:t>«</w:t>
      </w:r>
      <w:r w:rsidRPr="002869DA">
        <w:rPr>
          <w:rFonts w:eastAsia="Times New Roman" w:cs="Times New Roman"/>
          <w:szCs w:val="24"/>
        </w:rPr>
        <w:t>μακεδονική</w:t>
      </w:r>
      <w:r>
        <w:rPr>
          <w:rFonts w:eastAsia="Times New Roman" w:cs="Times New Roman"/>
          <w:szCs w:val="24"/>
        </w:rPr>
        <w:t>»-</w:t>
      </w:r>
      <w:r w:rsidRPr="002869DA">
        <w:rPr>
          <w:rFonts w:eastAsia="Times New Roman" w:cs="Times New Roman"/>
          <w:szCs w:val="24"/>
        </w:rPr>
        <w:t xml:space="preserve"> σλαβική</w:t>
      </w:r>
      <w:r>
        <w:rPr>
          <w:rFonts w:eastAsia="Times New Roman" w:cs="Times New Roman"/>
          <w:szCs w:val="24"/>
        </w:rPr>
        <w:t>,</w:t>
      </w:r>
      <w:r w:rsidRPr="002869DA">
        <w:rPr>
          <w:rFonts w:eastAsia="Times New Roman" w:cs="Times New Roman"/>
          <w:szCs w:val="24"/>
        </w:rPr>
        <w:t xml:space="preserve"> δηλαδή σλαβομακεδονική</w:t>
      </w:r>
      <w:r>
        <w:rPr>
          <w:rFonts w:eastAsia="Times New Roman" w:cs="Times New Roman"/>
          <w:szCs w:val="24"/>
        </w:rPr>
        <w:t>.</w:t>
      </w:r>
      <w:r w:rsidRPr="002869DA">
        <w:rPr>
          <w:rFonts w:eastAsia="Times New Roman" w:cs="Times New Roman"/>
          <w:szCs w:val="24"/>
        </w:rPr>
        <w:t xml:space="preserve"> </w:t>
      </w:r>
    </w:p>
    <w:p w14:paraId="2ED8BCF2"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Άκουσα εδώ </w:t>
      </w:r>
      <w:r w:rsidRPr="002869DA">
        <w:rPr>
          <w:rFonts w:eastAsia="Times New Roman" w:cs="Times New Roman"/>
          <w:szCs w:val="24"/>
        </w:rPr>
        <w:t xml:space="preserve">πολλές φορές </w:t>
      </w:r>
      <w:r>
        <w:rPr>
          <w:rFonts w:eastAsia="Times New Roman" w:cs="Times New Roman"/>
          <w:szCs w:val="24"/>
        </w:rPr>
        <w:t>κάποιους να λένε:</w:t>
      </w:r>
      <w:r>
        <w:rPr>
          <w:rFonts w:eastAsia="Times New Roman" w:cs="Times New Roman"/>
          <w:szCs w:val="24"/>
        </w:rPr>
        <w:t xml:space="preserve"> «Αυτά του ’77 </w:t>
      </w:r>
      <w:r w:rsidRPr="002869DA">
        <w:rPr>
          <w:rFonts w:eastAsia="Times New Roman" w:cs="Times New Roman"/>
          <w:szCs w:val="24"/>
        </w:rPr>
        <w:t>δεν ισχύουν</w:t>
      </w:r>
      <w:r>
        <w:rPr>
          <w:rFonts w:eastAsia="Times New Roman" w:cs="Times New Roman"/>
          <w:szCs w:val="24"/>
        </w:rPr>
        <w:t>».</w:t>
      </w:r>
      <w:r w:rsidRPr="002869DA">
        <w:rPr>
          <w:rFonts w:eastAsia="Times New Roman" w:cs="Times New Roman"/>
          <w:szCs w:val="24"/>
        </w:rPr>
        <w:t xml:space="preserve"> Εγώ θα σας διαβάσω την έκθεση του διαπραγ</w:t>
      </w:r>
      <w:r w:rsidRPr="002869DA">
        <w:rPr>
          <w:rFonts w:eastAsia="Times New Roman" w:cs="Times New Roman"/>
          <w:szCs w:val="24"/>
        </w:rPr>
        <w:lastRenderedPageBreak/>
        <w:t>ματευτή της χώρας το 2008</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 xml:space="preserve">με </w:t>
      </w:r>
      <w:r w:rsidRPr="002869DA">
        <w:rPr>
          <w:rFonts w:eastAsia="Times New Roman" w:cs="Times New Roman"/>
          <w:szCs w:val="24"/>
        </w:rPr>
        <w:t>Κυβέρνηση</w:t>
      </w:r>
      <w:r>
        <w:rPr>
          <w:rFonts w:eastAsia="Times New Roman" w:cs="Times New Roman"/>
          <w:szCs w:val="24"/>
        </w:rPr>
        <w:t xml:space="preserve"> της</w:t>
      </w:r>
      <w:r w:rsidRPr="002869DA">
        <w:rPr>
          <w:rFonts w:eastAsia="Times New Roman" w:cs="Times New Roman"/>
          <w:szCs w:val="24"/>
        </w:rPr>
        <w:t xml:space="preserve"> Νέας Δημοκρατίας</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w:t>
      </w:r>
      <w:r w:rsidRPr="002869DA">
        <w:rPr>
          <w:rFonts w:eastAsia="Times New Roman" w:cs="Times New Roman"/>
          <w:szCs w:val="24"/>
        </w:rPr>
        <w:t xml:space="preserve">Για τη γλώσσα θα πρέπει να λεχθεί ότι το 1977 </w:t>
      </w:r>
      <w:r>
        <w:rPr>
          <w:rFonts w:eastAsia="Times New Roman" w:cs="Times New Roman"/>
          <w:szCs w:val="24"/>
        </w:rPr>
        <w:t>έγινε στην Αθήνα η διεθνής συνάντηση των Ηνωμένων Εθνών για τα γεωγραφικά ονό</w:t>
      </w:r>
      <w:r>
        <w:rPr>
          <w:rFonts w:eastAsia="Times New Roman" w:cs="Times New Roman"/>
          <w:szCs w:val="24"/>
        </w:rPr>
        <w:t>ματα». Λέει: «</w:t>
      </w:r>
      <w:r w:rsidRPr="002869DA">
        <w:rPr>
          <w:rFonts w:eastAsia="Times New Roman" w:cs="Times New Roman"/>
          <w:szCs w:val="24"/>
        </w:rPr>
        <w:t>Τελείωσε τότε</w:t>
      </w:r>
      <w:r>
        <w:rPr>
          <w:rFonts w:eastAsia="Times New Roman" w:cs="Times New Roman"/>
          <w:szCs w:val="24"/>
        </w:rPr>
        <w:t xml:space="preserve">, το </w:t>
      </w:r>
      <w:r>
        <w:rPr>
          <w:rFonts w:eastAsia="Times New Roman"/>
          <w:szCs w:val="24"/>
        </w:rPr>
        <w:t>ʼ</w:t>
      </w:r>
      <w:r>
        <w:rPr>
          <w:rFonts w:eastAsia="Times New Roman" w:cs="Times New Roman"/>
          <w:szCs w:val="24"/>
        </w:rPr>
        <w:t xml:space="preserve">77». Αυτό το λέει ο διαπραγματευτής σας, όχι εγώ. Ακούστε το αποκαλυπτικό: «Υπό την πίεση </w:t>
      </w:r>
      <w:r w:rsidRPr="002869DA">
        <w:rPr>
          <w:rFonts w:eastAsia="Times New Roman" w:cs="Times New Roman"/>
          <w:szCs w:val="24"/>
        </w:rPr>
        <w:t>της πρώην Γιουγκοσλαβίας</w:t>
      </w:r>
      <w:r>
        <w:rPr>
          <w:rFonts w:eastAsia="Times New Roman" w:cs="Times New Roman"/>
          <w:szCs w:val="24"/>
        </w:rPr>
        <w:t>,</w:t>
      </w:r>
      <w:r w:rsidRPr="002869DA">
        <w:rPr>
          <w:rFonts w:eastAsia="Times New Roman" w:cs="Times New Roman"/>
          <w:szCs w:val="24"/>
        </w:rPr>
        <w:t xml:space="preserve"> δεχθήκαμε </w:t>
      </w:r>
      <w:r>
        <w:rPr>
          <w:rFonts w:eastAsia="Times New Roman" w:cs="Times New Roman"/>
          <w:szCs w:val="24"/>
        </w:rPr>
        <w:t>ότι στην εν λόγω χώρα υ</w:t>
      </w:r>
      <w:r w:rsidRPr="002869DA">
        <w:rPr>
          <w:rFonts w:eastAsia="Times New Roman" w:cs="Times New Roman"/>
          <w:szCs w:val="24"/>
        </w:rPr>
        <w:t>πάρχουν δύο γλώσσες με κυριλλική γραφή</w:t>
      </w:r>
      <w:r>
        <w:rPr>
          <w:rFonts w:eastAsia="Times New Roman" w:cs="Times New Roman"/>
          <w:szCs w:val="24"/>
        </w:rPr>
        <w:t>,</w:t>
      </w:r>
      <w:r w:rsidRPr="002869DA">
        <w:rPr>
          <w:rFonts w:eastAsia="Times New Roman" w:cs="Times New Roman"/>
          <w:szCs w:val="24"/>
        </w:rPr>
        <w:t xml:space="preserve"> η σερβική και η </w:t>
      </w:r>
      <w:r w:rsidRPr="002869DA">
        <w:rPr>
          <w:rFonts w:eastAsia="Times New Roman" w:cs="Times New Roman"/>
          <w:szCs w:val="24"/>
          <w:lang w:val="en-US"/>
        </w:rPr>
        <w:t>makedonski</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η</w:t>
      </w:r>
      <w:r w:rsidRPr="002869DA">
        <w:rPr>
          <w:rFonts w:eastAsia="Times New Roman" w:cs="Times New Roman"/>
          <w:szCs w:val="24"/>
        </w:rPr>
        <w:t xml:space="preserve"> οποί</w:t>
      </w:r>
      <w:r>
        <w:rPr>
          <w:rFonts w:eastAsia="Times New Roman" w:cs="Times New Roman"/>
          <w:szCs w:val="24"/>
        </w:rPr>
        <w:t>α</w:t>
      </w:r>
      <w:r w:rsidRPr="002869DA">
        <w:rPr>
          <w:rFonts w:eastAsia="Times New Roman" w:cs="Times New Roman"/>
          <w:szCs w:val="24"/>
        </w:rPr>
        <w:t xml:space="preserve"> </w:t>
      </w:r>
      <w:r>
        <w:rPr>
          <w:rFonts w:eastAsia="Times New Roman" w:cs="Times New Roman"/>
          <w:szCs w:val="24"/>
        </w:rPr>
        <w:t>στη λατινική τους γραφή είναι</w:t>
      </w:r>
      <w:r w:rsidRPr="002869DA">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Macedonian</w:t>
      </w:r>
      <w:r>
        <w:rPr>
          <w:rFonts w:eastAsia="Times New Roman" w:cs="Times New Roman"/>
          <w:szCs w:val="24"/>
        </w:rPr>
        <w:t>»</w:t>
      </w:r>
      <w:r w:rsidRPr="00E3141A">
        <w:rPr>
          <w:rFonts w:eastAsia="Times New Roman" w:cs="Times New Roman"/>
          <w:szCs w:val="24"/>
        </w:rPr>
        <w:t>.</w:t>
      </w:r>
      <w:r w:rsidRPr="002869DA">
        <w:rPr>
          <w:rFonts w:eastAsia="Times New Roman" w:cs="Times New Roman"/>
          <w:szCs w:val="24"/>
        </w:rPr>
        <w:t xml:space="preserve"> </w:t>
      </w:r>
      <w:r w:rsidRPr="00E3141A">
        <w:rPr>
          <w:rFonts w:eastAsia="Times New Roman" w:cs="Times New Roman"/>
          <w:szCs w:val="24"/>
        </w:rPr>
        <w:t xml:space="preserve"> </w:t>
      </w:r>
    </w:p>
    <w:p w14:paraId="2ED8BCF3" w14:textId="77777777" w:rsidR="00C647AD" w:rsidRDefault="00D506E1">
      <w:pPr>
        <w:tabs>
          <w:tab w:val="left" w:pos="6168"/>
        </w:tabs>
        <w:spacing w:after="0" w:line="600" w:lineRule="auto"/>
        <w:ind w:firstLine="720"/>
        <w:jc w:val="both"/>
        <w:rPr>
          <w:rFonts w:eastAsia="Times New Roman" w:cs="Times New Roman"/>
          <w:szCs w:val="24"/>
        </w:rPr>
      </w:pPr>
      <w:r w:rsidRPr="00E3141A">
        <w:rPr>
          <w:rFonts w:eastAsia="Times New Roman" w:cs="Times New Roman"/>
          <w:szCs w:val="24"/>
        </w:rPr>
        <w:t>Α</w:t>
      </w:r>
      <w:r>
        <w:rPr>
          <w:rFonts w:eastAsia="Times New Roman" w:cs="Times New Roman"/>
          <w:szCs w:val="24"/>
        </w:rPr>
        <w:t>κούστε τι έγραφε</w:t>
      </w:r>
      <w:r w:rsidRPr="002869DA">
        <w:rPr>
          <w:rFonts w:eastAsia="Times New Roman" w:cs="Times New Roman"/>
          <w:szCs w:val="24"/>
        </w:rPr>
        <w:t xml:space="preserve"> ο διαπραγματευτής σας τότε</w:t>
      </w:r>
      <w:r>
        <w:rPr>
          <w:rFonts w:eastAsia="Times New Roman" w:cs="Times New Roman"/>
          <w:szCs w:val="24"/>
        </w:rPr>
        <w:t>.</w:t>
      </w:r>
      <w:r w:rsidRPr="002869DA">
        <w:rPr>
          <w:rFonts w:eastAsia="Times New Roman" w:cs="Times New Roman"/>
          <w:szCs w:val="24"/>
        </w:rPr>
        <w:t xml:space="preserve"> Υπό την πίεση του Γιουγκοσλάβων έγινε αποδεκτή το 1977</w:t>
      </w:r>
      <w:r>
        <w:rPr>
          <w:rFonts w:eastAsia="Times New Roman" w:cs="Times New Roman"/>
          <w:szCs w:val="24"/>
        </w:rPr>
        <w:t xml:space="preserve">. </w:t>
      </w:r>
      <w:r w:rsidRPr="002869DA">
        <w:rPr>
          <w:rFonts w:eastAsia="Times New Roman" w:cs="Times New Roman"/>
          <w:szCs w:val="24"/>
        </w:rPr>
        <w:t xml:space="preserve">Και όταν μπήκε αυτό το θέμα </w:t>
      </w:r>
      <w:r>
        <w:rPr>
          <w:rFonts w:eastAsia="Times New Roman" w:cs="Times New Roman"/>
          <w:szCs w:val="24"/>
        </w:rPr>
        <w:t xml:space="preserve">ορθά </w:t>
      </w:r>
      <w:r w:rsidRPr="002869DA">
        <w:rPr>
          <w:rFonts w:eastAsia="Times New Roman" w:cs="Times New Roman"/>
          <w:szCs w:val="24"/>
        </w:rPr>
        <w:t>το 2008 από την τότε κ</w:t>
      </w:r>
      <w:r>
        <w:rPr>
          <w:rFonts w:eastAsia="Times New Roman" w:cs="Times New Roman"/>
          <w:szCs w:val="24"/>
        </w:rPr>
        <w:t>υρία</w:t>
      </w:r>
      <w:r w:rsidRPr="002869DA">
        <w:rPr>
          <w:rFonts w:eastAsia="Times New Roman" w:cs="Times New Roman"/>
          <w:szCs w:val="24"/>
        </w:rPr>
        <w:t xml:space="preserve"> Υπουργό</w:t>
      </w:r>
      <w:r>
        <w:rPr>
          <w:rFonts w:eastAsia="Times New Roman" w:cs="Times New Roman"/>
          <w:szCs w:val="24"/>
        </w:rPr>
        <w:t xml:space="preserve">, είπαν ότι δεν γίνεται να </w:t>
      </w:r>
      <w:r w:rsidRPr="002869DA">
        <w:rPr>
          <w:rFonts w:eastAsia="Times New Roman" w:cs="Times New Roman"/>
          <w:szCs w:val="24"/>
        </w:rPr>
        <w:t>αλλάξει</w:t>
      </w:r>
      <w:r>
        <w:rPr>
          <w:rFonts w:eastAsia="Times New Roman" w:cs="Times New Roman"/>
          <w:szCs w:val="24"/>
        </w:rPr>
        <w:t>,</w:t>
      </w:r>
      <w:r w:rsidRPr="002869DA">
        <w:rPr>
          <w:rFonts w:eastAsia="Times New Roman" w:cs="Times New Roman"/>
          <w:szCs w:val="24"/>
        </w:rPr>
        <w:t xml:space="preserve"> διότι εδώ και δεκαετίες τα κράτη</w:t>
      </w:r>
      <w:r>
        <w:rPr>
          <w:rFonts w:eastAsia="Times New Roman" w:cs="Times New Roman"/>
          <w:szCs w:val="24"/>
        </w:rPr>
        <w:t>-</w:t>
      </w:r>
      <w:r w:rsidRPr="002869DA">
        <w:rPr>
          <w:rFonts w:eastAsia="Times New Roman" w:cs="Times New Roman"/>
          <w:szCs w:val="24"/>
        </w:rPr>
        <w:t>μέλη του ΟΗΕ έχουν συμφωνήσει για τη γλώσσα</w:t>
      </w:r>
      <w:r>
        <w:rPr>
          <w:rFonts w:eastAsia="Times New Roman" w:cs="Times New Roman"/>
          <w:szCs w:val="24"/>
        </w:rPr>
        <w:t>.</w:t>
      </w:r>
      <w:r w:rsidRPr="002869DA">
        <w:rPr>
          <w:rFonts w:eastAsia="Times New Roman" w:cs="Times New Roman"/>
          <w:szCs w:val="24"/>
        </w:rPr>
        <w:t xml:space="preserve"> </w:t>
      </w:r>
    </w:p>
    <w:p w14:paraId="2ED8BCF4"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Να σας πω, όμως, τι καταπληκτικό βρήκα μετά για τη γλώσσα και για τον </w:t>
      </w:r>
      <w:r>
        <w:rPr>
          <w:rFonts w:eastAsia="Times New Roman" w:cs="Times New Roman"/>
          <w:szCs w:val="24"/>
          <w:lang w:val="en-US"/>
        </w:rPr>
        <w:t>ISO</w:t>
      </w:r>
      <w:r>
        <w:rPr>
          <w:rFonts w:eastAsia="Times New Roman" w:cs="Times New Roman"/>
          <w:szCs w:val="24"/>
        </w:rPr>
        <w:t xml:space="preserve">; </w:t>
      </w:r>
      <w:r w:rsidRPr="002869DA">
        <w:rPr>
          <w:rFonts w:eastAsia="Times New Roman" w:cs="Times New Roman"/>
          <w:szCs w:val="24"/>
        </w:rPr>
        <w:t>Την τελευταία φορά που μίλησα στη Βουλή</w:t>
      </w:r>
      <w:r>
        <w:rPr>
          <w:rFonts w:eastAsia="Times New Roman" w:cs="Times New Roman"/>
          <w:szCs w:val="24"/>
        </w:rPr>
        <w:t>, είπα</w:t>
      </w:r>
      <w:r w:rsidRPr="002869DA">
        <w:rPr>
          <w:rFonts w:eastAsia="Times New Roman" w:cs="Times New Roman"/>
          <w:szCs w:val="24"/>
        </w:rPr>
        <w:t xml:space="preserve"> ότι δεν πήγαμε στις διαπραγματεύ</w:t>
      </w:r>
      <w:r>
        <w:rPr>
          <w:rFonts w:eastAsia="Times New Roman" w:cs="Times New Roman"/>
          <w:szCs w:val="24"/>
        </w:rPr>
        <w:t>σεις τ</w:t>
      </w:r>
      <w:r w:rsidRPr="002869DA">
        <w:rPr>
          <w:rFonts w:eastAsia="Times New Roman" w:cs="Times New Roman"/>
          <w:szCs w:val="24"/>
        </w:rPr>
        <w:t>ο 1992</w:t>
      </w:r>
      <w:r>
        <w:rPr>
          <w:rFonts w:eastAsia="Times New Roman" w:cs="Times New Roman"/>
          <w:szCs w:val="24"/>
        </w:rPr>
        <w:t>-19</w:t>
      </w:r>
      <w:r w:rsidRPr="002869DA">
        <w:rPr>
          <w:rFonts w:eastAsia="Times New Roman" w:cs="Times New Roman"/>
          <w:szCs w:val="24"/>
        </w:rPr>
        <w:t xml:space="preserve">94 </w:t>
      </w:r>
      <w:r>
        <w:rPr>
          <w:rFonts w:eastAsia="Times New Roman" w:cs="Times New Roman"/>
          <w:szCs w:val="24"/>
        </w:rPr>
        <w:t>για τ</w:t>
      </w:r>
      <w:r>
        <w:rPr>
          <w:rFonts w:eastAsia="Times New Roman" w:cs="Times New Roman"/>
          <w:szCs w:val="24"/>
        </w:rPr>
        <w:t xml:space="preserve">ον </w:t>
      </w:r>
      <w:r>
        <w:rPr>
          <w:rFonts w:eastAsia="Times New Roman" w:cs="Times New Roman"/>
          <w:szCs w:val="24"/>
          <w:lang w:val="en-US"/>
        </w:rPr>
        <w:t>ISO</w:t>
      </w:r>
      <w:r>
        <w:rPr>
          <w:rFonts w:eastAsia="Times New Roman" w:cs="Times New Roman"/>
          <w:szCs w:val="24"/>
        </w:rPr>
        <w:t xml:space="preserve">, </w:t>
      </w:r>
      <w:r w:rsidRPr="002869DA">
        <w:rPr>
          <w:rFonts w:eastAsia="Times New Roman" w:cs="Times New Roman"/>
          <w:szCs w:val="24"/>
        </w:rPr>
        <w:t>που είναι η τυποποίηση της γλώσσας</w:t>
      </w:r>
      <w:r w:rsidRPr="005414DF">
        <w:rPr>
          <w:rFonts w:eastAsia="Times New Roman" w:cs="Times New Roman"/>
          <w:szCs w:val="24"/>
        </w:rPr>
        <w:t>,</w:t>
      </w:r>
      <w:r w:rsidRPr="002869DA">
        <w:rPr>
          <w:rFonts w:eastAsia="Times New Roman" w:cs="Times New Roman"/>
          <w:szCs w:val="24"/>
        </w:rPr>
        <w:t xml:space="preserve"> των </w:t>
      </w:r>
      <w:r w:rsidRPr="002869DA">
        <w:rPr>
          <w:rFonts w:eastAsia="Times New Roman" w:cs="Times New Roman"/>
          <w:szCs w:val="24"/>
        </w:rPr>
        <w:lastRenderedPageBreak/>
        <w:t xml:space="preserve">ονομάτων και </w:t>
      </w:r>
      <w:r>
        <w:rPr>
          <w:rFonts w:eastAsia="Times New Roman" w:cs="Times New Roman"/>
          <w:szCs w:val="24"/>
        </w:rPr>
        <w:t xml:space="preserve">των συντμήσεων. </w:t>
      </w:r>
      <w:r w:rsidRPr="002869DA">
        <w:rPr>
          <w:rFonts w:eastAsia="Times New Roman" w:cs="Times New Roman"/>
          <w:szCs w:val="24"/>
        </w:rPr>
        <w:t>Δεν πήγατε εσείς της Νέας Δημοκρατίας και του ΠΑΣΟΚ</w:t>
      </w:r>
      <w:r>
        <w:rPr>
          <w:rFonts w:eastAsia="Times New Roman" w:cs="Times New Roman"/>
          <w:szCs w:val="24"/>
        </w:rPr>
        <w:t>.</w:t>
      </w:r>
      <w:r w:rsidRPr="002869DA">
        <w:rPr>
          <w:rFonts w:eastAsia="Times New Roman" w:cs="Times New Roman"/>
          <w:szCs w:val="24"/>
        </w:rPr>
        <w:t xml:space="preserve"> </w:t>
      </w:r>
    </w:p>
    <w:p w14:paraId="2ED8BCF5" w14:textId="77777777" w:rsidR="00C647AD" w:rsidRDefault="00D506E1">
      <w:pPr>
        <w:tabs>
          <w:tab w:val="left" w:pos="6168"/>
        </w:tabs>
        <w:spacing w:after="0" w:line="600" w:lineRule="auto"/>
        <w:ind w:firstLine="720"/>
        <w:jc w:val="both"/>
        <w:rPr>
          <w:rFonts w:eastAsia="Times New Roman" w:cs="Times New Roman"/>
          <w:szCs w:val="24"/>
        </w:rPr>
      </w:pPr>
      <w:r w:rsidRPr="002869DA">
        <w:rPr>
          <w:rFonts w:eastAsia="Times New Roman" w:cs="Times New Roman"/>
          <w:szCs w:val="24"/>
        </w:rPr>
        <w:t>Ξέρετε</w:t>
      </w:r>
      <w:r>
        <w:rPr>
          <w:rFonts w:eastAsia="Times New Roman" w:cs="Times New Roman"/>
          <w:szCs w:val="24"/>
        </w:rPr>
        <w:t>,</w:t>
      </w:r>
      <w:r w:rsidRPr="002869DA">
        <w:rPr>
          <w:rFonts w:eastAsia="Times New Roman" w:cs="Times New Roman"/>
          <w:szCs w:val="24"/>
        </w:rPr>
        <w:t xml:space="preserve"> μου έστειλαν </w:t>
      </w:r>
      <w:r>
        <w:rPr>
          <w:rFonts w:eastAsia="Times New Roman" w:cs="Times New Roman"/>
          <w:szCs w:val="24"/>
        </w:rPr>
        <w:t xml:space="preserve">παλιοί </w:t>
      </w:r>
      <w:r w:rsidRPr="002869DA">
        <w:rPr>
          <w:rFonts w:eastAsia="Times New Roman" w:cs="Times New Roman"/>
          <w:szCs w:val="24"/>
        </w:rPr>
        <w:t xml:space="preserve">πρέσβεις </w:t>
      </w:r>
      <w:r>
        <w:rPr>
          <w:rFonts w:eastAsia="Times New Roman" w:cs="Times New Roman"/>
          <w:szCs w:val="24"/>
        </w:rPr>
        <w:t xml:space="preserve">-υπάρχουν και </w:t>
      </w:r>
      <w:r w:rsidRPr="002869DA">
        <w:rPr>
          <w:rFonts w:eastAsia="Times New Roman" w:cs="Times New Roman"/>
          <w:szCs w:val="24"/>
        </w:rPr>
        <w:t xml:space="preserve">πρέσβεις </w:t>
      </w:r>
      <w:r>
        <w:rPr>
          <w:rFonts w:eastAsia="Times New Roman" w:cs="Times New Roman"/>
          <w:szCs w:val="24"/>
        </w:rPr>
        <w:t xml:space="preserve">που </w:t>
      </w:r>
      <w:r w:rsidRPr="002869DA">
        <w:rPr>
          <w:rFonts w:eastAsia="Times New Roman" w:cs="Times New Roman"/>
          <w:szCs w:val="24"/>
        </w:rPr>
        <w:t>με αγαπάνε</w:t>
      </w:r>
      <w:r>
        <w:rPr>
          <w:rFonts w:eastAsia="Times New Roman" w:cs="Times New Roman"/>
          <w:szCs w:val="24"/>
        </w:rPr>
        <w:t>-</w:t>
      </w:r>
      <w:r w:rsidRPr="002869DA">
        <w:rPr>
          <w:rFonts w:eastAsia="Times New Roman" w:cs="Times New Roman"/>
          <w:szCs w:val="24"/>
        </w:rPr>
        <w:t xml:space="preserve"> κείμενα από εκείνη την εποχή</w:t>
      </w:r>
      <w:r>
        <w:rPr>
          <w:rFonts w:eastAsia="Times New Roman" w:cs="Times New Roman"/>
          <w:szCs w:val="24"/>
        </w:rPr>
        <w:t>.</w:t>
      </w:r>
      <w:r w:rsidRPr="002869DA">
        <w:rPr>
          <w:rFonts w:eastAsia="Times New Roman" w:cs="Times New Roman"/>
          <w:szCs w:val="24"/>
        </w:rPr>
        <w:t xml:space="preserve"> Αυτό που δεν ήξερα </w:t>
      </w:r>
      <w:r w:rsidRPr="002869DA">
        <w:rPr>
          <w:rFonts w:eastAsia="Times New Roman" w:cs="Times New Roman"/>
          <w:szCs w:val="24"/>
        </w:rPr>
        <w:t xml:space="preserve">και πρέπει να σας ομολογήσω είναι ότι </w:t>
      </w:r>
      <w:r>
        <w:rPr>
          <w:rFonts w:eastAsia="Times New Roman" w:cs="Times New Roman"/>
          <w:szCs w:val="24"/>
        </w:rPr>
        <w:t xml:space="preserve">ο </w:t>
      </w:r>
      <w:r>
        <w:rPr>
          <w:rFonts w:eastAsia="Times New Roman" w:cs="Times New Roman"/>
          <w:szCs w:val="24"/>
          <w:lang w:val="en-US"/>
        </w:rPr>
        <w:t>ISO</w:t>
      </w:r>
      <w:r w:rsidRPr="00CD7646">
        <w:rPr>
          <w:rFonts w:eastAsia="Times New Roman" w:cs="Times New Roman"/>
          <w:szCs w:val="24"/>
        </w:rPr>
        <w:t xml:space="preserve"> </w:t>
      </w:r>
      <w:r>
        <w:rPr>
          <w:rFonts w:eastAsia="Times New Roman" w:cs="Times New Roman"/>
          <w:szCs w:val="24"/>
        </w:rPr>
        <w:t xml:space="preserve">και </w:t>
      </w:r>
      <w:r w:rsidRPr="002869DA">
        <w:rPr>
          <w:rFonts w:eastAsia="Times New Roman" w:cs="Times New Roman"/>
          <w:szCs w:val="24"/>
        </w:rPr>
        <w:t xml:space="preserve">ο ΟΗΕ έστειλαν επιστολή στην Ελλάδα </w:t>
      </w:r>
      <w:r>
        <w:rPr>
          <w:rFonts w:eastAsia="Times New Roman" w:cs="Times New Roman"/>
          <w:szCs w:val="24"/>
        </w:rPr>
        <w:t>να συμμετάσχει με εκπρόσωπο στη διαπραγμάτευση κ</w:t>
      </w:r>
      <w:r w:rsidRPr="002869DA">
        <w:rPr>
          <w:rFonts w:eastAsia="Times New Roman" w:cs="Times New Roman"/>
          <w:szCs w:val="24"/>
        </w:rPr>
        <w:t xml:space="preserve">αι εφόσον δεν μπορεί </w:t>
      </w:r>
      <w:r>
        <w:rPr>
          <w:rFonts w:eastAsia="Times New Roman" w:cs="Times New Roman"/>
          <w:szCs w:val="24"/>
        </w:rPr>
        <w:t>-</w:t>
      </w:r>
      <w:r w:rsidRPr="002869DA">
        <w:rPr>
          <w:rFonts w:eastAsia="Times New Roman" w:cs="Times New Roman"/>
          <w:szCs w:val="24"/>
        </w:rPr>
        <w:t>που δεν συμμετείχε</w:t>
      </w:r>
      <w:r>
        <w:rPr>
          <w:rFonts w:eastAsia="Times New Roman" w:cs="Times New Roman"/>
          <w:szCs w:val="24"/>
        </w:rPr>
        <w:t>-</w:t>
      </w:r>
      <w:r w:rsidRPr="002869DA">
        <w:rPr>
          <w:rFonts w:eastAsia="Times New Roman" w:cs="Times New Roman"/>
          <w:szCs w:val="24"/>
        </w:rPr>
        <w:t xml:space="preserve"> να </w:t>
      </w:r>
      <w:r>
        <w:rPr>
          <w:rFonts w:eastAsia="Times New Roman" w:cs="Times New Roman"/>
          <w:szCs w:val="24"/>
        </w:rPr>
        <w:t xml:space="preserve">στείλει </w:t>
      </w:r>
      <w:r w:rsidRPr="002869DA">
        <w:rPr>
          <w:rFonts w:eastAsia="Times New Roman" w:cs="Times New Roman"/>
          <w:szCs w:val="24"/>
        </w:rPr>
        <w:t xml:space="preserve">απαντητική επιστολή και να σχολιάζει την κατοχύρωση της μακεδονικής γλώσσας και του </w:t>
      </w:r>
      <w:r>
        <w:rPr>
          <w:rFonts w:eastAsia="Times New Roman" w:cs="Times New Roman"/>
          <w:szCs w:val="24"/>
          <w:lang w:val="en-US"/>
        </w:rPr>
        <w:t>MKD</w:t>
      </w:r>
      <w:r>
        <w:rPr>
          <w:rFonts w:eastAsia="Times New Roman" w:cs="Times New Roman"/>
          <w:szCs w:val="24"/>
        </w:rPr>
        <w:t xml:space="preserve"> </w:t>
      </w:r>
      <w:r w:rsidRPr="002869DA">
        <w:rPr>
          <w:rFonts w:eastAsia="Times New Roman" w:cs="Times New Roman"/>
          <w:szCs w:val="24"/>
        </w:rPr>
        <w:t xml:space="preserve">στους καταλόγους του ΟΗΕ και του </w:t>
      </w:r>
      <w:r w:rsidRPr="002869DA">
        <w:rPr>
          <w:rFonts w:eastAsia="Times New Roman" w:cs="Times New Roman"/>
          <w:szCs w:val="24"/>
          <w:lang w:val="en-US"/>
        </w:rPr>
        <w:t>ISO</w:t>
      </w:r>
      <w:r>
        <w:rPr>
          <w:rFonts w:eastAsia="Times New Roman" w:cs="Times New Roman"/>
          <w:szCs w:val="24"/>
        </w:rPr>
        <w:t>.</w:t>
      </w:r>
      <w:r w:rsidRPr="002869DA">
        <w:rPr>
          <w:rFonts w:eastAsia="Times New Roman" w:cs="Times New Roman"/>
          <w:szCs w:val="24"/>
        </w:rPr>
        <w:t xml:space="preserve"> Και </w:t>
      </w:r>
      <w:r>
        <w:rPr>
          <w:rFonts w:eastAsia="Times New Roman" w:cs="Times New Roman"/>
          <w:szCs w:val="24"/>
        </w:rPr>
        <w:t>διαπιστώνουν οι παλιοί καλοί μας πρέσβει</w:t>
      </w:r>
      <w:r w:rsidRPr="002869DA">
        <w:rPr>
          <w:rFonts w:eastAsia="Times New Roman" w:cs="Times New Roman"/>
          <w:szCs w:val="24"/>
        </w:rPr>
        <w:t xml:space="preserve">ς </w:t>
      </w:r>
      <w:r>
        <w:rPr>
          <w:rFonts w:eastAsia="Times New Roman" w:cs="Times New Roman"/>
          <w:szCs w:val="24"/>
        </w:rPr>
        <w:t>ότι δεν καταδεχθήκαμε να απαντήσουμε. Δεν πάμε στη δια</w:t>
      </w:r>
      <w:r w:rsidRPr="002869DA">
        <w:rPr>
          <w:rFonts w:eastAsia="Times New Roman" w:cs="Times New Roman"/>
          <w:szCs w:val="24"/>
        </w:rPr>
        <w:t>πραγμάτευση</w:t>
      </w:r>
      <w:r>
        <w:rPr>
          <w:rFonts w:eastAsia="Times New Roman" w:cs="Times New Roman"/>
          <w:szCs w:val="24"/>
        </w:rPr>
        <w:t>.</w:t>
      </w:r>
      <w:r w:rsidRPr="002869DA">
        <w:rPr>
          <w:rFonts w:eastAsia="Times New Roman" w:cs="Times New Roman"/>
          <w:szCs w:val="24"/>
        </w:rPr>
        <w:t xml:space="preserve"> Δεν απαντάμε</w:t>
      </w:r>
      <w:r>
        <w:rPr>
          <w:rFonts w:eastAsia="Times New Roman" w:cs="Times New Roman"/>
          <w:szCs w:val="24"/>
        </w:rPr>
        <w:t>, αλλ</w:t>
      </w:r>
      <w:r>
        <w:rPr>
          <w:rFonts w:eastAsia="Times New Roman" w:cs="Times New Roman"/>
          <w:szCs w:val="24"/>
        </w:rPr>
        <w:t>ά προστατεύουμε τη χώρα μ</w:t>
      </w:r>
      <w:r w:rsidRPr="002869DA">
        <w:rPr>
          <w:rFonts w:eastAsia="Times New Roman" w:cs="Times New Roman"/>
          <w:szCs w:val="24"/>
        </w:rPr>
        <w:t>ε τρόπο που εμείς</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οι του ΣΥΡΙΖΑ, υ</w:t>
      </w:r>
      <w:r w:rsidRPr="002869DA">
        <w:rPr>
          <w:rFonts w:eastAsia="Times New Roman" w:cs="Times New Roman"/>
          <w:szCs w:val="24"/>
        </w:rPr>
        <w:t>ποτίθεται</w:t>
      </w:r>
      <w:r>
        <w:rPr>
          <w:rFonts w:eastAsia="Times New Roman" w:cs="Times New Roman"/>
          <w:szCs w:val="24"/>
        </w:rPr>
        <w:t>,</w:t>
      </w:r>
      <w:r w:rsidRPr="002869DA">
        <w:rPr>
          <w:rFonts w:eastAsia="Times New Roman" w:cs="Times New Roman"/>
          <w:szCs w:val="24"/>
        </w:rPr>
        <w:t xml:space="preserve"> δεν τους υπερασπιστήκαμε</w:t>
      </w:r>
      <w:r>
        <w:rPr>
          <w:rFonts w:eastAsia="Times New Roman" w:cs="Times New Roman"/>
          <w:szCs w:val="24"/>
        </w:rPr>
        <w:t>.</w:t>
      </w:r>
    </w:p>
    <w:p w14:paraId="2ED8BCF6" w14:textId="77777777" w:rsidR="00C647AD" w:rsidRDefault="00D506E1">
      <w:pPr>
        <w:tabs>
          <w:tab w:val="left" w:pos="6168"/>
        </w:tabs>
        <w:spacing w:after="0" w:line="600" w:lineRule="auto"/>
        <w:ind w:firstLine="720"/>
        <w:jc w:val="both"/>
        <w:rPr>
          <w:rFonts w:eastAsia="Times New Roman" w:cs="Times New Roman"/>
          <w:szCs w:val="24"/>
        </w:rPr>
      </w:pPr>
      <w:r w:rsidRPr="002869DA">
        <w:rPr>
          <w:rFonts w:eastAsia="Times New Roman" w:cs="Times New Roman"/>
          <w:szCs w:val="24"/>
        </w:rPr>
        <w:t>Και βέβαια</w:t>
      </w:r>
      <w:r>
        <w:rPr>
          <w:rFonts w:eastAsia="Times New Roman" w:cs="Times New Roman"/>
          <w:szCs w:val="24"/>
        </w:rPr>
        <w:t>, κάναμε και π</w:t>
      </w:r>
      <w:r w:rsidRPr="002869DA">
        <w:rPr>
          <w:rFonts w:eastAsia="Times New Roman" w:cs="Times New Roman"/>
          <w:szCs w:val="24"/>
        </w:rPr>
        <w:t>ροδοσία</w:t>
      </w:r>
      <w:r>
        <w:rPr>
          <w:rFonts w:eastAsia="Times New Roman" w:cs="Times New Roman"/>
          <w:szCs w:val="24"/>
        </w:rPr>
        <w:t>, α</w:t>
      </w:r>
      <w:r w:rsidRPr="002869DA">
        <w:rPr>
          <w:rFonts w:eastAsia="Times New Roman" w:cs="Times New Roman"/>
          <w:szCs w:val="24"/>
        </w:rPr>
        <w:t>γαπητοί συνάδελφοι</w:t>
      </w:r>
      <w:r>
        <w:rPr>
          <w:rFonts w:eastAsia="Times New Roman" w:cs="Times New Roman"/>
          <w:szCs w:val="24"/>
        </w:rPr>
        <w:t>,</w:t>
      </w:r>
      <w:r w:rsidRPr="002869DA">
        <w:rPr>
          <w:rFonts w:eastAsia="Times New Roman" w:cs="Times New Roman"/>
          <w:szCs w:val="24"/>
        </w:rPr>
        <w:t xml:space="preserve"> κυρίες και κύριοι</w:t>
      </w:r>
      <w:r>
        <w:rPr>
          <w:rFonts w:eastAsia="Times New Roman" w:cs="Times New Roman"/>
          <w:szCs w:val="24"/>
        </w:rPr>
        <w:t>, δ</w:t>
      </w:r>
      <w:r w:rsidRPr="002869DA">
        <w:rPr>
          <w:rFonts w:eastAsia="Times New Roman" w:cs="Times New Roman"/>
          <w:szCs w:val="24"/>
        </w:rPr>
        <w:t>ιότι έχουμε εκνευρίσει τους εθνικιστές</w:t>
      </w:r>
      <w:r>
        <w:rPr>
          <w:rFonts w:eastAsia="Times New Roman" w:cs="Times New Roman"/>
          <w:szCs w:val="24"/>
        </w:rPr>
        <w:t>,</w:t>
      </w:r>
      <w:r w:rsidRPr="002869DA">
        <w:rPr>
          <w:rFonts w:eastAsia="Times New Roman" w:cs="Times New Roman"/>
          <w:szCs w:val="24"/>
        </w:rPr>
        <w:t xml:space="preserve"> όπως είναι ο Υπουργός Εθνικής Άμυνας της Βουλ</w:t>
      </w:r>
      <w:r w:rsidRPr="002869DA">
        <w:rPr>
          <w:rFonts w:eastAsia="Times New Roman" w:cs="Times New Roman"/>
          <w:szCs w:val="24"/>
        </w:rPr>
        <w:t>γαρίας π</w:t>
      </w:r>
      <w:r>
        <w:rPr>
          <w:rFonts w:eastAsia="Times New Roman" w:cs="Times New Roman"/>
          <w:szCs w:val="24"/>
        </w:rPr>
        <w:t>ου θέλει να τους κάνει Βουλγάρους</w:t>
      </w:r>
      <w:r w:rsidRPr="002869DA">
        <w:rPr>
          <w:rFonts w:eastAsia="Times New Roman" w:cs="Times New Roman"/>
          <w:szCs w:val="24"/>
        </w:rPr>
        <w:t xml:space="preserve"> και βουλγαρική γλώσσα</w:t>
      </w:r>
      <w:r>
        <w:rPr>
          <w:rFonts w:eastAsia="Times New Roman" w:cs="Times New Roman"/>
          <w:szCs w:val="24"/>
        </w:rPr>
        <w:t>. Μα,</w:t>
      </w:r>
      <w:r w:rsidRPr="002869DA">
        <w:rPr>
          <w:rFonts w:eastAsia="Times New Roman" w:cs="Times New Roman"/>
          <w:szCs w:val="24"/>
        </w:rPr>
        <w:t xml:space="preserve"> </w:t>
      </w:r>
      <w:r>
        <w:rPr>
          <w:rFonts w:eastAsia="Times New Roman" w:cs="Times New Roman"/>
          <w:szCs w:val="24"/>
        </w:rPr>
        <w:t xml:space="preserve">όλα αυτά </w:t>
      </w:r>
      <w:r>
        <w:rPr>
          <w:rFonts w:eastAsia="Times New Roman" w:cs="Times New Roman"/>
          <w:szCs w:val="24"/>
        </w:rPr>
        <w:lastRenderedPageBreak/>
        <w:t xml:space="preserve">που λέμε από το 19ο </w:t>
      </w:r>
      <w:r w:rsidRPr="002869DA">
        <w:rPr>
          <w:rFonts w:eastAsia="Times New Roman" w:cs="Times New Roman"/>
          <w:szCs w:val="24"/>
        </w:rPr>
        <w:t xml:space="preserve">αιώνα </w:t>
      </w:r>
      <w:r>
        <w:rPr>
          <w:rFonts w:eastAsia="Times New Roman" w:cs="Times New Roman"/>
          <w:szCs w:val="24"/>
        </w:rPr>
        <w:t>έγιναν, γιατί ο ε</w:t>
      </w:r>
      <w:r w:rsidRPr="002869DA">
        <w:rPr>
          <w:rFonts w:eastAsia="Times New Roman" w:cs="Times New Roman"/>
          <w:szCs w:val="24"/>
        </w:rPr>
        <w:t>λληνισμός προτιμούσε να τους έχει φίλους</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παρά να συμ</w:t>
      </w:r>
      <w:r w:rsidRPr="002869DA">
        <w:rPr>
          <w:rFonts w:eastAsia="Times New Roman" w:cs="Times New Roman"/>
          <w:szCs w:val="24"/>
        </w:rPr>
        <w:t xml:space="preserve">παρατάσσεται με αυτούς που </w:t>
      </w:r>
      <w:r>
        <w:rPr>
          <w:rFonts w:eastAsia="Times New Roman" w:cs="Times New Roman"/>
          <w:szCs w:val="24"/>
        </w:rPr>
        <w:t xml:space="preserve">κοίταζαν με </w:t>
      </w:r>
      <w:r w:rsidRPr="002869DA">
        <w:rPr>
          <w:rFonts w:eastAsia="Times New Roman" w:cs="Times New Roman"/>
          <w:szCs w:val="24"/>
        </w:rPr>
        <w:t xml:space="preserve">γουρλωτά μάτια την </w:t>
      </w:r>
      <w:r>
        <w:rPr>
          <w:rFonts w:eastAsia="Times New Roman" w:cs="Times New Roman"/>
          <w:szCs w:val="24"/>
        </w:rPr>
        <w:t>ε</w:t>
      </w:r>
      <w:r w:rsidRPr="002869DA">
        <w:rPr>
          <w:rFonts w:eastAsia="Times New Roman" w:cs="Times New Roman"/>
          <w:szCs w:val="24"/>
        </w:rPr>
        <w:t>λληνική Μακεδονία</w:t>
      </w:r>
      <w:r>
        <w:rPr>
          <w:rFonts w:eastAsia="Times New Roman" w:cs="Times New Roman"/>
          <w:szCs w:val="24"/>
        </w:rPr>
        <w:t>.</w:t>
      </w:r>
      <w:r w:rsidRPr="002869DA">
        <w:rPr>
          <w:rFonts w:eastAsia="Times New Roman" w:cs="Times New Roman"/>
          <w:szCs w:val="24"/>
        </w:rPr>
        <w:t xml:space="preserve"> </w:t>
      </w:r>
    </w:p>
    <w:p w14:paraId="2ED8BCF7" w14:textId="77777777" w:rsidR="00C647AD" w:rsidRDefault="00D506E1">
      <w:pPr>
        <w:tabs>
          <w:tab w:val="left" w:pos="6168"/>
        </w:tabs>
        <w:spacing w:after="0" w:line="600" w:lineRule="auto"/>
        <w:ind w:firstLine="720"/>
        <w:jc w:val="both"/>
        <w:rPr>
          <w:rFonts w:eastAsia="Times New Roman" w:cs="Times New Roman"/>
          <w:szCs w:val="24"/>
        </w:rPr>
      </w:pPr>
      <w:r w:rsidRPr="002869DA">
        <w:rPr>
          <w:rFonts w:eastAsia="Times New Roman" w:cs="Times New Roman"/>
          <w:szCs w:val="24"/>
        </w:rPr>
        <w:t>Και</w:t>
      </w:r>
      <w:r w:rsidRPr="002869DA">
        <w:rPr>
          <w:rFonts w:eastAsia="Times New Roman" w:cs="Times New Roman"/>
          <w:szCs w:val="24"/>
        </w:rPr>
        <w:t xml:space="preserve"> </w:t>
      </w:r>
      <w:r>
        <w:rPr>
          <w:rFonts w:eastAsia="Times New Roman" w:cs="Times New Roman"/>
          <w:szCs w:val="24"/>
        </w:rPr>
        <w:t xml:space="preserve">επειδή ξαναμίλησε ο </w:t>
      </w:r>
      <w:r w:rsidRPr="002869DA">
        <w:rPr>
          <w:rFonts w:eastAsia="Times New Roman" w:cs="Times New Roman"/>
          <w:szCs w:val="24"/>
        </w:rPr>
        <w:t>Πρόεδρος Χρυσής Αυγής</w:t>
      </w:r>
      <w:r>
        <w:rPr>
          <w:rFonts w:eastAsia="Times New Roman" w:cs="Times New Roman"/>
          <w:szCs w:val="24"/>
        </w:rPr>
        <w:t xml:space="preserve">, αυτοί παρέδωσαν </w:t>
      </w:r>
      <w:r w:rsidRPr="002869DA">
        <w:rPr>
          <w:rFonts w:eastAsia="Times New Roman" w:cs="Times New Roman"/>
          <w:szCs w:val="24"/>
        </w:rPr>
        <w:t>τη Μακεδονία</w:t>
      </w:r>
      <w:r>
        <w:rPr>
          <w:rFonts w:eastAsia="Times New Roman" w:cs="Times New Roman"/>
          <w:szCs w:val="24"/>
        </w:rPr>
        <w:t xml:space="preserve">, αυτοί παρέδωσαν την Καβάλα στους Βούλγαρους. </w:t>
      </w:r>
    </w:p>
    <w:p w14:paraId="2ED8BCF8" w14:textId="77777777" w:rsidR="00C647AD" w:rsidRDefault="00D506E1">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CF9"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Αυτοί παρέδωσαν </w:t>
      </w:r>
      <w:r w:rsidRPr="002869DA">
        <w:rPr>
          <w:rFonts w:eastAsia="Times New Roman" w:cs="Times New Roman"/>
          <w:szCs w:val="24"/>
        </w:rPr>
        <w:t xml:space="preserve">την Κύπρο </w:t>
      </w:r>
      <w:r>
        <w:rPr>
          <w:rFonts w:eastAsia="Times New Roman" w:cs="Times New Roman"/>
          <w:szCs w:val="24"/>
        </w:rPr>
        <w:t xml:space="preserve">με τους χουνταίους </w:t>
      </w:r>
      <w:r w:rsidRPr="002869DA">
        <w:rPr>
          <w:rFonts w:eastAsia="Times New Roman" w:cs="Times New Roman"/>
          <w:szCs w:val="24"/>
        </w:rPr>
        <w:t>στους Τούρκους</w:t>
      </w:r>
      <w:r>
        <w:rPr>
          <w:rFonts w:eastAsia="Times New Roman" w:cs="Times New Roman"/>
          <w:szCs w:val="24"/>
        </w:rPr>
        <w:t>.</w:t>
      </w:r>
      <w:r w:rsidRPr="002869DA">
        <w:rPr>
          <w:rFonts w:eastAsia="Times New Roman" w:cs="Times New Roman"/>
          <w:szCs w:val="24"/>
        </w:rPr>
        <w:t xml:space="preserve"> Αυτοί ο</w:t>
      </w:r>
      <w:r>
        <w:rPr>
          <w:rFonts w:eastAsia="Times New Roman" w:cs="Times New Roman"/>
          <w:szCs w:val="24"/>
        </w:rPr>
        <w:t xml:space="preserve">δήγησαν στην καταστροφή </w:t>
      </w:r>
      <w:r>
        <w:rPr>
          <w:rFonts w:eastAsia="Times New Roman" w:cs="Times New Roman"/>
          <w:szCs w:val="24"/>
        </w:rPr>
        <w:t xml:space="preserve">το 1921-1922. Όποτε μπόρεσαν και άγγιξαν </w:t>
      </w:r>
      <w:r w:rsidRPr="002869DA">
        <w:rPr>
          <w:rFonts w:eastAsia="Times New Roman" w:cs="Times New Roman"/>
          <w:szCs w:val="24"/>
        </w:rPr>
        <w:t>λίγη εξουσία</w:t>
      </w:r>
      <w:r>
        <w:rPr>
          <w:rFonts w:eastAsia="Times New Roman" w:cs="Times New Roman"/>
          <w:szCs w:val="24"/>
        </w:rPr>
        <w:t>, διέλυσαν ή παρέδωσαν ελληνικά εδάφη και ελληνικούς δεσμούς και θα μας μιλήσουν για πατριωτισμό!</w:t>
      </w:r>
    </w:p>
    <w:p w14:paraId="2ED8BCFA" w14:textId="77777777" w:rsidR="00C647AD" w:rsidRDefault="00D506E1">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CFB"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Όμως,</w:t>
      </w:r>
      <w:r w:rsidRPr="002869DA">
        <w:rPr>
          <w:rFonts w:eastAsia="Times New Roman" w:cs="Times New Roman"/>
          <w:szCs w:val="24"/>
        </w:rPr>
        <w:t xml:space="preserve"> </w:t>
      </w:r>
      <w:r>
        <w:rPr>
          <w:rFonts w:eastAsia="Times New Roman" w:cs="Times New Roman"/>
          <w:szCs w:val="24"/>
        </w:rPr>
        <w:t>είναι και π</w:t>
      </w:r>
      <w:r w:rsidRPr="002869DA">
        <w:rPr>
          <w:rFonts w:eastAsia="Times New Roman" w:cs="Times New Roman"/>
          <w:szCs w:val="24"/>
        </w:rPr>
        <w:t>ροδοσία</w:t>
      </w:r>
      <w:r>
        <w:rPr>
          <w:rFonts w:eastAsia="Times New Roman" w:cs="Times New Roman"/>
          <w:szCs w:val="24"/>
        </w:rPr>
        <w:t>,</w:t>
      </w:r>
      <w:r w:rsidRPr="002869DA">
        <w:rPr>
          <w:rFonts w:eastAsia="Times New Roman" w:cs="Times New Roman"/>
          <w:szCs w:val="24"/>
        </w:rPr>
        <w:t xml:space="preserve"> διότι στη </w:t>
      </w:r>
      <w:r>
        <w:rPr>
          <w:rFonts w:eastAsia="Times New Roman" w:cs="Times New Roman"/>
          <w:szCs w:val="24"/>
        </w:rPr>
        <w:t>σ</w:t>
      </w:r>
      <w:r w:rsidRPr="002869DA">
        <w:rPr>
          <w:rFonts w:eastAsia="Times New Roman" w:cs="Times New Roman"/>
          <w:szCs w:val="24"/>
        </w:rPr>
        <w:t xml:space="preserve">υμφωνία λέει ότι </w:t>
      </w:r>
      <w:r>
        <w:rPr>
          <w:rFonts w:eastAsia="Times New Roman" w:cs="Times New Roman"/>
          <w:szCs w:val="24"/>
        </w:rPr>
        <w:t xml:space="preserve">η φίλη γείτονα, </w:t>
      </w:r>
      <w:r w:rsidRPr="002869DA">
        <w:rPr>
          <w:rFonts w:eastAsia="Times New Roman" w:cs="Times New Roman"/>
          <w:szCs w:val="24"/>
        </w:rPr>
        <w:t>σύμφωνα με το άρθρο 4</w:t>
      </w:r>
      <w:r>
        <w:rPr>
          <w:rFonts w:eastAsia="Times New Roman" w:cs="Times New Roman"/>
          <w:szCs w:val="24"/>
        </w:rPr>
        <w:t xml:space="preserve">, </w:t>
      </w:r>
      <w:r w:rsidRPr="002869DA">
        <w:rPr>
          <w:rFonts w:eastAsia="Times New Roman" w:cs="Times New Roman"/>
          <w:szCs w:val="24"/>
        </w:rPr>
        <w:t>δεν έχει κα</w:t>
      </w:r>
      <w:r>
        <w:rPr>
          <w:rFonts w:eastAsia="Times New Roman" w:cs="Times New Roman"/>
          <w:szCs w:val="24"/>
        </w:rPr>
        <w:t>μ</w:t>
      </w:r>
      <w:r w:rsidRPr="002869DA">
        <w:rPr>
          <w:rFonts w:eastAsia="Times New Roman" w:cs="Times New Roman"/>
          <w:szCs w:val="24"/>
        </w:rPr>
        <w:t xml:space="preserve">μία διεκδίκηση επί των εδαφών </w:t>
      </w:r>
      <w:r>
        <w:rPr>
          <w:rFonts w:eastAsia="Times New Roman" w:cs="Times New Roman"/>
          <w:szCs w:val="24"/>
        </w:rPr>
        <w:t>μας.</w:t>
      </w:r>
      <w:r w:rsidRPr="002869DA">
        <w:rPr>
          <w:rFonts w:eastAsia="Times New Roman" w:cs="Times New Roman"/>
          <w:szCs w:val="24"/>
        </w:rPr>
        <w:t xml:space="preserve"> Να συνεννοούμαστε</w:t>
      </w:r>
      <w:r>
        <w:rPr>
          <w:rFonts w:eastAsia="Times New Roman" w:cs="Times New Roman"/>
          <w:szCs w:val="24"/>
        </w:rPr>
        <w:t>.</w:t>
      </w:r>
      <w:r w:rsidRPr="002869DA">
        <w:rPr>
          <w:rFonts w:eastAsia="Times New Roman" w:cs="Times New Roman"/>
          <w:szCs w:val="24"/>
        </w:rPr>
        <w:t xml:space="preserve"> Ο πυρήνας του αλυτρωτισμού στο Διεθνές Δίκαιο</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στη διεθνή</w:t>
      </w:r>
      <w:r w:rsidRPr="002869DA">
        <w:rPr>
          <w:rFonts w:eastAsia="Times New Roman" w:cs="Times New Roman"/>
          <w:szCs w:val="24"/>
        </w:rPr>
        <w:t xml:space="preserve"> </w:t>
      </w:r>
      <w:r>
        <w:rPr>
          <w:rFonts w:eastAsia="Times New Roman" w:cs="Times New Roman"/>
          <w:szCs w:val="24"/>
        </w:rPr>
        <w:t xml:space="preserve">διπλωματική </w:t>
      </w:r>
      <w:r w:rsidRPr="002869DA">
        <w:rPr>
          <w:rFonts w:eastAsia="Times New Roman" w:cs="Times New Roman"/>
          <w:szCs w:val="24"/>
        </w:rPr>
        <w:t>ιστορία</w:t>
      </w:r>
      <w:r>
        <w:rPr>
          <w:rFonts w:eastAsia="Times New Roman" w:cs="Times New Roman"/>
          <w:szCs w:val="24"/>
        </w:rPr>
        <w:t>, είναι η διεκδίκηση εδαφών.</w:t>
      </w:r>
      <w:r w:rsidRPr="002869DA">
        <w:rPr>
          <w:rFonts w:eastAsia="Times New Roman" w:cs="Times New Roman"/>
          <w:szCs w:val="24"/>
        </w:rPr>
        <w:t xml:space="preserve"> </w:t>
      </w:r>
      <w:r>
        <w:rPr>
          <w:rFonts w:eastAsia="Times New Roman" w:cs="Times New Roman"/>
          <w:szCs w:val="24"/>
        </w:rPr>
        <w:t xml:space="preserve">Ο πυρήνας του αλυτρωτισμού </w:t>
      </w:r>
      <w:r>
        <w:rPr>
          <w:rFonts w:eastAsia="Times New Roman" w:cs="Times New Roman"/>
          <w:szCs w:val="24"/>
        </w:rPr>
        <w:lastRenderedPageBreak/>
        <w:t xml:space="preserve">δεν είναι τι λέει </w:t>
      </w:r>
      <w:r>
        <w:rPr>
          <w:rFonts w:eastAsia="Times New Roman" w:cs="Times New Roman"/>
          <w:szCs w:val="24"/>
        </w:rPr>
        <w:t>ο ένας ή ο άλλος, ε</w:t>
      </w:r>
      <w:r w:rsidRPr="002869DA">
        <w:rPr>
          <w:rFonts w:eastAsia="Times New Roman" w:cs="Times New Roman"/>
          <w:szCs w:val="24"/>
        </w:rPr>
        <w:t xml:space="preserve">ίναι αν υπάρχει </w:t>
      </w:r>
      <w:r>
        <w:rPr>
          <w:rFonts w:eastAsia="Times New Roman" w:cs="Times New Roman"/>
          <w:szCs w:val="24"/>
        </w:rPr>
        <w:t xml:space="preserve">αρθρωμένη τέτοια διεκδίκηση. Τελειώσαμε με αυτήν τη διεκδίκηση. </w:t>
      </w:r>
    </w:p>
    <w:p w14:paraId="2ED8BCFC"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Επίσης, </w:t>
      </w:r>
      <w:r w:rsidRPr="002869DA">
        <w:rPr>
          <w:rFonts w:eastAsia="Times New Roman" w:cs="Times New Roman"/>
          <w:szCs w:val="24"/>
        </w:rPr>
        <w:t xml:space="preserve">παραδέχεται ότι θα </w:t>
      </w:r>
      <w:r>
        <w:rPr>
          <w:rFonts w:eastAsia="Times New Roman" w:cs="Times New Roman"/>
          <w:szCs w:val="24"/>
        </w:rPr>
        <w:t xml:space="preserve">δεν </w:t>
      </w:r>
      <w:r w:rsidRPr="002869DA">
        <w:rPr>
          <w:rFonts w:eastAsia="Times New Roman" w:cs="Times New Roman"/>
          <w:szCs w:val="24"/>
        </w:rPr>
        <w:t>υπάρχει σλαβομακεδονική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2869DA">
        <w:rPr>
          <w:rFonts w:eastAsia="Times New Roman" w:cs="Times New Roman"/>
          <w:szCs w:val="24"/>
        </w:rPr>
        <w:t>μακεδονική μειονότητα στην Ελλάδα</w:t>
      </w:r>
      <w:r>
        <w:rPr>
          <w:rFonts w:eastAsia="Times New Roman" w:cs="Times New Roman"/>
          <w:szCs w:val="24"/>
        </w:rPr>
        <w:t>, διότι</w:t>
      </w:r>
      <w:r w:rsidRPr="002869DA">
        <w:rPr>
          <w:rFonts w:eastAsia="Times New Roman" w:cs="Times New Roman"/>
          <w:szCs w:val="24"/>
        </w:rPr>
        <w:t xml:space="preserve"> </w:t>
      </w:r>
      <w:r>
        <w:rPr>
          <w:rFonts w:eastAsia="Times New Roman" w:cs="Times New Roman"/>
          <w:szCs w:val="24"/>
        </w:rPr>
        <w:t xml:space="preserve">τους δικούς της υπηκόους του </w:t>
      </w:r>
      <w:r w:rsidRPr="002869DA">
        <w:rPr>
          <w:rFonts w:eastAsia="Times New Roman" w:cs="Times New Roman"/>
          <w:szCs w:val="24"/>
        </w:rPr>
        <w:t xml:space="preserve">εξωτερικού τους </w:t>
      </w:r>
      <w:r>
        <w:rPr>
          <w:rFonts w:eastAsia="Times New Roman" w:cs="Times New Roman"/>
          <w:szCs w:val="24"/>
        </w:rPr>
        <w:t xml:space="preserve">υπάγει </w:t>
      </w:r>
      <w:r w:rsidRPr="002869DA">
        <w:rPr>
          <w:rFonts w:eastAsia="Times New Roman" w:cs="Times New Roman"/>
          <w:szCs w:val="24"/>
        </w:rPr>
        <w:t xml:space="preserve">στο </w:t>
      </w:r>
      <w:r w:rsidRPr="002869DA">
        <w:rPr>
          <w:rFonts w:eastAsia="Times New Roman" w:cs="Times New Roman"/>
          <w:szCs w:val="24"/>
        </w:rPr>
        <w:t>άρθρο 49 τροποποιημένο</w:t>
      </w:r>
      <w:r>
        <w:rPr>
          <w:rFonts w:eastAsia="Times New Roman" w:cs="Times New Roman"/>
          <w:szCs w:val="24"/>
        </w:rPr>
        <w:t xml:space="preserve">, αλλά ελληνικό </w:t>
      </w:r>
      <w:r w:rsidRPr="002869DA">
        <w:rPr>
          <w:rFonts w:eastAsia="Times New Roman" w:cs="Times New Roman"/>
          <w:szCs w:val="24"/>
        </w:rPr>
        <w:t>118</w:t>
      </w:r>
      <w:r>
        <w:rPr>
          <w:rFonts w:eastAsia="Times New Roman" w:cs="Times New Roman"/>
          <w:szCs w:val="24"/>
        </w:rPr>
        <w:t>.</w:t>
      </w:r>
      <w:r w:rsidRPr="002869DA">
        <w:rPr>
          <w:rFonts w:eastAsia="Times New Roman" w:cs="Times New Roman"/>
          <w:szCs w:val="24"/>
        </w:rPr>
        <w:t xml:space="preserve"> </w:t>
      </w:r>
    </w:p>
    <w:p w14:paraId="2ED8BCFD" w14:textId="77777777" w:rsidR="00C647AD" w:rsidRDefault="00D506E1">
      <w:pPr>
        <w:tabs>
          <w:tab w:val="left" w:pos="6168"/>
        </w:tabs>
        <w:spacing w:after="0" w:line="600" w:lineRule="auto"/>
        <w:ind w:firstLine="720"/>
        <w:jc w:val="both"/>
        <w:rPr>
          <w:rFonts w:eastAsia="Times New Roman" w:cs="Times New Roman"/>
          <w:szCs w:val="24"/>
        </w:rPr>
      </w:pPr>
      <w:r w:rsidRPr="002869DA">
        <w:rPr>
          <w:rFonts w:eastAsia="Times New Roman" w:cs="Times New Roman"/>
          <w:szCs w:val="24"/>
        </w:rPr>
        <w:t>Και αναρωτιέμαι και πρέπει να το ξαναπώ</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 xml:space="preserve">Ο Κωνσταντίνος Μητσοτάκης, που ήθελε λύση, για </w:t>
      </w:r>
      <w:r w:rsidRPr="002869DA">
        <w:rPr>
          <w:rFonts w:eastAsia="Times New Roman" w:cs="Times New Roman"/>
          <w:szCs w:val="24"/>
        </w:rPr>
        <w:t xml:space="preserve">τη Νέα Δημοκρατία είναι </w:t>
      </w:r>
      <w:r>
        <w:rPr>
          <w:rFonts w:eastAsia="Times New Roman" w:cs="Times New Roman"/>
          <w:szCs w:val="24"/>
        </w:rPr>
        <w:t xml:space="preserve">προδότης; </w:t>
      </w:r>
      <w:r w:rsidRPr="002869DA">
        <w:rPr>
          <w:rFonts w:eastAsia="Times New Roman" w:cs="Times New Roman"/>
          <w:szCs w:val="24"/>
        </w:rPr>
        <w:t>Ο Νικόλαος Μέρτζος</w:t>
      </w:r>
      <w:r>
        <w:rPr>
          <w:rFonts w:eastAsia="Times New Roman" w:cs="Times New Roman"/>
          <w:szCs w:val="24"/>
        </w:rPr>
        <w:t>, ο</w:t>
      </w:r>
      <w:r w:rsidRPr="002869DA">
        <w:rPr>
          <w:rFonts w:eastAsia="Times New Roman" w:cs="Times New Roman"/>
          <w:szCs w:val="24"/>
        </w:rPr>
        <w:t xml:space="preserve"> </w:t>
      </w:r>
      <w:r>
        <w:rPr>
          <w:rFonts w:eastAsia="Times New Roman" w:cs="Times New Roman"/>
          <w:szCs w:val="24"/>
        </w:rPr>
        <w:t xml:space="preserve">αρχισύμβουλος </w:t>
      </w:r>
      <w:r w:rsidRPr="002869DA">
        <w:rPr>
          <w:rFonts w:eastAsia="Times New Roman" w:cs="Times New Roman"/>
          <w:szCs w:val="24"/>
        </w:rPr>
        <w:t>του Κωνσταντίνου Καραμανλή και του Κωνσταντίνου Μητσοτ</w:t>
      </w:r>
      <w:r w:rsidRPr="002869DA">
        <w:rPr>
          <w:rFonts w:eastAsia="Times New Roman" w:cs="Times New Roman"/>
          <w:szCs w:val="24"/>
        </w:rPr>
        <w:t>άκη</w:t>
      </w:r>
      <w:r>
        <w:rPr>
          <w:rFonts w:eastAsia="Times New Roman" w:cs="Times New Roman"/>
          <w:szCs w:val="24"/>
        </w:rPr>
        <w:t>,</w:t>
      </w:r>
      <w:r w:rsidRPr="002869DA">
        <w:rPr>
          <w:rFonts w:eastAsia="Times New Roman" w:cs="Times New Roman"/>
          <w:szCs w:val="24"/>
        </w:rPr>
        <w:t xml:space="preserve"> που συμφωνεί με τις Πρέσπες</w:t>
      </w:r>
      <w:r>
        <w:rPr>
          <w:rFonts w:eastAsia="Times New Roman" w:cs="Times New Roman"/>
          <w:szCs w:val="24"/>
        </w:rPr>
        <w:t>,</w:t>
      </w:r>
      <w:r w:rsidRPr="002869DA">
        <w:rPr>
          <w:rFonts w:eastAsia="Times New Roman" w:cs="Times New Roman"/>
          <w:szCs w:val="24"/>
        </w:rPr>
        <w:t xml:space="preserve"> το κάνει για να διχάσει και για να διαλύσει τη Νέα Δημοκρατία</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 xml:space="preserve">Λέτε στα ενενήντα τρία του να αποφάσισε </w:t>
      </w:r>
      <w:r w:rsidRPr="002869DA">
        <w:rPr>
          <w:rFonts w:eastAsia="Times New Roman" w:cs="Times New Roman"/>
          <w:szCs w:val="24"/>
        </w:rPr>
        <w:t>να φύγει από το</w:t>
      </w:r>
      <w:r>
        <w:rPr>
          <w:rFonts w:eastAsia="Times New Roman" w:cs="Times New Roman"/>
          <w:szCs w:val="24"/>
        </w:rPr>
        <w:t>ν</w:t>
      </w:r>
      <w:r w:rsidRPr="002869DA">
        <w:rPr>
          <w:rFonts w:eastAsia="Times New Roman" w:cs="Times New Roman"/>
          <w:szCs w:val="24"/>
        </w:rPr>
        <w:t xml:space="preserve"> χώρο του</w:t>
      </w:r>
      <w:r>
        <w:rPr>
          <w:rFonts w:eastAsia="Times New Roman" w:cs="Times New Roman"/>
          <w:szCs w:val="24"/>
        </w:rPr>
        <w:t>;</w:t>
      </w:r>
      <w:r w:rsidRPr="002869DA">
        <w:rPr>
          <w:rFonts w:eastAsia="Times New Roman" w:cs="Times New Roman"/>
          <w:szCs w:val="24"/>
        </w:rPr>
        <w:t xml:space="preserve"> Ασφαλώς και όχι</w:t>
      </w:r>
      <w:r>
        <w:rPr>
          <w:rFonts w:eastAsia="Times New Roman" w:cs="Times New Roman"/>
          <w:szCs w:val="24"/>
        </w:rPr>
        <w:t>.</w:t>
      </w:r>
      <w:r w:rsidRPr="002869DA">
        <w:rPr>
          <w:rFonts w:eastAsia="Times New Roman" w:cs="Times New Roman"/>
          <w:szCs w:val="24"/>
        </w:rPr>
        <w:t xml:space="preserve"> Το κάνει ω</w:t>
      </w:r>
      <w:r>
        <w:rPr>
          <w:rFonts w:eastAsia="Times New Roman" w:cs="Times New Roman"/>
          <w:szCs w:val="24"/>
        </w:rPr>
        <w:t>ς ένας από τους πλέον ειδικούς στ</w:t>
      </w:r>
      <w:r w:rsidRPr="002869DA">
        <w:rPr>
          <w:rFonts w:eastAsia="Times New Roman" w:cs="Times New Roman"/>
          <w:szCs w:val="24"/>
        </w:rPr>
        <w:t xml:space="preserve">ο ζήτημα </w:t>
      </w:r>
      <w:r>
        <w:rPr>
          <w:rFonts w:eastAsia="Times New Roman" w:cs="Times New Roman"/>
          <w:szCs w:val="24"/>
        </w:rPr>
        <w:t xml:space="preserve">του </w:t>
      </w:r>
      <w:r>
        <w:rPr>
          <w:rFonts w:eastAsia="Times New Roman" w:cs="Times New Roman"/>
          <w:szCs w:val="24"/>
        </w:rPr>
        <w:t>σ</w:t>
      </w:r>
      <w:r>
        <w:rPr>
          <w:rFonts w:eastAsia="Times New Roman" w:cs="Times New Roman"/>
          <w:szCs w:val="24"/>
        </w:rPr>
        <w:t xml:space="preserve">κοπιανού που έχει </w:t>
      </w:r>
      <w:r>
        <w:rPr>
          <w:rFonts w:eastAsia="Times New Roman" w:cs="Times New Roman"/>
          <w:szCs w:val="24"/>
        </w:rPr>
        <w:t>αντιληφθεί πόσο</w:t>
      </w:r>
      <w:r w:rsidRPr="002869DA">
        <w:rPr>
          <w:rFonts w:eastAsia="Times New Roman" w:cs="Times New Roman"/>
          <w:szCs w:val="24"/>
        </w:rPr>
        <w:t xml:space="preserve"> κερδισμένη βγαίνει η Ελλάδα</w:t>
      </w:r>
      <w:r>
        <w:rPr>
          <w:rFonts w:eastAsia="Times New Roman" w:cs="Times New Roman"/>
          <w:szCs w:val="24"/>
        </w:rPr>
        <w:t>,</w:t>
      </w:r>
      <w:r w:rsidRPr="002869DA">
        <w:rPr>
          <w:rFonts w:eastAsia="Times New Roman" w:cs="Times New Roman"/>
          <w:szCs w:val="24"/>
        </w:rPr>
        <w:t xml:space="preserve"> η περιοχή και όλοι οι φίλοι μας </w:t>
      </w:r>
      <w:r>
        <w:rPr>
          <w:rFonts w:eastAsia="Times New Roman" w:cs="Times New Roman"/>
          <w:szCs w:val="24"/>
        </w:rPr>
        <w:t xml:space="preserve">σ’ </w:t>
      </w:r>
      <w:r w:rsidRPr="002869DA">
        <w:rPr>
          <w:rFonts w:eastAsia="Times New Roman" w:cs="Times New Roman"/>
          <w:szCs w:val="24"/>
        </w:rPr>
        <w:t>αυτή</w:t>
      </w:r>
      <w:r>
        <w:rPr>
          <w:rFonts w:eastAsia="Times New Roman" w:cs="Times New Roman"/>
          <w:szCs w:val="24"/>
        </w:rPr>
        <w:t>ν</w:t>
      </w:r>
      <w:r w:rsidRPr="002869DA">
        <w:rPr>
          <w:rFonts w:eastAsia="Times New Roman" w:cs="Times New Roman"/>
          <w:szCs w:val="24"/>
        </w:rPr>
        <w:t xml:space="preserve"> την περιοχή</w:t>
      </w:r>
      <w:r>
        <w:rPr>
          <w:rFonts w:eastAsia="Times New Roman" w:cs="Times New Roman"/>
          <w:szCs w:val="24"/>
        </w:rPr>
        <w:t>.</w:t>
      </w:r>
      <w:r w:rsidRPr="002869DA">
        <w:rPr>
          <w:rFonts w:eastAsia="Times New Roman" w:cs="Times New Roman"/>
          <w:szCs w:val="24"/>
        </w:rPr>
        <w:t xml:space="preserve"> </w:t>
      </w:r>
      <w:r>
        <w:rPr>
          <w:rFonts w:eastAsia="Times New Roman" w:cs="Times New Roman"/>
          <w:szCs w:val="24"/>
        </w:rPr>
        <w:t xml:space="preserve">Λυπάστε, όμως, διότι </w:t>
      </w:r>
      <w:r w:rsidRPr="002869DA">
        <w:rPr>
          <w:rFonts w:eastAsia="Times New Roman" w:cs="Times New Roman"/>
          <w:szCs w:val="24"/>
        </w:rPr>
        <w:t xml:space="preserve">χάσατε </w:t>
      </w:r>
      <w:r>
        <w:rPr>
          <w:rFonts w:eastAsia="Times New Roman" w:cs="Times New Roman"/>
          <w:szCs w:val="24"/>
        </w:rPr>
        <w:t xml:space="preserve">τους βαρβάρους σας. </w:t>
      </w:r>
    </w:p>
    <w:p w14:paraId="2ED8BCFE"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Τι</w:t>
      </w:r>
      <w:r w:rsidRPr="002869DA">
        <w:rPr>
          <w:rFonts w:eastAsia="Times New Roman" w:cs="Times New Roman"/>
          <w:szCs w:val="24"/>
        </w:rPr>
        <w:t xml:space="preserve"> λέει ο διαπραγματευτής σας στις </w:t>
      </w:r>
      <w:r>
        <w:rPr>
          <w:rFonts w:eastAsia="Times New Roman" w:cs="Times New Roman"/>
          <w:szCs w:val="24"/>
        </w:rPr>
        <w:t xml:space="preserve">19 Αυγούστου </w:t>
      </w:r>
      <w:r w:rsidRPr="002869DA">
        <w:rPr>
          <w:rFonts w:eastAsia="Times New Roman" w:cs="Times New Roman"/>
          <w:szCs w:val="24"/>
        </w:rPr>
        <w:t>2009</w:t>
      </w:r>
      <w:r>
        <w:rPr>
          <w:rFonts w:eastAsia="Times New Roman" w:cs="Times New Roman"/>
          <w:szCs w:val="24"/>
        </w:rPr>
        <w:t>;</w:t>
      </w:r>
      <w:r w:rsidRPr="002869DA">
        <w:rPr>
          <w:rFonts w:eastAsia="Times New Roman" w:cs="Times New Roman"/>
          <w:szCs w:val="24"/>
        </w:rPr>
        <w:t xml:space="preserve"> Έχουμε </w:t>
      </w:r>
      <w:r>
        <w:rPr>
          <w:rFonts w:eastAsia="Times New Roman" w:cs="Times New Roman"/>
          <w:szCs w:val="24"/>
        </w:rPr>
        <w:t>–</w:t>
      </w:r>
      <w:r w:rsidRPr="002869DA">
        <w:rPr>
          <w:rFonts w:eastAsia="Times New Roman" w:cs="Times New Roman"/>
          <w:szCs w:val="24"/>
        </w:rPr>
        <w:t>λέει</w:t>
      </w:r>
      <w:r>
        <w:rPr>
          <w:rFonts w:eastAsia="Times New Roman" w:cs="Times New Roman"/>
          <w:szCs w:val="24"/>
        </w:rPr>
        <w:t>-</w:t>
      </w:r>
      <w:r w:rsidRPr="002869DA">
        <w:rPr>
          <w:rFonts w:eastAsia="Times New Roman" w:cs="Times New Roman"/>
          <w:szCs w:val="24"/>
        </w:rPr>
        <w:t xml:space="preserve"> τρεις περιόδους πολιτικής</w:t>
      </w:r>
      <w:r>
        <w:rPr>
          <w:rFonts w:eastAsia="Times New Roman" w:cs="Times New Roman"/>
          <w:szCs w:val="24"/>
        </w:rPr>
        <w:t>.</w:t>
      </w:r>
      <w:r w:rsidRPr="002869DA">
        <w:rPr>
          <w:rFonts w:eastAsia="Times New Roman" w:cs="Times New Roman"/>
          <w:szCs w:val="24"/>
        </w:rPr>
        <w:t xml:space="preserve"> Στην πρώτη </w:t>
      </w:r>
      <w:r>
        <w:rPr>
          <w:rFonts w:eastAsia="Times New Roman" w:cs="Times New Roman"/>
          <w:szCs w:val="24"/>
        </w:rPr>
        <w:t>–</w:t>
      </w:r>
      <w:r w:rsidRPr="002869DA">
        <w:rPr>
          <w:rFonts w:eastAsia="Times New Roman" w:cs="Times New Roman"/>
          <w:szCs w:val="24"/>
        </w:rPr>
        <w:t>λέει</w:t>
      </w:r>
      <w:r>
        <w:rPr>
          <w:rFonts w:eastAsia="Times New Roman" w:cs="Times New Roman"/>
          <w:szCs w:val="24"/>
        </w:rPr>
        <w:t>-</w:t>
      </w:r>
      <w:r w:rsidRPr="002869DA">
        <w:rPr>
          <w:rFonts w:eastAsia="Times New Roman" w:cs="Times New Roman"/>
          <w:szCs w:val="24"/>
        </w:rPr>
        <w:t xml:space="preserve"> δεν </w:t>
      </w:r>
      <w:r w:rsidRPr="002869DA">
        <w:rPr>
          <w:rFonts w:eastAsia="Times New Roman" w:cs="Times New Roman"/>
          <w:szCs w:val="24"/>
        </w:rPr>
        <w:lastRenderedPageBreak/>
        <w:t xml:space="preserve">δεχόμασταν ονομασία </w:t>
      </w:r>
      <w:r>
        <w:rPr>
          <w:rFonts w:eastAsia="Times New Roman" w:cs="Times New Roman"/>
          <w:szCs w:val="24"/>
        </w:rPr>
        <w:t>«</w:t>
      </w:r>
      <w:r w:rsidRPr="002869DA">
        <w:rPr>
          <w:rFonts w:eastAsia="Times New Roman" w:cs="Times New Roman"/>
          <w:szCs w:val="24"/>
        </w:rPr>
        <w:t>Μακεδονία</w:t>
      </w:r>
      <w:r>
        <w:rPr>
          <w:rFonts w:eastAsia="Times New Roman" w:cs="Times New Roman"/>
          <w:szCs w:val="24"/>
        </w:rPr>
        <w:t>».</w:t>
      </w:r>
      <w:r w:rsidRPr="002869DA">
        <w:rPr>
          <w:rFonts w:eastAsia="Times New Roman" w:cs="Times New Roman"/>
          <w:szCs w:val="24"/>
        </w:rPr>
        <w:t xml:space="preserve"> Στη δεύτερη δεχτήκαμε σύνθετη ονομασία</w:t>
      </w:r>
      <w:r>
        <w:rPr>
          <w:rFonts w:eastAsia="Times New Roman" w:cs="Times New Roman"/>
          <w:szCs w:val="24"/>
        </w:rPr>
        <w:t xml:space="preserve">. Την δέχθηκαν τη σύνθετη ονομασία. </w:t>
      </w:r>
      <w:r w:rsidRPr="002869DA">
        <w:rPr>
          <w:rFonts w:eastAsia="Times New Roman" w:cs="Times New Roman"/>
          <w:szCs w:val="24"/>
        </w:rPr>
        <w:t xml:space="preserve"> Και στην </w:t>
      </w:r>
      <w:r>
        <w:rPr>
          <w:rFonts w:eastAsia="Times New Roman" w:cs="Times New Roman"/>
          <w:szCs w:val="24"/>
        </w:rPr>
        <w:t>τ</w:t>
      </w:r>
      <w:r w:rsidRPr="002869DA">
        <w:rPr>
          <w:rFonts w:eastAsia="Times New Roman" w:cs="Times New Roman"/>
          <w:szCs w:val="24"/>
        </w:rPr>
        <w:t>ρίτη</w:t>
      </w:r>
      <w:r>
        <w:rPr>
          <w:rFonts w:eastAsia="Times New Roman" w:cs="Times New Roman"/>
          <w:szCs w:val="24"/>
        </w:rPr>
        <w:t>,</w:t>
      </w:r>
      <w:r w:rsidRPr="002869DA">
        <w:rPr>
          <w:rFonts w:eastAsia="Times New Roman" w:cs="Times New Roman"/>
          <w:szCs w:val="24"/>
        </w:rPr>
        <w:t xml:space="preserve"> όπως υπογραμμίζει</w:t>
      </w:r>
      <w:r>
        <w:rPr>
          <w:rFonts w:eastAsia="Times New Roman" w:cs="Times New Roman"/>
          <w:szCs w:val="24"/>
        </w:rPr>
        <w:t>,</w:t>
      </w:r>
      <w:r w:rsidRPr="002869DA">
        <w:rPr>
          <w:rFonts w:eastAsia="Times New Roman" w:cs="Times New Roman"/>
          <w:szCs w:val="24"/>
        </w:rPr>
        <w:t xml:space="preserve"> δέχτηκε να συζη</w:t>
      </w:r>
      <w:r>
        <w:rPr>
          <w:rFonts w:eastAsia="Times New Roman" w:cs="Times New Roman"/>
          <w:szCs w:val="24"/>
        </w:rPr>
        <w:t xml:space="preserve">τηθεί η πρόταση του κ. Νίμιτς </w:t>
      </w:r>
      <w:r w:rsidRPr="002869DA">
        <w:rPr>
          <w:rFonts w:eastAsia="Times New Roman" w:cs="Times New Roman"/>
          <w:szCs w:val="24"/>
        </w:rPr>
        <w:t>για άλλη ονομασία στο εσωτερικό και άλλη ονομασία στο εξωτ</w:t>
      </w:r>
      <w:r w:rsidRPr="002869DA">
        <w:rPr>
          <w:rFonts w:eastAsia="Times New Roman" w:cs="Times New Roman"/>
          <w:szCs w:val="24"/>
        </w:rPr>
        <w:t>ερικό</w:t>
      </w:r>
      <w:r>
        <w:rPr>
          <w:rFonts w:eastAsia="Times New Roman" w:cs="Times New Roman"/>
          <w:szCs w:val="24"/>
        </w:rPr>
        <w:t>.</w:t>
      </w:r>
      <w:r w:rsidRPr="002869DA">
        <w:rPr>
          <w:rFonts w:eastAsia="Times New Roman" w:cs="Times New Roman"/>
          <w:szCs w:val="24"/>
        </w:rPr>
        <w:t xml:space="preserve"> Και </w:t>
      </w:r>
      <w:r>
        <w:rPr>
          <w:rFonts w:eastAsia="Times New Roman" w:cs="Times New Roman"/>
          <w:szCs w:val="24"/>
        </w:rPr>
        <w:t xml:space="preserve">αυτά όλα </w:t>
      </w:r>
      <w:r w:rsidRPr="002869DA">
        <w:rPr>
          <w:rFonts w:eastAsia="Times New Roman" w:cs="Times New Roman"/>
          <w:szCs w:val="24"/>
        </w:rPr>
        <w:t>εμείς τα κερδίσαμε</w:t>
      </w:r>
      <w:r>
        <w:rPr>
          <w:rFonts w:eastAsia="Times New Roman" w:cs="Times New Roman"/>
          <w:szCs w:val="24"/>
        </w:rPr>
        <w:t>, δ</w:t>
      </w:r>
      <w:r w:rsidRPr="002869DA">
        <w:rPr>
          <w:rFonts w:eastAsia="Times New Roman" w:cs="Times New Roman"/>
          <w:szCs w:val="24"/>
        </w:rPr>
        <w:t xml:space="preserve">εν </w:t>
      </w:r>
      <w:r>
        <w:rPr>
          <w:rFonts w:eastAsia="Times New Roman" w:cs="Times New Roman"/>
          <w:szCs w:val="24"/>
        </w:rPr>
        <w:t xml:space="preserve">τα παραχωρήσαμε, </w:t>
      </w:r>
      <w:r w:rsidRPr="002869DA">
        <w:rPr>
          <w:rFonts w:eastAsia="Times New Roman" w:cs="Times New Roman"/>
          <w:szCs w:val="24"/>
        </w:rPr>
        <w:t xml:space="preserve">αλλά </w:t>
      </w:r>
      <w:r>
        <w:rPr>
          <w:rFonts w:eastAsia="Times New Roman" w:cs="Times New Roman"/>
          <w:szCs w:val="24"/>
        </w:rPr>
        <w:t>είμαστε ύποπτοι, ότι θέλαμε να</w:t>
      </w:r>
      <w:r w:rsidRPr="002869DA">
        <w:rPr>
          <w:rFonts w:eastAsia="Times New Roman" w:cs="Times New Roman"/>
          <w:szCs w:val="24"/>
        </w:rPr>
        <w:t xml:space="preserve"> διαλύσουμε τρίτους</w:t>
      </w:r>
      <w:r>
        <w:rPr>
          <w:rFonts w:eastAsia="Times New Roman" w:cs="Times New Roman"/>
          <w:szCs w:val="24"/>
        </w:rPr>
        <w:t>!</w:t>
      </w:r>
    </w:p>
    <w:p w14:paraId="2ED8BCFF"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Δείτε τη</w:t>
      </w:r>
      <w:r w:rsidRPr="002869DA">
        <w:rPr>
          <w:rFonts w:eastAsia="Times New Roman" w:cs="Times New Roman"/>
          <w:szCs w:val="24"/>
        </w:rPr>
        <w:t xml:space="preserve"> μεγάλη εικόνα</w:t>
      </w:r>
      <w:r>
        <w:rPr>
          <w:rFonts w:eastAsia="Times New Roman" w:cs="Times New Roman"/>
          <w:szCs w:val="24"/>
        </w:rPr>
        <w:t>. Μ</w:t>
      </w:r>
      <w:r>
        <w:rPr>
          <w:rFonts w:eastAsia="Times New Roman" w:cs="Times New Roman"/>
          <w:szCs w:val="24"/>
        </w:rPr>
        <w:t>ί</w:t>
      </w:r>
      <w:r>
        <w:rPr>
          <w:rFonts w:eastAsia="Times New Roman" w:cs="Times New Roman"/>
          <w:szCs w:val="24"/>
        </w:rPr>
        <w:t>α χώρα</w:t>
      </w:r>
      <w:r w:rsidRPr="002869DA">
        <w:rPr>
          <w:rFonts w:eastAsia="Times New Roman" w:cs="Times New Roman"/>
          <w:szCs w:val="24"/>
        </w:rPr>
        <w:t xml:space="preserve"> αλλάζει το όνομά </w:t>
      </w:r>
      <w:r>
        <w:rPr>
          <w:rFonts w:eastAsia="Times New Roman" w:cs="Times New Roman"/>
          <w:szCs w:val="24"/>
        </w:rPr>
        <w:t>της. Μ</w:t>
      </w:r>
      <w:r w:rsidRPr="002869DA">
        <w:rPr>
          <w:rFonts w:eastAsia="Times New Roman" w:cs="Times New Roman"/>
          <w:szCs w:val="24"/>
        </w:rPr>
        <w:t xml:space="preserve">ία χώρα γίνεται </w:t>
      </w:r>
      <w:r>
        <w:rPr>
          <w:rFonts w:eastAsia="Times New Roman" w:cs="Times New Roman"/>
          <w:szCs w:val="24"/>
        </w:rPr>
        <w:t>«</w:t>
      </w:r>
      <w:r w:rsidRPr="002869DA">
        <w:rPr>
          <w:rFonts w:eastAsia="Times New Roman" w:cs="Times New Roman"/>
          <w:szCs w:val="24"/>
        </w:rPr>
        <w:t>Βόρεια Μακεδονία</w:t>
      </w:r>
      <w:r>
        <w:rPr>
          <w:rFonts w:eastAsia="Times New Roman" w:cs="Times New Roman"/>
          <w:szCs w:val="24"/>
        </w:rPr>
        <w:t>». Μ</w:t>
      </w:r>
      <w:r>
        <w:rPr>
          <w:rFonts w:eastAsia="Times New Roman" w:cs="Times New Roman"/>
          <w:szCs w:val="24"/>
        </w:rPr>
        <w:t>ί</w:t>
      </w:r>
      <w:r>
        <w:rPr>
          <w:rFonts w:eastAsia="Times New Roman" w:cs="Times New Roman"/>
          <w:szCs w:val="24"/>
        </w:rPr>
        <w:t>α χώρα</w:t>
      </w:r>
      <w:r w:rsidRPr="002869DA">
        <w:rPr>
          <w:rFonts w:eastAsia="Times New Roman" w:cs="Times New Roman"/>
          <w:szCs w:val="24"/>
        </w:rPr>
        <w:t xml:space="preserve"> αλλάζει το </w:t>
      </w:r>
      <w:r>
        <w:rPr>
          <w:rFonts w:eastAsia="Times New Roman" w:cs="Times New Roman"/>
          <w:szCs w:val="24"/>
        </w:rPr>
        <w:t>σ</w:t>
      </w:r>
      <w:r w:rsidRPr="002869DA">
        <w:rPr>
          <w:rFonts w:eastAsia="Times New Roman" w:cs="Times New Roman"/>
          <w:szCs w:val="24"/>
        </w:rPr>
        <w:t>ύνταγμα της με μεγάλη μάχη</w:t>
      </w:r>
      <w:r>
        <w:rPr>
          <w:rFonts w:eastAsia="Times New Roman" w:cs="Times New Roman"/>
          <w:szCs w:val="24"/>
        </w:rPr>
        <w:t>,</w:t>
      </w:r>
      <w:r w:rsidRPr="002869DA">
        <w:rPr>
          <w:rFonts w:eastAsia="Times New Roman" w:cs="Times New Roman"/>
          <w:szCs w:val="24"/>
        </w:rPr>
        <w:t xml:space="preserve"> με μεγάλο πάθος</w:t>
      </w:r>
      <w:r>
        <w:rPr>
          <w:rFonts w:eastAsia="Times New Roman" w:cs="Times New Roman"/>
          <w:szCs w:val="24"/>
        </w:rPr>
        <w:t>. Αντί να αναγνωρίσουμε -κ</w:t>
      </w:r>
      <w:r w:rsidRPr="002869DA">
        <w:rPr>
          <w:rFonts w:eastAsia="Times New Roman" w:cs="Times New Roman"/>
          <w:szCs w:val="24"/>
        </w:rPr>
        <w:t>αι εγώ θέλω να το πω δημόσια στον κ</w:t>
      </w:r>
      <w:r>
        <w:rPr>
          <w:rFonts w:eastAsia="Times New Roman" w:cs="Times New Roman"/>
          <w:szCs w:val="24"/>
        </w:rPr>
        <w:t xml:space="preserve">. Ζάεφ και στην ομάδα του- την τεράστια </w:t>
      </w:r>
      <w:r w:rsidRPr="002869DA">
        <w:rPr>
          <w:rFonts w:eastAsia="Times New Roman" w:cs="Times New Roman"/>
          <w:szCs w:val="24"/>
        </w:rPr>
        <w:t>προσπάθεια</w:t>
      </w:r>
      <w:r>
        <w:rPr>
          <w:rFonts w:eastAsia="Times New Roman" w:cs="Times New Roman"/>
          <w:szCs w:val="24"/>
        </w:rPr>
        <w:t xml:space="preserve"> που έκαναν,</w:t>
      </w:r>
      <w:r w:rsidRPr="002869DA">
        <w:rPr>
          <w:rFonts w:eastAsia="Times New Roman" w:cs="Times New Roman"/>
          <w:szCs w:val="24"/>
        </w:rPr>
        <w:t xml:space="preserve"> </w:t>
      </w:r>
      <w:r>
        <w:rPr>
          <w:rFonts w:eastAsia="Times New Roman" w:cs="Times New Roman"/>
          <w:szCs w:val="24"/>
        </w:rPr>
        <w:t>για να φέρουν σε συνεννόηση τα δύο μας κράτη, γιατί προσβλέπουν σε φιλία με εμάς και όχι με τρίτους, που θέλουν κάπ</w:t>
      </w:r>
      <w:r>
        <w:rPr>
          <w:rFonts w:eastAsia="Times New Roman" w:cs="Times New Roman"/>
          <w:szCs w:val="24"/>
        </w:rPr>
        <w:t xml:space="preserve">οιοι να τους στείλουν, αντί, </w:t>
      </w:r>
      <w:r w:rsidRPr="002869DA">
        <w:rPr>
          <w:rFonts w:eastAsia="Times New Roman" w:cs="Times New Roman"/>
          <w:szCs w:val="24"/>
        </w:rPr>
        <w:t>λοιπόν</w:t>
      </w:r>
      <w:r>
        <w:rPr>
          <w:rFonts w:eastAsia="Times New Roman" w:cs="Times New Roman"/>
          <w:szCs w:val="24"/>
        </w:rPr>
        <w:t>,</w:t>
      </w:r>
      <w:r w:rsidRPr="002869DA">
        <w:rPr>
          <w:rFonts w:eastAsia="Times New Roman" w:cs="Times New Roman"/>
          <w:szCs w:val="24"/>
        </w:rPr>
        <w:t xml:space="preserve"> να βλέπουμε το τεράστιο βήμα που έγινε</w:t>
      </w:r>
      <w:r>
        <w:rPr>
          <w:rFonts w:eastAsia="Times New Roman" w:cs="Times New Roman"/>
          <w:szCs w:val="24"/>
        </w:rPr>
        <w:t>, έ</w:t>
      </w:r>
      <w:r w:rsidRPr="002869DA">
        <w:rPr>
          <w:rFonts w:eastAsia="Times New Roman" w:cs="Times New Roman"/>
          <w:szCs w:val="24"/>
        </w:rPr>
        <w:t>χουμε πρόβλημα</w:t>
      </w:r>
      <w:r>
        <w:rPr>
          <w:rFonts w:eastAsia="Times New Roman" w:cs="Times New Roman"/>
          <w:szCs w:val="24"/>
        </w:rPr>
        <w:t xml:space="preserve">. </w:t>
      </w:r>
    </w:p>
    <w:p w14:paraId="2ED8BD00"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ED8BD01"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Και θα το </w:t>
      </w:r>
      <w:r w:rsidRPr="002869DA">
        <w:rPr>
          <w:rFonts w:eastAsia="Times New Roman" w:cs="Times New Roman"/>
          <w:szCs w:val="24"/>
        </w:rPr>
        <w:t>πω διαφορετικά</w:t>
      </w:r>
      <w:r>
        <w:rPr>
          <w:rFonts w:eastAsia="Times New Roman" w:cs="Times New Roman"/>
          <w:szCs w:val="24"/>
        </w:rPr>
        <w:t>,</w:t>
      </w:r>
      <w:r w:rsidRPr="002869DA">
        <w:rPr>
          <w:rFonts w:eastAsia="Times New Roman" w:cs="Times New Roman"/>
          <w:szCs w:val="24"/>
        </w:rPr>
        <w:t xml:space="preserve"> για τελειώσω</w:t>
      </w:r>
      <w:r>
        <w:rPr>
          <w:rFonts w:eastAsia="Times New Roman" w:cs="Times New Roman"/>
          <w:szCs w:val="24"/>
        </w:rPr>
        <w:t>.</w:t>
      </w:r>
      <w:r w:rsidRPr="002869DA">
        <w:rPr>
          <w:rFonts w:eastAsia="Times New Roman" w:cs="Times New Roman"/>
          <w:szCs w:val="24"/>
        </w:rPr>
        <w:t xml:space="preserve"> </w:t>
      </w:r>
    </w:p>
    <w:p w14:paraId="2ED8BD02" w14:textId="77777777" w:rsidR="00C647AD" w:rsidRDefault="00D506E1">
      <w:pPr>
        <w:spacing w:after="0" w:line="600" w:lineRule="auto"/>
        <w:ind w:firstLine="720"/>
        <w:jc w:val="both"/>
        <w:rPr>
          <w:rFonts w:eastAsia="Times New Roman" w:cs="Times New Roman"/>
          <w:szCs w:val="24"/>
        </w:rPr>
      </w:pPr>
      <w:r w:rsidRPr="00911D63">
        <w:rPr>
          <w:rFonts w:eastAsia="Times New Roman" w:cs="Times New Roman"/>
          <w:b/>
          <w:szCs w:val="24"/>
        </w:rPr>
        <w:lastRenderedPageBreak/>
        <w:t>ΠΡΟΕΔΡΟΣ (</w:t>
      </w:r>
      <w:r>
        <w:rPr>
          <w:rFonts w:eastAsia="Times New Roman" w:cs="Times New Roman"/>
          <w:b/>
          <w:szCs w:val="24"/>
        </w:rPr>
        <w:t>Νικόλαος Βούτσης</w:t>
      </w:r>
      <w:r w:rsidRPr="00911D63">
        <w:rPr>
          <w:rFonts w:eastAsia="Times New Roman" w:cs="Times New Roman"/>
          <w:b/>
          <w:szCs w:val="24"/>
        </w:rPr>
        <w:t>):</w:t>
      </w:r>
      <w:r>
        <w:rPr>
          <w:rFonts w:eastAsia="Times New Roman" w:cs="Times New Roman"/>
          <w:szCs w:val="24"/>
        </w:rPr>
        <w:t xml:space="preserve"> Κύριε Κοτζιά, να ολοκληρώσετε, σας παρακαλώ, σε δύο λεπτά. </w:t>
      </w:r>
    </w:p>
    <w:p w14:paraId="2ED8BD03"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w:t>
      </w:r>
      <w:r>
        <w:rPr>
          <w:rFonts w:eastAsia="Times New Roman" w:cs="Times New Roman"/>
          <w:szCs w:val="24"/>
        </w:rPr>
        <w:t xml:space="preserve">Τελειώνω. </w:t>
      </w:r>
    </w:p>
    <w:p w14:paraId="2ED8BD04"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Έξι λεπτά δικαιούται και πήρε δώδεκα. Απλός Βουλευτής είναι.</w:t>
      </w:r>
    </w:p>
    <w:p w14:paraId="2ED8BD05"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w:t>
      </w:r>
      <w:r>
        <w:rPr>
          <w:rFonts w:eastAsia="Times New Roman" w:cs="Times New Roman"/>
          <w:szCs w:val="24"/>
        </w:rPr>
        <w:t xml:space="preserve">Εάν έπαιρνα τον λόγο επί προσωπικού, θα μιλούσαμε μέχρι αύριο. Όλοι </w:t>
      </w:r>
      <w:r>
        <w:rPr>
          <w:rFonts w:eastAsia="Times New Roman" w:cs="Times New Roman"/>
          <w:szCs w:val="24"/>
        </w:rPr>
        <w:t xml:space="preserve">αναφέρθηκαν σε εμένα. </w:t>
      </w:r>
    </w:p>
    <w:p w14:paraId="2ED8BD06" w14:textId="77777777" w:rsidR="00C647AD" w:rsidRDefault="00D506E1">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Γιατί δυσφορείτε, κύριοι συνάδελφοι;</w:t>
      </w:r>
    </w:p>
    <w:p w14:paraId="2ED8BD0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Γιατί είμαι εδώ από το πρωί. </w:t>
      </w:r>
    </w:p>
    <w:p w14:paraId="2ED8BD08" w14:textId="77777777" w:rsidR="00C647AD" w:rsidRDefault="00D506E1">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Θα σας πω ύστερα πόσα λεπτά μίλησαν πόσοι συνάδελφοι. Σας παρακαλώ. </w:t>
      </w:r>
    </w:p>
    <w:p w14:paraId="2ED8BD0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Ο</w:t>
      </w:r>
      <w:r>
        <w:rPr>
          <w:rFonts w:eastAsia="Times New Roman" w:cs="Times New Roman"/>
          <w:szCs w:val="24"/>
        </w:rPr>
        <w:t xml:space="preserve"> κ. Σαμαράς μίλησε μ</w:t>
      </w:r>
      <w:r>
        <w:rPr>
          <w:rFonts w:eastAsia="Times New Roman" w:cs="Times New Roman"/>
          <w:szCs w:val="24"/>
        </w:rPr>
        <w:t>ί</w:t>
      </w:r>
      <w:r>
        <w:rPr>
          <w:rFonts w:eastAsia="Times New Roman" w:cs="Times New Roman"/>
          <w:szCs w:val="24"/>
        </w:rPr>
        <w:t xml:space="preserve">α ώρα παραπάνω και από τον Αρχηγό σας. Είμαι σαφώς πιο ορθολογικός από εκείνον. </w:t>
      </w:r>
    </w:p>
    <w:p w14:paraId="2ED8BD0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Εμείς έχουμε μ</w:t>
      </w:r>
      <w:r>
        <w:rPr>
          <w:rFonts w:eastAsia="Times New Roman" w:cs="Times New Roman"/>
          <w:szCs w:val="24"/>
        </w:rPr>
        <w:t>ί</w:t>
      </w:r>
      <w:r>
        <w:rPr>
          <w:rFonts w:eastAsia="Times New Roman" w:cs="Times New Roman"/>
          <w:szCs w:val="24"/>
        </w:rPr>
        <w:t xml:space="preserve">α ενεργητική </w:t>
      </w:r>
      <w:r w:rsidRPr="002869DA">
        <w:rPr>
          <w:rFonts w:eastAsia="Times New Roman" w:cs="Times New Roman"/>
          <w:szCs w:val="24"/>
        </w:rPr>
        <w:t>πολιτική</w:t>
      </w:r>
      <w:r>
        <w:rPr>
          <w:rFonts w:eastAsia="Times New Roman" w:cs="Times New Roman"/>
          <w:szCs w:val="24"/>
        </w:rPr>
        <w:t xml:space="preserve">. </w:t>
      </w:r>
      <w:r w:rsidRPr="002869DA">
        <w:rPr>
          <w:rFonts w:eastAsia="Times New Roman" w:cs="Times New Roman"/>
          <w:szCs w:val="24"/>
        </w:rPr>
        <w:t>Εσείς είστε οπαδοί της αδράνειας</w:t>
      </w:r>
      <w:r>
        <w:rPr>
          <w:rFonts w:eastAsia="Times New Roman" w:cs="Times New Roman"/>
          <w:szCs w:val="24"/>
        </w:rPr>
        <w:t>.</w:t>
      </w:r>
    </w:p>
    <w:p w14:paraId="2ED8BD0B"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ED8BD0C" w14:textId="77777777" w:rsidR="00C647AD" w:rsidRDefault="00D506E1">
      <w:pPr>
        <w:spacing w:after="0" w:line="600" w:lineRule="auto"/>
        <w:ind w:firstLine="720"/>
        <w:jc w:val="both"/>
        <w:rPr>
          <w:rFonts w:eastAsia="Times New Roman" w:cs="Times New Roman"/>
          <w:szCs w:val="24"/>
        </w:rPr>
      </w:pPr>
      <w:r w:rsidRPr="00911D63">
        <w:rPr>
          <w:rFonts w:eastAsia="Times New Roman" w:cs="Times New Roman"/>
          <w:b/>
          <w:szCs w:val="24"/>
        </w:rPr>
        <w:lastRenderedPageBreak/>
        <w:t>ΠΡΟΕΔΡΟΣ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Μη δια</w:t>
      </w:r>
      <w:r>
        <w:rPr>
          <w:rFonts w:eastAsia="Times New Roman" w:cs="Times New Roman"/>
          <w:szCs w:val="24"/>
        </w:rPr>
        <w:t xml:space="preserve">μαρτύρεστε, κύριοι συνάδελφοι. </w:t>
      </w:r>
    </w:p>
    <w:p w14:paraId="2ED8BD0D"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ΝΙΚΟΛΑΟΣ ΚΟΤΖΙΑΣ: </w:t>
      </w:r>
      <w:r w:rsidRPr="002869DA">
        <w:rPr>
          <w:rFonts w:eastAsia="Times New Roman" w:cs="Times New Roman"/>
          <w:szCs w:val="24"/>
        </w:rPr>
        <w:t>Εμείς θέλουμε να λύνουμε τα προβλήματα</w:t>
      </w:r>
      <w:r>
        <w:rPr>
          <w:rFonts w:eastAsia="Times New Roman" w:cs="Times New Roman"/>
          <w:szCs w:val="24"/>
        </w:rPr>
        <w:t>.</w:t>
      </w:r>
      <w:r w:rsidRPr="002869DA">
        <w:rPr>
          <w:rFonts w:eastAsia="Times New Roman" w:cs="Times New Roman"/>
          <w:szCs w:val="24"/>
        </w:rPr>
        <w:t xml:space="preserve"> Είμαστε η λύση</w:t>
      </w:r>
      <w:r>
        <w:rPr>
          <w:rFonts w:eastAsia="Times New Roman" w:cs="Times New Roman"/>
          <w:szCs w:val="24"/>
        </w:rPr>
        <w:t>. Εσείς θέλετε να είστε</w:t>
      </w:r>
      <w:r w:rsidRPr="002869DA">
        <w:rPr>
          <w:rFonts w:eastAsia="Times New Roman" w:cs="Times New Roman"/>
          <w:szCs w:val="24"/>
        </w:rPr>
        <w:t xml:space="preserve"> το πρόβλημα</w:t>
      </w:r>
      <w:r>
        <w:rPr>
          <w:rFonts w:eastAsia="Times New Roman" w:cs="Times New Roman"/>
          <w:szCs w:val="24"/>
        </w:rPr>
        <w:t>.</w:t>
      </w:r>
      <w:r w:rsidRPr="002869DA">
        <w:rPr>
          <w:rFonts w:eastAsia="Times New Roman" w:cs="Times New Roman"/>
          <w:szCs w:val="24"/>
        </w:rPr>
        <w:t xml:space="preserve"> Εμείς είμαστε η σταθερότητα</w:t>
      </w:r>
      <w:r>
        <w:rPr>
          <w:rFonts w:eastAsia="Times New Roman" w:cs="Times New Roman"/>
          <w:szCs w:val="24"/>
        </w:rPr>
        <w:t>. Εσάς σ</w:t>
      </w:r>
      <w:r w:rsidRPr="002869DA">
        <w:rPr>
          <w:rFonts w:eastAsia="Times New Roman" w:cs="Times New Roman"/>
          <w:szCs w:val="24"/>
        </w:rPr>
        <w:t xml:space="preserve">ας αρέσει </w:t>
      </w:r>
      <w:r>
        <w:rPr>
          <w:rFonts w:eastAsia="Times New Roman" w:cs="Times New Roman"/>
          <w:szCs w:val="24"/>
        </w:rPr>
        <w:t>η επιπολαιότητα. Εμείς κοιτάμε το μέλλον και εσείς ε</w:t>
      </w:r>
      <w:r w:rsidRPr="002869DA">
        <w:rPr>
          <w:rFonts w:eastAsia="Times New Roman" w:cs="Times New Roman"/>
          <w:szCs w:val="24"/>
        </w:rPr>
        <w:t xml:space="preserve">ίστε παγιδευμένοι </w:t>
      </w:r>
      <w:r w:rsidRPr="002869DA">
        <w:rPr>
          <w:rFonts w:eastAsia="Times New Roman" w:cs="Times New Roman"/>
          <w:szCs w:val="24"/>
        </w:rPr>
        <w:t>στο παρελθόν</w:t>
      </w:r>
      <w:r>
        <w:rPr>
          <w:rFonts w:eastAsia="Times New Roman" w:cs="Times New Roman"/>
          <w:szCs w:val="24"/>
        </w:rPr>
        <w:t xml:space="preserve">. Το ερώτημα είναι: Θέλετε ειρήνη και φιλία ή θέλετε κάτι άλλο; Θέλετε την Ελλάδα υποβαθμισμένη </w:t>
      </w:r>
      <w:r w:rsidRPr="002869DA">
        <w:rPr>
          <w:rFonts w:eastAsia="Times New Roman" w:cs="Times New Roman"/>
          <w:szCs w:val="24"/>
        </w:rPr>
        <w:t>και φοβισμένη</w:t>
      </w:r>
      <w:r>
        <w:rPr>
          <w:rFonts w:eastAsia="Times New Roman" w:cs="Times New Roman"/>
          <w:szCs w:val="24"/>
        </w:rPr>
        <w:t>;</w:t>
      </w:r>
      <w:r w:rsidRPr="002869DA">
        <w:rPr>
          <w:rFonts w:eastAsia="Times New Roman" w:cs="Times New Roman"/>
          <w:szCs w:val="24"/>
        </w:rPr>
        <w:t xml:space="preserve"> Φοβάστε </w:t>
      </w:r>
      <w:r>
        <w:rPr>
          <w:rFonts w:eastAsia="Times New Roman" w:cs="Times New Roman"/>
          <w:szCs w:val="24"/>
        </w:rPr>
        <w:t>ένα κράτος, που δεν έχει ούτε το 2% της δική</w:t>
      </w:r>
      <w:r w:rsidRPr="002869DA">
        <w:rPr>
          <w:rFonts w:eastAsia="Times New Roman" w:cs="Times New Roman"/>
          <w:szCs w:val="24"/>
        </w:rPr>
        <w:t>ς μας αμυντικής ικανότητας</w:t>
      </w:r>
      <w:r>
        <w:rPr>
          <w:rFonts w:eastAsia="Times New Roman" w:cs="Times New Roman"/>
          <w:szCs w:val="24"/>
        </w:rPr>
        <w:t>, ο</w:t>
      </w:r>
      <w:r w:rsidRPr="002869DA">
        <w:rPr>
          <w:rFonts w:eastAsia="Times New Roman" w:cs="Times New Roman"/>
          <w:szCs w:val="24"/>
        </w:rPr>
        <w:t>ύτε το 6% το</w:t>
      </w:r>
      <w:r>
        <w:rPr>
          <w:rFonts w:eastAsia="Times New Roman" w:cs="Times New Roman"/>
          <w:szCs w:val="24"/>
        </w:rPr>
        <w:t>υ δικού</w:t>
      </w:r>
      <w:r w:rsidRPr="002869DA">
        <w:rPr>
          <w:rFonts w:eastAsia="Times New Roman" w:cs="Times New Roman"/>
          <w:szCs w:val="24"/>
        </w:rPr>
        <w:t xml:space="preserve"> μας </w:t>
      </w:r>
      <w:r>
        <w:rPr>
          <w:rFonts w:eastAsia="Times New Roman" w:cs="Times New Roman"/>
          <w:szCs w:val="24"/>
        </w:rPr>
        <w:t xml:space="preserve">ΑΕΠ ή όχι; </w:t>
      </w:r>
    </w:p>
    <w:p w14:paraId="2ED8BD0E" w14:textId="77777777" w:rsidR="00C647AD" w:rsidRDefault="00D506E1">
      <w:pPr>
        <w:spacing w:after="0" w:line="600" w:lineRule="auto"/>
        <w:ind w:firstLine="720"/>
        <w:jc w:val="both"/>
        <w:rPr>
          <w:rFonts w:eastAsia="Times New Roman"/>
          <w:szCs w:val="24"/>
        </w:rPr>
      </w:pPr>
      <w:r>
        <w:rPr>
          <w:rFonts w:eastAsia="Times New Roman"/>
          <w:szCs w:val="24"/>
        </w:rPr>
        <w:t>Ε</w:t>
      </w:r>
      <w:r w:rsidRPr="00C75377">
        <w:rPr>
          <w:rFonts w:eastAsia="Times New Roman"/>
          <w:szCs w:val="24"/>
        </w:rPr>
        <w:t xml:space="preserve">γώ πιστεύω ότι στο βάθος της </w:t>
      </w:r>
      <w:r>
        <w:rPr>
          <w:rFonts w:eastAsia="Times New Roman"/>
          <w:szCs w:val="24"/>
        </w:rPr>
        <w:t>ψυχής</w:t>
      </w:r>
      <w:r w:rsidRPr="00C75377">
        <w:rPr>
          <w:rFonts w:eastAsia="Times New Roman"/>
          <w:szCs w:val="24"/>
        </w:rPr>
        <w:t xml:space="preserve"> σας ξέρετε ότι η </w:t>
      </w:r>
      <w:r>
        <w:rPr>
          <w:rFonts w:eastAsia="Times New Roman"/>
          <w:szCs w:val="24"/>
        </w:rPr>
        <w:t>Σ</w:t>
      </w:r>
      <w:r w:rsidRPr="00C75377">
        <w:rPr>
          <w:rFonts w:eastAsia="Times New Roman"/>
          <w:szCs w:val="24"/>
        </w:rPr>
        <w:t>υμφωνία είναι καλή</w:t>
      </w:r>
      <w:r>
        <w:rPr>
          <w:rFonts w:eastAsia="Times New Roman"/>
          <w:szCs w:val="24"/>
        </w:rPr>
        <w:t>,</w:t>
      </w:r>
      <w:r w:rsidRPr="00C75377">
        <w:rPr>
          <w:rFonts w:eastAsia="Times New Roman"/>
          <w:szCs w:val="24"/>
        </w:rPr>
        <w:t xml:space="preserve"> έχει φέρει μ</w:t>
      </w:r>
      <w:r>
        <w:rPr>
          <w:rFonts w:eastAsia="Times New Roman"/>
          <w:szCs w:val="24"/>
        </w:rPr>
        <w:t>ί</w:t>
      </w:r>
      <w:r w:rsidRPr="00C75377">
        <w:rPr>
          <w:rFonts w:eastAsia="Times New Roman"/>
          <w:szCs w:val="24"/>
        </w:rPr>
        <w:t>α ουσιαστική λύση</w:t>
      </w:r>
      <w:r>
        <w:rPr>
          <w:rFonts w:eastAsia="Times New Roman"/>
          <w:szCs w:val="24"/>
        </w:rPr>
        <w:t>,</w:t>
      </w:r>
      <w:r w:rsidRPr="00C75377">
        <w:rPr>
          <w:rFonts w:eastAsia="Times New Roman"/>
          <w:szCs w:val="24"/>
        </w:rPr>
        <w:t xml:space="preserve"> αλλά βρίσκετ</w:t>
      </w:r>
      <w:r>
        <w:rPr>
          <w:rFonts w:eastAsia="Times New Roman"/>
          <w:szCs w:val="24"/>
        </w:rPr>
        <w:t xml:space="preserve">ε μεμψίμοιρα </w:t>
      </w:r>
      <w:r w:rsidRPr="00C75377">
        <w:rPr>
          <w:rFonts w:eastAsia="Times New Roman"/>
          <w:szCs w:val="24"/>
        </w:rPr>
        <w:t>στρεβλώσεις από την ιστορία</w:t>
      </w:r>
      <w:r>
        <w:rPr>
          <w:rFonts w:eastAsia="Times New Roman"/>
          <w:szCs w:val="24"/>
        </w:rPr>
        <w:t>,</w:t>
      </w:r>
      <w:r w:rsidRPr="00C75377">
        <w:rPr>
          <w:rFonts w:eastAsia="Times New Roman"/>
          <w:szCs w:val="24"/>
        </w:rPr>
        <w:t xml:space="preserve"> προκειμένου να κάν</w:t>
      </w:r>
      <w:r>
        <w:rPr>
          <w:rFonts w:eastAsia="Times New Roman"/>
          <w:szCs w:val="24"/>
        </w:rPr>
        <w:t>ετε</w:t>
      </w:r>
      <w:r w:rsidRPr="00C75377">
        <w:rPr>
          <w:rFonts w:eastAsia="Times New Roman"/>
          <w:szCs w:val="24"/>
        </w:rPr>
        <w:t xml:space="preserve"> κριτική και πολεμική στην </w:t>
      </w:r>
      <w:r>
        <w:rPr>
          <w:rFonts w:eastAsia="Times New Roman"/>
          <w:szCs w:val="24"/>
        </w:rPr>
        <w:t>Κ</w:t>
      </w:r>
      <w:r w:rsidRPr="00C75377">
        <w:rPr>
          <w:rFonts w:eastAsia="Times New Roman"/>
          <w:szCs w:val="24"/>
        </w:rPr>
        <w:t>υβέρνηση του Αλέξη Τσίπρα</w:t>
      </w:r>
      <w:r>
        <w:rPr>
          <w:rFonts w:eastAsia="Times New Roman"/>
          <w:szCs w:val="24"/>
        </w:rPr>
        <w:t>.</w:t>
      </w:r>
    </w:p>
    <w:p w14:paraId="2ED8BD0F" w14:textId="77777777" w:rsidR="00C647AD" w:rsidRDefault="00D506E1">
      <w:pPr>
        <w:spacing w:after="0" w:line="600" w:lineRule="auto"/>
        <w:ind w:firstLine="720"/>
        <w:jc w:val="both"/>
        <w:rPr>
          <w:rFonts w:eastAsia="Times New Roman"/>
          <w:szCs w:val="24"/>
        </w:rPr>
      </w:pPr>
      <w:r>
        <w:rPr>
          <w:rFonts w:eastAsia="Times New Roman"/>
          <w:szCs w:val="24"/>
        </w:rPr>
        <w:t>Π</w:t>
      </w:r>
      <w:r w:rsidRPr="00C75377">
        <w:rPr>
          <w:rFonts w:eastAsia="Times New Roman"/>
          <w:szCs w:val="24"/>
        </w:rPr>
        <w:t xml:space="preserve">ιστεύω </w:t>
      </w:r>
      <w:r>
        <w:rPr>
          <w:rFonts w:eastAsia="Times New Roman"/>
          <w:szCs w:val="24"/>
        </w:rPr>
        <w:t>-</w:t>
      </w:r>
      <w:r w:rsidRPr="00C75377">
        <w:rPr>
          <w:rFonts w:eastAsia="Times New Roman"/>
          <w:szCs w:val="24"/>
        </w:rPr>
        <w:t>και τελειών</w:t>
      </w:r>
      <w:r>
        <w:rPr>
          <w:rFonts w:eastAsia="Times New Roman"/>
          <w:szCs w:val="24"/>
        </w:rPr>
        <w:t>ω</w:t>
      </w:r>
      <w:r>
        <w:rPr>
          <w:rFonts w:eastAsia="Times New Roman"/>
          <w:szCs w:val="24"/>
        </w:rPr>
        <w:t>-</w:t>
      </w:r>
      <w:r w:rsidRPr="00C75377">
        <w:rPr>
          <w:rFonts w:eastAsia="Times New Roman"/>
          <w:szCs w:val="24"/>
        </w:rPr>
        <w:t xml:space="preserve"> ότι έχουμε </w:t>
      </w:r>
      <w:r>
        <w:rPr>
          <w:rFonts w:eastAsia="Times New Roman"/>
          <w:szCs w:val="24"/>
        </w:rPr>
        <w:t>πε</w:t>
      </w:r>
      <w:r w:rsidRPr="00C75377">
        <w:rPr>
          <w:rFonts w:eastAsia="Times New Roman"/>
          <w:szCs w:val="24"/>
        </w:rPr>
        <w:t>τύχει μ</w:t>
      </w:r>
      <w:r>
        <w:rPr>
          <w:rFonts w:eastAsia="Times New Roman"/>
          <w:szCs w:val="24"/>
        </w:rPr>
        <w:t>ί</w:t>
      </w:r>
      <w:r w:rsidRPr="00C75377">
        <w:rPr>
          <w:rFonts w:eastAsia="Times New Roman"/>
          <w:szCs w:val="24"/>
        </w:rPr>
        <w:t>α ιστορική συμφωνία</w:t>
      </w:r>
      <w:r>
        <w:rPr>
          <w:rFonts w:eastAsia="Times New Roman"/>
          <w:szCs w:val="24"/>
        </w:rPr>
        <w:t>,</w:t>
      </w:r>
      <w:r w:rsidRPr="00C75377">
        <w:rPr>
          <w:rFonts w:eastAsia="Times New Roman"/>
          <w:szCs w:val="24"/>
        </w:rPr>
        <w:t xml:space="preserve"> την οποία εσείς δεν μπορείτε να την καταλάβετε και </w:t>
      </w:r>
      <w:r>
        <w:rPr>
          <w:rFonts w:eastAsia="Times New Roman"/>
          <w:szCs w:val="24"/>
        </w:rPr>
        <w:t>κάνετε ένα</w:t>
      </w:r>
      <w:r w:rsidRPr="00C75377">
        <w:rPr>
          <w:rFonts w:eastAsia="Times New Roman"/>
          <w:szCs w:val="24"/>
        </w:rPr>
        <w:t xml:space="preserve"> μεγάλο λάθος</w:t>
      </w:r>
      <w:r>
        <w:rPr>
          <w:rFonts w:eastAsia="Times New Roman"/>
          <w:szCs w:val="24"/>
        </w:rPr>
        <w:t xml:space="preserve">. Ερμηνεύοντας τη </w:t>
      </w:r>
      <w:r>
        <w:rPr>
          <w:rFonts w:eastAsia="Times New Roman"/>
          <w:szCs w:val="24"/>
        </w:rPr>
        <w:t>σ</w:t>
      </w:r>
      <w:r>
        <w:rPr>
          <w:rFonts w:eastAsia="Times New Roman"/>
          <w:szCs w:val="24"/>
        </w:rPr>
        <w:t>υμφωνία</w:t>
      </w:r>
      <w:r w:rsidRPr="00C75377">
        <w:rPr>
          <w:rFonts w:eastAsia="Times New Roman"/>
          <w:szCs w:val="24"/>
        </w:rPr>
        <w:t xml:space="preserve"> με τον τρόπο που θα ήθελε</w:t>
      </w:r>
      <w:r>
        <w:rPr>
          <w:rFonts w:eastAsia="Times New Roman"/>
          <w:szCs w:val="24"/>
        </w:rPr>
        <w:t xml:space="preserve"> ο Γκρουέφσκι</w:t>
      </w:r>
      <w:r w:rsidRPr="00C75377">
        <w:rPr>
          <w:rFonts w:eastAsia="Times New Roman"/>
          <w:szCs w:val="24"/>
        </w:rPr>
        <w:t xml:space="preserve"> στα Σκόπια</w:t>
      </w:r>
      <w:r>
        <w:rPr>
          <w:rFonts w:eastAsia="Times New Roman"/>
          <w:szCs w:val="24"/>
        </w:rPr>
        <w:t>,</w:t>
      </w:r>
      <w:r w:rsidRPr="00C75377">
        <w:rPr>
          <w:rFonts w:eastAsia="Times New Roman"/>
          <w:szCs w:val="24"/>
        </w:rPr>
        <w:t xml:space="preserve"> είστε εσείς που προσπαθείτε να τους δώσε</w:t>
      </w:r>
      <w:r>
        <w:rPr>
          <w:rFonts w:eastAsia="Times New Roman"/>
          <w:szCs w:val="24"/>
        </w:rPr>
        <w:t>τε όπλα</w:t>
      </w:r>
      <w:r w:rsidRPr="00C75377">
        <w:rPr>
          <w:rFonts w:eastAsia="Times New Roman"/>
          <w:szCs w:val="24"/>
        </w:rPr>
        <w:t xml:space="preserve"> σε βάρος της</w:t>
      </w:r>
      <w:r w:rsidRPr="00C75377">
        <w:rPr>
          <w:rFonts w:eastAsia="Times New Roman"/>
          <w:szCs w:val="24"/>
        </w:rPr>
        <w:t xml:space="preserve"> </w:t>
      </w:r>
      <w:r>
        <w:rPr>
          <w:rFonts w:eastAsia="Times New Roman"/>
          <w:szCs w:val="24"/>
        </w:rPr>
        <w:t>σ</w:t>
      </w:r>
      <w:r w:rsidRPr="00C75377">
        <w:rPr>
          <w:rFonts w:eastAsia="Times New Roman"/>
          <w:szCs w:val="24"/>
        </w:rPr>
        <w:t>υμφωνίας</w:t>
      </w:r>
      <w:r>
        <w:rPr>
          <w:rFonts w:eastAsia="Times New Roman"/>
          <w:szCs w:val="24"/>
        </w:rPr>
        <w:t xml:space="preserve">. </w:t>
      </w:r>
      <w:r>
        <w:rPr>
          <w:rFonts w:eastAsia="Times New Roman"/>
          <w:szCs w:val="24"/>
        </w:rPr>
        <w:lastRenderedPageBreak/>
        <w:t>Κ</w:t>
      </w:r>
      <w:r w:rsidRPr="00C75377">
        <w:rPr>
          <w:rFonts w:eastAsia="Times New Roman"/>
          <w:szCs w:val="24"/>
        </w:rPr>
        <w:t>άνοντ</w:t>
      </w:r>
      <w:r>
        <w:rPr>
          <w:rFonts w:eastAsia="Times New Roman"/>
          <w:szCs w:val="24"/>
        </w:rPr>
        <w:t>ά</w:t>
      </w:r>
      <w:r w:rsidRPr="00C75377">
        <w:rPr>
          <w:rFonts w:eastAsia="Times New Roman"/>
          <w:szCs w:val="24"/>
        </w:rPr>
        <w:t xml:space="preserve">ς τους συνηγόρους </w:t>
      </w:r>
      <w:r>
        <w:rPr>
          <w:rFonts w:eastAsia="Times New Roman"/>
          <w:szCs w:val="24"/>
        </w:rPr>
        <w:t xml:space="preserve">των πιο ακραίων θέσεων </w:t>
      </w:r>
      <w:r w:rsidRPr="00C75377">
        <w:rPr>
          <w:rFonts w:eastAsia="Times New Roman"/>
          <w:szCs w:val="24"/>
        </w:rPr>
        <w:t>στα Σκόπια</w:t>
      </w:r>
      <w:r>
        <w:rPr>
          <w:rFonts w:eastAsia="Times New Roman"/>
          <w:szCs w:val="24"/>
        </w:rPr>
        <w:t>, εσείς είστε που δεν υπερασπίζεστε</w:t>
      </w:r>
      <w:r w:rsidRPr="00C75377">
        <w:rPr>
          <w:rFonts w:eastAsia="Times New Roman"/>
          <w:szCs w:val="24"/>
        </w:rPr>
        <w:t xml:space="preserve"> αυτή</w:t>
      </w:r>
      <w:r>
        <w:rPr>
          <w:rFonts w:eastAsia="Times New Roman"/>
          <w:szCs w:val="24"/>
        </w:rPr>
        <w:t>ν</w:t>
      </w:r>
      <w:r w:rsidRPr="00C75377">
        <w:rPr>
          <w:rFonts w:eastAsia="Times New Roman"/>
          <w:szCs w:val="24"/>
        </w:rPr>
        <w:t xml:space="preserve"> τη </w:t>
      </w:r>
      <w:r>
        <w:rPr>
          <w:rFonts w:eastAsia="Times New Roman"/>
          <w:szCs w:val="24"/>
        </w:rPr>
        <w:t>σ</w:t>
      </w:r>
      <w:r w:rsidRPr="00C75377">
        <w:rPr>
          <w:rFonts w:eastAsia="Times New Roman"/>
          <w:szCs w:val="24"/>
        </w:rPr>
        <w:t>υμφωνία που φέρει το καλ</w:t>
      </w:r>
      <w:r>
        <w:rPr>
          <w:rFonts w:eastAsia="Times New Roman"/>
          <w:szCs w:val="24"/>
        </w:rPr>
        <w:t>ό</w:t>
      </w:r>
      <w:r w:rsidRPr="00C75377">
        <w:rPr>
          <w:rFonts w:eastAsia="Times New Roman"/>
          <w:szCs w:val="24"/>
        </w:rPr>
        <w:t xml:space="preserve"> στη χώρα</w:t>
      </w:r>
      <w:r>
        <w:rPr>
          <w:rFonts w:eastAsia="Times New Roman"/>
          <w:szCs w:val="24"/>
        </w:rPr>
        <w:t>.</w:t>
      </w:r>
    </w:p>
    <w:p w14:paraId="2ED8BD10" w14:textId="77777777" w:rsidR="00C647AD" w:rsidRDefault="00D506E1">
      <w:pPr>
        <w:spacing w:after="0" w:line="600" w:lineRule="auto"/>
        <w:ind w:firstLine="720"/>
        <w:jc w:val="both"/>
        <w:rPr>
          <w:rFonts w:eastAsia="Times New Roman"/>
          <w:szCs w:val="24"/>
        </w:rPr>
      </w:pPr>
      <w:r>
        <w:rPr>
          <w:rFonts w:eastAsia="Times New Roman"/>
          <w:szCs w:val="24"/>
        </w:rPr>
        <w:t>Γ</w:t>
      </w:r>
      <w:r w:rsidRPr="00C75377">
        <w:rPr>
          <w:rFonts w:eastAsia="Times New Roman"/>
          <w:szCs w:val="24"/>
        </w:rPr>
        <w:t>ι</w:t>
      </w:r>
      <w:r>
        <w:rPr>
          <w:rFonts w:eastAsia="Times New Roman"/>
          <w:szCs w:val="24"/>
        </w:rPr>
        <w:t>’</w:t>
      </w:r>
      <w:r w:rsidRPr="00C75377">
        <w:rPr>
          <w:rFonts w:eastAsia="Times New Roman"/>
          <w:szCs w:val="24"/>
        </w:rPr>
        <w:t xml:space="preserve"> αυτό είσαστε για τρία πράγματα ανίκαν</w:t>
      </w:r>
      <w:r>
        <w:rPr>
          <w:rFonts w:eastAsia="Times New Roman"/>
          <w:szCs w:val="24"/>
        </w:rPr>
        <w:t>οι. Ανίκανοι</w:t>
      </w:r>
      <w:r w:rsidRPr="00C75377">
        <w:rPr>
          <w:rFonts w:eastAsia="Times New Roman"/>
          <w:szCs w:val="24"/>
        </w:rPr>
        <w:t xml:space="preserve"> να κάνετε μ</w:t>
      </w:r>
      <w:r>
        <w:rPr>
          <w:rFonts w:eastAsia="Times New Roman"/>
          <w:szCs w:val="24"/>
        </w:rPr>
        <w:t>ί</w:t>
      </w:r>
      <w:r w:rsidRPr="00C75377">
        <w:rPr>
          <w:rFonts w:eastAsia="Times New Roman"/>
          <w:szCs w:val="24"/>
        </w:rPr>
        <w:t xml:space="preserve">α τέτοια ιστορική </w:t>
      </w:r>
      <w:r>
        <w:rPr>
          <w:rFonts w:eastAsia="Times New Roman"/>
          <w:szCs w:val="24"/>
        </w:rPr>
        <w:t>σ</w:t>
      </w:r>
      <w:r w:rsidRPr="00C75377">
        <w:rPr>
          <w:rFonts w:eastAsia="Times New Roman"/>
          <w:szCs w:val="24"/>
        </w:rPr>
        <w:t xml:space="preserve">υμφωνία και εξηγεί </w:t>
      </w:r>
      <w:r w:rsidRPr="00C75377">
        <w:rPr>
          <w:rFonts w:eastAsia="Times New Roman"/>
          <w:szCs w:val="24"/>
        </w:rPr>
        <w:t xml:space="preserve">γιατί </w:t>
      </w:r>
      <w:r>
        <w:rPr>
          <w:rFonts w:eastAsia="Times New Roman"/>
          <w:szCs w:val="24"/>
        </w:rPr>
        <w:t>δεν τη</w:t>
      </w:r>
      <w:r w:rsidRPr="00C75377">
        <w:rPr>
          <w:rFonts w:eastAsia="Times New Roman"/>
          <w:szCs w:val="24"/>
        </w:rPr>
        <w:t xml:space="preserve"> φέρατε </w:t>
      </w:r>
      <w:r>
        <w:rPr>
          <w:rFonts w:eastAsia="Times New Roman"/>
          <w:szCs w:val="24"/>
        </w:rPr>
        <w:t>σαράντα</w:t>
      </w:r>
      <w:r w:rsidRPr="00C75377">
        <w:rPr>
          <w:rFonts w:eastAsia="Times New Roman"/>
          <w:szCs w:val="24"/>
        </w:rPr>
        <w:t xml:space="preserve"> χρόνια </w:t>
      </w:r>
      <w:r>
        <w:rPr>
          <w:rFonts w:eastAsia="Times New Roman"/>
          <w:szCs w:val="24"/>
        </w:rPr>
        <w:t xml:space="preserve">-δεν σας εμπόδισε κανείς-, </w:t>
      </w:r>
      <w:r w:rsidRPr="00C75377">
        <w:rPr>
          <w:rFonts w:eastAsia="Times New Roman"/>
          <w:szCs w:val="24"/>
        </w:rPr>
        <w:t>ανίκαν</w:t>
      </w:r>
      <w:r>
        <w:rPr>
          <w:rFonts w:eastAsia="Times New Roman"/>
          <w:szCs w:val="24"/>
        </w:rPr>
        <w:t>οι</w:t>
      </w:r>
      <w:r w:rsidRPr="00C75377">
        <w:rPr>
          <w:rFonts w:eastAsia="Times New Roman"/>
          <w:szCs w:val="24"/>
        </w:rPr>
        <w:t xml:space="preserve"> να αναγνωρίσετε τα οφέλη από μ</w:t>
      </w:r>
      <w:r>
        <w:rPr>
          <w:rFonts w:eastAsia="Times New Roman"/>
          <w:szCs w:val="24"/>
        </w:rPr>
        <w:t>ι</w:t>
      </w:r>
      <w:r w:rsidRPr="00C75377">
        <w:rPr>
          <w:rFonts w:eastAsia="Times New Roman"/>
          <w:szCs w:val="24"/>
        </w:rPr>
        <w:t xml:space="preserve">α τέτοια </w:t>
      </w:r>
      <w:r>
        <w:rPr>
          <w:rFonts w:eastAsia="Times New Roman"/>
          <w:szCs w:val="24"/>
        </w:rPr>
        <w:t>σ</w:t>
      </w:r>
      <w:r w:rsidRPr="00C75377">
        <w:rPr>
          <w:rFonts w:eastAsia="Times New Roman"/>
          <w:szCs w:val="24"/>
        </w:rPr>
        <w:t xml:space="preserve">υμφωνία και ανίκανοι </w:t>
      </w:r>
      <w:r>
        <w:rPr>
          <w:rFonts w:eastAsia="Times New Roman"/>
          <w:szCs w:val="24"/>
        </w:rPr>
        <w:t>-</w:t>
      </w:r>
      <w:r w:rsidRPr="00C75377">
        <w:rPr>
          <w:rFonts w:eastAsia="Times New Roman"/>
          <w:szCs w:val="24"/>
        </w:rPr>
        <w:t xml:space="preserve">και αυτό </w:t>
      </w:r>
      <w:r>
        <w:rPr>
          <w:rFonts w:eastAsia="Times New Roman"/>
          <w:szCs w:val="24"/>
        </w:rPr>
        <w:t xml:space="preserve">είναι </w:t>
      </w:r>
      <w:r w:rsidRPr="00C75377">
        <w:rPr>
          <w:rFonts w:eastAsia="Times New Roman"/>
          <w:szCs w:val="24"/>
        </w:rPr>
        <w:t>το μεγαλύτερο πρόβλημα</w:t>
      </w:r>
      <w:r>
        <w:rPr>
          <w:rFonts w:eastAsia="Times New Roman"/>
          <w:szCs w:val="24"/>
        </w:rPr>
        <w:t>-</w:t>
      </w:r>
      <w:r w:rsidRPr="00C75377">
        <w:rPr>
          <w:rFonts w:eastAsia="Times New Roman"/>
          <w:szCs w:val="24"/>
        </w:rPr>
        <w:t xml:space="preserve"> να προωθήσετε στην πράξη</w:t>
      </w:r>
      <w:r>
        <w:rPr>
          <w:rFonts w:eastAsia="Times New Roman"/>
          <w:szCs w:val="24"/>
        </w:rPr>
        <w:t>,</w:t>
      </w:r>
      <w:r w:rsidRPr="00C75377">
        <w:rPr>
          <w:rFonts w:eastAsia="Times New Roman"/>
          <w:szCs w:val="24"/>
        </w:rPr>
        <w:t xml:space="preserve"> που είναι απαραίτητη</w:t>
      </w:r>
      <w:r>
        <w:rPr>
          <w:rFonts w:eastAsia="Times New Roman"/>
          <w:szCs w:val="24"/>
        </w:rPr>
        <w:t>, αυτήν</w:t>
      </w:r>
      <w:r w:rsidRPr="00C75377">
        <w:rPr>
          <w:rFonts w:eastAsia="Times New Roman"/>
          <w:szCs w:val="24"/>
        </w:rPr>
        <w:t xml:space="preserve"> τη </w:t>
      </w:r>
      <w:r>
        <w:rPr>
          <w:rFonts w:eastAsia="Times New Roman"/>
          <w:szCs w:val="24"/>
        </w:rPr>
        <w:t>σ</w:t>
      </w:r>
      <w:r w:rsidRPr="00C75377">
        <w:rPr>
          <w:rFonts w:eastAsia="Times New Roman"/>
          <w:szCs w:val="24"/>
        </w:rPr>
        <w:t>υμφωνία</w:t>
      </w:r>
      <w:r>
        <w:rPr>
          <w:rFonts w:eastAsia="Times New Roman"/>
          <w:szCs w:val="24"/>
        </w:rPr>
        <w:t>,</w:t>
      </w:r>
      <w:r w:rsidRPr="00C75377">
        <w:rPr>
          <w:rFonts w:eastAsia="Times New Roman"/>
          <w:szCs w:val="24"/>
        </w:rPr>
        <w:t xml:space="preserve"> ώστε να υλοποιηθεί </w:t>
      </w:r>
      <w:r>
        <w:rPr>
          <w:rFonts w:eastAsia="Times New Roman"/>
          <w:szCs w:val="24"/>
        </w:rPr>
        <w:t>π</w:t>
      </w:r>
      <w:r w:rsidRPr="00C75377">
        <w:rPr>
          <w:rFonts w:eastAsia="Times New Roman"/>
          <w:szCs w:val="24"/>
        </w:rPr>
        <w:t xml:space="preserve">ρος όφελος των λαών της </w:t>
      </w:r>
      <w:r>
        <w:rPr>
          <w:rFonts w:eastAsia="Times New Roman"/>
          <w:szCs w:val="24"/>
        </w:rPr>
        <w:t>Β</w:t>
      </w:r>
      <w:r w:rsidRPr="00C75377">
        <w:rPr>
          <w:rFonts w:eastAsia="Times New Roman"/>
          <w:szCs w:val="24"/>
        </w:rPr>
        <w:t>αλκανικής και του ελληνικού λαού</w:t>
      </w:r>
      <w:r>
        <w:rPr>
          <w:rFonts w:eastAsia="Times New Roman"/>
          <w:szCs w:val="24"/>
        </w:rPr>
        <w:t>. Δ</w:t>
      </w:r>
      <w:r w:rsidRPr="00C75377">
        <w:rPr>
          <w:rFonts w:eastAsia="Times New Roman"/>
          <w:szCs w:val="24"/>
        </w:rPr>
        <w:t>εν εί</w:t>
      </w:r>
      <w:r>
        <w:rPr>
          <w:rFonts w:eastAsia="Times New Roman"/>
          <w:szCs w:val="24"/>
        </w:rPr>
        <w:t>στε</w:t>
      </w:r>
      <w:r w:rsidRPr="00C75377">
        <w:rPr>
          <w:rFonts w:eastAsia="Times New Roman"/>
          <w:szCs w:val="24"/>
        </w:rPr>
        <w:t xml:space="preserve"> σε θέση να υλοποιήσ</w:t>
      </w:r>
      <w:r>
        <w:rPr>
          <w:rFonts w:eastAsia="Times New Roman"/>
          <w:szCs w:val="24"/>
        </w:rPr>
        <w:t>ετε</w:t>
      </w:r>
      <w:r w:rsidRPr="00C75377">
        <w:rPr>
          <w:rFonts w:eastAsia="Times New Roman"/>
          <w:szCs w:val="24"/>
        </w:rPr>
        <w:t xml:space="preserve"> </w:t>
      </w:r>
      <w:r>
        <w:rPr>
          <w:rFonts w:eastAsia="Times New Roman"/>
          <w:szCs w:val="24"/>
        </w:rPr>
        <w:t xml:space="preserve">αυτήν </w:t>
      </w:r>
      <w:r w:rsidRPr="00C75377">
        <w:rPr>
          <w:rFonts w:eastAsia="Times New Roman"/>
          <w:szCs w:val="24"/>
        </w:rPr>
        <w:t xml:space="preserve">τη </w:t>
      </w:r>
      <w:r>
        <w:rPr>
          <w:rFonts w:eastAsia="Times New Roman"/>
          <w:szCs w:val="24"/>
        </w:rPr>
        <w:t>σ</w:t>
      </w:r>
      <w:r w:rsidRPr="00C75377">
        <w:rPr>
          <w:rFonts w:eastAsia="Times New Roman"/>
          <w:szCs w:val="24"/>
        </w:rPr>
        <w:t>υμφωνία</w:t>
      </w:r>
      <w:r>
        <w:rPr>
          <w:rFonts w:eastAsia="Times New Roman"/>
          <w:szCs w:val="24"/>
        </w:rPr>
        <w:t>, γι’</w:t>
      </w:r>
      <w:r w:rsidRPr="00C75377">
        <w:rPr>
          <w:rFonts w:eastAsia="Times New Roman"/>
          <w:szCs w:val="24"/>
        </w:rPr>
        <w:t xml:space="preserve"> αυτό είναι καλό </w:t>
      </w:r>
      <w:r>
        <w:rPr>
          <w:rFonts w:eastAsia="Times New Roman"/>
          <w:szCs w:val="24"/>
        </w:rPr>
        <w:t>να μείνετε</w:t>
      </w:r>
      <w:r w:rsidRPr="00C75377">
        <w:rPr>
          <w:rFonts w:eastAsia="Times New Roman"/>
          <w:szCs w:val="24"/>
        </w:rPr>
        <w:t xml:space="preserve"> στην </w:t>
      </w:r>
      <w:r>
        <w:rPr>
          <w:rFonts w:eastAsia="Times New Roman"/>
          <w:szCs w:val="24"/>
        </w:rPr>
        <w:t>Α</w:t>
      </w:r>
      <w:r w:rsidRPr="00C75377">
        <w:rPr>
          <w:rFonts w:eastAsia="Times New Roman"/>
          <w:szCs w:val="24"/>
        </w:rPr>
        <w:t>ντιπολίτευση</w:t>
      </w:r>
      <w:r>
        <w:rPr>
          <w:rFonts w:eastAsia="Times New Roman"/>
          <w:szCs w:val="24"/>
        </w:rPr>
        <w:t>, μέχρι</w:t>
      </w:r>
      <w:r w:rsidRPr="00C75377">
        <w:rPr>
          <w:rFonts w:eastAsia="Times New Roman"/>
          <w:szCs w:val="24"/>
        </w:rPr>
        <w:t xml:space="preserve"> να αποκτήσετε αυτή</w:t>
      </w:r>
      <w:r>
        <w:rPr>
          <w:rFonts w:eastAsia="Times New Roman"/>
          <w:szCs w:val="24"/>
        </w:rPr>
        <w:t>ν</w:t>
      </w:r>
      <w:r w:rsidRPr="00C75377">
        <w:rPr>
          <w:rFonts w:eastAsia="Times New Roman"/>
          <w:szCs w:val="24"/>
        </w:rPr>
        <w:t xml:space="preserve"> την ικανότητα</w:t>
      </w:r>
      <w:r>
        <w:rPr>
          <w:rFonts w:eastAsia="Times New Roman"/>
          <w:szCs w:val="24"/>
        </w:rPr>
        <w:t>.</w:t>
      </w:r>
    </w:p>
    <w:p w14:paraId="2ED8BD11" w14:textId="77777777" w:rsidR="00C647AD" w:rsidRDefault="00D506E1">
      <w:pPr>
        <w:spacing w:after="0" w:line="600" w:lineRule="auto"/>
        <w:ind w:firstLine="720"/>
        <w:jc w:val="center"/>
        <w:rPr>
          <w:rFonts w:eastAsia="Times New Roman"/>
          <w:szCs w:val="24"/>
        </w:rPr>
      </w:pPr>
      <w:r>
        <w:rPr>
          <w:rFonts w:eastAsia="Times New Roman"/>
          <w:szCs w:val="24"/>
        </w:rPr>
        <w:t>(Παρατεταμένα χειροκροτήματα από</w:t>
      </w:r>
      <w:r>
        <w:rPr>
          <w:rFonts w:eastAsia="Times New Roman"/>
          <w:szCs w:val="24"/>
        </w:rPr>
        <w:t xml:space="preserve"> την πτέρυγα του ΣΥΡΙΖΑ)</w:t>
      </w:r>
    </w:p>
    <w:p w14:paraId="2ED8BD12" w14:textId="77777777" w:rsidR="00C647AD" w:rsidRDefault="00D506E1">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Ε</w:t>
      </w:r>
      <w:r w:rsidRPr="00C75377">
        <w:rPr>
          <w:rFonts w:eastAsia="Times New Roman"/>
          <w:szCs w:val="24"/>
        </w:rPr>
        <w:t>υχαριστούμε τον κ</w:t>
      </w:r>
      <w:r>
        <w:rPr>
          <w:rFonts w:eastAsia="Times New Roman"/>
          <w:szCs w:val="24"/>
        </w:rPr>
        <w:t>.</w:t>
      </w:r>
      <w:r w:rsidRPr="00C75377">
        <w:rPr>
          <w:rFonts w:eastAsia="Times New Roman"/>
          <w:szCs w:val="24"/>
        </w:rPr>
        <w:t xml:space="preserve"> Κοτζιά</w:t>
      </w:r>
      <w:r>
        <w:rPr>
          <w:rFonts w:eastAsia="Times New Roman"/>
          <w:szCs w:val="24"/>
        </w:rPr>
        <w:t>.</w:t>
      </w:r>
    </w:p>
    <w:p w14:paraId="2ED8BD13" w14:textId="77777777" w:rsidR="00C647AD" w:rsidRDefault="00D506E1">
      <w:pPr>
        <w:spacing w:after="0" w:line="600" w:lineRule="auto"/>
        <w:ind w:firstLine="720"/>
        <w:jc w:val="both"/>
        <w:rPr>
          <w:rFonts w:eastAsia="Times New Roman"/>
          <w:szCs w:val="24"/>
        </w:rPr>
      </w:pPr>
      <w:r>
        <w:rPr>
          <w:rFonts w:eastAsia="Times New Roman"/>
          <w:szCs w:val="24"/>
        </w:rPr>
        <w:t>Δ</w:t>
      </w:r>
      <w:r w:rsidRPr="00C75377">
        <w:rPr>
          <w:rFonts w:eastAsia="Times New Roman"/>
          <w:szCs w:val="24"/>
        </w:rPr>
        <w:t>ίνω το</w:t>
      </w:r>
      <w:r>
        <w:rPr>
          <w:rFonts w:eastAsia="Times New Roman"/>
          <w:szCs w:val="24"/>
        </w:rPr>
        <w:t>ν</w:t>
      </w:r>
      <w:r w:rsidRPr="00C75377">
        <w:rPr>
          <w:rFonts w:eastAsia="Times New Roman"/>
          <w:szCs w:val="24"/>
        </w:rPr>
        <w:t xml:space="preserve"> λόγο για </w:t>
      </w:r>
      <w:r>
        <w:rPr>
          <w:rFonts w:eastAsia="Times New Roman"/>
          <w:szCs w:val="24"/>
        </w:rPr>
        <w:t>τρία</w:t>
      </w:r>
      <w:r w:rsidRPr="00C75377">
        <w:rPr>
          <w:rFonts w:eastAsia="Times New Roman"/>
          <w:szCs w:val="24"/>
        </w:rPr>
        <w:t xml:space="preserve"> λεπτά στην κ</w:t>
      </w:r>
      <w:r>
        <w:rPr>
          <w:rFonts w:eastAsia="Times New Roman"/>
          <w:szCs w:val="24"/>
        </w:rPr>
        <w:t>.</w:t>
      </w:r>
      <w:r w:rsidRPr="00C75377">
        <w:rPr>
          <w:rFonts w:eastAsia="Times New Roman"/>
          <w:szCs w:val="24"/>
        </w:rPr>
        <w:t xml:space="preserve"> Μπακογιάννη</w:t>
      </w:r>
      <w:r>
        <w:rPr>
          <w:rFonts w:eastAsia="Times New Roman"/>
          <w:szCs w:val="24"/>
        </w:rPr>
        <w:t>,</w:t>
      </w:r>
      <w:r w:rsidRPr="00C75377">
        <w:rPr>
          <w:rFonts w:eastAsia="Times New Roman"/>
          <w:szCs w:val="24"/>
        </w:rPr>
        <w:t xml:space="preserve"> επειδή </w:t>
      </w:r>
      <w:r>
        <w:rPr>
          <w:rFonts w:eastAsia="Times New Roman"/>
          <w:szCs w:val="24"/>
        </w:rPr>
        <w:t>α</w:t>
      </w:r>
      <w:r w:rsidRPr="00C75377">
        <w:rPr>
          <w:rFonts w:eastAsia="Times New Roman"/>
          <w:szCs w:val="24"/>
        </w:rPr>
        <w:t xml:space="preserve">ναφέρθηκε </w:t>
      </w:r>
      <w:r>
        <w:rPr>
          <w:rFonts w:eastAsia="Times New Roman"/>
          <w:szCs w:val="24"/>
        </w:rPr>
        <w:t>η</w:t>
      </w:r>
      <w:r w:rsidRPr="00C75377">
        <w:rPr>
          <w:rFonts w:eastAsia="Times New Roman"/>
          <w:szCs w:val="24"/>
        </w:rPr>
        <w:t xml:space="preserve"> περίοδο</w:t>
      </w:r>
      <w:r>
        <w:rPr>
          <w:rFonts w:eastAsia="Times New Roman"/>
          <w:szCs w:val="24"/>
        </w:rPr>
        <w:t>ς</w:t>
      </w:r>
      <w:r w:rsidRPr="00C75377">
        <w:rPr>
          <w:rFonts w:eastAsia="Times New Roman"/>
          <w:szCs w:val="24"/>
        </w:rPr>
        <w:t xml:space="preserve"> </w:t>
      </w:r>
      <w:r>
        <w:rPr>
          <w:rFonts w:eastAsia="Times New Roman"/>
          <w:szCs w:val="24"/>
        </w:rPr>
        <w:t>σ</w:t>
      </w:r>
      <w:r w:rsidRPr="00C75377">
        <w:rPr>
          <w:rFonts w:eastAsia="Times New Roman"/>
          <w:szCs w:val="24"/>
        </w:rPr>
        <w:t xml:space="preserve">την οποία είχε τον πρώτο λόγο </w:t>
      </w:r>
      <w:r w:rsidRPr="00C75377">
        <w:rPr>
          <w:rFonts w:eastAsia="Times New Roman"/>
          <w:szCs w:val="24"/>
        </w:rPr>
        <w:lastRenderedPageBreak/>
        <w:t xml:space="preserve">στο </w:t>
      </w:r>
      <w:r>
        <w:rPr>
          <w:rFonts w:eastAsia="Times New Roman"/>
          <w:szCs w:val="24"/>
        </w:rPr>
        <w:t>Υ</w:t>
      </w:r>
      <w:r w:rsidRPr="00C75377">
        <w:rPr>
          <w:rFonts w:eastAsia="Times New Roman"/>
          <w:szCs w:val="24"/>
        </w:rPr>
        <w:t xml:space="preserve">πουργείο </w:t>
      </w:r>
      <w:r>
        <w:rPr>
          <w:rFonts w:eastAsia="Times New Roman"/>
          <w:szCs w:val="24"/>
        </w:rPr>
        <w:t>Ε</w:t>
      </w:r>
      <w:r w:rsidRPr="00C75377">
        <w:rPr>
          <w:rFonts w:eastAsia="Times New Roman"/>
          <w:szCs w:val="24"/>
        </w:rPr>
        <w:t>ξωτερικών</w:t>
      </w:r>
      <w:r>
        <w:rPr>
          <w:rFonts w:eastAsia="Times New Roman"/>
          <w:szCs w:val="24"/>
        </w:rPr>
        <w:t>. Δ</w:t>
      </w:r>
      <w:r w:rsidRPr="00C75377">
        <w:rPr>
          <w:rFonts w:eastAsia="Times New Roman"/>
          <w:szCs w:val="24"/>
        </w:rPr>
        <w:t>εν είχε τοποθετηθεί προηγούμενα και β</w:t>
      </w:r>
      <w:r>
        <w:rPr>
          <w:rFonts w:eastAsia="Times New Roman"/>
          <w:szCs w:val="24"/>
        </w:rPr>
        <w:t>εβαίως,</w:t>
      </w:r>
      <w:r w:rsidRPr="00C75377">
        <w:rPr>
          <w:rFonts w:eastAsia="Times New Roman"/>
          <w:szCs w:val="24"/>
        </w:rPr>
        <w:t xml:space="preserve"> ο κ</w:t>
      </w:r>
      <w:r>
        <w:rPr>
          <w:rFonts w:eastAsia="Times New Roman"/>
          <w:szCs w:val="24"/>
        </w:rPr>
        <w:t>.</w:t>
      </w:r>
      <w:r w:rsidRPr="00C75377">
        <w:rPr>
          <w:rFonts w:eastAsia="Times New Roman"/>
          <w:szCs w:val="24"/>
        </w:rPr>
        <w:t xml:space="preserve"> Κοτζιάς </w:t>
      </w:r>
      <w:r>
        <w:rPr>
          <w:rFonts w:eastAsia="Times New Roman"/>
          <w:szCs w:val="24"/>
        </w:rPr>
        <w:t xml:space="preserve">εάν θέλει, μπορεί ύστερα να κάνει ένα </w:t>
      </w:r>
      <w:r w:rsidRPr="00C75377">
        <w:rPr>
          <w:rFonts w:eastAsia="Times New Roman"/>
          <w:szCs w:val="24"/>
        </w:rPr>
        <w:t>σχόλιο</w:t>
      </w:r>
      <w:r>
        <w:rPr>
          <w:rFonts w:eastAsia="Times New Roman"/>
          <w:szCs w:val="24"/>
        </w:rPr>
        <w:t>.</w:t>
      </w:r>
    </w:p>
    <w:p w14:paraId="2ED8BD14" w14:textId="77777777" w:rsidR="00C647AD" w:rsidRDefault="00D506E1">
      <w:pPr>
        <w:spacing w:after="0" w:line="600" w:lineRule="auto"/>
        <w:ind w:firstLine="720"/>
        <w:jc w:val="both"/>
        <w:rPr>
          <w:rFonts w:eastAsia="Times New Roman"/>
          <w:szCs w:val="24"/>
        </w:rPr>
      </w:pPr>
      <w:r>
        <w:rPr>
          <w:rFonts w:eastAsia="Times New Roman"/>
          <w:szCs w:val="24"/>
        </w:rPr>
        <w:t>Θ</w:t>
      </w:r>
      <w:r w:rsidRPr="00C75377">
        <w:rPr>
          <w:rFonts w:eastAsia="Times New Roman"/>
          <w:szCs w:val="24"/>
        </w:rPr>
        <w:t xml:space="preserve">έλω να εξηγηθώ </w:t>
      </w:r>
      <w:r>
        <w:rPr>
          <w:rFonts w:eastAsia="Times New Roman"/>
          <w:szCs w:val="24"/>
        </w:rPr>
        <w:t>ευθύτατα</w:t>
      </w:r>
      <w:r w:rsidRPr="00C75377">
        <w:rPr>
          <w:rFonts w:eastAsia="Times New Roman"/>
          <w:szCs w:val="24"/>
        </w:rPr>
        <w:t xml:space="preserve"> επί της διαδικασίας</w:t>
      </w:r>
      <w:r>
        <w:rPr>
          <w:rFonts w:eastAsia="Times New Roman"/>
          <w:szCs w:val="24"/>
        </w:rPr>
        <w:t>. Ε</w:t>
      </w:r>
      <w:r w:rsidRPr="00C75377">
        <w:rPr>
          <w:rFonts w:eastAsia="Times New Roman"/>
          <w:szCs w:val="24"/>
        </w:rPr>
        <w:t xml:space="preserve">ίναι η τέταρτη μέρα στη </w:t>
      </w:r>
      <w:r>
        <w:rPr>
          <w:rFonts w:eastAsia="Times New Roman"/>
          <w:szCs w:val="24"/>
        </w:rPr>
        <w:t>Β</w:t>
      </w:r>
      <w:r w:rsidRPr="00C75377">
        <w:rPr>
          <w:rFonts w:eastAsia="Times New Roman"/>
          <w:szCs w:val="24"/>
        </w:rPr>
        <w:t xml:space="preserve">ουλή και αύριο θα είναι </w:t>
      </w:r>
      <w:r>
        <w:rPr>
          <w:rFonts w:eastAsia="Times New Roman"/>
          <w:szCs w:val="24"/>
        </w:rPr>
        <w:t>π</w:t>
      </w:r>
      <w:r w:rsidRPr="00C75377">
        <w:rPr>
          <w:rFonts w:eastAsia="Times New Roman"/>
          <w:szCs w:val="24"/>
        </w:rPr>
        <w:t xml:space="preserve">έμπτη </w:t>
      </w:r>
      <w:r>
        <w:rPr>
          <w:rFonts w:eastAsia="Times New Roman"/>
          <w:szCs w:val="24"/>
        </w:rPr>
        <w:t xml:space="preserve">με </w:t>
      </w:r>
      <w:r>
        <w:rPr>
          <w:rFonts w:eastAsia="Times New Roman"/>
          <w:szCs w:val="24"/>
          <w:lang w:val="en-US"/>
        </w:rPr>
        <w:t>non</w:t>
      </w:r>
      <w:r w:rsidRPr="0076730B">
        <w:rPr>
          <w:rFonts w:eastAsia="Times New Roman"/>
          <w:szCs w:val="24"/>
        </w:rPr>
        <w:t xml:space="preserve"> </w:t>
      </w:r>
      <w:r>
        <w:rPr>
          <w:rFonts w:eastAsia="Times New Roman"/>
          <w:szCs w:val="24"/>
          <w:lang w:val="en-US"/>
        </w:rPr>
        <w:t>stop</w:t>
      </w:r>
      <w:r>
        <w:rPr>
          <w:rFonts w:eastAsia="Times New Roman"/>
          <w:szCs w:val="24"/>
        </w:rPr>
        <w:t xml:space="preserve"> συζήτηση μέχρι</w:t>
      </w:r>
      <w:r w:rsidRPr="00C75377">
        <w:rPr>
          <w:rFonts w:eastAsia="Times New Roman"/>
          <w:szCs w:val="24"/>
        </w:rPr>
        <w:t xml:space="preserve"> το μεσημέρι</w:t>
      </w:r>
      <w:r>
        <w:rPr>
          <w:rFonts w:eastAsia="Times New Roman"/>
          <w:szCs w:val="24"/>
        </w:rPr>
        <w:t>. Γ</w:t>
      </w:r>
      <w:r w:rsidRPr="00C75377">
        <w:rPr>
          <w:rFonts w:eastAsia="Times New Roman"/>
          <w:szCs w:val="24"/>
        </w:rPr>
        <w:t>ίνεται μ</w:t>
      </w:r>
      <w:r>
        <w:rPr>
          <w:rFonts w:eastAsia="Times New Roman"/>
          <w:szCs w:val="24"/>
        </w:rPr>
        <w:t>ί</w:t>
      </w:r>
      <w:r w:rsidRPr="00C75377">
        <w:rPr>
          <w:rFonts w:eastAsia="Times New Roman"/>
          <w:szCs w:val="24"/>
        </w:rPr>
        <w:t xml:space="preserve">α πολύ άνετη συζήτηση με διπλάσιους </w:t>
      </w:r>
      <w:r w:rsidRPr="00C75377">
        <w:rPr>
          <w:rFonts w:eastAsia="Times New Roman"/>
          <w:szCs w:val="24"/>
        </w:rPr>
        <w:t>και τριπλάσιο</w:t>
      </w:r>
      <w:r>
        <w:rPr>
          <w:rFonts w:eastAsia="Times New Roman"/>
          <w:szCs w:val="24"/>
        </w:rPr>
        <w:t>υ</w:t>
      </w:r>
      <w:r w:rsidRPr="00C75377">
        <w:rPr>
          <w:rFonts w:eastAsia="Times New Roman"/>
          <w:szCs w:val="24"/>
        </w:rPr>
        <w:t>ς χρόνο</w:t>
      </w:r>
      <w:r>
        <w:rPr>
          <w:rFonts w:eastAsia="Times New Roman"/>
          <w:szCs w:val="24"/>
        </w:rPr>
        <w:t>υ</w:t>
      </w:r>
      <w:r w:rsidRPr="00C75377">
        <w:rPr>
          <w:rFonts w:eastAsia="Times New Roman"/>
          <w:szCs w:val="24"/>
        </w:rPr>
        <w:t>ς</w:t>
      </w:r>
      <w:r>
        <w:rPr>
          <w:rFonts w:eastAsia="Times New Roman"/>
          <w:szCs w:val="24"/>
        </w:rPr>
        <w:t>,</w:t>
      </w:r>
      <w:r w:rsidRPr="00C75377">
        <w:rPr>
          <w:rFonts w:eastAsia="Times New Roman"/>
          <w:szCs w:val="24"/>
        </w:rPr>
        <w:t xml:space="preserve"> </w:t>
      </w:r>
      <w:r>
        <w:rPr>
          <w:rFonts w:eastAsia="Times New Roman"/>
          <w:szCs w:val="24"/>
        </w:rPr>
        <w:t>ό</w:t>
      </w:r>
      <w:r w:rsidRPr="00C75377">
        <w:rPr>
          <w:rFonts w:eastAsia="Times New Roman"/>
          <w:szCs w:val="24"/>
        </w:rPr>
        <w:t>που χρειάζεται</w:t>
      </w:r>
      <w:r>
        <w:rPr>
          <w:rFonts w:eastAsia="Times New Roman"/>
          <w:szCs w:val="24"/>
        </w:rPr>
        <w:t>,</w:t>
      </w:r>
      <w:r w:rsidRPr="00C75377">
        <w:rPr>
          <w:rFonts w:eastAsia="Times New Roman"/>
          <w:szCs w:val="24"/>
        </w:rPr>
        <w:t xml:space="preserve"> για συναδέλφους</w:t>
      </w:r>
      <w:r>
        <w:rPr>
          <w:rFonts w:eastAsia="Times New Roman"/>
          <w:szCs w:val="24"/>
        </w:rPr>
        <w:t>,</w:t>
      </w:r>
      <w:r w:rsidRPr="00C75377">
        <w:rPr>
          <w:rFonts w:eastAsia="Times New Roman"/>
          <w:szCs w:val="24"/>
        </w:rPr>
        <w:t xml:space="preserve"> ανεξάρτητα του </w:t>
      </w:r>
      <w:r>
        <w:rPr>
          <w:rFonts w:eastAsia="Times New Roman"/>
          <w:szCs w:val="24"/>
          <w:lang w:val="en-US"/>
        </w:rPr>
        <w:t>s</w:t>
      </w:r>
      <w:r w:rsidRPr="00C75377">
        <w:rPr>
          <w:rFonts w:eastAsia="Times New Roman"/>
          <w:szCs w:val="24"/>
        </w:rPr>
        <w:t>tatus</w:t>
      </w:r>
      <w:r>
        <w:rPr>
          <w:rFonts w:eastAsia="Times New Roman"/>
          <w:szCs w:val="24"/>
        </w:rPr>
        <w:t>,</w:t>
      </w:r>
      <w:r w:rsidRPr="00C75377">
        <w:rPr>
          <w:rFonts w:eastAsia="Times New Roman"/>
          <w:szCs w:val="24"/>
        </w:rPr>
        <w:t xml:space="preserve"> ας πούμε</w:t>
      </w:r>
      <w:r>
        <w:rPr>
          <w:rFonts w:eastAsia="Times New Roman"/>
          <w:szCs w:val="24"/>
        </w:rPr>
        <w:t>,</w:t>
      </w:r>
      <w:r w:rsidRPr="00C75377">
        <w:rPr>
          <w:rFonts w:eastAsia="Times New Roman"/>
          <w:szCs w:val="24"/>
        </w:rPr>
        <w:t xml:space="preserve"> που έχουν σήμερ</w:t>
      </w:r>
      <w:r>
        <w:rPr>
          <w:rFonts w:eastAsia="Times New Roman"/>
          <w:szCs w:val="24"/>
        </w:rPr>
        <w:t xml:space="preserve">α. Αναφέρομαι και </w:t>
      </w:r>
      <w:r w:rsidRPr="00C75377">
        <w:rPr>
          <w:rFonts w:eastAsia="Times New Roman"/>
          <w:szCs w:val="24"/>
        </w:rPr>
        <w:t>στον κ</w:t>
      </w:r>
      <w:r>
        <w:rPr>
          <w:rFonts w:eastAsia="Times New Roman"/>
          <w:szCs w:val="24"/>
        </w:rPr>
        <w:t>.</w:t>
      </w:r>
      <w:r w:rsidRPr="00C75377">
        <w:rPr>
          <w:rFonts w:eastAsia="Times New Roman"/>
          <w:szCs w:val="24"/>
        </w:rPr>
        <w:t xml:space="preserve"> Θεοδωράκη και στον κ</w:t>
      </w:r>
      <w:r>
        <w:rPr>
          <w:rFonts w:eastAsia="Times New Roman"/>
          <w:szCs w:val="24"/>
        </w:rPr>
        <w:t>.</w:t>
      </w:r>
      <w:r w:rsidRPr="00C75377">
        <w:rPr>
          <w:rFonts w:eastAsia="Times New Roman"/>
          <w:szCs w:val="24"/>
        </w:rPr>
        <w:t xml:space="preserve"> Βενιζέλο και στον κ</w:t>
      </w:r>
      <w:r>
        <w:rPr>
          <w:rFonts w:eastAsia="Times New Roman"/>
          <w:szCs w:val="24"/>
        </w:rPr>
        <w:t>.</w:t>
      </w:r>
      <w:r w:rsidRPr="00C75377">
        <w:rPr>
          <w:rFonts w:eastAsia="Times New Roman"/>
          <w:szCs w:val="24"/>
        </w:rPr>
        <w:t xml:space="preserve"> Σαμαρά και στον κ</w:t>
      </w:r>
      <w:r>
        <w:rPr>
          <w:rFonts w:eastAsia="Times New Roman"/>
          <w:szCs w:val="24"/>
        </w:rPr>
        <w:t>.</w:t>
      </w:r>
      <w:r w:rsidRPr="00C75377">
        <w:rPr>
          <w:rFonts w:eastAsia="Times New Roman"/>
          <w:szCs w:val="24"/>
        </w:rPr>
        <w:t xml:space="preserve"> Κοτζιά</w:t>
      </w:r>
      <w:r>
        <w:rPr>
          <w:rFonts w:eastAsia="Times New Roman"/>
          <w:szCs w:val="24"/>
        </w:rPr>
        <w:t>,</w:t>
      </w:r>
      <w:r w:rsidRPr="00C75377">
        <w:rPr>
          <w:rFonts w:eastAsia="Times New Roman"/>
          <w:szCs w:val="24"/>
        </w:rPr>
        <w:t xml:space="preserve"> τώρα για την κ</w:t>
      </w:r>
      <w:r>
        <w:rPr>
          <w:rFonts w:eastAsia="Times New Roman"/>
          <w:szCs w:val="24"/>
        </w:rPr>
        <w:t>.</w:t>
      </w:r>
      <w:r w:rsidRPr="00C75377">
        <w:rPr>
          <w:rFonts w:eastAsia="Times New Roman"/>
          <w:szCs w:val="24"/>
        </w:rPr>
        <w:t xml:space="preserve"> Μπακογιάννη</w:t>
      </w:r>
      <w:r>
        <w:rPr>
          <w:rFonts w:eastAsia="Times New Roman"/>
          <w:szCs w:val="24"/>
        </w:rPr>
        <w:t>. Τ</w:t>
      </w:r>
      <w:r w:rsidRPr="00C75377">
        <w:rPr>
          <w:rFonts w:eastAsia="Times New Roman"/>
          <w:szCs w:val="24"/>
        </w:rPr>
        <w:t xml:space="preserve">ο έχουμε </w:t>
      </w:r>
      <w:r>
        <w:rPr>
          <w:rFonts w:eastAsia="Times New Roman"/>
          <w:szCs w:val="24"/>
        </w:rPr>
        <w:t xml:space="preserve">συνομολογήσει </w:t>
      </w:r>
      <w:r w:rsidRPr="00C75377">
        <w:rPr>
          <w:rFonts w:eastAsia="Times New Roman"/>
          <w:szCs w:val="24"/>
        </w:rPr>
        <w:t>σαν κουλτούρα συζήτησ</w:t>
      </w:r>
      <w:r>
        <w:rPr>
          <w:rFonts w:eastAsia="Times New Roman"/>
          <w:szCs w:val="24"/>
        </w:rPr>
        <w:t>η</w:t>
      </w:r>
      <w:r w:rsidRPr="00C75377">
        <w:rPr>
          <w:rFonts w:eastAsia="Times New Roman"/>
          <w:szCs w:val="24"/>
        </w:rPr>
        <w:t>ς τουλάχιστον γι</w:t>
      </w:r>
      <w:r>
        <w:rPr>
          <w:rFonts w:eastAsia="Times New Roman"/>
          <w:szCs w:val="24"/>
        </w:rPr>
        <w:t>’</w:t>
      </w:r>
      <w:r w:rsidRPr="00C75377">
        <w:rPr>
          <w:rFonts w:eastAsia="Times New Roman"/>
          <w:szCs w:val="24"/>
        </w:rPr>
        <w:t xml:space="preserve"> αυτό το πολύ κρίσιμο ζήτημα</w:t>
      </w:r>
      <w:r>
        <w:rPr>
          <w:rFonts w:eastAsia="Times New Roman"/>
          <w:szCs w:val="24"/>
        </w:rPr>
        <w:t>.</w:t>
      </w:r>
      <w:r w:rsidRPr="00C75377">
        <w:rPr>
          <w:rFonts w:eastAsia="Times New Roman"/>
          <w:szCs w:val="24"/>
        </w:rPr>
        <w:t xml:space="preserve"> Θα το κρατήσουμε με άνεση</w:t>
      </w:r>
      <w:r>
        <w:rPr>
          <w:rFonts w:eastAsia="Times New Roman"/>
          <w:szCs w:val="24"/>
        </w:rPr>
        <w:t>.</w:t>
      </w:r>
      <w:r w:rsidRPr="00C75377">
        <w:rPr>
          <w:rFonts w:eastAsia="Times New Roman"/>
          <w:szCs w:val="24"/>
        </w:rPr>
        <w:t xml:space="preserve"> Θα μιλήσουν και όλοι οι συνάδελφοι</w:t>
      </w:r>
      <w:r>
        <w:rPr>
          <w:rFonts w:eastAsia="Times New Roman"/>
          <w:szCs w:val="24"/>
        </w:rPr>
        <w:t>. Γ</w:t>
      </w:r>
      <w:r w:rsidRPr="00C75377">
        <w:rPr>
          <w:rFonts w:eastAsia="Times New Roman"/>
          <w:szCs w:val="24"/>
        </w:rPr>
        <w:t>ι</w:t>
      </w:r>
      <w:r>
        <w:rPr>
          <w:rFonts w:eastAsia="Times New Roman"/>
          <w:szCs w:val="24"/>
        </w:rPr>
        <w:t>’</w:t>
      </w:r>
      <w:r w:rsidRPr="00C75377">
        <w:rPr>
          <w:rFonts w:eastAsia="Times New Roman"/>
          <w:szCs w:val="24"/>
        </w:rPr>
        <w:t xml:space="preserve"> αυτό ακριβώς έχουμε κάποια προβλήματα ίσως </w:t>
      </w:r>
      <w:r>
        <w:rPr>
          <w:rFonts w:eastAsia="Times New Roman"/>
          <w:szCs w:val="24"/>
        </w:rPr>
        <w:t>σ</w:t>
      </w:r>
      <w:r w:rsidRPr="00C75377">
        <w:rPr>
          <w:rFonts w:eastAsia="Times New Roman"/>
          <w:szCs w:val="24"/>
        </w:rPr>
        <w:t>το</w:t>
      </w:r>
      <w:r>
        <w:rPr>
          <w:rFonts w:eastAsia="Times New Roman"/>
          <w:szCs w:val="24"/>
        </w:rPr>
        <w:t>ν</w:t>
      </w:r>
      <w:r w:rsidRPr="00C75377">
        <w:rPr>
          <w:rFonts w:eastAsia="Times New Roman"/>
          <w:szCs w:val="24"/>
        </w:rPr>
        <w:t xml:space="preserve"> χρόνο </w:t>
      </w:r>
      <w:r>
        <w:rPr>
          <w:rFonts w:eastAsia="Times New Roman"/>
          <w:szCs w:val="24"/>
        </w:rPr>
        <w:t xml:space="preserve">ή </w:t>
      </w:r>
      <w:r w:rsidRPr="00C75377">
        <w:rPr>
          <w:rFonts w:eastAsia="Times New Roman"/>
          <w:szCs w:val="24"/>
        </w:rPr>
        <w:t>στη σειρά των ομιλητών</w:t>
      </w:r>
      <w:r>
        <w:rPr>
          <w:rFonts w:eastAsia="Times New Roman"/>
          <w:szCs w:val="24"/>
        </w:rPr>
        <w:t>.</w:t>
      </w:r>
    </w:p>
    <w:p w14:paraId="2ED8BD15" w14:textId="77777777" w:rsidR="00C647AD" w:rsidRDefault="00D506E1">
      <w:pPr>
        <w:spacing w:after="0" w:line="600" w:lineRule="auto"/>
        <w:ind w:firstLine="720"/>
        <w:jc w:val="both"/>
        <w:rPr>
          <w:rFonts w:eastAsia="Times New Roman"/>
          <w:szCs w:val="24"/>
        </w:rPr>
      </w:pPr>
      <w:r>
        <w:rPr>
          <w:rFonts w:eastAsia="Times New Roman"/>
          <w:szCs w:val="24"/>
        </w:rPr>
        <w:t>Κ</w:t>
      </w:r>
      <w:r w:rsidRPr="00C75377">
        <w:rPr>
          <w:rFonts w:eastAsia="Times New Roman"/>
          <w:szCs w:val="24"/>
        </w:rPr>
        <w:t>υρία Μπακογιάννη</w:t>
      </w:r>
      <w:r>
        <w:rPr>
          <w:rFonts w:eastAsia="Times New Roman"/>
          <w:szCs w:val="24"/>
        </w:rPr>
        <w:t>,</w:t>
      </w:r>
      <w:r w:rsidRPr="00C75377">
        <w:rPr>
          <w:rFonts w:eastAsia="Times New Roman"/>
          <w:szCs w:val="24"/>
        </w:rPr>
        <w:t xml:space="preserve"> παρακαλώ πολύ</w:t>
      </w:r>
      <w:r>
        <w:rPr>
          <w:rFonts w:eastAsia="Times New Roman"/>
          <w:szCs w:val="24"/>
        </w:rPr>
        <w:t xml:space="preserve"> επ’ ολί</w:t>
      </w:r>
      <w:r>
        <w:rPr>
          <w:rFonts w:eastAsia="Times New Roman"/>
          <w:szCs w:val="24"/>
        </w:rPr>
        <w:t>γον.</w:t>
      </w:r>
    </w:p>
    <w:p w14:paraId="2ED8BD16" w14:textId="77777777" w:rsidR="00C647AD" w:rsidRDefault="00D506E1">
      <w:pPr>
        <w:spacing w:after="0"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Σας</w:t>
      </w:r>
      <w:r w:rsidRPr="00C75377">
        <w:rPr>
          <w:rFonts w:eastAsia="Times New Roman"/>
          <w:szCs w:val="24"/>
        </w:rPr>
        <w:t xml:space="preserve"> ευχαριστώ πολύ</w:t>
      </w:r>
      <w:r>
        <w:rPr>
          <w:rFonts w:eastAsia="Times New Roman"/>
          <w:szCs w:val="24"/>
        </w:rPr>
        <w:t>, κύριε Πρόεδρε, αν και πρέπει να σημειώσω ότι στον</w:t>
      </w:r>
      <w:r w:rsidRPr="00C75377">
        <w:rPr>
          <w:rFonts w:eastAsia="Times New Roman"/>
          <w:szCs w:val="24"/>
        </w:rPr>
        <w:t xml:space="preserve"> πρώην </w:t>
      </w:r>
      <w:r>
        <w:rPr>
          <w:rFonts w:eastAsia="Times New Roman"/>
          <w:szCs w:val="24"/>
        </w:rPr>
        <w:t>Υ</w:t>
      </w:r>
      <w:r w:rsidRPr="00C75377">
        <w:rPr>
          <w:rFonts w:eastAsia="Times New Roman"/>
          <w:szCs w:val="24"/>
        </w:rPr>
        <w:t xml:space="preserve">πουργό </w:t>
      </w:r>
      <w:r>
        <w:rPr>
          <w:rFonts w:eastAsia="Times New Roman"/>
          <w:szCs w:val="24"/>
        </w:rPr>
        <w:t>Ε</w:t>
      </w:r>
      <w:r w:rsidRPr="00C75377">
        <w:rPr>
          <w:rFonts w:eastAsia="Times New Roman"/>
          <w:szCs w:val="24"/>
        </w:rPr>
        <w:t>ξωτερικών</w:t>
      </w:r>
      <w:r>
        <w:rPr>
          <w:rFonts w:eastAsia="Times New Roman"/>
          <w:szCs w:val="24"/>
        </w:rPr>
        <w:t>,</w:t>
      </w:r>
      <w:r w:rsidRPr="00C75377">
        <w:rPr>
          <w:rFonts w:eastAsia="Times New Roman"/>
          <w:szCs w:val="24"/>
        </w:rPr>
        <w:t xml:space="preserve"> </w:t>
      </w:r>
      <w:r>
        <w:rPr>
          <w:rFonts w:eastAsia="Times New Roman"/>
          <w:szCs w:val="24"/>
        </w:rPr>
        <w:t xml:space="preserve">κ. Κοτζιά, δώσατε είκοσι δύο λεπτά. Στον </w:t>
      </w:r>
      <w:r>
        <w:rPr>
          <w:rFonts w:eastAsia="Times New Roman"/>
          <w:szCs w:val="24"/>
        </w:rPr>
        <w:lastRenderedPageBreak/>
        <w:t>Υπουργό Εξωτερικών που έκανε το Βουκουρέστι μπορούσατε να δώσετε τουλάχιστον δέκα.</w:t>
      </w:r>
    </w:p>
    <w:p w14:paraId="2ED8BD17" w14:textId="77777777" w:rsidR="00C647AD" w:rsidRDefault="00D506E1">
      <w:pPr>
        <w:spacing w:after="0" w:line="600" w:lineRule="auto"/>
        <w:ind w:firstLine="720"/>
        <w:jc w:val="both"/>
        <w:rPr>
          <w:rFonts w:eastAsia="Times New Roman"/>
          <w:szCs w:val="24"/>
        </w:rPr>
      </w:pPr>
      <w:r>
        <w:rPr>
          <w:rFonts w:eastAsia="Times New Roman"/>
          <w:b/>
          <w:szCs w:val="24"/>
        </w:rPr>
        <w:t xml:space="preserve">ΠΡΟΕΔΡΟΣ </w:t>
      </w:r>
      <w:r>
        <w:rPr>
          <w:rFonts w:eastAsia="Times New Roman"/>
          <w:b/>
          <w:szCs w:val="24"/>
        </w:rPr>
        <w:t>(Νικόλαος Βούτσης):</w:t>
      </w:r>
      <w:r>
        <w:rPr>
          <w:rFonts w:eastAsia="Times New Roman"/>
          <w:szCs w:val="24"/>
        </w:rPr>
        <w:t xml:space="preserve"> Κυρία Μπακογιάννη, μπορούσατε να έχετε και δέκα και δώδεκα λεπτά. Ήσασταν γραμμένη και δεν μιλήσατε.</w:t>
      </w:r>
      <w:r w:rsidRPr="00C75377">
        <w:rPr>
          <w:rFonts w:eastAsia="Times New Roman"/>
          <w:szCs w:val="24"/>
        </w:rPr>
        <w:t xml:space="preserve"> </w:t>
      </w:r>
      <w:r>
        <w:rPr>
          <w:rFonts w:eastAsia="Times New Roman"/>
          <w:szCs w:val="24"/>
        </w:rPr>
        <w:t>Τ</w:t>
      </w:r>
      <w:r w:rsidRPr="00C75377">
        <w:rPr>
          <w:rFonts w:eastAsia="Times New Roman"/>
          <w:szCs w:val="24"/>
        </w:rPr>
        <w:t>ώρα παρεμβαίνετε</w:t>
      </w:r>
      <w:r>
        <w:rPr>
          <w:rFonts w:eastAsia="Times New Roman"/>
          <w:szCs w:val="24"/>
        </w:rPr>
        <w:t>,</w:t>
      </w:r>
      <w:r w:rsidRPr="00C75377">
        <w:rPr>
          <w:rFonts w:eastAsia="Times New Roman"/>
          <w:szCs w:val="24"/>
        </w:rPr>
        <w:t xml:space="preserve"> επειδή έβαλε ένα θέμα ο κ</w:t>
      </w:r>
      <w:r>
        <w:rPr>
          <w:rFonts w:eastAsia="Times New Roman"/>
          <w:szCs w:val="24"/>
        </w:rPr>
        <w:t>.</w:t>
      </w:r>
      <w:r w:rsidRPr="00C75377">
        <w:rPr>
          <w:rFonts w:eastAsia="Times New Roman"/>
          <w:szCs w:val="24"/>
        </w:rPr>
        <w:t xml:space="preserve"> Κοτζιάς</w:t>
      </w:r>
      <w:r>
        <w:rPr>
          <w:rFonts w:eastAsia="Times New Roman"/>
          <w:szCs w:val="24"/>
        </w:rPr>
        <w:t>. Δεν υπάρχει καμμία αντίρρηση.</w:t>
      </w:r>
    </w:p>
    <w:p w14:paraId="2ED8BD18" w14:textId="77777777" w:rsidR="00C647AD" w:rsidRDefault="00D506E1">
      <w:pPr>
        <w:spacing w:after="0"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Επίτηδες δεν μίλησα, κύριε Πρ</w:t>
      </w:r>
      <w:r>
        <w:rPr>
          <w:rFonts w:eastAsia="Times New Roman"/>
          <w:szCs w:val="24"/>
        </w:rPr>
        <w:t xml:space="preserve">όεδρε, διότι η Βουλή είναι </w:t>
      </w:r>
      <w:r w:rsidRPr="00C75377">
        <w:rPr>
          <w:rFonts w:eastAsia="Times New Roman"/>
          <w:szCs w:val="24"/>
        </w:rPr>
        <w:t>διάλογος και ο διάλογος απαιτεί απαντήσεις</w:t>
      </w:r>
      <w:r>
        <w:rPr>
          <w:rFonts w:eastAsia="Times New Roman"/>
          <w:szCs w:val="24"/>
        </w:rPr>
        <w:t>.</w:t>
      </w:r>
    </w:p>
    <w:p w14:paraId="2ED8BD19" w14:textId="77777777" w:rsidR="00C647AD" w:rsidRDefault="00D506E1">
      <w:pPr>
        <w:spacing w:after="0" w:line="600" w:lineRule="auto"/>
        <w:ind w:firstLine="720"/>
        <w:jc w:val="both"/>
        <w:rPr>
          <w:rFonts w:eastAsia="Times New Roman"/>
          <w:szCs w:val="24"/>
        </w:rPr>
      </w:pPr>
      <w:r>
        <w:rPr>
          <w:rFonts w:eastAsia="Times New Roman"/>
          <w:szCs w:val="24"/>
        </w:rPr>
        <w:t>Θ</w:t>
      </w:r>
      <w:r w:rsidRPr="00C75377">
        <w:rPr>
          <w:rFonts w:eastAsia="Times New Roman"/>
          <w:szCs w:val="24"/>
        </w:rPr>
        <w:t>έλω να πω</w:t>
      </w:r>
      <w:r>
        <w:rPr>
          <w:rFonts w:eastAsia="Times New Roman"/>
          <w:szCs w:val="24"/>
        </w:rPr>
        <w:t>,</w:t>
      </w:r>
      <w:r w:rsidRPr="00C75377">
        <w:rPr>
          <w:rFonts w:eastAsia="Times New Roman"/>
          <w:szCs w:val="24"/>
        </w:rPr>
        <w:t xml:space="preserve"> κυρίες και κύριοι συνάδελφοι</w:t>
      </w:r>
      <w:r>
        <w:rPr>
          <w:rFonts w:eastAsia="Times New Roman"/>
          <w:szCs w:val="24"/>
        </w:rPr>
        <w:t>,</w:t>
      </w:r>
      <w:r w:rsidRPr="00C75377">
        <w:rPr>
          <w:rFonts w:eastAsia="Times New Roman"/>
          <w:szCs w:val="24"/>
        </w:rPr>
        <w:t xml:space="preserve"> ότι θαύμασα την αλαζονεία </w:t>
      </w:r>
      <w:r>
        <w:rPr>
          <w:rFonts w:eastAsia="Times New Roman"/>
          <w:szCs w:val="24"/>
        </w:rPr>
        <w:t xml:space="preserve">και τον ναρκισσισμό του κ. Κοτζιά. Θαύμασα τον </w:t>
      </w:r>
      <w:r w:rsidRPr="00C75377">
        <w:rPr>
          <w:rFonts w:eastAsia="Times New Roman"/>
          <w:szCs w:val="24"/>
        </w:rPr>
        <w:t>τρόπο με τον οποίο παρουσιάστηκε μπροστά</w:t>
      </w:r>
      <w:r>
        <w:rPr>
          <w:rFonts w:eastAsia="Times New Roman"/>
          <w:szCs w:val="24"/>
        </w:rPr>
        <w:t xml:space="preserve"> σας και είπε </w:t>
      </w:r>
      <w:r w:rsidRPr="00D7293F">
        <w:rPr>
          <w:rFonts w:eastAsia="Times New Roman"/>
          <w:szCs w:val="24"/>
        </w:rPr>
        <w:t>περίπου</w:t>
      </w:r>
      <w:r>
        <w:rPr>
          <w:rFonts w:eastAsia="Times New Roman"/>
          <w:szCs w:val="24"/>
        </w:rPr>
        <w:t xml:space="preserve"> ότι σαρά</w:t>
      </w:r>
      <w:r>
        <w:rPr>
          <w:rFonts w:eastAsia="Times New Roman"/>
          <w:szCs w:val="24"/>
        </w:rPr>
        <w:t>ντα χρόνια ήταν όλοι ανίκανοι, ήταν όλοι άχρηστοι, ήταν όλοι εν πάση περιπτώσει μει</w:t>
      </w:r>
      <w:r w:rsidRPr="00C75377">
        <w:rPr>
          <w:rFonts w:eastAsia="Times New Roman"/>
          <w:szCs w:val="24"/>
        </w:rPr>
        <w:t>ωμένης πατριωτικής συνείδησης</w:t>
      </w:r>
      <w:r>
        <w:rPr>
          <w:rFonts w:eastAsia="Times New Roman"/>
          <w:szCs w:val="24"/>
        </w:rPr>
        <w:t>,</w:t>
      </w:r>
      <w:r w:rsidRPr="00C75377">
        <w:rPr>
          <w:rFonts w:eastAsia="Times New Roman"/>
          <w:szCs w:val="24"/>
        </w:rPr>
        <w:t xml:space="preserve"> αλλά ήρθε ο κ</w:t>
      </w:r>
      <w:r>
        <w:rPr>
          <w:rFonts w:eastAsia="Times New Roman"/>
          <w:szCs w:val="24"/>
        </w:rPr>
        <w:t>.</w:t>
      </w:r>
      <w:r w:rsidRPr="00C75377">
        <w:rPr>
          <w:rFonts w:eastAsia="Times New Roman"/>
          <w:szCs w:val="24"/>
        </w:rPr>
        <w:t xml:space="preserve"> Κοτζιάς και απάντησε στο μέγα θέμα των Σκοπίων</w:t>
      </w:r>
      <w:r>
        <w:rPr>
          <w:rFonts w:eastAsia="Times New Roman"/>
          <w:szCs w:val="24"/>
        </w:rPr>
        <w:t xml:space="preserve">. Τα πράγματα, δυστυχώς, κυρίες </w:t>
      </w:r>
      <w:r w:rsidRPr="00C75377">
        <w:rPr>
          <w:rFonts w:eastAsia="Times New Roman"/>
          <w:szCs w:val="24"/>
        </w:rPr>
        <w:t>και κύριοι συνάδελφοι</w:t>
      </w:r>
      <w:r>
        <w:rPr>
          <w:rFonts w:eastAsia="Times New Roman"/>
          <w:szCs w:val="24"/>
        </w:rPr>
        <w:t>,</w:t>
      </w:r>
      <w:r w:rsidRPr="00C75377">
        <w:rPr>
          <w:rFonts w:eastAsia="Times New Roman"/>
          <w:szCs w:val="24"/>
        </w:rPr>
        <w:t xml:space="preserve"> δεν είναι</w:t>
      </w:r>
      <w:r>
        <w:rPr>
          <w:rFonts w:eastAsia="Times New Roman"/>
          <w:szCs w:val="24"/>
        </w:rPr>
        <w:t xml:space="preserve"> έτσι. Διότι</w:t>
      </w:r>
      <w:r w:rsidRPr="00C75377">
        <w:rPr>
          <w:rFonts w:eastAsia="Times New Roman"/>
          <w:szCs w:val="24"/>
        </w:rPr>
        <w:t xml:space="preserve"> αν ή</w:t>
      </w:r>
      <w:r w:rsidRPr="00C75377">
        <w:rPr>
          <w:rFonts w:eastAsia="Times New Roman"/>
          <w:szCs w:val="24"/>
        </w:rPr>
        <w:t>ταν έτσι</w:t>
      </w:r>
      <w:r>
        <w:rPr>
          <w:rFonts w:eastAsia="Times New Roman"/>
          <w:szCs w:val="24"/>
        </w:rPr>
        <w:t>,</w:t>
      </w:r>
      <w:r w:rsidRPr="00C75377">
        <w:rPr>
          <w:rFonts w:eastAsia="Times New Roman"/>
          <w:szCs w:val="24"/>
        </w:rPr>
        <w:t xml:space="preserve"> πράγματι με την ευκολία με την οποία ο κ</w:t>
      </w:r>
      <w:r>
        <w:rPr>
          <w:rFonts w:eastAsia="Times New Roman"/>
          <w:szCs w:val="24"/>
        </w:rPr>
        <w:t>.</w:t>
      </w:r>
      <w:r w:rsidRPr="00C75377">
        <w:rPr>
          <w:rFonts w:eastAsia="Times New Roman"/>
          <w:szCs w:val="24"/>
        </w:rPr>
        <w:t xml:space="preserve"> Κοτζιάς χειρίστηκε το θέμα</w:t>
      </w:r>
      <w:r>
        <w:rPr>
          <w:rFonts w:eastAsia="Times New Roman"/>
          <w:szCs w:val="24"/>
        </w:rPr>
        <w:t>,</w:t>
      </w:r>
      <w:r w:rsidRPr="00C75377">
        <w:rPr>
          <w:rFonts w:eastAsia="Times New Roman"/>
          <w:szCs w:val="24"/>
        </w:rPr>
        <w:t xml:space="preserve"> θα είχε όντως λυθεί πολύ νωρίτερα</w:t>
      </w:r>
      <w:r>
        <w:rPr>
          <w:rFonts w:eastAsia="Times New Roman"/>
          <w:szCs w:val="24"/>
        </w:rPr>
        <w:t>.</w:t>
      </w:r>
    </w:p>
    <w:p w14:paraId="2ED8BD1A" w14:textId="77777777" w:rsidR="00C647AD" w:rsidRDefault="00D506E1">
      <w:pPr>
        <w:spacing w:after="0" w:line="600" w:lineRule="auto"/>
        <w:ind w:firstLine="720"/>
        <w:jc w:val="both"/>
        <w:rPr>
          <w:rFonts w:eastAsia="Times New Roman"/>
          <w:szCs w:val="24"/>
        </w:rPr>
      </w:pPr>
      <w:r>
        <w:rPr>
          <w:rFonts w:eastAsia="Times New Roman"/>
          <w:szCs w:val="24"/>
        </w:rPr>
        <w:lastRenderedPageBreak/>
        <w:t>Να ξεκαθαρίσω, λοιπόν, μία και καλή, ν</w:t>
      </w:r>
      <w:r w:rsidRPr="00C75377">
        <w:rPr>
          <w:rFonts w:eastAsia="Times New Roman"/>
          <w:szCs w:val="24"/>
        </w:rPr>
        <w:t>αι</w:t>
      </w:r>
      <w:r>
        <w:rPr>
          <w:rFonts w:eastAsia="Times New Roman"/>
          <w:szCs w:val="24"/>
        </w:rPr>
        <w:t>,</w:t>
      </w:r>
      <w:r w:rsidRPr="00C75377">
        <w:rPr>
          <w:rFonts w:eastAsia="Times New Roman"/>
          <w:szCs w:val="24"/>
        </w:rPr>
        <w:t xml:space="preserve"> εμείς γυρεύ</w:t>
      </w:r>
      <w:r>
        <w:rPr>
          <w:rFonts w:eastAsia="Times New Roman"/>
          <w:szCs w:val="24"/>
        </w:rPr>
        <w:t>α</w:t>
      </w:r>
      <w:r w:rsidRPr="00C75377">
        <w:rPr>
          <w:rFonts w:eastAsia="Times New Roman"/>
          <w:szCs w:val="24"/>
        </w:rPr>
        <w:t>με και θέλαμε λύση</w:t>
      </w:r>
      <w:r>
        <w:rPr>
          <w:rFonts w:eastAsia="Times New Roman"/>
          <w:szCs w:val="24"/>
        </w:rPr>
        <w:t>. Ναι, ο Κ</w:t>
      </w:r>
      <w:r w:rsidRPr="00C75377">
        <w:rPr>
          <w:rFonts w:eastAsia="Times New Roman"/>
          <w:szCs w:val="24"/>
        </w:rPr>
        <w:t xml:space="preserve">ωνσταντίνος Μητσοτάκης ήθελε λύση στο </w:t>
      </w:r>
      <w:r>
        <w:rPr>
          <w:rFonts w:eastAsia="Times New Roman"/>
          <w:szCs w:val="24"/>
        </w:rPr>
        <w:t>σ</w:t>
      </w:r>
      <w:r>
        <w:rPr>
          <w:rFonts w:eastAsia="Times New Roman"/>
          <w:szCs w:val="24"/>
        </w:rPr>
        <w:t>κοπιανό. Και ναι,</w:t>
      </w:r>
      <w:r w:rsidRPr="00C75377">
        <w:rPr>
          <w:rFonts w:eastAsia="Times New Roman"/>
          <w:szCs w:val="24"/>
        </w:rPr>
        <w:t xml:space="preserve"> ήξ</w:t>
      </w:r>
      <w:r w:rsidRPr="00C75377">
        <w:rPr>
          <w:rFonts w:eastAsia="Times New Roman"/>
          <w:szCs w:val="24"/>
        </w:rPr>
        <w:t xml:space="preserve">ερε ότι αν πέσει η </w:t>
      </w:r>
      <w:r>
        <w:rPr>
          <w:rFonts w:eastAsia="Times New Roman"/>
          <w:szCs w:val="24"/>
        </w:rPr>
        <w:t>Κ</w:t>
      </w:r>
      <w:r w:rsidRPr="00C75377">
        <w:rPr>
          <w:rFonts w:eastAsia="Times New Roman"/>
          <w:szCs w:val="24"/>
        </w:rPr>
        <w:t>υβέρνηση του</w:t>
      </w:r>
      <w:r>
        <w:rPr>
          <w:rFonts w:eastAsia="Times New Roman"/>
          <w:szCs w:val="24"/>
        </w:rPr>
        <w:t>,</w:t>
      </w:r>
      <w:r w:rsidRPr="00C75377">
        <w:rPr>
          <w:rFonts w:eastAsia="Times New Roman"/>
          <w:szCs w:val="24"/>
        </w:rPr>
        <w:t xml:space="preserve"> εκ των πραγμάτων δεν μπορούσε να προχωρήσει σε λύση</w:t>
      </w:r>
      <w:r>
        <w:rPr>
          <w:rFonts w:eastAsia="Times New Roman"/>
          <w:szCs w:val="24"/>
        </w:rPr>
        <w:t>. Α</w:t>
      </w:r>
      <w:r w:rsidRPr="00C75377">
        <w:rPr>
          <w:rFonts w:eastAsia="Times New Roman"/>
          <w:szCs w:val="24"/>
        </w:rPr>
        <w:t>υτό για την ιστορία</w:t>
      </w:r>
      <w:r>
        <w:rPr>
          <w:rFonts w:eastAsia="Times New Roman"/>
          <w:szCs w:val="24"/>
        </w:rPr>
        <w:t>.</w:t>
      </w:r>
    </w:p>
    <w:p w14:paraId="2ED8BD1B" w14:textId="77777777" w:rsidR="00C647AD" w:rsidRDefault="00D506E1">
      <w:pPr>
        <w:spacing w:after="0" w:line="600" w:lineRule="auto"/>
        <w:ind w:firstLine="720"/>
        <w:jc w:val="both"/>
        <w:rPr>
          <w:rFonts w:eastAsia="Times New Roman"/>
          <w:szCs w:val="24"/>
        </w:rPr>
      </w:pPr>
      <w:r>
        <w:rPr>
          <w:rFonts w:eastAsia="Times New Roman"/>
          <w:szCs w:val="24"/>
        </w:rPr>
        <w:t>Τ</w:t>
      </w:r>
      <w:r w:rsidRPr="00C75377">
        <w:rPr>
          <w:rFonts w:eastAsia="Times New Roman"/>
          <w:szCs w:val="24"/>
        </w:rPr>
        <w:t>ο ότι ο κ</w:t>
      </w:r>
      <w:r>
        <w:rPr>
          <w:rFonts w:eastAsia="Times New Roman"/>
          <w:szCs w:val="24"/>
        </w:rPr>
        <w:t>.</w:t>
      </w:r>
      <w:r w:rsidRPr="00C75377">
        <w:rPr>
          <w:rFonts w:eastAsia="Times New Roman"/>
          <w:szCs w:val="24"/>
        </w:rPr>
        <w:t xml:space="preserve"> Κοτζιάς έ</w:t>
      </w:r>
      <w:r>
        <w:rPr>
          <w:rFonts w:eastAsia="Times New Roman"/>
          <w:szCs w:val="24"/>
        </w:rPr>
        <w:t>ρ</w:t>
      </w:r>
      <w:r w:rsidRPr="00C75377">
        <w:rPr>
          <w:rFonts w:eastAsia="Times New Roman"/>
          <w:szCs w:val="24"/>
        </w:rPr>
        <w:t>χετ</w:t>
      </w:r>
      <w:r>
        <w:rPr>
          <w:rFonts w:eastAsia="Times New Roman"/>
          <w:szCs w:val="24"/>
        </w:rPr>
        <w:t>αι</w:t>
      </w:r>
      <w:r w:rsidRPr="00C75377">
        <w:rPr>
          <w:rFonts w:eastAsia="Times New Roman"/>
          <w:szCs w:val="24"/>
        </w:rPr>
        <w:t xml:space="preserve"> σήμερα και χρησιμοποιεί τον κ</w:t>
      </w:r>
      <w:r>
        <w:rPr>
          <w:rFonts w:eastAsia="Times New Roman"/>
          <w:szCs w:val="24"/>
        </w:rPr>
        <w:t>.</w:t>
      </w:r>
      <w:r w:rsidRPr="00C75377">
        <w:rPr>
          <w:rFonts w:eastAsia="Times New Roman"/>
          <w:szCs w:val="24"/>
        </w:rPr>
        <w:t xml:space="preserve"> </w:t>
      </w:r>
      <w:r>
        <w:rPr>
          <w:rFonts w:eastAsia="Times New Roman"/>
          <w:szCs w:val="24"/>
        </w:rPr>
        <w:t>Γ</w:t>
      </w:r>
      <w:r w:rsidRPr="00C75377">
        <w:rPr>
          <w:rFonts w:eastAsia="Times New Roman"/>
          <w:szCs w:val="24"/>
        </w:rPr>
        <w:t xml:space="preserve">ρυλλάκη είναι </w:t>
      </w:r>
      <w:r>
        <w:rPr>
          <w:rFonts w:eastAsia="Times New Roman"/>
          <w:szCs w:val="24"/>
        </w:rPr>
        <w:t>ύβρης. Δ</w:t>
      </w:r>
      <w:r w:rsidRPr="00C75377">
        <w:rPr>
          <w:rFonts w:eastAsia="Times New Roman"/>
          <w:szCs w:val="24"/>
        </w:rPr>
        <w:t>ιότι ο κ</w:t>
      </w:r>
      <w:r>
        <w:rPr>
          <w:rFonts w:eastAsia="Times New Roman"/>
          <w:szCs w:val="24"/>
        </w:rPr>
        <w:t>.</w:t>
      </w:r>
      <w:r w:rsidRPr="00C75377">
        <w:rPr>
          <w:rFonts w:eastAsia="Times New Roman"/>
          <w:szCs w:val="24"/>
        </w:rPr>
        <w:t xml:space="preserve"> Κοτζιάς είναι νέος στη Βουλή των Ελλήνων</w:t>
      </w:r>
      <w:r>
        <w:rPr>
          <w:rFonts w:eastAsia="Times New Roman"/>
          <w:szCs w:val="24"/>
        </w:rPr>
        <w:t>, ε</w:t>
      </w:r>
      <w:r w:rsidRPr="00C75377">
        <w:rPr>
          <w:rFonts w:eastAsia="Times New Roman"/>
          <w:szCs w:val="24"/>
        </w:rPr>
        <w:t xml:space="preserve">γώ </w:t>
      </w:r>
      <w:r>
        <w:rPr>
          <w:rFonts w:eastAsia="Times New Roman"/>
          <w:szCs w:val="24"/>
        </w:rPr>
        <w:t>όμως,</w:t>
      </w:r>
      <w:r w:rsidRPr="00C75377">
        <w:rPr>
          <w:rFonts w:eastAsia="Times New Roman"/>
          <w:szCs w:val="24"/>
        </w:rPr>
        <w:t xml:space="preserve"> που είμαι παλιά</w:t>
      </w:r>
      <w:r>
        <w:rPr>
          <w:rFonts w:eastAsia="Times New Roman"/>
          <w:szCs w:val="24"/>
        </w:rPr>
        <w:t>,</w:t>
      </w:r>
      <w:r w:rsidRPr="00C75377">
        <w:rPr>
          <w:rFonts w:eastAsia="Times New Roman"/>
          <w:szCs w:val="24"/>
        </w:rPr>
        <w:t xml:space="preserve"> ξέρω ότι έχουμε έρθει σε αυτ</w:t>
      </w:r>
      <w:r>
        <w:rPr>
          <w:rFonts w:eastAsia="Times New Roman"/>
          <w:szCs w:val="24"/>
        </w:rPr>
        <w:t>ή</w:t>
      </w:r>
      <w:r w:rsidRPr="00C75377">
        <w:rPr>
          <w:rFonts w:eastAsia="Times New Roman"/>
          <w:szCs w:val="24"/>
        </w:rPr>
        <w:t xml:space="preserve"> </w:t>
      </w:r>
      <w:r>
        <w:rPr>
          <w:rFonts w:eastAsia="Times New Roman"/>
          <w:szCs w:val="24"/>
        </w:rPr>
        <w:t>τη Β</w:t>
      </w:r>
      <w:r w:rsidRPr="00C75377">
        <w:rPr>
          <w:rFonts w:eastAsia="Times New Roman"/>
          <w:szCs w:val="24"/>
        </w:rPr>
        <w:t xml:space="preserve">ουλή και από αυτό το </w:t>
      </w:r>
      <w:r>
        <w:rPr>
          <w:rFonts w:eastAsia="Times New Roman"/>
          <w:szCs w:val="24"/>
        </w:rPr>
        <w:t>έ</w:t>
      </w:r>
      <w:r w:rsidRPr="00C75377">
        <w:rPr>
          <w:rFonts w:eastAsia="Times New Roman"/>
          <w:szCs w:val="24"/>
        </w:rPr>
        <w:t xml:space="preserve">δρανο και έχουμε </w:t>
      </w:r>
      <w:r>
        <w:rPr>
          <w:rFonts w:eastAsia="Times New Roman"/>
          <w:szCs w:val="24"/>
        </w:rPr>
        <w:t>καταγγείλει τον κ.</w:t>
      </w:r>
      <w:r w:rsidRPr="00C75377">
        <w:rPr>
          <w:rFonts w:eastAsia="Times New Roman"/>
          <w:szCs w:val="24"/>
        </w:rPr>
        <w:t xml:space="preserve"> Γρυλλάκη</w:t>
      </w:r>
      <w:r>
        <w:rPr>
          <w:rFonts w:eastAsia="Times New Roman"/>
          <w:szCs w:val="24"/>
        </w:rPr>
        <w:t>,</w:t>
      </w:r>
      <w:r w:rsidRPr="00C75377">
        <w:rPr>
          <w:rFonts w:eastAsia="Times New Roman"/>
          <w:szCs w:val="24"/>
        </w:rPr>
        <w:t xml:space="preserve"> γιατί έκανε όλες </w:t>
      </w:r>
      <w:r>
        <w:rPr>
          <w:rFonts w:eastAsia="Times New Roman"/>
          <w:szCs w:val="24"/>
        </w:rPr>
        <w:t>τις</w:t>
      </w:r>
      <w:r w:rsidRPr="00C75377">
        <w:rPr>
          <w:rFonts w:eastAsia="Times New Roman"/>
          <w:szCs w:val="24"/>
        </w:rPr>
        <w:t xml:space="preserve"> παρακολουθήσεις τ</w:t>
      </w:r>
      <w:r>
        <w:rPr>
          <w:rFonts w:eastAsia="Times New Roman"/>
          <w:szCs w:val="24"/>
        </w:rPr>
        <w:t>ι</w:t>
      </w:r>
      <w:r w:rsidRPr="00C75377">
        <w:rPr>
          <w:rFonts w:eastAsia="Times New Roman"/>
          <w:szCs w:val="24"/>
        </w:rPr>
        <w:t>ς οποί</w:t>
      </w:r>
      <w:r>
        <w:rPr>
          <w:rFonts w:eastAsia="Times New Roman"/>
          <w:szCs w:val="24"/>
        </w:rPr>
        <w:t>ε</w:t>
      </w:r>
      <w:r w:rsidRPr="00C75377">
        <w:rPr>
          <w:rFonts w:eastAsia="Times New Roman"/>
          <w:szCs w:val="24"/>
        </w:rPr>
        <w:t>ς έκανε τον καιρό του Κωνσταντίνου Μητσοτάκη</w:t>
      </w:r>
      <w:r>
        <w:rPr>
          <w:rFonts w:eastAsia="Times New Roman"/>
          <w:szCs w:val="24"/>
        </w:rPr>
        <w:t>,</w:t>
      </w:r>
      <w:r w:rsidRPr="00C75377">
        <w:rPr>
          <w:rFonts w:eastAsia="Times New Roman"/>
          <w:szCs w:val="24"/>
        </w:rPr>
        <w:t xml:space="preserve"> όπου παρακολουθούσε και το</w:t>
      </w:r>
      <w:r>
        <w:rPr>
          <w:rFonts w:eastAsia="Times New Roman"/>
          <w:szCs w:val="24"/>
        </w:rPr>
        <w:t>ν</w:t>
      </w:r>
      <w:r w:rsidRPr="00C75377">
        <w:rPr>
          <w:rFonts w:eastAsia="Times New Roman"/>
          <w:szCs w:val="24"/>
        </w:rPr>
        <w:t xml:space="preserve"> Μητσοτάκη και εμ</w:t>
      </w:r>
      <w:r w:rsidRPr="00C75377">
        <w:rPr>
          <w:rFonts w:eastAsia="Times New Roman"/>
          <w:szCs w:val="24"/>
        </w:rPr>
        <w:t>ένα και όλους τους υπόλοιπους</w:t>
      </w:r>
      <w:r>
        <w:rPr>
          <w:rFonts w:eastAsia="Times New Roman"/>
          <w:szCs w:val="24"/>
        </w:rPr>
        <w:t>.</w:t>
      </w:r>
      <w:r w:rsidRPr="00C75377">
        <w:rPr>
          <w:rFonts w:eastAsia="Times New Roman"/>
          <w:szCs w:val="24"/>
        </w:rPr>
        <w:t xml:space="preserve"> </w:t>
      </w:r>
      <w:r>
        <w:rPr>
          <w:rFonts w:eastAsia="Times New Roman"/>
          <w:szCs w:val="24"/>
        </w:rPr>
        <w:t>Α</w:t>
      </w:r>
      <w:r w:rsidRPr="00C75377">
        <w:rPr>
          <w:rFonts w:eastAsia="Times New Roman"/>
          <w:szCs w:val="24"/>
        </w:rPr>
        <w:t>υτό έχει γίνει γνωστό τοις πάσ</w:t>
      </w:r>
      <w:r>
        <w:rPr>
          <w:rFonts w:eastAsia="Times New Roman"/>
          <w:szCs w:val="24"/>
        </w:rPr>
        <w:t>ι. Κ</w:t>
      </w:r>
      <w:r w:rsidRPr="00C75377">
        <w:rPr>
          <w:rFonts w:eastAsia="Times New Roman"/>
          <w:szCs w:val="24"/>
        </w:rPr>
        <w:t>ι αν με ρωτήσετε π</w:t>
      </w:r>
      <w:r>
        <w:rPr>
          <w:rFonts w:eastAsia="Times New Roman"/>
          <w:szCs w:val="24"/>
        </w:rPr>
        <w:t>ώ</w:t>
      </w:r>
      <w:r w:rsidRPr="00C75377">
        <w:rPr>
          <w:rFonts w:eastAsia="Times New Roman"/>
          <w:szCs w:val="24"/>
        </w:rPr>
        <w:t>ς</w:t>
      </w:r>
      <w:r>
        <w:rPr>
          <w:rFonts w:eastAsia="Times New Roman"/>
          <w:szCs w:val="24"/>
        </w:rPr>
        <w:t xml:space="preserve"> </w:t>
      </w:r>
      <w:r w:rsidRPr="00C75377">
        <w:rPr>
          <w:rFonts w:eastAsia="Times New Roman"/>
          <w:szCs w:val="24"/>
        </w:rPr>
        <w:t>τον είχε σύμβουλο</w:t>
      </w:r>
      <w:r>
        <w:rPr>
          <w:rFonts w:eastAsia="Times New Roman"/>
          <w:szCs w:val="24"/>
        </w:rPr>
        <w:t xml:space="preserve"> ο</w:t>
      </w:r>
      <w:r w:rsidRPr="00C75377">
        <w:rPr>
          <w:rFonts w:eastAsia="Times New Roman"/>
          <w:szCs w:val="24"/>
        </w:rPr>
        <w:t xml:space="preserve"> κ</w:t>
      </w:r>
      <w:r>
        <w:rPr>
          <w:rFonts w:eastAsia="Times New Roman"/>
          <w:szCs w:val="24"/>
        </w:rPr>
        <w:t>.</w:t>
      </w:r>
      <w:r w:rsidRPr="00C75377">
        <w:rPr>
          <w:rFonts w:eastAsia="Times New Roman"/>
          <w:szCs w:val="24"/>
        </w:rPr>
        <w:t xml:space="preserve"> Μητσοτάκης </w:t>
      </w:r>
      <w:r>
        <w:rPr>
          <w:rFonts w:eastAsia="Times New Roman"/>
          <w:szCs w:val="24"/>
        </w:rPr>
        <w:t>-</w:t>
      </w:r>
      <w:r w:rsidRPr="00C75377">
        <w:rPr>
          <w:rFonts w:eastAsia="Times New Roman"/>
          <w:szCs w:val="24"/>
        </w:rPr>
        <w:t>γιατί</w:t>
      </w:r>
      <w:r>
        <w:rPr>
          <w:rFonts w:eastAsia="Times New Roman"/>
          <w:szCs w:val="24"/>
        </w:rPr>
        <w:t xml:space="preserve"> </w:t>
      </w:r>
      <w:r w:rsidRPr="00C75377">
        <w:rPr>
          <w:rFonts w:eastAsia="Times New Roman"/>
          <w:szCs w:val="24"/>
        </w:rPr>
        <w:t>υποθέτω πως αυτό θα μου πει ο κ</w:t>
      </w:r>
      <w:r>
        <w:rPr>
          <w:rFonts w:eastAsia="Times New Roman"/>
          <w:szCs w:val="24"/>
        </w:rPr>
        <w:t>.</w:t>
      </w:r>
      <w:r w:rsidRPr="00C75377">
        <w:rPr>
          <w:rFonts w:eastAsia="Times New Roman"/>
          <w:szCs w:val="24"/>
        </w:rPr>
        <w:t xml:space="preserve"> Κοτζιάς</w:t>
      </w:r>
      <w:r>
        <w:rPr>
          <w:rFonts w:eastAsia="Times New Roman"/>
          <w:szCs w:val="24"/>
        </w:rPr>
        <w:t xml:space="preserve">-, </w:t>
      </w:r>
      <w:r w:rsidRPr="00C75377">
        <w:rPr>
          <w:rFonts w:eastAsia="Times New Roman"/>
          <w:szCs w:val="24"/>
        </w:rPr>
        <w:t>θα απαντήσω και εγώ</w:t>
      </w:r>
      <w:r>
        <w:rPr>
          <w:rFonts w:eastAsia="Times New Roman"/>
          <w:szCs w:val="24"/>
        </w:rPr>
        <w:t>: «Κ</w:t>
      </w:r>
      <w:r w:rsidRPr="00C75377">
        <w:rPr>
          <w:rFonts w:eastAsia="Times New Roman"/>
          <w:szCs w:val="24"/>
        </w:rPr>
        <w:t>αλά</w:t>
      </w:r>
      <w:r>
        <w:rPr>
          <w:rFonts w:eastAsia="Times New Roman"/>
          <w:szCs w:val="24"/>
        </w:rPr>
        <w:t>,</w:t>
      </w:r>
      <w:r w:rsidRPr="00C75377">
        <w:rPr>
          <w:rFonts w:eastAsia="Times New Roman"/>
          <w:szCs w:val="24"/>
        </w:rPr>
        <w:t xml:space="preserve"> </w:t>
      </w:r>
      <w:r>
        <w:rPr>
          <w:rFonts w:eastAsia="Times New Roman"/>
          <w:szCs w:val="24"/>
        </w:rPr>
        <w:t>ε</w:t>
      </w:r>
      <w:r w:rsidRPr="00C75377">
        <w:rPr>
          <w:rFonts w:eastAsia="Times New Roman"/>
          <w:szCs w:val="24"/>
        </w:rPr>
        <w:t xml:space="preserve">δώ ολόκληρο </w:t>
      </w:r>
      <w:r>
        <w:rPr>
          <w:rFonts w:eastAsia="Times New Roman"/>
          <w:szCs w:val="24"/>
        </w:rPr>
        <w:t>Βαρουφάκη</w:t>
      </w:r>
      <w:r w:rsidRPr="00C75377">
        <w:rPr>
          <w:rFonts w:eastAsia="Times New Roman"/>
          <w:szCs w:val="24"/>
        </w:rPr>
        <w:t xml:space="preserve"> είχε ο κ</w:t>
      </w:r>
      <w:r>
        <w:rPr>
          <w:rFonts w:eastAsia="Times New Roman"/>
          <w:szCs w:val="24"/>
        </w:rPr>
        <w:t>.</w:t>
      </w:r>
      <w:r w:rsidRPr="00C75377">
        <w:rPr>
          <w:rFonts w:eastAsia="Times New Roman"/>
          <w:szCs w:val="24"/>
        </w:rPr>
        <w:t xml:space="preserve"> Τσίπρας</w:t>
      </w:r>
      <w:r>
        <w:rPr>
          <w:rFonts w:eastAsia="Times New Roman"/>
          <w:szCs w:val="24"/>
        </w:rPr>
        <w:t xml:space="preserve">, ο κ. Γρυλλάκης </w:t>
      </w:r>
      <w:r>
        <w:rPr>
          <w:rFonts w:eastAsia="Times New Roman"/>
          <w:szCs w:val="24"/>
        </w:rPr>
        <w:t>ήταν το πρόβλημά σας;»</w:t>
      </w:r>
    </w:p>
    <w:p w14:paraId="2ED8BD1C"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BD1D" w14:textId="77777777" w:rsidR="00C647AD" w:rsidRDefault="00D506E1">
      <w:pPr>
        <w:spacing w:after="0" w:line="600" w:lineRule="auto"/>
        <w:ind w:firstLine="720"/>
        <w:jc w:val="center"/>
        <w:rPr>
          <w:rFonts w:eastAsia="Times New Roman"/>
          <w:szCs w:val="24"/>
        </w:rPr>
      </w:pPr>
      <w:r>
        <w:rPr>
          <w:rFonts w:eastAsia="Times New Roman"/>
          <w:szCs w:val="24"/>
        </w:rPr>
        <w:lastRenderedPageBreak/>
        <w:t>(Θόρυβος στην Αίθουσα)</w:t>
      </w:r>
    </w:p>
    <w:p w14:paraId="2ED8BD1E" w14:textId="77777777" w:rsidR="00C647AD" w:rsidRDefault="00D506E1">
      <w:pPr>
        <w:spacing w:after="0" w:line="600" w:lineRule="auto"/>
        <w:ind w:firstLine="720"/>
        <w:jc w:val="both"/>
        <w:rPr>
          <w:rFonts w:eastAsia="Times New Roman"/>
          <w:szCs w:val="24"/>
        </w:rPr>
      </w:pPr>
      <w:r>
        <w:rPr>
          <w:rFonts w:eastAsia="Times New Roman"/>
          <w:szCs w:val="24"/>
        </w:rPr>
        <w:t>Σιγά-σιγά, κ</w:t>
      </w:r>
      <w:r w:rsidRPr="00C75377">
        <w:rPr>
          <w:rFonts w:eastAsia="Times New Roman"/>
          <w:szCs w:val="24"/>
        </w:rPr>
        <w:t xml:space="preserve">υρίες και </w:t>
      </w:r>
      <w:r>
        <w:rPr>
          <w:rFonts w:eastAsia="Times New Roman"/>
          <w:szCs w:val="24"/>
        </w:rPr>
        <w:t>κύριοι.</w:t>
      </w:r>
    </w:p>
    <w:p w14:paraId="2ED8BD1F" w14:textId="77777777" w:rsidR="00C647AD" w:rsidRDefault="00D506E1">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Ησυχία, παρακαλώ.</w:t>
      </w:r>
    </w:p>
    <w:p w14:paraId="2ED8BD20" w14:textId="77777777" w:rsidR="00C647AD" w:rsidRDefault="00D506E1">
      <w:pPr>
        <w:spacing w:after="0"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Έρχομαι, λοιπόν, σ</w:t>
      </w:r>
      <w:r w:rsidRPr="00C75377">
        <w:rPr>
          <w:rFonts w:eastAsia="Times New Roman"/>
          <w:szCs w:val="24"/>
        </w:rPr>
        <w:t xml:space="preserve">την </w:t>
      </w:r>
      <w:r>
        <w:rPr>
          <w:rFonts w:eastAsia="Times New Roman"/>
          <w:szCs w:val="24"/>
        </w:rPr>
        <w:t xml:space="preserve">περίοδο την </w:t>
      </w:r>
      <w:r w:rsidRPr="00C75377">
        <w:rPr>
          <w:rFonts w:eastAsia="Times New Roman"/>
          <w:szCs w:val="24"/>
        </w:rPr>
        <w:t xml:space="preserve">οποία διαχειριστήκαμε </w:t>
      </w:r>
      <w:r>
        <w:rPr>
          <w:rFonts w:eastAsia="Times New Roman"/>
          <w:szCs w:val="24"/>
        </w:rPr>
        <w:t>εμ</w:t>
      </w:r>
      <w:r>
        <w:rPr>
          <w:rFonts w:eastAsia="Times New Roman"/>
          <w:szCs w:val="24"/>
        </w:rPr>
        <w:t>είς.</w:t>
      </w:r>
    </w:p>
    <w:p w14:paraId="2ED8BD21" w14:textId="77777777" w:rsidR="00C647AD" w:rsidRDefault="00D506E1">
      <w:pPr>
        <w:spacing w:after="0" w:line="600" w:lineRule="auto"/>
        <w:ind w:firstLine="720"/>
        <w:jc w:val="both"/>
        <w:rPr>
          <w:rFonts w:eastAsia="Times New Roman"/>
          <w:szCs w:val="24"/>
        </w:rPr>
      </w:pPr>
      <w:r>
        <w:rPr>
          <w:rFonts w:eastAsia="Times New Roman"/>
          <w:szCs w:val="24"/>
        </w:rPr>
        <w:t>Ναι, η</w:t>
      </w:r>
      <w:r w:rsidRPr="00C75377">
        <w:rPr>
          <w:rFonts w:eastAsia="Times New Roman"/>
          <w:szCs w:val="24"/>
        </w:rPr>
        <w:t xml:space="preserve"> </w:t>
      </w:r>
      <w:r>
        <w:rPr>
          <w:rFonts w:eastAsia="Times New Roman"/>
          <w:szCs w:val="24"/>
        </w:rPr>
        <w:t>Κ</w:t>
      </w:r>
      <w:r w:rsidRPr="00C75377">
        <w:rPr>
          <w:rFonts w:eastAsia="Times New Roman"/>
          <w:szCs w:val="24"/>
        </w:rPr>
        <w:t>υβέρνηση Καραμανλή ήθελε λύση</w:t>
      </w:r>
      <w:r>
        <w:rPr>
          <w:rFonts w:eastAsia="Times New Roman"/>
          <w:szCs w:val="24"/>
        </w:rPr>
        <w:t>. Και, ναι,</w:t>
      </w:r>
      <w:r w:rsidRPr="00C75377">
        <w:rPr>
          <w:rFonts w:eastAsia="Times New Roman"/>
          <w:szCs w:val="24"/>
        </w:rPr>
        <w:t xml:space="preserve"> η πίεση εκείνη την εποχή</w:t>
      </w:r>
      <w:r>
        <w:rPr>
          <w:rFonts w:eastAsia="Times New Roman"/>
          <w:szCs w:val="24"/>
        </w:rPr>
        <w:t xml:space="preserve"> </w:t>
      </w:r>
      <w:r w:rsidRPr="00C75377">
        <w:rPr>
          <w:rFonts w:eastAsia="Times New Roman"/>
          <w:szCs w:val="24"/>
        </w:rPr>
        <w:t>από όλους τους Ευρωπαίους</w:t>
      </w:r>
      <w:r>
        <w:rPr>
          <w:rFonts w:eastAsia="Times New Roman"/>
          <w:szCs w:val="24"/>
        </w:rPr>
        <w:t>,</w:t>
      </w:r>
      <w:r w:rsidRPr="00C75377">
        <w:rPr>
          <w:rFonts w:eastAsia="Times New Roman"/>
          <w:szCs w:val="24"/>
        </w:rPr>
        <w:t xml:space="preserve"> ιδιαίτερα από τους Αμερικανούς</w:t>
      </w:r>
      <w:r>
        <w:rPr>
          <w:rFonts w:eastAsia="Times New Roman"/>
          <w:szCs w:val="24"/>
        </w:rPr>
        <w:t>,</w:t>
      </w:r>
      <w:r w:rsidRPr="00C75377">
        <w:rPr>
          <w:rFonts w:eastAsia="Times New Roman"/>
          <w:szCs w:val="24"/>
        </w:rPr>
        <w:t xml:space="preserve"> ήτανε κολοσσιαία</w:t>
      </w:r>
      <w:r>
        <w:rPr>
          <w:rFonts w:eastAsia="Times New Roman"/>
          <w:szCs w:val="24"/>
        </w:rPr>
        <w:t>. Και, ναι, επιδιώξαμε λύση, π</w:t>
      </w:r>
      <w:r w:rsidRPr="00C75377">
        <w:rPr>
          <w:rFonts w:eastAsia="Times New Roman"/>
          <w:szCs w:val="24"/>
        </w:rPr>
        <w:t>ροσπαθήσαμε να βρούμε λύση και διαπραγματευ</w:t>
      </w:r>
      <w:r>
        <w:rPr>
          <w:rFonts w:eastAsia="Times New Roman"/>
          <w:szCs w:val="24"/>
        </w:rPr>
        <w:t>θ</w:t>
      </w:r>
      <w:r w:rsidRPr="00C75377">
        <w:rPr>
          <w:rFonts w:eastAsia="Times New Roman"/>
          <w:szCs w:val="24"/>
        </w:rPr>
        <w:t>ήκαμε</w:t>
      </w:r>
      <w:r>
        <w:rPr>
          <w:rFonts w:eastAsia="Times New Roman"/>
          <w:szCs w:val="24"/>
        </w:rPr>
        <w:t>. Κ</w:t>
      </w:r>
      <w:r w:rsidRPr="00C75377">
        <w:rPr>
          <w:rFonts w:eastAsia="Times New Roman"/>
          <w:szCs w:val="24"/>
        </w:rPr>
        <w:t>αι διαπραγματευ</w:t>
      </w:r>
      <w:r>
        <w:rPr>
          <w:rFonts w:eastAsia="Times New Roman"/>
          <w:szCs w:val="24"/>
        </w:rPr>
        <w:t>θ</w:t>
      </w:r>
      <w:r w:rsidRPr="00C75377">
        <w:rPr>
          <w:rFonts w:eastAsia="Times New Roman"/>
          <w:szCs w:val="24"/>
        </w:rPr>
        <w:t>ήκαμε καλή τη πίστ</w:t>
      </w:r>
      <w:r>
        <w:rPr>
          <w:rFonts w:eastAsia="Times New Roman"/>
          <w:szCs w:val="24"/>
        </w:rPr>
        <w:t>ει. Και βεβαίως,</w:t>
      </w:r>
      <w:r w:rsidRPr="00C75377">
        <w:rPr>
          <w:rFonts w:eastAsia="Times New Roman"/>
          <w:szCs w:val="24"/>
        </w:rPr>
        <w:t xml:space="preserve"> </w:t>
      </w:r>
      <w:r>
        <w:rPr>
          <w:rFonts w:eastAsia="Times New Roman"/>
          <w:szCs w:val="24"/>
        </w:rPr>
        <w:t>συζητήσαμε ονόματα τα οποία είχαν</w:t>
      </w:r>
      <w:r w:rsidRPr="00C75377">
        <w:rPr>
          <w:rFonts w:eastAsia="Times New Roman"/>
          <w:szCs w:val="24"/>
        </w:rPr>
        <w:t xml:space="preserve"> σύνθετη ονομασία</w:t>
      </w:r>
      <w:r>
        <w:rPr>
          <w:rFonts w:eastAsia="Times New Roman"/>
          <w:szCs w:val="24"/>
        </w:rPr>
        <w:t>,</w:t>
      </w:r>
      <w:r w:rsidRPr="00C75377">
        <w:rPr>
          <w:rFonts w:eastAsia="Times New Roman"/>
          <w:szCs w:val="24"/>
        </w:rPr>
        <w:t xml:space="preserve"> 100%</w:t>
      </w:r>
      <w:r>
        <w:rPr>
          <w:rFonts w:eastAsia="Times New Roman"/>
          <w:szCs w:val="24"/>
        </w:rPr>
        <w:t>. Τ</w:t>
      </w:r>
      <w:r w:rsidRPr="00C75377">
        <w:rPr>
          <w:rFonts w:eastAsia="Times New Roman"/>
          <w:szCs w:val="24"/>
        </w:rPr>
        <w:t>ο έχω πει εκατοντάδες φορές</w:t>
      </w:r>
      <w:r>
        <w:rPr>
          <w:rFonts w:eastAsia="Times New Roman"/>
          <w:szCs w:val="24"/>
        </w:rPr>
        <w:t>. Ένα πράγμα δεν κάναμε κ</w:t>
      </w:r>
      <w:r w:rsidRPr="00C75377">
        <w:rPr>
          <w:rFonts w:eastAsia="Times New Roman"/>
          <w:szCs w:val="24"/>
        </w:rPr>
        <w:t>αι εκεί κόλλησε</w:t>
      </w:r>
      <w:r>
        <w:rPr>
          <w:rFonts w:eastAsia="Times New Roman"/>
          <w:szCs w:val="24"/>
        </w:rPr>
        <w:t xml:space="preserve"> η</w:t>
      </w:r>
      <w:r w:rsidRPr="00C75377">
        <w:rPr>
          <w:rFonts w:eastAsia="Times New Roman"/>
          <w:szCs w:val="24"/>
        </w:rPr>
        <w:t xml:space="preserve"> υπόθεση</w:t>
      </w:r>
      <w:r>
        <w:rPr>
          <w:rFonts w:eastAsia="Times New Roman"/>
          <w:szCs w:val="24"/>
        </w:rPr>
        <w:t>. Τ</w:t>
      </w:r>
      <w:r w:rsidRPr="00C75377">
        <w:rPr>
          <w:rFonts w:eastAsia="Times New Roman"/>
          <w:szCs w:val="24"/>
        </w:rPr>
        <w:t>ο λέει το τηλεγράφημα</w:t>
      </w:r>
      <w:r>
        <w:rPr>
          <w:rFonts w:eastAsia="Times New Roman"/>
          <w:szCs w:val="24"/>
        </w:rPr>
        <w:t>, κύριε</w:t>
      </w:r>
      <w:r w:rsidRPr="00C75377">
        <w:rPr>
          <w:rFonts w:eastAsia="Times New Roman"/>
          <w:szCs w:val="24"/>
        </w:rPr>
        <w:t xml:space="preserve"> Κοτζιά</w:t>
      </w:r>
      <w:r>
        <w:rPr>
          <w:rFonts w:eastAsia="Times New Roman"/>
          <w:szCs w:val="24"/>
        </w:rPr>
        <w:t xml:space="preserve">, </w:t>
      </w:r>
      <w:r w:rsidRPr="00C75377">
        <w:rPr>
          <w:rFonts w:eastAsia="Times New Roman"/>
          <w:szCs w:val="24"/>
        </w:rPr>
        <w:t xml:space="preserve">που </w:t>
      </w:r>
      <w:r>
        <w:rPr>
          <w:rFonts w:eastAsia="Times New Roman"/>
          <w:szCs w:val="24"/>
        </w:rPr>
        <w:t>μες την</w:t>
      </w:r>
      <w:r w:rsidRPr="00C75377">
        <w:rPr>
          <w:rFonts w:eastAsia="Times New Roman"/>
          <w:szCs w:val="24"/>
        </w:rPr>
        <w:t xml:space="preserve"> ταχύτητ</w:t>
      </w:r>
      <w:r>
        <w:rPr>
          <w:rFonts w:eastAsia="Times New Roman"/>
          <w:szCs w:val="24"/>
        </w:rPr>
        <w:t>ά σας μου</w:t>
      </w:r>
      <w:r w:rsidRPr="00C75377">
        <w:rPr>
          <w:rFonts w:eastAsia="Times New Roman"/>
          <w:szCs w:val="24"/>
        </w:rPr>
        <w:t xml:space="preserve"> δώσατε την τελευ</w:t>
      </w:r>
      <w:r w:rsidRPr="00C75377">
        <w:rPr>
          <w:rFonts w:eastAsia="Times New Roman"/>
          <w:szCs w:val="24"/>
        </w:rPr>
        <w:t>ταία φορά</w:t>
      </w:r>
      <w:r>
        <w:rPr>
          <w:rFonts w:eastAsia="Times New Roman"/>
          <w:szCs w:val="24"/>
        </w:rPr>
        <w:t>. Διότι</w:t>
      </w:r>
      <w:r w:rsidRPr="00C75377">
        <w:rPr>
          <w:rFonts w:eastAsia="Times New Roman"/>
          <w:szCs w:val="24"/>
        </w:rPr>
        <w:t xml:space="preserve"> εγώ είχα την </w:t>
      </w:r>
      <w:r>
        <w:rPr>
          <w:rFonts w:eastAsia="Times New Roman"/>
          <w:szCs w:val="24"/>
        </w:rPr>
        <w:t>ευγένεια</w:t>
      </w:r>
      <w:r w:rsidRPr="00C75377">
        <w:rPr>
          <w:rFonts w:eastAsia="Times New Roman"/>
          <w:szCs w:val="24"/>
        </w:rPr>
        <w:t xml:space="preserve"> να μην βγάλω τηλεγραφήματα ειδικού χειρισμού</w:t>
      </w:r>
      <w:r>
        <w:rPr>
          <w:rFonts w:eastAsia="Times New Roman"/>
          <w:szCs w:val="24"/>
        </w:rPr>
        <w:t xml:space="preserve">. </w:t>
      </w:r>
      <w:r w:rsidRPr="00657023">
        <w:rPr>
          <w:rFonts w:eastAsia="Times New Roman"/>
          <w:szCs w:val="24"/>
        </w:rPr>
        <w:t>Εσείς,</w:t>
      </w:r>
      <w:r w:rsidRPr="00C75377">
        <w:rPr>
          <w:rFonts w:eastAsia="Times New Roman"/>
          <w:szCs w:val="24"/>
        </w:rPr>
        <w:t xml:space="preserve"> </w:t>
      </w:r>
      <w:r>
        <w:rPr>
          <w:rFonts w:eastAsia="Times New Roman"/>
          <w:szCs w:val="24"/>
        </w:rPr>
        <w:t>όμως,</w:t>
      </w:r>
      <w:r w:rsidRPr="00C75377">
        <w:rPr>
          <w:rFonts w:eastAsia="Times New Roman"/>
          <w:szCs w:val="24"/>
        </w:rPr>
        <w:t xml:space="preserve"> τ</w:t>
      </w:r>
      <w:r>
        <w:rPr>
          <w:rFonts w:eastAsia="Times New Roman"/>
          <w:szCs w:val="24"/>
          <w:lang w:val="en-US"/>
        </w:rPr>
        <w:t>o</w:t>
      </w:r>
      <w:r w:rsidRPr="00C75377">
        <w:rPr>
          <w:rFonts w:eastAsia="Times New Roman"/>
          <w:szCs w:val="24"/>
        </w:rPr>
        <w:t xml:space="preserve"> δώσατε</w:t>
      </w:r>
      <w:r>
        <w:rPr>
          <w:rFonts w:eastAsia="Times New Roman"/>
          <w:szCs w:val="24"/>
        </w:rPr>
        <w:t>. Κ</w:t>
      </w:r>
      <w:r w:rsidRPr="00C75377">
        <w:rPr>
          <w:rFonts w:eastAsia="Times New Roman"/>
          <w:szCs w:val="24"/>
        </w:rPr>
        <w:t xml:space="preserve">αι λέει το τηλεγράφημα </w:t>
      </w:r>
      <w:r>
        <w:rPr>
          <w:rFonts w:eastAsia="Times New Roman"/>
          <w:szCs w:val="24"/>
        </w:rPr>
        <w:t>-έ</w:t>
      </w:r>
      <w:r w:rsidRPr="00C75377">
        <w:rPr>
          <w:rFonts w:eastAsia="Times New Roman"/>
          <w:szCs w:val="24"/>
        </w:rPr>
        <w:t>χει κατατεθεί ήδη</w:t>
      </w:r>
      <w:r w:rsidRPr="00842185">
        <w:rPr>
          <w:rFonts w:eastAsia="Times New Roman"/>
          <w:szCs w:val="24"/>
        </w:rPr>
        <w:t xml:space="preserve"> </w:t>
      </w:r>
      <w:r>
        <w:rPr>
          <w:rFonts w:eastAsia="Times New Roman"/>
          <w:szCs w:val="24"/>
        </w:rPr>
        <w:t>στα Πρακτικά,</w:t>
      </w:r>
      <w:r w:rsidRPr="00C75377">
        <w:rPr>
          <w:rFonts w:eastAsia="Times New Roman"/>
          <w:szCs w:val="24"/>
        </w:rPr>
        <w:t xml:space="preserve"> αν θέλετε το καταθέτω ξανά</w:t>
      </w:r>
      <w:r>
        <w:rPr>
          <w:rFonts w:eastAsia="Times New Roman"/>
          <w:szCs w:val="24"/>
        </w:rPr>
        <w:t>-</w:t>
      </w:r>
      <w:r w:rsidRPr="00C75377">
        <w:rPr>
          <w:rFonts w:eastAsia="Times New Roman"/>
          <w:szCs w:val="24"/>
        </w:rPr>
        <w:t xml:space="preserve"> ότι πήγε</w:t>
      </w:r>
      <w:r>
        <w:rPr>
          <w:rFonts w:eastAsia="Times New Roman"/>
          <w:szCs w:val="24"/>
        </w:rPr>
        <w:t xml:space="preserve"> ο</w:t>
      </w:r>
      <w:r w:rsidRPr="00C75377">
        <w:rPr>
          <w:rFonts w:eastAsia="Times New Roman"/>
          <w:szCs w:val="24"/>
        </w:rPr>
        <w:t xml:space="preserve"> Αμερικανός </w:t>
      </w:r>
      <w:r>
        <w:rPr>
          <w:rFonts w:eastAsia="Times New Roman"/>
          <w:szCs w:val="24"/>
        </w:rPr>
        <w:t>Π</w:t>
      </w:r>
      <w:r w:rsidRPr="00C75377">
        <w:rPr>
          <w:rFonts w:eastAsia="Times New Roman"/>
          <w:szCs w:val="24"/>
        </w:rPr>
        <w:t xml:space="preserve">ρέσβης και </w:t>
      </w:r>
      <w:r>
        <w:rPr>
          <w:rFonts w:eastAsia="Times New Roman"/>
          <w:szCs w:val="24"/>
        </w:rPr>
        <w:t xml:space="preserve">είδε τον </w:t>
      </w:r>
      <w:r w:rsidRPr="00C75377">
        <w:rPr>
          <w:rFonts w:eastAsia="Times New Roman"/>
          <w:szCs w:val="24"/>
        </w:rPr>
        <w:t>Γκρούεφσκι</w:t>
      </w:r>
      <w:r>
        <w:rPr>
          <w:rFonts w:eastAsia="Times New Roman"/>
          <w:szCs w:val="24"/>
        </w:rPr>
        <w:t>. Και το</w:t>
      </w:r>
      <w:r>
        <w:rPr>
          <w:rFonts w:eastAsia="Times New Roman"/>
          <w:szCs w:val="24"/>
        </w:rPr>
        <w:t>υ λέει ο Γκρουέφσκι: «Κ</w:t>
      </w:r>
      <w:r w:rsidRPr="00C75377">
        <w:rPr>
          <w:rFonts w:eastAsia="Times New Roman"/>
          <w:szCs w:val="24"/>
        </w:rPr>
        <w:t>αλά το όνομα</w:t>
      </w:r>
      <w:r>
        <w:rPr>
          <w:rFonts w:eastAsia="Times New Roman"/>
          <w:szCs w:val="24"/>
        </w:rPr>
        <w:t>, που θ</w:t>
      </w:r>
      <w:r w:rsidRPr="00C75377">
        <w:rPr>
          <w:rFonts w:eastAsia="Times New Roman"/>
          <w:szCs w:val="24"/>
        </w:rPr>
        <w:t xml:space="preserve">έλουν να αλλάξουν το </w:t>
      </w:r>
      <w:r w:rsidRPr="00C75377">
        <w:rPr>
          <w:rFonts w:eastAsia="Times New Roman"/>
          <w:szCs w:val="24"/>
        </w:rPr>
        <w:lastRenderedPageBreak/>
        <w:t>όνομα</w:t>
      </w:r>
      <w:r>
        <w:rPr>
          <w:rFonts w:eastAsia="Times New Roman"/>
          <w:szCs w:val="24"/>
        </w:rPr>
        <w:t xml:space="preserve">, </w:t>
      </w:r>
      <w:r w:rsidRPr="00C75377">
        <w:rPr>
          <w:rFonts w:eastAsia="Times New Roman"/>
          <w:szCs w:val="24"/>
        </w:rPr>
        <w:t>αλλά μας ζητάνε να μην ονομαζόμαστε Μακεδόνες και να μην χρησιμοποιούμε τη μακεδονική γλώσσα</w:t>
      </w:r>
      <w:r>
        <w:rPr>
          <w:rFonts w:eastAsia="Times New Roman"/>
          <w:szCs w:val="24"/>
        </w:rPr>
        <w:t>. Και</w:t>
      </w:r>
      <w:r w:rsidRPr="00C75377">
        <w:rPr>
          <w:rFonts w:eastAsia="Times New Roman"/>
          <w:szCs w:val="24"/>
        </w:rPr>
        <w:t xml:space="preserve"> αυτό δεν μπορώ να το δεχτώ</w:t>
      </w:r>
      <w:r>
        <w:rPr>
          <w:rFonts w:eastAsia="Times New Roman"/>
          <w:szCs w:val="24"/>
        </w:rPr>
        <w:t>».</w:t>
      </w:r>
      <w:r w:rsidRPr="00922388">
        <w:rPr>
          <w:rFonts w:eastAsia="Times New Roman"/>
          <w:szCs w:val="24"/>
        </w:rPr>
        <w:t xml:space="preserve"> </w:t>
      </w:r>
      <w:r>
        <w:rPr>
          <w:rFonts w:eastAsia="Times New Roman"/>
          <w:szCs w:val="24"/>
        </w:rPr>
        <w:t>Κ</w:t>
      </w:r>
      <w:r w:rsidRPr="00C75377">
        <w:rPr>
          <w:rFonts w:eastAsia="Times New Roman"/>
          <w:szCs w:val="24"/>
        </w:rPr>
        <w:t>α</w:t>
      </w:r>
      <w:r>
        <w:rPr>
          <w:rFonts w:eastAsia="Times New Roman"/>
          <w:szCs w:val="24"/>
        </w:rPr>
        <w:t>ι αυτή είναι η ιστορική αλήθεια, κυρίε</w:t>
      </w:r>
      <w:r w:rsidRPr="00C75377">
        <w:rPr>
          <w:rFonts w:eastAsia="Times New Roman"/>
          <w:szCs w:val="24"/>
        </w:rPr>
        <w:t>ς και κύριοι συνάδε</w:t>
      </w:r>
      <w:r w:rsidRPr="00C75377">
        <w:rPr>
          <w:rFonts w:eastAsia="Times New Roman"/>
          <w:szCs w:val="24"/>
        </w:rPr>
        <w:t>λφοι</w:t>
      </w:r>
      <w:r>
        <w:rPr>
          <w:rFonts w:eastAsia="Times New Roman"/>
          <w:szCs w:val="24"/>
        </w:rPr>
        <w:t>.</w:t>
      </w:r>
    </w:p>
    <w:p w14:paraId="2ED8BD22" w14:textId="77777777" w:rsidR="00C647AD" w:rsidRDefault="00D506E1">
      <w:pPr>
        <w:spacing w:after="0" w:line="600" w:lineRule="auto"/>
        <w:ind w:firstLine="720"/>
        <w:jc w:val="both"/>
        <w:rPr>
          <w:rFonts w:eastAsia="Times New Roman"/>
          <w:szCs w:val="24"/>
        </w:rPr>
      </w:pPr>
      <w:r>
        <w:rPr>
          <w:rFonts w:eastAsia="Times New Roman"/>
          <w:szCs w:val="24"/>
        </w:rPr>
        <w:t>(Παρατεταμένα χειροκροτήματα από την πτέρυγα της Νέας Δημοκρατίας)</w:t>
      </w:r>
    </w:p>
    <w:p w14:paraId="2ED8BD23" w14:textId="77777777" w:rsidR="00C647AD" w:rsidRDefault="00D506E1">
      <w:pPr>
        <w:spacing w:after="0" w:line="600" w:lineRule="auto"/>
        <w:ind w:firstLine="720"/>
        <w:jc w:val="both"/>
        <w:rPr>
          <w:rFonts w:eastAsia="Times New Roman"/>
          <w:szCs w:val="24"/>
        </w:rPr>
      </w:pPr>
      <w:r>
        <w:rPr>
          <w:rFonts w:eastAsia="Times New Roman"/>
          <w:szCs w:val="24"/>
        </w:rPr>
        <w:t>Δ</w:t>
      </w:r>
      <w:r w:rsidRPr="00C75377">
        <w:rPr>
          <w:rFonts w:eastAsia="Times New Roman"/>
          <w:szCs w:val="24"/>
        </w:rPr>
        <w:t>εν</w:t>
      </w:r>
      <w:r>
        <w:rPr>
          <w:rFonts w:eastAsia="Times New Roman"/>
          <w:szCs w:val="24"/>
        </w:rPr>
        <w:t xml:space="preserve"> θα μπω σε όλη την </w:t>
      </w:r>
      <w:r w:rsidRPr="00C75377">
        <w:rPr>
          <w:rFonts w:eastAsia="Times New Roman"/>
          <w:szCs w:val="24"/>
        </w:rPr>
        <w:t>ιστορία</w:t>
      </w:r>
      <w:r>
        <w:rPr>
          <w:rFonts w:eastAsia="Times New Roman"/>
          <w:szCs w:val="24"/>
        </w:rPr>
        <w:t>, γιατί έ</w:t>
      </w:r>
      <w:r w:rsidRPr="00C75377">
        <w:rPr>
          <w:rFonts w:eastAsia="Times New Roman"/>
          <w:szCs w:val="24"/>
        </w:rPr>
        <w:t>χει ακουστεί πολλές φορές</w:t>
      </w:r>
      <w:r>
        <w:rPr>
          <w:rFonts w:eastAsia="Times New Roman"/>
          <w:szCs w:val="24"/>
        </w:rPr>
        <w:t>.</w:t>
      </w:r>
      <w:r w:rsidRPr="00C75377">
        <w:rPr>
          <w:rFonts w:eastAsia="Times New Roman"/>
          <w:szCs w:val="24"/>
        </w:rPr>
        <w:t xml:space="preserve"> </w:t>
      </w:r>
      <w:r>
        <w:rPr>
          <w:rFonts w:eastAsia="Times New Roman"/>
          <w:szCs w:val="24"/>
        </w:rPr>
        <w:t>Η</w:t>
      </w:r>
      <w:r w:rsidRPr="00C75377">
        <w:rPr>
          <w:rFonts w:eastAsia="Times New Roman"/>
          <w:szCs w:val="24"/>
        </w:rPr>
        <w:t xml:space="preserve"> πραγματικότητα είναι </w:t>
      </w:r>
      <w:r>
        <w:rPr>
          <w:rFonts w:eastAsia="Times New Roman"/>
          <w:szCs w:val="24"/>
        </w:rPr>
        <w:t>πως</w:t>
      </w:r>
      <w:r w:rsidRPr="00C75377">
        <w:rPr>
          <w:rFonts w:eastAsia="Times New Roman"/>
          <w:szCs w:val="24"/>
        </w:rPr>
        <w:t xml:space="preserve"> </w:t>
      </w:r>
      <w:r>
        <w:rPr>
          <w:rFonts w:eastAsia="Times New Roman"/>
          <w:szCs w:val="24"/>
        </w:rPr>
        <w:t>ό,</w:t>
      </w:r>
      <w:r w:rsidRPr="00C75377">
        <w:rPr>
          <w:rFonts w:eastAsia="Times New Roman"/>
          <w:szCs w:val="24"/>
        </w:rPr>
        <w:t>τι και να λεγόντουσαν τα Σκόπια</w:t>
      </w:r>
      <w:r>
        <w:rPr>
          <w:rFonts w:eastAsia="Times New Roman"/>
          <w:szCs w:val="24"/>
        </w:rPr>
        <w:t>,</w:t>
      </w:r>
      <w:r w:rsidRPr="00C75377">
        <w:rPr>
          <w:rFonts w:eastAsia="Times New Roman"/>
          <w:szCs w:val="24"/>
        </w:rPr>
        <w:t xml:space="preserve"> από την ώρα που θα υπήρχε μακεδονική γλώσσα και </w:t>
      </w:r>
      <w:r>
        <w:rPr>
          <w:rFonts w:eastAsia="Times New Roman"/>
          <w:szCs w:val="24"/>
        </w:rPr>
        <w:t>μ</w:t>
      </w:r>
      <w:r w:rsidRPr="00C75377">
        <w:rPr>
          <w:rFonts w:eastAsia="Times New Roman"/>
          <w:szCs w:val="24"/>
        </w:rPr>
        <w:t>ακεδονικό έθνος</w:t>
      </w:r>
      <w:r>
        <w:rPr>
          <w:rFonts w:eastAsia="Times New Roman"/>
          <w:szCs w:val="24"/>
        </w:rPr>
        <w:t>,</w:t>
      </w:r>
      <w:r w:rsidRPr="00C75377">
        <w:rPr>
          <w:rFonts w:eastAsia="Times New Roman"/>
          <w:szCs w:val="24"/>
        </w:rPr>
        <w:t xml:space="preserve"> </w:t>
      </w:r>
      <w:r>
        <w:rPr>
          <w:rFonts w:eastAsia="Times New Roman"/>
          <w:szCs w:val="24"/>
        </w:rPr>
        <w:t>μ</w:t>
      </w:r>
      <w:r w:rsidRPr="00C75377">
        <w:rPr>
          <w:rFonts w:eastAsia="Times New Roman"/>
          <w:szCs w:val="24"/>
        </w:rPr>
        <w:t>ακεδονικός λαός</w:t>
      </w:r>
      <w:r>
        <w:rPr>
          <w:rFonts w:eastAsia="Times New Roman"/>
          <w:szCs w:val="24"/>
        </w:rPr>
        <w:t>,</w:t>
      </w:r>
      <w:r w:rsidRPr="00C75377">
        <w:rPr>
          <w:rFonts w:eastAsia="Times New Roman"/>
          <w:szCs w:val="24"/>
        </w:rPr>
        <w:t xml:space="preserve"> αυτό σημαίνει ότι όλο</w:t>
      </w:r>
      <w:r>
        <w:rPr>
          <w:rFonts w:eastAsia="Times New Roman"/>
          <w:szCs w:val="24"/>
        </w:rPr>
        <w:t>ν</w:t>
      </w:r>
      <w:r w:rsidRPr="00C75377">
        <w:rPr>
          <w:rFonts w:eastAsia="Times New Roman"/>
          <w:szCs w:val="24"/>
        </w:rPr>
        <w:t xml:space="preserve"> τον αλυτρωτισμό και τη λογική του </w:t>
      </w:r>
      <w:r>
        <w:rPr>
          <w:rFonts w:eastAsia="Times New Roman"/>
          <w:szCs w:val="24"/>
        </w:rPr>
        <w:t xml:space="preserve">Ίλιντεν </w:t>
      </w:r>
      <w:r w:rsidRPr="00C75377">
        <w:rPr>
          <w:rFonts w:eastAsia="Times New Roman"/>
          <w:szCs w:val="24"/>
        </w:rPr>
        <w:t>μπορούσ</w:t>
      </w:r>
      <w:r>
        <w:rPr>
          <w:rFonts w:eastAsia="Times New Roman"/>
          <w:szCs w:val="24"/>
        </w:rPr>
        <w:t>αν</w:t>
      </w:r>
      <w:r w:rsidRPr="00C75377">
        <w:rPr>
          <w:rFonts w:eastAsia="Times New Roman"/>
          <w:szCs w:val="24"/>
        </w:rPr>
        <w:t xml:space="preserve"> να τη συνεχίσου</w:t>
      </w:r>
      <w:r>
        <w:rPr>
          <w:rFonts w:eastAsia="Times New Roman"/>
          <w:szCs w:val="24"/>
        </w:rPr>
        <w:t xml:space="preserve">ν. </w:t>
      </w:r>
      <w:r w:rsidRPr="00C75377">
        <w:rPr>
          <w:rFonts w:eastAsia="Times New Roman"/>
          <w:szCs w:val="24"/>
        </w:rPr>
        <w:t>Αυτή είναι η πραγματικότητα και αυτό δεν αλλάζει</w:t>
      </w:r>
      <w:r>
        <w:rPr>
          <w:rFonts w:eastAsia="Times New Roman"/>
          <w:szCs w:val="24"/>
        </w:rPr>
        <w:t>, όσο στόμφο κ</w:t>
      </w:r>
      <w:r w:rsidRPr="00C75377">
        <w:rPr>
          <w:rFonts w:eastAsia="Times New Roman"/>
          <w:szCs w:val="24"/>
        </w:rPr>
        <w:t>ι αν έχει ο κ</w:t>
      </w:r>
      <w:r>
        <w:rPr>
          <w:rFonts w:eastAsia="Times New Roman"/>
          <w:szCs w:val="24"/>
        </w:rPr>
        <w:t>.</w:t>
      </w:r>
      <w:r w:rsidRPr="00C75377">
        <w:rPr>
          <w:rFonts w:eastAsia="Times New Roman"/>
          <w:szCs w:val="24"/>
        </w:rPr>
        <w:t xml:space="preserve"> Κοτζιάς</w:t>
      </w:r>
      <w:r>
        <w:rPr>
          <w:rFonts w:eastAsia="Times New Roman"/>
          <w:szCs w:val="24"/>
        </w:rPr>
        <w:t>.</w:t>
      </w:r>
    </w:p>
    <w:p w14:paraId="2ED8BD24" w14:textId="77777777" w:rsidR="00C647AD" w:rsidRDefault="00D506E1">
      <w:pPr>
        <w:spacing w:after="0" w:line="600" w:lineRule="auto"/>
        <w:ind w:firstLine="720"/>
        <w:jc w:val="both"/>
        <w:rPr>
          <w:rFonts w:eastAsia="Times New Roman"/>
          <w:szCs w:val="24"/>
        </w:rPr>
      </w:pPr>
      <w:r>
        <w:rPr>
          <w:rFonts w:eastAsia="Times New Roman"/>
          <w:szCs w:val="24"/>
        </w:rPr>
        <w:t>Κ</w:t>
      </w:r>
      <w:r w:rsidRPr="00C75377">
        <w:rPr>
          <w:rFonts w:eastAsia="Times New Roman"/>
          <w:szCs w:val="24"/>
        </w:rPr>
        <w:t>αι επειδή διαπραγματευτήκαμε</w:t>
      </w:r>
      <w:r>
        <w:rPr>
          <w:rFonts w:eastAsia="Times New Roman"/>
          <w:szCs w:val="24"/>
        </w:rPr>
        <w:t xml:space="preserve">, </w:t>
      </w:r>
      <w:r w:rsidRPr="00C75377">
        <w:rPr>
          <w:rFonts w:eastAsia="Times New Roman"/>
          <w:szCs w:val="24"/>
        </w:rPr>
        <w:t>κακά τα ψέμ</w:t>
      </w:r>
      <w:r w:rsidRPr="00C75377">
        <w:rPr>
          <w:rFonts w:eastAsia="Times New Roman"/>
          <w:szCs w:val="24"/>
        </w:rPr>
        <w:t>ατα</w:t>
      </w:r>
      <w:r>
        <w:rPr>
          <w:rFonts w:eastAsia="Times New Roman"/>
          <w:szCs w:val="24"/>
        </w:rPr>
        <w:t>, τώρα,</w:t>
      </w:r>
      <w:r w:rsidRPr="00C75377">
        <w:rPr>
          <w:rFonts w:eastAsia="Times New Roman"/>
          <w:szCs w:val="24"/>
        </w:rPr>
        <w:t xml:space="preserve"> μην κοροϊδευόμαστε</w:t>
      </w:r>
      <w:r>
        <w:rPr>
          <w:rFonts w:eastAsia="Times New Roman"/>
          <w:szCs w:val="24"/>
        </w:rPr>
        <w:t>, τόσα αγγλικά γι</w:t>
      </w:r>
      <w:r w:rsidRPr="00C75377">
        <w:rPr>
          <w:rFonts w:eastAsia="Times New Roman"/>
          <w:szCs w:val="24"/>
        </w:rPr>
        <w:t xml:space="preserve">α να ξεχωρίσουμε το </w:t>
      </w:r>
      <w:r>
        <w:rPr>
          <w:rFonts w:eastAsia="Times New Roman"/>
          <w:szCs w:val="24"/>
          <w:lang w:val="en-US"/>
        </w:rPr>
        <w:t>citizenship</w:t>
      </w:r>
      <w:r w:rsidRPr="00922388">
        <w:rPr>
          <w:rFonts w:eastAsia="Times New Roman"/>
          <w:szCs w:val="24"/>
        </w:rPr>
        <w:t xml:space="preserve"> </w:t>
      </w:r>
      <w:r>
        <w:rPr>
          <w:rFonts w:eastAsia="Times New Roman"/>
          <w:szCs w:val="24"/>
        </w:rPr>
        <w:t>από το</w:t>
      </w:r>
      <w:r w:rsidRPr="00C75377">
        <w:rPr>
          <w:rFonts w:eastAsia="Times New Roman"/>
          <w:szCs w:val="24"/>
        </w:rPr>
        <w:t xml:space="preserve"> nationality</w:t>
      </w:r>
      <w:r>
        <w:rPr>
          <w:rFonts w:eastAsia="Times New Roman"/>
          <w:szCs w:val="24"/>
        </w:rPr>
        <w:t>;</w:t>
      </w:r>
      <w:r w:rsidRPr="00C75377">
        <w:rPr>
          <w:rFonts w:eastAsia="Times New Roman"/>
          <w:szCs w:val="24"/>
        </w:rPr>
        <w:t xml:space="preserve"> </w:t>
      </w:r>
      <w:r>
        <w:rPr>
          <w:rFonts w:eastAsia="Times New Roman"/>
          <w:szCs w:val="24"/>
        </w:rPr>
        <w:t>Τ</w:t>
      </w:r>
      <w:r w:rsidRPr="00C75377">
        <w:rPr>
          <w:rFonts w:eastAsia="Times New Roman"/>
          <w:szCs w:val="24"/>
        </w:rPr>
        <w:t>ο ξέρει όλος ο κόσμος</w:t>
      </w:r>
      <w:r>
        <w:rPr>
          <w:rFonts w:eastAsia="Times New Roman"/>
          <w:szCs w:val="24"/>
        </w:rPr>
        <w:t>,</w:t>
      </w:r>
      <w:r w:rsidRPr="00C75377">
        <w:rPr>
          <w:rFonts w:eastAsia="Times New Roman"/>
          <w:szCs w:val="24"/>
        </w:rPr>
        <w:t xml:space="preserve"> ένα </w:t>
      </w:r>
      <w:r>
        <w:rPr>
          <w:rFonts w:eastAsia="Times New Roman"/>
          <w:szCs w:val="24"/>
          <w:lang w:val="en-US"/>
        </w:rPr>
        <w:t>lower</w:t>
      </w:r>
      <w:r>
        <w:rPr>
          <w:rFonts w:eastAsia="Times New Roman"/>
          <w:szCs w:val="24"/>
        </w:rPr>
        <w:t xml:space="preserve"> να έχεις</w:t>
      </w:r>
      <w:r w:rsidRPr="00C75377">
        <w:rPr>
          <w:rFonts w:eastAsia="Times New Roman"/>
          <w:szCs w:val="24"/>
        </w:rPr>
        <w:t xml:space="preserve"> πάρει</w:t>
      </w:r>
      <w:r>
        <w:rPr>
          <w:rFonts w:eastAsia="Times New Roman"/>
          <w:szCs w:val="24"/>
        </w:rPr>
        <w:t>,</w:t>
      </w:r>
      <w:r w:rsidRPr="00C75377">
        <w:rPr>
          <w:rFonts w:eastAsia="Times New Roman"/>
          <w:szCs w:val="24"/>
        </w:rPr>
        <w:t xml:space="preserve"> το ξέρεις</w:t>
      </w:r>
      <w:r>
        <w:rPr>
          <w:rFonts w:eastAsia="Times New Roman"/>
          <w:szCs w:val="24"/>
        </w:rPr>
        <w:t>, πόσο μάλλον όταν έχεις όλα τα στελέχη των διπλωματών,</w:t>
      </w:r>
      <w:r w:rsidRPr="00C75377">
        <w:rPr>
          <w:rFonts w:eastAsia="Times New Roman"/>
          <w:szCs w:val="24"/>
        </w:rPr>
        <w:t xml:space="preserve"> οι οποίοι </w:t>
      </w:r>
      <w:r>
        <w:rPr>
          <w:rFonts w:eastAsia="Times New Roman"/>
          <w:szCs w:val="24"/>
        </w:rPr>
        <w:t>β</w:t>
      </w:r>
      <w:r w:rsidRPr="00C75377">
        <w:rPr>
          <w:rFonts w:eastAsia="Times New Roman"/>
          <w:szCs w:val="24"/>
        </w:rPr>
        <w:t>εβαίως ήταν έτοιμ</w:t>
      </w:r>
      <w:r>
        <w:rPr>
          <w:rFonts w:eastAsia="Times New Roman"/>
          <w:szCs w:val="24"/>
        </w:rPr>
        <w:t>οι</w:t>
      </w:r>
      <w:r w:rsidRPr="00C75377">
        <w:rPr>
          <w:rFonts w:eastAsia="Times New Roman"/>
          <w:szCs w:val="24"/>
        </w:rPr>
        <w:t xml:space="preserve"> να ξεχωρίσου</w:t>
      </w:r>
      <w:r w:rsidRPr="00C75377">
        <w:rPr>
          <w:rFonts w:eastAsia="Times New Roman"/>
          <w:szCs w:val="24"/>
        </w:rPr>
        <w:t>ν</w:t>
      </w:r>
      <w:r>
        <w:rPr>
          <w:rFonts w:eastAsia="Times New Roman"/>
          <w:szCs w:val="24"/>
        </w:rPr>
        <w:t>.</w:t>
      </w:r>
    </w:p>
    <w:p w14:paraId="2ED8BD25" w14:textId="77777777" w:rsidR="00C647AD" w:rsidRDefault="00D506E1">
      <w:pPr>
        <w:spacing w:after="0" w:line="600" w:lineRule="auto"/>
        <w:ind w:firstLine="720"/>
        <w:jc w:val="both"/>
        <w:rPr>
          <w:rFonts w:eastAsia="Times New Roman"/>
          <w:szCs w:val="24"/>
        </w:rPr>
      </w:pPr>
      <w:r>
        <w:rPr>
          <w:rFonts w:eastAsia="Times New Roman"/>
          <w:szCs w:val="24"/>
        </w:rPr>
        <w:lastRenderedPageBreak/>
        <w:t>Εγώ, λοιπόν, ν</w:t>
      </w:r>
      <w:r w:rsidRPr="00C75377">
        <w:rPr>
          <w:rFonts w:eastAsia="Times New Roman"/>
          <w:szCs w:val="24"/>
        </w:rPr>
        <w:t>αι</w:t>
      </w:r>
      <w:r>
        <w:rPr>
          <w:rFonts w:eastAsia="Times New Roman"/>
          <w:szCs w:val="24"/>
        </w:rPr>
        <w:t>,</w:t>
      </w:r>
      <w:r w:rsidRPr="00C75377">
        <w:rPr>
          <w:rFonts w:eastAsia="Times New Roman"/>
          <w:szCs w:val="24"/>
        </w:rPr>
        <w:t xml:space="preserve"> ήθελα να λέγονται</w:t>
      </w:r>
      <w:r>
        <w:rPr>
          <w:rFonts w:eastAsia="Times New Roman"/>
          <w:szCs w:val="24"/>
        </w:rPr>
        <w:t>,</w:t>
      </w:r>
      <w:r w:rsidRPr="00C75377">
        <w:rPr>
          <w:rFonts w:eastAsia="Times New Roman"/>
          <w:szCs w:val="24"/>
        </w:rPr>
        <w:t xml:space="preserve"> να έχουν ιθαγένεια και να έχουν ιθαγένεια </w:t>
      </w:r>
      <w:r>
        <w:rPr>
          <w:rFonts w:eastAsia="Times New Roman"/>
          <w:szCs w:val="24"/>
        </w:rPr>
        <w:t xml:space="preserve">ως </w:t>
      </w:r>
      <w:r>
        <w:rPr>
          <w:rFonts w:eastAsia="Times New Roman"/>
          <w:szCs w:val="24"/>
          <w:lang w:val="en-US"/>
        </w:rPr>
        <w:t>citizens</w:t>
      </w:r>
      <w:r w:rsidRPr="00922388">
        <w:rPr>
          <w:rFonts w:eastAsia="Times New Roman"/>
          <w:szCs w:val="24"/>
        </w:rPr>
        <w:t xml:space="preserve"> </w:t>
      </w:r>
      <w:r>
        <w:rPr>
          <w:rFonts w:eastAsia="Times New Roman"/>
          <w:szCs w:val="24"/>
          <w:lang w:val="en-US"/>
        </w:rPr>
        <w:t>of</w:t>
      </w:r>
      <w:r>
        <w:rPr>
          <w:rFonts w:eastAsia="Times New Roman"/>
          <w:szCs w:val="24"/>
        </w:rPr>
        <w:t>. Είναι μικρή</w:t>
      </w:r>
      <w:r w:rsidRPr="00C75377">
        <w:rPr>
          <w:rFonts w:eastAsia="Times New Roman"/>
          <w:szCs w:val="24"/>
        </w:rPr>
        <w:t xml:space="preserve"> η λέξη</w:t>
      </w:r>
      <w:r>
        <w:rPr>
          <w:rFonts w:eastAsia="Times New Roman"/>
          <w:szCs w:val="24"/>
        </w:rPr>
        <w:t>,</w:t>
      </w:r>
      <w:r w:rsidRPr="00C75377">
        <w:rPr>
          <w:rFonts w:eastAsia="Times New Roman"/>
          <w:szCs w:val="24"/>
        </w:rPr>
        <w:t xml:space="preserve"> μεγάλη όμως </w:t>
      </w:r>
      <w:r>
        <w:rPr>
          <w:rFonts w:eastAsia="Times New Roman"/>
          <w:szCs w:val="24"/>
        </w:rPr>
        <w:t xml:space="preserve">η </w:t>
      </w:r>
      <w:r w:rsidRPr="00C75377">
        <w:rPr>
          <w:rFonts w:eastAsia="Times New Roman"/>
          <w:szCs w:val="24"/>
        </w:rPr>
        <w:t>διαφορά</w:t>
      </w:r>
      <w:r>
        <w:rPr>
          <w:rFonts w:eastAsia="Times New Roman"/>
          <w:szCs w:val="24"/>
        </w:rPr>
        <w:t>. Δ</w:t>
      </w:r>
      <w:r w:rsidRPr="00C75377">
        <w:rPr>
          <w:rFonts w:eastAsia="Times New Roman"/>
          <w:szCs w:val="24"/>
        </w:rPr>
        <w:t>ιότι από τη μ</w:t>
      </w:r>
      <w:r>
        <w:rPr>
          <w:rFonts w:eastAsia="Times New Roman"/>
          <w:szCs w:val="24"/>
        </w:rPr>
        <w:t>ί</w:t>
      </w:r>
      <w:r w:rsidRPr="00C75377">
        <w:rPr>
          <w:rFonts w:eastAsia="Times New Roman"/>
          <w:szCs w:val="24"/>
        </w:rPr>
        <w:t>α θα είχαν ιθαγένεια και από την άλλη θα είχαν εθνότητα</w:t>
      </w:r>
      <w:r>
        <w:rPr>
          <w:rFonts w:eastAsia="Times New Roman"/>
          <w:szCs w:val="24"/>
        </w:rPr>
        <w:t>.</w:t>
      </w:r>
    </w:p>
    <w:p w14:paraId="2ED8BD26" w14:textId="77777777" w:rsidR="00C647AD" w:rsidRDefault="00D506E1">
      <w:pPr>
        <w:spacing w:after="0" w:line="600" w:lineRule="auto"/>
        <w:ind w:firstLine="720"/>
        <w:jc w:val="both"/>
        <w:rPr>
          <w:rFonts w:eastAsia="Times New Roman"/>
          <w:szCs w:val="24"/>
        </w:rPr>
      </w:pPr>
      <w:r>
        <w:rPr>
          <w:rFonts w:eastAsia="Times New Roman"/>
          <w:szCs w:val="24"/>
        </w:rPr>
        <w:t>Σ</w:t>
      </w:r>
      <w:r w:rsidRPr="00C75377">
        <w:rPr>
          <w:rFonts w:eastAsia="Times New Roman"/>
          <w:szCs w:val="24"/>
        </w:rPr>
        <w:t>ε όλους τους ξένους</w:t>
      </w:r>
      <w:r>
        <w:rPr>
          <w:rFonts w:eastAsia="Times New Roman"/>
          <w:szCs w:val="24"/>
        </w:rPr>
        <w:t>,</w:t>
      </w:r>
      <w:r w:rsidRPr="00C75377">
        <w:rPr>
          <w:rFonts w:eastAsia="Times New Roman"/>
          <w:szCs w:val="24"/>
        </w:rPr>
        <w:t xml:space="preserve"> οι οποίοι </w:t>
      </w:r>
      <w:r>
        <w:rPr>
          <w:rFonts w:eastAsia="Times New Roman"/>
          <w:szCs w:val="24"/>
        </w:rPr>
        <w:t xml:space="preserve">ερχόντουσαν </w:t>
      </w:r>
      <w:r w:rsidRPr="00C75377">
        <w:rPr>
          <w:rFonts w:eastAsia="Times New Roman"/>
          <w:szCs w:val="24"/>
        </w:rPr>
        <w:t xml:space="preserve">και έρχονται και σήμερα </w:t>
      </w:r>
      <w:r>
        <w:rPr>
          <w:rFonts w:eastAsia="Times New Roman"/>
          <w:szCs w:val="24"/>
        </w:rPr>
        <w:t>α</w:t>
      </w:r>
      <w:r w:rsidRPr="00C75377">
        <w:rPr>
          <w:rFonts w:eastAsia="Times New Roman"/>
          <w:szCs w:val="24"/>
        </w:rPr>
        <w:t>κόμα στο δικό μου γραφείο</w:t>
      </w:r>
      <w:r>
        <w:rPr>
          <w:rFonts w:eastAsia="Times New Roman"/>
          <w:szCs w:val="24"/>
        </w:rPr>
        <w:t>, τους λέω μια</w:t>
      </w:r>
      <w:r w:rsidRPr="00C75377">
        <w:rPr>
          <w:rFonts w:eastAsia="Times New Roman"/>
          <w:szCs w:val="24"/>
        </w:rPr>
        <w:t xml:space="preserve"> απλή κουβέντα</w:t>
      </w:r>
      <w:r>
        <w:rPr>
          <w:rFonts w:eastAsia="Times New Roman"/>
          <w:szCs w:val="24"/>
        </w:rPr>
        <w:t>: Μ</w:t>
      </w:r>
      <w:r w:rsidRPr="00C75377">
        <w:rPr>
          <w:rFonts w:eastAsia="Times New Roman"/>
          <w:szCs w:val="24"/>
        </w:rPr>
        <w:t xml:space="preserve">ου λέτε ότι </w:t>
      </w:r>
      <w:r>
        <w:rPr>
          <w:rFonts w:eastAsia="Times New Roman"/>
          <w:szCs w:val="24"/>
        </w:rPr>
        <w:t>δίνει</w:t>
      </w:r>
      <w:r w:rsidRPr="00C75377">
        <w:rPr>
          <w:rFonts w:eastAsia="Times New Roman"/>
          <w:szCs w:val="24"/>
        </w:rPr>
        <w:t xml:space="preserve"> σταθερότητα στα Βαλκάνια αυτή η </w:t>
      </w:r>
      <w:r>
        <w:rPr>
          <w:rFonts w:eastAsia="Times New Roman"/>
          <w:szCs w:val="24"/>
        </w:rPr>
        <w:t>σ</w:t>
      </w:r>
      <w:r w:rsidRPr="00C75377">
        <w:rPr>
          <w:rFonts w:eastAsia="Times New Roman"/>
          <w:szCs w:val="24"/>
        </w:rPr>
        <w:t>υμφωνία</w:t>
      </w:r>
      <w:r>
        <w:rPr>
          <w:rFonts w:eastAsia="Times New Roman"/>
          <w:szCs w:val="24"/>
        </w:rPr>
        <w:t>. Ν</w:t>
      </w:r>
      <w:r w:rsidRPr="00C75377">
        <w:rPr>
          <w:rFonts w:eastAsia="Times New Roman"/>
          <w:szCs w:val="24"/>
        </w:rPr>
        <w:t>α το δεχθώ</w:t>
      </w:r>
      <w:r>
        <w:rPr>
          <w:rFonts w:eastAsia="Times New Roman"/>
          <w:szCs w:val="24"/>
        </w:rPr>
        <w:t>. Π</w:t>
      </w:r>
      <w:r w:rsidRPr="00C75377">
        <w:rPr>
          <w:rFonts w:eastAsia="Times New Roman"/>
          <w:szCs w:val="24"/>
        </w:rPr>
        <w:t>ρόσκαιρα θα δώσει μ</w:t>
      </w:r>
      <w:r>
        <w:rPr>
          <w:rFonts w:eastAsia="Times New Roman"/>
          <w:szCs w:val="24"/>
        </w:rPr>
        <w:t>ί</w:t>
      </w:r>
      <w:r w:rsidRPr="00C75377">
        <w:rPr>
          <w:rFonts w:eastAsia="Times New Roman"/>
          <w:szCs w:val="24"/>
        </w:rPr>
        <w:t>α σταθερότητα</w:t>
      </w:r>
      <w:r>
        <w:rPr>
          <w:rFonts w:eastAsia="Times New Roman"/>
          <w:szCs w:val="24"/>
        </w:rPr>
        <w:t>. Μακροπρόθεσμα θ</w:t>
      </w:r>
      <w:r w:rsidRPr="00C75377">
        <w:rPr>
          <w:rFonts w:eastAsia="Times New Roman"/>
          <w:szCs w:val="24"/>
        </w:rPr>
        <w:t>α δράσει αποσταθεροποιητικά</w:t>
      </w:r>
      <w:r>
        <w:rPr>
          <w:rFonts w:eastAsia="Times New Roman"/>
          <w:szCs w:val="24"/>
        </w:rPr>
        <w:t>. Διότι βάζο</w:t>
      </w:r>
      <w:r>
        <w:rPr>
          <w:rFonts w:eastAsia="Times New Roman"/>
          <w:szCs w:val="24"/>
        </w:rPr>
        <w:t>ντας τ</w:t>
      </w:r>
      <w:r w:rsidRPr="00C75377">
        <w:rPr>
          <w:rFonts w:eastAsia="Times New Roman"/>
          <w:szCs w:val="24"/>
        </w:rPr>
        <w:t>ο καπέλο του Μακεδόνα σε ένα πολυπολιτισμικό κράτος</w:t>
      </w:r>
      <w:r>
        <w:rPr>
          <w:rFonts w:eastAsia="Times New Roman"/>
          <w:szCs w:val="24"/>
        </w:rPr>
        <w:t>,</w:t>
      </w:r>
      <w:r w:rsidRPr="00C75377">
        <w:rPr>
          <w:rFonts w:eastAsia="Times New Roman"/>
          <w:szCs w:val="24"/>
        </w:rPr>
        <w:t xml:space="preserve"> αφήνετε ανοιχτή την </w:t>
      </w:r>
      <w:r>
        <w:rPr>
          <w:rFonts w:eastAsia="Times New Roman"/>
          <w:szCs w:val="24"/>
        </w:rPr>
        <w:t>κ</w:t>
      </w:r>
      <w:r w:rsidRPr="00C75377">
        <w:rPr>
          <w:rFonts w:eastAsia="Times New Roman"/>
          <w:szCs w:val="24"/>
        </w:rPr>
        <w:t>ερκόπορτα</w:t>
      </w:r>
      <w:r>
        <w:rPr>
          <w:rFonts w:eastAsia="Times New Roman"/>
          <w:szCs w:val="24"/>
        </w:rPr>
        <w:t>, κυρίες και κύριοι συνάδελφοι,</w:t>
      </w:r>
      <w:r w:rsidRPr="00C75377">
        <w:rPr>
          <w:rFonts w:eastAsia="Times New Roman"/>
          <w:szCs w:val="24"/>
        </w:rPr>
        <w:t xml:space="preserve"> και την αφήνετε ανοιχτή για το μέλλον</w:t>
      </w:r>
      <w:r>
        <w:rPr>
          <w:rFonts w:eastAsia="Times New Roman"/>
          <w:szCs w:val="24"/>
        </w:rPr>
        <w:t>. Κ</w:t>
      </w:r>
      <w:r w:rsidRPr="00C75377">
        <w:rPr>
          <w:rFonts w:eastAsia="Times New Roman"/>
          <w:szCs w:val="24"/>
        </w:rPr>
        <w:t xml:space="preserve">ανένας Αλβανός δεν θέλει να </w:t>
      </w:r>
      <w:r>
        <w:rPr>
          <w:rFonts w:eastAsia="Times New Roman"/>
          <w:szCs w:val="24"/>
        </w:rPr>
        <w:t>έχε</w:t>
      </w:r>
      <w:r w:rsidRPr="00C75377">
        <w:rPr>
          <w:rFonts w:eastAsia="Times New Roman"/>
          <w:szCs w:val="24"/>
        </w:rPr>
        <w:t>ι το καπέλο του Μακεδόνα</w:t>
      </w:r>
      <w:r>
        <w:rPr>
          <w:rFonts w:eastAsia="Times New Roman"/>
          <w:szCs w:val="24"/>
        </w:rPr>
        <w:t xml:space="preserve"> κ</w:t>
      </w:r>
      <w:r w:rsidRPr="00C75377">
        <w:rPr>
          <w:rFonts w:eastAsia="Times New Roman"/>
          <w:szCs w:val="24"/>
        </w:rPr>
        <w:t xml:space="preserve">αι δεν σας μιλάω για </w:t>
      </w:r>
      <w:r>
        <w:rPr>
          <w:rFonts w:eastAsia="Times New Roman"/>
          <w:szCs w:val="24"/>
        </w:rPr>
        <w:t>τις μικρές μειονό</w:t>
      </w:r>
      <w:r>
        <w:rPr>
          <w:rFonts w:eastAsia="Times New Roman"/>
          <w:szCs w:val="24"/>
        </w:rPr>
        <w:t>τητες μέσα σ</w:t>
      </w:r>
      <w:r w:rsidRPr="00C75377">
        <w:rPr>
          <w:rFonts w:eastAsia="Times New Roman"/>
          <w:szCs w:val="24"/>
        </w:rPr>
        <w:t>τα Σκόπια</w:t>
      </w:r>
      <w:r>
        <w:rPr>
          <w:rFonts w:eastAsia="Times New Roman"/>
          <w:szCs w:val="24"/>
        </w:rPr>
        <w:t>.</w:t>
      </w:r>
      <w:r w:rsidRPr="00C75377">
        <w:rPr>
          <w:rFonts w:eastAsia="Times New Roman"/>
          <w:szCs w:val="24"/>
        </w:rPr>
        <w:t xml:space="preserve"> </w:t>
      </w:r>
    </w:p>
    <w:p w14:paraId="2ED8BD27" w14:textId="77777777" w:rsidR="00C647AD" w:rsidRDefault="00D506E1">
      <w:pPr>
        <w:spacing w:after="0" w:line="600" w:lineRule="auto"/>
        <w:ind w:firstLine="720"/>
        <w:jc w:val="both"/>
        <w:rPr>
          <w:rFonts w:eastAsia="Times New Roman"/>
          <w:szCs w:val="24"/>
        </w:rPr>
      </w:pPr>
      <w:r>
        <w:rPr>
          <w:rFonts w:eastAsia="Times New Roman"/>
          <w:szCs w:val="24"/>
        </w:rPr>
        <w:t>Αυτό,</w:t>
      </w:r>
      <w:r w:rsidRPr="00C75377">
        <w:rPr>
          <w:rFonts w:eastAsia="Times New Roman"/>
          <w:szCs w:val="24"/>
        </w:rPr>
        <w:t xml:space="preserve"> λοιπόν</w:t>
      </w:r>
      <w:r>
        <w:rPr>
          <w:rFonts w:eastAsia="Times New Roman"/>
          <w:szCs w:val="24"/>
        </w:rPr>
        <w:t>,</w:t>
      </w:r>
      <w:r w:rsidRPr="00C75377">
        <w:rPr>
          <w:rFonts w:eastAsia="Times New Roman"/>
          <w:szCs w:val="24"/>
        </w:rPr>
        <w:t xml:space="preserve"> </w:t>
      </w:r>
      <w:r>
        <w:rPr>
          <w:rFonts w:eastAsia="Times New Roman"/>
          <w:szCs w:val="24"/>
        </w:rPr>
        <w:t xml:space="preserve">είναι </w:t>
      </w:r>
      <w:r w:rsidRPr="00C75377">
        <w:rPr>
          <w:rFonts w:eastAsia="Times New Roman"/>
          <w:szCs w:val="24"/>
        </w:rPr>
        <w:t xml:space="preserve">κολοσσιαίο </w:t>
      </w:r>
      <w:r>
        <w:rPr>
          <w:rFonts w:eastAsia="Times New Roman"/>
          <w:szCs w:val="24"/>
        </w:rPr>
        <w:t>λάθος</w:t>
      </w:r>
      <w:r w:rsidRPr="00C75377">
        <w:rPr>
          <w:rFonts w:eastAsia="Times New Roman"/>
          <w:szCs w:val="24"/>
        </w:rPr>
        <w:t xml:space="preserve"> και είναι λάθος το οποίο εσείς οι ίδιοι</w:t>
      </w:r>
      <w:r>
        <w:rPr>
          <w:rFonts w:eastAsia="Times New Roman"/>
          <w:szCs w:val="24"/>
        </w:rPr>
        <w:t>,</w:t>
      </w:r>
      <w:r w:rsidRPr="00C75377">
        <w:rPr>
          <w:rFonts w:eastAsia="Times New Roman"/>
          <w:szCs w:val="24"/>
        </w:rPr>
        <w:t xml:space="preserve"> και </w:t>
      </w:r>
      <w:r>
        <w:rPr>
          <w:rFonts w:eastAsia="Times New Roman"/>
          <w:szCs w:val="24"/>
        </w:rPr>
        <w:t>π</w:t>
      </w:r>
      <w:r w:rsidRPr="00C75377">
        <w:rPr>
          <w:rFonts w:eastAsia="Times New Roman"/>
          <w:szCs w:val="24"/>
        </w:rPr>
        <w:t xml:space="preserve">άντως αν όχι </w:t>
      </w:r>
      <w:r>
        <w:rPr>
          <w:rFonts w:eastAsia="Times New Roman"/>
          <w:szCs w:val="24"/>
        </w:rPr>
        <w:t>ε</w:t>
      </w:r>
      <w:r w:rsidRPr="00C75377">
        <w:rPr>
          <w:rFonts w:eastAsia="Times New Roman"/>
          <w:szCs w:val="24"/>
        </w:rPr>
        <w:t>σείς οι ίδιοι</w:t>
      </w:r>
      <w:r>
        <w:rPr>
          <w:rFonts w:eastAsia="Times New Roman"/>
          <w:szCs w:val="24"/>
        </w:rPr>
        <w:t>,</w:t>
      </w:r>
      <w:r w:rsidRPr="00C75377">
        <w:rPr>
          <w:rFonts w:eastAsia="Times New Roman"/>
          <w:szCs w:val="24"/>
        </w:rPr>
        <w:t xml:space="preserve"> ο κ</w:t>
      </w:r>
      <w:r>
        <w:rPr>
          <w:rFonts w:eastAsia="Times New Roman"/>
          <w:szCs w:val="24"/>
        </w:rPr>
        <w:t>.</w:t>
      </w:r>
      <w:r w:rsidRPr="00C75377">
        <w:rPr>
          <w:rFonts w:eastAsia="Times New Roman"/>
          <w:szCs w:val="24"/>
        </w:rPr>
        <w:t xml:space="preserve"> Κοτζιάς το ξέρει πάρα πολύ καλά και ας προσπαθεί να το κρύψει</w:t>
      </w:r>
      <w:r>
        <w:rPr>
          <w:rFonts w:eastAsia="Times New Roman"/>
          <w:szCs w:val="24"/>
        </w:rPr>
        <w:t>.</w:t>
      </w:r>
    </w:p>
    <w:p w14:paraId="2ED8BD28" w14:textId="77777777" w:rsidR="00C647AD" w:rsidRDefault="00D506E1">
      <w:pPr>
        <w:spacing w:after="0" w:line="600" w:lineRule="auto"/>
        <w:ind w:firstLine="720"/>
        <w:jc w:val="both"/>
        <w:rPr>
          <w:rFonts w:eastAsia="Times New Roman"/>
          <w:szCs w:val="24"/>
        </w:rPr>
      </w:pPr>
      <w:r>
        <w:rPr>
          <w:rFonts w:eastAsia="Times New Roman"/>
          <w:szCs w:val="24"/>
        </w:rPr>
        <w:lastRenderedPageBreak/>
        <w:t>Έ</w:t>
      </w:r>
      <w:r w:rsidRPr="00C75377">
        <w:rPr>
          <w:rFonts w:eastAsia="Times New Roman"/>
          <w:szCs w:val="24"/>
        </w:rPr>
        <w:t>ρχομαι στη γλώσσα</w:t>
      </w:r>
      <w:r>
        <w:rPr>
          <w:rFonts w:eastAsia="Times New Roman"/>
          <w:szCs w:val="24"/>
        </w:rPr>
        <w:t>. Το 2018 ή</w:t>
      </w:r>
      <w:r w:rsidRPr="00C75377">
        <w:rPr>
          <w:rFonts w:eastAsia="Times New Roman"/>
          <w:szCs w:val="24"/>
        </w:rPr>
        <w:t>ταν ο κ</w:t>
      </w:r>
      <w:r>
        <w:rPr>
          <w:rFonts w:eastAsia="Times New Roman"/>
          <w:szCs w:val="24"/>
        </w:rPr>
        <w:t>.</w:t>
      </w:r>
      <w:r w:rsidRPr="00C75377">
        <w:rPr>
          <w:rFonts w:eastAsia="Times New Roman"/>
          <w:szCs w:val="24"/>
        </w:rPr>
        <w:t xml:space="preserve"> Κοτζιάς </w:t>
      </w:r>
      <w:r>
        <w:rPr>
          <w:rFonts w:eastAsia="Times New Roman"/>
          <w:szCs w:val="24"/>
        </w:rPr>
        <w:t>Υ</w:t>
      </w:r>
      <w:r w:rsidRPr="00C75377">
        <w:rPr>
          <w:rFonts w:eastAsia="Times New Roman"/>
          <w:szCs w:val="24"/>
        </w:rPr>
        <w:t>πουργ</w:t>
      </w:r>
      <w:r w:rsidRPr="00C75377">
        <w:rPr>
          <w:rFonts w:eastAsia="Times New Roman"/>
          <w:szCs w:val="24"/>
        </w:rPr>
        <w:t>ός</w:t>
      </w:r>
      <w:r>
        <w:rPr>
          <w:rFonts w:eastAsia="Times New Roman"/>
          <w:szCs w:val="24"/>
        </w:rPr>
        <w:t>. Δεν ήσασταν, κύριε Κοτζιά; Ήταν πριν σας απολύσει ο κ.</w:t>
      </w:r>
      <w:r w:rsidRPr="00C75377">
        <w:rPr>
          <w:rFonts w:eastAsia="Times New Roman"/>
          <w:szCs w:val="24"/>
        </w:rPr>
        <w:t xml:space="preserve"> Καμμένος</w:t>
      </w:r>
      <w:r>
        <w:rPr>
          <w:rFonts w:eastAsia="Times New Roman"/>
          <w:szCs w:val="24"/>
        </w:rPr>
        <w:t>. Ε</w:t>
      </w:r>
      <w:r w:rsidRPr="00C75377">
        <w:rPr>
          <w:rFonts w:eastAsia="Times New Roman"/>
          <w:szCs w:val="24"/>
        </w:rPr>
        <w:t>κείνη την εποχή πήγατε στον ΟΗΕ</w:t>
      </w:r>
      <w:r>
        <w:rPr>
          <w:rFonts w:eastAsia="Times New Roman"/>
          <w:szCs w:val="24"/>
        </w:rPr>
        <w:t>.</w:t>
      </w:r>
    </w:p>
    <w:p w14:paraId="2ED8BD29" w14:textId="77777777" w:rsidR="00C647AD" w:rsidRDefault="00D506E1">
      <w:pPr>
        <w:spacing w:after="0" w:line="600" w:lineRule="auto"/>
        <w:ind w:firstLine="720"/>
        <w:jc w:val="both"/>
        <w:rPr>
          <w:rFonts w:eastAsia="Times New Roman"/>
          <w:szCs w:val="24"/>
        </w:rPr>
      </w:pPr>
      <w:r>
        <w:rPr>
          <w:rFonts w:eastAsia="Times New Roman"/>
          <w:b/>
          <w:szCs w:val="24"/>
        </w:rPr>
        <w:t xml:space="preserve">ΝΙΚΟΛΑΟΣ ΚΟΤΖΙΑΣ: </w:t>
      </w:r>
      <w:r>
        <w:rPr>
          <w:rFonts w:eastAsia="Times New Roman"/>
          <w:szCs w:val="24"/>
        </w:rPr>
        <w:t>Είναι δύσκολο να καταλάβετε ότι κάποιος μπορεί να παραιτείται από υπουργική θέση…</w:t>
      </w:r>
    </w:p>
    <w:p w14:paraId="2ED8BD2A" w14:textId="77777777" w:rsidR="00C647AD" w:rsidRDefault="00D506E1">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πολύ, </w:t>
      </w:r>
      <w:r w:rsidRPr="00C75377">
        <w:rPr>
          <w:rFonts w:eastAsia="Times New Roman"/>
          <w:szCs w:val="24"/>
        </w:rPr>
        <w:t xml:space="preserve">μην </w:t>
      </w:r>
      <w:r w:rsidRPr="00C75377">
        <w:rPr>
          <w:rFonts w:eastAsia="Times New Roman"/>
          <w:szCs w:val="24"/>
        </w:rPr>
        <w:t>κάνετε προσωπικές αναφορές</w:t>
      </w:r>
      <w:r>
        <w:rPr>
          <w:rFonts w:eastAsia="Times New Roman"/>
          <w:szCs w:val="24"/>
        </w:rPr>
        <w:t>.</w:t>
      </w:r>
    </w:p>
    <w:p w14:paraId="2ED8BD2B" w14:textId="77777777" w:rsidR="00C647AD" w:rsidRDefault="00D506E1">
      <w:pPr>
        <w:spacing w:after="0" w:line="600" w:lineRule="auto"/>
        <w:ind w:firstLine="720"/>
        <w:jc w:val="both"/>
        <w:rPr>
          <w:rFonts w:eastAsia="Times New Roman"/>
          <w:szCs w:val="24"/>
        </w:rPr>
      </w:pPr>
      <w:r>
        <w:rPr>
          <w:rFonts w:eastAsia="Times New Roman"/>
          <w:b/>
          <w:szCs w:val="24"/>
        </w:rPr>
        <w:t xml:space="preserve">ΘΕΟΔΩΡΑ ΜΠΑΚΟΓΙΑΝΝΗ: </w:t>
      </w:r>
      <w:r>
        <w:rPr>
          <w:rFonts w:eastAsia="Times New Roman"/>
          <w:szCs w:val="24"/>
        </w:rPr>
        <w:t xml:space="preserve">Να σας πω τη μαύρη μου αλήθεια, κύριε Κοτζιά, είμαι μαζί σας. Σε αυτό </w:t>
      </w:r>
      <w:r w:rsidRPr="00C75377">
        <w:rPr>
          <w:rFonts w:eastAsia="Times New Roman"/>
          <w:szCs w:val="24"/>
        </w:rPr>
        <w:t>το θέμα εί</w:t>
      </w:r>
      <w:r>
        <w:rPr>
          <w:rFonts w:eastAsia="Times New Roman"/>
          <w:szCs w:val="24"/>
        </w:rPr>
        <w:t>μ</w:t>
      </w:r>
      <w:r w:rsidRPr="00C75377">
        <w:rPr>
          <w:rFonts w:eastAsia="Times New Roman"/>
          <w:szCs w:val="24"/>
        </w:rPr>
        <w:t xml:space="preserve">αι μαζί </w:t>
      </w:r>
      <w:r>
        <w:rPr>
          <w:rFonts w:eastAsia="Times New Roman"/>
          <w:szCs w:val="24"/>
        </w:rPr>
        <w:t xml:space="preserve">σας. Σας </w:t>
      </w:r>
      <w:r w:rsidRPr="00C75377">
        <w:rPr>
          <w:rFonts w:eastAsia="Times New Roman"/>
          <w:szCs w:val="24"/>
        </w:rPr>
        <w:t>διαβεβαιώ</w:t>
      </w:r>
      <w:r>
        <w:rPr>
          <w:rFonts w:eastAsia="Times New Roman"/>
          <w:szCs w:val="24"/>
        </w:rPr>
        <w:t>νω.</w:t>
      </w:r>
    </w:p>
    <w:p w14:paraId="2ED8BD2C"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BD2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όποιος και να με ρωτήσει, θα πάρω το μ</w:t>
      </w:r>
      <w:r>
        <w:rPr>
          <w:rFonts w:eastAsia="Times New Roman" w:cs="Times New Roman"/>
          <w:szCs w:val="24"/>
        </w:rPr>
        <w:t xml:space="preserve">έρος σας, διότι </w:t>
      </w:r>
      <w:r w:rsidRPr="00635D33">
        <w:rPr>
          <w:rFonts w:eastAsia="Times New Roman" w:cs="Times New Roman"/>
          <w:szCs w:val="24"/>
        </w:rPr>
        <w:t>είχατε δίκιο βουνό</w:t>
      </w:r>
      <w:r>
        <w:rPr>
          <w:rFonts w:eastAsia="Times New Roman" w:cs="Times New Roman"/>
          <w:szCs w:val="24"/>
        </w:rPr>
        <w:t>. Ε</w:t>
      </w:r>
      <w:r w:rsidRPr="00635D33">
        <w:rPr>
          <w:rFonts w:eastAsia="Times New Roman" w:cs="Times New Roman"/>
          <w:szCs w:val="24"/>
        </w:rPr>
        <w:t>σείς κάνετε την δουλειά</w:t>
      </w:r>
      <w:r>
        <w:rPr>
          <w:rFonts w:eastAsia="Times New Roman" w:cs="Times New Roman"/>
          <w:szCs w:val="24"/>
        </w:rPr>
        <w:t>, εσείς τη χρεωθήκατε, εσείς απολυθήκατε, ο άλλος έκ</w:t>
      </w:r>
      <w:r w:rsidRPr="00635D33">
        <w:rPr>
          <w:rFonts w:eastAsia="Times New Roman" w:cs="Times New Roman"/>
          <w:szCs w:val="24"/>
        </w:rPr>
        <w:t>ανε πάρτι</w:t>
      </w:r>
      <w:r>
        <w:rPr>
          <w:rFonts w:eastAsia="Times New Roman" w:cs="Times New Roman"/>
          <w:szCs w:val="24"/>
        </w:rPr>
        <w:t>.</w:t>
      </w:r>
      <w:r w:rsidRPr="00635D33">
        <w:rPr>
          <w:rFonts w:eastAsia="Times New Roman" w:cs="Times New Roman"/>
          <w:szCs w:val="24"/>
        </w:rPr>
        <w:t xml:space="preserve"> Έχετε δίκιο ό</w:t>
      </w:r>
      <w:r>
        <w:rPr>
          <w:rFonts w:eastAsia="Times New Roman" w:cs="Times New Roman"/>
          <w:szCs w:val="24"/>
        </w:rPr>
        <w:t>,</w:t>
      </w:r>
      <w:r w:rsidRPr="00635D33">
        <w:rPr>
          <w:rFonts w:eastAsia="Times New Roman" w:cs="Times New Roman"/>
          <w:szCs w:val="24"/>
        </w:rPr>
        <w:t>τι και να πείτε</w:t>
      </w:r>
      <w:r>
        <w:rPr>
          <w:rFonts w:eastAsia="Times New Roman" w:cs="Times New Roman"/>
          <w:szCs w:val="24"/>
        </w:rPr>
        <w:t xml:space="preserve">. Φωνάξτε με μάρτυρα </w:t>
      </w:r>
      <w:r w:rsidRPr="00635D33">
        <w:rPr>
          <w:rFonts w:eastAsia="Times New Roman" w:cs="Times New Roman"/>
          <w:szCs w:val="24"/>
        </w:rPr>
        <w:t>στο δικαστήριο</w:t>
      </w:r>
      <w:r>
        <w:rPr>
          <w:rFonts w:eastAsia="Times New Roman" w:cs="Times New Roman"/>
          <w:szCs w:val="24"/>
        </w:rPr>
        <w:t>.</w:t>
      </w:r>
    </w:p>
    <w:p w14:paraId="2ED8BD2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Να πάω, λοιπόν, τώρα παρακάτω.</w:t>
      </w:r>
    </w:p>
    <w:p w14:paraId="2ED8BD2F" w14:textId="77777777" w:rsidR="00C647AD" w:rsidRDefault="00D506E1">
      <w:pPr>
        <w:spacing w:after="0" w:line="600" w:lineRule="auto"/>
        <w:ind w:firstLine="720"/>
        <w:jc w:val="both"/>
        <w:rPr>
          <w:rFonts w:eastAsia="Times New Roman" w:cs="Times New Roman"/>
          <w:szCs w:val="24"/>
        </w:rPr>
      </w:pPr>
      <w:r w:rsidRPr="00635D33">
        <w:rPr>
          <w:rFonts w:eastAsia="Times New Roman" w:cs="Times New Roman"/>
          <w:b/>
          <w:szCs w:val="24"/>
        </w:rPr>
        <w:t>ΝΙΚΟΛΑΟΣ ΚΟΤΖΙΑΣ:</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2ED8BD30" w14:textId="77777777" w:rsidR="00C647AD" w:rsidRDefault="00D506E1">
      <w:pPr>
        <w:spacing w:after="0" w:line="600" w:lineRule="auto"/>
        <w:ind w:firstLine="720"/>
        <w:jc w:val="both"/>
        <w:rPr>
          <w:rFonts w:eastAsia="Times New Roman" w:cs="Times New Roman"/>
          <w:szCs w:val="24"/>
        </w:rPr>
      </w:pPr>
      <w:r w:rsidRPr="00635D33">
        <w:rPr>
          <w:rFonts w:eastAsia="Times New Roman" w:cs="Times New Roman"/>
          <w:b/>
          <w:szCs w:val="24"/>
        </w:rPr>
        <w:lastRenderedPageBreak/>
        <w:t>ΠΡΟΕΔΡΟΣ (Νικόλαος Βούτσης):</w:t>
      </w:r>
      <w:r>
        <w:rPr>
          <w:rFonts w:eastAsia="Times New Roman" w:cs="Times New Roman"/>
          <w:szCs w:val="24"/>
        </w:rPr>
        <w:t xml:space="preserve"> Κυρία Μπακογιάννη, όσο εκφέρεστε προσωπικά, αντιλαμβάνεστε ότι δημιουργείτε προσωπικό ζήτημα. Αυτό όλο παρέλκει. Δεν έχει σχέση με την ομιλία σας.</w:t>
      </w:r>
    </w:p>
    <w:p w14:paraId="2ED8BD31"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ED8BD32" w14:textId="77777777" w:rsidR="00C647AD" w:rsidRDefault="00D506E1">
      <w:pPr>
        <w:spacing w:after="0" w:line="600" w:lineRule="auto"/>
        <w:ind w:firstLine="720"/>
        <w:jc w:val="both"/>
        <w:rPr>
          <w:rFonts w:eastAsia="Times New Roman" w:cs="Times New Roman"/>
          <w:szCs w:val="24"/>
        </w:rPr>
      </w:pPr>
      <w:r w:rsidRPr="0019422E">
        <w:rPr>
          <w:rFonts w:eastAsia="Times New Roman" w:cs="Times New Roman"/>
          <w:b/>
          <w:szCs w:val="24"/>
        </w:rPr>
        <w:t>ΚΩΝΣΤΑΝΤΙΝΟΣ ΣΚΡΕΚΑΣ:</w:t>
      </w:r>
      <w:r>
        <w:rPr>
          <w:rFonts w:eastAsia="Times New Roman" w:cs="Times New Roman"/>
          <w:szCs w:val="24"/>
        </w:rPr>
        <w:t xml:space="preserve"> Αυτός διακόπτει, κύριε Πρόεδρε.</w:t>
      </w:r>
    </w:p>
    <w:p w14:paraId="2ED8BD33"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w:t>
      </w:r>
      <w:r>
        <w:rPr>
          <w:rFonts w:eastAsia="Times New Roman" w:cs="Times New Roman"/>
          <w:szCs w:val="24"/>
        </w:rPr>
        <w:t>ρυβος στην Αίθουσα)</w:t>
      </w:r>
    </w:p>
    <w:p w14:paraId="2ED8BD34" w14:textId="77777777" w:rsidR="00C647AD" w:rsidRDefault="00D506E1">
      <w:pPr>
        <w:spacing w:after="0" w:line="600" w:lineRule="auto"/>
        <w:ind w:firstLine="720"/>
        <w:jc w:val="both"/>
        <w:rPr>
          <w:rFonts w:eastAsia="Times New Roman" w:cs="Times New Roman"/>
          <w:szCs w:val="24"/>
        </w:rPr>
      </w:pPr>
      <w:r w:rsidRPr="00635D33">
        <w:rPr>
          <w:rFonts w:eastAsia="Times New Roman" w:cs="Times New Roman"/>
          <w:b/>
          <w:szCs w:val="24"/>
        </w:rPr>
        <w:t>ΠΡΟΕΔΡΟΣ (Νικόλαος Βούτσης):</w:t>
      </w:r>
      <w:r>
        <w:rPr>
          <w:rFonts w:eastAsia="Times New Roman" w:cs="Times New Roman"/>
          <w:szCs w:val="24"/>
        </w:rPr>
        <w:t xml:space="preserve"> Σας παρακαλώ!</w:t>
      </w:r>
    </w:p>
    <w:p w14:paraId="2ED8BD35" w14:textId="77777777" w:rsidR="00C647AD" w:rsidRDefault="00D506E1">
      <w:pPr>
        <w:spacing w:after="0" w:line="600" w:lineRule="auto"/>
        <w:ind w:firstLine="720"/>
        <w:jc w:val="both"/>
        <w:rPr>
          <w:rFonts w:eastAsia="Times New Roman" w:cs="Times New Roman"/>
          <w:szCs w:val="24"/>
        </w:rPr>
      </w:pPr>
      <w:r w:rsidRPr="00D66488">
        <w:rPr>
          <w:rFonts w:eastAsia="Times New Roman" w:cs="Times New Roman"/>
          <w:b/>
          <w:szCs w:val="24"/>
        </w:rPr>
        <w:t>ΘΕΟΔΩΡΑ ΜΠΑΚΟΓΙΑΝΝΗ:</w:t>
      </w:r>
      <w:r>
        <w:rPr>
          <w:rFonts w:eastAsia="Times New Roman" w:cs="Times New Roman"/>
          <w:szCs w:val="24"/>
        </w:rPr>
        <w:t xml:space="preserve"> Κύριε Πρόεδρε, εδώ του είπα ότι θα πάω μάρτυρας στο δικαστήριο υπέρ του και είναι προσωπικό ζήτημα; Αλίμονο!</w:t>
      </w:r>
    </w:p>
    <w:p w14:paraId="2ED8BD3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Αυτό, λοιπόν, που θέλω να σας διαβάσω, είναι </w:t>
      </w:r>
      <w:r w:rsidRPr="00635D33">
        <w:rPr>
          <w:rFonts w:eastAsia="Times New Roman" w:cs="Times New Roman"/>
          <w:szCs w:val="24"/>
        </w:rPr>
        <w:t>το statement το οπ</w:t>
      </w:r>
      <w:r w:rsidRPr="00635D33">
        <w:rPr>
          <w:rFonts w:eastAsia="Times New Roman" w:cs="Times New Roman"/>
          <w:szCs w:val="24"/>
        </w:rPr>
        <w:t xml:space="preserve">οίο έκανε </w:t>
      </w:r>
      <w:r>
        <w:rPr>
          <w:rFonts w:eastAsia="Times New Roman" w:cs="Times New Roman"/>
          <w:szCs w:val="24"/>
        </w:rPr>
        <w:t>–</w:t>
      </w:r>
      <w:r w:rsidRPr="00635D33">
        <w:rPr>
          <w:rFonts w:eastAsia="Times New Roman" w:cs="Times New Roman"/>
          <w:szCs w:val="24"/>
        </w:rPr>
        <w:t>σωστά</w:t>
      </w:r>
      <w:r>
        <w:rPr>
          <w:rFonts w:eastAsia="Times New Roman" w:cs="Times New Roman"/>
          <w:szCs w:val="24"/>
        </w:rPr>
        <w:t>,</w:t>
      </w:r>
      <w:r w:rsidRPr="00635D33">
        <w:rPr>
          <w:rFonts w:eastAsia="Times New Roman" w:cs="Times New Roman"/>
          <w:szCs w:val="24"/>
        </w:rPr>
        <w:t xml:space="preserve"> </w:t>
      </w:r>
      <w:r>
        <w:rPr>
          <w:rFonts w:eastAsia="Times New Roman" w:cs="Times New Roman"/>
          <w:szCs w:val="24"/>
        </w:rPr>
        <w:t xml:space="preserve">κατά τη γνώμη μου- ο Έλληνας </w:t>
      </w:r>
      <w:r>
        <w:rPr>
          <w:rFonts w:eastAsia="Times New Roman" w:cs="Times New Roman"/>
          <w:szCs w:val="24"/>
        </w:rPr>
        <w:t>π</w:t>
      </w:r>
      <w:r w:rsidRPr="00635D33">
        <w:rPr>
          <w:rFonts w:eastAsia="Times New Roman" w:cs="Times New Roman"/>
          <w:szCs w:val="24"/>
        </w:rPr>
        <w:t>ρέσβης</w:t>
      </w:r>
      <w:r>
        <w:rPr>
          <w:rFonts w:eastAsia="Times New Roman" w:cs="Times New Roman"/>
          <w:szCs w:val="24"/>
        </w:rPr>
        <w:t>,</w:t>
      </w:r>
      <w:r w:rsidRPr="00635D33">
        <w:rPr>
          <w:rFonts w:eastAsia="Times New Roman" w:cs="Times New Roman"/>
          <w:szCs w:val="24"/>
        </w:rPr>
        <w:t xml:space="preserve"> όταν μιλούσε για τη γλώσσα το 2018 </w:t>
      </w:r>
      <w:r>
        <w:rPr>
          <w:rFonts w:eastAsia="Times New Roman" w:cs="Times New Roman"/>
          <w:szCs w:val="24"/>
        </w:rPr>
        <w:t>κατ’ εντολή</w:t>
      </w:r>
      <w:r w:rsidRPr="00635D33">
        <w:rPr>
          <w:rFonts w:eastAsia="Times New Roman" w:cs="Times New Roman"/>
          <w:szCs w:val="24"/>
        </w:rPr>
        <w:t xml:space="preserve"> του κ</w:t>
      </w:r>
      <w:r>
        <w:rPr>
          <w:rFonts w:eastAsia="Times New Roman" w:cs="Times New Roman"/>
          <w:szCs w:val="24"/>
        </w:rPr>
        <w:t xml:space="preserve">. Κοτζιά. Λέει ακριβώς, μην </w:t>
      </w:r>
      <w:r w:rsidRPr="00635D33">
        <w:rPr>
          <w:rFonts w:eastAsia="Times New Roman" w:cs="Times New Roman"/>
          <w:szCs w:val="24"/>
        </w:rPr>
        <w:t>σας διαβάζω τώρα τις λεπτομέρειες</w:t>
      </w:r>
      <w:r>
        <w:rPr>
          <w:rFonts w:eastAsia="Times New Roman" w:cs="Times New Roman"/>
          <w:szCs w:val="24"/>
        </w:rPr>
        <w:t>,</w:t>
      </w:r>
      <w:r w:rsidRPr="00635D33">
        <w:rPr>
          <w:rFonts w:eastAsia="Times New Roman" w:cs="Times New Roman"/>
          <w:szCs w:val="24"/>
        </w:rPr>
        <w:t xml:space="preserve"> ότι η Ελλάδα δεν δέχεται</w:t>
      </w:r>
      <w:r>
        <w:rPr>
          <w:rFonts w:eastAsia="Times New Roman" w:cs="Times New Roman"/>
          <w:szCs w:val="24"/>
        </w:rPr>
        <w:t>,</w:t>
      </w:r>
      <w:r w:rsidRPr="00635D33">
        <w:rPr>
          <w:rFonts w:eastAsia="Times New Roman" w:cs="Times New Roman"/>
          <w:szCs w:val="24"/>
        </w:rPr>
        <w:t xml:space="preserve"> ότι το θέμα της γλώσσας είχε λυθεί το </w:t>
      </w:r>
      <w:r>
        <w:rPr>
          <w:rFonts w:eastAsia="Times New Roman" w:cs="Times New Roman"/>
          <w:szCs w:val="24"/>
        </w:rPr>
        <w:t>’</w:t>
      </w:r>
      <w:r w:rsidRPr="00635D33">
        <w:rPr>
          <w:rFonts w:eastAsia="Times New Roman" w:cs="Times New Roman"/>
          <w:szCs w:val="24"/>
        </w:rPr>
        <w:t>77</w:t>
      </w:r>
      <w:r>
        <w:rPr>
          <w:rFonts w:eastAsia="Times New Roman" w:cs="Times New Roman"/>
          <w:szCs w:val="24"/>
        </w:rPr>
        <w:t>,</w:t>
      </w:r>
      <w:r w:rsidRPr="00635D33">
        <w:rPr>
          <w:rFonts w:eastAsia="Times New Roman" w:cs="Times New Roman"/>
          <w:szCs w:val="24"/>
        </w:rPr>
        <w:t xml:space="preserve"> ότι για την Ελλάδα είναι </w:t>
      </w:r>
      <w:r>
        <w:rPr>
          <w:rFonts w:eastAsia="Times New Roman" w:cs="Times New Roman"/>
          <w:szCs w:val="24"/>
        </w:rPr>
        <w:t>μείζον θέμα και ότι όλα τα σ</w:t>
      </w:r>
      <w:r w:rsidRPr="00635D33">
        <w:rPr>
          <w:rFonts w:eastAsia="Times New Roman" w:cs="Times New Roman"/>
          <w:szCs w:val="24"/>
        </w:rPr>
        <w:t>ωστά τα είπε ο κ</w:t>
      </w:r>
      <w:r>
        <w:rPr>
          <w:rFonts w:eastAsia="Times New Roman" w:cs="Times New Roman"/>
          <w:szCs w:val="24"/>
        </w:rPr>
        <w:t>.</w:t>
      </w:r>
      <w:r w:rsidRPr="00635D33">
        <w:rPr>
          <w:rFonts w:eastAsia="Times New Roman" w:cs="Times New Roman"/>
          <w:szCs w:val="24"/>
        </w:rPr>
        <w:t xml:space="preserve"> Κοτζιάς το 2017 στον ΟΗΕ</w:t>
      </w:r>
      <w:r>
        <w:rPr>
          <w:rFonts w:eastAsia="Times New Roman" w:cs="Times New Roman"/>
          <w:szCs w:val="24"/>
        </w:rPr>
        <w:t>.</w:t>
      </w:r>
      <w:r w:rsidRPr="00635D33">
        <w:rPr>
          <w:rFonts w:eastAsia="Times New Roman" w:cs="Times New Roman"/>
          <w:szCs w:val="24"/>
        </w:rPr>
        <w:t xml:space="preserve"> Τα ξέχασε</w:t>
      </w:r>
      <w:r>
        <w:rPr>
          <w:rFonts w:eastAsia="Times New Roman" w:cs="Times New Roman"/>
          <w:szCs w:val="24"/>
        </w:rPr>
        <w:t>, όμως,</w:t>
      </w:r>
      <w:r w:rsidRPr="00635D33">
        <w:rPr>
          <w:rFonts w:eastAsia="Times New Roman" w:cs="Times New Roman"/>
          <w:szCs w:val="24"/>
        </w:rPr>
        <w:t xml:space="preserve"> </w:t>
      </w:r>
      <w:r w:rsidRPr="00635D33">
        <w:rPr>
          <w:rFonts w:eastAsia="Times New Roman" w:cs="Times New Roman"/>
          <w:szCs w:val="24"/>
        </w:rPr>
        <w:lastRenderedPageBreak/>
        <w:t>όταν έβαλε την υπογραφή</w:t>
      </w:r>
      <w:r>
        <w:rPr>
          <w:rFonts w:eastAsia="Times New Roman" w:cs="Times New Roman"/>
          <w:szCs w:val="24"/>
        </w:rPr>
        <w:t>.</w:t>
      </w:r>
      <w:r w:rsidRPr="00635D33">
        <w:rPr>
          <w:rFonts w:eastAsia="Times New Roman" w:cs="Times New Roman"/>
          <w:szCs w:val="24"/>
        </w:rPr>
        <w:t xml:space="preserve"> Αυτό είναι το πρόβλημα</w:t>
      </w:r>
      <w:r>
        <w:rPr>
          <w:rFonts w:eastAsia="Times New Roman" w:cs="Times New Roman"/>
          <w:szCs w:val="24"/>
        </w:rPr>
        <w:t>,</w:t>
      </w:r>
      <w:r w:rsidRPr="00635D33">
        <w:rPr>
          <w:rFonts w:eastAsia="Times New Roman" w:cs="Times New Roman"/>
          <w:szCs w:val="24"/>
        </w:rPr>
        <w:t xml:space="preserve"> </w:t>
      </w:r>
      <w:r>
        <w:rPr>
          <w:rFonts w:eastAsia="Times New Roman" w:cs="Times New Roman"/>
          <w:szCs w:val="24"/>
        </w:rPr>
        <w:t>κυρίες και κύριοι συνάδελφοι. Κ</w:t>
      </w:r>
      <w:r w:rsidRPr="00635D33">
        <w:rPr>
          <w:rFonts w:eastAsia="Times New Roman" w:cs="Times New Roman"/>
          <w:szCs w:val="24"/>
        </w:rPr>
        <w:t>αι εγώ χαίρομαι που είναι μία ψύχραιμη κουβέντα σήμερα και πρ</w:t>
      </w:r>
      <w:r w:rsidRPr="00635D33">
        <w:rPr>
          <w:rFonts w:eastAsia="Times New Roman" w:cs="Times New Roman"/>
          <w:szCs w:val="24"/>
        </w:rPr>
        <w:t>έπει να είναι μία ψύχραιμη κουβέντα</w:t>
      </w:r>
      <w:r>
        <w:rPr>
          <w:rFonts w:eastAsia="Times New Roman" w:cs="Times New Roman"/>
          <w:szCs w:val="24"/>
        </w:rPr>
        <w:t xml:space="preserve">, αλλά </w:t>
      </w:r>
      <w:r w:rsidRPr="00635D33">
        <w:rPr>
          <w:rFonts w:eastAsia="Times New Roman" w:cs="Times New Roman"/>
          <w:szCs w:val="24"/>
        </w:rPr>
        <w:t>να λένε το δίκαιο και την αλήθεια</w:t>
      </w:r>
      <w:r>
        <w:rPr>
          <w:rFonts w:eastAsia="Times New Roman" w:cs="Times New Roman"/>
          <w:szCs w:val="24"/>
        </w:rPr>
        <w:t>.</w:t>
      </w:r>
      <w:r w:rsidRPr="00635D33">
        <w:rPr>
          <w:rFonts w:eastAsia="Times New Roman" w:cs="Times New Roman"/>
          <w:szCs w:val="24"/>
        </w:rPr>
        <w:t xml:space="preserve"> </w:t>
      </w:r>
    </w:p>
    <w:p w14:paraId="2ED8BD37" w14:textId="77777777" w:rsidR="00C647AD" w:rsidRDefault="00D506E1">
      <w:pPr>
        <w:spacing w:after="0" w:line="600" w:lineRule="auto"/>
        <w:ind w:firstLine="720"/>
        <w:jc w:val="both"/>
        <w:rPr>
          <w:rFonts w:eastAsia="Times New Roman" w:cs="Times New Roman"/>
          <w:szCs w:val="24"/>
        </w:rPr>
      </w:pPr>
      <w:r w:rsidRPr="00635D33">
        <w:rPr>
          <w:rFonts w:eastAsia="Times New Roman" w:cs="Times New Roman"/>
          <w:szCs w:val="24"/>
        </w:rPr>
        <w:t xml:space="preserve">Άρα </w:t>
      </w:r>
      <w:r>
        <w:rPr>
          <w:rFonts w:eastAsia="Times New Roman" w:cs="Times New Roman"/>
          <w:szCs w:val="24"/>
        </w:rPr>
        <w:t>στο ερώτημα</w:t>
      </w:r>
      <w:r w:rsidRPr="00635D33">
        <w:rPr>
          <w:rFonts w:eastAsia="Times New Roman" w:cs="Times New Roman"/>
          <w:szCs w:val="24"/>
        </w:rPr>
        <w:t xml:space="preserve"> γιατί εμείς δεν κλείσαμε</w:t>
      </w:r>
      <w:r>
        <w:rPr>
          <w:rFonts w:eastAsia="Times New Roman" w:cs="Times New Roman"/>
          <w:szCs w:val="24"/>
        </w:rPr>
        <w:t>, δεν κλείσαμε ούτε γ</w:t>
      </w:r>
      <w:r w:rsidRPr="00635D33">
        <w:rPr>
          <w:rFonts w:eastAsia="Times New Roman" w:cs="Times New Roman"/>
          <w:szCs w:val="24"/>
        </w:rPr>
        <w:t>ιατί δεν θέλουμε</w:t>
      </w:r>
      <w:r>
        <w:rPr>
          <w:rFonts w:eastAsia="Times New Roman" w:cs="Times New Roman"/>
          <w:szCs w:val="24"/>
        </w:rPr>
        <w:t xml:space="preserve"> ο</w:t>
      </w:r>
      <w:r w:rsidRPr="00635D33">
        <w:rPr>
          <w:rFonts w:eastAsia="Times New Roman" w:cs="Times New Roman"/>
          <w:szCs w:val="24"/>
        </w:rPr>
        <w:t xml:space="preserve">ύτε γιατί είμαστε εθνικιστές ούτε </w:t>
      </w:r>
      <w:r>
        <w:rPr>
          <w:rFonts w:eastAsia="Times New Roman" w:cs="Times New Roman"/>
          <w:szCs w:val="24"/>
        </w:rPr>
        <w:t>γιατί</w:t>
      </w:r>
      <w:r w:rsidRPr="00635D33">
        <w:rPr>
          <w:rFonts w:eastAsia="Times New Roman" w:cs="Times New Roman"/>
          <w:szCs w:val="24"/>
        </w:rPr>
        <w:t xml:space="preserve"> είμαστε αιθεροβάμονες</w:t>
      </w:r>
      <w:r>
        <w:rPr>
          <w:rFonts w:eastAsia="Times New Roman" w:cs="Times New Roman"/>
          <w:szCs w:val="24"/>
        </w:rPr>
        <w:t>, α</w:t>
      </w:r>
      <w:r w:rsidRPr="00635D33">
        <w:rPr>
          <w:rFonts w:eastAsia="Times New Roman" w:cs="Times New Roman"/>
          <w:szCs w:val="24"/>
        </w:rPr>
        <w:t>λλά διότι δεν θέλαμε με κανένα τρόπ</w:t>
      </w:r>
      <w:r w:rsidRPr="00635D33">
        <w:rPr>
          <w:rFonts w:eastAsia="Times New Roman" w:cs="Times New Roman"/>
          <w:szCs w:val="24"/>
        </w:rPr>
        <w:t xml:space="preserve">ο να δώσουμε εθνότητα και γλώσσα </w:t>
      </w:r>
      <w:r>
        <w:rPr>
          <w:rFonts w:eastAsia="Times New Roman" w:cs="Times New Roman"/>
          <w:szCs w:val="24"/>
        </w:rPr>
        <w:t>σαν</w:t>
      </w:r>
      <w:r w:rsidRPr="00635D33">
        <w:rPr>
          <w:rFonts w:eastAsia="Times New Roman" w:cs="Times New Roman"/>
          <w:szCs w:val="24"/>
        </w:rPr>
        <w:t xml:space="preserve"> Μακεδόνες</w:t>
      </w:r>
      <w:r>
        <w:rPr>
          <w:rFonts w:eastAsia="Times New Roman" w:cs="Times New Roman"/>
          <w:szCs w:val="24"/>
        </w:rPr>
        <w:t>.</w:t>
      </w:r>
    </w:p>
    <w:p w14:paraId="2ED8BD38"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D39" w14:textId="77777777" w:rsidR="00C647AD" w:rsidRDefault="00D506E1">
      <w:pPr>
        <w:spacing w:after="0" w:line="600" w:lineRule="auto"/>
        <w:ind w:firstLine="720"/>
        <w:jc w:val="both"/>
        <w:rPr>
          <w:rFonts w:eastAsia="Times New Roman" w:cs="Times New Roman"/>
          <w:szCs w:val="24"/>
        </w:rPr>
      </w:pPr>
      <w:r w:rsidRPr="0019422E">
        <w:rPr>
          <w:rFonts w:eastAsia="Times New Roman" w:cs="Times New Roman"/>
          <w:b/>
          <w:szCs w:val="24"/>
        </w:rPr>
        <w:t>ΝΙΚΟΛΑΟΣ ΚΟΤΖΙΑΣ:</w:t>
      </w:r>
      <w:r>
        <w:rPr>
          <w:rFonts w:eastAsia="Times New Roman" w:cs="Times New Roman"/>
          <w:szCs w:val="24"/>
        </w:rPr>
        <w:t xml:space="preserve"> Κύριε Πρόεδρε, μπορώ να έχω τον λόγο;</w:t>
      </w:r>
    </w:p>
    <w:p w14:paraId="2ED8BD3A" w14:textId="77777777" w:rsidR="00C647AD" w:rsidRDefault="00D506E1">
      <w:pPr>
        <w:spacing w:after="0" w:line="600" w:lineRule="auto"/>
        <w:ind w:firstLine="720"/>
        <w:jc w:val="both"/>
        <w:rPr>
          <w:rFonts w:eastAsia="Times New Roman" w:cs="Times New Roman"/>
          <w:szCs w:val="24"/>
        </w:rPr>
      </w:pPr>
      <w:r w:rsidRPr="0019422E">
        <w:rPr>
          <w:rFonts w:eastAsia="Times New Roman" w:cs="Times New Roman"/>
          <w:b/>
          <w:szCs w:val="24"/>
        </w:rPr>
        <w:t>ΠΡΟΕΔΡΟΣ (Νικόλαος Βούτσης):</w:t>
      </w:r>
      <w:r w:rsidRPr="00635D33">
        <w:rPr>
          <w:rFonts w:eastAsia="Times New Roman" w:cs="Times New Roman"/>
          <w:szCs w:val="24"/>
        </w:rPr>
        <w:t xml:space="preserve"> </w:t>
      </w:r>
      <w:r>
        <w:rPr>
          <w:rFonts w:eastAsia="Times New Roman" w:cs="Times New Roman"/>
          <w:szCs w:val="24"/>
        </w:rPr>
        <w:t>Κύριε Κοτζιά, έχετε τον λόγο για δύο λεπτά, παρακαλώ.</w:t>
      </w:r>
    </w:p>
    <w:p w14:paraId="2ED8BD3B" w14:textId="77777777" w:rsidR="00C647AD" w:rsidRDefault="00D506E1">
      <w:pPr>
        <w:spacing w:after="0" w:line="600" w:lineRule="auto"/>
        <w:ind w:firstLine="720"/>
        <w:jc w:val="both"/>
        <w:rPr>
          <w:rFonts w:eastAsia="Times New Roman" w:cs="Times New Roman"/>
          <w:szCs w:val="24"/>
        </w:rPr>
      </w:pPr>
      <w:r w:rsidRPr="0019422E">
        <w:rPr>
          <w:rFonts w:eastAsia="Times New Roman" w:cs="Times New Roman"/>
          <w:b/>
          <w:szCs w:val="24"/>
        </w:rPr>
        <w:t>ΝΙΚΟΛΑΟΣ ΚΟΤΖΙΑ</w:t>
      </w:r>
      <w:r w:rsidRPr="0019422E">
        <w:rPr>
          <w:rFonts w:eastAsia="Times New Roman" w:cs="Times New Roman"/>
          <w:b/>
          <w:szCs w:val="24"/>
        </w:rPr>
        <w:t>Σ:</w:t>
      </w:r>
      <w:r>
        <w:rPr>
          <w:rFonts w:eastAsia="Times New Roman" w:cs="Times New Roman"/>
          <w:szCs w:val="24"/>
        </w:rPr>
        <w:t xml:space="preserve"> Κύριε Πρόεδρε, μου απαντούσε επτά λεπτά.</w:t>
      </w:r>
    </w:p>
    <w:p w14:paraId="2ED8BD3C" w14:textId="77777777" w:rsidR="00C647AD" w:rsidRDefault="00D506E1">
      <w:pPr>
        <w:spacing w:after="0" w:line="600" w:lineRule="auto"/>
        <w:ind w:firstLine="720"/>
        <w:jc w:val="both"/>
        <w:rPr>
          <w:rFonts w:eastAsia="Times New Roman" w:cs="Times New Roman"/>
          <w:szCs w:val="24"/>
        </w:rPr>
      </w:pPr>
      <w:r w:rsidRPr="0019422E">
        <w:rPr>
          <w:rFonts w:eastAsia="Times New Roman" w:cs="Times New Roman"/>
          <w:b/>
          <w:szCs w:val="24"/>
        </w:rPr>
        <w:t>ΠΡΟΕΔΡΟΣ (Νικόλαος Βούτσης):</w:t>
      </w:r>
      <w:r w:rsidRPr="00635D33">
        <w:rPr>
          <w:rFonts w:eastAsia="Times New Roman" w:cs="Times New Roman"/>
          <w:szCs w:val="24"/>
        </w:rPr>
        <w:t xml:space="preserve"> </w:t>
      </w:r>
      <w:r>
        <w:rPr>
          <w:rFonts w:eastAsia="Times New Roman" w:cs="Times New Roman"/>
          <w:szCs w:val="24"/>
        </w:rPr>
        <w:t>Σας παρακαλώ, δεν θα μου κάνει ουδείς υποδείξεις αν είναι έξι, επτά ή οκτώ λεπτά. Κάνω μ</w:t>
      </w:r>
      <w:r>
        <w:rPr>
          <w:rFonts w:eastAsia="Times New Roman" w:cs="Times New Roman"/>
          <w:szCs w:val="24"/>
        </w:rPr>
        <w:t>ί</w:t>
      </w:r>
      <w:r>
        <w:rPr>
          <w:rFonts w:eastAsia="Times New Roman" w:cs="Times New Roman"/>
          <w:szCs w:val="24"/>
        </w:rPr>
        <w:t xml:space="preserve">α οικονομία </w:t>
      </w:r>
      <w:r w:rsidRPr="00635D33">
        <w:rPr>
          <w:rFonts w:eastAsia="Times New Roman" w:cs="Times New Roman"/>
          <w:szCs w:val="24"/>
        </w:rPr>
        <w:t>της συζήτησης</w:t>
      </w:r>
      <w:r>
        <w:rPr>
          <w:rFonts w:eastAsia="Times New Roman" w:cs="Times New Roman"/>
          <w:szCs w:val="24"/>
        </w:rPr>
        <w:t>.</w:t>
      </w:r>
      <w:r w:rsidRPr="00635D33">
        <w:rPr>
          <w:rFonts w:eastAsia="Times New Roman" w:cs="Times New Roman"/>
          <w:szCs w:val="24"/>
        </w:rPr>
        <w:t xml:space="preserve"> </w:t>
      </w:r>
      <w:r>
        <w:rPr>
          <w:rFonts w:eastAsia="Times New Roman" w:cs="Times New Roman"/>
          <w:szCs w:val="24"/>
        </w:rPr>
        <w:t>Όλες και όλοι ε</w:t>
      </w:r>
      <w:r w:rsidRPr="00635D33">
        <w:rPr>
          <w:rFonts w:eastAsia="Times New Roman" w:cs="Times New Roman"/>
          <w:szCs w:val="24"/>
        </w:rPr>
        <w:t xml:space="preserve">ίστε πάρα </w:t>
      </w:r>
      <w:r w:rsidRPr="00635D33">
        <w:rPr>
          <w:rFonts w:eastAsia="Times New Roman" w:cs="Times New Roman"/>
          <w:szCs w:val="24"/>
        </w:rPr>
        <w:lastRenderedPageBreak/>
        <w:t>πολύ έμπειροι</w:t>
      </w:r>
      <w:r>
        <w:rPr>
          <w:rFonts w:eastAsia="Times New Roman" w:cs="Times New Roman"/>
          <w:szCs w:val="24"/>
        </w:rPr>
        <w:t>,</w:t>
      </w:r>
      <w:r w:rsidRPr="00635D33">
        <w:rPr>
          <w:rFonts w:eastAsia="Times New Roman" w:cs="Times New Roman"/>
          <w:szCs w:val="24"/>
        </w:rPr>
        <w:t xml:space="preserve"> να το </w:t>
      </w:r>
      <w:r>
        <w:rPr>
          <w:rFonts w:eastAsia="Times New Roman" w:cs="Times New Roman"/>
          <w:szCs w:val="24"/>
        </w:rPr>
        <w:t>τηρήσετε. Αφήνω περισ</w:t>
      </w:r>
      <w:r>
        <w:rPr>
          <w:rFonts w:eastAsia="Times New Roman" w:cs="Times New Roman"/>
          <w:szCs w:val="24"/>
        </w:rPr>
        <w:t xml:space="preserve">σότερο, κύριε Κοτζιά και το ξέρετε. </w:t>
      </w:r>
      <w:r w:rsidRPr="00635D33">
        <w:rPr>
          <w:rFonts w:eastAsia="Times New Roman" w:cs="Times New Roman"/>
          <w:szCs w:val="24"/>
        </w:rPr>
        <w:t xml:space="preserve">Όχι υποδείξεις </w:t>
      </w:r>
      <w:r>
        <w:rPr>
          <w:rFonts w:eastAsia="Times New Roman" w:cs="Times New Roman"/>
          <w:szCs w:val="24"/>
        </w:rPr>
        <w:t>όμως,</w:t>
      </w:r>
      <w:r w:rsidRPr="00635D33">
        <w:rPr>
          <w:rFonts w:eastAsia="Times New Roman" w:cs="Times New Roman"/>
          <w:szCs w:val="24"/>
        </w:rPr>
        <w:t xml:space="preserve"> σας παρακαλώ</w:t>
      </w:r>
      <w:r>
        <w:rPr>
          <w:rFonts w:eastAsia="Times New Roman" w:cs="Times New Roman"/>
          <w:szCs w:val="24"/>
        </w:rPr>
        <w:t>!</w:t>
      </w:r>
    </w:p>
    <w:p w14:paraId="2ED8BD3D" w14:textId="77777777" w:rsidR="00C647AD" w:rsidRDefault="00D506E1">
      <w:pPr>
        <w:spacing w:after="0" w:line="600" w:lineRule="auto"/>
        <w:ind w:firstLine="720"/>
        <w:jc w:val="both"/>
        <w:rPr>
          <w:rFonts w:eastAsia="Times New Roman" w:cs="Times New Roman"/>
          <w:szCs w:val="24"/>
        </w:rPr>
      </w:pPr>
      <w:r w:rsidRPr="002758EC">
        <w:rPr>
          <w:rFonts w:eastAsia="Times New Roman" w:cs="Times New Roman"/>
          <w:b/>
          <w:szCs w:val="24"/>
        </w:rPr>
        <w:t>ΝΙΚΟΛΑΟΣ ΚΟΤΖΙΑΣ:</w:t>
      </w:r>
      <w:r>
        <w:rPr>
          <w:rFonts w:eastAsia="Times New Roman" w:cs="Times New Roman"/>
          <w:szCs w:val="24"/>
        </w:rPr>
        <w:t xml:space="preserve"> Ωραία, κύριε Πρόεδρε. Έχετε δίκιο.</w:t>
      </w:r>
    </w:p>
    <w:p w14:paraId="2ED8BD3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πρώτο που θέλω να πω είναι ότι η κ</w:t>
      </w:r>
      <w:r>
        <w:rPr>
          <w:rFonts w:eastAsia="Times New Roman" w:cs="Times New Roman"/>
          <w:szCs w:val="24"/>
        </w:rPr>
        <w:t>.</w:t>
      </w:r>
      <w:r>
        <w:rPr>
          <w:rFonts w:eastAsia="Times New Roman" w:cs="Times New Roman"/>
          <w:szCs w:val="24"/>
        </w:rPr>
        <w:t xml:space="preserve"> Μπακογιάννη </w:t>
      </w:r>
      <w:r w:rsidRPr="00635D33">
        <w:rPr>
          <w:rFonts w:eastAsia="Times New Roman" w:cs="Times New Roman"/>
          <w:szCs w:val="24"/>
        </w:rPr>
        <w:t xml:space="preserve">ξεκινάει </w:t>
      </w:r>
      <w:r>
        <w:rPr>
          <w:rFonts w:eastAsia="Times New Roman" w:cs="Times New Roman"/>
          <w:szCs w:val="24"/>
        </w:rPr>
        <w:t xml:space="preserve">την παρέμβασή της </w:t>
      </w:r>
      <w:r w:rsidRPr="00635D33">
        <w:rPr>
          <w:rFonts w:eastAsia="Times New Roman" w:cs="Times New Roman"/>
          <w:szCs w:val="24"/>
        </w:rPr>
        <w:t>με προσωπικές επιθέσεις</w:t>
      </w:r>
      <w:r>
        <w:rPr>
          <w:rFonts w:eastAsia="Times New Roman" w:cs="Times New Roman"/>
          <w:szCs w:val="24"/>
        </w:rPr>
        <w:t>. Τ</w:t>
      </w:r>
      <w:r w:rsidRPr="00635D33">
        <w:rPr>
          <w:rFonts w:eastAsia="Times New Roman" w:cs="Times New Roman"/>
          <w:szCs w:val="24"/>
        </w:rPr>
        <w:t xml:space="preserve">ο </w:t>
      </w:r>
      <w:r>
        <w:rPr>
          <w:rFonts w:eastAsia="Times New Roman" w:cs="Times New Roman"/>
          <w:szCs w:val="24"/>
        </w:rPr>
        <w:t>σ</w:t>
      </w:r>
      <w:r w:rsidRPr="00635D33">
        <w:rPr>
          <w:rFonts w:eastAsia="Times New Roman" w:cs="Times New Roman"/>
          <w:szCs w:val="24"/>
        </w:rPr>
        <w:t>υνηθίζει</w:t>
      </w:r>
      <w:r>
        <w:rPr>
          <w:rFonts w:eastAsia="Times New Roman" w:cs="Times New Roman"/>
          <w:szCs w:val="24"/>
        </w:rPr>
        <w:t>. Ε</w:t>
      </w:r>
      <w:r w:rsidRPr="00635D33">
        <w:rPr>
          <w:rFonts w:eastAsia="Times New Roman" w:cs="Times New Roman"/>
          <w:szCs w:val="24"/>
        </w:rPr>
        <w:t xml:space="preserve">γώ ουδέποτε </w:t>
      </w:r>
      <w:r w:rsidRPr="00635D33">
        <w:rPr>
          <w:rFonts w:eastAsia="Times New Roman" w:cs="Times New Roman"/>
          <w:szCs w:val="24"/>
        </w:rPr>
        <w:t>έχω δώσει σε πρόσωπο χαρακτηρισμό</w:t>
      </w:r>
      <w:r>
        <w:rPr>
          <w:rFonts w:eastAsia="Times New Roman" w:cs="Times New Roman"/>
          <w:szCs w:val="24"/>
        </w:rPr>
        <w:t>. Η</w:t>
      </w:r>
      <w:r w:rsidRPr="00635D33">
        <w:rPr>
          <w:rFonts w:eastAsia="Times New Roman" w:cs="Times New Roman"/>
          <w:szCs w:val="24"/>
        </w:rPr>
        <w:t xml:space="preserve"> διαφορά του πολιτικού μου </w:t>
      </w:r>
      <w:r>
        <w:rPr>
          <w:rFonts w:eastAsia="Times New Roman" w:cs="Times New Roman"/>
          <w:szCs w:val="24"/>
        </w:rPr>
        <w:t>ήθους</w:t>
      </w:r>
      <w:r w:rsidRPr="00635D33">
        <w:rPr>
          <w:rFonts w:eastAsia="Times New Roman" w:cs="Times New Roman"/>
          <w:szCs w:val="24"/>
        </w:rPr>
        <w:t xml:space="preserve"> είναι ότι χαρακτηρίζω πολιτικές και όχι πρόσωπα</w:t>
      </w:r>
      <w:r>
        <w:rPr>
          <w:rFonts w:eastAsia="Times New Roman" w:cs="Times New Roman"/>
          <w:szCs w:val="24"/>
        </w:rPr>
        <w:t>. Ν</w:t>
      </w:r>
      <w:r w:rsidRPr="00635D33">
        <w:rPr>
          <w:rFonts w:eastAsia="Times New Roman" w:cs="Times New Roman"/>
          <w:szCs w:val="24"/>
        </w:rPr>
        <w:t>α είστε πιο προσεκτικ</w:t>
      </w:r>
      <w:r>
        <w:rPr>
          <w:rFonts w:eastAsia="Times New Roman" w:cs="Times New Roman"/>
          <w:szCs w:val="24"/>
        </w:rPr>
        <w:t>ή, διότι το έχετε πληρώσει και εσείς.</w:t>
      </w:r>
    </w:p>
    <w:p w14:paraId="2ED8BD3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w:t>
      </w:r>
      <w:r w:rsidRPr="00635D33">
        <w:rPr>
          <w:rFonts w:eastAsia="Times New Roman" w:cs="Times New Roman"/>
          <w:szCs w:val="24"/>
        </w:rPr>
        <w:t>ο δεύτερο</w:t>
      </w:r>
      <w:r>
        <w:rPr>
          <w:rFonts w:eastAsia="Times New Roman" w:cs="Times New Roman"/>
          <w:szCs w:val="24"/>
        </w:rPr>
        <w:t xml:space="preserve"> είναι πως όποια διαπραγμάτευση κάναμε, την κάναμε </w:t>
      </w:r>
      <w:r w:rsidRPr="00635D33">
        <w:rPr>
          <w:rFonts w:eastAsia="Times New Roman" w:cs="Times New Roman"/>
          <w:szCs w:val="24"/>
        </w:rPr>
        <w:t>βρί</w:t>
      </w:r>
      <w:r>
        <w:rPr>
          <w:rFonts w:eastAsia="Times New Roman" w:cs="Times New Roman"/>
          <w:szCs w:val="24"/>
        </w:rPr>
        <w:t>σκοντας έτοιμα</w:t>
      </w:r>
      <w:r>
        <w:rPr>
          <w:rFonts w:eastAsia="Times New Roman" w:cs="Times New Roman"/>
          <w:szCs w:val="24"/>
        </w:rPr>
        <w:t xml:space="preserve"> αυτά που βρήκαμε, όπως τη γλώσσα. Το λέει ο </w:t>
      </w:r>
      <w:r w:rsidRPr="00635D33">
        <w:rPr>
          <w:rFonts w:eastAsia="Times New Roman" w:cs="Times New Roman"/>
          <w:szCs w:val="24"/>
        </w:rPr>
        <w:t xml:space="preserve">δικός </w:t>
      </w:r>
      <w:r>
        <w:rPr>
          <w:rFonts w:eastAsia="Times New Roman" w:cs="Times New Roman"/>
          <w:szCs w:val="24"/>
        </w:rPr>
        <w:t>της διαπραγματευτής. Δεν μπορεί να διαπραγματευτεί. Και α</w:t>
      </w:r>
      <w:r w:rsidRPr="00635D33">
        <w:rPr>
          <w:rFonts w:eastAsia="Times New Roman" w:cs="Times New Roman"/>
          <w:szCs w:val="24"/>
        </w:rPr>
        <w:t>σφαλώς</w:t>
      </w:r>
      <w:r>
        <w:rPr>
          <w:rFonts w:eastAsia="Times New Roman" w:cs="Times New Roman"/>
          <w:szCs w:val="24"/>
        </w:rPr>
        <w:t>,</w:t>
      </w:r>
      <w:r w:rsidRPr="00635D33">
        <w:rPr>
          <w:rFonts w:eastAsia="Times New Roman" w:cs="Times New Roman"/>
          <w:szCs w:val="24"/>
        </w:rPr>
        <w:t xml:space="preserve"> </w:t>
      </w:r>
      <w:r>
        <w:rPr>
          <w:rFonts w:eastAsia="Times New Roman" w:cs="Times New Roman"/>
          <w:szCs w:val="24"/>
        </w:rPr>
        <w:t>έχω</w:t>
      </w:r>
      <w:r w:rsidRPr="00635D33">
        <w:rPr>
          <w:rFonts w:eastAsia="Times New Roman" w:cs="Times New Roman"/>
          <w:szCs w:val="24"/>
        </w:rPr>
        <w:t xml:space="preserve"> χίλιους λόγους να παρατηρήσ</w:t>
      </w:r>
      <w:r>
        <w:rPr>
          <w:rFonts w:eastAsia="Times New Roman" w:cs="Times New Roman"/>
          <w:szCs w:val="24"/>
        </w:rPr>
        <w:t>ω</w:t>
      </w:r>
      <w:r w:rsidRPr="00635D33">
        <w:rPr>
          <w:rFonts w:eastAsia="Times New Roman" w:cs="Times New Roman"/>
          <w:szCs w:val="24"/>
        </w:rPr>
        <w:t xml:space="preserve"> </w:t>
      </w:r>
      <w:r>
        <w:rPr>
          <w:rFonts w:eastAsia="Times New Roman" w:cs="Times New Roman"/>
          <w:szCs w:val="24"/>
        </w:rPr>
        <w:t>επί</w:t>
      </w:r>
      <w:r w:rsidRPr="00635D33">
        <w:rPr>
          <w:rFonts w:eastAsia="Times New Roman" w:cs="Times New Roman"/>
          <w:szCs w:val="24"/>
        </w:rPr>
        <w:t xml:space="preserve"> της γλώσσας</w:t>
      </w:r>
      <w:r>
        <w:rPr>
          <w:rFonts w:eastAsia="Times New Roman" w:cs="Times New Roman"/>
          <w:szCs w:val="24"/>
        </w:rPr>
        <w:t>. Α</w:t>
      </w:r>
      <w:r w:rsidRPr="00635D33">
        <w:rPr>
          <w:rFonts w:eastAsia="Times New Roman" w:cs="Times New Roman"/>
          <w:szCs w:val="24"/>
        </w:rPr>
        <w:t xml:space="preserve">λλά λέει </w:t>
      </w:r>
      <w:r>
        <w:rPr>
          <w:rFonts w:eastAsia="Times New Roman" w:cs="Times New Roman"/>
          <w:szCs w:val="24"/>
        </w:rPr>
        <w:t xml:space="preserve">ο </w:t>
      </w:r>
      <w:r w:rsidRPr="00635D33">
        <w:rPr>
          <w:rFonts w:eastAsia="Times New Roman" w:cs="Times New Roman"/>
          <w:szCs w:val="24"/>
        </w:rPr>
        <w:t>ΟΗΕ</w:t>
      </w:r>
      <w:r>
        <w:rPr>
          <w:rFonts w:eastAsia="Times New Roman" w:cs="Times New Roman"/>
          <w:szCs w:val="24"/>
        </w:rPr>
        <w:t xml:space="preserve">, λέει το διεθνές δίκαιο κάτι </w:t>
      </w:r>
      <w:r w:rsidRPr="00635D33">
        <w:rPr>
          <w:rFonts w:eastAsia="Times New Roman" w:cs="Times New Roman"/>
          <w:szCs w:val="24"/>
        </w:rPr>
        <w:t xml:space="preserve">που </w:t>
      </w:r>
      <w:r>
        <w:rPr>
          <w:rFonts w:eastAsia="Times New Roman" w:cs="Times New Roman"/>
          <w:szCs w:val="24"/>
        </w:rPr>
        <w:t>εσείς</w:t>
      </w:r>
      <w:r w:rsidRPr="00635D33">
        <w:rPr>
          <w:rFonts w:eastAsia="Times New Roman" w:cs="Times New Roman"/>
          <w:szCs w:val="24"/>
        </w:rPr>
        <w:t xml:space="preserve"> με την απουσία </w:t>
      </w:r>
      <w:r>
        <w:rPr>
          <w:rFonts w:eastAsia="Times New Roman" w:cs="Times New Roman"/>
          <w:szCs w:val="24"/>
        </w:rPr>
        <w:t xml:space="preserve">σας ως </w:t>
      </w:r>
      <w:r w:rsidRPr="00635D33">
        <w:rPr>
          <w:rFonts w:eastAsia="Times New Roman" w:cs="Times New Roman"/>
          <w:szCs w:val="24"/>
        </w:rPr>
        <w:t>Νέα Δημοκρατί</w:t>
      </w:r>
      <w:r w:rsidRPr="00635D33">
        <w:rPr>
          <w:rFonts w:eastAsia="Times New Roman" w:cs="Times New Roman"/>
          <w:szCs w:val="24"/>
        </w:rPr>
        <w:t>α</w:t>
      </w:r>
      <w:r>
        <w:rPr>
          <w:rFonts w:eastAsia="Times New Roman" w:cs="Times New Roman"/>
          <w:szCs w:val="24"/>
        </w:rPr>
        <w:t xml:space="preserve"> αφήσατ</w:t>
      </w:r>
      <w:r w:rsidRPr="00635D33">
        <w:rPr>
          <w:rFonts w:eastAsia="Times New Roman" w:cs="Times New Roman"/>
          <w:szCs w:val="24"/>
        </w:rPr>
        <w:t>ε να κατοχυρωθεί για εκείνο το κράτος</w:t>
      </w:r>
      <w:r>
        <w:rPr>
          <w:rFonts w:eastAsia="Times New Roman" w:cs="Times New Roman"/>
          <w:szCs w:val="24"/>
        </w:rPr>
        <w:t>, δ</w:t>
      </w:r>
      <w:r w:rsidRPr="00635D33">
        <w:rPr>
          <w:rFonts w:eastAsia="Times New Roman" w:cs="Times New Roman"/>
          <w:szCs w:val="24"/>
        </w:rPr>
        <w:t>εν μπορ</w:t>
      </w:r>
      <w:r>
        <w:rPr>
          <w:rFonts w:eastAsia="Times New Roman" w:cs="Times New Roman"/>
          <w:szCs w:val="24"/>
        </w:rPr>
        <w:t>είτε να ζητάτε από μας τα ρέστα. Και α</w:t>
      </w:r>
      <w:r w:rsidRPr="00635D33">
        <w:rPr>
          <w:rFonts w:eastAsia="Times New Roman" w:cs="Times New Roman"/>
          <w:szCs w:val="24"/>
        </w:rPr>
        <w:t>ντί να παίρν</w:t>
      </w:r>
      <w:r>
        <w:rPr>
          <w:rFonts w:eastAsia="Times New Roman" w:cs="Times New Roman"/>
          <w:szCs w:val="24"/>
        </w:rPr>
        <w:t>ετε</w:t>
      </w:r>
      <w:r w:rsidRPr="00635D33">
        <w:rPr>
          <w:rFonts w:eastAsia="Times New Roman" w:cs="Times New Roman"/>
          <w:szCs w:val="24"/>
        </w:rPr>
        <w:t xml:space="preserve"> το λόγο στημένα μόλις μιλήσω</w:t>
      </w:r>
      <w:r>
        <w:rPr>
          <w:rFonts w:eastAsia="Times New Roman" w:cs="Times New Roman"/>
          <w:szCs w:val="24"/>
        </w:rPr>
        <w:t>, θα ήταν</w:t>
      </w:r>
      <w:r w:rsidRPr="00635D33">
        <w:rPr>
          <w:rFonts w:eastAsia="Times New Roman" w:cs="Times New Roman"/>
          <w:szCs w:val="24"/>
        </w:rPr>
        <w:t xml:space="preserve"> καλύτερα τότε να </w:t>
      </w:r>
      <w:r>
        <w:rPr>
          <w:rFonts w:eastAsia="Times New Roman" w:cs="Times New Roman"/>
          <w:szCs w:val="24"/>
        </w:rPr>
        <w:t>πήγαιναν</w:t>
      </w:r>
      <w:r w:rsidRPr="00635D33">
        <w:rPr>
          <w:rFonts w:eastAsia="Times New Roman" w:cs="Times New Roman"/>
          <w:szCs w:val="24"/>
        </w:rPr>
        <w:t xml:space="preserve"> στις ομάδες εργασίας του </w:t>
      </w:r>
      <w:r w:rsidRPr="00635D33">
        <w:rPr>
          <w:rFonts w:eastAsia="Times New Roman" w:cs="Times New Roman"/>
          <w:szCs w:val="24"/>
        </w:rPr>
        <w:lastRenderedPageBreak/>
        <w:t>ΟΗΕ</w:t>
      </w:r>
      <w:r>
        <w:rPr>
          <w:rFonts w:eastAsia="Times New Roman" w:cs="Times New Roman"/>
          <w:szCs w:val="24"/>
        </w:rPr>
        <w:t>,</w:t>
      </w:r>
      <w:r w:rsidRPr="00635D33">
        <w:rPr>
          <w:rFonts w:eastAsia="Times New Roman" w:cs="Times New Roman"/>
          <w:szCs w:val="24"/>
        </w:rPr>
        <w:t xml:space="preserve"> να </w:t>
      </w:r>
      <w:r>
        <w:rPr>
          <w:rFonts w:eastAsia="Times New Roman" w:cs="Times New Roman"/>
          <w:szCs w:val="24"/>
        </w:rPr>
        <w:t>πήγαιναν</w:t>
      </w:r>
      <w:r w:rsidRPr="00635D33">
        <w:rPr>
          <w:rFonts w:eastAsia="Times New Roman" w:cs="Times New Roman"/>
          <w:szCs w:val="24"/>
        </w:rPr>
        <w:t xml:space="preserve"> σε ομάδες εργασίας των </w:t>
      </w:r>
      <w:r>
        <w:rPr>
          <w:rFonts w:eastAsia="Times New Roman" w:cs="Times New Roman"/>
          <w:szCs w:val="24"/>
        </w:rPr>
        <w:t xml:space="preserve">εμπειρογνωμόνων, </w:t>
      </w:r>
      <w:r w:rsidRPr="00635D33">
        <w:rPr>
          <w:rFonts w:eastAsia="Times New Roman" w:cs="Times New Roman"/>
          <w:szCs w:val="24"/>
        </w:rPr>
        <w:t>ν</w:t>
      </w:r>
      <w:r w:rsidRPr="00635D33">
        <w:rPr>
          <w:rFonts w:eastAsia="Times New Roman" w:cs="Times New Roman"/>
          <w:szCs w:val="24"/>
        </w:rPr>
        <w:t xml:space="preserve">α </w:t>
      </w:r>
      <w:r>
        <w:rPr>
          <w:rFonts w:eastAsia="Times New Roman" w:cs="Times New Roman"/>
          <w:szCs w:val="24"/>
        </w:rPr>
        <w:t>πήγαιναν</w:t>
      </w:r>
      <w:r w:rsidRPr="00635D33">
        <w:rPr>
          <w:rFonts w:eastAsia="Times New Roman" w:cs="Times New Roman"/>
          <w:szCs w:val="24"/>
        </w:rPr>
        <w:t xml:space="preserve"> στις ομάδες εργασίας του </w:t>
      </w:r>
      <w:r>
        <w:rPr>
          <w:rFonts w:eastAsia="Times New Roman" w:cs="Times New Roman"/>
          <w:szCs w:val="24"/>
          <w:lang w:val="en-US"/>
        </w:rPr>
        <w:t>ISO</w:t>
      </w:r>
      <w:r w:rsidRPr="00635D33">
        <w:rPr>
          <w:rFonts w:eastAsia="Times New Roman" w:cs="Times New Roman"/>
          <w:szCs w:val="24"/>
        </w:rPr>
        <w:t xml:space="preserve"> </w:t>
      </w:r>
      <w:r>
        <w:rPr>
          <w:rFonts w:eastAsia="Times New Roman" w:cs="Times New Roman"/>
          <w:szCs w:val="24"/>
        </w:rPr>
        <w:t xml:space="preserve">και να του απαντούσαν και δεν θα είχαμε </w:t>
      </w:r>
      <w:r w:rsidRPr="00635D33">
        <w:rPr>
          <w:rFonts w:eastAsia="Times New Roman" w:cs="Times New Roman"/>
          <w:szCs w:val="24"/>
        </w:rPr>
        <w:t>το πρόβλημα</w:t>
      </w:r>
      <w:r>
        <w:rPr>
          <w:rFonts w:eastAsia="Times New Roman" w:cs="Times New Roman"/>
          <w:szCs w:val="24"/>
        </w:rPr>
        <w:t>.</w:t>
      </w:r>
      <w:r w:rsidRPr="00635D33">
        <w:rPr>
          <w:rFonts w:eastAsia="Times New Roman" w:cs="Times New Roman"/>
          <w:szCs w:val="24"/>
        </w:rPr>
        <w:t xml:space="preserve"> Εσείς το </w:t>
      </w:r>
      <w:r>
        <w:rPr>
          <w:rFonts w:eastAsia="Times New Roman" w:cs="Times New Roman"/>
          <w:szCs w:val="24"/>
        </w:rPr>
        <w:t>φτιάξατε,</w:t>
      </w:r>
      <w:r w:rsidRPr="00635D33">
        <w:rPr>
          <w:rFonts w:eastAsia="Times New Roman" w:cs="Times New Roman"/>
          <w:szCs w:val="24"/>
        </w:rPr>
        <w:t xml:space="preserve"> εσείς να </w:t>
      </w:r>
      <w:r>
        <w:rPr>
          <w:rFonts w:eastAsia="Times New Roman" w:cs="Times New Roman"/>
          <w:szCs w:val="24"/>
        </w:rPr>
        <w:t>λογαριαστείτε</w:t>
      </w:r>
      <w:r w:rsidRPr="00635D33">
        <w:rPr>
          <w:rFonts w:eastAsia="Times New Roman" w:cs="Times New Roman"/>
          <w:szCs w:val="24"/>
        </w:rPr>
        <w:t xml:space="preserve"> μαζί του</w:t>
      </w:r>
      <w:r>
        <w:rPr>
          <w:rFonts w:eastAsia="Times New Roman" w:cs="Times New Roman"/>
          <w:szCs w:val="24"/>
        </w:rPr>
        <w:t>.</w:t>
      </w:r>
    </w:p>
    <w:p w14:paraId="2ED8BD4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Τώρα, θέλω να πω και κάτι</w:t>
      </w:r>
      <w:r w:rsidRPr="00CF72DD">
        <w:rPr>
          <w:rFonts w:eastAsia="Times New Roman" w:cs="Times New Roman"/>
          <w:szCs w:val="24"/>
        </w:rPr>
        <w:t xml:space="preserve"> </w:t>
      </w:r>
      <w:r>
        <w:rPr>
          <w:rFonts w:eastAsia="Times New Roman" w:cs="Times New Roman"/>
          <w:szCs w:val="24"/>
        </w:rPr>
        <w:t>άλλο. Εγώ είμαι πολύ ευγενής άνθρωπος, ε</w:t>
      </w:r>
      <w:r w:rsidRPr="00635D33">
        <w:rPr>
          <w:rFonts w:eastAsia="Times New Roman" w:cs="Times New Roman"/>
          <w:szCs w:val="24"/>
        </w:rPr>
        <w:t>ξαιρετικά ευγενής και εξαιρετικά προσεκτικός</w:t>
      </w:r>
      <w:r>
        <w:rPr>
          <w:rFonts w:eastAsia="Times New Roman" w:cs="Times New Roman"/>
          <w:szCs w:val="24"/>
        </w:rPr>
        <w:t>.</w:t>
      </w:r>
      <w:r>
        <w:rPr>
          <w:rFonts w:eastAsia="Times New Roman" w:cs="Times New Roman"/>
          <w:szCs w:val="24"/>
        </w:rPr>
        <w:t xml:space="preserve"> Δ</w:t>
      </w:r>
      <w:r w:rsidRPr="00635D33">
        <w:rPr>
          <w:rFonts w:eastAsia="Times New Roman" w:cs="Times New Roman"/>
          <w:szCs w:val="24"/>
        </w:rPr>
        <w:t xml:space="preserve">εν λέω πολλά που θα μπορούσα να πω </w:t>
      </w:r>
      <w:r>
        <w:rPr>
          <w:rFonts w:eastAsia="Times New Roman" w:cs="Times New Roman"/>
          <w:szCs w:val="24"/>
        </w:rPr>
        <w:t xml:space="preserve">και </w:t>
      </w:r>
      <w:r w:rsidRPr="00635D33">
        <w:rPr>
          <w:rFonts w:eastAsia="Times New Roman" w:cs="Times New Roman"/>
          <w:szCs w:val="24"/>
        </w:rPr>
        <w:t>για τα δύο κόμματα</w:t>
      </w:r>
      <w:r>
        <w:rPr>
          <w:rFonts w:eastAsia="Times New Roman" w:cs="Times New Roman"/>
          <w:szCs w:val="24"/>
        </w:rPr>
        <w:t>,</w:t>
      </w:r>
      <w:r w:rsidRPr="00635D33">
        <w:rPr>
          <w:rFonts w:eastAsia="Times New Roman" w:cs="Times New Roman"/>
          <w:szCs w:val="24"/>
        </w:rPr>
        <w:t xml:space="preserve"> γιατί θέλω να προστατεύω τη χώρα</w:t>
      </w:r>
      <w:r>
        <w:rPr>
          <w:rFonts w:eastAsia="Times New Roman" w:cs="Times New Roman"/>
          <w:szCs w:val="24"/>
        </w:rPr>
        <w:t>. Όμως, θα σας πω κάτι</w:t>
      </w:r>
      <w:r w:rsidRPr="00CF72DD">
        <w:rPr>
          <w:rFonts w:eastAsia="Times New Roman" w:cs="Times New Roman"/>
          <w:szCs w:val="24"/>
        </w:rPr>
        <w:t xml:space="preserve"> </w:t>
      </w:r>
      <w:r>
        <w:rPr>
          <w:rFonts w:eastAsia="Times New Roman" w:cs="Times New Roman"/>
          <w:szCs w:val="24"/>
        </w:rPr>
        <w:t xml:space="preserve">μόνο. Κάνατε επί </w:t>
      </w:r>
      <w:r w:rsidRPr="00635D33">
        <w:rPr>
          <w:rFonts w:eastAsia="Times New Roman" w:cs="Times New Roman"/>
          <w:szCs w:val="24"/>
        </w:rPr>
        <w:t xml:space="preserve">μακρό χρονικό διάστημα </w:t>
      </w:r>
      <w:r>
        <w:rPr>
          <w:rFonts w:eastAsia="Times New Roman" w:cs="Times New Roman"/>
          <w:szCs w:val="24"/>
        </w:rPr>
        <w:t>-</w:t>
      </w:r>
      <w:r w:rsidRPr="00635D33">
        <w:rPr>
          <w:rFonts w:eastAsia="Times New Roman" w:cs="Times New Roman"/>
          <w:szCs w:val="24"/>
        </w:rPr>
        <w:t xml:space="preserve">όχι </w:t>
      </w:r>
      <w:r>
        <w:rPr>
          <w:rFonts w:eastAsia="Times New Roman" w:cs="Times New Roman"/>
          <w:szCs w:val="24"/>
        </w:rPr>
        <w:t>ε</w:t>
      </w:r>
      <w:r w:rsidRPr="00635D33">
        <w:rPr>
          <w:rFonts w:eastAsia="Times New Roman" w:cs="Times New Roman"/>
          <w:szCs w:val="24"/>
        </w:rPr>
        <w:t>σείς προσωπικά</w:t>
      </w:r>
      <w:r>
        <w:rPr>
          <w:rFonts w:eastAsia="Times New Roman" w:cs="Times New Roman"/>
          <w:szCs w:val="24"/>
        </w:rPr>
        <w:t>,</w:t>
      </w:r>
      <w:r w:rsidRPr="00635D33">
        <w:rPr>
          <w:rFonts w:eastAsia="Times New Roman" w:cs="Times New Roman"/>
          <w:szCs w:val="24"/>
        </w:rPr>
        <w:t xml:space="preserve"> η Νέα Δημοκρατία</w:t>
      </w:r>
      <w:r>
        <w:rPr>
          <w:rFonts w:eastAsia="Times New Roman" w:cs="Times New Roman"/>
          <w:szCs w:val="24"/>
        </w:rPr>
        <w:t>, μην το πάρετε προσωπικά-</w:t>
      </w:r>
      <w:r w:rsidRPr="00635D33">
        <w:rPr>
          <w:rFonts w:eastAsia="Times New Roman" w:cs="Times New Roman"/>
          <w:szCs w:val="24"/>
        </w:rPr>
        <w:t xml:space="preserve"> διαπραγμάτευση για το όνομα </w:t>
      </w:r>
      <w:r>
        <w:rPr>
          <w:rFonts w:eastAsia="Times New Roman" w:cs="Times New Roman"/>
          <w:szCs w:val="24"/>
        </w:rPr>
        <w:t>-</w:t>
      </w:r>
      <w:r w:rsidRPr="00635D33">
        <w:rPr>
          <w:rFonts w:eastAsia="Times New Roman" w:cs="Times New Roman"/>
          <w:szCs w:val="24"/>
        </w:rPr>
        <w:t>και το</w:t>
      </w:r>
      <w:r w:rsidRPr="00635D33">
        <w:rPr>
          <w:rFonts w:eastAsia="Times New Roman" w:cs="Times New Roman"/>
          <w:szCs w:val="24"/>
        </w:rPr>
        <w:t xml:space="preserve"> έκανε και το ΠΑΣΟΚ σε μία φάση</w:t>
      </w:r>
      <w:r>
        <w:rPr>
          <w:rFonts w:eastAsia="Times New Roman" w:cs="Times New Roman"/>
          <w:szCs w:val="24"/>
        </w:rPr>
        <w:t>-</w:t>
      </w:r>
      <w:r w:rsidRPr="00635D33">
        <w:rPr>
          <w:rFonts w:eastAsia="Times New Roman" w:cs="Times New Roman"/>
          <w:szCs w:val="24"/>
        </w:rPr>
        <w:t xml:space="preserve"> Μακεδονία</w:t>
      </w:r>
      <w:r>
        <w:rPr>
          <w:rFonts w:eastAsia="Times New Roman" w:cs="Times New Roman"/>
          <w:szCs w:val="24"/>
        </w:rPr>
        <w:t xml:space="preserve"> (</w:t>
      </w:r>
      <w:r w:rsidRPr="00635D33">
        <w:rPr>
          <w:rFonts w:eastAsia="Times New Roman" w:cs="Times New Roman"/>
          <w:szCs w:val="24"/>
        </w:rPr>
        <w:t>Σκόπια</w:t>
      </w:r>
      <w:r>
        <w:rPr>
          <w:rFonts w:eastAsia="Times New Roman" w:cs="Times New Roman"/>
          <w:szCs w:val="24"/>
        </w:rPr>
        <w:t>). Κ</w:t>
      </w:r>
      <w:r w:rsidRPr="00635D33">
        <w:rPr>
          <w:rFonts w:eastAsia="Times New Roman" w:cs="Times New Roman"/>
          <w:szCs w:val="24"/>
        </w:rPr>
        <w:t>αι εγώ ρωτάω</w:t>
      </w:r>
      <w:r>
        <w:rPr>
          <w:rFonts w:eastAsia="Times New Roman" w:cs="Times New Roman"/>
          <w:szCs w:val="24"/>
        </w:rPr>
        <w:t xml:space="preserve">: Αυτό το όνομα τι παράγωγα έχει; Σε τι παράγωγα θα πήγαινε; Αλλά έκαναν το εξής: </w:t>
      </w:r>
      <w:r w:rsidRPr="00635D33">
        <w:rPr>
          <w:rFonts w:eastAsia="Times New Roman" w:cs="Times New Roman"/>
          <w:szCs w:val="24"/>
        </w:rPr>
        <w:t>Διαπραγματευό</w:t>
      </w:r>
      <w:r>
        <w:rPr>
          <w:rFonts w:eastAsia="Times New Roman" w:cs="Times New Roman"/>
          <w:szCs w:val="24"/>
        </w:rPr>
        <w:t>ντουσαν</w:t>
      </w:r>
      <w:r w:rsidRPr="00635D33">
        <w:rPr>
          <w:rFonts w:eastAsia="Times New Roman" w:cs="Times New Roman"/>
          <w:szCs w:val="24"/>
        </w:rPr>
        <w:t xml:space="preserve"> μόνο το όνομα και άφηναν όλα τα άλλα τα</w:t>
      </w:r>
      <w:r>
        <w:rPr>
          <w:rFonts w:eastAsia="Times New Roman" w:cs="Times New Roman"/>
          <w:szCs w:val="24"/>
        </w:rPr>
        <w:t xml:space="preserve"> παράγωγα ως έχουν. Διότι όταν δεν τα </w:t>
      </w:r>
      <w:r w:rsidRPr="00635D33">
        <w:rPr>
          <w:rFonts w:eastAsia="Times New Roman" w:cs="Times New Roman"/>
          <w:szCs w:val="24"/>
        </w:rPr>
        <w:t>διαπραγματ</w:t>
      </w:r>
      <w:r w:rsidRPr="00635D33">
        <w:rPr>
          <w:rFonts w:eastAsia="Times New Roman" w:cs="Times New Roman"/>
          <w:szCs w:val="24"/>
        </w:rPr>
        <w:t>εύεσαι</w:t>
      </w:r>
      <w:r>
        <w:rPr>
          <w:rFonts w:eastAsia="Times New Roman" w:cs="Times New Roman"/>
          <w:szCs w:val="24"/>
        </w:rPr>
        <w:t>,</w:t>
      </w:r>
      <w:r w:rsidRPr="00635D33">
        <w:rPr>
          <w:rFonts w:eastAsia="Times New Roman" w:cs="Times New Roman"/>
          <w:szCs w:val="24"/>
        </w:rPr>
        <w:t xml:space="preserve"> θα μείνουν ως έχουν και δεν </w:t>
      </w:r>
      <w:r>
        <w:rPr>
          <w:rFonts w:eastAsia="Times New Roman" w:cs="Times New Roman"/>
          <w:szCs w:val="24"/>
        </w:rPr>
        <w:t xml:space="preserve">θα </w:t>
      </w:r>
      <w:r w:rsidRPr="00635D33">
        <w:rPr>
          <w:rFonts w:eastAsia="Times New Roman" w:cs="Times New Roman"/>
          <w:szCs w:val="24"/>
        </w:rPr>
        <w:t xml:space="preserve">αλλάξει κανένα </w:t>
      </w:r>
      <w:r>
        <w:rPr>
          <w:rFonts w:eastAsia="Times New Roman" w:cs="Times New Roman"/>
          <w:szCs w:val="24"/>
        </w:rPr>
        <w:t>από αυτά τα παράγωγα.</w:t>
      </w:r>
    </w:p>
    <w:p w14:paraId="2ED8BD4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ED8BD42"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ED8BD43" w14:textId="77777777" w:rsidR="00C647AD" w:rsidRDefault="00D506E1">
      <w:pPr>
        <w:spacing w:after="0" w:line="600" w:lineRule="auto"/>
        <w:ind w:firstLine="720"/>
        <w:jc w:val="both"/>
        <w:rPr>
          <w:rFonts w:eastAsia="Times New Roman" w:cs="Times New Roman"/>
          <w:szCs w:val="24"/>
        </w:rPr>
      </w:pPr>
      <w:r w:rsidRPr="002437B4">
        <w:rPr>
          <w:rFonts w:eastAsia="Times New Roman" w:cs="Times New Roman"/>
          <w:b/>
          <w:szCs w:val="24"/>
        </w:rPr>
        <w:lastRenderedPageBreak/>
        <w:t>ΠΡΟΕΔΡΟΣ (Νικόλαος Βούτσης):</w:t>
      </w:r>
      <w:r>
        <w:rPr>
          <w:rFonts w:eastAsia="Times New Roman" w:cs="Times New Roman"/>
          <w:szCs w:val="24"/>
        </w:rPr>
        <w:t xml:space="preserve"> Κάντε λίγο ησυχία, </w:t>
      </w:r>
      <w:r w:rsidRPr="00635D33">
        <w:rPr>
          <w:rFonts w:eastAsia="Times New Roman" w:cs="Times New Roman"/>
          <w:szCs w:val="24"/>
        </w:rPr>
        <w:t>παρακαλώ</w:t>
      </w:r>
      <w:r>
        <w:rPr>
          <w:rFonts w:eastAsia="Times New Roman" w:cs="Times New Roman"/>
          <w:szCs w:val="24"/>
        </w:rPr>
        <w:t>. Κ</w:t>
      </w:r>
      <w:r w:rsidRPr="00635D33">
        <w:rPr>
          <w:rFonts w:eastAsia="Times New Roman" w:cs="Times New Roman"/>
          <w:szCs w:val="24"/>
        </w:rPr>
        <w:t>αι προηγούμεν</w:t>
      </w:r>
      <w:r>
        <w:rPr>
          <w:rFonts w:eastAsia="Times New Roman" w:cs="Times New Roman"/>
          <w:szCs w:val="24"/>
        </w:rPr>
        <w:t>α</w:t>
      </w:r>
      <w:r>
        <w:rPr>
          <w:rFonts w:eastAsia="Times New Roman" w:cs="Times New Roman"/>
          <w:szCs w:val="24"/>
        </w:rPr>
        <w:t xml:space="preserve"> ενημερωνόμασταν επί πολλή ώρα γ</w:t>
      </w:r>
      <w:r w:rsidRPr="00635D33">
        <w:rPr>
          <w:rFonts w:eastAsia="Times New Roman" w:cs="Times New Roman"/>
          <w:szCs w:val="24"/>
        </w:rPr>
        <w:t>ια το αφήγημα και τις απόψεις του κάθε ομιλητή</w:t>
      </w:r>
      <w:r>
        <w:rPr>
          <w:rFonts w:eastAsia="Times New Roman" w:cs="Times New Roman"/>
          <w:szCs w:val="24"/>
        </w:rPr>
        <w:t>. Α</w:t>
      </w:r>
      <w:r w:rsidRPr="00635D33">
        <w:rPr>
          <w:rFonts w:eastAsia="Times New Roman" w:cs="Times New Roman"/>
          <w:szCs w:val="24"/>
        </w:rPr>
        <w:t>λίμονο</w:t>
      </w:r>
      <w:r>
        <w:rPr>
          <w:rFonts w:eastAsia="Times New Roman" w:cs="Times New Roman"/>
          <w:szCs w:val="24"/>
        </w:rPr>
        <w:t>!</w:t>
      </w:r>
    </w:p>
    <w:p w14:paraId="2ED8BD44" w14:textId="77777777" w:rsidR="00C647AD" w:rsidRDefault="00D506E1">
      <w:pPr>
        <w:spacing w:after="0" w:line="600" w:lineRule="auto"/>
        <w:ind w:firstLine="720"/>
        <w:jc w:val="both"/>
        <w:rPr>
          <w:rFonts w:eastAsia="Times New Roman" w:cs="Times New Roman"/>
          <w:szCs w:val="24"/>
        </w:rPr>
      </w:pPr>
      <w:r w:rsidRPr="002758EC">
        <w:rPr>
          <w:rFonts w:eastAsia="Times New Roman" w:cs="Times New Roman"/>
          <w:b/>
          <w:szCs w:val="24"/>
        </w:rPr>
        <w:t>ΝΙΚΟΛΑΟΣ ΚΟΤΖΙΑΣ:</w:t>
      </w:r>
      <w:r>
        <w:rPr>
          <w:rFonts w:eastAsia="Times New Roman" w:cs="Times New Roman"/>
          <w:szCs w:val="24"/>
        </w:rPr>
        <w:t xml:space="preserve"> Κύριε Πρόεδρε, όσον αφορά τον κ. Γρυλλάκη, δεν ήταν η Κυβέρνηση του Αλέξη Τσίπρα που έκανε μυστική </w:t>
      </w:r>
      <w:r w:rsidRPr="00635D33">
        <w:rPr>
          <w:rFonts w:eastAsia="Times New Roman" w:cs="Times New Roman"/>
          <w:szCs w:val="24"/>
        </w:rPr>
        <w:t>διπλωματία</w:t>
      </w:r>
      <w:r>
        <w:rPr>
          <w:rFonts w:eastAsia="Times New Roman" w:cs="Times New Roman"/>
          <w:szCs w:val="24"/>
        </w:rPr>
        <w:t>. Με τον Υπουργό τι</w:t>
      </w:r>
      <w:r w:rsidRPr="00635D33">
        <w:rPr>
          <w:rFonts w:eastAsia="Times New Roman" w:cs="Times New Roman"/>
          <w:szCs w:val="24"/>
        </w:rPr>
        <w:t>ς έκανε και τους διπλ</w:t>
      </w:r>
      <w:r w:rsidRPr="00635D33">
        <w:rPr>
          <w:rFonts w:eastAsia="Times New Roman" w:cs="Times New Roman"/>
          <w:szCs w:val="24"/>
        </w:rPr>
        <w:t>ωμάτες</w:t>
      </w:r>
      <w:r>
        <w:rPr>
          <w:rFonts w:eastAsia="Times New Roman" w:cs="Times New Roman"/>
          <w:szCs w:val="24"/>
        </w:rPr>
        <w:t>. Δεν χρη</w:t>
      </w:r>
      <w:r w:rsidRPr="00635D33">
        <w:rPr>
          <w:rFonts w:eastAsia="Times New Roman" w:cs="Times New Roman"/>
          <w:szCs w:val="24"/>
        </w:rPr>
        <w:t>σιμοποι</w:t>
      </w:r>
      <w:r>
        <w:rPr>
          <w:rFonts w:eastAsia="Times New Roman" w:cs="Times New Roman"/>
          <w:szCs w:val="24"/>
        </w:rPr>
        <w:t xml:space="preserve">ήθηκε </w:t>
      </w:r>
      <w:r w:rsidRPr="00635D33">
        <w:rPr>
          <w:rFonts w:eastAsia="Times New Roman" w:cs="Times New Roman"/>
          <w:szCs w:val="24"/>
        </w:rPr>
        <w:t>κανένας απ</w:t>
      </w:r>
      <w:r>
        <w:rPr>
          <w:rFonts w:eastAsia="Times New Roman" w:cs="Times New Roman"/>
          <w:szCs w:val="24"/>
        </w:rPr>
        <w:t xml:space="preserve">’ </w:t>
      </w:r>
      <w:r w:rsidRPr="00635D33">
        <w:rPr>
          <w:rFonts w:eastAsia="Times New Roman" w:cs="Times New Roman"/>
          <w:szCs w:val="24"/>
        </w:rPr>
        <w:t>έξω</w:t>
      </w:r>
      <w:r>
        <w:rPr>
          <w:rFonts w:eastAsia="Times New Roman" w:cs="Times New Roman"/>
          <w:szCs w:val="24"/>
        </w:rPr>
        <w:t>. Δ</w:t>
      </w:r>
      <w:r w:rsidRPr="00635D33">
        <w:rPr>
          <w:rFonts w:eastAsia="Times New Roman" w:cs="Times New Roman"/>
          <w:szCs w:val="24"/>
        </w:rPr>
        <w:t>εν επέλεξε ο κ</w:t>
      </w:r>
      <w:r>
        <w:rPr>
          <w:rFonts w:eastAsia="Times New Roman" w:cs="Times New Roman"/>
          <w:szCs w:val="24"/>
        </w:rPr>
        <w:t>.</w:t>
      </w:r>
      <w:r w:rsidRPr="00635D33">
        <w:rPr>
          <w:rFonts w:eastAsia="Times New Roman" w:cs="Times New Roman"/>
          <w:szCs w:val="24"/>
        </w:rPr>
        <w:t xml:space="preserve"> Τσίπρας να κάνει διαπραγμάτευση με τον </w:t>
      </w:r>
      <w:r>
        <w:rPr>
          <w:rFonts w:eastAsia="Times New Roman" w:cs="Times New Roman"/>
          <w:szCs w:val="24"/>
        </w:rPr>
        <w:t>δ</w:t>
      </w:r>
      <w:r w:rsidRPr="00635D33">
        <w:rPr>
          <w:rFonts w:eastAsia="Times New Roman" w:cs="Times New Roman"/>
          <w:szCs w:val="24"/>
        </w:rPr>
        <w:t>ιοικητή της ΕΥΠ</w:t>
      </w:r>
      <w:r>
        <w:rPr>
          <w:rFonts w:eastAsia="Times New Roman" w:cs="Times New Roman"/>
          <w:szCs w:val="24"/>
        </w:rPr>
        <w:t>. Δ</w:t>
      </w:r>
      <w:r w:rsidRPr="00635D33">
        <w:rPr>
          <w:rFonts w:eastAsia="Times New Roman" w:cs="Times New Roman"/>
          <w:szCs w:val="24"/>
        </w:rPr>
        <w:t xml:space="preserve">εν </w:t>
      </w:r>
      <w:r>
        <w:rPr>
          <w:rFonts w:eastAsia="Times New Roman" w:cs="Times New Roman"/>
          <w:szCs w:val="24"/>
        </w:rPr>
        <w:t>εισήγαγε</w:t>
      </w:r>
      <w:r w:rsidRPr="00635D33">
        <w:rPr>
          <w:rFonts w:eastAsia="Times New Roman" w:cs="Times New Roman"/>
          <w:szCs w:val="24"/>
        </w:rPr>
        <w:t xml:space="preserve"> </w:t>
      </w:r>
      <w:r>
        <w:rPr>
          <w:rFonts w:eastAsia="Times New Roman" w:cs="Times New Roman"/>
          <w:szCs w:val="24"/>
        </w:rPr>
        <w:t>σ</w:t>
      </w:r>
      <w:r w:rsidRPr="00635D33">
        <w:rPr>
          <w:rFonts w:eastAsia="Times New Roman" w:cs="Times New Roman"/>
          <w:szCs w:val="24"/>
        </w:rPr>
        <w:t>τις διπλωματικές διαπραγματεύσεις πράκτορες</w:t>
      </w:r>
      <w:r>
        <w:rPr>
          <w:rFonts w:eastAsia="Times New Roman" w:cs="Times New Roman"/>
          <w:szCs w:val="24"/>
        </w:rPr>
        <w:t>. Α</w:t>
      </w:r>
      <w:r w:rsidRPr="00635D33">
        <w:rPr>
          <w:rFonts w:eastAsia="Times New Roman" w:cs="Times New Roman"/>
          <w:szCs w:val="24"/>
        </w:rPr>
        <w:t xml:space="preserve">ν το έκανε ο Κωνσταντίνος Μητσοτάκης και ο πράκτορας που έβαλε να διαπραγματεύεται παρακολουθούσε και </w:t>
      </w:r>
      <w:r>
        <w:rPr>
          <w:rFonts w:eastAsia="Times New Roman" w:cs="Times New Roman"/>
          <w:szCs w:val="24"/>
        </w:rPr>
        <w:t>σας, κακό του κεφαλιού σας και όχι του δικού μου.</w:t>
      </w:r>
    </w:p>
    <w:p w14:paraId="2ED8BD4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635D33">
        <w:rPr>
          <w:rFonts w:eastAsia="Times New Roman" w:cs="Times New Roman"/>
          <w:szCs w:val="24"/>
        </w:rPr>
        <w:t>αι τέλος</w:t>
      </w:r>
      <w:r>
        <w:rPr>
          <w:rFonts w:eastAsia="Times New Roman" w:cs="Times New Roman"/>
          <w:szCs w:val="24"/>
        </w:rPr>
        <w:t>, για το «Μακεδόνες»,</w:t>
      </w:r>
      <w:r w:rsidRPr="00635D33">
        <w:rPr>
          <w:rFonts w:eastAsia="Times New Roman" w:cs="Times New Roman"/>
          <w:szCs w:val="24"/>
        </w:rPr>
        <w:t xml:space="preserve"> εγώ δεν θέλω να μιλήσω πολύ</w:t>
      </w:r>
      <w:r>
        <w:rPr>
          <w:rFonts w:eastAsia="Times New Roman" w:cs="Times New Roman"/>
          <w:szCs w:val="24"/>
        </w:rPr>
        <w:t>,</w:t>
      </w:r>
      <w:r w:rsidRPr="00635D33">
        <w:rPr>
          <w:rFonts w:eastAsia="Times New Roman" w:cs="Times New Roman"/>
          <w:szCs w:val="24"/>
        </w:rPr>
        <w:t xml:space="preserve"> γιατί είπα </w:t>
      </w:r>
      <w:r>
        <w:rPr>
          <w:rFonts w:eastAsia="Times New Roman" w:cs="Times New Roman"/>
          <w:szCs w:val="24"/>
        </w:rPr>
        <w:t xml:space="preserve">ότι </w:t>
      </w:r>
      <w:r w:rsidRPr="00635D33">
        <w:rPr>
          <w:rFonts w:eastAsia="Times New Roman" w:cs="Times New Roman"/>
          <w:szCs w:val="24"/>
        </w:rPr>
        <w:t xml:space="preserve">δεν θέλω να τα </w:t>
      </w:r>
      <w:r>
        <w:rPr>
          <w:rFonts w:eastAsia="Times New Roman" w:cs="Times New Roman"/>
          <w:szCs w:val="24"/>
        </w:rPr>
        <w:t>πω όλα. Αλλά υ</w:t>
      </w:r>
      <w:r>
        <w:rPr>
          <w:rFonts w:eastAsia="Times New Roman" w:cs="Times New Roman"/>
          <w:szCs w:val="24"/>
        </w:rPr>
        <w:t>πάρχει μια δήλωση του κ.</w:t>
      </w:r>
      <w:r w:rsidRPr="00635D33">
        <w:rPr>
          <w:rFonts w:eastAsia="Times New Roman" w:cs="Times New Roman"/>
          <w:szCs w:val="24"/>
        </w:rPr>
        <w:t xml:space="preserve"> Σαμαρά όταν </w:t>
      </w:r>
      <w:r>
        <w:rPr>
          <w:rFonts w:eastAsia="Times New Roman" w:cs="Times New Roman"/>
          <w:szCs w:val="24"/>
        </w:rPr>
        <w:t>παραιτείται από τον Κ</w:t>
      </w:r>
      <w:r w:rsidRPr="00635D33">
        <w:rPr>
          <w:rFonts w:eastAsia="Times New Roman" w:cs="Times New Roman"/>
          <w:szCs w:val="24"/>
        </w:rPr>
        <w:t>ωνσταντίνο Μητσοτάκη</w:t>
      </w:r>
      <w:r>
        <w:rPr>
          <w:rFonts w:eastAsia="Times New Roman" w:cs="Times New Roman"/>
          <w:szCs w:val="24"/>
        </w:rPr>
        <w:t xml:space="preserve"> και </w:t>
      </w:r>
      <w:r w:rsidRPr="00635D33">
        <w:rPr>
          <w:rFonts w:eastAsia="Times New Roman" w:cs="Times New Roman"/>
          <w:szCs w:val="24"/>
        </w:rPr>
        <w:t>βγαίνει από το Μέγαρο Μαξίμου</w:t>
      </w:r>
      <w:r>
        <w:rPr>
          <w:rFonts w:eastAsia="Times New Roman" w:cs="Times New Roman"/>
          <w:szCs w:val="24"/>
        </w:rPr>
        <w:t>. Και τι λέει ο κ. Σ</w:t>
      </w:r>
      <w:r w:rsidRPr="00635D33">
        <w:rPr>
          <w:rFonts w:eastAsia="Times New Roman" w:cs="Times New Roman"/>
          <w:szCs w:val="24"/>
        </w:rPr>
        <w:t>αμαράς</w:t>
      </w:r>
      <w:r>
        <w:rPr>
          <w:rFonts w:eastAsia="Times New Roman" w:cs="Times New Roman"/>
          <w:szCs w:val="24"/>
        </w:rPr>
        <w:t>; «Δεν μπορούσα</w:t>
      </w:r>
      <w:r w:rsidRPr="00635D33">
        <w:rPr>
          <w:rFonts w:eastAsia="Times New Roman" w:cs="Times New Roman"/>
          <w:szCs w:val="24"/>
        </w:rPr>
        <w:t xml:space="preserve"> να συμφωνήσω με τον </w:t>
      </w:r>
      <w:r>
        <w:rPr>
          <w:rFonts w:eastAsia="Times New Roman" w:cs="Times New Roman"/>
          <w:szCs w:val="24"/>
        </w:rPr>
        <w:t xml:space="preserve">κ. </w:t>
      </w:r>
      <w:r w:rsidRPr="00635D33">
        <w:rPr>
          <w:rFonts w:eastAsia="Times New Roman" w:cs="Times New Roman"/>
          <w:szCs w:val="24"/>
        </w:rPr>
        <w:t>Μητσοτάκη</w:t>
      </w:r>
      <w:r>
        <w:rPr>
          <w:rFonts w:eastAsia="Times New Roman" w:cs="Times New Roman"/>
          <w:szCs w:val="24"/>
        </w:rPr>
        <w:t>,</w:t>
      </w:r>
      <w:r w:rsidRPr="00635D33">
        <w:rPr>
          <w:rFonts w:eastAsia="Times New Roman" w:cs="Times New Roman"/>
          <w:szCs w:val="24"/>
        </w:rPr>
        <w:t xml:space="preserve"> </w:t>
      </w:r>
      <w:r w:rsidRPr="00635D33">
        <w:rPr>
          <w:rFonts w:eastAsia="Times New Roman" w:cs="Times New Roman"/>
          <w:szCs w:val="24"/>
        </w:rPr>
        <w:lastRenderedPageBreak/>
        <w:t>διότι δέχεται το</w:t>
      </w:r>
      <w:r>
        <w:rPr>
          <w:rFonts w:eastAsia="Times New Roman" w:cs="Times New Roman"/>
          <w:szCs w:val="24"/>
        </w:rPr>
        <w:t>ν</w:t>
      </w:r>
      <w:r w:rsidRPr="00635D33">
        <w:rPr>
          <w:rFonts w:eastAsia="Times New Roman" w:cs="Times New Roman"/>
          <w:szCs w:val="24"/>
        </w:rPr>
        <w:t xml:space="preserve"> </w:t>
      </w:r>
      <w:r>
        <w:rPr>
          <w:rFonts w:eastAsia="Times New Roman" w:cs="Times New Roman"/>
          <w:szCs w:val="24"/>
        </w:rPr>
        <w:t>«</w:t>
      </w:r>
      <w:r w:rsidRPr="00635D33">
        <w:rPr>
          <w:rFonts w:eastAsia="Times New Roman" w:cs="Times New Roman"/>
          <w:szCs w:val="24"/>
        </w:rPr>
        <w:t>μακεδονικό λαό</w:t>
      </w:r>
      <w:r>
        <w:rPr>
          <w:rFonts w:eastAsia="Times New Roman" w:cs="Times New Roman"/>
          <w:szCs w:val="24"/>
        </w:rPr>
        <w:t>»</w:t>
      </w:r>
      <w:r w:rsidRPr="00635D33">
        <w:rPr>
          <w:rFonts w:eastAsia="Times New Roman" w:cs="Times New Roman"/>
          <w:szCs w:val="24"/>
        </w:rPr>
        <w:t xml:space="preserve"> </w:t>
      </w:r>
      <w:r>
        <w:rPr>
          <w:rFonts w:eastAsia="Times New Roman" w:cs="Times New Roman"/>
          <w:szCs w:val="24"/>
        </w:rPr>
        <w:t>και</w:t>
      </w:r>
      <w:r w:rsidRPr="00635D33">
        <w:rPr>
          <w:rFonts w:eastAsia="Times New Roman" w:cs="Times New Roman"/>
          <w:szCs w:val="24"/>
        </w:rPr>
        <w:t xml:space="preserve"> τους </w:t>
      </w:r>
      <w:r>
        <w:rPr>
          <w:rFonts w:eastAsia="Times New Roman" w:cs="Times New Roman"/>
          <w:szCs w:val="24"/>
        </w:rPr>
        <w:t>«</w:t>
      </w:r>
      <w:r w:rsidRPr="00635D33">
        <w:rPr>
          <w:rFonts w:eastAsia="Times New Roman" w:cs="Times New Roman"/>
          <w:szCs w:val="24"/>
        </w:rPr>
        <w:t>Μακεδόνες</w:t>
      </w:r>
      <w:r>
        <w:rPr>
          <w:rFonts w:eastAsia="Times New Roman" w:cs="Times New Roman"/>
          <w:szCs w:val="24"/>
        </w:rPr>
        <w:t>»». Εί</w:t>
      </w:r>
      <w:r w:rsidRPr="00635D33">
        <w:rPr>
          <w:rFonts w:eastAsia="Times New Roman" w:cs="Times New Roman"/>
          <w:szCs w:val="24"/>
        </w:rPr>
        <w:t xml:space="preserve">ναι </w:t>
      </w:r>
      <w:r>
        <w:rPr>
          <w:rFonts w:eastAsia="Times New Roman" w:cs="Times New Roman"/>
          <w:szCs w:val="24"/>
        </w:rPr>
        <w:t>ζωντ</w:t>
      </w:r>
      <w:r>
        <w:rPr>
          <w:rFonts w:eastAsia="Times New Roman" w:cs="Times New Roman"/>
          <w:szCs w:val="24"/>
        </w:rPr>
        <w:t xml:space="preserve">ανό, υπάρχει στο </w:t>
      </w:r>
      <w:r w:rsidRPr="00635D33">
        <w:rPr>
          <w:rFonts w:eastAsia="Times New Roman" w:cs="Times New Roman"/>
          <w:szCs w:val="24"/>
        </w:rPr>
        <w:t>διαδίκτυο</w:t>
      </w:r>
      <w:r>
        <w:rPr>
          <w:rFonts w:eastAsia="Times New Roman" w:cs="Times New Roman"/>
          <w:szCs w:val="24"/>
        </w:rPr>
        <w:t>. Ε</w:t>
      </w:r>
      <w:r w:rsidRPr="00635D33">
        <w:rPr>
          <w:rFonts w:eastAsia="Times New Roman" w:cs="Times New Roman"/>
          <w:szCs w:val="24"/>
        </w:rPr>
        <w:t>σωκομματικές διάφορες βγάζετε</w:t>
      </w:r>
      <w:r>
        <w:rPr>
          <w:rFonts w:eastAsia="Times New Roman" w:cs="Times New Roman"/>
          <w:szCs w:val="24"/>
        </w:rPr>
        <w:t xml:space="preserve"> εδώ </w:t>
      </w:r>
      <w:r w:rsidRPr="00635D33">
        <w:rPr>
          <w:rFonts w:eastAsia="Times New Roman" w:cs="Times New Roman"/>
          <w:szCs w:val="24"/>
        </w:rPr>
        <w:t>και όχι εθνικά προβλήματα</w:t>
      </w:r>
      <w:r>
        <w:rPr>
          <w:rFonts w:eastAsia="Times New Roman" w:cs="Times New Roman"/>
          <w:szCs w:val="24"/>
        </w:rPr>
        <w:t>.</w:t>
      </w:r>
    </w:p>
    <w:p w14:paraId="2ED8BD4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635D33">
        <w:rPr>
          <w:rFonts w:eastAsia="Times New Roman" w:cs="Times New Roman"/>
          <w:szCs w:val="24"/>
        </w:rPr>
        <w:t>υχαριστώ πολύ</w:t>
      </w:r>
      <w:r>
        <w:rPr>
          <w:rFonts w:eastAsia="Times New Roman" w:cs="Times New Roman"/>
          <w:szCs w:val="24"/>
        </w:rPr>
        <w:t>.</w:t>
      </w:r>
    </w:p>
    <w:p w14:paraId="2ED8BD47"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D4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Κοτζιάς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ED8BD49" w14:textId="77777777" w:rsidR="00C647AD" w:rsidRDefault="00D506E1">
      <w:pPr>
        <w:spacing w:after="0" w:line="600" w:lineRule="auto"/>
        <w:ind w:firstLine="720"/>
        <w:jc w:val="both"/>
        <w:rPr>
          <w:rFonts w:eastAsia="Times New Roman" w:cs="Times New Roman"/>
          <w:szCs w:val="24"/>
        </w:rPr>
      </w:pPr>
      <w:r w:rsidRPr="00D30984">
        <w:rPr>
          <w:rFonts w:eastAsia="Times New Roman" w:cs="Times New Roman"/>
          <w:b/>
          <w:szCs w:val="24"/>
        </w:rPr>
        <w:t>ΠΡΟΕΔΡΟΣ (Νικόλαος Βούτσης):</w:t>
      </w:r>
      <w:r>
        <w:rPr>
          <w:rFonts w:eastAsia="Times New Roman" w:cs="Times New Roman"/>
          <w:szCs w:val="24"/>
        </w:rPr>
        <w:t xml:space="preserve"> Ευχαριστώ.</w:t>
      </w:r>
    </w:p>
    <w:p w14:paraId="2ED8BD4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λόγο έχει η κ</w:t>
      </w:r>
      <w:r>
        <w:rPr>
          <w:rFonts w:eastAsia="Times New Roman" w:cs="Times New Roman"/>
          <w:szCs w:val="24"/>
        </w:rPr>
        <w:t>.</w:t>
      </w:r>
      <w:r w:rsidRPr="00635D33">
        <w:rPr>
          <w:rFonts w:eastAsia="Times New Roman" w:cs="Times New Roman"/>
          <w:szCs w:val="24"/>
        </w:rPr>
        <w:t xml:space="preserve"> Κόλλια Τσαρουχά</w:t>
      </w:r>
      <w:r>
        <w:rPr>
          <w:rFonts w:eastAsia="Times New Roman" w:cs="Times New Roman"/>
          <w:szCs w:val="24"/>
        </w:rPr>
        <w:t>, Κοινοβουλευτική Εκπρόσωπος των Α</w:t>
      </w:r>
      <w:r w:rsidRPr="00635D33">
        <w:rPr>
          <w:rFonts w:eastAsia="Times New Roman" w:cs="Times New Roman"/>
          <w:szCs w:val="24"/>
        </w:rPr>
        <w:t>νεξ</w:t>
      </w:r>
      <w:r>
        <w:rPr>
          <w:rFonts w:eastAsia="Times New Roman" w:cs="Times New Roman"/>
          <w:szCs w:val="24"/>
        </w:rPr>
        <w:t>α</w:t>
      </w:r>
      <w:r w:rsidRPr="00635D33">
        <w:rPr>
          <w:rFonts w:eastAsia="Times New Roman" w:cs="Times New Roman"/>
          <w:szCs w:val="24"/>
        </w:rPr>
        <w:t>ρτ</w:t>
      </w:r>
      <w:r>
        <w:rPr>
          <w:rFonts w:eastAsia="Times New Roman" w:cs="Times New Roman"/>
          <w:szCs w:val="24"/>
        </w:rPr>
        <w:t>ή</w:t>
      </w:r>
      <w:r w:rsidRPr="00635D33">
        <w:rPr>
          <w:rFonts w:eastAsia="Times New Roman" w:cs="Times New Roman"/>
          <w:szCs w:val="24"/>
        </w:rPr>
        <w:t>των Ελλήνων</w:t>
      </w:r>
      <w:r>
        <w:rPr>
          <w:rFonts w:eastAsia="Times New Roman" w:cs="Times New Roman"/>
          <w:szCs w:val="24"/>
        </w:rPr>
        <w:t xml:space="preserve"> και ύστερα ο Α</w:t>
      </w:r>
      <w:r w:rsidRPr="00635D33">
        <w:rPr>
          <w:rFonts w:eastAsia="Times New Roman" w:cs="Times New Roman"/>
          <w:szCs w:val="24"/>
        </w:rPr>
        <w:t>ρχηγός της Αξιωματικής Αντιπολίτευσης</w:t>
      </w:r>
      <w:r>
        <w:rPr>
          <w:rFonts w:eastAsia="Times New Roman" w:cs="Times New Roman"/>
          <w:szCs w:val="24"/>
        </w:rPr>
        <w:t>.</w:t>
      </w:r>
    </w:p>
    <w:p w14:paraId="2ED8BD4B"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ED8BD4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Παρακαλώ πολύ κάντε ησυχία, διότι χάνουμε χρόνο. Να αποχωρήσουν όσοι θέλουν. Παρακαλώ καθίστε και</w:t>
      </w:r>
      <w:r>
        <w:rPr>
          <w:rFonts w:eastAsia="Times New Roman" w:cs="Times New Roman"/>
          <w:szCs w:val="24"/>
        </w:rPr>
        <w:t xml:space="preserve"> μη μιλάτε μέσα στην Αίθουσα.</w:t>
      </w:r>
    </w:p>
    <w:p w14:paraId="2ED8BD4D" w14:textId="77777777" w:rsidR="00C647AD" w:rsidRDefault="00D506E1">
      <w:pPr>
        <w:spacing w:after="0" w:line="600" w:lineRule="auto"/>
        <w:ind w:firstLine="720"/>
        <w:jc w:val="both"/>
        <w:rPr>
          <w:rFonts w:eastAsia="Times New Roman" w:cs="Times New Roman"/>
          <w:szCs w:val="24"/>
        </w:rPr>
      </w:pPr>
      <w:r w:rsidRPr="00D30984">
        <w:rPr>
          <w:rFonts w:eastAsia="Times New Roman" w:cs="Times New Roman"/>
          <w:b/>
          <w:szCs w:val="24"/>
        </w:rPr>
        <w:t>ΜΑΡΙΑ ΚΟΛΛΙΑ</w:t>
      </w:r>
      <w:r>
        <w:rPr>
          <w:rFonts w:eastAsia="Times New Roman" w:cs="Times New Roman"/>
          <w:b/>
          <w:szCs w:val="24"/>
        </w:rPr>
        <w:t xml:space="preserve"> </w:t>
      </w:r>
      <w:r w:rsidRPr="00D30984">
        <w:rPr>
          <w:rFonts w:eastAsia="Times New Roman" w:cs="Times New Roman"/>
          <w:b/>
          <w:szCs w:val="24"/>
        </w:rPr>
        <w:t>-</w:t>
      </w:r>
      <w:r>
        <w:rPr>
          <w:rFonts w:eastAsia="Times New Roman" w:cs="Times New Roman"/>
          <w:b/>
          <w:szCs w:val="24"/>
        </w:rPr>
        <w:t xml:space="preserve"> </w:t>
      </w:r>
      <w:r w:rsidRPr="00D30984">
        <w:rPr>
          <w:rFonts w:eastAsia="Times New Roman" w:cs="Times New Roman"/>
          <w:b/>
          <w:szCs w:val="24"/>
        </w:rPr>
        <w:t xml:space="preserve">ΤΣΑΡΟΥΧΑ: </w:t>
      </w:r>
      <w:r>
        <w:rPr>
          <w:rFonts w:eastAsia="Times New Roman" w:cs="Times New Roman"/>
          <w:szCs w:val="24"/>
        </w:rPr>
        <w:t>Ευχαριστώ, κύριε Π</w:t>
      </w:r>
      <w:r w:rsidRPr="00635D33">
        <w:rPr>
          <w:rFonts w:eastAsia="Times New Roman" w:cs="Times New Roman"/>
          <w:szCs w:val="24"/>
        </w:rPr>
        <w:t>ρόεδρε</w:t>
      </w:r>
      <w:r>
        <w:rPr>
          <w:rFonts w:eastAsia="Times New Roman" w:cs="Times New Roman"/>
          <w:szCs w:val="24"/>
        </w:rPr>
        <w:t>.</w:t>
      </w:r>
    </w:p>
    <w:p w14:paraId="2ED8BD4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635D33">
        <w:rPr>
          <w:rFonts w:eastAsia="Times New Roman" w:cs="Times New Roman"/>
          <w:szCs w:val="24"/>
        </w:rPr>
        <w:t xml:space="preserve">ύριε </w:t>
      </w:r>
      <w:r>
        <w:rPr>
          <w:rFonts w:eastAsia="Times New Roman" w:cs="Times New Roman"/>
          <w:szCs w:val="24"/>
        </w:rPr>
        <w:t>Π</w:t>
      </w:r>
      <w:r w:rsidRPr="00635D33">
        <w:rPr>
          <w:rFonts w:eastAsia="Times New Roman" w:cs="Times New Roman"/>
          <w:szCs w:val="24"/>
        </w:rPr>
        <w:t>ρόεδρε</w:t>
      </w:r>
      <w:r>
        <w:rPr>
          <w:rFonts w:eastAsia="Times New Roman" w:cs="Times New Roman"/>
          <w:szCs w:val="24"/>
        </w:rPr>
        <w:t>,</w:t>
      </w:r>
      <w:r w:rsidRPr="00635D33">
        <w:rPr>
          <w:rFonts w:eastAsia="Times New Roman" w:cs="Times New Roman"/>
          <w:szCs w:val="24"/>
        </w:rPr>
        <w:t xml:space="preserve"> κυρίες και κύριοι συνάδελφοι</w:t>
      </w:r>
      <w:r>
        <w:rPr>
          <w:rFonts w:eastAsia="Times New Roman" w:cs="Times New Roman"/>
          <w:szCs w:val="24"/>
        </w:rPr>
        <w:t>,</w:t>
      </w:r>
      <w:r w:rsidRPr="00635D33">
        <w:rPr>
          <w:rFonts w:eastAsia="Times New Roman" w:cs="Times New Roman"/>
          <w:szCs w:val="24"/>
        </w:rPr>
        <w:t xml:space="preserve"> </w:t>
      </w:r>
      <w:r>
        <w:rPr>
          <w:rFonts w:eastAsia="Times New Roman" w:cs="Times New Roman"/>
          <w:szCs w:val="24"/>
        </w:rPr>
        <w:t>ακούσαμε πρώην</w:t>
      </w:r>
      <w:r w:rsidRPr="00635D33">
        <w:rPr>
          <w:rFonts w:eastAsia="Times New Roman" w:cs="Times New Roman"/>
          <w:szCs w:val="24"/>
        </w:rPr>
        <w:t xml:space="preserve"> Υπουργούς Εξωτερικών </w:t>
      </w:r>
      <w:r>
        <w:rPr>
          <w:rFonts w:eastAsia="Times New Roman" w:cs="Times New Roman"/>
          <w:szCs w:val="24"/>
        </w:rPr>
        <w:t xml:space="preserve">με </w:t>
      </w:r>
      <w:r w:rsidRPr="00635D33">
        <w:rPr>
          <w:rFonts w:eastAsia="Times New Roman" w:cs="Times New Roman"/>
          <w:szCs w:val="24"/>
        </w:rPr>
        <w:t>τις αιτιάσεις</w:t>
      </w:r>
      <w:r>
        <w:rPr>
          <w:rFonts w:eastAsia="Times New Roman" w:cs="Times New Roman"/>
          <w:szCs w:val="24"/>
        </w:rPr>
        <w:t xml:space="preserve"> τους,</w:t>
      </w:r>
      <w:r w:rsidRPr="00635D33">
        <w:rPr>
          <w:rFonts w:eastAsia="Times New Roman" w:cs="Times New Roman"/>
          <w:szCs w:val="24"/>
        </w:rPr>
        <w:t xml:space="preserve"> τους αφορισμούς </w:t>
      </w:r>
      <w:r>
        <w:rPr>
          <w:rFonts w:eastAsia="Times New Roman" w:cs="Times New Roman"/>
          <w:szCs w:val="24"/>
        </w:rPr>
        <w:t>τους,</w:t>
      </w:r>
      <w:r w:rsidRPr="00635D33">
        <w:rPr>
          <w:rFonts w:eastAsia="Times New Roman" w:cs="Times New Roman"/>
          <w:szCs w:val="24"/>
        </w:rPr>
        <w:t xml:space="preserve"> τις προσεγγίσεις τους για το μεγάλο αυτό θέμα</w:t>
      </w:r>
      <w:r>
        <w:rPr>
          <w:rFonts w:eastAsia="Times New Roman" w:cs="Times New Roman"/>
          <w:szCs w:val="24"/>
        </w:rPr>
        <w:t xml:space="preserve"> το </w:t>
      </w:r>
      <w:r>
        <w:rPr>
          <w:rFonts w:eastAsia="Times New Roman" w:cs="Times New Roman"/>
          <w:szCs w:val="24"/>
        </w:rPr>
        <w:t>οποίο ή</w:t>
      </w:r>
      <w:r w:rsidRPr="00635D33">
        <w:rPr>
          <w:rFonts w:eastAsia="Times New Roman" w:cs="Times New Roman"/>
          <w:szCs w:val="24"/>
        </w:rPr>
        <w:t xml:space="preserve">ρθε εσπευσμένα στην ελληνική </w:t>
      </w:r>
      <w:r>
        <w:rPr>
          <w:rFonts w:eastAsia="Times New Roman" w:cs="Times New Roman"/>
          <w:szCs w:val="24"/>
        </w:rPr>
        <w:t>Β</w:t>
      </w:r>
      <w:r w:rsidRPr="00635D33">
        <w:rPr>
          <w:rFonts w:eastAsia="Times New Roman" w:cs="Times New Roman"/>
          <w:szCs w:val="24"/>
        </w:rPr>
        <w:t>ουλή</w:t>
      </w:r>
      <w:r>
        <w:rPr>
          <w:rFonts w:eastAsia="Times New Roman" w:cs="Times New Roman"/>
          <w:szCs w:val="24"/>
        </w:rPr>
        <w:t xml:space="preserve">. </w:t>
      </w:r>
    </w:p>
    <w:p w14:paraId="2ED8BD4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Εμείς, οι Ανεξάρτητοι Έλληνες παρόλα αυτά, θεωρούμε ότι είναι ιδιαίτερα δυσάρεστο που </w:t>
      </w:r>
      <w:r w:rsidRPr="00635D33">
        <w:rPr>
          <w:rFonts w:eastAsia="Times New Roman" w:cs="Times New Roman"/>
          <w:szCs w:val="24"/>
        </w:rPr>
        <w:t>βρισκόμαστε σήμερα εδώ για να τοποθετηθούμε για την παράδοση ενός</w:t>
      </w:r>
      <w:r>
        <w:rPr>
          <w:rFonts w:eastAsia="Times New Roman" w:cs="Times New Roman"/>
          <w:szCs w:val="24"/>
        </w:rPr>
        <w:t xml:space="preserve"> κομματιού της εθνικής ταυτότητά</w:t>
      </w:r>
      <w:r w:rsidRPr="00635D33">
        <w:rPr>
          <w:rFonts w:eastAsia="Times New Roman" w:cs="Times New Roman"/>
          <w:szCs w:val="24"/>
        </w:rPr>
        <w:t xml:space="preserve">ς </w:t>
      </w:r>
      <w:r>
        <w:rPr>
          <w:rFonts w:eastAsia="Times New Roman" w:cs="Times New Roman"/>
          <w:szCs w:val="24"/>
        </w:rPr>
        <w:t>μας, αποδεχόμενοι</w:t>
      </w:r>
      <w:r w:rsidRPr="00635D33">
        <w:rPr>
          <w:rFonts w:eastAsia="Times New Roman" w:cs="Times New Roman"/>
          <w:szCs w:val="24"/>
        </w:rPr>
        <w:t xml:space="preserve"> στην ουσί</w:t>
      </w:r>
      <w:r w:rsidRPr="00635D33">
        <w:rPr>
          <w:rFonts w:eastAsia="Times New Roman" w:cs="Times New Roman"/>
          <w:szCs w:val="24"/>
        </w:rPr>
        <w:t xml:space="preserve">α </w:t>
      </w:r>
      <w:r>
        <w:rPr>
          <w:rFonts w:eastAsia="Times New Roman" w:cs="Times New Roman"/>
          <w:szCs w:val="24"/>
        </w:rPr>
        <w:t>ό</w:t>
      </w:r>
      <w:r w:rsidRPr="00635D33">
        <w:rPr>
          <w:rFonts w:eastAsia="Times New Roman" w:cs="Times New Roman"/>
          <w:szCs w:val="24"/>
        </w:rPr>
        <w:t>χι το δίκ</w:t>
      </w:r>
      <w:r>
        <w:rPr>
          <w:rFonts w:eastAsia="Times New Roman" w:cs="Times New Roman"/>
          <w:szCs w:val="24"/>
        </w:rPr>
        <w:t>α</w:t>
      </w:r>
      <w:r w:rsidRPr="00635D33">
        <w:rPr>
          <w:rFonts w:eastAsia="Times New Roman" w:cs="Times New Roman"/>
          <w:szCs w:val="24"/>
        </w:rPr>
        <w:t>ιο του νόμιμου κατέχοντα του</w:t>
      </w:r>
      <w:r>
        <w:rPr>
          <w:rFonts w:eastAsia="Times New Roman" w:cs="Times New Roman"/>
          <w:szCs w:val="24"/>
        </w:rPr>
        <w:t>,</w:t>
      </w:r>
      <w:r w:rsidRPr="00635D33">
        <w:rPr>
          <w:rFonts w:eastAsia="Times New Roman" w:cs="Times New Roman"/>
          <w:szCs w:val="24"/>
        </w:rPr>
        <w:t xml:space="preserve"> αλλά το συμφέρον εκείνο</w:t>
      </w:r>
      <w:r>
        <w:rPr>
          <w:rFonts w:eastAsia="Times New Roman" w:cs="Times New Roman"/>
          <w:szCs w:val="24"/>
        </w:rPr>
        <w:t>υ</w:t>
      </w:r>
      <w:r w:rsidRPr="00635D33">
        <w:rPr>
          <w:rFonts w:eastAsia="Times New Roman" w:cs="Times New Roman"/>
          <w:szCs w:val="24"/>
        </w:rPr>
        <w:t xml:space="preserve"> που το υπεξαίρεσε</w:t>
      </w:r>
      <w:r>
        <w:rPr>
          <w:rFonts w:eastAsia="Times New Roman" w:cs="Times New Roman"/>
          <w:szCs w:val="24"/>
        </w:rPr>
        <w:t>. Τ</w:t>
      </w:r>
      <w:r w:rsidRPr="00635D33">
        <w:rPr>
          <w:rFonts w:eastAsia="Times New Roman" w:cs="Times New Roman"/>
          <w:szCs w:val="24"/>
        </w:rPr>
        <w:t>ο θέμα κανονικά είναι αυτονόητο</w:t>
      </w:r>
      <w:r>
        <w:rPr>
          <w:rFonts w:eastAsia="Times New Roman" w:cs="Times New Roman"/>
          <w:szCs w:val="24"/>
        </w:rPr>
        <w:t>: Η Μακεδονία είναι μία και είναι</w:t>
      </w:r>
      <w:r w:rsidRPr="00635D33">
        <w:rPr>
          <w:rFonts w:eastAsia="Times New Roman" w:cs="Times New Roman"/>
          <w:szCs w:val="24"/>
        </w:rPr>
        <w:t xml:space="preserve"> ελληνική και κα</w:t>
      </w:r>
      <w:r>
        <w:rPr>
          <w:rFonts w:eastAsia="Times New Roman" w:cs="Times New Roman"/>
          <w:szCs w:val="24"/>
        </w:rPr>
        <w:t>μ</w:t>
      </w:r>
      <w:r w:rsidRPr="00635D33">
        <w:rPr>
          <w:rFonts w:eastAsia="Times New Roman" w:cs="Times New Roman"/>
          <w:szCs w:val="24"/>
        </w:rPr>
        <w:t>μία παραχώρηση της ονομασίας της δεν είναι αποδεκτή</w:t>
      </w:r>
      <w:r>
        <w:rPr>
          <w:rFonts w:eastAsia="Times New Roman" w:cs="Times New Roman"/>
          <w:szCs w:val="24"/>
        </w:rPr>
        <w:t xml:space="preserve">. </w:t>
      </w:r>
    </w:p>
    <w:p w14:paraId="2ED8BD5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w:t>
      </w:r>
      <w:r w:rsidRPr="00635D33">
        <w:rPr>
          <w:rFonts w:eastAsia="Times New Roman" w:cs="Times New Roman"/>
          <w:szCs w:val="24"/>
        </w:rPr>
        <w:t>ο αυτονόητο</w:t>
      </w:r>
      <w:r>
        <w:rPr>
          <w:rFonts w:eastAsia="Times New Roman" w:cs="Times New Roman"/>
          <w:szCs w:val="24"/>
        </w:rPr>
        <w:t>,</w:t>
      </w:r>
      <w:r w:rsidRPr="00635D33">
        <w:rPr>
          <w:rFonts w:eastAsia="Times New Roman" w:cs="Times New Roman"/>
          <w:szCs w:val="24"/>
        </w:rPr>
        <w:t xml:space="preserve"> που μόλις ανέφερα</w:t>
      </w:r>
      <w:r>
        <w:rPr>
          <w:rFonts w:eastAsia="Times New Roman" w:cs="Times New Roman"/>
          <w:szCs w:val="24"/>
        </w:rPr>
        <w:t>,</w:t>
      </w:r>
      <w:r w:rsidRPr="00635D33">
        <w:rPr>
          <w:rFonts w:eastAsia="Times New Roman" w:cs="Times New Roman"/>
          <w:szCs w:val="24"/>
        </w:rPr>
        <w:t xml:space="preserve"> </w:t>
      </w:r>
      <w:r w:rsidRPr="00635D33">
        <w:rPr>
          <w:rFonts w:eastAsia="Times New Roman" w:cs="Times New Roman"/>
          <w:szCs w:val="24"/>
        </w:rPr>
        <w:t xml:space="preserve">μόνο η παράταξη των </w:t>
      </w:r>
      <w:r>
        <w:rPr>
          <w:rFonts w:eastAsia="Times New Roman" w:cs="Times New Roman"/>
          <w:szCs w:val="24"/>
        </w:rPr>
        <w:t>Α</w:t>
      </w:r>
      <w:r w:rsidRPr="00635D33">
        <w:rPr>
          <w:rFonts w:eastAsia="Times New Roman" w:cs="Times New Roman"/>
          <w:szCs w:val="24"/>
        </w:rPr>
        <w:t>νεξ</w:t>
      </w:r>
      <w:r>
        <w:rPr>
          <w:rFonts w:eastAsia="Times New Roman" w:cs="Times New Roman"/>
          <w:szCs w:val="24"/>
        </w:rPr>
        <w:t>α</w:t>
      </w:r>
      <w:r w:rsidRPr="00635D33">
        <w:rPr>
          <w:rFonts w:eastAsia="Times New Roman" w:cs="Times New Roman"/>
          <w:szCs w:val="24"/>
        </w:rPr>
        <w:t>ρτ</w:t>
      </w:r>
      <w:r>
        <w:rPr>
          <w:rFonts w:eastAsia="Times New Roman" w:cs="Times New Roman"/>
          <w:szCs w:val="24"/>
        </w:rPr>
        <w:t>ή</w:t>
      </w:r>
      <w:r w:rsidRPr="00635D33">
        <w:rPr>
          <w:rFonts w:eastAsia="Times New Roman" w:cs="Times New Roman"/>
          <w:szCs w:val="24"/>
        </w:rPr>
        <w:t xml:space="preserve">των Ελλήνων το έχει δηλώσει ξεκάθαρα από την πρώτη στιγμή της ύπαρξής </w:t>
      </w:r>
      <w:r>
        <w:rPr>
          <w:rFonts w:eastAsia="Times New Roman" w:cs="Times New Roman"/>
          <w:szCs w:val="24"/>
        </w:rPr>
        <w:t>της.</w:t>
      </w:r>
      <w:r w:rsidRPr="00635D33">
        <w:rPr>
          <w:rFonts w:eastAsia="Times New Roman" w:cs="Times New Roman"/>
          <w:szCs w:val="24"/>
        </w:rPr>
        <w:t xml:space="preserve"> Όλες οι άλλες παρατάξεις </w:t>
      </w:r>
      <w:r>
        <w:rPr>
          <w:rFonts w:eastAsia="Times New Roman" w:cs="Times New Roman"/>
          <w:szCs w:val="24"/>
        </w:rPr>
        <w:t>-</w:t>
      </w:r>
      <w:r w:rsidRPr="00635D33">
        <w:rPr>
          <w:rFonts w:eastAsia="Times New Roman" w:cs="Times New Roman"/>
          <w:szCs w:val="24"/>
        </w:rPr>
        <w:t>και το είδαμε και σήμερα</w:t>
      </w:r>
      <w:r>
        <w:rPr>
          <w:rFonts w:eastAsia="Times New Roman" w:cs="Times New Roman"/>
          <w:szCs w:val="24"/>
        </w:rPr>
        <w:t>,</w:t>
      </w:r>
      <w:r w:rsidRPr="00635D33">
        <w:rPr>
          <w:rFonts w:eastAsia="Times New Roman" w:cs="Times New Roman"/>
          <w:szCs w:val="24"/>
        </w:rPr>
        <w:t xml:space="preserve"> πριν από λίγο</w:t>
      </w:r>
      <w:r>
        <w:rPr>
          <w:rFonts w:eastAsia="Times New Roman" w:cs="Times New Roman"/>
          <w:szCs w:val="24"/>
        </w:rPr>
        <w:t>-</w:t>
      </w:r>
      <w:r w:rsidRPr="00635D33">
        <w:rPr>
          <w:rFonts w:eastAsia="Times New Roman" w:cs="Times New Roman"/>
          <w:szCs w:val="24"/>
        </w:rPr>
        <w:t xml:space="preserve"> είτε προσπαθούν να καλύψουν λάθη </w:t>
      </w:r>
      <w:r>
        <w:rPr>
          <w:rFonts w:eastAsia="Times New Roman" w:cs="Times New Roman"/>
          <w:szCs w:val="24"/>
        </w:rPr>
        <w:t>τους είτε</w:t>
      </w:r>
      <w:r w:rsidRPr="00635D33">
        <w:rPr>
          <w:rFonts w:eastAsia="Times New Roman" w:cs="Times New Roman"/>
          <w:szCs w:val="24"/>
        </w:rPr>
        <w:t xml:space="preserve"> προσπαθούν να παρουσιάσουν ένα</w:t>
      </w:r>
      <w:r>
        <w:rPr>
          <w:rFonts w:eastAsia="Times New Roman" w:cs="Times New Roman"/>
          <w:szCs w:val="24"/>
        </w:rPr>
        <w:t>ν</w:t>
      </w:r>
      <w:r w:rsidRPr="00635D33">
        <w:rPr>
          <w:rFonts w:eastAsia="Times New Roman" w:cs="Times New Roman"/>
          <w:szCs w:val="24"/>
        </w:rPr>
        <w:t xml:space="preserve"> επιφανειακό </w:t>
      </w:r>
      <w:r>
        <w:rPr>
          <w:rFonts w:eastAsia="Times New Roman" w:cs="Times New Roman"/>
          <w:szCs w:val="24"/>
        </w:rPr>
        <w:t>προοδευτισμό,</w:t>
      </w:r>
      <w:r w:rsidRPr="00635D33">
        <w:rPr>
          <w:rFonts w:eastAsia="Times New Roman" w:cs="Times New Roman"/>
          <w:szCs w:val="24"/>
        </w:rPr>
        <w:t xml:space="preserve"> παραχωρώντας χωρίς ουσιασ</w:t>
      </w:r>
      <w:r>
        <w:rPr>
          <w:rFonts w:eastAsia="Times New Roman" w:cs="Times New Roman"/>
          <w:szCs w:val="24"/>
        </w:rPr>
        <w:t>τικά α</w:t>
      </w:r>
      <w:r>
        <w:rPr>
          <w:rFonts w:eastAsia="Times New Roman" w:cs="Times New Roman"/>
          <w:szCs w:val="24"/>
        </w:rPr>
        <w:lastRenderedPageBreak/>
        <w:t>νταλλάγματα κομμάτια της ε</w:t>
      </w:r>
      <w:r w:rsidRPr="00635D33">
        <w:rPr>
          <w:rFonts w:eastAsia="Times New Roman" w:cs="Times New Roman"/>
          <w:szCs w:val="24"/>
        </w:rPr>
        <w:t>θνικής μας κυριαρχίας</w:t>
      </w:r>
      <w:r>
        <w:rPr>
          <w:rFonts w:eastAsia="Times New Roman" w:cs="Times New Roman"/>
          <w:szCs w:val="24"/>
        </w:rPr>
        <w:t>, είτε από αφέλεια είτε ως προϊόν</w:t>
      </w:r>
      <w:r w:rsidRPr="00635D33">
        <w:rPr>
          <w:rFonts w:eastAsia="Times New Roman" w:cs="Times New Roman"/>
          <w:szCs w:val="24"/>
        </w:rPr>
        <w:t xml:space="preserve"> </w:t>
      </w:r>
      <w:r>
        <w:rPr>
          <w:rFonts w:eastAsia="Times New Roman" w:cs="Times New Roman"/>
          <w:szCs w:val="24"/>
        </w:rPr>
        <w:t>άγνωστων</w:t>
      </w:r>
      <w:r w:rsidRPr="00635D33">
        <w:rPr>
          <w:rFonts w:eastAsia="Times New Roman" w:cs="Times New Roman"/>
          <w:szCs w:val="24"/>
        </w:rPr>
        <w:t xml:space="preserve"> συναλλαγών ή από έλλειψη συναίσθησης των λέξεων </w:t>
      </w:r>
      <w:r>
        <w:rPr>
          <w:rFonts w:eastAsia="Times New Roman" w:cs="Times New Roman"/>
          <w:szCs w:val="24"/>
        </w:rPr>
        <w:t>«</w:t>
      </w:r>
      <w:r w:rsidRPr="00635D33">
        <w:rPr>
          <w:rFonts w:eastAsia="Times New Roman" w:cs="Times New Roman"/>
          <w:szCs w:val="24"/>
        </w:rPr>
        <w:t>πατρίδα</w:t>
      </w:r>
      <w:r>
        <w:rPr>
          <w:rFonts w:eastAsia="Times New Roman" w:cs="Times New Roman"/>
          <w:szCs w:val="24"/>
        </w:rPr>
        <w:t>»</w:t>
      </w:r>
      <w:r w:rsidRPr="00635D33">
        <w:rPr>
          <w:rFonts w:eastAsia="Times New Roman" w:cs="Times New Roman"/>
          <w:szCs w:val="24"/>
        </w:rPr>
        <w:t xml:space="preserve"> και </w:t>
      </w:r>
      <w:r>
        <w:rPr>
          <w:rFonts w:eastAsia="Times New Roman" w:cs="Times New Roman"/>
          <w:szCs w:val="24"/>
        </w:rPr>
        <w:t>«</w:t>
      </w:r>
      <w:r w:rsidRPr="00635D33">
        <w:rPr>
          <w:rFonts w:eastAsia="Times New Roman" w:cs="Times New Roman"/>
          <w:szCs w:val="24"/>
        </w:rPr>
        <w:t>πατριωτισμός</w:t>
      </w:r>
      <w:r>
        <w:rPr>
          <w:rFonts w:eastAsia="Times New Roman" w:cs="Times New Roman"/>
          <w:szCs w:val="24"/>
        </w:rPr>
        <w:t xml:space="preserve">». </w:t>
      </w:r>
    </w:p>
    <w:p w14:paraId="2ED8BD5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ονομασία «Μακεδονία»</w:t>
      </w:r>
      <w:r w:rsidRPr="00635D33">
        <w:rPr>
          <w:rFonts w:eastAsia="Times New Roman" w:cs="Times New Roman"/>
          <w:szCs w:val="24"/>
        </w:rPr>
        <w:t xml:space="preserve"> </w:t>
      </w:r>
      <w:r>
        <w:rPr>
          <w:rFonts w:eastAsia="Times New Roman" w:cs="Times New Roman"/>
          <w:szCs w:val="24"/>
        </w:rPr>
        <w:t>όμως,</w:t>
      </w:r>
      <w:r w:rsidRPr="00635D33">
        <w:rPr>
          <w:rFonts w:eastAsia="Times New Roman" w:cs="Times New Roman"/>
          <w:szCs w:val="24"/>
        </w:rPr>
        <w:t xml:space="preserve"> </w:t>
      </w:r>
      <w:r w:rsidRPr="00635D33">
        <w:rPr>
          <w:rFonts w:eastAsia="Times New Roman" w:cs="Times New Roman"/>
          <w:szCs w:val="24"/>
        </w:rPr>
        <w:t>κυρίες και κύριοι συνάδελφοι</w:t>
      </w:r>
      <w:r>
        <w:rPr>
          <w:rFonts w:eastAsia="Times New Roman" w:cs="Times New Roman"/>
          <w:szCs w:val="24"/>
        </w:rPr>
        <w:t>,</w:t>
      </w:r>
      <w:r w:rsidRPr="00635D33">
        <w:rPr>
          <w:rFonts w:eastAsia="Times New Roman" w:cs="Times New Roman"/>
          <w:szCs w:val="24"/>
        </w:rPr>
        <w:t xml:space="preserve"> δεν γίνεται να παραχωρηθεί</w:t>
      </w:r>
      <w:r>
        <w:rPr>
          <w:rFonts w:eastAsia="Times New Roman" w:cs="Times New Roman"/>
          <w:szCs w:val="24"/>
        </w:rPr>
        <w:t>, δ</w:t>
      </w:r>
      <w:r w:rsidRPr="00635D33">
        <w:rPr>
          <w:rFonts w:eastAsia="Times New Roman" w:cs="Times New Roman"/>
          <w:szCs w:val="24"/>
        </w:rPr>
        <w:t>εν είναι κάτι που μπορεί</w:t>
      </w:r>
      <w:r>
        <w:rPr>
          <w:rFonts w:eastAsia="Times New Roman" w:cs="Times New Roman"/>
          <w:szCs w:val="24"/>
        </w:rPr>
        <w:t xml:space="preserve"> να αποκοπεί από τον κορμό του ε</w:t>
      </w:r>
      <w:r w:rsidRPr="00635D33">
        <w:rPr>
          <w:rFonts w:eastAsia="Times New Roman" w:cs="Times New Roman"/>
          <w:szCs w:val="24"/>
        </w:rPr>
        <w:t>λληνισμού</w:t>
      </w:r>
      <w:r>
        <w:rPr>
          <w:rFonts w:eastAsia="Times New Roman" w:cs="Times New Roman"/>
          <w:szCs w:val="24"/>
        </w:rPr>
        <w:t>. Δ</w:t>
      </w:r>
      <w:r w:rsidRPr="00635D33">
        <w:rPr>
          <w:rFonts w:eastAsia="Times New Roman" w:cs="Times New Roman"/>
          <w:szCs w:val="24"/>
        </w:rPr>
        <w:t>εν είναι μία απλή ονομασία ενός τόπου ή κάποιων ανθρώπων</w:t>
      </w:r>
      <w:r>
        <w:rPr>
          <w:rFonts w:eastAsia="Times New Roman" w:cs="Times New Roman"/>
          <w:szCs w:val="24"/>
        </w:rPr>
        <w:t>. Δ</w:t>
      </w:r>
      <w:r w:rsidRPr="00635D33">
        <w:rPr>
          <w:rFonts w:eastAsia="Times New Roman" w:cs="Times New Roman"/>
          <w:szCs w:val="24"/>
        </w:rPr>
        <w:t>εν είναι χιλιόμετρα πάνω στο χάρτη</w:t>
      </w:r>
      <w:r>
        <w:rPr>
          <w:rFonts w:eastAsia="Times New Roman" w:cs="Times New Roman"/>
          <w:szCs w:val="24"/>
        </w:rPr>
        <w:t>. Τ</w:t>
      </w:r>
      <w:r w:rsidRPr="00635D33">
        <w:rPr>
          <w:rFonts w:eastAsia="Times New Roman" w:cs="Times New Roman"/>
          <w:szCs w:val="24"/>
        </w:rPr>
        <w:t xml:space="preserve">ο όνομα της </w:t>
      </w:r>
      <w:r>
        <w:rPr>
          <w:rFonts w:eastAsia="Times New Roman" w:cs="Times New Roman"/>
          <w:szCs w:val="24"/>
        </w:rPr>
        <w:t>«</w:t>
      </w:r>
      <w:r w:rsidRPr="00635D33">
        <w:rPr>
          <w:rFonts w:eastAsia="Times New Roman" w:cs="Times New Roman"/>
          <w:szCs w:val="24"/>
        </w:rPr>
        <w:t>Μακεδονίας</w:t>
      </w:r>
      <w:r>
        <w:rPr>
          <w:rFonts w:eastAsia="Times New Roman" w:cs="Times New Roman"/>
          <w:szCs w:val="24"/>
        </w:rPr>
        <w:t>»</w:t>
      </w:r>
      <w:r w:rsidRPr="00635D33">
        <w:rPr>
          <w:rFonts w:eastAsia="Times New Roman" w:cs="Times New Roman"/>
          <w:szCs w:val="24"/>
        </w:rPr>
        <w:t xml:space="preserve"> είναι σα</w:t>
      </w:r>
      <w:r w:rsidRPr="00635D33">
        <w:rPr>
          <w:rFonts w:eastAsia="Times New Roman" w:cs="Times New Roman"/>
          <w:szCs w:val="24"/>
        </w:rPr>
        <w:t>ν την Ακρόπολη</w:t>
      </w:r>
      <w:r>
        <w:rPr>
          <w:rFonts w:eastAsia="Times New Roman" w:cs="Times New Roman"/>
          <w:szCs w:val="24"/>
        </w:rPr>
        <w:t>,</w:t>
      </w:r>
      <w:r w:rsidRPr="00635D33">
        <w:rPr>
          <w:rFonts w:eastAsia="Times New Roman" w:cs="Times New Roman"/>
          <w:szCs w:val="24"/>
        </w:rPr>
        <w:t xml:space="preserve"> είναι τα μάρμαρα του Παρθενώνα</w:t>
      </w:r>
      <w:r>
        <w:rPr>
          <w:rFonts w:eastAsia="Times New Roman" w:cs="Times New Roman"/>
          <w:szCs w:val="24"/>
        </w:rPr>
        <w:t>,</w:t>
      </w:r>
      <w:r w:rsidRPr="00635D33">
        <w:rPr>
          <w:rFonts w:eastAsia="Times New Roman" w:cs="Times New Roman"/>
          <w:szCs w:val="24"/>
        </w:rPr>
        <w:t xml:space="preserve"> είναι </w:t>
      </w:r>
      <w:r>
        <w:rPr>
          <w:rFonts w:eastAsia="Times New Roman" w:cs="Times New Roman"/>
          <w:szCs w:val="24"/>
        </w:rPr>
        <w:t>ό</w:t>
      </w:r>
      <w:r w:rsidRPr="00635D33">
        <w:rPr>
          <w:rFonts w:eastAsia="Times New Roman" w:cs="Times New Roman"/>
          <w:szCs w:val="24"/>
        </w:rPr>
        <w:t>πως η Επανάσταση του 1821</w:t>
      </w:r>
      <w:r>
        <w:rPr>
          <w:rFonts w:eastAsia="Times New Roman" w:cs="Times New Roman"/>
          <w:szCs w:val="24"/>
        </w:rPr>
        <w:t>, όπως το Έ</w:t>
      </w:r>
      <w:r w:rsidRPr="00635D33">
        <w:rPr>
          <w:rFonts w:eastAsia="Times New Roman" w:cs="Times New Roman"/>
          <w:szCs w:val="24"/>
        </w:rPr>
        <w:t xml:space="preserve">πος του </w:t>
      </w:r>
      <w:r>
        <w:rPr>
          <w:rFonts w:eastAsia="Times New Roman"/>
          <w:szCs w:val="24"/>
        </w:rPr>
        <w:t>ʼ</w:t>
      </w:r>
      <w:r w:rsidRPr="00635D33">
        <w:rPr>
          <w:rFonts w:eastAsia="Times New Roman" w:cs="Times New Roman"/>
          <w:szCs w:val="24"/>
        </w:rPr>
        <w:t>40</w:t>
      </w:r>
      <w:r>
        <w:rPr>
          <w:rFonts w:eastAsia="Times New Roman" w:cs="Times New Roman"/>
          <w:szCs w:val="24"/>
        </w:rPr>
        <w:t>. Ε</w:t>
      </w:r>
      <w:r w:rsidRPr="00635D33">
        <w:rPr>
          <w:rFonts w:eastAsia="Times New Roman" w:cs="Times New Roman"/>
          <w:szCs w:val="24"/>
        </w:rPr>
        <w:t>ίναι θεμελιακό συστατικό στοιχείο της ταυτότητας του ελληνικού λαού</w:t>
      </w:r>
      <w:r>
        <w:rPr>
          <w:rFonts w:eastAsia="Times New Roman" w:cs="Times New Roman"/>
          <w:szCs w:val="24"/>
        </w:rPr>
        <w:t>,</w:t>
      </w:r>
      <w:r w:rsidRPr="00635D33">
        <w:rPr>
          <w:rFonts w:eastAsia="Times New Roman" w:cs="Times New Roman"/>
          <w:szCs w:val="24"/>
        </w:rPr>
        <w:t xml:space="preserve"> εξίσου σημαντικό με την έννοια της </w:t>
      </w:r>
      <w:r>
        <w:rPr>
          <w:rFonts w:eastAsia="Times New Roman" w:cs="Times New Roman"/>
          <w:szCs w:val="24"/>
        </w:rPr>
        <w:t>δ</w:t>
      </w:r>
      <w:r w:rsidRPr="00635D33">
        <w:rPr>
          <w:rFonts w:eastAsia="Times New Roman" w:cs="Times New Roman"/>
          <w:szCs w:val="24"/>
        </w:rPr>
        <w:t>ημοκρατίας</w:t>
      </w:r>
      <w:r>
        <w:rPr>
          <w:rFonts w:eastAsia="Times New Roman" w:cs="Times New Roman"/>
          <w:szCs w:val="24"/>
        </w:rPr>
        <w:t>,</w:t>
      </w:r>
      <w:r w:rsidRPr="00635D33">
        <w:rPr>
          <w:rFonts w:eastAsia="Times New Roman" w:cs="Times New Roman"/>
          <w:szCs w:val="24"/>
        </w:rPr>
        <w:t xml:space="preserve"> με το κράτος δικαίου και με το κυρ</w:t>
      </w:r>
      <w:r w:rsidRPr="00635D33">
        <w:rPr>
          <w:rFonts w:eastAsia="Times New Roman" w:cs="Times New Roman"/>
          <w:szCs w:val="24"/>
        </w:rPr>
        <w:t>ιαρχικό δικαίωμα αυτού</w:t>
      </w:r>
      <w:r>
        <w:rPr>
          <w:rFonts w:eastAsia="Times New Roman" w:cs="Times New Roman"/>
          <w:szCs w:val="24"/>
        </w:rPr>
        <w:t xml:space="preserve"> εδώ του ελληνικού λαού να ζει σ’</w:t>
      </w:r>
      <w:r w:rsidRPr="00635D33">
        <w:rPr>
          <w:rFonts w:eastAsia="Times New Roman" w:cs="Times New Roman"/>
          <w:szCs w:val="24"/>
        </w:rPr>
        <w:t xml:space="preserve"> αυτό</w:t>
      </w:r>
      <w:r>
        <w:rPr>
          <w:rFonts w:eastAsia="Times New Roman" w:cs="Times New Roman"/>
          <w:szCs w:val="24"/>
        </w:rPr>
        <w:t>ν</w:t>
      </w:r>
      <w:r w:rsidRPr="00635D33">
        <w:rPr>
          <w:rFonts w:eastAsia="Times New Roman" w:cs="Times New Roman"/>
          <w:szCs w:val="24"/>
        </w:rPr>
        <w:t xml:space="preserve"> τον ευλογημένο τόπο</w:t>
      </w:r>
      <w:r>
        <w:rPr>
          <w:rFonts w:eastAsia="Times New Roman" w:cs="Times New Roman"/>
          <w:szCs w:val="24"/>
        </w:rPr>
        <w:t xml:space="preserve">. </w:t>
      </w:r>
    </w:p>
    <w:p w14:paraId="2ED8BD5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w:t>
      </w:r>
      <w:r w:rsidRPr="00635D33">
        <w:rPr>
          <w:rFonts w:eastAsia="Times New Roman" w:cs="Times New Roman"/>
          <w:szCs w:val="24"/>
        </w:rPr>
        <w:t xml:space="preserve"> ίδια</w:t>
      </w:r>
      <w:r>
        <w:rPr>
          <w:rFonts w:eastAsia="Times New Roman" w:cs="Times New Roman"/>
          <w:szCs w:val="24"/>
        </w:rPr>
        <w:t xml:space="preserve"> η</w:t>
      </w:r>
      <w:r w:rsidRPr="00635D33">
        <w:rPr>
          <w:rFonts w:eastAsia="Times New Roman" w:cs="Times New Roman"/>
          <w:szCs w:val="24"/>
        </w:rPr>
        <w:t xml:space="preserve"> ιστορία αποδεικνύει το αναπόσπαστο των εννοιών</w:t>
      </w:r>
      <w:r>
        <w:rPr>
          <w:rFonts w:eastAsia="Times New Roman" w:cs="Times New Roman"/>
          <w:szCs w:val="24"/>
        </w:rPr>
        <w:t>. Ό</w:t>
      </w:r>
      <w:r w:rsidRPr="00635D33">
        <w:rPr>
          <w:rFonts w:eastAsia="Times New Roman" w:cs="Times New Roman"/>
          <w:szCs w:val="24"/>
        </w:rPr>
        <w:t>ταν οι Μακεδόνες στρατηγοί που ακολούθησ</w:t>
      </w:r>
      <w:r>
        <w:rPr>
          <w:rFonts w:eastAsia="Times New Roman" w:cs="Times New Roman"/>
          <w:szCs w:val="24"/>
        </w:rPr>
        <w:t>αν</w:t>
      </w:r>
      <w:r w:rsidRPr="00635D33">
        <w:rPr>
          <w:rFonts w:eastAsia="Times New Roman" w:cs="Times New Roman"/>
          <w:szCs w:val="24"/>
        </w:rPr>
        <w:t xml:space="preserve"> τον Μέγα Αλέξανδρο και </w:t>
      </w:r>
      <w:r>
        <w:rPr>
          <w:rFonts w:eastAsia="Times New Roman" w:cs="Times New Roman"/>
          <w:szCs w:val="24"/>
        </w:rPr>
        <w:t>εξάπλωσαν</w:t>
      </w:r>
      <w:r w:rsidRPr="00635D33">
        <w:rPr>
          <w:rFonts w:eastAsia="Times New Roman" w:cs="Times New Roman"/>
          <w:szCs w:val="24"/>
        </w:rPr>
        <w:t xml:space="preserve"> τη μακεδονική επικράτεια στα πέρατα το</w:t>
      </w:r>
      <w:r w:rsidRPr="00635D33">
        <w:rPr>
          <w:rFonts w:eastAsia="Times New Roman" w:cs="Times New Roman"/>
          <w:szCs w:val="24"/>
        </w:rPr>
        <w:t>υ κόσμου</w:t>
      </w:r>
      <w:r>
        <w:rPr>
          <w:rFonts w:eastAsia="Times New Roman" w:cs="Times New Roman"/>
          <w:szCs w:val="24"/>
        </w:rPr>
        <w:t>,</w:t>
      </w:r>
      <w:r w:rsidRPr="00635D33">
        <w:rPr>
          <w:rFonts w:eastAsia="Times New Roman" w:cs="Times New Roman"/>
          <w:szCs w:val="24"/>
        </w:rPr>
        <w:t xml:space="preserve"> η εποχή εκείνη δεν </w:t>
      </w:r>
      <w:r>
        <w:rPr>
          <w:rFonts w:eastAsia="Times New Roman" w:cs="Times New Roman"/>
          <w:szCs w:val="24"/>
        </w:rPr>
        <w:t>ονοματίστηκε</w:t>
      </w:r>
      <w:r w:rsidRPr="00635D33">
        <w:rPr>
          <w:rFonts w:eastAsia="Times New Roman" w:cs="Times New Roman"/>
          <w:szCs w:val="24"/>
        </w:rPr>
        <w:t xml:space="preserve"> αργότερα μακεδονική</w:t>
      </w:r>
      <w:r>
        <w:rPr>
          <w:rFonts w:eastAsia="Times New Roman" w:cs="Times New Roman"/>
          <w:szCs w:val="24"/>
        </w:rPr>
        <w:t>, αλλά ελληνιστική. Ή</w:t>
      </w:r>
      <w:r w:rsidRPr="00635D33">
        <w:rPr>
          <w:rFonts w:eastAsia="Times New Roman" w:cs="Times New Roman"/>
          <w:szCs w:val="24"/>
        </w:rPr>
        <w:t xml:space="preserve">ταν τόσο αυτονόητο ότι αυτές οι </w:t>
      </w:r>
      <w:r w:rsidRPr="00635D33">
        <w:rPr>
          <w:rFonts w:eastAsia="Times New Roman" w:cs="Times New Roman"/>
          <w:szCs w:val="24"/>
        </w:rPr>
        <w:lastRenderedPageBreak/>
        <w:t>δύο έννοιες είναι ένα και το αυτό</w:t>
      </w:r>
      <w:r>
        <w:rPr>
          <w:rFonts w:eastAsia="Times New Roman" w:cs="Times New Roman"/>
          <w:szCs w:val="24"/>
        </w:rPr>
        <w:t>,</w:t>
      </w:r>
      <w:r w:rsidRPr="00635D33">
        <w:rPr>
          <w:rFonts w:eastAsia="Times New Roman" w:cs="Times New Roman"/>
          <w:szCs w:val="24"/>
        </w:rPr>
        <w:t xml:space="preserve"> που οι μακεδονικές δυναστείες δημιούργησαν μ</w:t>
      </w:r>
      <w:r>
        <w:rPr>
          <w:rFonts w:eastAsia="Times New Roman" w:cs="Times New Roman"/>
          <w:szCs w:val="24"/>
        </w:rPr>
        <w:t>ί</w:t>
      </w:r>
      <w:r w:rsidRPr="00635D33">
        <w:rPr>
          <w:rFonts w:eastAsia="Times New Roman" w:cs="Times New Roman"/>
          <w:szCs w:val="24"/>
        </w:rPr>
        <w:t>α ολόκληρη ιστορική περίοδο</w:t>
      </w:r>
      <w:r>
        <w:rPr>
          <w:rFonts w:eastAsia="Times New Roman" w:cs="Times New Roman"/>
          <w:szCs w:val="24"/>
        </w:rPr>
        <w:t xml:space="preserve"> που </w:t>
      </w:r>
      <w:r w:rsidRPr="00635D33">
        <w:rPr>
          <w:rFonts w:eastAsia="Times New Roman" w:cs="Times New Roman"/>
          <w:szCs w:val="24"/>
        </w:rPr>
        <w:t>έλαβε το όνομα της Ελλάδος</w:t>
      </w:r>
      <w:r>
        <w:rPr>
          <w:rFonts w:eastAsia="Times New Roman" w:cs="Times New Roman"/>
          <w:szCs w:val="24"/>
        </w:rPr>
        <w:t>. Μ</w:t>
      </w:r>
      <w:r w:rsidRPr="00635D33">
        <w:rPr>
          <w:rFonts w:eastAsia="Times New Roman" w:cs="Times New Roman"/>
          <w:szCs w:val="24"/>
        </w:rPr>
        <w:t>ε</w:t>
      </w:r>
      <w:r w:rsidRPr="00635D33">
        <w:rPr>
          <w:rFonts w:eastAsia="Times New Roman" w:cs="Times New Roman"/>
          <w:szCs w:val="24"/>
        </w:rPr>
        <w:t xml:space="preserve"> αυτό το επιχείρημα και μόνο θα έπρεπε</w:t>
      </w:r>
      <w:r>
        <w:rPr>
          <w:rFonts w:eastAsia="Times New Roman" w:cs="Times New Roman"/>
          <w:szCs w:val="24"/>
        </w:rPr>
        <w:t>,</w:t>
      </w:r>
      <w:r w:rsidRPr="00635D33">
        <w:rPr>
          <w:rFonts w:eastAsia="Times New Roman" w:cs="Times New Roman"/>
          <w:szCs w:val="24"/>
        </w:rPr>
        <w:t xml:space="preserve"> κύριε </w:t>
      </w:r>
      <w:r>
        <w:rPr>
          <w:rFonts w:eastAsia="Times New Roman" w:cs="Times New Roman"/>
          <w:szCs w:val="24"/>
        </w:rPr>
        <w:t>Π</w:t>
      </w:r>
      <w:r w:rsidRPr="00635D33">
        <w:rPr>
          <w:rFonts w:eastAsia="Times New Roman" w:cs="Times New Roman"/>
          <w:szCs w:val="24"/>
        </w:rPr>
        <w:t>ρόεδρε</w:t>
      </w:r>
      <w:r>
        <w:rPr>
          <w:rFonts w:eastAsia="Times New Roman" w:cs="Times New Roman"/>
          <w:szCs w:val="24"/>
        </w:rPr>
        <w:t>,</w:t>
      </w:r>
      <w:r w:rsidRPr="00635D33">
        <w:rPr>
          <w:rFonts w:eastAsia="Times New Roman" w:cs="Times New Roman"/>
          <w:szCs w:val="24"/>
        </w:rPr>
        <w:t xml:space="preserve"> η συζήτηση να λάβει τέλος</w:t>
      </w:r>
      <w:r>
        <w:rPr>
          <w:rFonts w:eastAsia="Times New Roman" w:cs="Times New Roman"/>
          <w:szCs w:val="24"/>
        </w:rPr>
        <w:t>. Θ</w:t>
      </w:r>
      <w:r w:rsidRPr="00635D33">
        <w:rPr>
          <w:rFonts w:eastAsia="Times New Roman" w:cs="Times New Roman"/>
          <w:szCs w:val="24"/>
        </w:rPr>
        <w:t xml:space="preserve">α έπρεπε ομόφωνα οι αντιπρόσωποι του ελληνικού λαού να καταψηφίσουμε οποιαδήποτε πρόταση θέλει να παραχωρήσει αυτό το αναπόσπαστο κομμάτι της ιστορίας </w:t>
      </w:r>
      <w:r>
        <w:rPr>
          <w:rFonts w:eastAsia="Times New Roman" w:cs="Times New Roman"/>
          <w:szCs w:val="24"/>
        </w:rPr>
        <w:t>μας.</w:t>
      </w:r>
    </w:p>
    <w:p w14:paraId="2ED8BD5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Είμαστε, όμως, στ</w:t>
      </w:r>
      <w:r>
        <w:rPr>
          <w:rFonts w:eastAsia="Times New Roman"/>
          <w:szCs w:val="24"/>
        </w:rPr>
        <w:t xml:space="preserve">η δυσάρεστη θέση </w:t>
      </w:r>
      <w:r w:rsidRPr="00A85D70">
        <w:rPr>
          <w:rFonts w:eastAsia="Times New Roman"/>
          <w:szCs w:val="24"/>
        </w:rPr>
        <w:t>-</w:t>
      </w:r>
      <w:r>
        <w:rPr>
          <w:rFonts w:eastAsia="Times New Roman"/>
          <w:szCs w:val="24"/>
        </w:rPr>
        <w:t>με μ</w:t>
      </w:r>
      <w:r>
        <w:rPr>
          <w:rFonts w:eastAsia="Times New Roman"/>
          <w:szCs w:val="24"/>
        </w:rPr>
        <w:t>ί</w:t>
      </w:r>
      <w:r>
        <w:rPr>
          <w:rFonts w:eastAsia="Times New Roman"/>
          <w:szCs w:val="24"/>
        </w:rPr>
        <w:t>α βιασύνη που δεν αντιλαμβάνεται κανείς το γιατί υπάρχει- μα μεθοδευμένη και παράτυπη πλειοψηφία του Ελληνικού Κοινοβουλίου να εμφανίζεται πρόθυμη να παραχωρήσει το όνομα, χωρίς να αναλογίζεται τις πολλαπλές προεκτάσεις αυτής της επι</w:t>
      </w:r>
      <w:r>
        <w:rPr>
          <w:rFonts w:eastAsia="Times New Roman"/>
          <w:szCs w:val="24"/>
        </w:rPr>
        <w:t>λογής.</w:t>
      </w:r>
    </w:p>
    <w:p w14:paraId="2ED8BD54"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Κυρίες και κύριοι, εδώ αντί να απορρίπτετε κάθετα την άδικη παραχώρηση του ονόματος της Μακεδονίας, συναγωνίζεστε για το ποιος θα παραχωρήσει με τους καλύτερους όρους για τα Σκόπια. Το όνομα της Μακεδονίας μεταφέρει μεγαλύτερο βάρος και έχει μεγαλύτ</w:t>
      </w:r>
      <w:r>
        <w:rPr>
          <w:rFonts w:eastAsia="Times New Roman"/>
          <w:szCs w:val="24"/>
        </w:rPr>
        <w:t>ερη σπουδαιότητα από άλλα στοιχεία του ελληνισμού. Έχει τεράστια γεωπολιτική και γεωστρατηγική ση</w:t>
      </w:r>
      <w:r>
        <w:rPr>
          <w:rFonts w:eastAsia="Times New Roman"/>
          <w:szCs w:val="24"/>
        </w:rPr>
        <w:lastRenderedPageBreak/>
        <w:t>μασία και αποτελεί σήμα κατατεθέν ανυπολόγιστης αξίας, αναγνωρίσιμο σ’ όλη την υφήλιο, που παρέχει κυριαρχικά δικαιώματα στην ευρύτερη περιοχή. Γι’ αυτό άλλωστ</w:t>
      </w:r>
      <w:r>
        <w:rPr>
          <w:rFonts w:eastAsia="Times New Roman"/>
          <w:szCs w:val="24"/>
        </w:rPr>
        <w:t xml:space="preserve">ε και οι γείτονές μας, οι Σκοπιανοί, κάνουν αυτήν την τεράστια και αγωνιώδη προσπάθεια χρόνια τώρα. </w:t>
      </w:r>
    </w:p>
    <w:p w14:paraId="2ED8BD5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Αντιλαμβανόμαστε βέβαια ότι όλα αυτά αφήνουν κάποιους ασυγκίνητους. Γι’ αυτό και σ’ αυτήν την τοποθέτηση της Κοινοβουλευτικής Ομάδας ως εκπρόσωπος των Ανεξ</w:t>
      </w:r>
      <w:r>
        <w:rPr>
          <w:rFonts w:eastAsia="Times New Roman"/>
          <w:szCs w:val="24"/>
        </w:rPr>
        <w:t xml:space="preserve">αρτήτων Ελλήνων θα σταματήσουμε να καλούμε τα ανώτερα συναισθήματά σας και θα απευθυνθούμε στη λογική σας. </w:t>
      </w:r>
    </w:p>
    <w:p w14:paraId="2ED8BD5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Σ’ αυτό το σημείο θα θέλαμε να δείξουμε στην Εθνική Αντιπροσωπεία όλα τα διάτρητα σημεία της </w:t>
      </w:r>
      <w:r>
        <w:rPr>
          <w:rFonts w:eastAsia="Times New Roman"/>
          <w:szCs w:val="24"/>
        </w:rPr>
        <w:t>σ</w:t>
      </w:r>
      <w:r>
        <w:rPr>
          <w:rFonts w:eastAsia="Times New Roman"/>
          <w:szCs w:val="24"/>
        </w:rPr>
        <w:t>υμφωνίας που οδηγούν στην απόρριψη αυτής, καθώς και το</w:t>
      </w:r>
      <w:r>
        <w:rPr>
          <w:rFonts w:eastAsia="Times New Roman"/>
          <w:szCs w:val="24"/>
        </w:rPr>
        <w:t xml:space="preserve">υς κινδύνους που δημιουργεί η θετική στάση απέναντί της. </w:t>
      </w:r>
    </w:p>
    <w:p w14:paraId="2ED8BD5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Δεν χρειάζεται να ανατρέξουμε μόνο στις θέσεις του κινήματος των Ανεξαρτήτων Ελλήνων, καθώς ένας μεγάλος αριθμός επιστημόνων, ιστορικών, αρχαιολόγων, συνταγματολόγων και αναλυτών έχει καταθέσει επών</w:t>
      </w:r>
      <w:r>
        <w:rPr>
          <w:rFonts w:eastAsia="Times New Roman"/>
          <w:szCs w:val="24"/>
        </w:rPr>
        <w:t xml:space="preserve">υμα και επίσημα τις αντιρρήσεις και τις ενστάσεις του για τη Συμφωνία των Πρεσπών. Όλοι στο </w:t>
      </w:r>
      <w:r>
        <w:rPr>
          <w:rFonts w:eastAsia="Times New Roman"/>
          <w:szCs w:val="24"/>
        </w:rPr>
        <w:lastRenderedPageBreak/>
        <w:t xml:space="preserve">συντριπτικό τους ποσοστό συμφωνούν ότι η </w:t>
      </w:r>
      <w:r>
        <w:rPr>
          <w:rFonts w:eastAsia="Times New Roman"/>
          <w:szCs w:val="24"/>
        </w:rPr>
        <w:t>σ</w:t>
      </w:r>
      <w:r>
        <w:rPr>
          <w:rFonts w:eastAsia="Times New Roman"/>
          <w:szCs w:val="24"/>
        </w:rPr>
        <w:t>υμφωνία, όπως και οποιαδήποτε παραχώρηση του όρου «Μακεδονία» στα Σκόπια, είναι εθνικά επιζήμια, αλλά και εντελώς άκυρη, π</w:t>
      </w:r>
      <w:r>
        <w:rPr>
          <w:rFonts w:eastAsia="Times New Roman"/>
          <w:szCs w:val="24"/>
        </w:rPr>
        <w:t>ρώτα απ’ όλα διότι παραχωρεί μ</w:t>
      </w:r>
      <w:r>
        <w:rPr>
          <w:rFonts w:eastAsia="Times New Roman"/>
          <w:szCs w:val="24"/>
        </w:rPr>
        <w:t>ί</w:t>
      </w:r>
      <w:r>
        <w:rPr>
          <w:rFonts w:eastAsia="Times New Roman"/>
          <w:szCs w:val="24"/>
        </w:rPr>
        <w:t>α αδιαπραγμάτευτη περιουσία του ελληνικού λαού, άρα αυτόματα τίθεται θέμα αντισυνταγματικότητας, που γίνεται ακόμα μεγαλύτερο, καθώς ο ελληνικός λαός δεν έχει ερωτηθεί για την παραχώρηση αυτή. Ενώ ξέρετε ότι η μεγάλη πλειοψηφ</w:t>
      </w:r>
      <w:r>
        <w:rPr>
          <w:rFonts w:eastAsia="Times New Roman"/>
          <w:szCs w:val="24"/>
        </w:rPr>
        <w:t xml:space="preserve">ία διαφωνεί, εσείς συνεχίζετε. </w:t>
      </w:r>
    </w:p>
    <w:p w14:paraId="2ED8BD58"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Δεύτερον, δεν λαμβάνει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της τους κινδύνους και τα ζητούμενα που δημιούργησαν εξαρχής το ζήτημα με το γειτονικό κράτος. Άρα, στην ουσία δεν τα λύνει. Απλά προσπαθεί να τα παραμερίσει, αφήνοντάς τα άλυτα. </w:t>
      </w:r>
    </w:p>
    <w:p w14:paraId="2ED8BD5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Ωστόσο, υπάρ</w:t>
      </w:r>
      <w:r>
        <w:rPr>
          <w:rFonts w:eastAsia="Times New Roman"/>
          <w:szCs w:val="24"/>
        </w:rPr>
        <w:t xml:space="preserve">χουν ακόμα περισσότεροι λόγοι, πιο τυπικοί, που ακυρώνουν την ίδια την υπόστασή της στο τυπικό της μέρος. </w:t>
      </w:r>
    </w:p>
    <w:p w14:paraId="2ED8BD5A"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 xml:space="preserve">αρχάς, η </w:t>
      </w:r>
      <w:r>
        <w:rPr>
          <w:rFonts w:eastAsia="Times New Roman"/>
          <w:szCs w:val="24"/>
        </w:rPr>
        <w:t>σ</w:t>
      </w:r>
      <w:r>
        <w:rPr>
          <w:rFonts w:eastAsia="Times New Roman"/>
          <w:szCs w:val="24"/>
        </w:rPr>
        <w:t>υμφωνία και η εφαρμογή της παραβιάζει θεμελιώδεις αρχές του δημοσίου διεθνούς δικαίου, την αρχή της ορθότητας, της σαφήνειας και του κ</w:t>
      </w:r>
      <w:r>
        <w:rPr>
          <w:rFonts w:eastAsia="Times New Roman"/>
          <w:szCs w:val="24"/>
        </w:rPr>
        <w:t>αθήκοντος αληθείας. Αντιτί</w:t>
      </w:r>
      <w:r>
        <w:rPr>
          <w:rFonts w:eastAsia="Times New Roman"/>
          <w:szCs w:val="24"/>
        </w:rPr>
        <w:lastRenderedPageBreak/>
        <w:t xml:space="preserve">θεται στις διεθνείς συμβάσεις προστασίας πολιτιστικής κληρονομιάς, Σύμβαση της Χάγης του 1954, νόμος 360 του </w:t>
      </w:r>
      <w:r>
        <w:rPr>
          <w:rFonts w:eastAsia="Times New Roman"/>
          <w:szCs w:val="24"/>
        </w:rPr>
        <w:t>ʼ</w:t>
      </w:r>
      <w:r>
        <w:rPr>
          <w:rFonts w:eastAsia="Times New Roman"/>
          <w:szCs w:val="24"/>
        </w:rPr>
        <w:t xml:space="preserve">76, νόμος 1126 του </w:t>
      </w:r>
      <w:r>
        <w:rPr>
          <w:rFonts w:eastAsia="Times New Roman"/>
          <w:szCs w:val="24"/>
        </w:rPr>
        <w:t>ʼ</w:t>
      </w:r>
      <w:r>
        <w:rPr>
          <w:rFonts w:eastAsia="Times New Roman"/>
          <w:szCs w:val="24"/>
        </w:rPr>
        <w:t xml:space="preserve">81, νόμος 3028 του 2002 και προεχόντως η σύμβαση της </w:t>
      </w:r>
      <w:r>
        <w:rPr>
          <w:rFonts w:eastAsia="Times New Roman"/>
          <w:szCs w:val="24"/>
          <w:lang w:val="en-US"/>
        </w:rPr>
        <w:t>UNESCO</w:t>
      </w:r>
      <w:r w:rsidRPr="00B73CBC">
        <w:rPr>
          <w:rFonts w:eastAsia="Times New Roman"/>
          <w:szCs w:val="24"/>
        </w:rPr>
        <w:t xml:space="preserve"> </w:t>
      </w:r>
      <w:r>
        <w:rPr>
          <w:rFonts w:eastAsia="Times New Roman"/>
          <w:szCs w:val="24"/>
        </w:rPr>
        <w:t>που έχει κυρωθεί από το Ελληνικό Κοινοβο</w:t>
      </w:r>
      <w:r>
        <w:rPr>
          <w:rFonts w:eastAsia="Times New Roman"/>
          <w:szCs w:val="24"/>
        </w:rPr>
        <w:t>ύλιο με τον ν.3521/2006 και προκαλεί σύγχυση στην πολιτιστική ταυτότητα λαών και εθνών.</w:t>
      </w:r>
    </w:p>
    <w:p w14:paraId="2ED8BD5B"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Συγκρούεται με το Σύνταγμα, διότι παραβιάζει την αρχή της αμοιβαιότητας και τους αναγκαστικούς κανόνες του Γενικού Διεθνούς Δικαίου, καθώς δεν περιλαμβάνει όρους λύσης,</w:t>
      </w:r>
      <w:r>
        <w:rPr>
          <w:rFonts w:eastAsia="Times New Roman"/>
          <w:szCs w:val="24"/>
        </w:rPr>
        <w:t xml:space="preserve"> καταγγελίας και αποχώρησης, παραίτησης, ανάκλησης, ούτε κάποιο καθορισμένο όργανο ως θεματοφύλακα αυτής της </w:t>
      </w:r>
      <w:r>
        <w:rPr>
          <w:rFonts w:eastAsia="Times New Roman"/>
          <w:szCs w:val="24"/>
        </w:rPr>
        <w:t>σ</w:t>
      </w:r>
      <w:r>
        <w:rPr>
          <w:rFonts w:eastAsia="Times New Roman"/>
          <w:szCs w:val="24"/>
        </w:rPr>
        <w:t>υμφωνίας.</w:t>
      </w:r>
    </w:p>
    <w:p w14:paraId="2ED8BD5C"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Συγκρούεται με την Ευρωπαϊκή Σύμβαση περί ιθαγένειας -Στρασβούργο, 6 Νοεμβρίου του 1997- σύμφωνα με την οποία τα συμβαλλόμενα κράτη κατά</w:t>
      </w:r>
      <w:r>
        <w:rPr>
          <w:rFonts w:eastAsia="Times New Roman"/>
          <w:szCs w:val="24"/>
        </w:rPr>
        <w:t xml:space="preserve"> τη σύναψη συμβάσεων σε ζητήματα ιθαγένειας οφείλουν να λαμβάνουν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τα νόμιμα συμφέροντα των κρατών, όσο και των ατόμων.</w:t>
      </w:r>
    </w:p>
    <w:p w14:paraId="2ED8BD5D"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Παραβιάζει άλλες διεθνείς συνθήκες, Πρωτόκολλο των Αθηνών του 1913, Συνθήκη Βουκουρεστίου, Συνθήκη της Λωζάνης. </w:t>
      </w:r>
    </w:p>
    <w:p w14:paraId="2ED8BD5E"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lastRenderedPageBreak/>
        <w:t>Και όλα αυτά χω</w:t>
      </w:r>
      <w:r>
        <w:rPr>
          <w:rFonts w:eastAsia="Times New Roman"/>
          <w:szCs w:val="24"/>
        </w:rPr>
        <w:t>ρίς να αναλογιστούμε και να λάβουμε σοβαρά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τις απαράδεκτες μεθοδεύσεις που έγιναν στα Σκόπια, ώστε να ψηφιστούν οι συνταγματικές αλλαγές παρά την άρνηση του μεγαλύτερου μέρους του λαού εκείνου να συμμετάσχει στο δημοψήφισμα, χωρίς να λάβουμε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επίσης τις απαράδεκτες μεθοδεύσεις που έγιναν στην Ελληνική Βουλή, κατά τις οποίες σημειώθηκαν αποχωρήσεις και προσθαφαιρέσεις Βουλευτών εδώ κι εκεί, που θα τις γράψει η ιστορία, αγαπητοί συνάδελφοι, όπως και τις παρατυπίες της σύστασης της </w:t>
      </w:r>
      <w:r>
        <w:rPr>
          <w:rFonts w:eastAsia="Times New Roman"/>
          <w:szCs w:val="24"/>
        </w:rPr>
        <w:t>ε</w:t>
      </w:r>
      <w:r>
        <w:rPr>
          <w:rFonts w:eastAsia="Times New Roman"/>
          <w:szCs w:val="24"/>
        </w:rPr>
        <w:t>πιτροπής,</w:t>
      </w:r>
      <w:r>
        <w:rPr>
          <w:rFonts w:eastAsia="Times New Roman"/>
          <w:szCs w:val="24"/>
        </w:rPr>
        <w:t xml:space="preserve"> που κατήγγειλε ήδη ο Πρόεδρος των Ανεξ</w:t>
      </w:r>
      <w:r>
        <w:rPr>
          <w:rFonts w:eastAsia="Times New Roman"/>
          <w:szCs w:val="24"/>
        </w:rPr>
        <w:t>α</w:t>
      </w:r>
      <w:r>
        <w:rPr>
          <w:rFonts w:eastAsia="Times New Roman"/>
          <w:szCs w:val="24"/>
        </w:rPr>
        <w:t>ρτ</w:t>
      </w:r>
      <w:r>
        <w:rPr>
          <w:rFonts w:eastAsia="Times New Roman"/>
          <w:szCs w:val="24"/>
        </w:rPr>
        <w:t>ή</w:t>
      </w:r>
      <w:r>
        <w:rPr>
          <w:rFonts w:eastAsia="Times New Roman"/>
          <w:szCs w:val="24"/>
        </w:rPr>
        <w:t>των Ελλήνων. Όλα αυτά θέτουν τεράστια ζητήματα δημοκρατίας και νομιμοποίησης, τα οποία δεν θα ξεχαστούν μετά την ολοκλήρωση της αυριανής ψηφοφορίας.</w:t>
      </w:r>
    </w:p>
    <w:p w14:paraId="2ED8BD5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Κυρίες και κύριοι, όπως έχει πει και ο Πρόεδρος Πάνος Καμμένος, </w:t>
      </w:r>
      <w:r>
        <w:rPr>
          <w:rFonts w:eastAsia="Times New Roman"/>
          <w:szCs w:val="24"/>
        </w:rPr>
        <w:t>υπάρχει μια όχι τόσο αβάσιμη υποθετική ερώτηση</w:t>
      </w:r>
      <w:r w:rsidRPr="002A2BED">
        <w:rPr>
          <w:rFonts w:eastAsia="Times New Roman"/>
          <w:szCs w:val="24"/>
        </w:rPr>
        <w:t>:</w:t>
      </w:r>
      <w:r>
        <w:rPr>
          <w:rFonts w:eastAsia="Times New Roman"/>
          <w:szCs w:val="24"/>
        </w:rPr>
        <w:t xml:space="preserve"> Τι θα γίνει αύριο αν στην κυβέρνηση των Σκοπίων επιστρέψουν ακραίοι εθνικιστές, έχοντας στα χέρια τους αυτά τα δεδομένα; Το θεωρείτε απίθανο; Εμείς όχι. Τι θα συμβεί, λοιπόν, αν στις επό</w:t>
      </w:r>
      <w:r>
        <w:rPr>
          <w:rFonts w:eastAsia="Times New Roman"/>
          <w:szCs w:val="24"/>
        </w:rPr>
        <w:lastRenderedPageBreak/>
        <w:t xml:space="preserve">μενες εθνικές εκλογές </w:t>
      </w:r>
      <w:r>
        <w:rPr>
          <w:rFonts w:eastAsia="Times New Roman"/>
          <w:szCs w:val="24"/>
        </w:rPr>
        <w:t xml:space="preserve">στα Σκόπια επανέλθουν οι ακροδεξιοί εθνικιστές του </w:t>
      </w:r>
      <w:r>
        <w:rPr>
          <w:rFonts w:eastAsia="Times New Roman"/>
          <w:szCs w:val="24"/>
          <w:lang w:val="en-US"/>
        </w:rPr>
        <w:t>VMRO</w:t>
      </w:r>
      <w:r>
        <w:rPr>
          <w:rFonts w:eastAsia="Times New Roman"/>
          <w:szCs w:val="24"/>
        </w:rPr>
        <w:t>, οι οποίοι είναι φιλορώσοι, αντιαμερικανοί και ανθέλληνες; Όλοι θα συμφωνήσουν ότι τότε μέσα στο ΝΑΤΟ θα αποκτήσει βέτο μια εθνικιστική κυβέρνηση που θα ελέγχεται από τη Μόσχα. Πρόκειται για ένα τεράσ</w:t>
      </w:r>
      <w:r>
        <w:rPr>
          <w:rFonts w:eastAsia="Times New Roman"/>
          <w:szCs w:val="24"/>
        </w:rPr>
        <w:t>τιο ζήτημα, διότι οι εθνικιστές των Σκοπίων δεν θέλουν να έχουν σχέσεις με τη δύση. Γνωρίζουμε ότι οι εθνικιστές των Σκοπίων είναι μ</w:t>
      </w:r>
      <w:r>
        <w:rPr>
          <w:rFonts w:eastAsia="Times New Roman"/>
          <w:szCs w:val="24"/>
        </w:rPr>
        <w:t>ί</w:t>
      </w:r>
      <w:r>
        <w:rPr>
          <w:rFonts w:eastAsia="Times New Roman"/>
          <w:szCs w:val="24"/>
        </w:rPr>
        <w:t>α σκληρή ομάδα ανθρώπων πολιτικής και οικονομικής ζωής που, όπως έδειξε και η ψηφοφορία, είναι έτοιμοι να αλλάξουν στρατόπε</w:t>
      </w:r>
      <w:r>
        <w:rPr>
          <w:rFonts w:eastAsia="Times New Roman"/>
          <w:szCs w:val="24"/>
        </w:rPr>
        <w:t xml:space="preserve">δο δεχόμενοι οικονομικά ανταλλάγματα. </w:t>
      </w:r>
    </w:p>
    <w:p w14:paraId="2ED8BD60"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Είναι ξεκάθαρο ότι με τα παραπάνω δεδομένα η </w:t>
      </w:r>
      <w:r>
        <w:rPr>
          <w:rFonts w:eastAsia="Times New Roman"/>
          <w:szCs w:val="24"/>
        </w:rPr>
        <w:t>σ</w:t>
      </w:r>
      <w:r>
        <w:rPr>
          <w:rFonts w:eastAsia="Times New Roman"/>
          <w:szCs w:val="24"/>
        </w:rPr>
        <w:t xml:space="preserve">υμφωνία δημιουργεί αντί για συνθήκες συμφιλίωσης, ακριβώς το αντίθετο. Δημιουργεί απορρυθμιστικούς παράγοντες που θα είναι έτοιμοι να εκραγούν ανά πάσα στιγμή, </w:t>
      </w:r>
      <w:r>
        <w:rPr>
          <w:rFonts w:eastAsia="Times New Roman"/>
          <w:szCs w:val="24"/>
        </w:rPr>
        <w:t>παρασύροντας την ειρήνη και την ευρυθμία των Βαλκανίων.</w:t>
      </w:r>
    </w:p>
    <w:p w14:paraId="2ED8BD6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Όμως, πέρα απ’ αυτούς τους κινδύνους, κυρίες και κύριοι συνάδελφοι, η Συμφωνία των Πρεσπών, σε αντίθεση με κάθε έννοια συνταγματικής νομιμότητος, είναι μπροστά μας. Ο καθηγητής συνταγματικού δικαίου, </w:t>
      </w:r>
      <w:r>
        <w:rPr>
          <w:rFonts w:eastAsia="Times New Roman"/>
          <w:szCs w:val="24"/>
        </w:rPr>
        <w:t xml:space="preserve">κ. Κασιμάτης, που αυτές τις μέρες </w:t>
      </w:r>
      <w:r>
        <w:rPr>
          <w:rFonts w:eastAsia="Times New Roman"/>
          <w:szCs w:val="24"/>
        </w:rPr>
        <w:lastRenderedPageBreak/>
        <w:t>ακούστηκαν πολύ το όνομά του και οι απόψεις του εδώ, λέει βασικά πράγματα, τα οποία εν ολίγοις θα σας πω και θα καταθέσω στα Πρακτικά, όπως πιθανόν έχουν κάνει και άλλοι συνάδελφοι.</w:t>
      </w:r>
    </w:p>
    <w:p w14:paraId="2ED8BD62"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«Πολιτικά η Συμφωνία των Πρεσπών ως πράξ</w:t>
      </w:r>
      <w:r>
        <w:rPr>
          <w:rFonts w:eastAsia="Times New Roman"/>
          <w:szCs w:val="24"/>
        </w:rPr>
        <w:t>η εξωτερικής πολιτικής της Ελλάδας είναι απαράδεκτη. Ουσιαστικά και διαδικαστικά παραβιάζει το Σύνταγμα της Ελλάδας, το Σύνταγμα των Σκοπίων και το διεθνές δίκαιο. Η Συμφωνία των Πρεσπών είναι ανυπόστατη λόγω τού ότι περιέχει παραχώρηση κυριαρχικού δικαιώμ</w:t>
      </w:r>
      <w:r>
        <w:rPr>
          <w:rFonts w:eastAsia="Times New Roman"/>
          <w:szCs w:val="24"/>
        </w:rPr>
        <w:t xml:space="preserve">ατος, το οποίο δεν μπορεί, σύμφωνα με το Σύνταγμα, να είναι αντικείμενο ούτε διεθνούς σύμβασης, ούτε άσκησης κυβερνητικής και νομοθετικής εξουσίας. Αυτό αποτελεί κυριαρχικό δικαίωμα και δεν υπόκειται σε καμμία συντεταγμένη εξουσία. Η αναθεώρηση του </w:t>
      </w:r>
      <w:r>
        <w:rPr>
          <w:rFonts w:eastAsia="Times New Roman"/>
          <w:szCs w:val="24"/>
        </w:rPr>
        <w:t>σ</w:t>
      </w:r>
      <w:r>
        <w:rPr>
          <w:rFonts w:eastAsia="Times New Roman"/>
          <w:szCs w:val="24"/>
        </w:rPr>
        <w:t>υντάγμ</w:t>
      </w:r>
      <w:r>
        <w:rPr>
          <w:rFonts w:eastAsia="Times New Roman"/>
          <w:szCs w:val="24"/>
        </w:rPr>
        <w:t xml:space="preserve">ατος των Σκοπίων δεν τήρησε τη Συμφωνία των Πρεσπών, άρα η τελευταία είναι, σύμφωνα με το αναθεωρημένο </w:t>
      </w:r>
      <w:r>
        <w:rPr>
          <w:rFonts w:eastAsia="Times New Roman"/>
          <w:szCs w:val="24"/>
        </w:rPr>
        <w:t>σ</w:t>
      </w:r>
      <w:r>
        <w:rPr>
          <w:rFonts w:eastAsia="Times New Roman"/>
          <w:szCs w:val="24"/>
        </w:rPr>
        <w:t xml:space="preserve">ύνταγμα, αντισυνταγματική». </w:t>
      </w:r>
    </w:p>
    <w:p w14:paraId="2ED8BD6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Καταλήγει ο κ. Κασιμάτης</w:t>
      </w:r>
      <w:r w:rsidRPr="00135426">
        <w:rPr>
          <w:rFonts w:eastAsia="Times New Roman"/>
          <w:szCs w:val="24"/>
        </w:rPr>
        <w:t>, απευθυν</w:t>
      </w:r>
      <w:r>
        <w:rPr>
          <w:rFonts w:eastAsia="Times New Roman"/>
          <w:szCs w:val="24"/>
        </w:rPr>
        <w:t>όμενος σε όλους εμάς</w:t>
      </w:r>
      <w:r w:rsidRPr="00135426">
        <w:rPr>
          <w:rFonts w:eastAsia="Times New Roman"/>
          <w:szCs w:val="24"/>
        </w:rPr>
        <w:t>:</w:t>
      </w:r>
      <w:r>
        <w:rPr>
          <w:rFonts w:eastAsia="Times New Roman"/>
          <w:szCs w:val="24"/>
        </w:rPr>
        <w:t xml:space="preserve"> «Να μην παραβιάσουμε τον όρκο μας απέναντι στον ελλη</w:t>
      </w:r>
      <w:r>
        <w:rPr>
          <w:rFonts w:eastAsia="Times New Roman"/>
          <w:szCs w:val="24"/>
        </w:rPr>
        <w:lastRenderedPageBreak/>
        <w:t>νικό λαό ψηφίζον</w:t>
      </w:r>
      <w:r>
        <w:rPr>
          <w:rFonts w:eastAsia="Times New Roman"/>
          <w:szCs w:val="24"/>
        </w:rPr>
        <w:t xml:space="preserve">τας υπέρ της αντισυνταγματικής αυτής </w:t>
      </w:r>
      <w:r>
        <w:rPr>
          <w:rFonts w:eastAsia="Times New Roman"/>
          <w:szCs w:val="24"/>
        </w:rPr>
        <w:t>σ</w:t>
      </w:r>
      <w:r>
        <w:rPr>
          <w:rFonts w:eastAsia="Times New Roman"/>
          <w:szCs w:val="24"/>
        </w:rPr>
        <w:t>υμφωνίας που παραβιάζει και απειλεί ζωτικά συμφέροντα της κυριαρχίας της Ελλάδος».</w:t>
      </w:r>
    </w:p>
    <w:p w14:paraId="2ED8BD64"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2ED8BD6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Τελειώνω, κύριε Πρόεδρε.</w:t>
      </w:r>
    </w:p>
    <w:p w14:paraId="2ED8BD6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Οι Ανεξάρτητοι Έλληνες πρ</w:t>
      </w:r>
      <w:r>
        <w:rPr>
          <w:rFonts w:eastAsia="Times New Roman"/>
          <w:szCs w:val="24"/>
        </w:rPr>
        <w:t xml:space="preserve">οσθέτουμε στα παραπάνω ότι η </w:t>
      </w:r>
      <w:r>
        <w:rPr>
          <w:rFonts w:eastAsia="Times New Roman"/>
          <w:szCs w:val="24"/>
        </w:rPr>
        <w:t>σ</w:t>
      </w:r>
      <w:r>
        <w:rPr>
          <w:rFonts w:eastAsia="Times New Roman"/>
          <w:szCs w:val="24"/>
        </w:rPr>
        <w:t>υμφωνία δεν έχει την υπογραφή του Προέδρου της Δημοκρατίας της γείτονος χώρας, κάτι που αποτελεί προσβολή προς κάθε δημοκρατικό θεσμό, και προς τον δικό μας θεσμό και προς τον δικό μας Πρόεδρο της Δημοκρατίας, που οφείλει να τ</w:t>
      </w:r>
      <w:r>
        <w:rPr>
          <w:rFonts w:eastAsia="Times New Roman"/>
          <w:szCs w:val="24"/>
        </w:rPr>
        <w:t>ην επιστρέψει πίσω στα Σκόπια.</w:t>
      </w:r>
    </w:p>
    <w:p w14:paraId="2ED8BD6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Κυρίες και κύριοι, είναι φανερό απ’ όλα αυτά ότι η Συμφωνία των Πρεσπών αποτελεί απαράδεκτη μεθόδευση κατά των εθνικών συμφερόντων και μεγάλη εκτροπή από τις αρχές της δημοκρατίας. Οι δημιουργοί της είτε είναι εξαιρετικά αφελ</w:t>
      </w:r>
      <w:r>
        <w:rPr>
          <w:rFonts w:eastAsia="Times New Roman"/>
          <w:szCs w:val="24"/>
        </w:rPr>
        <w:t>είς -κάτι για το οποίο αμφιβάλλουμε- είτε προχωρούν σε ένα ιδιαίτερα ε</w:t>
      </w:r>
      <w:r>
        <w:rPr>
          <w:rFonts w:eastAsia="Times New Roman"/>
          <w:szCs w:val="24"/>
        </w:rPr>
        <w:lastRenderedPageBreak/>
        <w:t xml:space="preserve">πικίνδυνο και σκοτεινό σχεδιασμό. Γι’ αυτό και οι Έλληνες Βουλευτές πριν ψηφίσουν τη Συμφωνία των Πρεσπών ας αναλογιστούν πού θα οδηγήσουν όλα αυτά. </w:t>
      </w:r>
    </w:p>
    <w:p w14:paraId="2ED8BD68"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Επειδή κανένας δεν μπορεί να αναλάβε</w:t>
      </w:r>
      <w:r>
        <w:rPr>
          <w:rFonts w:eastAsia="Times New Roman"/>
          <w:szCs w:val="24"/>
        </w:rPr>
        <w:t>ι μ</w:t>
      </w:r>
      <w:r>
        <w:rPr>
          <w:rFonts w:eastAsia="Times New Roman"/>
          <w:szCs w:val="24"/>
        </w:rPr>
        <w:t>ί</w:t>
      </w:r>
      <w:r>
        <w:rPr>
          <w:rFonts w:eastAsia="Times New Roman"/>
          <w:szCs w:val="24"/>
        </w:rPr>
        <w:t>α τόσο μεγάλη ιστορική ευθύνη για να εξασφαλιστεί ότι οποιαδήποτε συμφωνία με τα Σκόπια θα εξυπηρετεί τα εθνικά συμφέροντα και θα έχει την ευρύτερη δυνατή κοινωνική και πολιτική αποδοχή, οι Ανεξάρτητοι Έλληνες θεωρούμε ότι κάθε Έλληνας έχει δικαίωμα να</w:t>
      </w:r>
      <w:r>
        <w:rPr>
          <w:rFonts w:eastAsia="Times New Roman"/>
          <w:szCs w:val="24"/>
        </w:rPr>
        <w:t xml:space="preserve"> εκφράσει τη γνώμη του για το </w:t>
      </w:r>
      <w:r>
        <w:rPr>
          <w:rFonts w:eastAsia="Times New Roman"/>
          <w:szCs w:val="24"/>
        </w:rPr>
        <w:t>σ</w:t>
      </w:r>
      <w:r>
        <w:rPr>
          <w:rFonts w:eastAsia="Times New Roman"/>
          <w:szCs w:val="24"/>
        </w:rPr>
        <w:t>κοπιανό ζήτημα, γι’ αυτό και ζητάμε δημοψήφισμα.</w:t>
      </w:r>
    </w:p>
    <w:p w14:paraId="2ED8BD6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Είναι δεδομένο ότι το κίνημα των Ανεξαρτήτων Ελλήνων δεν θα στηρίξει τη </w:t>
      </w:r>
      <w:r>
        <w:rPr>
          <w:rFonts w:eastAsia="Times New Roman"/>
          <w:szCs w:val="24"/>
        </w:rPr>
        <w:t>σ</w:t>
      </w:r>
      <w:r>
        <w:rPr>
          <w:rFonts w:eastAsia="Times New Roman"/>
          <w:szCs w:val="24"/>
        </w:rPr>
        <w:t>υμφωνία. Την καταψηφίζει κάθετα και αποφασιστικά και απαιτούμε από την Κυβέρνηση είτε να την ακυρώσει ε</w:t>
      </w:r>
      <w:r>
        <w:rPr>
          <w:rFonts w:eastAsia="Times New Roman"/>
          <w:szCs w:val="24"/>
        </w:rPr>
        <w:t>ίτε να προχωρήσει στο δημοψήφισμα, ώστε να αποφασίσει ο ελληνικός λαός.</w:t>
      </w:r>
    </w:p>
    <w:p w14:paraId="2ED8BD6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Με τη δέσμευση </w:t>
      </w:r>
      <w:r w:rsidRPr="002B5B2E">
        <w:rPr>
          <w:rFonts w:eastAsia="Times New Roman"/>
          <w:bCs/>
          <w:shd w:val="clear" w:color="auto" w:fill="FFFFFF"/>
        </w:rPr>
        <w:t>ότι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κάνουμε ό,τι </w:t>
      </w:r>
      <w:r w:rsidRPr="00D66BCA">
        <w:rPr>
          <w:rFonts w:eastAsia="Times New Roman"/>
          <w:bCs/>
        </w:rPr>
        <w:t>είναι</w:t>
      </w:r>
      <w:r>
        <w:rPr>
          <w:rFonts w:eastAsia="Times New Roman" w:cs="Times New Roman"/>
          <w:szCs w:val="24"/>
        </w:rPr>
        <w:t xml:space="preserve"> δυνατόν, ώστε </w:t>
      </w:r>
      <w:r w:rsidRPr="002314B3">
        <w:rPr>
          <w:rFonts w:eastAsia="Times New Roman"/>
          <w:bCs/>
          <w:shd w:val="clear" w:color="auto" w:fill="FFFFFF"/>
        </w:rPr>
        <w:t>να</w:t>
      </w:r>
      <w:r>
        <w:rPr>
          <w:rFonts w:eastAsia="Times New Roman" w:cs="Times New Roman"/>
          <w:szCs w:val="24"/>
        </w:rPr>
        <w:t xml:space="preserve"> μην εφαρμοστεί αυτή η </w:t>
      </w:r>
      <w:r>
        <w:rPr>
          <w:rFonts w:eastAsia="Times New Roman" w:cs="Times New Roman"/>
          <w:szCs w:val="24"/>
        </w:rPr>
        <w:t>σ</w:t>
      </w:r>
      <w:r>
        <w:rPr>
          <w:rFonts w:eastAsia="Times New Roman" w:cs="Times New Roman"/>
          <w:szCs w:val="24"/>
        </w:rPr>
        <w:t xml:space="preserve">υμφωνία, λέμε </w:t>
      </w:r>
      <w:r w:rsidRPr="002B5B2E">
        <w:rPr>
          <w:rFonts w:eastAsia="Times New Roman"/>
          <w:bCs/>
          <w:shd w:val="clear" w:color="auto" w:fill="FFFFFF"/>
        </w:rPr>
        <w:t>ότι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FB3DED">
        <w:rPr>
          <w:rFonts w:eastAsia="Times New Roman"/>
          <w:bCs/>
          <w:shd w:val="clear" w:color="auto" w:fill="FFFFFF"/>
        </w:rPr>
        <w:t>χρειάζεται</w:t>
      </w:r>
      <w:r>
        <w:rPr>
          <w:rFonts w:eastAsia="Times New Roman"/>
          <w:bCs/>
          <w:shd w:val="clear" w:color="auto" w:fill="FFFFFF"/>
        </w:rPr>
        <w:t>,</w:t>
      </w:r>
      <w:r>
        <w:rPr>
          <w:rFonts w:eastAsia="Times New Roman" w:cs="Times New Roman"/>
          <w:szCs w:val="24"/>
        </w:rPr>
        <w:t xml:space="preserve"> </w:t>
      </w:r>
      <w:r w:rsidRPr="00416E19">
        <w:rPr>
          <w:rFonts w:eastAsia="Times New Roman"/>
          <w:szCs w:val="24"/>
        </w:rPr>
        <w:t>κυρίες και κύριοι συνάδελφοι</w:t>
      </w:r>
      <w:r>
        <w:rPr>
          <w:rFonts w:eastAsia="Times New Roman"/>
          <w:szCs w:val="24"/>
        </w:rPr>
        <w:t>,</w:t>
      </w:r>
      <w:r>
        <w:rPr>
          <w:rFonts w:eastAsia="Times New Roman" w:cs="Times New Roman"/>
          <w:szCs w:val="24"/>
        </w:rPr>
        <w:t xml:space="preserve"> η Ελλάδα άλλον έναν ακρωτηριασμό από άλλη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αστοχία της ελληνικής εξωτερικής </w:t>
      </w:r>
      <w:r w:rsidRPr="00471050">
        <w:rPr>
          <w:rFonts w:eastAsia="Times New Roman" w:cs="Times New Roman"/>
          <w:szCs w:val="24"/>
        </w:rPr>
        <w:t>πολιτικ</w:t>
      </w:r>
      <w:r>
        <w:rPr>
          <w:rFonts w:eastAsia="Times New Roman" w:cs="Times New Roman"/>
          <w:szCs w:val="24"/>
        </w:rPr>
        <w:t xml:space="preserve">ής. </w:t>
      </w:r>
    </w:p>
    <w:p w14:paraId="2ED8BD6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786489">
        <w:rPr>
          <w:rFonts w:eastAsia="Times New Roman" w:cs="Times New Roman"/>
          <w:szCs w:val="24"/>
        </w:rPr>
        <w:t>α</w:t>
      </w:r>
      <w:r>
        <w:rPr>
          <w:rFonts w:eastAsia="Times New Roman" w:cs="Times New Roman"/>
          <w:szCs w:val="24"/>
        </w:rPr>
        <w:t>ταθέτω στα Π</w:t>
      </w:r>
      <w:r w:rsidRPr="00786489">
        <w:rPr>
          <w:rFonts w:eastAsia="Times New Roman" w:cs="Times New Roman"/>
          <w:szCs w:val="24"/>
        </w:rPr>
        <w:t xml:space="preserve">ρακτικά </w:t>
      </w:r>
      <w:r>
        <w:rPr>
          <w:rFonts w:eastAsia="Times New Roman" w:cs="Times New Roman"/>
          <w:szCs w:val="24"/>
        </w:rPr>
        <w:t xml:space="preserve">τις απόψεις του συνταγματολόγου, του κ. Κασιμάτη </w:t>
      </w:r>
      <w:r w:rsidRPr="00F331DF">
        <w:rPr>
          <w:rFonts w:eastAsia="Times New Roman"/>
          <w:bCs/>
        </w:rPr>
        <w:t>και</w:t>
      </w:r>
      <w:r>
        <w:rPr>
          <w:rFonts w:eastAsia="Times New Roman" w:cs="Times New Roman"/>
          <w:szCs w:val="24"/>
        </w:rPr>
        <w:t xml:space="preserve"> τις ενστάσεις για τα νομικά </w:t>
      </w:r>
      <w:r w:rsidRPr="00F331DF">
        <w:rPr>
          <w:rFonts w:eastAsia="Times New Roman"/>
          <w:bCs/>
        </w:rPr>
        <w:t>και</w:t>
      </w:r>
      <w:r>
        <w:rPr>
          <w:rFonts w:eastAsia="Times New Roman" w:cs="Times New Roman"/>
          <w:szCs w:val="24"/>
        </w:rPr>
        <w:t xml:space="preserve"> συν</w:t>
      </w:r>
      <w:r w:rsidRPr="00786489">
        <w:rPr>
          <w:rFonts w:eastAsia="Times New Roman" w:cs="Times New Roman"/>
          <w:szCs w:val="24"/>
        </w:rPr>
        <w:t xml:space="preserve">ταγματικά ζητήματα τα οποία έχουν καταγράψει </w:t>
      </w:r>
      <w:r>
        <w:rPr>
          <w:rFonts w:eastAsia="Times New Roman" w:cs="Times New Roman"/>
          <w:szCs w:val="24"/>
        </w:rPr>
        <w:t>οι Α</w:t>
      </w:r>
      <w:r w:rsidRPr="00786489">
        <w:rPr>
          <w:rFonts w:eastAsia="Times New Roman" w:cs="Times New Roman"/>
          <w:szCs w:val="24"/>
        </w:rPr>
        <w:t>νεξάρτητοι Έλληνες</w:t>
      </w:r>
      <w:r>
        <w:rPr>
          <w:rFonts w:eastAsia="Times New Roman" w:cs="Times New Roman"/>
          <w:szCs w:val="24"/>
        </w:rPr>
        <w:t>.</w:t>
      </w:r>
    </w:p>
    <w:p w14:paraId="2ED8BD6C" w14:textId="77777777" w:rsidR="00C647AD" w:rsidRDefault="00D506E1">
      <w:pPr>
        <w:spacing w:after="0" w:line="600" w:lineRule="auto"/>
        <w:ind w:firstLine="720"/>
        <w:jc w:val="both"/>
        <w:rPr>
          <w:rFonts w:eastAsia="Times New Roman" w:cs="Times New Roman"/>
          <w:szCs w:val="24"/>
        </w:rPr>
      </w:pPr>
      <w:r w:rsidRPr="00A91272">
        <w:rPr>
          <w:rFonts w:eastAsia="Times New Roman" w:cs="Times New Roman"/>
          <w:szCs w:val="24"/>
        </w:rPr>
        <w:t>Ευχαριστώ</w:t>
      </w:r>
      <w:r>
        <w:rPr>
          <w:rFonts w:eastAsia="Times New Roman" w:cs="Times New Roman"/>
          <w:szCs w:val="24"/>
        </w:rPr>
        <w:t xml:space="preserve">. </w:t>
      </w:r>
    </w:p>
    <w:p w14:paraId="2ED8BD6D" w14:textId="77777777" w:rsidR="00C647AD" w:rsidRDefault="00D506E1">
      <w:pPr>
        <w:spacing w:after="0" w:line="600" w:lineRule="auto"/>
        <w:ind w:firstLine="720"/>
        <w:jc w:val="both"/>
        <w:rPr>
          <w:rFonts w:eastAsia="Times New Roman" w:cs="Times New Roman"/>
        </w:rPr>
      </w:pPr>
      <w:r w:rsidRPr="0035152D">
        <w:rPr>
          <w:rFonts w:eastAsia="Times New Roman" w:cs="Times New Roman"/>
        </w:rPr>
        <w:t xml:space="preserve">(Στο σημείο αυτό </w:t>
      </w:r>
      <w:r>
        <w:rPr>
          <w:rFonts w:eastAsia="Times New Roman" w:cs="Times New Roman"/>
        </w:rPr>
        <w:t>η</w:t>
      </w:r>
      <w:r w:rsidRPr="0035152D">
        <w:rPr>
          <w:rFonts w:eastAsia="Times New Roman" w:cs="Times New Roman"/>
        </w:rPr>
        <w:t xml:space="preserve"> </w:t>
      </w:r>
      <w:r>
        <w:rPr>
          <w:rFonts w:eastAsia="Times New Roman" w:cs="Times New Roman"/>
        </w:rPr>
        <w:t>Βουλευτής κ. Μαρία Κόλλια</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Τσαρουχά </w:t>
      </w:r>
      <w:r w:rsidRPr="0035152D">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D8BD6E" w14:textId="77777777" w:rsidR="00C647AD" w:rsidRDefault="00D506E1">
      <w:pPr>
        <w:spacing w:after="0" w:line="600" w:lineRule="auto"/>
        <w:ind w:firstLine="720"/>
        <w:jc w:val="both"/>
        <w:rPr>
          <w:rFonts w:eastAsia="Times New Roman" w:cs="Times New Roman"/>
          <w:szCs w:val="24"/>
        </w:rPr>
      </w:pPr>
      <w:r w:rsidRPr="00AD6554">
        <w:rPr>
          <w:rFonts w:eastAsia="Times New Roman" w:cs="Times New Roman"/>
          <w:b/>
        </w:rPr>
        <w:t>ΠΡΟΕΔ</w:t>
      </w:r>
      <w:r w:rsidRPr="00AD6554">
        <w:rPr>
          <w:rFonts w:eastAsia="Times New Roman" w:cs="Times New Roman"/>
          <w:b/>
        </w:rPr>
        <w:t>ΡΟΣ (Ν</w:t>
      </w:r>
      <w:r>
        <w:rPr>
          <w:rFonts w:eastAsia="Times New Roman" w:cs="Times New Roman"/>
          <w:b/>
        </w:rPr>
        <w:t>ικόλαος</w:t>
      </w:r>
      <w:r w:rsidRPr="00AD6554">
        <w:rPr>
          <w:rFonts w:eastAsia="Times New Roman" w:cs="Times New Roman"/>
          <w:b/>
        </w:rPr>
        <w:t xml:space="preserve"> Β</w:t>
      </w:r>
      <w:r>
        <w:rPr>
          <w:rFonts w:eastAsia="Times New Roman" w:cs="Times New Roman"/>
          <w:b/>
        </w:rPr>
        <w:t>ούτσης</w:t>
      </w:r>
      <w:r w:rsidRPr="00AD6554">
        <w:rPr>
          <w:rFonts w:eastAsia="Times New Roman" w:cs="Times New Roman"/>
          <w:b/>
        </w:rPr>
        <w:t>):</w:t>
      </w:r>
      <w:r w:rsidRPr="00AD6554">
        <w:rPr>
          <w:rFonts w:eastAsia="Times New Roman" w:cs="Times New Roman"/>
        </w:rPr>
        <w:t xml:space="preserve"> </w:t>
      </w:r>
      <w:r>
        <w:rPr>
          <w:rFonts w:eastAsia="Times New Roman" w:cs="Times New Roman"/>
          <w:szCs w:val="24"/>
        </w:rPr>
        <w:t xml:space="preserve">Ευχαριστώ, κυρία Τσαρουχά. </w:t>
      </w:r>
    </w:p>
    <w:p w14:paraId="2ED8BD6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Καλώ στο Βήμα τον Πρόεδρο της </w:t>
      </w:r>
      <w:r w:rsidRPr="00AE0FAD">
        <w:rPr>
          <w:rFonts w:eastAsia="Times New Roman" w:cs="Times New Roman"/>
        </w:rPr>
        <w:t xml:space="preserve">Νέας Δημοκρατίας </w:t>
      </w:r>
      <w:r>
        <w:rPr>
          <w:rFonts w:eastAsia="Times New Roman" w:cs="Times New Roman"/>
          <w:szCs w:val="24"/>
        </w:rPr>
        <w:t xml:space="preserve">και </w:t>
      </w:r>
      <w:r w:rsidRPr="00A77EFB">
        <w:rPr>
          <w:rFonts w:eastAsia="Times New Roman"/>
          <w:bCs/>
        </w:rPr>
        <w:t>Αρχηγό της Αξιωματικής Αντιπολίτευσης</w:t>
      </w:r>
      <w:r>
        <w:rPr>
          <w:rFonts w:eastAsia="Times New Roman" w:cs="Times New Roman"/>
          <w:szCs w:val="24"/>
        </w:rPr>
        <w:t xml:space="preserve"> κ. Μητσοτάκη. </w:t>
      </w:r>
    </w:p>
    <w:p w14:paraId="2ED8BD70" w14:textId="77777777" w:rsidR="00C647AD" w:rsidRDefault="00D506E1">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2ED8BD71" w14:textId="77777777" w:rsidR="00C647AD" w:rsidRDefault="00D506E1">
      <w:pPr>
        <w:spacing w:after="0" w:line="600" w:lineRule="auto"/>
        <w:ind w:firstLine="720"/>
        <w:jc w:val="both"/>
        <w:rPr>
          <w:rFonts w:eastAsia="Times New Roman" w:cs="Times New Roman"/>
          <w:szCs w:val="24"/>
        </w:rPr>
      </w:pPr>
      <w:r w:rsidRPr="00786489">
        <w:rPr>
          <w:rFonts w:eastAsia="Times New Roman" w:cs="Times New Roman"/>
          <w:b/>
          <w:szCs w:val="24"/>
        </w:rPr>
        <w:t xml:space="preserve">ΚΥΡΙΑΚΟΣ ΜΗΤΣΟΤΑΚΗΣ (Πρόεδρος της </w:t>
      </w:r>
      <w:r w:rsidRPr="00786489">
        <w:rPr>
          <w:rFonts w:eastAsia="Times New Roman" w:cs="Times New Roman"/>
          <w:b/>
        </w:rPr>
        <w:t>Νέας Δημοκρα</w:t>
      </w:r>
      <w:r w:rsidRPr="00786489">
        <w:rPr>
          <w:rFonts w:eastAsia="Times New Roman" w:cs="Times New Roman"/>
          <w:b/>
        </w:rPr>
        <w:t>τίας):</w:t>
      </w:r>
      <w:r>
        <w:rPr>
          <w:rFonts w:eastAsia="Times New Roman" w:cs="Times New Roman"/>
          <w:szCs w:val="24"/>
        </w:rPr>
        <w:t xml:space="preserve"> Κ</w:t>
      </w:r>
      <w:r w:rsidRPr="00786489">
        <w:rPr>
          <w:rFonts w:eastAsia="Times New Roman" w:cs="Times New Roman"/>
          <w:szCs w:val="24"/>
        </w:rPr>
        <w:t xml:space="preserve">υρίες και κύριοι </w:t>
      </w:r>
      <w:r>
        <w:rPr>
          <w:rFonts w:eastAsia="Times New Roman" w:cs="Times New Roman"/>
          <w:szCs w:val="24"/>
        </w:rPr>
        <w:t>Βουλευτές,</w:t>
      </w:r>
      <w:r w:rsidRPr="00786489">
        <w:rPr>
          <w:rFonts w:eastAsia="Times New Roman" w:cs="Times New Roman"/>
          <w:szCs w:val="24"/>
        </w:rPr>
        <w:t xml:space="preserve"> μερικές φορές η σειρά των ομιλητών στη Βουλή παίζει παράξενα παιχνίδια</w:t>
      </w:r>
      <w:r>
        <w:rPr>
          <w:rFonts w:eastAsia="Times New Roman" w:cs="Times New Roman"/>
          <w:szCs w:val="24"/>
        </w:rPr>
        <w:t>. Π</w:t>
      </w:r>
      <w:r w:rsidRPr="00786489">
        <w:rPr>
          <w:rFonts w:eastAsia="Times New Roman" w:cs="Times New Roman"/>
          <w:szCs w:val="24"/>
        </w:rPr>
        <w:t xml:space="preserve">ροσέξτε ποιοι ήταν οι τελευταίοι δύο ομιλητές οι οποίοι πήραν τον λόγο </w:t>
      </w:r>
      <w:r w:rsidRPr="00786489">
        <w:rPr>
          <w:rFonts w:eastAsia="Times New Roman" w:cs="Times New Roman"/>
          <w:szCs w:val="24"/>
        </w:rPr>
        <w:lastRenderedPageBreak/>
        <w:t>πριν από μένα</w:t>
      </w:r>
      <w:r>
        <w:rPr>
          <w:rFonts w:eastAsia="Times New Roman" w:cs="Times New Roman"/>
          <w:szCs w:val="24"/>
        </w:rPr>
        <w:t>. Πρώτος ήταν ο κ</w:t>
      </w:r>
      <w:r>
        <w:rPr>
          <w:rFonts w:eastAsia="Times New Roman" w:cs="Times New Roman"/>
          <w:szCs w:val="24"/>
        </w:rPr>
        <w:t>.</w:t>
      </w:r>
      <w:r>
        <w:rPr>
          <w:rFonts w:eastAsia="Times New Roman" w:cs="Times New Roman"/>
          <w:szCs w:val="24"/>
        </w:rPr>
        <w:t xml:space="preserve"> Κοτζιάς, βασικός διαπραγματευτής </w:t>
      </w:r>
      <w:r w:rsidRPr="00786489">
        <w:rPr>
          <w:rFonts w:eastAsia="Times New Roman" w:cs="Times New Roman"/>
          <w:szCs w:val="24"/>
        </w:rPr>
        <w:t xml:space="preserve">της </w:t>
      </w:r>
      <w:r>
        <w:rPr>
          <w:rFonts w:eastAsia="Times New Roman" w:cs="Times New Roman"/>
          <w:szCs w:val="24"/>
        </w:rPr>
        <w:t>σ</w:t>
      </w:r>
      <w:r>
        <w:rPr>
          <w:rFonts w:eastAsia="Times New Roman" w:cs="Times New Roman"/>
          <w:szCs w:val="24"/>
        </w:rPr>
        <w:t xml:space="preserve">υμφωνίας, </w:t>
      </w:r>
      <w:r w:rsidRPr="008F0891">
        <w:rPr>
          <w:rFonts w:eastAsia="Times New Roman" w:cs="Times New Roman"/>
          <w:bCs/>
          <w:shd w:val="clear" w:color="auto" w:fill="FFFFFF"/>
        </w:rPr>
        <w:t>που</w:t>
      </w:r>
      <w:r w:rsidRPr="00786489">
        <w:rPr>
          <w:rFonts w:eastAsia="Times New Roman" w:cs="Times New Roman"/>
          <w:szCs w:val="24"/>
        </w:rPr>
        <w:t xml:space="preserve"> </w:t>
      </w:r>
      <w:r>
        <w:rPr>
          <w:rFonts w:eastAsia="Times New Roman" w:cs="Times New Roman"/>
          <w:szCs w:val="24"/>
        </w:rPr>
        <w:t xml:space="preserve">την υπερασπίστηκε </w:t>
      </w:r>
      <w:r w:rsidRPr="00833F6A">
        <w:rPr>
          <w:rFonts w:eastAsia="Times New Roman"/>
          <w:bCs/>
          <w:shd w:val="clear" w:color="auto" w:fill="FFFFFF"/>
        </w:rPr>
        <w:t>μ</w:t>
      </w:r>
      <w:r>
        <w:rPr>
          <w:rFonts w:eastAsia="Times New Roman"/>
          <w:bCs/>
          <w:shd w:val="clear" w:color="auto" w:fill="FFFFFF"/>
        </w:rPr>
        <w:t xml:space="preserve">ε </w:t>
      </w:r>
      <w:r w:rsidRPr="00786489">
        <w:rPr>
          <w:rFonts w:eastAsia="Times New Roman" w:cs="Times New Roman"/>
          <w:szCs w:val="24"/>
        </w:rPr>
        <w:t>πάθος</w:t>
      </w:r>
      <w:r>
        <w:rPr>
          <w:rFonts w:eastAsia="Times New Roman" w:cs="Times New Roman"/>
          <w:szCs w:val="24"/>
        </w:rPr>
        <w:t>. Δ</w:t>
      </w:r>
      <w:r w:rsidRPr="00786489">
        <w:rPr>
          <w:rFonts w:eastAsia="Times New Roman" w:cs="Times New Roman"/>
          <w:szCs w:val="24"/>
        </w:rPr>
        <w:t xml:space="preserve">εν μας εξήγησε ποτέ όμως γιατί παραιτήθηκε από την </w:t>
      </w:r>
      <w:r>
        <w:rPr>
          <w:rFonts w:eastAsia="Times New Roman" w:cs="Times New Roman"/>
          <w:szCs w:val="24"/>
        </w:rPr>
        <w:t>Κυβέρνηση,</w:t>
      </w:r>
      <w:r w:rsidRPr="00786489">
        <w:rPr>
          <w:rFonts w:eastAsia="Times New Roman" w:cs="Times New Roman"/>
          <w:szCs w:val="24"/>
        </w:rPr>
        <w:t xml:space="preserve"> για να παραμείνει στην </w:t>
      </w:r>
      <w:r>
        <w:rPr>
          <w:rFonts w:eastAsia="Times New Roman" w:cs="Times New Roman"/>
          <w:szCs w:val="24"/>
        </w:rPr>
        <w:t>Κυβέρνηση</w:t>
      </w:r>
      <w:r w:rsidRPr="00786489">
        <w:rPr>
          <w:rFonts w:eastAsia="Times New Roman" w:cs="Times New Roman"/>
          <w:szCs w:val="24"/>
        </w:rPr>
        <w:t xml:space="preserve"> </w:t>
      </w:r>
      <w:r>
        <w:rPr>
          <w:rFonts w:eastAsia="Times New Roman" w:cs="Times New Roman"/>
          <w:szCs w:val="24"/>
        </w:rPr>
        <w:t xml:space="preserve">ο κ. Καμμένος. </w:t>
      </w:r>
    </w:p>
    <w:p w14:paraId="2ED8BD72" w14:textId="77777777" w:rsidR="00C647AD" w:rsidRDefault="00D506E1">
      <w:pPr>
        <w:spacing w:after="0"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2ED8BD7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786489">
        <w:rPr>
          <w:rFonts w:eastAsia="Times New Roman" w:cs="Times New Roman"/>
          <w:szCs w:val="24"/>
        </w:rPr>
        <w:t xml:space="preserve">ατέθεσε πολλά έγγραφα </w:t>
      </w:r>
      <w:r>
        <w:rPr>
          <w:rFonts w:eastAsia="Times New Roman" w:cs="Times New Roman"/>
          <w:szCs w:val="24"/>
        </w:rPr>
        <w:t>στ</w:t>
      </w:r>
      <w:r w:rsidRPr="00786489">
        <w:rPr>
          <w:rFonts w:eastAsia="Times New Roman" w:cs="Times New Roman"/>
          <w:szCs w:val="24"/>
        </w:rPr>
        <w:t xml:space="preserve">α </w:t>
      </w:r>
      <w:r>
        <w:rPr>
          <w:rFonts w:eastAsia="Times New Roman" w:cs="Times New Roman"/>
          <w:szCs w:val="24"/>
        </w:rPr>
        <w:t>Π</w:t>
      </w:r>
      <w:r w:rsidRPr="00786489">
        <w:rPr>
          <w:rFonts w:eastAsia="Times New Roman" w:cs="Times New Roman"/>
          <w:szCs w:val="24"/>
        </w:rPr>
        <w:t>ρακτικά της Βουλής</w:t>
      </w:r>
      <w:r>
        <w:rPr>
          <w:rFonts w:eastAsia="Times New Roman" w:cs="Times New Roman"/>
          <w:szCs w:val="24"/>
        </w:rPr>
        <w:t>,</w:t>
      </w:r>
      <w:r w:rsidRPr="00786489">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κατέθεσε την επιστολή παραίτησης. Κ</w:t>
      </w:r>
      <w:r w:rsidRPr="00786489">
        <w:rPr>
          <w:rFonts w:eastAsia="Times New Roman" w:cs="Times New Roman"/>
          <w:szCs w:val="24"/>
        </w:rPr>
        <w:t xml:space="preserve">άποια στιγμή θα μάθουμε </w:t>
      </w:r>
      <w:r>
        <w:rPr>
          <w:rFonts w:eastAsia="Times New Roman" w:cs="Times New Roman"/>
          <w:szCs w:val="24"/>
        </w:rPr>
        <w:t xml:space="preserve">ακριβώς τι έγινε </w:t>
      </w:r>
      <w:r w:rsidRPr="00F331DF">
        <w:rPr>
          <w:rFonts w:eastAsia="Times New Roman"/>
          <w:bCs/>
        </w:rPr>
        <w:t>και</w:t>
      </w:r>
      <w:r>
        <w:rPr>
          <w:rFonts w:eastAsia="Times New Roman" w:cs="Times New Roman"/>
          <w:szCs w:val="24"/>
        </w:rPr>
        <w:t xml:space="preserve"> με αυτή την υπόθεση. </w:t>
      </w:r>
    </w:p>
    <w:p w14:paraId="2ED8BD7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w:t>
      </w:r>
      <w:r w:rsidRPr="00786489">
        <w:rPr>
          <w:rFonts w:eastAsia="Times New Roman" w:cs="Times New Roman"/>
          <w:szCs w:val="24"/>
        </w:rPr>
        <w:t>ετά τον κ</w:t>
      </w:r>
      <w:r>
        <w:rPr>
          <w:rFonts w:eastAsia="Times New Roman" w:cs="Times New Roman"/>
          <w:szCs w:val="24"/>
        </w:rPr>
        <w:t>.</w:t>
      </w:r>
      <w:r w:rsidRPr="00786489">
        <w:rPr>
          <w:rFonts w:eastAsia="Times New Roman" w:cs="Times New Roman"/>
          <w:szCs w:val="24"/>
        </w:rPr>
        <w:t xml:space="preserve"> Κοτζιά</w:t>
      </w:r>
      <w:r>
        <w:rPr>
          <w:rFonts w:eastAsia="Times New Roman" w:cs="Times New Roman"/>
          <w:szCs w:val="24"/>
        </w:rPr>
        <w:t>,</w:t>
      </w:r>
      <w:r w:rsidRPr="00786489">
        <w:rPr>
          <w:rFonts w:eastAsia="Times New Roman" w:cs="Times New Roman"/>
          <w:szCs w:val="24"/>
        </w:rPr>
        <w:t xml:space="preserve"> μίλησε η Κοινοβουλευτική Εκπρόσωπος των ΑΝΕΛ</w:t>
      </w:r>
      <w:r>
        <w:rPr>
          <w:rFonts w:eastAsia="Times New Roman" w:cs="Times New Roman"/>
          <w:szCs w:val="24"/>
        </w:rPr>
        <w:t>…</w:t>
      </w:r>
    </w:p>
    <w:p w14:paraId="2ED8BD75" w14:textId="77777777" w:rsidR="00C647AD" w:rsidRDefault="00D506E1">
      <w:pPr>
        <w:spacing w:after="0" w:line="600" w:lineRule="auto"/>
        <w:ind w:firstLine="720"/>
        <w:jc w:val="both"/>
        <w:rPr>
          <w:rFonts w:eastAsia="Times New Roman" w:cs="Times New Roman"/>
          <w:szCs w:val="24"/>
        </w:rPr>
      </w:pPr>
      <w:r w:rsidRPr="00786489">
        <w:rPr>
          <w:rFonts w:eastAsia="Times New Roman" w:cs="Times New Roman"/>
          <w:b/>
          <w:szCs w:val="24"/>
        </w:rPr>
        <w:t>ΧΡΗΣΤΟΣ ΣΙΜΟΡΕΛΗΣ:</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Μπακογιάννη μίλησε.</w:t>
      </w:r>
    </w:p>
    <w:p w14:paraId="2ED8BD76" w14:textId="77777777" w:rsidR="00C647AD" w:rsidRDefault="00D506E1">
      <w:pPr>
        <w:spacing w:after="0" w:line="600" w:lineRule="auto"/>
        <w:ind w:firstLine="720"/>
        <w:jc w:val="both"/>
        <w:rPr>
          <w:rFonts w:eastAsia="Times New Roman" w:cs="Times New Roman"/>
          <w:szCs w:val="24"/>
        </w:rPr>
      </w:pPr>
      <w:r w:rsidRPr="00AD6554">
        <w:rPr>
          <w:rFonts w:eastAsia="Times New Roman" w:cs="Times New Roman"/>
          <w:b/>
        </w:rPr>
        <w:t>ΠΡΟΕΔΡΟΣ (</w:t>
      </w:r>
      <w:r>
        <w:rPr>
          <w:rFonts w:eastAsia="Times New Roman" w:cs="Times New Roman"/>
          <w:b/>
        </w:rPr>
        <w:t>Νικόλαος Βούτσης</w:t>
      </w:r>
      <w:r w:rsidRPr="00AD6554">
        <w:rPr>
          <w:rFonts w:eastAsia="Times New Roman" w:cs="Times New Roman"/>
          <w:b/>
        </w:rPr>
        <w:t>):</w:t>
      </w:r>
      <w:r w:rsidRPr="00AD6554">
        <w:rPr>
          <w:rFonts w:eastAsia="Times New Roman" w:cs="Times New Roman"/>
        </w:rPr>
        <w:t xml:space="preserve"> </w:t>
      </w:r>
      <w:r>
        <w:rPr>
          <w:rFonts w:eastAsia="Times New Roman" w:cs="Times New Roman"/>
          <w:szCs w:val="24"/>
        </w:rPr>
        <w:t xml:space="preserve">Σας </w:t>
      </w:r>
      <w:r w:rsidRPr="006A04B1">
        <w:rPr>
          <w:rFonts w:eastAsia="Times New Roman" w:cs="Times New Roman"/>
          <w:szCs w:val="24"/>
        </w:rPr>
        <w:t>παρακαλώ</w:t>
      </w:r>
      <w:r>
        <w:rPr>
          <w:rFonts w:eastAsia="Times New Roman" w:cs="Times New Roman"/>
          <w:szCs w:val="24"/>
        </w:rPr>
        <w:t xml:space="preserve">! Σταματήστε τα σχόλια. </w:t>
      </w:r>
    </w:p>
    <w:p w14:paraId="2ED8BD77" w14:textId="77777777" w:rsidR="00C647AD" w:rsidRDefault="00D506E1">
      <w:pPr>
        <w:spacing w:after="0" w:line="600" w:lineRule="auto"/>
        <w:ind w:firstLine="720"/>
        <w:jc w:val="both"/>
        <w:rPr>
          <w:rFonts w:eastAsia="Times New Roman" w:cs="Times New Roman"/>
          <w:szCs w:val="24"/>
        </w:rPr>
      </w:pPr>
      <w:r w:rsidRPr="00786489">
        <w:rPr>
          <w:rFonts w:eastAsia="Times New Roman" w:cs="Times New Roman"/>
          <w:b/>
          <w:szCs w:val="24"/>
        </w:rPr>
        <w:t xml:space="preserve">ΚΥΡΙΑΚΟΣ ΜΗΤΣΟΤΑΚΗΣ (Πρόεδρος της </w:t>
      </w:r>
      <w:r w:rsidRPr="00786489">
        <w:rPr>
          <w:rFonts w:eastAsia="Times New Roman" w:cs="Times New Roman"/>
          <w:b/>
        </w:rPr>
        <w:t>Νέας Δημοκρατίας):</w:t>
      </w:r>
      <w:r>
        <w:rPr>
          <w:rFonts w:eastAsia="Times New Roman" w:cs="Times New Roman"/>
          <w:szCs w:val="24"/>
        </w:rPr>
        <w:t xml:space="preserve"> Όχι, η κ</w:t>
      </w:r>
      <w:r>
        <w:rPr>
          <w:rFonts w:eastAsia="Times New Roman" w:cs="Times New Roman"/>
          <w:szCs w:val="24"/>
        </w:rPr>
        <w:t>.</w:t>
      </w:r>
      <w:r>
        <w:rPr>
          <w:rFonts w:eastAsia="Times New Roman" w:cs="Times New Roman"/>
          <w:szCs w:val="24"/>
        </w:rPr>
        <w:t xml:space="preserve"> Μπακογιάννη απάντησε </w:t>
      </w:r>
      <w:r w:rsidRPr="00786489">
        <w:rPr>
          <w:rFonts w:eastAsia="Times New Roman" w:cs="Times New Roman"/>
          <w:szCs w:val="24"/>
        </w:rPr>
        <w:t>επί προσωπικού</w:t>
      </w:r>
      <w:r>
        <w:rPr>
          <w:rFonts w:eastAsia="Times New Roman" w:cs="Times New Roman"/>
          <w:szCs w:val="24"/>
        </w:rPr>
        <w:t>.</w:t>
      </w:r>
    </w:p>
    <w:p w14:paraId="2ED8BD7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κυρία Ε</w:t>
      </w:r>
      <w:r w:rsidRPr="00786489">
        <w:rPr>
          <w:rFonts w:eastAsia="Times New Roman" w:cs="Times New Roman"/>
          <w:szCs w:val="24"/>
        </w:rPr>
        <w:t>κπ</w:t>
      </w:r>
      <w:r>
        <w:rPr>
          <w:rFonts w:eastAsia="Times New Roman" w:cs="Times New Roman"/>
          <w:szCs w:val="24"/>
        </w:rPr>
        <w:t>ρόσωπος των ΑΝΕΛ, α</w:t>
      </w:r>
      <w:r w:rsidRPr="00786489">
        <w:rPr>
          <w:rFonts w:eastAsia="Times New Roman" w:cs="Times New Roman"/>
          <w:szCs w:val="24"/>
        </w:rPr>
        <w:t xml:space="preserve">φού υπερασπίστηκε με πάθος τη θέση της απέναντι </w:t>
      </w:r>
      <w:r>
        <w:rPr>
          <w:rFonts w:eastAsia="Times New Roman" w:cs="Times New Roman"/>
          <w:szCs w:val="24"/>
        </w:rPr>
        <w:t xml:space="preserve">στη </w:t>
      </w:r>
      <w:r>
        <w:rPr>
          <w:rFonts w:eastAsia="Times New Roman" w:cs="Times New Roman"/>
          <w:szCs w:val="24"/>
        </w:rPr>
        <w:t>σ</w:t>
      </w:r>
      <w:r>
        <w:rPr>
          <w:rFonts w:eastAsia="Times New Roman" w:cs="Times New Roman"/>
          <w:szCs w:val="24"/>
        </w:rPr>
        <w:t>υμφωνία,</w:t>
      </w:r>
      <w:r w:rsidRPr="00786489">
        <w:rPr>
          <w:rFonts w:eastAsia="Times New Roman" w:cs="Times New Roman"/>
          <w:szCs w:val="24"/>
        </w:rPr>
        <w:t xml:space="preserve"> δεν μας εξήγησε ποτέ γιατί οι δ</w:t>
      </w:r>
      <w:r w:rsidRPr="00786489">
        <w:rPr>
          <w:rFonts w:eastAsia="Times New Roman" w:cs="Times New Roman"/>
          <w:szCs w:val="24"/>
        </w:rPr>
        <w:t xml:space="preserve">ύο </w:t>
      </w:r>
      <w:r>
        <w:rPr>
          <w:rFonts w:eastAsia="Times New Roman" w:cs="Times New Roman"/>
          <w:szCs w:val="24"/>
        </w:rPr>
        <w:t xml:space="preserve">Βουλευτές, </w:t>
      </w:r>
      <w:r w:rsidRPr="00786489">
        <w:rPr>
          <w:rFonts w:eastAsia="Times New Roman" w:cs="Times New Roman"/>
          <w:szCs w:val="24"/>
        </w:rPr>
        <w:t>οι οποίοι παρείχαν ψήφο εμπ</w:t>
      </w:r>
      <w:r>
        <w:rPr>
          <w:rFonts w:eastAsia="Times New Roman" w:cs="Times New Roman"/>
          <w:szCs w:val="24"/>
        </w:rPr>
        <w:t>ιστο</w:t>
      </w:r>
      <w:r>
        <w:rPr>
          <w:rFonts w:eastAsia="Times New Roman" w:cs="Times New Roman"/>
          <w:szCs w:val="24"/>
        </w:rPr>
        <w:lastRenderedPageBreak/>
        <w:t>σύνης στην Κυβέρνηση, δεν διεγρά</w:t>
      </w:r>
      <w:r w:rsidRPr="00786489">
        <w:rPr>
          <w:rFonts w:eastAsia="Times New Roman" w:cs="Times New Roman"/>
          <w:szCs w:val="24"/>
        </w:rPr>
        <w:t>φ</w:t>
      </w:r>
      <w:r>
        <w:rPr>
          <w:rFonts w:eastAsia="Times New Roman" w:cs="Times New Roman"/>
          <w:szCs w:val="24"/>
        </w:rPr>
        <w:t xml:space="preserve">ησαν </w:t>
      </w:r>
      <w:r w:rsidRPr="00786489">
        <w:rPr>
          <w:rFonts w:eastAsia="Times New Roman" w:cs="Times New Roman"/>
          <w:szCs w:val="24"/>
        </w:rPr>
        <w:t xml:space="preserve">από την </w:t>
      </w:r>
      <w:r w:rsidRPr="00AF75F1">
        <w:rPr>
          <w:rFonts w:eastAsia="Times New Roman" w:cs="Times New Roman"/>
          <w:bCs/>
          <w:shd w:val="clear" w:color="auto" w:fill="FFFFFF"/>
        </w:rPr>
        <w:t xml:space="preserve">Κοινοβουλευτική </w:t>
      </w:r>
      <w:r>
        <w:rPr>
          <w:rFonts w:eastAsia="Times New Roman" w:cs="Times New Roman"/>
          <w:bCs/>
          <w:shd w:val="clear" w:color="auto" w:fill="FFFFFF"/>
        </w:rPr>
        <w:t xml:space="preserve">σας </w:t>
      </w:r>
      <w:r w:rsidRPr="00AF75F1">
        <w:rPr>
          <w:rFonts w:eastAsia="Times New Roman" w:cs="Times New Roman"/>
          <w:bCs/>
          <w:shd w:val="clear" w:color="auto" w:fill="FFFFFF"/>
        </w:rPr>
        <w:t>Ομάδα</w:t>
      </w:r>
      <w:r>
        <w:rPr>
          <w:rFonts w:eastAsia="Times New Roman" w:cs="Times New Roman"/>
          <w:bCs/>
          <w:shd w:val="clear" w:color="auto" w:fill="FFFFFF"/>
        </w:rPr>
        <w:t xml:space="preserve">. Η </w:t>
      </w:r>
      <w:r w:rsidRPr="00786489">
        <w:rPr>
          <w:rFonts w:eastAsia="Times New Roman" w:cs="Times New Roman"/>
          <w:szCs w:val="24"/>
        </w:rPr>
        <w:t>εξήγηση είναι προφανής</w:t>
      </w:r>
      <w:r>
        <w:rPr>
          <w:rFonts w:eastAsia="Times New Roman" w:cs="Times New Roman"/>
          <w:szCs w:val="24"/>
        </w:rPr>
        <w:t xml:space="preserve">. </w:t>
      </w:r>
      <w:r w:rsidRPr="00E614B5">
        <w:rPr>
          <w:rFonts w:eastAsia="Times New Roman" w:cs="Times New Roman"/>
        </w:rPr>
        <w:t>Διότι</w:t>
      </w:r>
      <w:r w:rsidRPr="00786489">
        <w:rPr>
          <w:rFonts w:eastAsia="Times New Roman" w:cs="Times New Roman"/>
          <w:szCs w:val="24"/>
        </w:rPr>
        <w:t xml:space="preserve"> έπρεπε ο κ</w:t>
      </w:r>
      <w:r>
        <w:rPr>
          <w:rFonts w:eastAsia="Times New Roman" w:cs="Times New Roman"/>
          <w:szCs w:val="24"/>
        </w:rPr>
        <w:t>.</w:t>
      </w:r>
      <w:r w:rsidRPr="00786489">
        <w:rPr>
          <w:rFonts w:eastAsia="Times New Roman" w:cs="Times New Roman"/>
          <w:szCs w:val="24"/>
        </w:rPr>
        <w:t xml:space="preserve"> Καμμένος να μείνει ως Αρχηγός </w:t>
      </w:r>
      <w:r>
        <w:rPr>
          <w:rFonts w:eastAsia="Times New Roman" w:cs="Times New Roman"/>
          <w:szCs w:val="24"/>
        </w:rPr>
        <w:t>κ</w:t>
      </w:r>
      <w:r w:rsidRPr="00786489">
        <w:rPr>
          <w:rFonts w:eastAsia="Times New Roman" w:cs="Times New Roman"/>
          <w:szCs w:val="24"/>
        </w:rPr>
        <w:t>όμματος</w:t>
      </w:r>
      <w:r>
        <w:rPr>
          <w:rFonts w:eastAsia="Times New Roman" w:cs="Times New Roman"/>
          <w:szCs w:val="24"/>
        </w:rPr>
        <w:t xml:space="preserve">. </w:t>
      </w:r>
    </w:p>
    <w:p w14:paraId="2ED8BD7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Ν</w:t>
      </w:r>
      <w:r w:rsidRPr="00786489">
        <w:rPr>
          <w:rFonts w:eastAsia="Times New Roman" w:cs="Times New Roman"/>
          <w:szCs w:val="24"/>
        </w:rPr>
        <w:t>ομίζω ότι όλα αυτά αναδεικνύουν αυτό το οποίο πολλές</w:t>
      </w:r>
      <w:r w:rsidRPr="00786489">
        <w:rPr>
          <w:rFonts w:eastAsia="Times New Roman" w:cs="Times New Roman"/>
          <w:szCs w:val="24"/>
        </w:rPr>
        <w:t xml:space="preserve"> φορές έχουμε πει στο παρελθόν</w:t>
      </w:r>
      <w:r>
        <w:rPr>
          <w:rFonts w:eastAsia="Times New Roman" w:cs="Times New Roman"/>
          <w:szCs w:val="24"/>
        </w:rPr>
        <w:t>,</w:t>
      </w:r>
      <w:r w:rsidRPr="00786489">
        <w:rPr>
          <w:rFonts w:eastAsia="Times New Roman" w:cs="Times New Roman"/>
          <w:szCs w:val="24"/>
        </w:rPr>
        <w:t xml:space="preserve"> τα παράξενα κοινοβουλευτικά παιχνίδια</w:t>
      </w:r>
      <w:r>
        <w:rPr>
          <w:rFonts w:eastAsia="Times New Roman" w:cs="Times New Roman"/>
          <w:szCs w:val="24"/>
        </w:rPr>
        <w:t>, τις</w:t>
      </w:r>
      <w:r w:rsidRPr="00786489">
        <w:rPr>
          <w:rFonts w:eastAsia="Times New Roman" w:cs="Times New Roman"/>
          <w:szCs w:val="24"/>
        </w:rPr>
        <w:t xml:space="preserve"> υπόγειες δοσοληψίες</w:t>
      </w:r>
      <w:r>
        <w:rPr>
          <w:rFonts w:eastAsia="Times New Roman" w:cs="Times New Roman"/>
          <w:szCs w:val="24"/>
        </w:rPr>
        <w:t>,</w:t>
      </w:r>
      <w:r w:rsidRPr="00786489">
        <w:rPr>
          <w:rFonts w:eastAsia="Times New Roman" w:cs="Times New Roman"/>
          <w:szCs w:val="24"/>
        </w:rPr>
        <w:t xml:space="preserve"> για να μπορέσει ο κ</w:t>
      </w:r>
      <w:r>
        <w:rPr>
          <w:rFonts w:eastAsia="Times New Roman" w:cs="Times New Roman"/>
          <w:szCs w:val="24"/>
        </w:rPr>
        <w:t>.</w:t>
      </w:r>
      <w:r w:rsidRPr="00786489">
        <w:rPr>
          <w:rFonts w:eastAsia="Times New Roman" w:cs="Times New Roman"/>
          <w:szCs w:val="24"/>
        </w:rPr>
        <w:t xml:space="preserve"> Τσίπρας να παραμείνει στην </w:t>
      </w:r>
      <w:r>
        <w:rPr>
          <w:rFonts w:eastAsia="Times New Roman" w:cs="Times New Roman"/>
          <w:szCs w:val="24"/>
        </w:rPr>
        <w:t>Κυβέρνηση,</w:t>
      </w:r>
      <w:r w:rsidRPr="00786489">
        <w:rPr>
          <w:rFonts w:eastAsia="Times New Roman" w:cs="Times New Roman"/>
          <w:szCs w:val="24"/>
        </w:rPr>
        <w:t xml:space="preserve"> να αποσπάσει την ψήφο εμπιστοσύνης και ταυτόχρονα να οργανώσει ένα πολύ βολικό διαζύγιο με τον </w:t>
      </w:r>
      <w:r>
        <w:rPr>
          <w:rFonts w:eastAsia="Times New Roman" w:cs="Times New Roman"/>
          <w:szCs w:val="24"/>
        </w:rPr>
        <w:t>κ.</w:t>
      </w:r>
      <w:r w:rsidRPr="00786489">
        <w:rPr>
          <w:rFonts w:eastAsia="Times New Roman" w:cs="Times New Roman"/>
          <w:szCs w:val="24"/>
        </w:rPr>
        <w:t xml:space="preserve"> Καμμένο</w:t>
      </w:r>
      <w:r>
        <w:rPr>
          <w:rFonts w:eastAsia="Times New Roman" w:cs="Times New Roman"/>
          <w:szCs w:val="24"/>
        </w:rPr>
        <w:t xml:space="preserve">, ο </w:t>
      </w:r>
      <w:r w:rsidRPr="00703911">
        <w:rPr>
          <w:rFonts w:eastAsia="Times New Roman" w:cs="Times New Roman"/>
        </w:rPr>
        <w:t>οποίος</w:t>
      </w:r>
      <w:r>
        <w:rPr>
          <w:rFonts w:eastAsia="Times New Roman" w:cs="Times New Roman"/>
          <w:szCs w:val="24"/>
        </w:rPr>
        <w:t xml:space="preserve"> βέβαια, </w:t>
      </w:r>
      <w:r w:rsidRPr="00786489">
        <w:rPr>
          <w:rFonts w:eastAsia="Times New Roman" w:cs="Times New Roman"/>
          <w:szCs w:val="24"/>
        </w:rPr>
        <w:t xml:space="preserve">όταν είχε τη δυνατότητα να ρίξει την </w:t>
      </w:r>
      <w:r>
        <w:rPr>
          <w:rFonts w:eastAsia="Times New Roman" w:cs="Times New Roman"/>
          <w:szCs w:val="24"/>
        </w:rPr>
        <w:t>Κυβέρνηση</w:t>
      </w:r>
      <w:r w:rsidRPr="00786489">
        <w:rPr>
          <w:rFonts w:eastAsia="Times New Roman" w:cs="Times New Roman"/>
          <w:szCs w:val="24"/>
        </w:rPr>
        <w:t xml:space="preserve"> στην προηγούμενη ψήφο δυσπιστίας</w:t>
      </w:r>
      <w:r>
        <w:rPr>
          <w:rFonts w:eastAsia="Times New Roman" w:cs="Times New Roman"/>
          <w:szCs w:val="24"/>
        </w:rPr>
        <w:t>, δ</w:t>
      </w:r>
      <w:r w:rsidRPr="00786489">
        <w:rPr>
          <w:rFonts w:eastAsia="Times New Roman" w:cs="Times New Roman"/>
          <w:szCs w:val="24"/>
        </w:rPr>
        <w:t>εν το έκανε φυσικά</w:t>
      </w:r>
      <w:r>
        <w:rPr>
          <w:rFonts w:eastAsia="Times New Roman" w:cs="Times New Roman"/>
          <w:szCs w:val="24"/>
        </w:rPr>
        <w:t>, γι</w:t>
      </w:r>
      <w:r w:rsidRPr="00786489">
        <w:rPr>
          <w:rFonts w:eastAsia="Times New Roman" w:cs="Times New Roman"/>
          <w:szCs w:val="24"/>
        </w:rPr>
        <w:t>ατί τότε ήταν η καρέκλα πάνω από όλα</w:t>
      </w:r>
      <w:r>
        <w:rPr>
          <w:rFonts w:eastAsia="Times New Roman" w:cs="Times New Roman"/>
          <w:szCs w:val="24"/>
        </w:rPr>
        <w:t>!</w:t>
      </w:r>
    </w:p>
    <w:p w14:paraId="2ED8BD7A" w14:textId="77777777" w:rsidR="00C647AD" w:rsidRDefault="00D506E1">
      <w:pPr>
        <w:spacing w:after="0" w:line="600" w:lineRule="auto"/>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2ED8BD7B" w14:textId="77777777" w:rsidR="00C647AD" w:rsidRDefault="00D506E1">
      <w:pPr>
        <w:spacing w:after="0" w:line="600" w:lineRule="auto"/>
        <w:ind w:firstLine="720"/>
        <w:jc w:val="both"/>
        <w:rPr>
          <w:rFonts w:eastAsia="Times New Roman" w:cs="Times New Roman"/>
          <w:szCs w:val="24"/>
        </w:rPr>
      </w:pPr>
      <w:r w:rsidRPr="000E01AC">
        <w:rPr>
          <w:rFonts w:eastAsia="Times New Roman" w:cs="Times New Roman"/>
          <w:szCs w:val="24"/>
        </w:rPr>
        <w:t xml:space="preserve">Κυρίες και κύριοι </w:t>
      </w:r>
      <w:r>
        <w:rPr>
          <w:rFonts w:eastAsia="Times New Roman" w:cs="Times New Roman"/>
          <w:szCs w:val="24"/>
        </w:rPr>
        <w:t>Βουλευτές, ειλι</w:t>
      </w:r>
      <w:r>
        <w:rPr>
          <w:rFonts w:eastAsia="Times New Roman" w:cs="Times New Roman"/>
          <w:szCs w:val="24"/>
        </w:rPr>
        <w:t xml:space="preserve">κρινά </w:t>
      </w:r>
      <w:r w:rsidRPr="00022913">
        <w:rPr>
          <w:rFonts w:eastAsia="Times New Roman"/>
          <w:bCs/>
          <w:shd w:val="clear" w:color="auto" w:fill="FFFFFF"/>
        </w:rPr>
        <w:t>θα</w:t>
      </w:r>
      <w:r>
        <w:rPr>
          <w:rFonts w:eastAsia="Times New Roman" w:cs="Times New Roman"/>
          <w:szCs w:val="24"/>
        </w:rPr>
        <w:t xml:space="preserve"> προτιμούσα </w:t>
      </w:r>
      <w:r w:rsidRPr="002314B3">
        <w:rPr>
          <w:rFonts w:eastAsia="Times New Roman"/>
          <w:bCs/>
          <w:shd w:val="clear" w:color="auto" w:fill="FFFFFF"/>
        </w:rPr>
        <w:t>να</w:t>
      </w:r>
      <w:r>
        <w:rPr>
          <w:rFonts w:eastAsia="Times New Roman" w:cs="Times New Roman"/>
          <w:szCs w:val="24"/>
        </w:rPr>
        <w:t xml:space="preserve"> μην είχε γίνει η σημερινή </w:t>
      </w:r>
      <w:r w:rsidRPr="00786489">
        <w:rPr>
          <w:rFonts w:eastAsia="Times New Roman" w:cs="Times New Roman"/>
          <w:szCs w:val="24"/>
        </w:rPr>
        <w:t xml:space="preserve">συνεδρίαση και να μην </w:t>
      </w:r>
      <w:r>
        <w:rPr>
          <w:rFonts w:eastAsia="Times New Roman" w:cs="Times New Roman"/>
          <w:szCs w:val="24"/>
        </w:rPr>
        <w:t xml:space="preserve">μιλώ καθόλου για αυτό </w:t>
      </w:r>
      <w:r w:rsidRPr="00786489">
        <w:rPr>
          <w:rFonts w:eastAsia="Times New Roman" w:cs="Times New Roman"/>
          <w:szCs w:val="24"/>
        </w:rPr>
        <w:t>το θέμα</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υμφωνία των Πρεσπών </w:t>
      </w:r>
      <w:r w:rsidRPr="00A8202F">
        <w:rPr>
          <w:rFonts w:eastAsia="Times New Roman"/>
          <w:bCs/>
          <w:shd w:val="clear" w:color="auto" w:fill="FFFFFF"/>
        </w:rPr>
        <w:t>δεν</w:t>
      </w:r>
      <w:r>
        <w:rPr>
          <w:rFonts w:eastAsia="Times New Roman" w:cs="Times New Roman"/>
          <w:szCs w:val="24"/>
        </w:rPr>
        <w:t xml:space="preserve"> θα </w:t>
      </w:r>
      <w:r w:rsidRPr="00614757">
        <w:rPr>
          <w:rFonts w:eastAsia="Times New Roman" w:cs="Times New Roman"/>
        </w:rPr>
        <w:t>έπρεπε</w:t>
      </w:r>
      <w:r>
        <w:rPr>
          <w:rFonts w:eastAsia="Times New Roman" w:cs="Times New Roman"/>
          <w:szCs w:val="24"/>
        </w:rPr>
        <w:t xml:space="preserve"> ποτέ </w:t>
      </w:r>
      <w:r w:rsidRPr="002314B3">
        <w:rPr>
          <w:rFonts w:eastAsia="Times New Roman"/>
          <w:bCs/>
          <w:shd w:val="clear" w:color="auto" w:fill="FFFFFF"/>
        </w:rPr>
        <w:t>να</w:t>
      </w:r>
      <w:r>
        <w:rPr>
          <w:rFonts w:eastAsia="Times New Roman" w:cs="Times New Roman"/>
          <w:szCs w:val="24"/>
        </w:rPr>
        <w:t xml:space="preserve"> είχε </w:t>
      </w:r>
      <w:r w:rsidRPr="00786489">
        <w:rPr>
          <w:rFonts w:eastAsia="Times New Roman" w:cs="Times New Roman"/>
          <w:szCs w:val="24"/>
        </w:rPr>
        <w:t>υπογραφεί</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βέβαια </w:t>
      </w:r>
      <w:r w:rsidRPr="00A8202F">
        <w:rPr>
          <w:rFonts w:eastAsia="Times New Roman"/>
          <w:bCs/>
          <w:shd w:val="clear" w:color="auto" w:fill="FFFFFF"/>
        </w:rPr>
        <w:t>δεν</w:t>
      </w:r>
      <w:r>
        <w:rPr>
          <w:rFonts w:eastAsia="Times New Roman" w:cs="Times New Roman"/>
          <w:szCs w:val="24"/>
        </w:rPr>
        <w:t xml:space="preserve"> θα </w:t>
      </w:r>
      <w:r w:rsidRPr="00614757">
        <w:rPr>
          <w:rFonts w:eastAsia="Times New Roman" w:cs="Times New Roman"/>
        </w:rPr>
        <w:t>έπρεπε</w:t>
      </w:r>
      <w:r w:rsidRPr="00786489">
        <w:rPr>
          <w:rFonts w:eastAsia="Times New Roman" w:cs="Times New Roman"/>
          <w:szCs w:val="24"/>
        </w:rPr>
        <w:t xml:space="preserve"> ποτέ να φτάσει στο Ελληνικό Κοινοβούλιο προς κύρωση</w:t>
      </w:r>
      <w:r>
        <w:rPr>
          <w:rFonts w:eastAsia="Times New Roman" w:cs="Times New Roman"/>
          <w:szCs w:val="24"/>
        </w:rPr>
        <w:t xml:space="preserve">, γιατί αποτελεί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sidRPr="00786489">
        <w:rPr>
          <w:rFonts w:eastAsia="Times New Roman" w:cs="Times New Roman"/>
          <w:szCs w:val="24"/>
        </w:rPr>
        <w:t xml:space="preserve"> εθνική ήττα </w:t>
      </w:r>
      <w:r w:rsidRPr="008F0891">
        <w:rPr>
          <w:rFonts w:eastAsia="Times New Roman" w:cs="Times New Roman"/>
          <w:bCs/>
          <w:shd w:val="clear" w:color="auto" w:fill="FFFFFF"/>
        </w:rPr>
        <w:t>που</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ήδη </w:t>
      </w:r>
      <w:r w:rsidRPr="00786489">
        <w:rPr>
          <w:rFonts w:eastAsia="Times New Roman" w:cs="Times New Roman"/>
          <w:szCs w:val="24"/>
        </w:rPr>
        <w:t xml:space="preserve">ακυρωθεί στη </w:t>
      </w:r>
      <w:r>
        <w:rPr>
          <w:rFonts w:eastAsia="Times New Roman" w:cs="Times New Roman"/>
          <w:szCs w:val="24"/>
        </w:rPr>
        <w:t>σ</w:t>
      </w:r>
      <w:r w:rsidRPr="00786489">
        <w:rPr>
          <w:rFonts w:eastAsia="Times New Roman" w:cs="Times New Roman"/>
          <w:szCs w:val="24"/>
        </w:rPr>
        <w:t>υνείδηση του λαού</w:t>
      </w:r>
      <w:r>
        <w:rPr>
          <w:rFonts w:eastAsia="Times New Roman" w:cs="Times New Roman"/>
          <w:szCs w:val="24"/>
        </w:rPr>
        <w:t xml:space="preserve"> και </w:t>
      </w:r>
      <w:r>
        <w:rPr>
          <w:rFonts w:eastAsia="Times New Roman" w:cs="Times New Roman"/>
          <w:szCs w:val="24"/>
        </w:rPr>
        <w:lastRenderedPageBreak/>
        <w:t>ένα</w:t>
      </w:r>
      <w:r w:rsidRPr="00786489">
        <w:rPr>
          <w:rFonts w:eastAsia="Times New Roman" w:cs="Times New Roman"/>
          <w:szCs w:val="24"/>
        </w:rPr>
        <w:t xml:space="preserve"> </w:t>
      </w:r>
      <w:r>
        <w:rPr>
          <w:rFonts w:eastAsia="Times New Roman" w:cs="Times New Roman"/>
          <w:szCs w:val="24"/>
        </w:rPr>
        <w:t xml:space="preserve">εθνικό </w:t>
      </w:r>
      <w:r w:rsidRPr="00786489">
        <w:rPr>
          <w:rFonts w:eastAsia="Times New Roman" w:cs="Times New Roman"/>
          <w:szCs w:val="24"/>
        </w:rPr>
        <w:t xml:space="preserve">λάθος </w:t>
      </w:r>
      <w:r w:rsidRPr="008F0891">
        <w:rPr>
          <w:rFonts w:eastAsia="Times New Roman" w:cs="Times New Roman"/>
          <w:bCs/>
          <w:shd w:val="clear" w:color="auto" w:fill="FFFFFF"/>
        </w:rPr>
        <w:t>που</w:t>
      </w:r>
      <w:r>
        <w:rPr>
          <w:rFonts w:eastAsia="Times New Roman" w:cs="Times New Roman"/>
          <w:szCs w:val="24"/>
        </w:rPr>
        <w:t xml:space="preserve"> προσβάλλει </w:t>
      </w:r>
      <w:r w:rsidRPr="00F331DF">
        <w:rPr>
          <w:rFonts w:eastAsia="Times New Roman"/>
          <w:bCs/>
        </w:rPr>
        <w:t>και</w:t>
      </w:r>
      <w:r>
        <w:rPr>
          <w:rFonts w:eastAsia="Times New Roman" w:cs="Times New Roman"/>
          <w:szCs w:val="24"/>
        </w:rPr>
        <w:t xml:space="preserve"> </w:t>
      </w:r>
      <w:r w:rsidRPr="00786489">
        <w:rPr>
          <w:rFonts w:eastAsia="Times New Roman" w:cs="Times New Roman"/>
          <w:szCs w:val="24"/>
        </w:rPr>
        <w:t>την αλήθεια και</w:t>
      </w:r>
      <w:r>
        <w:rPr>
          <w:rFonts w:eastAsia="Times New Roman" w:cs="Times New Roman"/>
          <w:szCs w:val="24"/>
        </w:rPr>
        <w:t xml:space="preserve"> </w:t>
      </w:r>
      <w:r w:rsidRPr="00786489">
        <w:rPr>
          <w:rFonts w:eastAsia="Times New Roman" w:cs="Times New Roman"/>
          <w:szCs w:val="24"/>
        </w:rPr>
        <w:t xml:space="preserve">την ιστορία της πατρίδας </w:t>
      </w:r>
      <w:r>
        <w:rPr>
          <w:rFonts w:eastAsia="Times New Roman" w:cs="Times New Roman"/>
          <w:szCs w:val="24"/>
        </w:rPr>
        <w:t>μας.</w:t>
      </w:r>
    </w:p>
    <w:p w14:paraId="2ED8BD7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ΣΥΡΙΖΑ,</w:t>
      </w:r>
      <w:r w:rsidRPr="00786489">
        <w:rPr>
          <w:rFonts w:eastAsia="Times New Roman" w:cs="Times New Roman"/>
          <w:szCs w:val="24"/>
        </w:rPr>
        <w:t xml:space="preserve"> την ώρα που καταρρέει</w:t>
      </w:r>
      <w:r>
        <w:rPr>
          <w:rFonts w:eastAsia="Times New Roman" w:cs="Times New Roman"/>
          <w:szCs w:val="24"/>
        </w:rPr>
        <w:t xml:space="preserve">, επιμένει στην καταστροφική του </w:t>
      </w:r>
      <w:r w:rsidRPr="00786489">
        <w:rPr>
          <w:rFonts w:eastAsia="Times New Roman" w:cs="Times New Roman"/>
          <w:szCs w:val="24"/>
        </w:rPr>
        <w:t>αποστολή</w:t>
      </w:r>
      <w:r>
        <w:rPr>
          <w:rFonts w:eastAsia="Times New Roman" w:cs="Times New Roman"/>
          <w:szCs w:val="24"/>
        </w:rPr>
        <w:t>. Μετά</w:t>
      </w:r>
      <w:r w:rsidRPr="00786489">
        <w:rPr>
          <w:rFonts w:eastAsia="Times New Roman" w:cs="Times New Roman"/>
          <w:szCs w:val="24"/>
        </w:rPr>
        <w:t xml:space="preserve"> το οικονομικό ναυάγιο</w:t>
      </w:r>
      <w:r>
        <w:rPr>
          <w:rFonts w:eastAsia="Times New Roman" w:cs="Times New Roman"/>
          <w:szCs w:val="24"/>
        </w:rPr>
        <w:t>,</w:t>
      </w:r>
      <w:r w:rsidRPr="00786489">
        <w:rPr>
          <w:rFonts w:eastAsia="Times New Roman" w:cs="Times New Roman"/>
          <w:szCs w:val="24"/>
        </w:rPr>
        <w:t xml:space="preserve"> </w:t>
      </w:r>
      <w:r>
        <w:rPr>
          <w:rFonts w:eastAsia="Times New Roman" w:cs="Times New Roman"/>
          <w:szCs w:val="24"/>
        </w:rPr>
        <w:t>οδηγεί τ</w:t>
      </w:r>
      <w:r>
        <w:rPr>
          <w:rFonts w:eastAsia="Times New Roman" w:cs="Times New Roman"/>
          <w:szCs w:val="24"/>
        </w:rPr>
        <w:t xml:space="preserve">ην Ελλάδα </w:t>
      </w:r>
      <w:r w:rsidRPr="00786489">
        <w:rPr>
          <w:rFonts w:eastAsia="Times New Roman" w:cs="Times New Roman"/>
          <w:szCs w:val="24"/>
        </w:rPr>
        <w:t xml:space="preserve">και σε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786489">
        <w:rPr>
          <w:rFonts w:eastAsia="Times New Roman" w:cs="Times New Roman"/>
          <w:szCs w:val="24"/>
        </w:rPr>
        <w:t xml:space="preserve"> </w:t>
      </w:r>
      <w:r>
        <w:rPr>
          <w:rFonts w:eastAsia="Times New Roman" w:cs="Times New Roman"/>
          <w:szCs w:val="24"/>
        </w:rPr>
        <w:t>ε</w:t>
      </w:r>
      <w:r w:rsidRPr="00786489">
        <w:rPr>
          <w:rFonts w:eastAsia="Times New Roman" w:cs="Times New Roman"/>
          <w:szCs w:val="24"/>
        </w:rPr>
        <w:t>θνική περιπέτεια διαρκείας</w:t>
      </w:r>
      <w:r>
        <w:rPr>
          <w:rFonts w:eastAsia="Times New Roman" w:cs="Times New Roman"/>
          <w:szCs w:val="24"/>
        </w:rPr>
        <w:t>. Αγνοεί</w:t>
      </w:r>
      <w:r w:rsidRPr="00786489">
        <w:rPr>
          <w:rFonts w:eastAsia="Times New Roman" w:cs="Times New Roman"/>
          <w:szCs w:val="24"/>
        </w:rPr>
        <w:t xml:space="preserve"> τις πατριωτικές ε</w:t>
      </w:r>
      <w:r>
        <w:rPr>
          <w:rFonts w:eastAsia="Times New Roman" w:cs="Times New Roman"/>
          <w:szCs w:val="24"/>
        </w:rPr>
        <w:t>υαισθησίες εκατομμυρίων Ελλήνων. Εγκαταλείπει μ</w:t>
      </w:r>
      <w:r>
        <w:rPr>
          <w:rFonts w:eastAsia="Times New Roman" w:cs="Times New Roman"/>
          <w:szCs w:val="24"/>
        </w:rPr>
        <w:t>ί</w:t>
      </w:r>
      <w:r>
        <w:rPr>
          <w:rFonts w:eastAsia="Times New Roman" w:cs="Times New Roman"/>
          <w:szCs w:val="24"/>
        </w:rPr>
        <w:t>α</w:t>
      </w:r>
      <w:r w:rsidRPr="00786489">
        <w:rPr>
          <w:rFonts w:eastAsia="Times New Roman" w:cs="Times New Roman"/>
          <w:szCs w:val="24"/>
        </w:rPr>
        <w:t xml:space="preserve"> σταθερή εξωτερική πολιτική δεκαετιών</w:t>
      </w:r>
      <w:r>
        <w:rPr>
          <w:rFonts w:eastAsia="Times New Roman" w:cs="Times New Roman"/>
          <w:szCs w:val="24"/>
        </w:rPr>
        <w:t>. Χ</w:t>
      </w:r>
      <w:r w:rsidRPr="00786489">
        <w:rPr>
          <w:rFonts w:eastAsia="Times New Roman" w:cs="Times New Roman"/>
          <w:szCs w:val="24"/>
        </w:rPr>
        <w:t xml:space="preserve">ρησιμοποιεί ένα εθνικό θέμα ως εργαλείο εξυπηρέτησης κομματικών σκοπιμοτήτων </w:t>
      </w:r>
      <w:r w:rsidRPr="00F331DF">
        <w:rPr>
          <w:rFonts w:eastAsia="Times New Roman"/>
          <w:bCs/>
        </w:rPr>
        <w:t>και</w:t>
      </w:r>
      <w:r>
        <w:rPr>
          <w:rFonts w:eastAsia="Times New Roman" w:cs="Times New Roman"/>
          <w:szCs w:val="24"/>
        </w:rPr>
        <w:t xml:space="preserve"> προκειμένου </w:t>
      </w:r>
      <w:r w:rsidRPr="002314B3">
        <w:rPr>
          <w:rFonts w:eastAsia="Times New Roman"/>
          <w:bCs/>
          <w:shd w:val="clear" w:color="auto" w:fill="FFFFFF"/>
        </w:rPr>
        <w:t>να</w:t>
      </w:r>
      <w:r>
        <w:rPr>
          <w:rFonts w:eastAsia="Times New Roman" w:cs="Times New Roman"/>
          <w:szCs w:val="24"/>
        </w:rPr>
        <w:t xml:space="preserve"> πετύχει τον </w:t>
      </w:r>
      <w:r w:rsidRPr="00786489">
        <w:rPr>
          <w:rFonts w:eastAsia="Times New Roman" w:cs="Times New Roman"/>
          <w:szCs w:val="24"/>
        </w:rPr>
        <w:t>στόχο του</w:t>
      </w:r>
      <w:r>
        <w:rPr>
          <w:rFonts w:eastAsia="Times New Roman" w:cs="Times New Roman"/>
          <w:szCs w:val="24"/>
        </w:rPr>
        <w:t>,</w:t>
      </w:r>
      <w:r w:rsidRPr="00786489">
        <w:rPr>
          <w:rFonts w:eastAsia="Times New Roman" w:cs="Times New Roman"/>
          <w:szCs w:val="24"/>
        </w:rPr>
        <w:t xml:space="preserve"> εξαγοράζει ακόμα και συνειδήσεις </w:t>
      </w:r>
      <w:r>
        <w:rPr>
          <w:rFonts w:eastAsia="Times New Roman" w:cs="Times New Roman"/>
          <w:szCs w:val="24"/>
        </w:rPr>
        <w:t>Β</w:t>
      </w:r>
      <w:r w:rsidRPr="00786489">
        <w:rPr>
          <w:rFonts w:eastAsia="Times New Roman" w:cs="Times New Roman"/>
          <w:szCs w:val="24"/>
        </w:rPr>
        <w:t>ουλευτών</w:t>
      </w:r>
      <w:r>
        <w:rPr>
          <w:rFonts w:eastAsia="Times New Roman" w:cs="Times New Roman"/>
          <w:szCs w:val="24"/>
        </w:rPr>
        <w:t>.</w:t>
      </w:r>
    </w:p>
    <w:p w14:paraId="2ED8BD7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Κατώτερη των</w:t>
      </w:r>
      <w:r w:rsidRPr="00786489">
        <w:rPr>
          <w:rFonts w:eastAsia="Times New Roman" w:cs="Times New Roman"/>
          <w:szCs w:val="24"/>
        </w:rPr>
        <w:t xml:space="preserve"> περιστάσεων η </w:t>
      </w:r>
      <w:r>
        <w:rPr>
          <w:rFonts w:eastAsia="Times New Roman" w:cs="Times New Roman"/>
          <w:szCs w:val="24"/>
        </w:rPr>
        <w:t>Κ</w:t>
      </w:r>
      <w:r w:rsidRPr="00786489">
        <w:rPr>
          <w:rFonts w:eastAsia="Times New Roman" w:cs="Times New Roman"/>
          <w:szCs w:val="24"/>
        </w:rPr>
        <w:t xml:space="preserve">υβέρνησή σας </w:t>
      </w:r>
      <w:r>
        <w:rPr>
          <w:rFonts w:eastAsia="Times New Roman" w:cs="Times New Roman"/>
          <w:szCs w:val="24"/>
        </w:rPr>
        <w:t xml:space="preserve">κουρελιάζει την </w:t>
      </w:r>
      <w:r w:rsidRPr="00471050">
        <w:rPr>
          <w:rFonts w:eastAsia="Times New Roman" w:cs="Times New Roman"/>
          <w:szCs w:val="24"/>
        </w:rPr>
        <w:t>πολιτική</w:t>
      </w:r>
      <w:r>
        <w:rPr>
          <w:rFonts w:eastAsia="Times New Roman" w:cs="Times New Roman"/>
          <w:szCs w:val="24"/>
        </w:rPr>
        <w:t xml:space="preserve"> </w:t>
      </w:r>
      <w:r w:rsidRPr="00786489">
        <w:rPr>
          <w:rFonts w:eastAsia="Times New Roman" w:cs="Times New Roman"/>
          <w:szCs w:val="24"/>
        </w:rPr>
        <w:t>ζωή με παζάρια και μεθοδεύσεις</w:t>
      </w:r>
      <w:r>
        <w:rPr>
          <w:rFonts w:eastAsia="Times New Roman" w:cs="Times New Roman"/>
          <w:szCs w:val="24"/>
        </w:rPr>
        <w:t>. Για μερικούς μήνες εξουσίας</w:t>
      </w:r>
      <w:r w:rsidRPr="00786489">
        <w:rPr>
          <w:rFonts w:eastAsia="Times New Roman" w:cs="Times New Roman"/>
          <w:szCs w:val="24"/>
        </w:rPr>
        <w:t xml:space="preserve"> γυρνάτε τη χώρα πολλά χρόνια πίσω</w:t>
      </w:r>
      <w:r>
        <w:rPr>
          <w:rFonts w:eastAsia="Times New Roman" w:cs="Times New Roman"/>
          <w:szCs w:val="24"/>
        </w:rPr>
        <w:t xml:space="preserve">. Έχουμε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Κυβέρνηση,</w:t>
      </w:r>
      <w:r w:rsidRPr="00786489">
        <w:rPr>
          <w:rFonts w:eastAsia="Times New Roman" w:cs="Times New Roman"/>
          <w:szCs w:val="24"/>
        </w:rPr>
        <w:t xml:space="preserve"> </w:t>
      </w:r>
      <w:r>
        <w:rPr>
          <w:rFonts w:eastAsia="Times New Roman" w:cs="Times New Roman"/>
          <w:szCs w:val="24"/>
        </w:rPr>
        <w:t xml:space="preserve">όπου τη </w:t>
      </w:r>
      <w:r w:rsidRPr="00833F6A">
        <w:rPr>
          <w:rFonts w:eastAsia="Times New Roman"/>
          <w:bCs/>
          <w:shd w:val="clear" w:color="auto" w:fill="FFFFFF"/>
        </w:rPr>
        <w:t>μ</w:t>
      </w:r>
      <w:r>
        <w:rPr>
          <w:rFonts w:eastAsia="Times New Roman"/>
          <w:bCs/>
          <w:shd w:val="clear" w:color="auto" w:fill="FFFFFF"/>
        </w:rPr>
        <w:t>ί</w:t>
      </w:r>
      <w:r w:rsidRPr="00833F6A">
        <w:rPr>
          <w:rFonts w:eastAsia="Times New Roman"/>
          <w:bCs/>
          <w:shd w:val="clear" w:color="auto" w:fill="FFFFFF"/>
        </w:rPr>
        <w:t>α</w:t>
      </w:r>
      <w:r>
        <w:rPr>
          <w:rFonts w:eastAsia="Times New Roman" w:cs="Times New Roman"/>
          <w:szCs w:val="24"/>
        </w:rPr>
        <w:t xml:space="preserve"> </w:t>
      </w:r>
      <w:r w:rsidRPr="00786489">
        <w:rPr>
          <w:rFonts w:eastAsia="Times New Roman" w:cs="Times New Roman"/>
          <w:szCs w:val="24"/>
        </w:rPr>
        <w:t xml:space="preserve">εβδομάδα </w:t>
      </w:r>
      <w:r>
        <w:rPr>
          <w:rFonts w:eastAsia="Times New Roman" w:cs="Times New Roman"/>
          <w:szCs w:val="24"/>
        </w:rPr>
        <w:t>ο κ.</w:t>
      </w:r>
      <w:r w:rsidRPr="00786489">
        <w:rPr>
          <w:rFonts w:eastAsia="Times New Roman" w:cs="Times New Roman"/>
          <w:szCs w:val="24"/>
        </w:rPr>
        <w:t xml:space="preserve"> Τσίπρας </w:t>
      </w:r>
      <w:r>
        <w:rPr>
          <w:rFonts w:eastAsia="Times New Roman" w:cs="Times New Roman"/>
          <w:szCs w:val="24"/>
        </w:rPr>
        <w:t>χειροκροτείται από τον κ.</w:t>
      </w:r>
      <w:r w:rsidRPr="00786489">
        <w:rPr>
          <w:rFonts w:eastAsia="Times New Roman" w:cs="Times New Roman"/>
          <w:szCs w:val="24"/>
        </w:rPr>
        <w:t xml:space="preserve"> Καμμένο και την άλλη </w:t>
      </w:r>
      <w:r>
        <w:rPr>
          <w:rFonts w:eastAsia="Times New Roman" w:cs="Times New Roman"/>
          <w:szCs w:val="24"/>
        </w:rPr>
        <w:t xml:space="preserve">χειροκροτείται από τον κ. Κοτζιά, οι οποίοι αλληλομηνύονται, </w:t>
      </w:r>
      <w:r w:rsidRPr="00E3584E">
        <w:rPr>
          <w:rFonts w:eastAsia="Times New Roman" w:cs="Times New Roman"/>
        </w:rPr>
        <w:t>χωρίς</w:t>
      </w:r>
      <w:r>
        <w:rPr>
          <w:rFonts w:eastAsia="Times New Roman" w:cs="Times New Roman"/>
          <w:szCs w:val="24"/>
        </w:rPr>
        <w:t xml:space="preserve"> βέβαια </w:t>
      </w:r>
      <w:r w:rsidRPr="002314B3">
        <w:rPr>
          <w:rFonts w:eastAsia="Times New Roman"/>
          <w:bCs/>
          <w:shd w:val="clear" w:color="auto" w:fill="FFFFFF"/>
        </w:rPr>
        <w:t>να</w:t>
      </w:r>
      <w:r>
        <w:rPr>
          <w:rFonts w:eastAsia="Times New Roman" w:cs="Times New Roman"/>
          <w:szCs w:val="24"/>
        </w:rPr>
        <w:t xml:space="preserve"> συγκινείται </w:t>
      </w:r>
      <w:r w:rsidRPr="00786489">
        <w:rPr>
          <w:rFonts w:eastAsia="Times New Roman" w:cs="Times New Roman"/>
          <w:szCs w:val="24"/>
        </w:rPr>
        <w:t>κανείς εισαγγελέας από τα όσα καταλογίζει ο ένας στον άλλον</w:t>
      </w:r>
      <w:r>
        <w:rPr>
          <w:rFonts w:eastAsia="Times New Roman" w:cs="Times New Roman"/>
          <w:szCs w:val="24"/>
        </w:rPr>
        <w:t>.</w:t>
      </w:r>
    </w:p>
    <w:p w14:paraId="2ED8BD7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Δ</w:t>
      </w:r>
      <w:r w:rsidRPr="00786489">
        <w:rPr>
          <w:rFonts w:eastAsia="Times New Roman" w:cs="Times New Roman"/>
          <w:szCs w:val="24"/>
        </w:rPr>
        <w:t xml:space="preserve">εν </w:t>
      </w:r>
      <w:r>
        <w:rPr>
          <w:rFonts w:eastAsia="Times New Roman" w:cs="Times New Roman"/>
          <w:szCs w:val="24"/>
        </w:rPr>
        <w:t xml:space="preserve">με </w:t>
      </w:r>
      <w:r w:rsidRPr="00786489">
        <w:rPr>
          <w:rFonts w:eastAsia="Times New Roman" w:cs="Times New Roman"/>
          <w:szCs w:val="24"/>
        </w:rPr>
        <w:t>εκπλήσσει το γεγον</w:t>
      </w:r>
      <w:r w:rsidRPr="00786489">
        <w:rPr>
          <w:rFonts w:eastAsia="Times New Roman" w:cs="Times New Roman"/>
          <w:szCs w:val="24"/>
        </w:rPr>
        <w:t xml:space="preserve">ός ότι </w:t>
      </w:r>
      <w:r>
        <w:rPr>
          <w:rFonts w:eastAsia="Times New Roman" w:cs="Times New Roman"/>
          <w:szCs w:val="24"/>
        </w:rPr>
        <w:t xml:space="preserve">τα προσωπεία πέφτουν και </w:t>
      </w:r>
      <w:r w:rsidRPr="002B5B2E">
        <w:rPr>
          <w:rFonts w:eastAsia="Times New Roman"/>
          <w:bCs/>
          <w:shd w:val="clear" w:color="auto" w:fill="FFFFFF"/>
        </w:rPr>
        <w:t>ότι</w:t>
      </w:r>
      <w:r>
        <w:rPr>
          <w:rFonts w:eastAsia="Times New Roman" w:cs="Times New Roman"/>
          <w:szCs w:val="24"/>
        </w:rPr>
        <w:t xml:space="preserve"> τα πρόσωπα οδηγούνται</w:t>
      </w:r>
      <w:r w:rsidRPr="00786489">
        <w:rPr>
          <w:rFonts w:eastAsia="Times New Roman" w:cs="Times New Roman"/>
          <w:szCs w:val="24"/>
        </w:rPr>
        <w:t xml:space="preserve"> στο ψέμα και στην </w:t>
      </w:r>
      <w:r>
        <w:rPr>
          <w:rFonts w:eastAsia="Times New Roman" w:cs="Times New Roman"/>
          <w:szCs w:val="24"/>
        </w:rPr>
        <w:t>αυτογελοιοποίηση. Με θλίβει το γεγονός</w:t>
      </w:r>
      <w:r w:rsidRPr="00786489">
        <w:rPr>
          <w:rFonts w:eastAsia="Times New Roman" w:cs="Times New Roman"/>
          <w:szCs w:val="24"/>
        </w:rPr>
        <w:t xml:space="preserve"> ότι γελοιοποιείται </w:t>
      </w:r>
      <w:r>
        <w:rPr>
          <w:rFonts w:eastAsia="Times New Roman" w:cs="Times New Roman"/>
          <w:szCs w:val="24"/>
        </w:rPr>
        <w:t xml:space="preserve">η </w:t>
      </w:r>
      <w:r w:rsidRPr="00786489">
        <w:rPr>
          <w:rFonts w:eastAsia="Times New Roman" w:cs="Times New Roman"/>
          <w:szCs w:val="24"/>
        </w:rPr>
        <w:t>δημόσια ζωή και υπονομεύονται τα εθνικά συμφέροντα</w:t>
      </w:r>
      <w:r>
        <w:rPr>
          <w:rFonts w:eastAsia="Times New Roman" w:cs="Times New Roman"/>
          <w:szCs w:val="24"/>
        </w:rPr>
        <w:t xml:space="preserve">. Άλλωστε, </w:t>
      </w:r>
      <w:r w:rsidRPr="00183013">
        <w:rPr>
          <w:rFonts w:eastAsia="Times New Roman" w:cs="Times New Roman"/>
        </w:rPr>
        <w:t>όπως</w:t>
      </w:r>
      <w:r>
        <w:rPr>
          <w:rFonts w:eastAsia="Times New Roman" w:cs="Times New Roman"/>
          <w:szCs w:val="24"/>
        </w:rPr>
        <w:t xml:space="preserve"> ο ίδιος ο ΣΥΡΙΖΑ</w:t>
      </w:r>
      <w:r w:rsidRPr="00786489">
        <w:rPr>
          <w:rFonts w:eastAsia="Times New Roman" w:cs="Times New Roman"/>
          <w:szCs w:val="24"/>
        </w:rPr>
        <w:t xml:space="preserve"> έχει ομολογήσει πολλές </w:t>
      </w:r>
      <w:r>
        <w:rPr>
          <w:rFonts w:eastAsia="Times New Roman" w:cs="Times New Roman"/>
          <w:szCs w:val="24"/>
        </w:rPr>
        <w:t>φορές δ</w:t>
      </w:r>
      <w:r w:rsidRPr="00786489">
        <w:rPr>
          <w:rFonts w:eastAsia="Times New Roman" w:cs="Times New Roman"/>
          <w:szCs w:val="24"/>
        </w:rPr>
        <w:t xml:space="preserve">ια </w:t>
      </w:r>
      <w:r w:rsidRPr="00786489">
        <w:rPr>
          <w:rFonts w:eastAsia="Times New Roman" w:cs="Times New Roman"/>
          <w:szCs w:val="24"/>
        </w:rPr>
        <w:t>κορυφαίων στελεχών του</w:t>
      </w:r>
      <w:r>
        <w:rPr>
          <w:rFonts w:eastAsia="Times New Roman" w:cs="Times New Roman"/>
          <w:szCs w:val="24"/>
        </w:rPr>
        <w:t>,</w:t>
      </w:r>
      <w:r w:rsidRPr="00786489">
        <w:rPr>
          <w:rFonts w:eastAsia="Times New Roman" w:cs="Times New Roman"/>
          <w:szCs w:val="24"/>
        </w:rPr>
        <w:t xml:space="preserve"> </w:t>
      </w:r>
      <w:r>
        <w:rPr>
          <w:rFonts w:eastAsia="Times New Roman" w:cs="Times New Roman"/>
          <w:szCs w:val="24"/>
        </w:rPr>
        <w:t xml:space="preserve">χειρίζεται το </w:t>
      </w:r>
      <w:r>
        <w:rPr>
          <w:rFonts w:eastAsia="Times New Roman" w:cs="Times New Roman"/>
          <w:szCs w:val="24"/>
        </w:rPr>
        <w:t>σ</w:t>
      </w:r>
      <w:r>
        <w:rPr>
          <w:rFonts w:eastAsia="Times New Roman" w:cs="Times New Roman"/>
          <w:szCs w:val="24"/>
        </w:rPr>
        <w:t>κοπιανό</w:t>
      </w:r>
      <w:r w:rsidRPr="00786489">
        <w:rPr>
          <w:rFonts w:eastAsia="Times New Roman" w:cs="Times New Roman"/>
          <w:szCs w:val="24"/>
        </w:rPr>
        <w:t xml:space="preserve"> ως καταλύτη για την αναδιάταξη του κομματικού σκηνικού</w:t>
      </w:r>
      <w:r>
        <w:rPr>
          <w:rFonts w:eastAsia="Times New Roman" w:cs="Times New Roman"/>
          <w:szCs w:val="24"/>
        </w:rPr>
        <w:t>. Κ</w:t>
      </w:r>
      <w:r w:rsidRPr="00786489">
        <w:rPr>
          <w:rFonts w:eastAsia="Times New Roman" w:cs="Times New Roman"/>
          <w:szCs w:val="24"/>
        </w:rPr>
        <w:t>αι ενώ ο ΣΥΡΙΖΑ είναι</w:t>
      </w:r>
      <w:r>
        <w:rPr>
          <w:rFonts w:eastAsia="Times New Roman" w:cs="Times New Roman"/>
          <w:szCs w:val="24"/>
        </w:rPr>
        <w:t xml:space="preserve"> παρελθόν,</w:t>
      </w:r>
      <w:r w:rsidRPr="00786489">
        <w:rPr>
          <w:rFonts w:eastAsia="Times New Roman" w:cs="Times New Roman"/>
          <w:szCs w:val="24"/>
        </w:rPr>
        <w:t xml:space="preserve"> επείγεται να δεσμεύσει το μέλλον της χώρας</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άραγε;</w:t>
      </w:r>
    </w:p>
    <w:p w14:paraId="2ED8BD7F" w14:textId="77777777" w:rsidR="00C647AD" w:rsidRDefault="00D506E1">
      <w:pPr>
        <w:spacing w:after="0" w:line="600" w:lineRule="auto"/>
        <w:ind w:firstLine="720"/>
        <w:jc w:val="both"/>
        <w:rPr>
          <w:rFonts w:eastAsia="Times New Roman" w:cs="Times New Roman"/>
          <w:szCs w:val="24"/>
        </w:rPr>
      </w:pPr>
      <w:r w:rsidRPr="00416E19">
        <w:rPr>
          <w:rFonts w:eastAsia="Times New Roman"/>
          <w:szCs w:val="24"/>
        </w:rPr>
        <w:t>Κυρίες και κύριοι συνάδελφοι</w:t>
      </w:r>
      <w:r>
        <w:rPr>
          <w:rFonts w:eastAsia="Times New Roman" w:cs="Times New Roman"/>
          <w:szCs w:val="24"/>
        </w:rPr>
        <w:t xml:space="preserve">, μέσα σε μόλις δύο ημέρες η </w:t>
      </w:r>
      <w:r w:rsidRPr="00786489">
        <w:rPr>
          <w:rFonts w:eastAsia="Times New Roman" w:cs="Times New Roman"/>
          <w:szCs w:val="24"/>
        </w:rPr>
        <w:t xml:space="preserve">Βουλή </w:t>
      </w:r>
      <w:r w:rsidRPr="00786489">
        <w:rPr>
          <w:rFonts w:eastAsia="Times New Roman" w:cs="Times New Roman"/>
          <w:szCs w:val="24"/>
        </w:rPr>
        <w:t>των Ελλήνων καλείται να αποφανθεί για ένα εξαιρετικά κρίσιμο κορυφαίο θέμα</w:t>
      </w:r>
      <w:r>
        <w:rPr>
          <w:rFonts w:eastAsia="Times New Roman" w:cs="Times New Roman"/>
          <w:szCs w:val="24"/>
        </w:rPr>
        <w:t>,</w:t>
      </w:r>
      <w:r w:rsidRPr="00786489">
        <w:rPr>
          <w:rFonts w:eastAsia="Times New Roman" w:cs="Times New Roman"/>
          <w:szCs w:val="24"/>
        </w:rPr>
        <w:t xml:space="preserve"> χωρίς να έχει στη διάθεσή της το κατ</w:t>
      </w:r>
      <w:r>
        <w:rPr>
          <w:rFonts w:eastAsia="Times New Roman" w:cs="Times New Roman"/>
          <w:szCs w:val="24"/>
        </w:rPr>
        <w:t xml:space="preserve">’ </w:t>
      </w:r>
      <w:r w:rsidRPr="00786489">
        <w:rPr>
          <w:rFonts w:eastAsia="Times New Roman" w:cs="Times New Roman"/>
          <w:szCs w:val="24"/>
        </w:rPr>
        <w:t>εξοχήν</w:t>
      </w:r>
      <w:r>
        <w:rPr>
          <w:rFonts w:eastAsia="Times New Roman" w:cs="Times New Roman"/>
          <w:szCs w:val="24"/>
        </w:rPr>
        <w:t>,</w:t>
      </w:r>
      <w:r w:rsidRPr="00786489">
        <w:rPr>
          <w:rFonts w:eastAsia="Times New Roman" w:cs="Times New Roman"/>
          <w:szCs w:val="24"/>
        </w:rPr>
        <w:t xml:space="preserve"> το κεντρικό </w:t>
      </w:r>
      <w:r>
        <w:rPr>
          <w:rFonts w:eastAsia="Times New Roman" w:cs="Times New Roman"/>
          <w:szCs w:val="24"/>
        </w:rPr>
        <w:t xml:space="preserve">υλικό προς </w:t>
      </w:r>
      <w:r w:rsidRPr="003E4B1D">
        <w:rPr>
          <w:rFonts w:eastAsia="Times New Roman"/>
          <w:szCs w:val="24"/>
        </w:rPr>
        <w:t>συζήτηση</w:t>
      </w:r>
      <w:r>
        <w:rPr>
          <w:rFonts w:eastAsia="Times New Roman" w:cs="Times New Roman"/>
          <w:szCs w:val="24"/>
        </w:rPr>
        <w:t xml:space="preserve">, </w:t>
      </w:r>
      <w:r w:rsidRPr="00786489">
        <w:rPr>
          <w:rFonts w:eastAsia="Times New Roman" w:cs="Times New Roman"/>
          <w:szCs w:val="24"/>
        </w:rPr>
        <w:t xml:space="preserve">το πλήρες κείμενο του αναθεωρημένου </w:t>
      </w:r>
      <w:r>
        <w:rPr>
          <w:rFonts w:eastAsia="Times New Roman" w:cs="Times New Roman"/>
          <w:szCs w:val="24"/>
        </w:rPr>
        <w:t>Σ</w:t>
      </w:r>
      <w:r w:rsidRPr="00786489">
        <w:rPr>
          <w:rFonts w:eastAsia="Times New Roman" w:cs="Times New Roman"/>
          <w:szCs w:val="24"/>
        </w:rPr>
        <w:t>υντάγματος των Σκοπίων</w:t>
      </w:r>
      <w:r>
        <w:rPr>
          <w:rFonts w:eastAsia="Times New Roman" w:cs="Times New Roman"/>
          <w:szCs w:val="24"/>
        </w:rPr>
        <w:t>, δ</w:t>
      </w:r>
      <w:r w:rsidRPr="00E614B5">
        <w:rPr>
          <w:rFonts w:eastAsia="Times New Roman" w:cs="Times New Roman"/>
        </w:rPr>
        <w:t>ιότι</w:t>
      </w:r>
      <w:r w:rsidRPr="00786489">
        <w:rPr>
          <w:rFonts w:eastAsia="Times New Roman" w:cs="Times New Roman"/>
          <w:szCs w:val="24"/>
        </w:rPr>
        <w:t xml:space="preserve"> </w:t>
      </w:r>
      <w:r>
        <w:rPr>
          <w:rFonts w:eastAsia="Times New Roman" w:cs="Times New Roman"/>
          <w:szCs w:val="24"/>
        </w:rPr>
        <w:t xml:space="preserve">αυτό </w:t>
      </w:r>
      <w:r w:rsidRPr="00A8202F">
        <w:rPr>
          <w:rFonts w:eastAsia="Times New Roman"/>
          <w:bCs/>
          <w:shd w:val="clear" w:color="auto" w:fill="FFFFFF"/>
        </w:rPr>
        <w:t>δεν</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κατατεθεί στο Ελληνι</w:t>
      </w:r>
      <w:r>
        <w:rPr>
          <w:rFonts w:eastAsia="Times New Roman" w:cs="Times New Roman"/>
          <w:szCs w:val="24"/>
        </w:rPr>
        <w:t xml:space="preserve">κό </w:t>
      </w:r>
      <w:r w:rsidRPr="00263CF7">
        <w:rPr>
          <w:rFonts w:eastAsia="Times New Roman"/>
          <w:bCs/>
        </w:rPr>
        <w:t>Κοινοβούλιο</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κατατεθεί; </w:t>
      </w:r>
      <w:r w:rsidRPr="00396B52">
        <w:rPr>
          <w:rFonts w:eastAsia="Times New Roman" w:cs="Times New Roman"/>
          <w:bCs/>
          <w:shd w:val="clear" w:color="auto" w:fill="FFFFFF"/>
        </w:rPr>
        <w:t>Γιατί</w:t>
      </w:r>
      <w:r>
        <w:rPr>
          <w:rFonts w:eastAsia="Times New Roman" w:cs="Times New Roman"/>
        </w:rPr>
        <w:t xml:space="preserve"> </w:t>
      </w:r>
      <w:r w:rsidRPr="00786489">
        <w:rPr>
          <w:rFonts w:eastAsia="Times New Roman" w:cs="Times New Roman"/>
          <w:szCs w:val="24"/>
        </w:rPr>
        <w:t xml:space="preserve">απλούστατα </w:t>
      </w:r>
      <w:r w:rsidRPr="00A8202F">
        <w:rPr>
          <w:rFonts w:eastAsia="Times New Roman"/>
          <w:bCs/>
          <w:shd w:val="clear" w:color="auto" w:fill="FFFFFF"/>
        </w:rPr>
        <w:t>δεν</w:t>
      </w:r>
      <w:r>
        <w:rPr>
          <w:rFonts w:eastAsia="Times New Roman" w:cs="Times New Roman"/>
          <w:szCs w:val="24"/>
        </w:rPr>
        <w:t xml:space="preserve"> υφίσταται, </w:t>
      </w:r>
      <w:r w:rsidRPr="00E614B5">
        <w:rPr>
          <w:rFonts w:eastAsia="Times New Roman" w:cs="Times New Roman"/>
        </w:rPr>
        <w:t>διότι</w:t>
      </w:r>
      <w:r>
        <w:rPr>
          <w:rFonts w:eastAsia="Times New Roman" w:cs="Times New Roman"/>
          <w:szCs w:val="24"/>
        </w:rPr>
        <w:t xml:space="preserve"> ακόμη </w:t>
      </w:r>
      <w:r w:rsidRPr="00A8202F">
        <w:rPr>
          <w:rFonts w:eastAsia="Times New Roman"/>
          <w:bCs/>
          <w:shd w:val="clear" w:color="auto" w:fill="FFFFFF"/>
        </w:rPr>
        <w:t>δεν</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τεθεί σε ισχύ. </w:t>
      </w:r>
    </w:p>
    <w:p w14:paraId="2ED8BD8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Οι Σ</w:t>
      </w:r>
      <w:r w:rsidRPr="00786489">
        <w:rPr>
          <w:rFonts w:eastAsia="Times New Roman" w:cs="Times New Roman"/>
          <w:szCs w:val="24"/>
        </w:rPr>
        <w:t>κοπιανοί έχουν ήδη παραβιάσει ένα</w:t>
      </w:r>
      <w:r>
        <w:rPr>
          <w:rFonts w:eastAsia="Times New Roman" w:cs="Times New Roman"/>
          <w:szCs w:val="24"/>
        </w:rPr>
        <w:t>ν</w:t>
      </w:r>
      <w:r w:rsidRPr="00786489">
        <w:rPr>
          <w:rFonts w:eastAsia="Times New Roman" w:cs="Times New Roman"/>
          <w:szCs w:val="24"/>
        </w:rPr>
        <w:t xml:space="preserve"> βασικό όρο της </w:t>
      </w:r>
      <w:r>
        <w:rPr>
          <w:rFonts w:eastAsia="Times New Roman" w:cs="Times New Roman"/>
          <w:szCs w:val="24"/>
        </w:rPr>
        <w:t>σ</w:t>
      </w:r>
      <w:r>
        <w:rPr>
          <w:rFonts w:eastAsia="Times New Roman" w:cs="Times New Roman"/>
          <w:szCs w:val="24"/>
        </w:rPr>
        <w:t xml:space="preserve">υμφωνίας, πρώτα </w:t>
      </w:r>
      <w:r w:rsidRPr="002314B3">
        <w:rPr>
          <w:rFonts w:eastAsia="Times New Roman"/>
          <w:bCs/>
          <w:shd w:val="clear" w:color="auto" w:fill="FFFFFF"/>
        </w:rPr>
        <w:t>να</w:t>
      </w:r>
      <w:r>
        <w:rPr>
          <w:rFonts w:eastAsia="Times New Roman" w:cs="Times New Roman"/>
          <w:szCs w:val="24"/>
        </w:rPr>
        <w:t xml:space="preserve"> αλλάξουν το Σύνταγμά τους </w:t>
      </w:r>
      <w:r w:rsidRPr="00786489">
        <w:rPr>
          <w:rFonts w:eastAsia="Times New Roman" w:cs="Times New Roman"/>
          <w:szCs w:val="24"/>
        </w:rPr>
        <w:t xml:space="preserve">και μετά να </w:t>
      </w:r>
      <w:r w:rsidRPr="00786489">
        <w:rPr>
          <w:rFonts w:eastAsia="Times New Roman" w:cs="Times New Roman"/>
          <w:szCs w:val="24"/>
        </w:rPr>
        <w:lastRenderedPageBreak/>
        <w:t xml:space="preserve">έρθει η </w:t>
      </w:r>
      <w:r>
        <w:rPr>
          <w:rFonts w:eastAsia="Times New Roman" w:cs="Times New Roman"/>
          <w:szCs w:val="24"/>
        </w:rPr>
        <w:t>Συμφωνία</w:t>
      </w:r>
      <w:r w:rsidRPr="00786489">
        <w:rPr>
          <w:rFonts w:eastAsia="Times New Roman" w:cs="Times New Roman"/>
          <w:szCs w:val="24"/>
        </w:rPr>
        <w:t xml:space="preserve"> προς κύρωση στο Ελληνικό Κοινοβούλιο</w:t>
      </w:r>
      <w:r>
        <w:rPr>
          <w:rFonts w:eastAsia="Times New Roman" w:cs="Times New Roman"/>
          <w:szCs w:val="24"/>
        </w:rPr>
        <w:t>. Ά</w:t>
      </w:r>
      <w:r w:rsidRPr="00EB7466">
        <w:rPr>
          <w:rFonts w:eastAsia="Times New Roman"/>
          <w:szCs w:val="24"/>
        </w:rPr>
        <w:t>ρθρο</w:t>
      </w:r>
      <w:r>
        <w:rPr>
          <w:rFonts w:eastAsia="Times New Roman" w:cs="Times New Roman"/>
          <w:szCs w:val="24"/>
        </w:rPr>
        <w:t xml:space="preserve"> 1, </w:t>
      </w:r>
      <w:r w:rsidRPr="00C71B35">
        <w:rPr>
          <w:rFonts w:eastAsia="Times New Roman" w:cs="Times New Roman"/>
          <w:bCs/>
          <w:shd w:val="clear" w:color="auto" w:fill="FFFFFF"/>
        </w:rPr>
        <w:t>παράγραφος</w:t>
      </w:r>
      <w:r>
        <w:rPr>
          <w:rFonts w:eastAsia="Times New Roman" w:cs="Times New Roman"/>
          <w:szCs w:val="24"/>
        </w:rPr>
        <w:t xml:space="preserve"> 4 της</w:t>
      </w:r>
      <w:r w:rsidRPr="00786489">
        <w:rPr>
          <w:rFonts w:eastAsia="Times New Roman" w:cs="Times New Roman"/>
          <w:szCs w:val="24"/>
        </w:rPr>
        <w:t xml:space="preserve"> </w:t>
      </w:r>
      <w:r>
        <w:rPr>
          <w:rFonts w:eastAsia="Times New Roman" w:cs="Times New Roman"/>
          <w:szCs w:val="24"/>
        </w:rPr>
        <w:t>Συμφωνίας</w:t>
      </w:r>
      <w:r w:rsidRPr="00786489">
        <w:rPr>
          <w:rFonts w:eastAsia="Times New Roman" w:cs="Times New Roman"/>
          <w:szCs w:val="24"/>
        </w:rPr>
        <w:t xml:space="preserve"> των Πρεσπών</w:t>
      </w:r>
      <w:r>
        <w:rPr>
          <w:rFonts w:eastAsia="Times New Roman" w:cs="Times New Roman"/>
          <w:szCs w:val="24"/>
        </w:rPr>
        <w:t xml:space="preserve">. </w:t>
      </w:r>
    </w:p>
    <w:p w14:paraId="2ED8BD8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786489">
        <w:rPr>
          <w:rFonts w:eastAsia="Times New Roman" w:cs="Times New Roman"/>
          <w:szCs w:val="24"/>
        </w:rPr>
        <w:t xml:space="preserve">δώ αποκαλύπτεται ότι ακόμα και οι μετέωρες αλλαγές </w:t>
      </w:r>
      <w:r>
        <w:rPr>
          <w:rFonts w:eastAsia="Times New Roman" w:cs="Times New Roman"/>
          <w:szCs w:val="24"/>
        </w:rPr>
        <w:t>στο Σύνταγμα των</w:t>
      </w:r>
      <w:r w:rsidRPr="00786489">
        <w:rPr>
          <w:rFonts w:eastAsia="Times New Roman" w:cs="Times New Roman"/>
          <w:szCs w:val="24"/>
        </w:rPr>
        <w:t xml:space="preserve"> Σκοπίων</w:t>
      </w:r>
      <w:r>
        <w:rPr>
          <w:rFonts w:eastAsia="Times New Roman" w:cs="Times New Roman"/>
          <w:szCs w:val="24"/>
        </w:rPr>
        <w:t xml:space="preserve">, </w:t>
      </w:r>
      <w:r w:rsidRPr="00786489">
        <w:rPr>
          <w:rFonts w:eastAsia="Times New Roman" w:cs="Times New Roman"/>
          <w:szCs w:val="24"/>
        </w:rPr>
        <w:t xml:space="preserve">που </w:t>
      </w:r>
      <w:r>
        <w:rPr>
          <w:rFonts w:eastAsia="Times New Roman" w:cs="Times New Roman"/>
          <w:szCs w:val="24"/>
        </w:rPr>
        <w:t xml:space="preserve">η Συμφωνία των Πρεσπών προέβλεπε,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ισχύσουν α</w:t>
      </w:r>
      <w:r w:rsidRPr="00786489">
        <w:rPr>
          <w:rFonts w:eastAsia="Times New Roman" w:cs="Times New Roman"/>
          <w:szCs w:val="24"/>
        </w:rPr>
        <w:t>πό τώρα</w:t>
      </w:r>
      <w:r>
        <w:rPr>
          <w:rFonts w:eastAsia="Times New Roman" w:cs="Times New Roman"/>
          <w:szCs w:val="24"/>
        </w:rPr>
        <w:t>,</w:t>
      </w:r>
      <w:r w:rsidRPr="00786489">
        <w:rPr>
          <w:rFonts w:eastAsia="Times New Roman" w:cs="Times New Roman"/>
          <w:szCs w:val="24"/>
        </w:rPr>
        <w:t xml:space="preserve"> αλλά μόνο </w:t>
      </w:r>
      <w:r>
        <w:rPr>
          <w:rFonts w:eastAsia="Times New Roman" w:cs="Times New Roman"/>
          <w:szCs w:val="24"/>
        </w:rPr>
        <w:t>–</w:t>
      </w:r>
      <w:r w:rsidRPr="00786489">
        <w:rPr>
          <w:rFonts w:eastAsia="Times New Roman" w:cs="Times New Roman"/>
          <w:szCs w:val="24"/>
        </w:rPr>
        <w:t>προσέξτε</w:t>
      </w:r>
      <w:r>
        <w:rPr>
          <w:rFonts w:eastAsia="Times New Roman" w:cs="Times New Roman"/>
          <w:szCs w:val="24"/>
        </w:rPr>
        <w:t>!-</w:t>
      </w:r>
      <w:r w:rsidRPr="00786489">
        <w:rPr>
          <w:rFonts w:eastAsia="Times New Roman" w:cs="Times New Roman"/>
          <w:szCs w:val="24"/>
        </w:rPr>
        <w:t xml:space="preserve"> αφο</w:t>
      </w:r>
      <w:r w:rsidRPr="00786489">
        <w:rPr>
          <w:rFonts w:eastAsia="Times New Roman" w:cs="Times New Roman"/>
          <w:szCs w:val="24"/>
        </w:rPr>
        <w:t xml:space="preserve">ύ η Ελλάδα </w:t>
      </w:r>
      <w:r>
        <w:rPr>
          <w:rFonts w:eastAsia="Times New Roman" w:cs="Times New Roman"/>
          <w:szCs w:val="24"/>
        </w:rPr>
        <w:t xml:space="preserve">κυρώσει </w:t>
      </w:r>
      <w:r w:rsidRPr="00786489">
        <w:rPr>
          <w:rFonts w:eastAsia="Times New Roman" w:cs="Times New Roman"/>
          <w:szCs w:val="24"/>
        </w:rPr>
        <w:t xml:space="preserve">τη </w:t>
      </w:r>
      <w:r>
        <w:rPr>
          <w:rFonts w:eastAsia="Times New Roman" w:cs="Times New Roman"/>
          <w:szCs w:val="24"/>
        </w:rPr>
        <w:t>σ</w:t>
      </w:r>
      <w:r>
        <w:rPr>
          <w:rFonts w:eastAsia="Times New Roman" w:cs="Times New Roman"/>
          <w:szCs w:val="24"/>
        </w:rPr>
        <w:t>υμφωνία</w:t>
      </w:r>
      <w:r w:rsidRPr="00786489">
        <w:rPr>
          <w:rFonts w:eastAsia="Times New Roman" w:cs="Times New Roman"/>
          <w:szCs w:val="24"/>
        </w:rPr>
        <w:t xml:space="preserve"> και αφού κυρωθεί το Πρωτόκολλο Ένταξης στο ΝΑΤΟ</w:t>
      </w:r>
      <w:r>
        <w:rPr>
          <w:rFonts w:eastAsia="Times New Roman" w:cs="Times New Roman"/>
          <w:szCs w:val="24"/>
        </w:rPr>
        <w:t>. Με άλλα λόγια, οι</w:t>
      </w:r>
      <w:r w:rsidRPr="00786489">
        <w:rPr>
          <w:rFonts w:eastAsia="Times New Roman" w:cs="Times New Roman"/>
          <w:szCs w:val="24"/>
        </w:rPr>
        <w:t xml:space="preserve"> ελληνικές δεσμεύσεις </w:t>
      </w:r>
      <w:r>
        <w:rPr>
          <w:rFonts w:eastAsia="Times New Roman" w:cs="Times New Roman"/>
          <w:szCs w:val="24"/>
        </w:rPr>
        <w:t xml:space="preserve">αναλαμβάνονται εδώ </w:t>
      </w:r>
      <w:r w:rsidRPr="00F331DF">
        <w:rPr>
          <w:rFonts w:eastAsia="Times New Roman"/>
          <w:bCs/>
        </w:rPr>
        <w:t>και</w:t>
      </w:r>
      <w:r>
        <w:rPr>
          <w:rFonts w:eastAsia="Times New Roman" w:cs="Times New Roman"/>
          <w:szCs w:val="24"/>
        </w:rPr>
        <w:t xml:space="preserve"> τώρα, ενώ οι σκοπιανές αναμένονται </w:t>
      </w:r>
      <w:r w:rsidRPr="00786489">
        <w:rPr>
          <w:rFonts w:eastAsia="Times New Roman" w:cs="Times New Roman"/>
          <w:szCs w:val="24"/>
        </w:rPr>
        <w:t>αλλού και κάποτε</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FB3DED">
        <w:rPr>
          <w:rFonts w:eastAsia="Times New Roman"/>
          <w:bCs/>
          <w:shd w:val="clear" w:color="auto" w:fill="FFFFFF"/>
        </w:rPr>
        <w:t>χρειάζεται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πω περισσότερα. </w:t>
      </w:r>
    </w:p>
    <w:p w14:paraId="2ED8BD8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Λέω απλά </w:t>
      </w:r>
      <w:r w:rsidRPr="002B5B2E">
        <w:rPr>
          <w:rFonts w:eastAsia="Times New Roman"/>
          <w:bCs/>
          <w:shd w:val="clear" w:color="auto" w:fill="FFFFFF"/>
        </w:rPr>
        <w:t>ότι</w:t>
      </w:r>
      <w:r>
        <w:rPr>
          <w:rFonts w:eastAsia="Times New Roman" w:cs="Times New Roman"/>
          <w:szCs w:val="24"/>
        </w:rPr>
        <w:t xml:space="preserve"> αυτή</w:t>
      </w:r>
      <w:r w:rsidRPr="00786489">
        <w:rPr>
          <w:rFonts w:eastAsia="Times New Roman" w:cs="Times New Roman"/>
          <w:szCs w:val="24"/>
        </w:rPr>
        <w:t xml:space="preserve"> η μεθόδευσ</w:t>
      </w:r>
      <w:r>
        <w:rPr>
          <w:rFonts w:eastAsia="Times New Roman" w:cs="Times New Roman"/>
          <w:szCs w:val="24"/>
        </w:rPr>
        <w:t>ή</w:t>
      </w:r>
      <w:r w:rsidRPr="00786489">
        <w:rPr>
          <w:rFonts w:eastAsia="Times New Roman" w:cs="Times New Roman"/>
          <w:szCs w:val="24"/>
        </w:rPr>
        <w:t xml:space="preserve"> </w:t>
      </w:r>
      <w:r>
        <w:rPr>
          <w:rFonts w:eastAsia="Times New Roman" w:cs="Times New Roman"/>
          <w:szCs w:val="24"/>
        </w:rPr>
        <w:t>σας,</w:t>
      </w:r>
      <w:r w:rsidRPr="00786489">
        <w:rPr>
          <w:rFonts w:eastAsia="Times New Roman" w:cs="Times New Roman"/>
          <w:szCs w:val="24"/>
        </w:rPr>
        <w:t xml:space="preserve"> ουσιαστικά να συζητάμε </w:t>
      </w:r>
      <w:r>
        <w:rPr>
          <w:rFonts w:eastAsia="Times New Roman" w:cs="Times New Roman"/>
          <w:szCs w:val="24"/>
        </w:rPr>
        <w:t>εν κενώ,</w:t>
      </w:r>
      <w:r w:rsidRPr="00786489">
        <w:rPr>
          <w:rFonts w:eastAsia="Times New Roman" w:cs="Times New Roman"/>
          <w:szCs w:val="24"/>
        </w:rPr>
        <w:t xml:space="preserve"> προσβάλλει τη </w:t>
      </w:r>
      <w:r>
        <w:rPr>
          <w:rFonts w:eastAsia="Times New Roman" w:cs="Times New Roman"/>
          <w:szCs w:val="24"/>
        </w:rPr>
        <w:t>Β</w:t>
      </w:r>
      <w:r w:rsidRPr="00786489">
        <w:rPr>
          <w:rFonts w:eastAsia="Times New Roman" w:cs="Times New Roman"/>
          <w:szCs w:val="24"/>
        </w:rPr>
        <w:t xml:space="preserve">ουλή και την Ελληνική Δημοκρατία και πρόκειται για </w:t>
      </w:r>
      <w:r>
        <w:rPr>
          <w:rFonts w:eastAsia="Times New Roman" w:cs="Times New Roman"/>
          <w:szCs w:val="24"/>
        </w:rPr>
        <w:t>μια</w:t>
      </w:r>
      <w:r w:rsidRPr="00786489">
        <w:rPr>
          <w:rFonts w:eastAsia="Times New Roman" w:cs="Times New Roman"/>
          <w:szCs w:val="24"/>
        </w:rPr>
        <w:t xml:space="preserve"> </w:t>
      </w:r>
      <w:r>
        <w:rPr>
          <w:rFonts w:eastAsia="Times New Roman" w:cs="Times New Roman"/>
          <w:szCs w:val="24"/>
        </w:rPr>
        <w:t>ε</w:t>
      </w:r>
      <w:r w:rsidRPr="00786489">
        <w:rPr>
          <w:rFonts w:eastAsia="Times New Roman" w:cs="Times New Roman"/>
          <w:szCs w:val="24"/>
        </w:rPr>
        <w:t xml:space="preserve">θνική και </w:t>
      </w:r>
      <w:r w:rsidRPr="00B32E5F">
        <w:rPr>
          <w:rFonts w:eastAsia="Times New Roman" w:cs="Times New Roman"/>
          <w:szCs w:val="24"/>
        </w:rPr>
        <w:t>κοινοβουλευτική</w:t>
      </w:r>
      <w:r>
        <w:rPr>
          <w:rFonts w:eastAsia="Times New Roman" w:cs="Times New Roman"/>
          <w:szCs w:val="24"/>
        </w:rPr>
        <w:t xml:space="preserve"> ντροπή </w:t>
      </w:r>
      <w:r w:rsidRPr="00F331DF">
        <w:rPr>
          <w:rFonts w:eastAsia="Times New Roman"/>
          <w:bCs/>
        </w:rPr>
        <w:t>και</w:t>
      </w:r>
      <w:r>
        <w:rPr>
          <w:rFonts w:eastAsia="Times New Roman" w:cs="Times New Roman"/>
          <w:szCs w:val="24"/>
        </w:rPr>
        <w:t xml:space="preserve"> </w:t>
      </w:r>
      <w:r w:rsidRPr="00786489">
        <w:rPr>
          <w:rFonts w:eastAsia="Times New Roman" w:cs="Times New Roman"/>
          <w:szCs w:val="24"/>
        </w:rPr>
        <w:t xml:space="preserve">για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786489">
        <w:rPr>
          <w:rFonts w:eastAsia="Times New Roman" w:cs="Times New Roman"/>
          <w:szCs w:val="24"/>
        </w:rPr>
        <w:t xml:space="preserve"> πρωτοφανή διαδικασία</w:t>
      </w:r>
      <w:r>
        <w:rPr>
          <w:rFonts w:eastAsia="Times New Roman" w:cs="Times New Roman"/>
          <w:szCs w:val="24"/>
        </w:rPr>
        <w:t>,</w:t>
      </w:r>
      <w:r w:rsidRPr="00786489">
        <w:rPr>
          <w:rFonts w:eastAsia="Times New Roman" w:cs="Times New Roman"/>
          <w:szCs w:val="24"/>
        </w:rPr>
        <w:t xml:space="preserve"> που </w:t>
      </w:r>
      <w:r>
        <w:rPr>
          <w:rFonts w:eastAsia="Times New Roman" w:cs="Times New Roman"/>
          <w:szCs w:val="24"/>
        </w:rPr>
        <w:t xml:space="preserve">οι Βουλευτές </w:t>
      </w:r>
      <w:r w:rsidRPr="00BA34D7">
        <w:rPr>
          <w:rFonts w:eastAsia="Times New Roman" w:cs="Times New Roman"/>
        </w:rPr>
        <w:t>πρέπει</w:t>
      </w:r>
      <w:r>
        <w:rPr>
          <w:rFonts w:eastAsia="Times New Roman" w:cs="Times New Roman"/>
          <w:szCs w:val="24"/>
        </w:rPr>
        <w:t xml:space="preserve"> να αποδεχτούν </w:t>
      </w:r>
      <w:r w:rsidRPr="00183013">
        <w:rPr>
          <w:rFonts w:eastAsia="Times New Roman" w:cs="Times New Roman"/>
        </w:rPr>
        <w:t>όπως</w:t>
      </w:r>
      <w:r>
        <w:rPr>
          <w:rFonts w:eastAsia="Times New Roman" w:cs="Times New Roman"/>
          <w:szCs w:val="24"/>
        </w:rPr>
        <w:t>-</w:t>
      </w:r>
      <w:r w:rsidRPr="00183013">
        <w:rPr>
          <w:rFonts w:eastAsia="Times New Roman" w:cs="Times New Roman"/>
        </w:rPr>
        <w:t>όπως</w:t>
      </w:r>
      <w:r>
        <w:rPr>
          <w:rFonts w:eastAsia="Times New Roman" w:cs="Times New Roman"/>
        </w:rPr>
        <w:t xml:space="preserve">. </w:t>
      </w:r>
    </w:p>
    <w:p w14:paraId="2ED8BD83" w14:textId="77777777" w:rsidR="00C647AD" w:rsidRDefault="00D506E1">
      <w:pPr>
        <w:spacing w:after="0" w:line="600" w:lineRule="auto"/>
        <w:ind w:firstLine="720"/>
        <w:jc w:val="both"/>
        <w:rPr>
          <w:rFonts w:eastAsia="Times New Roman" w:cs="Times New Roman"/>
          <w:szCs w:val="24"/>
        </w:rPr>
      </w:pPr>
      <w:r>
        <w:rPr>
          <w:rFonts w:eastAsia="Times New Roman" w:cs="Times New Roman"/>
        </w:rPr>
        <w:t>Η</w:t>
      </w:r>
      <w:r>
        <w:rPr>
          <w:rFonts w:eastAsia="Times New Roman" w:cs="Times New Roman"/>
          <w:szCs w:val="24"/>
        </w:rPr>
        <w:t xml:space="preserve"> Ελλάδα ήταν πάντ</w:t>
      </w:r>
      <w:r>
        <w:rPr>
          <w:rFonts w:eastAsia="Times New Roman" w:cs="Times New Roman"/>
          <w:szCs w:val="24"/>
        </w:rPr>
        <w:t xml:space="preserve">α, ως προς την </w:t>
      </w:r>
      <w:r w:rsidRPr="00B32E5F">
        <w:rPr>
          <w:rFonts w:eastAsia="Times New Roman" w:cs="Times New Roman"/>
          <w:szCs w:val="24"/>
        </w:rPr>
        <w:t>κοινοβουλευτική</w:t>
      </w:r>
      <w:r>
        <w:rPr>
          <w:rFonts w:eastAsia="Times New Roman" w:cs="Times New Roman"/>
          <w:szCs w:val="24"/>
        </w:rPr>
        <w:t xml:space="preserve"> παράδοση</w:t>
      </w:r>
      <w:r w:rsidRPr="00786489">
        <w:rPr>
          <w:rFonts w:eastAsia="Times New Roman" w:cs="Times New Roman"/>
          <w:szCs w:val="24"/>
        </w:rPr>
        <w:t xml:space="preserve"> τουλάχιστον</w:t>
      </w:r>
      <w:r>
        <w:rPr>
          <w:rFonts w:eastAsia="Times New Roman" w:cs="Times New Roman"/>
          <w:szCs w:val="24"/>
        </w:rPr>
        <w:t>,</w:t>
      </w:r>
      <w:r w:rsidRPr="00786489">
        <w:rPr>
          <w:rFonts w:eastAsia="Times New Roman" w:cs="Times New Roman"/>
          <w:szCs w:val="24"/>
        </w:rPr>
        <w:t xml:space="preserve">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786489">
        <w:rPr>
          <w:rFonts w:eastAsia="Times New Roman" w:cs="Times New Roman"/>
          <w:szCs w:val="24"/>
        </w:rPr>
        <w:t xml:space="preserve"> ευρωπαϊκή χώρα στα Βαλκάνια</w:t>
      </w:r>
      <w:r>
        <w:rPr>
          <w:rFonts w:eastAsia="Times New Roman" w:cs="Times New Roman"/>
          <w:szCs w:val="24"/>
        </w:rPr>
        <w:t>. Κατορθώσ</w:t>
      </w:r>
      <w:r>
        <w:rPr>
          <w:rFonts w:eastAsia="Times New Roman" w:cs="Times New Roman"/>
          <w:szCs w:val="24"/>
        </w:rPr>
        <w:t>α</w:t>
      </w:r>
      <w:r>
        <w:rPr>
          <w:rFonts w:eastAsia="Times New Roman" w:cs="Times New Roman"/>
          <w:szCs w:val="24"/>
        </w:rPr>
        <w:t xml:space="preserve">τε με όλα αυτά τα τερτίπια </w:t>
      </w:r>
      <w:r w:rsidRPr="002314B3">
        <w:rPr>
          <w:rFonts w:eastAsia="Times New Roman"/>
          <w:bCs/>
          <w:shd w:val="clear" w:color="auto" w:fill="FFFFFF"/>
        </w:rPr>
        <w:t>να</w:t>
      </w:r>
      <w:r>
        <w:rPr>
          <w:rFonts w:eastAsia="Times New Roman" w:cs="Times New Roman"/>
          <w:szCs w:val="24"/>
        </w:rPr>
        <w:t xml:space="preserve"> τ</w:t>
      </w:r>
      <w:r w:rsidRPr="00786489">
        <w:rPr>
          <w:rFonts w:eastAsia="Times New Roman" w:cs="Times New Roman"/>
          <w:szCs w:val="24"/>
        </w:rPr>
        <w:t xml:space="preserve">ην κάνετε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786489">
        <w:rPr>
          <w:rFonts w:eastAsia="Times New Roman" w:cs="Times New Roman"/>
          <w:szCs w:val="24"/>
        </w:rPr>
        <w:t xml:space="preserve"> βαλκανική </w:t>
      </w:r>
      <w:r>
        <w:rPr>
          <w:rFonts w:eastAsia="Times New Roman" w:cs="Times New Roman"/>
          <w:szCs w:val="24"/>
        </w:rPr>
        <w:t>χ</w:t>
      </w:r>
      <w:r w:rsidRPr="00786489">
        <w:rPr>
          <w:rFonts w:eastAsia="Times New Roman" w:cs="Times New Roman"/>
          <w:szCs w:val="24"/>
        </w:rPr>
        <w:t>ώρα στην Ευρώπη</w:t>
      </w:r>
      <w:r>
        <w:rPr>
          <w:rFonts w:eastAsia="Times New Roman" w:cs="Times New Roman"/>
          <w:szCs w:val="24"/>
        </w:rPr>
        <w:t>.</w:t>
      </w:r>
    </w:p>
    <w:p w14:paraId="2ED8BD8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Αρκούμαι </w:t>
      </w:r>
      <w:r w:rsidRPr="00786489">
        <w:rPr>
          <w:rFonts w:eastAsia="Times New Roman" w:cs="Times New Roman"/>
          <w:szCs w:val="24"/>
        </w:rPr>
        <w:t xml:space="preserve">εδώ στο </w:t>
      </w:r>
      <w:r w:rsidRPr="002314B3">
        <w:rPr>
          <w:rFonts w:eastAsia="Times New Roman"/>
          <w:bCs/>
          <w:shd w:val="clear" w:color="auto" w:fill="FFFFFF"/>
        </w:rPr>
        <w:t>να</w:t>
      </w:r>
      <w:r>
        <w:rPr>
          <w:rFonts w:eastAsia="Times New Roman" w:cs="Times New Roman"/>
          <w:szCs w:val="24"/>
        </w:rPr>
        <w:t xml:space="preserve"> </w:t>
      </w:r>
      <w:r w:rsidRPr="00786489">
        <w:rPr>
          <w:rFonts w:eastAsia="Times New Roman" w:cs="Times New Roman"/>
          <w:szCs w:val="24"/>
        </w:rPr>
        <w:t xml:space="preserve">αναφέρω </w:t>
      </w:r>
      <w:r>
        <w:rPr>
          <w:rFonts w:eastAsia="Times New Roman" w:cs="Times New Roman"/>
          <w:szCs w:val="24"/>
        </w:rPr>
        <w:t>την</w:t>
      </w:r>
      <w:r w:rsidRPr="00786489">
        <w:rPr>
          <w:rFonts w:eastAsia="Times New Roman" w:cs="Times New Roman"/>
          <w:szCs w:val="24"/>
        </w:rPr>
        <w:t xml:space="preserve"> πολυδ</w:t>
      </w:r>
      <w:r>
        <w:rPr>
          <w:rFonts w:eastAsia="Times New Roman" w:cs="Times New Roman"/>
          <w:szCs w:val="24"/>
        </w:rPr>
        <w:t xml:space="preserve">ιαφημισμένη ρηματική διακοίνωση. Ο ίδιος ο τίτλος </w:t>
      </w:r>
      <w:r>
        <w:rPr>
          <w:rFonts w:eastAsia="Times New Roman" w:cs="Times New Roman"/>
          <w:szCs w:val="24"/>
        </w:rPr>
        <w:t>της τ</w:t>
      </w:r>
      <w:r>
        <w:rPr>
          <w:rFonts w:eastAsia="Times New Roman" w:cs="Times New Roman"/>
          <w:szCs w:val="24"/>
        </w:rPr>
        <w:t>ι</w:t>
      </w:r>
      <w:r w:rsidRPr="00786489">
        <w:rPr>
          <w:rFonts w:eastAsia="Times New Roman" w:cs="Times New Roman"/>
          <w:szCs w:val="24"/>
        </w:rPr>
        <w:t xml:space="preserve"> λέει</w:t>
      </w:r>
      <w:r>
        <w:rPr>
          <w:rFonts w:eastAsia="Times New Roman" w:cs="Times New Roman"/>
          <w:szCs w:val="24"/>
        </w:rPr>
        <w:t xml:space="preserve">; «Δημοκρατία της Μακεδονίας». </w:t>
      </w:r>
      <w:r w:rsidRPr="00786489">
        <w:rPr>
          <w:rFonts w:eastAsia="Times New Roman" w:cs="Times New Roman"/>
          <w:szCs w:val="24"/>
        </w:rPr>
        <w:t>Το κείμενο αναφέρεται σ</w:t>
      </w:r>
      <w:r>
        <w:rPr>
          <w:rFonts w:eastAsia="Times New Roman" w:cs="Times New Roman"/>
          <w:szCs w:val="24"/>
        </w:rPr>
        <w:t xml:space="preserve">ε </w:t>
      </w:r>
      <w:r>
        <w:rPr>
          <w:rFonts w:eastAsia="Times New Roman" w:cs="Times New Roman"/>
          <w:szCs w:val="24"/>
        </w:rPr>
        <w:t>μ</w:t>
      </w:r>
      <w:r>
        <w:rPr>
          <w:rFonts w:eastAsia="Times New Roman" w:cs="Times New Roman"/>
          <w:szCs w:val="24"/>
        </w:rPr>
        <w:t xml:space="preserve">ακεδονικό λαό. Αναρωτιέμαι, εάν οι Σκοπιανοί είχαν ήδη </w:t>
      </w:r>
      <w:r w:rsidRPr="00786489">
        <w:rPr>
          <w:rFonts w:eastAsia="Times New Roman" w:cs="Times New Roman"/>
          <w:szCs w:val="24"/>
        </w:rPr>
        <w:t xml:space="preserve">αλλάξει το </w:t>
      </w:r>
      <w:r>
        <w:rPr>
          <w:rFonts w:eastAsia="Times New Roman" w:cs="Times New Roman"/>
          <w:szCs w:val="24"/>
        </w:rPr>
        <w:t>σ</w:t>
      </w:r>
      <w:r>
        <w:rPr>
          <w:rFonts w:eastAsia="Times New Roman" w:cs="Times New Roman"/>
          <w:szCs w:val="24"/>
        </w:rPr>
        <w:t>ύνταγμά</w:t>
      </w:r>
      <w:r w:rsidRPr="00786489">
        <w:rPr>
          <w:rFonts w:eastAsia="Times New Roman" w:cs="Times New Roman"/>
          <w:szCs w:val="24"/>
        </w:rPr>
        <w:t xml:space="preserve"> </w:t>
      </w:r>
      <w:r>
        <w:rPr>
          <w:rFonts w:eastAsia="Times New Roman" w:cs="Times New Roman"/>
          <w:szCs w:val="24"/>
        </w:rPr>
        <w:t>τους,</w:t>
      </w:r>
      <w:r w:rsidRPr="00786489">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θα </w:t>
      </w:r>
      <w:r w:rsidRPr="00614757">
        <w:rPr>
          <w:rFonts w:eastAsia="Times New Roman" w:cs="Times New Roman"/>
        </w:rPr>
        <w:t>έπρεπε</w:t>
      </w:r>
      <w:r>
        <w:rPr>
          <w:rFonts w:eastAsia="Times New Roman" w:cs="Times New Roman"/>
          <w:szCs w:val="24"/>
        </w:rPr>
        <w:t xml:space="preserve"> να αυτο</w:t>
      </w:r>
      <w:r w:rsidRPr="00786489">
        <w:rPr>
          <w:rFonts w:eastAsia="Times New Roman" w:cs="Times New Roman"/>
          <w:szCs w:val="24"/>
        </w:rPr>
        <w:t xml:space="preserve">χαρακτηρίζονται ως </w:t>
      </w:r>
      <w:r>
        <w:rPr>
          <w:rFonts w:eastAsia="Times New Roman" w:cs="Times New Roman"/>
          <w:szCs w:val="24"/>
        </w:rPr>
        <w:t>«Δ</w:t>
      </w:r>
      <w:r w:rsidRPr="00786489">
        <w:rPr>
          <w:rFonts w:eastAsia="Times New Roman" w:cs="Times New Roman"/>
          <w:szCs w:val="24"/>
        </w:rPr>
        <w:t>ημοκρατία της Βόρειας Μακεδονίας</w:t>
      </w:r>
      <w:r>
        <w:rPr>
          <w:rFonts w:eastAsia="Times New Roman" w:cs="Times New Roman"/>
          <w:szCs w:val="24"/>
        </w:rPr>
        <w:t xml:space="preserve">»; </w:t>
      </w:r>
    </w:p>
    <w:p w14:paraId="2ED8BD85" w14:textId="77777777" w:rsidR="00C647AD" w:rsidRDefault="00D506E1">
      <w:pPr>
        <w:spacing w:after="0" w:line="600" w:lineRule="auto"/>
        <w:jc w:val="center"/>
        <w:rPr>
          <w:rFonts w:eastAsia="Times New Roman" w:cs="Times New Roman"/>
        </w:rPr>
      </w:pPr>
      <w:r w:rsidRPr="002914BE">
        <w:rPr>
          <w:rFonts w:eastAsia="Times New Roman" w:cs="Times New Roman"/>
        </w:rPr>
        <w:t>(Χειροκροτήματα από την πτέρυ</w:t>
      </w:r>
      <w:r w:rsidRPr="002914BE">
        <w:rPr>
          <w:rFonts w:eastAsia="Times New Roman" w:cs="Times New Roman"/>
        </w:rPr>
        <w:t>γα της Νέας Δημοκρατίας)</w:t>
      </w:r>
    </w:p>
    <w:p w14:paraId="2ED8BD8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κ</w:t>
      </w:r>
      <w:r w:rsidRPr="00786489">
        <w:rPr>
          <w:rFonts w:eastAsia="Times New Roman" w:cs="Times New Roman"/>
          <w:szCs w:val="24"/>
        </w:rPr>
        <w:t>αταθέτω</w:t>
      </w:r>
      <w:r>
        <w:rPr>
          <w:rFonts w:eastAsia="Times New Roman" w:cs="Times New Roman"/>
          <w:szCs w:val="24"/>
        </w:rPr>
        <w:t xml:space="preserve"> για τα Πρακτικά.</w:t>
      </w:r>
    </w:p>
    <w:p w14:paraId="2ED8BD87" w14:textId="77777777" w:rsidR="00C647AD" w:rsidRDefault="00D506E1">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w:t>
      </w:r>
      <w:r w:rsidRPr="00AD0292">
        <w:rPr>
          <w:rFonts w:eastAsia="Times New Roman" w:cs="Times New Roman"/>
        </w:rPr>
        <w:t>Νέας Δημοκρατίας</w:t>
      </w:r>
      <w:r w:rsidRPr="000731CA">
        <w:rPr>
          <w:rFonts w:eastAsia="Times New Roman" w:cs="Times New Roman"/>
        </w:rPr>
        <w:t xml:space="preserve"> κ. </w:t>
      </w:r>
      <w:r>
        <w:rPr>
          <w:rFonts w:eastAsia="Times New Roman" w:cs="Times New Roman"/>
        </w:rPr>
        <w:t>Κυριάκος Μητσοτάκης</w:t>
      </w:r>
      <w:r w:rsidRPr="000731CA">
        <w:rPr>
          <w:rFonts w:eastAsia="Times New Roman" w:cs="Times New Roman"/>
        </w:rPr>
        <w:t xml:space="preserve"> </w:t>
      </w:r>
      <w:r>
        <w:rPr>
          <w:rFonts w:eastAsia="Times New Roman" w:cs="Times New Roman"/>
        </w:rPr>
        <w:t>καταθέτει για τα Πρακτικά το προαναφερθέν έγγραφο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εται</w:t>
      </w:r>
      <w:r w:rsidRPr="000731CA">
        <w:rPr>
          <w:rFonts w:eastAsia="Times New Roman" w:cs="Times New Roman"/>
        </w:rPr>
        <w:t xml:space="preserve"> στο αρχείο του Τμήματος Γραμματείας της Διεύθυνσης Στενογραφίας και Πρακτικών της Βουλής)</w:t>
      </w:r>
    </w:p>
    <w:p w14:paraId="2ED8BD8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w:t>
      </w:r>
      <w:r w:rsidRPr="00786489">
        <w:rPr>
          <w:rFonts w:eastAsia="Times New Roman" w:cs="Times New Roman"/>
          <w:szCs w:val="24"/>
        </w:rPr>
        <w:t xml:space="preserve"> </w:t>
      </w:r>
      <w:r>
        <w:rPr>
          <w:rFonts w:eastAsia="Times New Roman" w:cs="Times New Roman"/>
          <w:szCs w:val="24"/>
        </w:rPr>
        <w:t>Συμφωνία</w:t>
      </w:r>
      <w:r w:rsidRPr="00786489">
        <w:rPr>
          <w:rFonts w:eastAsia="Times New Roman" w:cs="Times New Roman"/>
          <w:szCs w:val="24"/>
        </w:rPr>
        <w:t xml:space="preserve"> των Πρεσπών ξεκινά με την ίδια την παραβίαση των όρων </w:t>
      </w:r>
      <w:r>
        <w:rPr>
          <w:rFonts w:eastAsia="Times New Roman" w:cs="Times New Roman"/>
          <w:szCs w:val="24"/>
        </w:rPr>
        <w:t xml:space="preserve">της. Και όλα αυτά εξηγούν </w:t>
      </w:r>
      <w:r w:rsidRPr="00DF7ACC">
        <w:rPr>
          <w:rFonts w:eastAsia="Times New Roman" w:cs="Times New Roman"/>
          <w:bCs/>
          <w:shd w:val="clear" w:color="auto" w:fill="FFFFFF"/>
        </w:rPr>
        <w:t>γιατί</w:t>
      </w:r>
      <w:r>
        <w:rPr>
          <w:rFonts w:eastAsia="Times New Roman" w:cs="Times New Roman"/>
          <w:szCs w:val="24"/>
        </w:rPr>
        <w:t xml:space="preserve"> επείγεστε. Επείγεστε, </w:t>
      </w:r>
      <w:r w:rsidRPr="00DF7ACC">
        <w:rPr>
          <w:rFonts w:eastAsia="Times New Roman" w:cs="Times New Roman"/>
          <w:bCs/>
          <w:shd w:val="clear" w:color="auto" w:fill="FFFFFF"/>
        </w:rPr>
        <w:t>γιατί</w:t>
      </w:r>
      <w:r>
        <w:rPr>
          <w:rFonts w:eastAsia="Times New Roman" w:cs="Times New Roman"/>
          <w:szCs w:val="24"/>
        </w:rPr>
        <w:t xml:space="preserve"> θέλετε να τελειώσετε μια ώρα αρχύτερα, </w:t>
      </w:r>
      <w:r w:rsidRPr="00786489">
        <w:rPr>
          <w:rFonts w:eastAsia="Times New Roman" w:cs="Times New Roman"/>
          <w:szCs w:val="24"/>
        </w:rPr>
        <w:t>γ</w:t>
      </w:r>
      <w:r w:rsidRPr="00786489">
        <w:rPr>
          <w:rFonts w:eastAsia="Times New Roman" w:cs="Times New Roman"/>
          <w:szCs w:val="24"/>
        </w:rPr>
        <w:t xml:space="preserve">ιατί ξέρετε ότι έχετε χτίσει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786489">
        <w:rPr>
          <w:rFonts w:eastAsia="Times New Roman" w:cs="Times New Roman"/>
          <w:szCs w:val="24"/>
        </w:rPr>
        <w:t xml:space="preserve"> πρόσκαιρη κοινοβουλευτική </w:t>
      </w:r>
      <w:r>
        <w:rPr>
          <w:rFonts w:eastAsia="Times New Roman" w:cs="Times New Roman"/>
          <w:szCs w:val="24"/>
        </w:rPr>
        <w:t>Π</w:t>
      </w:r>
      <w:r w:rsidRPr="00786489">
        <w:rPr>
          <w:rFonts w:eastAsia="Times New Roman" w:cs="Times New Roman"/>
          <w:szCs w:val="24"/>
        </w:rPr>
        <w:t>λειοψηφία</w:t>
      </w:r>
      <w:r>
        <w:rPr>
          <w:rFonts w:eastAsia="Times New Roman" w:cs="Times New Roman"/>
          <w:szCs w:val="24"/>
        </w:rPr>
        <w:t>,</w:t>
      </w:r>
      <w:r w:rsidRPr="00786489">
        <w:rPr>
          <w:rFonts w:eastAsia="Times New Roman" w:cs="Times New Roman"/>
          <w:szCs w:val="24"/>
        </w:rPr>
        <w:t xml:space="preserve"> βασισμένη στη συναλλαγή και φοβάστ</w:t>
      </w:r>
      <w:r>
        <w:rPr>
          <w:rFonts w:eastAsia="Times New Roman" w:cs="Times New Roman"/>
          <w:szCs w:val="24"/>
        </w:rPr>
        <w:t xml:space="preserve">ε ότι οι συνεννοήσεις που έχουν γίνει </w:t>
      </w:r>
      <w:r w:rsidRPr="00786489">
        <w:rPr>
          <w:rFonts w:eastAsia="Times New Roman" w:cs="Times New Roman"/>
          <w:szCs w:val="24"/>
        </w:rPr>
        <w:t>δεν θα κρατήσ</w:t>
      </w:r>
      <w:r>
        <w:rPr>
          <w:rFonts w:eastAsia="Times New Roman" w:cs="Times New Roman"/>
          <w:szCs w:val="24"/>
        </w:rPr>
        <w:t xml:space="preserve">ουν.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κρατήσουν, </w:t>
      </w:r>
      <w:r w:rsidRPr="00DF7ACC">
        <w:rPr>
          <w:rFonts w:eastAsia="Times New Roman" w:cs="Times New Roman"/>
          <w:bCs/>
          <w:shd w:val="clear" w:color="auto" w:fill="FFFFFF"/>
        </w:rPr>
        <w:t>γιατί</w:t>
      </w:r>
      <w:r>
        <w:rPr>
          <w:rFonts w:eastAsia="Times New Roman" w:cs="Times New Roman"/>
          <w:szCs w:val="24"/>
        </w:rPr>
        <w:t xml:space="preserve"> βοά το </w:t>
      </w:r>
      <w:r>
        <w:rPr>
          <w:rFonts w:eastAsia="Times New Roman" w:cs="Times New Roman"/>
          <w:szCs w:val="24"/>
        </w:rPr>
        <w:lastRenderedPageBreak/>
        <w:t xml:space="preserve">πανελλήνιο για τους </w:t>
      </w:r>
      <w:r w:rsidRPr="00471050">
        <w:rPr>
          <w:rFonts w:eastAsia="Times New Roman" w:cs="Times New Roman"/>
          <w:szCs w:val="24"/>
        </w:rPr>
        <w:t>πολιτικ</w:t>
      </w:r>
      <w:r>
        <w:rPr>
          <w:rFonts w:eastAsia="Times New Roman" w:cs="Times New Roman"/>
          <w:szCs w:val="24"/>
        </w:rPr>
        <w:t xml:space="preserve">ά τελειωμένους, για τους ηθικά απαξιωμένους, με τους οποίους </w:t>
      </w:r>
      <w:r w:rsidRPr="00022913">
        <w:rPr>
          <w:rFonts w:eastAsia="Times New Roman"/>
          <w:bCs/>
          <w:shd w:val="clear" w:color="auto" w:fill="FFFFFF"/>
        </w:rPr>
        <w:t>θα</w:t>
      </w:r>
      <w:r>
        <w:rPr>
          <w:rFonts w:eastAsia="Times New Roman" w:cs="Times New Roman"/>
          <w:szCs w:val="24"/>
        </w:rPr>
        <w:t xml:space="preserve"> πάτε στην ψηφοφορία </w:t>
      </w:r>
      <w:r w:rsidRPr="00F331DF">
        <w:rPr>
          <w:rFonts w:eastAsia="Times New Roman"/>
          <w:bCs/>
        </w:rPr>
        <w:t>και</w:t>
      </w:r>
      <w:r>
        <w:rPr>
          <w:rFonts w:eastAsia="Times New Roman" w:cs="Times New Roman"/>
          <w:szCs w:val="24"/>
        </w:rPr>
        <w:t xml:space="preserve"> με τους οποίους αύριο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κάνετε </w:t>
      </w:r>
      <w:r w:rsidRPr="00F331DF">
        <w:rPr>
          <w:rFonts w:eastAsia="Times New Roman"/>
          <w:bCs/>
        </w:rPr>
        <w:t>και</w:t>
      </w:r>
      <w:r>
        <w:rPr>
          <w:rFonts w:eastAsia="Times New Roman" w:cs="Times New Roman"/>
          <w:szCs w:val="24"/>
        </w:rPr>
        <w:t xml:space="preserve"> ανασχηματισμό. </w:t>
      </w:r>
    </w:p>
    <w:p w14:paraId="2ED8BD8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Ονομαστική </w:t>
      </w:r>
      <w:r w:rsidRPr="00D66BCA">
        <w:rPr>
          <w:rFonts w:eastAsia="Times New Roman"/>
          <w:bCs/>
        </w:rPr>
        <w:t>είναι</w:t>
      </w:r>
      <w:r>
        <w:rPr>
          <w:rFonts w:eastAsia="Times New Roman" w:cs="Times New Roman"/>
          <w:szCs w:val="24"/>
        </w:rPr>
        <w:t xml:space="preserve"> η ψηφοφορία </w:t>
      </w:r>
      <w:r w:rsidRPr="008F0891">
        <w:rPr>
          <w:rFonts w:eastAsia="Times New Roman" w:cs="Times New Roman"/>
          <w:bCs/>
          <w:shd w:val="clear" w:color="auto" w:fill="FFFFFF"/>
        </w:rPr>
        <w:t>που</w:t>
      </w:r>
      <w:r>
        <w:rPr>
          <w:rFonts w:eastAsia="Times New Roman" w:cs="Times New Roman"/>
          <w:szCs w:val="24"/>
        </w:rPr>
        <w:t xml:space="preserve"> έχουμε μπροστά μας </w:t>
      </w:r>
      <w:r w:rsidRPr="00786489">
        <w:rPr>
          <w:rFonts w:eastAsia="Times New Roman" w:cs="Times New Roman"/>
          <w:szCs w:val="24"/>
        </w:rPr>
        <w:t>και όλοι θα τοποθετηθούν και μάλιστα με ονοματεπώνυμο</w:t>
      </w:r>
      <w:r>
        <w:rPr>
          <w:rFonts w:eastAsia="Times New Roman" w:cs="Times New Roman"/>
          <w:szCs w:val="24"/>
        </w:rPr>
        <w:t xml:space="preserve">. </w:t>
      </w:r>
      <w:r w:rsidRPr="00D355DE">
        <w:rPr>
          <w:rFonts w:eastAsia="Times New Roman" w:cs="Times New Roman"/>
          <w:bCs/>
          <w:shd w:val="clear" w:color="auto" w:fill="FFFFFF"/>
        </w:rPr>
        <w:t>Όμ</w:t>
      </w:r>
      <w:r w:rsidRPr="00D355DE">
        <w:rPr>
          <w:rFonts w:eastAsia="Times New Roman" w:cs="Times New Roman"/>
          <w:bCs/>
          <w:shd w:val="clear" w:color="auto" w:fill="FFFFFF"/>
        </w:rPr>
        <w:t>ως</w:t>
      </w:r>
      <w:r>
        <w:rPr>
          <w:rFonts w:eastAsia="Times New Roman" w:cs="Times New Roman"/>
          <w:bCs/>
          <w:shd w:val="clear" w:color="auto" w:fill="FFFFFF"/>
        </w:rPr>
        <w:t>,</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πίσω μας οι χειρισμοί της </w:t>
      </w:r>
      <w:r>
        <w:rPr>
          <w:rFonts w:eastAsia="Times New Roman"/>
          <w:bCs/>
        </w:rPr>
        <w:t>Κυβέρνηση</w:t>
      </w:r>
      <w:r>
        <w:rPr>
          <w:rFonts w:eastAsia="Times New Roman" w:cs="Times New Roman"/>
          <w:szCs w:val="24"/>
        </w:rPr>
        <w:t xml:space="preserve">ς γύρω από το </w:t>
      </w:r>
      <w:r>
        <w:rPr>
          <w:rFonts w:eastAsia="Times New Roman" w:cs="Times New Roman"/>
          <w:szCs w:val="24"/>
        </w:rPr>
        <w:t>σ</w:t>
      </w:r>
      <w:r w:rsidRPr="00786489">
        <w:rPr>
          <w:rFonts w:eastAsia="Times New Roman" w:cs="Times New Roman"/>
          <w:szCs w:val="24"/>
        </w:rPr>
        <w:t>κοπιανό</w:t>
      </w:r>
      <w:r>
        <w:rPr>
          <w:rFonts w:eastAsia="Times New Roman" w:cs="Times New Roman"/>
          <w:szCs w:val="24"/>
        </w:rPr>
        <w:t xml:space="preserve">, χειρισμοί </w:t>
      </w:r>
      <w:r w:rsidRPr="008F0891">
        <w:rPr>
          <w:rFonts w:eastAsia="Times New Roman" w:cs="Times New Roman"/>
          <w:bCs/>
          <w:shd w:val="clear" w:color="auto" w:fill="FFFFFF"/>
        </w:rPr>
        <w:t>που</w:t>
      </w:r>
      <w:r>
        <w:rPr>
          <w:rFonts w:eastAsia="Times New Roman" w:cs="Times New Roman"/>
          <w:szCs w:val="24"/>
        </w:rPr>
        <w:t xml:space="preserve"> μας έφεραν ως εδώ. Μυστικά διαπραγματεύτηκε ο κ. Κοτζιάς, </w:t>
      </w:r>
      <w:r w:rsidRPr="00786489">
        <w:rPr>
          <w:rFonts w:eastAsia="Times New Roman" w:cs="Times New Roman"/>
          <w:szCs w:val="24"/>
        </w:rPr>
        <w:t xml:space="preserve">ερήμην της </w:t>
      </w:r>
      <w:r>
        <w:rPr>
          <w:rFonts w:eastAsia="Times New Roman" w:cs="Times New Roman"/>
          <w:szCs w:val="24"/>
        </w:rPr>
        <w:t>Β</w:t>
      </w:r>
      <w:r w:rsidRPr="00786489">
        <w:rPr>
          <w:rFonts w:eastAsia="Times New Roman" w:cs="Times New Roman"/>
          <w:szCs w:val="24"/>
        </w:rPr>
        <w:t xml:space="preserve">ουλής και </w:t>
      </w:r>
      <w:r>
        <w:rPr>
          <w:rFonts w:eastAsia="Times New Roman" w:cs="Times New Roman"/>
          <w:szCs w:val="24"/>
        </w:rPr>
        <w:t xml:space="preserve">ερήμην </w:t>
      </w:r>
      <w:r w:rsidRPr="00786489">
        <w:rPr>
          <w:rFonts w:eastAsia="Times New Roman" w:cs="Times New Roman"/>
          <w:szCs w:val="24"/>
        </w:rPr>
        <w:t>των κομμάτων</w:t>
      </w:r>
      <w:r>
        <w:rPr>
          <w:rFonts w:eastAsia="Times New Roman" w:cs="Times New Roman"/>
          <w:szCs w:val="24"/>
        </w:rPr>
        <w:t>,</w:t>
      </w:r>
      <w:r w:rsidRPr="00786489">
        <w:rPr>
          <w:rFonts w:eastAsia="Times New Roman" w:cs="Times New Roman"/>
          <w:szCs w:val="24"/>
        </w:rPr>
        <w:t xml:space="preserve"> παραβιάζοντας </w:t>
      </w:r>
      <w:r>
        <w:rPr>
          <w:rFonts w:eastAsia="Times New Roman" w:cs="Times New Roman"/>
          <w:szCs w:val="24"/>
        </w:rPr>
        <w:t>μ</w:t>
      </w:r>
      <w:r>
        <w:rPr>
          <w:rFonts w:eastAsia="Times New Roman" w:cs="Times New Roman"/>
          <w:szCs w:val="24"/>
        </w:rPr>
        <w:t>ί</w:t>
      </w:r>
      <w:r>
        <w:rPr>
          <w:rFonts w:eastAsia="Times New Roman" w:cs="Times New Roman"/>
          <w:szCs w:val="24"/>
        </w:rPr>
        <w:t>α</w:t>
      </w:r>
      <w:r w:rsidRPr="00786489">
        <w:rPr>
          <w:rFonts w:eastAsia="Times New Roman" w:cs="Times New Roman"/>
          <w:szCs w:val="24"/>
        </w:rPr>
        <w:t xml:space="preserve"> πολιτική δεκαετιών</w:t>
      </w:r>
      <w:r>
        <w:rPr>
          <w:rFonts w:eastAsia="Times New Roman" w:cs="Times New Roman"/>
          <w:szCs w:val="24"/>
        </w:rPr>
        <w:t>,</w:t>
      </w:r>
      <w:r w:rsidRPr="00786489">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ήθελε όλες τις κυβερνήσεις </w:t>
      </w:r>
      <w:r w:rsidRPr="00786489">
        <w:rPr>
          <w:rFonts w:eastAsia="Times New Roman" w:cs="Times New Roman"/>
          <w:szCs w:val="24"/>
        </w:rPr>
        <w:t xml:space="preserve">να </w:t>
      </w:r>
      <w:r w:rsidRPr="00786489">
        <w:rPr>
          <w:rFonts w:eastAsia="Times New Roman" w:cs="Times New Roman"/>
          <w:szCs w:val="24"/>
        </w:rPr>
        <w:t>αναζητούν ευρύτερες συναινέσεις για την α</w:t>
      </w:r>
      <w:r>
        <w:rPr>
          <w:rFonts w:eastAsia="Times New Roman" w:cs="Times New Roman"/>
          <w:szCs w:val="24"/>
        </w:rPr>
        <w:t xml:space="preserve">ντιμετώπιση αυτού του ζητήματος. </w:t>
      </w:r>
    </w:p>
    <w:p w14:paraId="2ED8BD8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Τσίπρα, το Συμβούλιο των Πολιτικών Αρχηγών στα</w:t>
      </w:r>
      <w:r w:rsidRPr="00786489">
        <w:rPr>
          <w:rFonts w:eastAsia="Times New Roman" w:cs="Times New Roman"/>
          <w:szCs w:val="24"/>
        </w:rPr>
        <w:t xml:space="preserve"> Σκόπια συνεδρίασε πέντε φορές</w:t>
      </w:r>
      <w:r>
        <w:rPr>
          <w:rFonts w:eastAsia="Times New Roman" w:cs="Times New Roman"/>
          <w:szCs w:val="24"/>
        </w:rPr>
        <w:t>. Π</w:t>
      </w:r>
      <w:r w:rsidRPr="00786489">
        <w:rPr>
          <w:rFonts w:eastAsia="Times New Roman" w:cs="Times New Roman"/>
          <w:szCs w:val="24"/>
        </w:rPr>
        <w:t>έντε φορές</w:t>
      </w:r>
      <w:r>
        <w:rPr>
          <w:rFonts w:eastAsia="Times New Roman" w:cs="Times New Roman"/>
          <w:szCs w:val="24"/>
        </w:rPr>
        <w:t>! Ε</w:t>
      </w:r>
      <w:r w:rsidRPr="00786489">
        <w:rPr>
          <w:rFonts w:eastAsia="Times New Roman" w:cs="Times New Roman"/>
          <w:szCs w:val="24"/>
        </w:rPr>
        <w:t>δώ στήν</w:t>
      </w:r>
      <w:r>
        <w:rPr>
          <w:rFonts w:eastAsia="Times New Roman" w:cs="Times New Roman"/>
          <w:szCs w:val="24"/>
        </w:rPr>
        <w:t>ατε</w:t>
      </w:r>
      <w:r w:rsidRPr="00786489">
        <w:rPr>
          <w:rFonts w:eastAsia="Times New Roman" w:cs="Times New Roman"/>
          <w:szCs w:val="24"/>
        </w:rPr>
        <w:t xml:space="preserve"> σκευωρίες </w:t>
      </w:r>
      <w:r>
        <w:rPr>
          <w:rFonts w:eastAsia="Times New Roman" w:cs="Times New Roman"/>
          <w:szCs w:val="24"/>
        </w:rPr>
        <w:t>σ</w:t>
      </w:r>
      <w:r w:rsidRPr="00786489">
        <w:rPr>
          <w:rFonts w:eastAsia="Times New Roman" w:cs="Times New Roman"/>
          <w:szCs w:val="24"/>
        </w:rPr>
        <w:t xml:space="preserve">τα υπόγεια του Μαξίμου για να </w:t>
      </w:r>
      <w:r>
        <w:rPr>
          <w:rFonts w:eastAsia="Times New Roman" w:cs="Times New Roman"/>
          <w:szCs w:val="24"/>
        </w:rPr>
        <w:t>διχάσετε την Αντιπολίτευση. Άρο</w:t>
      </w:r>
      <w:r>
        <w:rPr>
          <w:rFonts w:eastAsia="Times New Roman" w:cs="Times New Roman"/>
          <w:szCs w:val="24"/>
        </w:rPr>
        <w:t xml:space="preserve">ν, άρον υπέγραψε τις Πρέσπες ο κ. Τσίπρας με τη βοήθεια του κ. Καμμένου. </w:t>
      </w:r>
    </w:p>
    <w:p w14:paraId="2ED8BD8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Ναι, </w:t>
      </w:r>
      <w:r w:rsidRPr="00D66BCA">
        <w:rPr>
          <w:rFonts w:eastAsia="Times New Roman"/>
          <w:bCs/>
        </w:rPr>
        <w:t>είναι</w:t>
      </w:r>
      <w:r>
        <w:rPr>
          <w:rFonts w:eastAsia="Times New Roman" w:cs="Times New Roman"/>
          <w:szCs w:val="24"/>
        </w:rPr>
        <w:t xml:space="preserve"> ο ίδιος ο κ. Καμμένος </w:t>
      </w:r>
      <w:r w:rsidRPr="008F0891">
        <w:rPr>
          <w:rFonts w:eastAsia="Times New Roman" w:cs="Times New Roman"/>
          <w:bCs/>
          <w:shd w:val="clear" w:color="auto" w:fill="FFFFFF"/>
        </w:rPr>
        <w:t>που</w:t>
      </w:r>
      <w:r>
        <w:rPr>
          <w:rFonts w:eastAsia="Times New Roman" w:cs="Times New Roman"/>
          <w:szCs w:val="24"/>
        </w:rPr>
        <w:t xml:space="preserve"> τώρα φοράει τη στολή του Μακεδονομάχου, όταν τον Ιούλιο μπορούσε </w:t>
      </w:r>
      <w:r w:rsidRPr="002314B3">
        <w:rPr>
          <w:rFonts w:eastAsia="Times New Roman"/>
          <w:bCs/>
          <w:shd w:val="clear" w:color="auto" w:fill="FFFFFF"/>
        </w:rPr>
        <w:t>να</w:t>
      </w:r>
      <w:r>
        <w:rPr>
          <w:rFonts w:eastAsia="Times New Roman" w:cs="Times New Roman"/>
          <w:szCs w:val="24"/>
        </w:rPr>
        <w:t xml:space="preserve"> ρίξει την </w:t>
      </w:r>
      <w:r>
        <w:rPr>
          <w:rFonts w:eastAsia="Times New Roman"/>
          <w:bCs/>
        </w:rPr>
        <w:t>Κυβέρνηση</w:t>
      </w:r>
      <w:r>
        <w:rPr>
          <w:rFonts w:eastAsia="Times New Roman" w:cs="Times New Roman"/>
          <w:szCs w:val="24"/>
        </w:rPr>
        <w:t xml:space="preserve"> υπερψηφίζοντας την πρόταση δυσπιστίας. </w:t>
      </w:r>
    </w:p>
    <w:p w14:paraId="2ED8BD8C"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Αυτός που έλεγε π</w:t>
      </w:r>
      <w:r>
        <w:rPr>
          <w:rFonts w:eastAsia="Times New Roman"/>
          <w:color w:val="222222"/>
          <w:szCs w:val="24"/>
          <w:shd w:val="clear" w:color="auto" w:fill="FFFFFF"/>
        </w:rPr>
        <w:t>ροεκλογικά «ε</w:t>
      </w:r>
      <w:r w:rsidRPr="0087275D">
        <w:rPr>
          <w:rFonts w:eastAsia="Times New Roman"/>
          <w:color w:val="222222"/>
          <w:szCs w:val="24"/>
          <w:shd w:val="clear" w:color="auto" w:fill="FFFFFF"/>
        </w:rPr>
        <w:t>γώ κρατώ τον Τσίπρα, εγώ εγγυώμαι ότι δεν θα παραδώσει ποτέ τη Μακεδονία», ο ίδιος κ. Καμμένος είναι αυτός που σας έδωσε το στυλό να υπογράψετε τις Πρέσπες.</w:t>
      </w:r>
    </w:p>
    <w:p w14:paraId="2ED8BD8D" w14:textId="77777777" w:rsidR="00C647AD" w:rsidRDefault="00D506E1">
      <w:pPr>
        <w:spacing w:after="0" w:line="600" w:lineRule="auto"/>
        <w:ind w:firstLine="720"/>
        <w:jc w:val="both"/>
        <w:rPr>
          <w:rFonts w:eastAsia="Times New Roman"/>
          <w:bCs/>
        </w:rPr>
      </w:pPr>
      <w:r w:rsidRPr="00FE24C6">
        <w:rPr>
          <w:rFonts w:eastAsia="Times New Roman"/>
          <w:bCs/>
        </w:rPr>
        <w:t>(</w:t>
      </w:r>
      <w:r>
        <w:rPr>
          <w:rFonts w:eastAsia="Times New Roman"/>
          <w:bCs/>
        </w:rPr>
        <w:t>Παρατεταμένα χ</w:t>
      </w:r>
      <w:r w:rsidRPr="00FE24C6">
        <w:rPr>
          <w:rFonts w:eastAsia="Times New Roman"/>
          <w:bCs/>
        </w:rPr>
        <w:t xml:space="preserve">ειροκροτήματα </w:t>
      </w:r>
      <w:r w:rsidRPr="00FE24C6">
        <w:rPr>
          <w:rFonts w:eastAsia="Times New Roman"/>
          <w:bCs/>
        </w:rPr>
        <w:t>από την πτέρυγα της Νέας Δημοκρατίας)</w:t>
      </w:r>
    </w:p>
    <w:p w14:paraId="2ED8BD8E"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Ποιον κοροϊδεύετε, </w:t>
      </w:r>
      <w:r>
        <w:rPr>
          <w:rFonts w:eastAsia="Times New Roman"/>
          <w:color w:val="222222"/>
          <w:szCs w:val="24"/>
          <w:shd w:val="clear" w:color="auto" w:fill="FFFFFF"/>
        </w:rPr>
        <w:t>λοιπόν; Οι πολίτες καταλαβαίνουν τα πάντα και το προσυνεννοημένο διαζύγιο δεν πείθει κανέναν. Ναι, δεν μάθαμε ποτέ τι έγινε σε αυτό το Υπουργικό Συμβούλιο, τι είπε ο κ. Κοτζιάς, τι έγραψε στην επιστολή παραίτησης. Και τώρα με διαδικασίες-εξπρές θέλει ο ΣΥΡ</w:t>
      </w:r>
      <w:r>
        <w:rPr>
          <w:rFonts w:eastAsia="Times New Roman"/>
          <w:color w:val="222222"/>
          <w:szCs w:val="24"/>
          <w:shd w:val="clear" w:color="auto" w:fill="FFFFFF"/>
        </w:rPr>
        <w:t>ΙΖΑ να κυρωθεί μία διεθνής συμφωνία, η οποία έχει ισχύ από το Σύνταγμα υπέρτερη από κάθε νόμο, προηγούμενο και μελλοντικό.</w:t>
      </w:r>
    </w:p>
    <w:p w14:paraId="2ED8BD8F"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πω εδώ ούτε ότι εκτελείτε συμβόλαιο, ούτε θα μιλήσω για προδοσία. Δεν αρμόζουν αυτές οι λέξεις στο Εθνικό Κοινοβούλιο, παρά τα</w:t>
      </w:r>
      <w:r>
        <w:rPr>
          <w:rFonts w:eastAsia="Times New Roman"/>
          <w:color w:val="222222"/>
          <w:szCs w:val="24"/>
          <w:shd w:val="clear" w:color="auto" w:fill="FFFFFF"/>
        </w:rPr>
        <w:t xml:space="preserve"> αίσχη που έχουν διαπραχθεί σε αυτήν την Αίθουσα. Η κοινωνία, όμως, έχει μάτια και έχει αντίληψη. Σέβομαι την κρίση της, εμπιστεύομαι την ετυμηγορία της η οποία θα δοθεί σύντομα, όταν θα προσέλθει στις κάλπες.</w:t>
      </w:r>
    </w:p>
    <w:p w14:paraId="2ED8BD90"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Κυρίες και κύριοι συνάδελφοι, η Κυβέρνηση </w:t>
      </w:r>
      <w:r>
        <w:rPr>
          <w:rFonts w:eastAsia="Times New Roman"/>
          <w:color w:val="222222"/>
          <w:szCs w:val="24"/>
          <w:shd w:val="clear" w:color="auto" w:fill="FFFFFF"/>
        </w:rPr>
        <w:t>προσπαθεί να αντιστρέψει την πραγματικότητα μέσα σε ένα όργιο δημαγωγίας και παραπλάνησης. Όμως, δεν μπορείτε να κρύψετε επτά μεγάλες αλήθειες που μετατρέπουν τη Συμφωνία των Πρεσπών σε εθνική υποχώρηση.</w:t>
      </w:r>
    </w:p>
    <w:p w14:paraId="2ED8BD91"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πρώτη, η </w:t>
      </w:r>
      <w:r>
        <w:rPr>
          <w:rFonts w:eastAsia="Times New Roman"/>
          <w:color w:val="222222"/>
          <w:szCs w:val="24"/>
          <w:shd w:val="clear" w:color="auto" w:fill="FFFFFF"/>
        </w:rPr>
        <w:t>σ</w:t>
      </w:r>
      <w:r>
        <w:rPr>
          <w:rFonts w:eastAsia="Times New Roman"/>
          <w:color w:val="222222"/>
          <w:szCs w:val="24"/>
          <w:shd w:val="clear" w:color="auto" w:fill="FFFFFF"/>
        </w:rPr>
        <w:t>υμφωνία αυτή ανατρέπει μία πάγια ε</w:t>
      </w:r>
      <w:r>
        <w:rPr>
          <w:rFonts w:eastAsia="Times New Roman"/>
          <w:color w:val="222222"/>
          <w:szCs w:val="24"/>
          <w:shd w:val="clear" w:color="auto" w:fill="FFFFFF"/>
        </w:rPr>
        <w:t>θνική στρατηγική στα Βαλκάνια. Η Ελλάδα ποτέ δεν μονοπώλησε ή διεκδίκησε το σύνολο του γεωγραφικού χώρου της Μακεδονίας. Σταθερά εδώ και εκατόν σαράντα χρόνια, από τη Συνθήκη του Αγίου Στεφάνου και ιδίως μετά τους Βαλκανικούς Πολέμους...</w:t>
      </w:r>
    </w:p>
    <w:p w14:paraId="2ED8BD92"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w:t>
      </w:r>
      <w:r>
        <w:rPr>
          <w:rFonts w:eastAsia="Times New Roman"/>
          <w:color w:val="222222"/>
          <w:szCs w:val="24"/>
          <w:shd w:val="clear" w:color="auto" w:fill="FFFFFF"/>
        </w:rPr>
        <w:t>υσα)</w:t>
      </w:r>
    </w:p>
    <w:p w14:paraId="2ED8BD93" w14:textId="77777777" w:rsidR="00C647AD" w:rsidRDefault="00D506E1">
      <w:pPr>
        <w:spacing w:after="0" w:line="600" w:lineRule="auto"/>
        <w:ind w:firstLine="720"/>
        <w:jc w:val="both"/>
        <w:rPr>
          <w:rFonts w:eastAsia="Times New Roman"/>
          <w:color w:val="222222"/>
          <w:szCs w:val="24"/>
          <w:shd w:val="clear" w:color="auto" w:fill="FFFFFF"/>
        </w:rPr>
      </w:pPr>
      <w:r w:rsidRPr="00CE41DB">
        <w:rPr>
          <w:rFonts w:eastAsia="Times New Roman"/>
          <w:b/>
          <w:color w:val="222222"/>
          <w:szCs w:val="24"/>
          <w:shd w:val="clear" w:color="auto" w:fill="FFFFFF"/>
        </w:rPr>
        <w:t>ΠΡΟΕΔΡΟΣ (Νικόλαος Βούτσης):</w:t>
      </w:r>
      <w:r>
        <w:rPr>
          <w:rFonts w:eastAsia="Times New Roman"/>
          <w:color w:val="222222"/>
          <w:szCs w:val="24"/>
          <w:shd w:val="clear" w:color="auto" w:fill="FFFFFF"/>
        </w:rPr>
        <w:t xml:space="preserve"> Ησυχία, παρακαλώ.</w:t>
      </w:r>
      <w:r w:rsidRPr="009A64D8">
        <w:rPr>
          <w:rFonts w:eastAsia="Times New Roman"/>
          <w:color w:val="222222"/>
          <w:szCs w:val="24"/>
          <w:shd w:val="clear" w:color="auto" w:fill="FFFFFF"/>
        </w:rPr>
        <w:t xml:space="preserve"> </w:t>
      </w:r>
      <w:r>
        <w:rPr>
          <w:rFonts w:eastAsia="Times New Roman"/>
          <w:color w:val="222222"/>
          <w:szCs w:val="24"/>
          <w:shd w:val="clear" w:color="auto" w:fill="FFFFFF"/>
        </w:rPr>
        <w:t>Παρακαλώ να ακούτε με προσοχή. Κάντε ησυχία.</w:t>
      </w:r>
    </w:p>
    <w:p w14:paraId="2ED8BD94" w14:textId="77777777" w:rsidR="00C647AD" w:rsidRDefault="00D506E1">
      <w:pPr>
        <w:spacing w:after="0" w:line="600" w:lineRule="auto"/>
        <w:ind w:firstLine="720"/>
        <w:jc w:val="both"/>
        <w:rPr>
          <w:rFonts w:eastAsia="Times New Roman"/>
          <w:color w:val="222222"/>
          <w:szCs w:val="24"/>
          <w:shd w:val="clear" w:color="auto" w:fill="FFFFFF"/>
        </w:rPr>
      </w:pPr>
      <w:r w:rsidRPr="009A64D8">
        <w:rPr>
          <w:rFonts w:eastAsia="Times New Roman"/>
          <w:b/>
          <w:color w:val="222222"/>
          <w:szCs w:val="24"/>
          <w:shd w:val="clear" w:color="auto" w:fill="FFFFFF"/>
        </w:rPr>
        <w:t>ΚΥΡΙΑΚΟΣ ΜΗΤΣΟΤΑΚΗΣ (Πρόεδρος της Νέας Δημοκρατίας):</w:t>
      </w:r>
      <w:r>
        <w:rPr>
          <w:rFonts w:eastAsia="Times New Roman"/>
          <w:color w:val="222222"/>
          <w:szCs w:val="24"/>
          <w:shd w:val="clear" w:color="auto" w:fill="FFFFFF"/>
        </w:rPr>
        <w:t xml:space="preserve"> ...είχε μία και μόνη επιδίωξη, να μην επιτρέψει σε άλλον λαό να μονοπωλήσει την </w:t>
      </w:r>
      <w:r>
        <w:rPr>
          <w:rFonts w:eastAsia="Times New Roman"/>
          <w:color w:val="222222"/>
          <w:szCs w:val="24"/>
          <w:shd w:val="clear" w:color="auto" w:fill="FFFFFF"/>
        </w:rPr>
        <w:t>π</w:t>
      </w:r>
      <w:r>
        <w:rPr>
          <w:rFonts w:eastAsia="Times New Roman"/>
          <w:color w:val="222222"/>
          <w:szCs w:val="24"/>
          <w:shd w:val="clear" w:color="auto" w:fill="FFFFFF"/>
        </w:rPr>
        <w:t>εριφέρεια αυτή και κυρίως</w:t>
      </w:r>
      <w:r>
        <w:rPr>
          <w:rFonts w:eastAsia="Times New Roman"/>
          <w:color w:val="222222"/>
          <w:szCs w:val="24"/>
          <w:shd w:val="clear" w:color="auto" w:fill="FFFFFF"/>
        </w:rPr>
        <w:t xml:space="preserve"> να αποτρέψει την έγερση μειονοτικού ζητήματος μέσα στην ελληνική </w:t>
      </w:r>
      <w:r>
        <w:rPr>
          <w:rFonts w:eastAsia="Times New Roman"/>
          <w:color w:val="222222"/>
          <w:szCs w:val="24"/>
          <w:shd w:val="clear" w:color="auto" w:fill="FFFFFF"/>
        </w:rPr>
        <w:lastRenderedPageBreak/>
        <w:t>επικράτεια. Αυτή η πολιτική εδραιώθηκε από τον Ελευθέριο Βενιζέλο, ο οποίος κατ’ εξοχήν συνδύαζε ρεαλισμό με εθνικά οράματα.</w:t>
      </w:r>
    </w:p>
    <w:p w14:paraId="2ED8BD95"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όμως, η σταθερή εθνική στάση, κύριε Τσίπρα, αλλάζει τώρα βί</w:t>
      </w:r>
      <w:r>
        <w:rPr>
          <w:rFonts w:eastAsia="Times New Roman"/>
          <w:color w:val="222222"/>
          <w:szCs w:val="24"/>
          <w:shd w:val="clear" w:color="auto" w:fill="FFFFFF"/>
        </w:rPr>
        <w:t>αια, γιατί ΣΥΡΙΖΑ και ΑΝΕΛ δέχτηκαν να είναι τα Σκόπια αυτά που στο εξής θα μονοπωλούν την ταυτότητα της ευρύτερης Μακεδονίας και αυτό γίνεται με όχημα την εθνικότητα, την ταυτότητα και τη γλώσσα. Γιατί η Κυβέρνησή σας τις δέχτηκε ως μακεδονικές.</w:t>
      </w:r>
    </w:p>
    <w:p w14:paraId="2ED8BD96"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δ</w:t>
      </w:r>
      <w:r>
        <w:rPr>
          <w:rFonts w:eastAsia="Times New Roman"/>
          <w:color w:val="222222"/>
          <w:szCs w:val="24"/>
          <w:shd w:val="clear" w:color="auto" w:fill="FFFFFF"/>
        </w:rPr>
        <w:t xml:space="preserve">εύτερη, η απαράδεκτη αυτή υποχώρηση σημειώνεται στο πρώτο κιόλας άρθρο της </w:t>
      </w:r>
      <w:r>
        <w:rPr>
          <w:rFonts w:eastAsia="Times New Roman"/>
          <w:color w:val="222222"/>
          <w:szCs w:val="24"/>
          <w:shd w:val="clear" w:color="auto" w:fill="FFFFFF"/>
        </w:rPr>
        <w:t>σ</w:t>
      </w:r>
      <w:r>
        <w:rPr>
          <w:rFonts w:eastAsia="Times New Roman"/>
          <w:color w:val="222222"/>
          <w:szCs w:val="24"/>
          <w:shd w:val="clear" w:color="auto" w:fill="FFFFFF"/>
        </w:rPr>
        <w:t>υμφωνίας. Μάλιστα, η αναγνώριση της μακεδονικής γλώσσας συνδέεται με αυτήν την περιβόητη ιστορία ότι δήθεν η μακεδονική γλώσσα έχει αναγνωριστεί από το 1977. Πρόκειται για διπλό ψέ</w:t>
      </w:r>
      <w:r>
        <w:rPr>
          <w:rFonts w:eastAsia="Times New Roman"/>
          <w:color w:val="222222"/>
          <w:szCs w:val="24"/>
          <w:shd w:val="clear" w:color="auto" w:fill="FFFFFF"/>
        </w:rPr>
        <w:t xml:space="preserve">μα, όχι μόνον γιατί η Διάσκεψη του ΟΗΕ αφορούσε τελείως άλλο θέμα -τον μεταγραμματισμό κυριλλικών στοιχείων στο λατινικό αλφάβητο για λόγους τυποποίησης, ήταν μία απολύτως τεχνική </w:t>
      </w:r>
      <w:r>
        <w:rPr>
          <w:rFonts w:eastAsia="Times New Roman"/>
          <w:color w:val="222222"/>
          <w:szCs w:val="24"/>
          <w:shd w:val="clear" w:color="auto" w:fill="FFFFFF"/>
        </w:rPr>
        <w:t>δ</w:t>
      </w:r>
      <w:r>
        <w:rPr>
          <w:rFonts w:eastAsia="Times New Roman"/>
          <w:color w:val="222222"/>
          <w:szCs w:val="24"/>
          <w:shd w:val="clear" w:color="auto" w:fill="FFFFFF"/>
        </w:rPr>
        <w:t>ιάσκεψη, όπως, εξ</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άλλου, έχει πει και ο γλωσσολόγος-καθηγητής Μπαμπινιώτης </w:t>
      </w:r>
      <w:r>
        <w:rPr>
          <w:rFonts w:eastAsia="Times New Roman"/>
          <w:color w:val="222222"/>
          <w:szCs w:val="24"/>
          <w:shd w:val="clear" w:color="auto" w:fill="FFFFFF"/>
        </w:rPr>
        <w:lastRenderedPageBreak/>
        <w:t xml:space="preserve">που συμμετείχε σε αυτή τη </w:t>
      </w:r>
      <w:r>
        <w:rPr>
          <w:rFonts w:eastAsia="Times New Roman"/>
          <w:color w:val="222222"/>
          <w:szCs w:val="24"/>
          <w:shd w:val="clear" w:color="auto" w:fill="FFFFFF"/>
        </w:rPr>
        <w:t>δ</w:t>
      </w:r>
      <w:r>
        <w:rPr>
          <w:rFonts w:eastAsia="Times New Roman"/>
          <w:color w:val="222222"/>
          <w:szCs w:val="24"/>
          <w:shd w:val="clear" w:color="auto" w:fill="FFFFFF"/>
        </w:rPr>
        <w:t>ιάσκεψη- αλλά είναι ψέμα και σε πολιτικό επίπεδο που αποδεικνύεται και από την άλλη πλευρά.</w:t>
      </w:r>
    </w:p>
    <w:p w14:paraId="2ED8BD97"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Στα πρακτικά των συσκέψεων, τα οποία δόθηκαν στη δημοσιότητα από την εφημερίδα Καθημερινή, εμφανίζονται, κύριε Τσίπρα, οι ίδιοι οι Σκοπια</w:t>
      </w:r>
      <w:r>
        <w:rPr>
          <w:rFonts w:eastAsia="Times New Roman"/>
          <w:color w:val="222222"/>
          <w:szCs w:val="24"/>
          <w:shd w:val="clear" w:color="auto" w:fill="FFFFFF"/>
        </w:rPr>
        <w:t>νοί να ομολογούν ότι η Ελλάδα δεν αναγνώριζε ανέκαθεν κα</w:t>
      </w:r>
      <w:r>
        <w:rPr>
          <w:rFonts w:eastAsia="Times New Roman"/>
          <w:color w:val="222222"/>
          <w:szCs w:val="24"/>
          <w:shd w:val="clear" w:color="auto" w:fill="FFFFFF"/>
        </w:rPr>
        <w:t>μ</w:t>
      </w:r>
      <w:r>
        <w:rPr>
          <w:rFonts w:eastAsia="Times New Roman"/>
          <w:color w:val="222222"/>
          <w:szCs w:val="24"/>
          <w:shd w:val="clear" w:color="auto" w:fill="FFFFFF"/>
        </w:rPr>
        <w:t>μία μακεδονική γλώσσα. Ποτέ η Ελλάδα δεν είχε αναγνωρίσει μακεδονική γλώσσα, ποτέ!</w:t>
      </w:r>
    </w:p>
    <w:p w14:paraId="2ED8BD98"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2ED8BD99" w14:textId="77777777" w:rsidR="00C647AD" w:rsidRDefault="00D506E1">
      <w:pPr>
        <w:spacing w:after="0"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Πρόεδρος της Νέας Δημοκρατίας </w:t>
      </w:r>
      <w:r w:rsidRPr="0035152D">
        <w:rPr>
          <w:rFonts w:eastAsia="Times New Roman" w:cs="Times New Roman"/>
        </w:rPr>
        <w:t xml:space="preserve">κ. </w:t>
      </w:r>
      <w:r>
        <w:rPr>
          <w:rFonts w:eastAsia="Times New Roman" w:cs="Times New Roman"/>
        </w:rPr>
        <w:t xml:space="preserve">Κυριάκος </w:t>
      </w:r>
      <w:r>
        <w:rPr>
          <w:rFonts w:eastAsia="Times New Roman" w:cs="Times New Roman"/>
        </w:rPr>
        <w:t>Μητσοτάκης</w:t>
      </w:r>
      <w:r w:rsidRPr="0035152D">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ED8BD9A"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αυτό που δεν τόλμησαν να πουν ούτε οι Σκοπιανοί, το λέτε εσείς, κύριε Τσίπρα. </w:t>
      </w:r>
      <w:r>
        <w:rPr>
          <w:rFonts w:eastAsia="Times New Roman"/>
          <w:color w:val="222222"/>
          <w:szCs w:val="24"/>
          <w:shd w:val="clear" w:color="auto" w:fill="FFFFFF"/>
        </w:rPr>
        <w:t>Με άλλα λόγια, οι Σκοπιανοί μάς έλεγαν: «Δεν έχετε αναγνωρίσει μακεδονική γλώσσα» και εσείς έρχεστε και λέτε: «Όχι, την είχαμε αναγνωρίσει το 1977».</w:t>
      </w:r>
    </w:p>
    <w:p w14:paraId="2ED8BD9B"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Συγχαρητήρια, κύριε Τσίπρα, λαμπρή διαπραγμάτευση κάνατε.</w:t>
      </w:r>
    </w:p>
    <w:p w14:paraId="2ED8BD9C"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w:t>
      </w:r>
      <w:r>
        <w:rPr>
          <w:rFonts w:eastAsia="Times New Roman"/>
          <w:color w:val="222222"/>
          <w:szCs w:val="24"/>
          <w:shd w:val="clear" w:color="auto" w:fill="FFFFFF"/>
        </w:rPr>
        <w:t>ίας)</w:t>
      </w:r>
    </w:p>
    <w:p w14:paraId="2ED8BD9D"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δεν το λέμε μόνο εμείς. Είναι</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rPr>
        <w:t>έγγραφο</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rPr>
        <w:t>του</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rPr>
        <w:t>ΝΑΤΟ</w:t>
      </w:r>
      <w:r w:rsidRPr="004E00BA">
        <w:rPr>
          <w:rFonts w:eastAsia="Times New Roman"/>
          <w:color w:val="222222"/>
          <w:szCs w:val="24"/>
          <w:shd w:val="clear" w:color="auto" w:fill="FFFFFF"/>
          <w:lang w:val="en-US"/>
        </w:rPr>
        <w:t xml:space="preserve">, 2000, </w:t>
      </w:r>
      <w:r>
        <w:rPr>
          <w:rFonts w:eastAsia="Times New Roman"/>
          <w:color w:val="222222"/>
          <w:szCs w:val="24"/>
          <w:shd w:val="clear" w:color="auto" w:fill="FFFFFF"/>
        </w:rPr>
        <w:t>κύριε</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rPr>
        <w:t>Τσίπρα</w:t>
      </w:r>
      <w:r w:rsidRPr="004E00BA">
        <w:rPr>
          <w:rFonts w:eastAsia="Times New Roman"/>
          <w:color w:val="222222"/>
          <w:szCs w:val="24"/>
          <w:shd w:val="clear" w:color="auto" w:fill="FFFFFF"/>
          <w:lang w:val="en-US"/>
        </w:rPr>
        <w:t>: «</w:t>
      </w:r>
      <w:r>
        <w:rPr>
          <w:rFonts w:eastAsia="Times New Roman"/>
          <w:color w:val="222222"/>
          <w:szCs w:val="24"/>
          <w:shd w:val="clear" w:color="auto" w:fill="FFFFFF"/>
          <w:lang w:val="en-US"/>
        </w:rPr>
        <w:t>Macedonian</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lang w:val="en-US"/>
        </w:rPr>
        <w:t>language</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lang w:val="en-US"/>
        </w:rPr>
        <w:t>is</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lang w:val="en-US"/>
        </w:rPr>
        <w:t>unacceptable</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lang w:val="en-US"/>
        </w:rPr>
        <w:t>to</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lang w:val="en-US"/>
        </w:rPr>
        <w:t>one</w:t>
      </w:r>
      <w:r w:rsidRPr="004E00BA">
        <w:rPr>
          <w:rFonts w:eastAsia="Times New Roman"/>
          <w:color w:val="222222"/>
          <w:szCs w:val="24"/>
          <w:shd w:val="clear" w:color="auto" w:fill="FFFFFF"/>
          <w:lang w:val="en-US"/>
        </w:rPr>
        <w:t xml:space="preserve"> </w:t>
      </w:r>
      <w:r w:rsidRPr="00C00C01">
        <w:rPr>
          <w:rFonts w:eastAsia="Times New Roman"/>
          <w:color w:val="222222"/>
          <w:szCs w:val="24"/>
          <w:shd w:val="clear" w:color="auto" w:fill="FFFFFF"/>
        </w:rPr>
        <w:t>ΝΑΤΟ</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lang w:val="en-US"/>
        </w:rPr>
        <w:t>delegation</w:t>
      </w:r>
      <w:r w:rsidRPr="004E00BA">
        <w:rPr>
          <w:rFonts w:eastAsia="Times New Roman"/>
          <w:color w:val="222222"/>
          <w:szCs w:val="24"/>
          <w:shd w:val="clear" w:color="auto" w:fill="FFFFFF"/>
          <w:lang w:val="en-US"/>
        </w:rPr>
        <w:t xml:space="preserve">». </w:t>
      </w:r>
      <w:r>
        <w:rPr>
          <w:rFonts w:eastAsia="Times New Roman"/>
          <w:color w:val="222222"/>
          <w:szCs w:val="24"/>
          <w:shd w:val="clear" w:color="auto" w:fill="FFFFFF"/>
        </w:rPr>
        <w:t>Το ΝΑΤΟ το λέει. Ούτε το ΝΑΤΟ, λοιπόν, αναγνώριζε ότι η Ελλάδα είχε αναγνωρίσει μακεδονική γλώσσα. Και εσείς έρ</w:t>
      </w:r>
      <w:r>
        <w:rPr>
          <w:rFonts w:eastAsia="Times New Roman"/>
          <w:color w:val="222222"/>
          <w:szCs w:val="24"/>
          <w:shd w:val="clear" w:color="auto" w:fill="FFFFFF"/>
        </w:rPr>
        <w:t xml:space="preserve">χεστε και το δίνετε αυτό. Το βάζετε στο κείμενο της </w:t>
      </w:r>
      <w:r>
        <w:rPr>
          <w:rFonts w:eastAsia="Times New Roman"/>
          <w:color w:val="222222"/>
          <w:szCs w:val="24"/>
          <w:shd w:val="clear" w:color="auto" w:fill="FFFFFF"/>
        </w:rPr>
        <w:t>σ</w:t>
      </w:r>
      <w:r>
        <w:rPr>
          <w:rFonts w:eastAsia="Times New Roman"/>
          <w:color w:val="222222"/>
          <w:szCs w:val="24"/>
          <w:shd w:val="clear" w:color="auto" w:fill="FFFFFF"/>
        </w:rPr>
        <w:t>υμφωνίας που θα δεσμεύει τη χώρα για πολλές δεκαετίες.</w:t>
      </w:r>
    </w:p>
    <w:p w14:paraId="2ED8BD9E"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2ED8BD9F" w14:textId="77777777" w:rsidR="00C647AD" w:rsidRDefault="00D506E1">
      <w:pPr>
        <w:spacing w:after="0"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Πρόεδρος της Νέας Δημοκρατίας </w:t>
      </w:r>
      <w:r w:rsidRPr="0035152D">
        <w:rPr>
          <w:rFonts w:eastAsia="Times New Roman" w:cs="Times New Roman"/>
        </w:rPr>
        <w:t xml:space="preserve">κ. </w:t>
      </w:r>
      <w:r>
        <w:rPr>
          <w:rFonts w:eastAsia="Times New Roman" w:cs="Times New Roman"/>
        </w:rPr>
        <w:t xml:space="preserve">Κυριάκος Μητσοτάκης καταθέτει για τα </w:t>
      </w:r>
      <w:r>
        <w:rPr>
          <w:rFonts w:eastAsia="Times New Roman" w:cs="Times New Roman"/>
        </w:rPr>
        <w:t>Πρακτικά το προαναφερθέν έγγραφο</w:t>
      </w:r>
      <w:r w:rsidRPr="0035152D">
        <w:rPr>
          <w:rFonts w:eastAsia="Times New Roman" w:cs="Times New Roman"/>
        </w:rPr>
        <w:t>, τ</w:t>
      </w:r>
      <w:r>
        <w:rPr>
          <w:rFonts w:eastAsia="Times New Roman" w:cs="Times New Roman"/>
        </w:rPr>
        <w:t>ο οποίο βρίσκε</w:t>
      </w:r>
      <w:r w:rsidRPr="0035152D">
        <w:rPr>
          <w:rFonts w:eastAsia="Times New Roman" w:cs="Times New Roman"/>
        </w:rPr>
        <w:t>ται στο αρχείο του Τμήματος Γραμματείας της Διεύθυνσης Στενογραφίας και Πρακτικών της Βουλής)</w:t>
      </w:r>
    </w:p>
    <w:p w14:paraId="2ED8BDA0"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Βγείτε, λοιπόν, κύριε Τσίπρα, και πείτε ευθέως ότι στην ευρύτερη περιοχή θα ομιλείται μακεδονική γλώσσα και αυτό </w:t>
      </w:r>
      <w:r>
        <w:rPr>
          <w:rFonts w:eastAsia="Times New Roman"/>
          <w:color w:val="222222"/>
          <w:szCs w:val="24"/>
          <w:shd w:val="clear" w:color="auto" w:fill="FFFFFF"/>
        </w:rPr>
        <w:t xml:space="preserve">κατοχυρώνεται με τη δική σας υπογραφή. Να βγείτε να το πείτε, να το ακούσουν οι Έλληνες Μακεδόνες στη Βόρεια Ελλάδα, διότι αυτό αναγνωρίσατε για πρώτη φορά επίσημα με τη δικιά σας </w:t>
      </w:r>
      <w:r>
        <w:rPr>
          <w:rFonts w:eastAsia="Times New Roman"/>
          <w:color w:val="222222"/>
          <w:szCs w:val="24"/>
          <w:shd w:val="clear" w:color="auto" w:fill="FFFFFF"/>
        </w:rPr>
        <w:t>σ</w:t>
      </w:r>
      <w:r>
        <w:rPr>
          <w:rFonts w:eastAsia="Times New Roman"/>
          <w:color w:val="222222"/>
          <w:szCs w:val="24"/>
          <w:shd w:val="clear" w:color="auto" w:fill="FFFFFF"/>
        </w:rPr>
        <w:t>υμφωνία.</w:t>
      </w:r>
    </w:p>
    <w:p w14:paraId="2ED8BDA1"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2ED8BDA2"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τρίτ</w:t>
      </w:r>
      <w:r>
        <w:rPr>
          <w:rFonts w:eastAsia="Times New Roman"/>
          <w:color w:val="222222"/>
          <w:szCs w:val="24"/>
          <w:shd w:val="clear" w:color="auto" w:fill="FFFFFF"/>
        </w:rPr>
        <w:t>η, το άρθρο 7 ορίζει ως προς τα Σκόπια με τους όρους «Μακεδονία» και «Μακεδονικός» θα περιγράφεται τι ακριβώς;</w:t>
      </w:r>
    </w:p>
    <w:p w14:paraId="2ED8BDA3"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διαβάζω: «Η επικράτεια, η γλώσσα, ο πληθυσμός και τα χαρακτηριστικά τους, με τη δική τους ιστορία, πολιτισμό και κληρονομιά</w:t>
      </w:r>
      <w:r w:rsidRPr="00F87C57">
        <w:rPr>
          <w:rFonts w:eastAsia="Times New Roman"/>
          <w:color w:val="222222"/>
          <w:szCs w:val="24"/>
          <w:shd w:val="clear" w:color="auto" w:fill="FFFFFF"/>
        </w:rPr>
        <w:t>».</w:t>
      </w:r>
      <w:r>
        <w:rPr>
          <w:rFonts w:eastAsia="Times New Roman"/>
          <w:color w:val="222222"/>
          <w:szCs w:val="24"/>
          <w:shd w:val="clear" w:color="auto" w:fill="FFFFFF"/>
        </w:rPr>
        <w:t xml:space="preserve"> Όλα αυτά,</w:t>
      </w:r>
      <w:r>
        <w:rPr>
          <w:rFonts w:eastAsia="Times New Roman"/>
          <w:color w:val="222222"/>
          <w:szCs w:val="24"/>
          <w:shd w:val="clear" w:color="auto" w:fill="FFFFFF"/>
        </w:rPr>
        <w:t xml:space="preserve"> όμως, συνιστούν τον ορισμό της εθνικής ταυτότητας. Πιο καθαρός ορισμός έθνους δεν έχει υπάρξει ποτέ σε διεθνή συμφωνία και στην περίπτωση αυτή, μάλιστα, συγκροτούν και κάτι νέο –απαράδεκτο!- μια ταυτότητα μακεδονική που δεν έχει κα</w:t>
      </w:r>
      <w:r>
        <w:rPr>
          <w:rFonts w:eastAsia="Times New Roman"/>
          <w:color w:val="222222"/>
          <w:szCs w:val="24"/>
          <w:shd w:val="clear" w:color="auto" w:fill="FFFFFF"/>
        </w:rPr>
        <w:t>μ</w:t>
      </w:r>
      <w:r>
        <w:rPr>
          <w:rFonts w:eastAsia="Times New Roman"/>
          <w:color w:val="222222"/>
          <w:szCs w:val="24"/>
          <w:shd w:val="clear" w:color="auto" w:fill="FFFFFF"/>
        </w:rPr>
        <w:t>μία σχέση με την Ελλάδα</w:t>
      </w:r>
      <w:r>
        <w:rPr>
          <w:rFonts w:eastAsia="Times New Roman"/>
          <w:color w:val="222222"/>
          <w:szCs w:val="24"/>
          <w:shd w:val="clear" w:color="auto" w:fill="FFFFFF"/>
        </w:rPr>
        <w:t xml:space="preserve"> και η οποία </w:t>
      </w:r>
      <w:r>
        <w:rPr>
          <w:rFonts w:eastAsia="Times New Roman"/>
          <w:color w:val="222222"/>
          <w:szCs w:val="24"/>
          <w:shd w:val="clear" w:color="auto" w:fill="FFFFFF"/>
        </w:rPr>
        <w:lastRenderedPageBreak/>
        <w:t>δεν αποκαλείται καν Βορειομακεδονική, ώστε να συνδέεται και τυπικά με το νέο όνομα των Σκοπίων.</w:t>
      </w:r>
    </w:p>
    <w:p w14:paraId="2ED8BDA4"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Εκεί, μάλιστα, αναφέρεται και αυτή η ηθελημένη σύγχυση μεταξύ </w:t>
      </w:r>
      <w:r>
        <w:rPr>
          <w:rFonts w:eastAsia="Times New Roman"/>
          <w:color w:val="222222"/>
          <w:szCs w:val="24"/>
          <w:shd w:val="clear" w:color="auto" w:fill="FFFFFF"/>
          <w:lang w:val="en-US"/>
        </w:rPr>
        <w:t>nationality</w:t>
      </w:r>
      <w:r w:rsidRPr="00363CC3">
        <w:rPr>
          <w:rFonts w:eastAsia="Times New Roman"/>
          <w:color w:val="222222"/>
          <w:szCs w:val="24"/>
          <w:shd w:val="clear" w:color="auto" w:fill="FFFFFF"/>
        </w:rPr>
        <w:t xml:space="preserve">, </w:t>
      </w:r>
      <w:r>
        <w:rPr>
          <w:rFonts w:eastAsia="Times New Roman"/>
          <w:color w:val="222222"/>
          <w:szCs w:val="24"/>
          <w:shd w:val="clear" w:color="auto" w:fill="FFFFFF"/>
        </w:rPr>
        <w:t>που κάποιοι ισχυρίζονται ότι παραπέμπει σε ιθαγένεια και μόνο. Κύριε Τσί</w:t>
      </w:r>
      <w:r>
        <w:rPr>
          <w:rFonts w:eastAsia="Times New Roman"/>
          <w:color w:val="222222"/>
          <w:szCs w:val="24"/>
          <w:shd w:val="clear" w:color="auto" w:fill="FFFFFF"/>
        </w:rPr>
        <w:t>πρα, όλοι γνωρίζουμε καλά αγγλικά και εσείς το ίδιο και εσείς φαντάζομαι γνωρίζετε ότι η ακριβής μετάφραση του όρου θα ήτανε citizenship. Η ιθαγένεια στα αγγλικά μεταφράζεται ως citizenship. Θα έπρεπε να ακολουθεί το όνομα του κράτους και να είναι Βορειομα</w:t>
      </w:r>
      <w:r>
        <w:rPr>
          <w:rFonts w:eastAsia="Times New Roman"/>
          <w:color w:val="222222"/>
          <w:szCs w:val="24"/>
          <w:shd w:val="clear" w:color="auto" w:fill="FFFFFF"/>
        </w:rPr>
        <w:t>κεδονική.</w:t>
      </w:r>
    </w:p>
    <w:p w14:paraId="2ED8BDA5"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συμβαίνει αυτό, όμως. Η </w:t>
      </w:r>
      <w:r>
        <w:rPr>
          <w:rFonts w:eastAsia="Times New Roman"/>
          <w:color w:val="222222"/>
          <w:szCs w:val="24"/>
          <w:shd w:val="clear" w:color="auto" w:fill="FFFFFF"/>
        </w:rPr>
        <w:t>σ</w:t>
      </w:r>
      <w:r>
        <w:rPr>
          <w:rFonts w:eastAsia="Times New Roman"/>
          <w:color w:val="222222"/>
          <w:szCs w:val="24"/>
          <w:shd w:val="clear" w:color="auto" w:fill="FFFFFF"/>
        </w:rPr>
        <w:t>υμφωνία αναγνωρίζει στους πολίτες αυτούς το δικαίωμα να προσδιορίζονται επίσημα και νομικά πια ως Μακεδόνες και έτσι θα αναγράφονται στα διαβατήριά τους. Είναι, μάλιστα, αστείο να κομπάζει η Κυβέρνηση Τσίπρα για εσωτε</w:t>
      </w:r>
      <w:r>
        <w:rPr>
          <w:rFonts w:eastAsia="Times New Roman"/>
          <w:color w:val="222222"/>
          <w:szCs w:val="24"/>
          <w:shd w:val="clear" w:color="auto" w:fill="FFFFFF"/>
        </w:rPr>
        <w:t>ρικούς ελιγμούς του κ. Ζάεφ, για τη δήθεν ρηματική διακοίνωση η οποία επιβλήθηκε από τους αλβανόφωνους Βουλευτές, προκειμένου να εξασφαλιστεί η ψήφος τους.</w:t>
      </w:r>
    </w:p>
    <w:p w14:paraId="2ED8BDA6"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θέλω να μου λύσετε μία απορία. Στον ΟΗΕ υπάρχουν πέντε χώρες με γεωγραφικές ονομα</w:t>
      </w:r>
      <w:r>
        <w:rPr>
          <w:rFonts w:eastAsia="Times New Roman"/>
          <w:color w:val="222222"/>
          <w:szCs w:val="24"/>
          <w:shd w:val="clear" w:color="auto" w:fill="FFFFFF"/>
        </w:rPr>
        <w:t xml:space="preserve">σίες: Η Νότιος Αφρική, η Κεντροαφρικανική Δημοκρατία, το Νότιο Σουδάν, </w:t>
      </w:r>
      <w:r>
        <w:rPr>
          <w:rFonts w:eastAsia="Times New Roman"/>
          <w:color w:val="222222"/>
          <w:szCs w:val="24"/>
          <w:shd w:val="clear" w:color="auto" w:fill="FFFFFF"/>
        </w:rPr>
        <w:lastRenderedPageBreak/>
        <w:t>το Ανατολικό Τιμόρ και η Ισημερινή Γουινέα. Σε όλες αυτές τις χώρες η ονομασία του κράτους συμπαρασύρει, επαναλαμβάνω συμπαρασύρει τους επιθετικούς προσδιορισμούς που αφορούν και την ιθ</w:t>
      </w:r>
      <w:r>
        <w:rPr>
          <w:rFonts w:eastAsia="Times New Roman"/>
          <w:color w:val="222222"/>
          <w:szCs w:val="24"/>
          <w:shd w:val="clear" w:color="auto" w:fill="FFFFFF"/>
        </w:rPr>
        <w:t>αγένεια και την εθνότητα.</w:t>
      </w:r>
    </w:p>
    <w:p w14:paraId="2ED8BDA7"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κάτοικοι της Νότιας Αφρικής λέγονται Νοτιοαφρικάνοι, του Νότιου Σουδάν λέγονται Νοτιοσουδανέζοι. Ακόμα και εκεί που η επίσημη ονομασία είναι διαφορετική, επικρατεί ο γεωγραφικός προσδιορισμός, όπως είναι η περίπτωση της Βόρειας</w:t>
      </w:r>
      <w:r>
        <w:rPr>
          <w:rFonts w:eastAsia="Times New Roman"/>
          <w:color w:val="222222"/>
          <w:szCs w:val="24"/>
          <w:shd w:val="clear" w:color="auto" w:fill="FFFFFF"/>
        </w:rPr>
        <w:t xml:space="preserve"> και της Νότιας Κορέας, γιατί δεν είναι αυτά τα επίσημα ονόματά τους. Λέμε «Βορειοκορεάτες» και «Νοτιοκορεάτες».</w:t>
      </w:r>
    </w:p>
    <w:p w14:paraId="2ED8BDA8"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Μόνο στη Βόρεια Μακεδονία οι κάτοικοί της θα ονομάζονται σκέτο «Μακεδόνες» και θα ομιλούν τη μακεδονική!</w:t>
      </w:r>
    </w:p>
    <w:p w14:paraId="2ED8BDA9"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Συγχαρητήρια, κύριε Τσίπρα, πρωτοτυπήσ</w:t>
      </w:r>
      <w:r>
        <w:rPr>
          <w:rFonts w:eastAsia="Times New Roman"/>
          <w:color w:val="222222"/>
          <w:szCs w:val="24"/>
          <w:shd w:val="clear" w:color="auto" w:fill="FFFFFF"/>
        </w:rPr>
        <w:t>ατε και εδώ πέρα.</w:t>
      </w:r>
    </w:p>
    <w:p w14:paraId="2ED8BDAA"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2ED8BDAB"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φυσικά τα ακρωνύμια της χώρας, με εξαίρεση τις πινακίδες των αυτοκινήτων, τι θα είναι, κυρίες και κύριοι συνάδελφοι; «MK» ή «</w:t>
      </w:r>
      <w:r>
        <w:rPr>
          <w:rFonts w:eastAsia="Times New Roman"/>
          <w:color w:val="222222"/>
          <w:szCs w:val="24"/>
          <w:shd w:val="clear" w:color="auto" w:fill="FFFFFF"/>
          <w:lang w:val="en-US"/>
        </w:rPr>
        <w:t>MKD</w:t>
      </w:r>
      <w:r>
        <w:rPr>
          <w:rFonts w:eastAsia="Times New Roman"/>
          <w:color w:val="222222"/>
          <w:szCs w:val="24"/>
          <w:shd w:val="clear" w:color="auto" w:fill="FFFFFF"/>
        </w:rPr>
        <w:t xml:space="preserve">», δηλαδή σκέτο «Μακεδονία», χωρίς να παραπέμπει </w:t>
      </w:r>
      <w:r>
        <w:rPr>
          <w:rFonts w:eastAsia="Times New Roman"/>
          <w:color w:val="222222"/>
          <w:szCs w:val="24"/>
          <w:shd w:val="clear" w:color="auto" w:fill="FFFFFF"/>
        </w:rPr>
        <w:t>τίποτα στη Βόρεια Μακεδονία.</w:t>
      </w:r>
    </w:p>
    <w:p w14:paraId="2ED8BDAC"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Αλήθεια τέταρτη. Καταφέρατε ακόμα και το περιβόητο</w:t>
      </w:r>
      <w:r w:rsidRPr="00137791">
        <w:rPr>
          <w:rFonts w:eastAsia="Times New Roman"/>
          <w:color w:val="222222"/>
          <w:szCs w:val="24"/>
          <w:shd w:val="clear" w:color="auto" w:fill="FFFFFF"/>
        </w:rPr>
        <w:t xml:space="preserve"> </w:t>
      </w:r>
      <w:r>
        <w:rPr>
          <w:rFonts w:eastAsia="Times New Roman"/>
          <w:color w:val="222222"/>
          <w:szCs w:val="24"/>
          <w:shd w:val="clear" w:color="auto" w:fill="FFFFFF"/>
          <w:lang w:val="en-US"/>
        </w:rPr>
        <w:t>erga</w:t>
      </w:r>
      <w:r w:rsidRPr="00137791">
        <w:rPr>
          <w:rFonts w:eastAsia="Times New Roman"/>
          <w:color w:val="222222"/>
          <w:szCs w:val="24"/>
          <w:shd w:val="clear" w:color="auto" w:fill="FFFFFF"/>
        </w:rPr>
        <w:t xml:space="preserve"> </w:t>
      </w:r>
      <w:r>
        <w:rPr>
          <w:rFonts w:eastAsia="Times New Roman"/>
          <w:color w:val="222222"/>
          <w:szCs w:val="24"/>
          <w:shd w:val="clear" w:color="auto" w:fill="FFFFFF"/>
          <w:lang w:val="en-US"/>
        </w:rPr>
        <w:t>omnes</w:t>
      </w:r>
      <w:r>
        <w:rPr>
          <w:rFonts w:eastAsia="Times New Roman"/>
          <w:color w:val="222222"/>
          <w:szCs w:val="24"/>
          <w:shd w:val="clear" w:color="auto" w:fill="FFFFFF"/>
        </w:rPr>
        <w:t xml:space="preserve"> -δηλαδή να υπάρχει ένα όνομα για όλες τις χρήσεις- να το στρέψετε σε βάρος των δικών μας συμφερόντων. Και εξηγούμαι: Τους όρους «Μακεδόνες» και «Μακεδονικό» η Κυβέρνησή σας τούς κατοχυρώνει διεθνώς για τη γειτονική χώρα.</w:t>
      </w:r>
    </w:p>
    <w:p w14:paraId="2ED8BDAD"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άρθρο1, 8 της </w:t>
      </w:r>
      <w:r>
        <w:rPr>
          <w:rFonts w:eastAsia="Times New Roman"/>
          <w:color w:val="222222"/>
          <w:szCs w:val="24"/>
          <w:shd w:val="clear" w:color="auto" w:fill="FFFFFF"/>
        </w:rPr>
        <w:t>σ</w:t>
      </w:r>
      <w:r>
        <w:rPr>
          <w:rFonts w:eastAsia="Times New Roman"/>
          <w:color w:val="222222"/>
          <w:szCs w:val="24"/>
          <w:shd w:val="clear" w:color="auto" w:fill="FFFFFF"/>
        </w:rPr>
        <w:t>υμφωνίας σας λέε</w:t>
      </w:r>
      <w:r>
        <w:rPr>
          <w:rFonts w:eastAsia="Times New Roman"/>
          <w:color w:val="222222"/>
          <w:szCs w:val="24"/>
          <w:shd w:val="clear" w:color="auto" w:fill="FFFFFF"/>
        </w:rPr>
        <w:t xml:space="preserve">ι ξεκάθαρα ότι τα μέρη θα χρησιμοποιούν το όνομα και τις ορολογίες του άρθρου 1, 3, αυτούς στους οποίους αναφέρθηκα, για όλες τις χρήσεις και για όλους τους σκοπούς </w:t>
      </w:r>
      <w:r>
        <w:rPr>
          <w:rFonts w:eastAsia="Times New Roman"/>
          <w:color w:val="222222"/>
          <w:szCs w:val="24"/>
          <w:shd w:val="clear" w:color="auto" w:fill="FFFFFF"/>
          <w:lang w:val="en-US"/>
        </w:rPr>
        <w:t>erga</w:t>
      </w:r>
      <w:r w:rsidRPr="00137791">
        <w:rPr>
          <w:rFonts w:eastAsia="Times New Roman"/>
          <w:color w:val="222222"/>
          <w:szCs w:val="24"/>
          <w:shd w:val="clear" w:color="auto" w:fill="FFFFFF"/>
        </w:rPr>
        <w:t xml:space="preserve"> </w:t>
      </w:r>
      <w:r>
        <w:rPr>
          <w:rFonts w:eastAsia="Times New Roman"/>
          <w:color w:val="222222"/>
          <w:szCs w:val="24"/>
          <w:shd w:val="clear" w:color="auto" w:fill="FFFFFF"/>
          <w:lang w:val="en-US"/>
        </w:rPr>
        <w:t>omnes</w:t>
      </w:r>
      <w:r>
        <w:rPr>
          <w:rFonts w:eastAsia="Times New Roman"/>
          <w:color w:val="222222"/>
          <w:szCs w:val="24"/>
          <w:shd w:val="clear" w:color="auto" w:fill="FFFFFF"/>
        </w:rPr>
        <w:t xml:space="preserve">, είτε εσωτερικά είτε σε όλους τους περιφερειακούς και διεθνείς οργανισμούς. </w:t>
      </w:r>
    </w:p>
    <w:p w14:paraId="2ED8BDAE" w14:textId="77777777" w:rsidR="00C647AD" w:rsidRDefault="00D506E1">
      <w:pPr>
        <w:spacing w:after="0" w:line="600" w:lineRule="auto"/>
        <w:ind w:firstLine="720"/>
        <w:jc w:val="both"/>
        <w:rPr>
          <w:rFonts w:eastAsia="Times New Roman"/>
          <w:szCs w:val="24"/>
        </w:rPr>
      </w:pPr>
      <w:r>
        <w:rPr>
          <w:rFonts w:eastAsia="Times New Roman"/>
          <w:color w:val="222222"/>
          <w:szCs w:val="24"/>
          <w:shd w:val="clear" w:color="auto" w:fill="FFFFFF"/>
        </w:rPr>
        <w:t xml:space="preserve">Τι </w:t>
      </w:r>
      <w:r>
        <w:rPr>
          <w:rFonts w:eastAsia="Times New Roman"/>
          <w:color w:val="222222"/>
          <w:szCs w:val="24"/>
          <w:shd w:val="clear" w:color="auto" w:fill="FFFFFF"/>
        </w:rPr>
        <w:t xml:space="preserve">σημαίνει αυτό; </w:t>
      </w:r>
      <w:r>
        <w:rPr>
          <w:rFonts w:eastAsia="Times New Roman"/>
          <w:szCs w:val="24"/>
        </w:rPr>
        <w:t>Το</w:t>
      </w:r>
      <w:r w:rsidRPr="00A839DE">
        <w:rPr>
          <w:rFonts w:eastAsia="Times New Roman"/>
          <w:szCs w:val="24"/>
        </w:rPr>
        <w:t xml:space="preserve"> </w:t>
      </w:r>
      <w:r>
        <w:rPr>
          <w:rFonts w:eastAsia="Times New Roman"/>
          <w:szCs w:val="24"/>
        </w:rPr>
        <w:t xml:space="preserve">erga omnes δεσμεύει και τις δύο χώρες, αφορά και τα δυο μέρη της </w:t>
      </w:r>
      <w:r>
        <w:rPr>
          <w:rFonts w:eastAsia="Times New Roman"/>
          <w:szCs w:val="24"/>
        </w:rPr>
        <w:t>σ</w:t>
      </w:r>
      <w:r>
        <w:rPr>
          <w:rFonts w:eastAsia="Times New Roman"/>
          <w:szCs w:val="24"/>
        </w:rPr>
        <w:t xml:space="preserve">υμφωνίας και την Ελλάδα και τα Σκόπια. Η μακεδονική ταυτότητα και η μακεδονική γλώσσα καθίστανται υποχρεωτικές και στην Ελλάδα. </w:t>
      </w:r>
    </w:p>
    <w:p w14:paraId="2ED8BDAF"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szCs w:val="24"/>
        </w:rPr>
        <w:lastRenderedPageBreak/>
        <w:t xml:space="preserve">Το ξαναλέω, λοιπόν, ο ΣΥΡΙΖΑ αποδέχθηκε να </w:t>
      </w:r>
      <w:r>
        <w:rPr>
          <w:rFonts w:eastAsia="Times New Roman"/>
          <w:szCs w:val="24"/>
        </w:rPr>
        <w:t>είμαστε εμείς υποχρεωμένοι -επαναλαμβάνω υποχρεωμένοι- να αποκαλούμε κι εμείς Μακεδόνες τους κατοίκους αυτής της χώρας και αυτό μας δεσμεύει νομικά.</w:t>
      </w:r>
    </w:p>
    <w:p w14:paraId="2ED8BDB0" w14:textId="77777777" w:rsidR="00C647AD" w:rsidRDefault="00D506E1">
      <w:pPr>
        <w:spacing w:after="0" w:line="600" w:lineRule="auto"/>
        <w:ind w:firstLine="720"/>
        <w:jc w:val="both"/>
        <w:rPr>
          <w:rFonts w:eastAsia="Times New Roman"/>
          <w:szCs w:val="24"/>
        </w:rPr>
      </w:pPr>
      <w:r>
        <w:rPr>
          <w:rFonts w:eastAsia="Times New Roman"/>
          <w:szCs w:val="24"/>
        </w:rPr>
        <w:t>Να το περιγράψω λίγο πιο παραστατικά. Αν αύριο απέναντι από τον Λευκό Πύργο αναρτηθεί μ</w:t>
      </w:r>
      <w:r>
        <w:rPr>
          <w:rFonts w:eastAsia="Times New Roman"/>
          <w:szCs w:val="24"/>
        </w:rPr>
        <w:t>ί</w:t>
      </w:r>
      <w:r>
        <w:rPr>
          <w:rFonts w:eastAsia="Times New Roman"/>
          <w:szCs w:val="24"/>
        </w:rPr>
        <w:t xml:space="preserve">α </w:t>
      </w:r>
      <w:r w:rsidRPr="000603F5">
        <w:rPr>
          <w:rFonts w:eastAsia="Times New Roman"/>
          <w:szCs w:val="24"/>
        </w:rPr>
        <w:t>μεγάλη πινακίδα π</w:t>
      </w:r>
      <w:r w:rsidRPr="000603F5">
        <w:rPr>
          <w:rFonts w:eastAsia="Times New Roman"/>
          <w:szCs w:val="24"/>
        </w:rPr>
        <w:t xml:space="preserve">ου να </w:t>
      </w:r>
      <w:r>
        <w:rPr>
          <w:rFonts w:eastAsia="Times New Roman"/>
          <w:szCs w:val="24"/>
        </w:rPr>
        <w:t>γράφει «Ε</w:t>
      </w:r>
      <w:r w:rsidRPr="000603F5">
        <w:rPr>
          <w:rFonts w:eastAsia="Times New Roman"/>
          <w:szCs w:val="24"/>
        </w:rPr>
        <w:t>ταιρεία Μελέτης της Μακεδονικής Γλώσσας</w:t>
      </w:r>
      <w:r>
        <w:rPr>
          <w:rFonts w:eastAsia="Times New Roman"/>
          <w:szCs w:val="24"/>
        </w:rPr>
        <w:t>»</w:t>
      </w:r>
      <w:r w:rsidRPr="000603F5">
        <w:rPr>
          <w:rFonts w:eastAsia="Times New Roman"/>
          <w:szCs w:val="24"/>
        </w:rPr>
        <w:t xml:space="preserve"> και κάποιος Θεσσαλονικιός </w:t>
      </w:r>
      <w:r>
        <w:rPr>
          <w:rFonts w:eastAsia="Times New Roman"/>
          <w:szCs w:val="24"/>
        </w:rPr>
        <w:t>προσφύγει</w:t>
      </w:r>
      <w:r w:rsidRPr="000603F5">
        <w:rPr>
          <w:rFonts w:eastAsia="Times New Roman"/>
          <w:szCs w:val="24"/>
        </w:rPr>
        <w:t xml:space="preserve"> στο δικαστήριο</w:t>
      </w:r>
      <w:r>
        <w:rPr>
          <w:rFonts w:eastAsia="Times New Roman"/>
          <w:szCs w:val="24"/>
        </w:rPr>
        <w:t>,</w:t>
      </w:r>
      <w:r w:rsidRPr="000603F5">
        <w:rPr>
          <w:rFonts w:eastAsia="Times New Roman"/>
          <w:szCs w:val="24"/>
        </w:rPr>
        <w:t xml:space="preserve"> </w:t>
      </w:r>
      <w:r>
        <w:rPr>
          <w:rFonts w:eastAsia="Times New Roman"/>
          <w:szCs w:val="24"/>
        </w:rPr>
        <w:t>μ</w:t>
      </w:r>
      <w:r w:rsidRPr="000603F5">
        <w:rPr>
          <w:rFonts w:eastAsia="Times New Roman"/>
          <w:szCs w:val="24"/>
        </w:rPr>
        <w:t xml:space="preserve">ε τη </w:t>
      </w:r>
      <w:r>
        <w:rPr>
          <w:rFonts w:eastAsia="Times New Roman"/>
          <w:szCs w:val="24"/>
        </w:rPr>
        <w:t>σ</w:t>
      </w:r>
      <w:r w:rsidRPr="000603F5">
        <w:rPr>
          <w:rFonts w:eastAsia="Times New Roman"/>
          <w:szCs w:val="24"/>
        </w:rPr>
        <w:t xml:space="preserve">υμφωνία που έχετε υπογράψει </w:t>
      </w:r>
      <w:r>
        <w:rPr>
          <w:rFonts w:eastAsia="Times New Roman"/>
          <w:szCs w:val="24"/>
        </w:rPr>
        <w:t>α</w:t>
      </w:r>
      <w:r w:rsidRPr="000603F5">
        <w:rPr>
          <w:rFonts w:eastAsia="Times New Roman"/>
          <w:szCs w:val="24"/>
        </w:rPr>
        <w:t>ποκλείεται να δικαιωθεί</w:t>
      </w:r>
      <w:r>
        <w:rPr>
          <w:rFonts w:eastAsia="Times New Roman"/>
          <w:szCs w:val="24"/>
        </w:rPr>
        <w:t xml:space="preserve">. </w:t>
      </w:r>
    </w:p>
    <w:p w14:paraId="2ED8BDB1" w14:textId="77777777" w:rsidR="00C647AD" w:rsidRDefault="00D506E1">
      <w:pPr>
        <w:spacing w:after="0" w:line="600" w:lineRule="auto"/>
        <w:ind w:firstLine="720"/>
        <w:jc w:val="both"/>
        <w:rPr>
          <w:rFonts w:eastAsia="Times New Roman"/>
          <w:szCs w:val="24"/>
        </w:rPr>
      </w:pPr>
      <w:r>
        <w:rPr>
          <w:rFonts w:eastAsia="Times New Roman"/>
          <w:szCs w:val="24"/>
        </w:rPr>
        <w:t>Ν</w:t>
      </w:r>
      <w:r w:rsidRPr="000603F5">
        <w:rPr>
          <w:rFonts w:eastAsia="Times New Roman"/>
          <w:szCs w:val="24"/>
        </w:rPr>
        <w:t>α το χαίρεστε το</w:t>
      </w:r>
      <w:r w:rsidRPr="00AF0D08">
        <w:rPr>
          <w:rFonts w:eastAsia="Times New Roman"/>
          <w:szCs w:val="24"/>
        </w:rPr>
        <w:t xml:space="preserve"> </w:t>
      </w:r>
      <w:r>
        <w:rPr>
          <w:rFonts w:eastAsia="Times New Roman"/>
          <w:szCs w:val="24"/>
        </w:rPr>
        <w:t>erga omnes σας,</w:t>
      </w:r>
      <w:r w:rsidRPr="000603F5">
        <w:rPr>
          <w:rFonts w:eastAsia="Times New Roman"/>
          <w:szCs w:val="24"/>
        </w:rPr>
        <w:t xml:space="preserve"> κύριοι της Συμπολίτευσης</w:t>
      </w:r>
      <w:r>
        <w:rPr>
          <w:rFonts w:eastAsia="Times New Roman"/>
          <w:szCs w:val="24"/>
        </w:rPr>
        <w:t>!</w:t>
      </w:r>
      <w:r w:rsidRPr="000603F5">
        <w:rPr>
          <w:rFonts w:eastAsia="Times New Roman"/>
          <w:szCs w:val="24"/>
        </w:rPr>
        <w:t xml:space="preserve"> Να το χαίρεστε</w:t>
      </w:r>
      <w:r>
        <w:rPr>
          <w:rFonts w:eastAsia="Times New Roman"/>
          <w:szCs w:val="24"/>
        </w:rPr>
        <w:t>!</w:t>
      </w:r>
    </w:p>
    <w:p w14:paraId="2ED8BDB2"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DB3"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ED8BDB4" w14:textId="77777777" w:rsidR="00C647AD" w:rsidRDefault="00D506E1">
      <w:pPr>
        <w:spacing w:after="0" w:line="600" w:lineRule="auto"/>
        <w:ind w:firstLine="720"/>
        <w:jc w:val="both"/>
        <w:rPr>
          <w:rFonts w:eastAsia="Times New Roman" w:cs="Times New Roman"/>
          <w:szCs w:val="24"/>
        </w:rPr>
      </w:pPr>
      <w:r w:rsidRPr="00AF0D08">
        <w:rPr>
          <w:rFonts w:eastAsia="Times New Roman" w:cs="Times New Roman"/>
          <w:b/>
          <w:szCs w:val="24"/>
        </w:rPr>
        <w:t xml:space="preserve">ΠΡΟΕΔΡΟΣ (Νικόλαος Βούτσης): </w:t>
      </w:r>
      <w:r w:rsidRPr="00AF0D08">
        <w:rPr>
          <w:rFonts w:eastAsia="Times New Roman" w:cs="Times New Roman"/>
          <w:szCs w:val="24"/>
        </w:rPr>
        <w:t>Παρακαλώ, κάντε ησυχία στα ορεινά!</w:t>
      </w:r>
      <w:r>
        <w:rPr>
          <w:rFonts w:eastAsia="Times New Roman" w:cs="Times New Roman"/>
          <w:b/>
          <w:szCs w:val="24"/>
        </w:rPr>
        <w:t xml:space="preserve"> </w:t>
      </w:r>
      <w:r w:rsidRPr="00AF0D08">
        <w:rPr>
          <w:rFonts w:eastAsia="Times New Roman" w:cs="Times New Roman"/>
          <w:szCs w:val="24"/>
        </w:rPr>
        <w:t>Μην αναφερθώ σε ονόματα. Σας παρακαλώ!</w:t>
      </w:r>
    </w:p>
    <w:p w14:paraId="2ED8BDB5" w14:textId="77777777" w:rsidR="00C647AD" w:rsidRDefault="00D506E1">
      <w:pPr>
        <w:spacing w:after="0" w:line="600" w:lineRule="auto"/>
        <w:ind w:firstLine="720"/>
        <w:jc w:val="both"/>
        <w:rPr>
          <w:rFonts w:eastAsia="Times New Roman"/>
          <w:szCs w:val="24"/>
        </w:rPr>
      </w:pPr>
      <w:r w:rsidRPr="00AF0D08">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sidRPr="000603F5">
        <w:rPr>
          <w:rFonts w:eastAsia="Times New Roman"/>
          <w:szCs w:val="24"/>
        </w:rPr>
        <w:t xml:space="preserve">Και βέβαια το πρόβλημα </w:t>
      </w:r>
      <w:r>
        <w:rPr>
          <w:rFonts w:eastAsia="Times New Roman"/>
          <w:szCs w:val="24"/>
        </w:rPr>
        <w:t>προκύπτει</w:t>
      </w:r>
      <w:r w:rsidRPr="000603F5">
        <w:rPr>
          <w:rFonts w:eastAsia="Times New Roman"/>
          <w:szCs w:val="24"/>
        </w:rPr>
        <w:t xml:space="preserve"> στο πολλαπλάσιο </w:t>
      </w:r>
      <w:r w:rsidRPr="000603F5">
        <w:rPr>
          <w:rFonts w:eastAsia="Times New Roman"/>
          <w:szCs w:val="24"/>
        </w:rPr>
        <w:lastRenderedPageBreak/>
        <w:t>σε σχέση με τα εμπορικά σήματα</w:t>
      </w:r>
      <w:r>
        <w:rPr>
          <w:rFonts w:eastAsia="Times New Roman"/>
          <w:szCs w:val="24"/>
        </w:rPr>
        <w:t>.</w:t>
      </w:r>
      <w:r w:rsidRPr="000603F5">
        <w:rPr>
          <w:rFonts w:eastAsia="Times New Roman"/>
          <w:szCs w:val="24"/>
        </w:rPr>
        <w:t xml:space="preserve"> Εκατοντάδες εταιρείες </w:t>
      </w:r>
      <w:r>
        <w:rPr>
          <w:rFonts w:eastAsia="Times New Roman"/>
          <w:szCs w:val="24"/>
        </w:rPr>
        <w:t>χρησιμοποιούν</w:t>
      </w:r>
      <w:r w:rsidRPr="000603F5">
        <w:rPr>
          <w:rFonts w:eastAsia="Times New Roman"/>
          <w:szCs w:val="24"/>
        </w:rPr>
        <w:t xml:space="preserve"> το επίθετο </w:t>
      </w:r>
      <w:r>
        <w:rPr>
          <w:rFonts w:eastAsia="Times New Roman"/>
          <w:szCs w:val="24"/>
        </w:rPr>
        <w:t>«μ</w:t>
      </w:r>
      <w:r w:rsidRPr="000603F5">
        <w:rPr>
          <w:rFonts w:eastAsia="Times New Roman"/>
          <w:szCs w:val="24"/>
        </w:rPr>
        <w:t>ακεδονικός</w:t>
      </w:r>
      <w:r>
        <w:rPr>
          <w:rFonts w:eastAsia="Times New Roman"/>
          <w:szCs w:val="24"/>
        </w:rPr>
        <w:t xml:space="preserve">» στο </w:t>
      </w:r>
      <w:r>
        <w:rPr>
          <w:rFonts w:eastAsia="Times New Roman"/>
          <w:szCs w:val="24"/>
          <w:lang w:val="en-US"/>
        </w:rPr>
        <w:t>brand</w:t>
      </w:r>
      <w:r w:rsidRPr="00AF0D08">
        <w:rPr>
          <w:rFonts w:eastAsia="Times New Roman"/>
          <w:szCs w:val="24"/>
        </w:rPr>
        <w:t xml:space="preserve"> </w:t>
      </w:r>
      <w:r>
        <w:rPr>
          <w:rFonts w:eastAsia="Times New Roman"/>
          <w:szCs w:val="24"/>
        </w:rPr>
        <w:t>τους.</w:t>
      </w:r>
      <w:r w:rsidRPr="000603F5">
        <w:rPr>
          <w:rFonts w:eastAsia="Times New Roman"/>
          <w:szCs w:val="24"/>
        </w:rPr>
        <w:t xml:space="preserve"> </w:t>
      </w:r>
      <w:r>
        <w:rPr>
          <w:rFonts w:eastAsia="Times New Roman"/>
          <w:szCs w:val="24"/>
        </w:rPr>
        <w:t>Ε</w:t>
      </w:r>
      <w:r w:rsidRPr="000603F5">
        <w:rPr>
          <w:rFonts w:eastAsia="Times New Roman"/>
          <w:szCs w:val="24"/>
        </w:rPr>
        <w:t>ίναι τραγικά εκτεθειμένες σήμερα</w:t>
      </w:r>
      <w:r>
        <w:rPr>
          <w:rFonts w:eastAsia="Times New Roman"/>
          <w:szCs w:val="24"/>
        </w:rPr>
        <w:t>,</w:t>
      </w:r>
      <w:r w:rsidRPr="000603F5">
        <w:rPr>
          <w:rFonts w:eastAsia="Times New Roman"/>
          <w:szCs w:val="24"/>
        </w:rPr>
        <w:t xml:space="preserve"> αφού το ζήτημα των εμπορικών σημάτων παραπέμπεται στο μέλλον</w:t>
      </w:r>
      <w:r>
        <w:rPr>
          <w:rFonts w:eastAsia="Times New Roman"/>
          <w:szCs w:val="24"/>
        </w:rPr>
        <w:t>.</w:t>
      </w:r>
    </w:p>
    <w:p w14:paraId="2ED8BDB6" w14:textId="77777777" w:rsidR="00C647AD" w:rsidRDefault="00D506E1">
      <w:pPr>
        <w:spacing w:after="0" w:line="600" w:lineRule="auto"/>
        <w:ind w:firstLine="720"/>
        <w:jc w:val="both"/>
        <w:rPr>
          <w:rFonts w:eastAsia="Times New Roman"/>
          <w:szCs w:val="24"/>
        </w:rPr>
      </w:pPr>
      <w:r>
        <w:rPr>
          <w:rFonts w:eastAsia="Times New Roman"/>
          <w:szCs w:val="24"/>
        </w:rPr>
        <w:t>Β</w:t>
      </w:r>
      <w:r w:rsidRPr="000603F5">
        <w:rPr>
          <w:rFonts w:eastAsia="Times New Roman"/>
          <w:szCs w:val="24"/>
        </w:rPr>
        <w:t>ρήκα ένα πολύ ενδιαφέρο</w:t>
      </w:r>
      <w:r w:rsidRPr="000603F5">
        <w:rPr>
          <w:rFonts w:eastAsia="Times New Roman"/>
          <w:szCs w:val="24"/>
        </w:rPr>
        <w:t xml:space="preserve">ν άρθρο </w:t>
      </w:r>
      <w:r>
        <w:rPr>
          <w:rFonts w:eastAsia="Times New Roman"/>
          <w:szCs w:val="24"/>
        </w:rPr>
        <w:t xml:space="preserve">δύο καθηγητών του Αριστοτελείου Πανεπιστημίου </w:t>
      </w:r>
      <w:r w:rsidRPr="000603F5">
        <w:rPr>
          <w:rFonts w:eastAsia="Times New Roman"/>
          <w:szCs w:val="24"/>
        </w:rPr>
        <w:t>Θεσσαλονίκης</w:t>
      </w:r>
      <w:r>
        <w:rPr>
          <w:rFonts w:eastAsia="Times New Roman"/>
          <w:szCs w:val="24"/>
        </w:rPr>
        <w:t>,</w:t>
      </w:r>
      <w:r w:rsidRPr="000603F5">
        <w:rPr>
          <w:rFonts w:eastAsia="Times New Roman"/>
          <w:szCs w:val="24"/>
        </w:rPr>
        <w:t xml:space="preserve"> του </w:t>
      </w:r>
      <w:r>
        <w:rPr>
          <w:rFonts w:eastAsia="Times New Roman"/>
          <w:szCs w:val="24"/>
        </w:rPr>
        <w:t>κ.</w:t>
      </w:r>
      <w:r w:rsidRPr="000603F5">
        <w:rPr>
          <w:rFonts w:eastAsia="Times New Roman"/>
          <w:szCs w:val="24"/>
        </w:rPr>
        <w:t xml:space="preserve"> Γκλαβίνη και του </w:t>
      </w:r>
      <w:r>
        <w:rPr>
          <w:rFonts w:eastAsia="Times New Roman"/>
          <w:szCs w:val="24"/>
        </w:rPr>
        <w:t>κ.</w:t>
      </w:r>
      <w:r w:rsidRPr="000603F5">
        <w:rPr>
          <w:rFonts w:eastAsia="Times New Roman"/>
          <w:szCs w:val="24"/>
        </w:rPr>
        <w:t xml:space="preserve"> Ιωάννη Στεφανάδη</w:t>
      </w:r>
      <w:r>
        <w:rPr>
          <w:rFonts w:eastAsia="Times New Roman"/>
          <w:szCs w:val="24"/>
        </w:rPr>
        <w:t>.</w:t>
      </w:r>
      <w:r w:rsidRPr="000603F5">
        <w:rPr>
          <w:rFonts w:eastAsia="Times New Roman"/>
          <w:szCs w:val="24"/>
        </w:rPr>
        <w:t xml:space="preserve"> Διαβάζω εγώ το άρθρο</w:t>
      </w:r>
      <w:r>
        <w:rPr>
          <w:rFonts w:eastAsia="Times New Roman"/>
          <w:szCs w:val="24"/>
        </w:rPr>
        <w:t xml:space="preserve"> τους.</w:t>
      </w:r>
      <w:r w:rsidRPr="000603F5">
        <w:rPr>
          <w:rFonts w:eastAsia="Times New Roman"/>
          <w:szCs w:val="24"/>
        </w:rPr>
        <w:t xml:space="preserve"> Έχει σημασία</w:t>
      </w:r>
      <w:r>
        <w:rPr>
          <w:rFonts w:eastAsia="Times New Roman"/>
          <w:szCs w:val="24"/>
        </w:rPr>
        <w:t>, α</w:t>
      </w:r>
      <w:r w:rsidRPr="000603F5">
        <w:rPr>
          <w:rFonts w:eastAsia="Times New Roman"/>
          <w:szCs w:val="24"/>
        </w:rPr>
        <w:t>κούστε το</w:t>
      </w:r>
      <w:r>
        <w:rPr>
          <w:rFonts w:eastAsia="Times New Roman"/>
          <w:szCs w:val="24"/>
        </w:rPr>
        <w:t xml:space="preserve">. Αφορά </w:t>
      </w:r>
      <w:r w:rsidRPr="000603F5">
        <w:rPr>
          <w:rFonts w:eastAsia="Times New Roman"/>
          <w:szCs w:val="24"/>
        </w:rPr>
        <w:t xml:space="preserve">πάρα </w:t>
      </w:r>
      <w:r>
        <w:rPr>
          <w:rFonts w:eastAsia="Times New Roman"/>
          <w:szCs w:val="24"/>
        </w:rPr>
        <w:t xml:space="preserve">πολλούς στη </w:t>
      </w:r>
      <w:r>
        <w:rPr>
          <w:rFonts w:eastAsia="Times New Roman"/>
          <w:szCs w:val="24"/>
        </w:rPr>
        <w:t>β</w:t>
      </w:r>
      <w:r>
        <w:rPr>
          <w:rFonts w:eastAsia="Times New Roman"/>
          <w:szCs w:val="24"/>
        </w:rPr>
        <w:t xml:space="preserve">όρειο Ελλάδα και πάρα </w:t>
      </w:r>
      <w:r w:rsidRPr="000603F5">
        <w:rPr>
          <w:rFonts w:eastAsia="Times New Roman"/>
          <w:szCs w:val="24"/>
        </w:rPr>
        <w:t>πολλές επιχειρήσεις που χρησιμοποιούν το επί</w:t>
      </w:r>
      <w:r w:rsidRPr="000603F5">
        <w:rPr>
          <w:rFonts w:eastAsia="Times New Roman"/>
          <w:szCs w:val="24"/>
        </w:rPr>
        <w:t xml:space="preserve">θετο </w:t>
      </w:r>
      <w:r>
        <w:rPr>
          <w:rFonts w:eastAsia="Times New Roman"/>
          <w:szCs w:val="24"/>
        </w:rPr>
        <w:t>«μ</w:t>
      </w:r>
      <w:r w:rsidRPr="000603F5">
        <w:rPr>
          <w:rFonts w:eastAsia="Times New Roman"/>
          <w:szCs w:val="24"/>
        </w:rPr>
        <w:t>ακεδονικό</w:t>
      </w:r>
      <w:r>
        <w:rPr>
          <w:rFonts w:eastAsia="Times New Roman"/>
          <w:szCs w:val="24"/>
        </w:rPr>
        <w:t>».</w:t>
      </w:r>
      <w:r w:rsidRPr="000603F5">
        <w:rPr>
          <w:rFonts w:eastAsia="Times New Roman"/>
          <w:szCs w:val="24"/>
        </w:rPr>
        <w:t xml:space="preserve"> </w:t>
      </w:r>
    </w:p>
    <w:p w14:paraId="2ED8BDB7" w14:textId="77777777" w:rsidR="00C647AD" w:rsidRDefault="00D506E1">
      <w:pPr>
        <w:spacing w:after="0" w:line="600" w:lineRule="auto"/>
        <w:ind w:firstLine="720"/>
        <w:jc w:val="both"/>
        <w:rPr>
          <w:rFonts w:eastAsia="Times New Roman"/>
          <w:szCs w:val="24"/>
        </w:rPr>
      </w:pPr>
      <w:r w:rsidRPr="000603F5">
        <w:rPr>
          <w:rFonts w:eastAsia="Times New Roman"/>
          <w:szCs w:val="24"/>
        </w:rPr>
        <w:t>Διαβάζω</w:t>
      </w:r>
      <w:r>
        <w:rPr>
          <w:rFonts w:eastAsia="Times New Roman"/>
          <w:szCs w:val="24"/>
        </w:rPr>
        <w:t>,</w:t>
      </w:r>
      <w:r w:rsidRPr="000603F5">
        <w:rPr>
          <w:rFonts w:eastAsia="Times New Roman"/>
          <w:szCs w:val="24"/>
        </w:rPr>
        <w:t xml:space="preserve"> </w:t>
      </w:r>
      <w:r>
        <w:rPr>
          <w:rFonts w:eastAsia="Times New Roman"/>
          <w:szCs w:val="24"/>
        </w:rPr>
        <w:t>λ</w:t>
      </w:r>
      <w:r w:rsidRPr="000603F5">
        <w:rPr>
          <w:rFonts w:eastAsia="Times New Roman"/>
          <w:szCs w:val="24"/>
        </w:rPr>
        <w:t>οιπόν</w:t>
      </w:r>
      <w:r w:rsidRPr="00AF0D08">
        <w:rPr>
          <w:rFonts w:eastAsia="Times New Roman"/>
          <w:szCs w:val="24"/>
        </w:rPr>
        <w:t xml:space="preserve">: </w:t>
      </w:r>
      <w:r>
        <w:rPr>
          <w:rFonts w:eastAsia="Times New Roman"/>
          <w:szCs w:val="24"/>
        </w:rPr>
        <w:t>«Σ</w:t>
      </w:r>
      <w:r w:rsidRPr="000603F5">
        <w:rPr>
          <w:rFonts w:eastAsia="Times New Roman"/>
          <w:szCs w:val="24"/>
        </w:rPr>
        <w:t>τη</w:t>
      </w:r>
      <w:r>
        <w:rPr>
          <w:rFonts w:eastAsia="Times New Roman"/>
          <w:szCs w:val="24"/>
        </w:rPr>
        <w:t>ν</w:t>
      </w:r>
      <w:r w:rsidRPr="000603F5">
        <w:rPr>
          <w:rFonts w:eastAsia="Times New Roman"/>
          <w:szCs w:val="24"/>
        </w:rPr>
        <w:t xml:space="preserve"> Ευρωπαϊκή Ένωση </w:t>
      </w:r>
      <w:r>
        <w:rPr>
          <w:rFonts w:eastAsia="Times New Roman"/>
          <w:szCs w:val="24"/>
        </w:rPr>
        <w:t>και στον Παγκόσμιο Οργανισμό Εμπορείου</w:t>
      </w:r>
      <w:r w:rsidRPr="000603F5">
        <w:rPr>
          <w:rFonts w:eastAsia="Times New Roman"/>
          <w:szCs w:val="24"/>
        </w:rPr>
        <w:t xml:space="preserve"> τα μόνα μακεδονικά ροδάκινα </w:t>
      </w:r>
      <w:r>
        <w:rPr>
          <w:rFonts w:eastAsia="Times New Roman"/>
          <w:szCs w:val="24"/>
        </w:rPr>
        <w:t>που θα υπάρχουν είναι αυτά που θα παράγονται στη Βόρεια Μακεδονία». Αν ο όρος...</w:t>
      </w:r>
    </w:p>
    <w:p w14:paraId="2ED8BDB8" w14:textId="77777777" w:rsidR="00C647AD" w:rsidRDefault="00D506E1">
      <w:pPr>
        <w:spacing w:after="0" w:line="600" w:lineRule="auto"/>
        <w:ind w:firstLine="720"/>
        <w:jc w:val="center"/>
        <w:rPr>
          <w:rFonts w:eastAsia="Times New Roman"/>
          <w:szCs w:val="24"/>
        </w:rPr>
      </w:pPr>
      <w:r>
        <w:rPr>
          <w:rFonts w:eastAsia="Times New Roman" w:cs="Times New Roman"/>
          <w:szCs w:val="24"/>
        </w:rPr>
        <w:t>(Θόρυβος στην Αίθουσα)</w:t>
      </w:r>
    </w:p>
    <w:p w14:paraId="2ED8BDB9" w14:textId="77777777" w:rsidR="00C647AD" w:rsidRDefault="00D506E1">
      <w:pPr>
        <w:spacing w:after="0" w:line="600" w:lineRule="auto"/>
        <w:ind w:firstLine="720"/>
        <w:jc w:val="both"/>
        <w:rPr>
          <w:rFonts w:eastAsia="Times New Roman"/>
          <w:szCs w:val="24"/>
        </w:rPr>
      </w:pPr>
      <w:r w:rsidRPr="000603F5">
        <w:rPr>
          <w:rFonts w:eastAsia="Times New Roman"/>
          <w:szCs w:val="24"/>
        </w:rPr>
        <w:t>Ακούστε</w:t>
      </w:r>
      <w:r>
        <w:rPr>
          <w:rFonts w:eastAsia="Times New Roman"/>
          <w:szCs w:val="24"/>
        </w:rPr>
        <w:t>.</w:t>
      </w:r>
      <w:r w:rsidRPr="000603F5">
        <w:rPr>
          <w:rFonts w:eastAsia="Times New Roman"/>
          <w:szCs w:val="24"/>
        </w:rPr>
        <w:t xml:space="preserve"> Ακούστε</w:t>
      </w:r>
      <w:r>
        <w:rPr>
          <w:rFonts w:eastAsia="Times New Roman"/>
          <w:szCs w:val="24"/>
        </w:rPr>
        <w:t>,</w:t>
      </w:r>
      <w:r w:rsidRPr="000603F5">
        <w:rPr>
          <w:rFonts w:eastAsia="Times New Roman"/>
          <w:szCs w:val="24"/>
        </w:rPr>
        <w:t xml:space="preserve"> γιατί αυτά υπογράφετ</w:t>
      </w:r>
      <w:r>
        <w:rPr>
          <w:rFonts w:eastAsia="Times New Roman"/>
          <w:szCs w:val="24"/>
        </w:rPr>
        <w:t>ε και αυτά</w:t>
      </w:r>
      <w:r w:rsidRPr="000603F5">
        <w:rPr>
          <w:rFonts w:eastAsia="Times New Roman"/>
          <w:szCs w:val="24"/>
        </w:rPr>
        <w:t xml:space="preserve"> θα ψηφίσετε </w:t>
      </w:r>
      <w:r>
        <w:rPr>
          <w:rFonts w:eastAsia="Times New Roman"/>
          <w:szCs w:val="24"/>
        </w:rPr>
        <w:t xml:space="preserve">και για αυτά θα είστε υπόλογοι </w:t>
      </w:r>
      <w:r w:rsidRPr="000603F5">
        <w:rPr>
          <w:rFonts w:eastAsia="Times New Roman"/>
          <w:szCs w:val="24"/>
        </w:rPr>
        <w:t>την επόμενη μέρα</w:t>
      </w:r>
      <w:r>
        <w:rPr>
          <w:rFonts w:eastAsia="Times New Roman"/>
          <w:szCs w:val="24"/>
        </w:rPr>
        <w:t>.</w:t>
      </w:r>
    </w:p>
    <w:p w14:paraId="2ED8BDBA"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DBB" w14:textId="77777777" w:rsidR="00C647AD" w:rsidRDefault="00D506E1">
      <w:pPr>
        <w:spacing w:after="0" w:line="600" w:lineRule="auto"/>
        <w:ind w:firstLine="720"/>
        <w:jc w:val="both"/>
        <w:rPr>
          <w:rFonts w:eastAsia="Times New Roman"/>
          <w:szCs w:val="24"/>
        </w:rPr>
      </w:pPr>
      <w:r>
        <w:rPr>
          <w:rFonts w:eastAsia="Times New Roman" w:cs="Times New Roman"/>
          <w:szCs w:val="24"/>
        </w:rPr>
        <w:lastRenderedPageBreak/>
        <w:t>Κι εσείς μπορεί να</w:t>
      </w:r>
      <w:r w:rsidRPr="000603F5">
        <w:rPr>
          <w:rFonts w:eastAsia="Times New Roman"/>
          <w:szCs w:val="24"/>
        </w:rPr>
        <w:t xml:space="preserve"> </w:t>
      </w:r>
      <w:r>
        <w:rPr>
          <w:rFonts w:eastAsia="Times New Roman"/>
          <w:szCs w:val="24"/>
        </w:rPr>
        <w:t xml:space="preserve">έχετε ευκολία να ξαναπατήσετε το πόδι σας στην Μακεδονία, </w:t>
      </w:r>
      <w:r w:rsidRPr="000603F5">
        <w:rPr>
          <w:rFonts w:eastAsia="Times New Roman"/>
          <w:szCs w:val="24"/>
        </w:rPr>
        <w:t>αλλά τις συνέπειες αυτού που υπο</w:t>
      </w:r>
      <w:r w:rsidRPr="000603F5">
        <w:rPr>
          <w:rFonts w:eastAsia="Times New Roman"/>
          <w:szCs w:val="24"/>
        </w:rPr>
        <w:t>γράφετ</w:t>
      </w:r>
      <w:r>
        <w:rPr>
          <w:rFonts w:eastAsia="Times New Roman"/>
          <w:szCs w:val="24"/>
        </w:rPr>
        <w:t>ε</w:t>
      </w:r>
      <w:r w:rsidRPr="000603F5">
        <w:rPr>
          <w:rFonts w:eastAsia="Times New Roman"/>
          <w:szCs w:val="24"/>
        </w:rPr>
        <w:t xml:space="preserve"> </w:t>
      </w:r>
      <w:r>
        <w:rPr>
          <w:rFonts w:eastAsia="Times New Roman"/>
          <w:szCs w:val="24"/>
        </w:rPr>
        <w:t xml:space="preserve">θα </w:t>
      </w:r>
      <w:r w:rsidRPr="000603F5">
        <w:rPr>
          <w:rFonts w:eastAsia="Times New Roman"/>
          <w:szCs w:val="24"/>
        </w:rPr>
        <w:t xml:space="preserve">τις πληρώνουμε ως </w:t>
      </w:r>
      <w:r>
        <w:rPr>
          <w:rFonts w:eastAsia="Times New Roman"/>
          <w:szCs w:val="24"/>
        </w:rPr>
        <w:t>χώρα</w:t>
      </w:r>
      <w:r w:rsidRPr="000603F5">
        <w:rPr>
          <w:rFonts w:eastAsia="Times New Roman"/>
          <w:szCs w:val="24"/>
        </w:rPr>
        <w:t xml:space="preserve"> για πολλά χρόνια</w:t>
      </w:r>
      <w:r>
        <w:rPr>
          <w:rFonts w:eastAsia="Times New Roman"/>
          <w:szCs w:val="24"/>
        </w:rPr>
        <w:t>.</w:t>
      </w:r>
    </w:p>
    <w:p w14:paraId="2ED8BDBC" w14:textId="77777777" w:rsidR="00C647AD" w:rsidRDefault="00D506E1">
      <w:pPr>
        <w:spacing w:after="0" w:line="600" w:lineRule="auto"/>
        <w:ind w:firstLine="720"/>
        <w:jc w:val="both"/>
        <w:rPr>
          <w:rFonts w:eastAsia="Times New Roman"/>
          <w:szCs w:val="24"/>
        </w:rPr>
      </w:pPr>
      <w:r w:rsidRPr="000603F5">
        <w:rPr>
          <w:rFonts w:eastAsia="Times New Roman"/>
          <w:szCs w:val="24"/>
        </w:rPr>
        <w:t xml:space="preserve">Αν ο </w:t>
      </w:r>
      <w:r>
        <w:rPr>
          <w:rFonts w:eastAsia="Times New Roman"/>
          <w:szCs w:val="24"/>
        </w:rPr>
        <w:t>όρος, λ</w:t>
      </w:r>
      <w:r w:rsidRPr="000603F5">
        <w:rPr>
          <w:rFonts w:eastAsia="Times New Roman"/>
          <w:szCs w:val="24"/>
        </w:rPr>
        <w:t>οιπόν</w:t>
      </w:r>
      <w:r>
        <w:rPr>
          <w:rFonts w:eastAsia="Times New Roman"/>
          <w:szCs w:val="24"/>
        </w:rPr>
        <w:t>,</w:t>
      </w:r>
      <w:r w:rsidRPr="000603F5">
        <w:rPr>
          <w:rFonts w:eastAsia="Times New Roman"/>
          <w:szCs w:val="24"/>
        </w:rPr>
        <w:t xml:space="preserve"> </w:t>
      </w:r>
      <w:r>
        <w:rPr>
          <w:rFonts w:eastAsia="Times New Roman"/>
          <w:szCs w:val="24"/>
        </w:rPr>
        <w:t>«</w:t>
      </w:r>
      <w:r w:rsidRPr="000603F5">
        <w:rPr>
          <w:rFonts w:eastAsia="Times New Roman"/>
          <w:szCs w:val="24"/>
        </w:rPr>
        <w:t>μακε</w:t>
      </w:r>
      <w:r>
        <w:rPr>
          <w:rFonts w:eastAsia="Times New Roman"/>
          <w:szCs w:val="24"/>
        </w:rPr>
        <w:t>δονικά ροδάκινα» χρησιμοποιείται...</w:t>
      </w:r>
    </w:p>
    <w:p w14:paraId="2ED8BDBD" w14:textId="77777777" w:rsidR="00C647AD" w:rsidRDefault="00D506E1">
      <w:pPr>
        <w:spacing w:after="0" w:line="600" w:lineRule="auto"/>
        <w:ind w:firstLine="720"/>
        <w:jc w:val="both"/>
        <w:rPr>
          <w:rFonts w:eastAsia="Times New Roman"/>
          <w:b/>
          <w:szCs w:val="24"/>
        </w:rPr>
      </w:pPr>
      <w:r>
        <w:rPr>
          <w:rFonts w:eastAsia="Times New Roman"/>
          <w:b/>
          <w:szCs w:val="24"/>
        </w:rPr>
        <w:t xml:space="preserve">ΝΙΚΟΛΑΟΣ </w:t>
      </w:r>
      <w:r w:rsidRPr="0024786E">
        <w:rPr>
          <w:rFonts w:eastAsia="Times New Roman"/>
          <w:b/>
          <w:szCs w:val="24"/>
        </w:rPr>
        <w:t>ΠΑΠΑΔΟΠΟΥΛΟΣ:</w:t>
      </w:r>
      <w:r>
        <w:rPr>
          <w:rFonts w:eastAsia="Times New Roman"/>
          <w:b/>
          <w:szCs w:val="24"/>
        </w:rPr>
        <w:t xml:space="preserve"> </w:t>
      </w:r>
      <w:r w:rsidRPr="0024786E">
        <w:rPr>
          <w:rFonts w:eastAsia="Times New Roman"/>
          <w:szCs w:val="24"/>
        </w:rPr>
        <w:t>...</w:t>
      </w:r>
      <w:r>
        <w:rPr>
          <w:rFonts w:eastAsia="Times New Roman"/>
          <w:szCs w:val="24"/>
        </w:rPr>
        <w:t xml:space="preserve"> </w:t>
      </w:r>
      <w:r w:rsidRPr="0024786E">
        <w:rPr>
          <w:rFonts w:eastAsia="Times New Roman"/>
          <w:szCs w:val="24"/>
        </w:rPr>
        <w:t>(δεν ακούστηκε)</w:t>
      </w:r>
    </w:p>
    <w:p w14:paraId="2ED8BDB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Σταματήστε, κύριε Παπαδόπουλε! Σας παρακαλώ!</w:t>
      </w:r>
    </w:p>
    <w:p w14:paraId="2ED8BDBF" w14:textId="77777777" w:rsidR="00C647AD" w:rsidRDefault="00D506E1">
      <w:pPr>
        <w:spacing w:after="0" w:line="600" w:lineRule="auto"/>
        <w:ind w:firstLine="720"/>
        <w:jc w:val="both"/>
        <w:rPr>
          <w:rFonts w:eastAsia="Times New Roman"/>
          <w:szCs w:val="24"/>
        </w:rPr>
      </w:pPr>
      <w:r>
        <w:rPr>
          <w:rFonts w:eastAsia="Times New Roman" w:cs="Times New Roman"/>
          <w:b/>
          <w:szCs w:val="24"/>
        </w:rPr>
        <w:t>ΚΥΡΙΑΚΟΣ ΜΗΤΣΟΤΑΚΗΣ (Πρόεδρ</w:t>
      </w:r>
      <w:r>
        <w:rPr>
          <w:rFonts w:eastAsia="Times New Roman" w:cs="Times New Roman"/>
          <w:b/>
          <w:szCs w:val="24"/>
        </w:rPr>
        <w:t xml:space="preserve">ος της Νέας Δημοκρατίας): </w:t>
      </w:r>
      <w:r w:rsidRPr="0024786E">
        <w:rPr>
          <w:rFonts w:eastAsia="Times New Roman" w:cs="Times New Roman"/>
          <w:szCs w:val="24"/>
        </w:rPr>
        <w:t>Έχουμε</w:t>
      </w:r>
      <w:r>
        <w:rPr>
          <w:rFonts w:eastAsia="Times New Roman" w:cs="Times New Roman"/>
          <w:b/>
          <w:szCs w:val="24"/>
        </w:rPr>
        <w:t xml:space="preserve"> </w:t>
      </w:r>
      <w:r w:rsidRPr="000603F5">
        <w:rPr>
          <w:rFonts w:eastAsia="Times New Roman"/>
          <w:szCs w:val="24"/>
        </w:rPr>
        <w:t>κάνε</w:t>
      </w:r>
      <w:r>
        <w:rPr>
          <w:rFonts w:eastAsia="Times New Roman"/>
          <w:szCs w:val="24"/>
        </w:rPr>
        <w:t>ι</w:t>
      </w:r>
      <w:r w:rsidRPr="000603F5">
        <w:rPr>
          <w:rFonts w:eastAsia="Times New Roman"/>
          <w:szCs w:val="24"/>
        </w:rPr>
        <w:t xml:space="preserve"> μία πολύ ψύχραιμη συζήτηση και θα παρακαλο</w:t>
      </w:r>
      <w:r>
        <w:rPr>
          <w:rFonts w:eastAsia="Times New Roman"/>
          <w:szCs w:val="24"/>
        </w:rPr>
        <w:t>ύσα κ</w:t>
      </w:r>
      <w:r w:rsidRPr="000603F5">
        <w:rPr>
          <w:rFonts w:eastAsia="Times New Roman"/>
          <w:szCs w:val="24"/>
        </w:rPr>
        <w:t xml:space="preserve">ι εσείς να </w:t>
      </w:r>
      <w:r>
        <w:rPr>
          <w:rFonts w:eastAsia="Times New Roman"/>
          <w:szCs w:val="24"/>
        </w:rPr>
        <w:t>κρατήσετε τη ψυχραιμία σας.</w:t>
      </w:r>
    </w:p>
    <w:p w14:paraId="2ED8BDC0" w14:textId="77777777" w:rsidR="00C647AD" w:rsidRDefault="00D506E1">
      <w:pPr>
        <w:spacing w:after="0" w:line="600" w:lineRule="auto"/>
        <w:ind w:firstLine="720"/>
        <w:jc w:val="both"/>
        <w:rPr>
          <w:rFonts w:eastAsia="Times New Roman"/>
          <w:b/>
          <w:szCs w:val="24"/>
        </w:rPr>
      </w:pPr>
      <w:r>
        <w:rPr>
          <w:rFonts w:eastAsia="Times New Roman"/>
          <w:b/>
          <w:szCs w:val="24"/>
        </w:rPr>
        <w:t xml:space="preserve">ΝΙΚΟΛΑΟΣ ΠΑΠΑΔΟΠΟΥΛΟΣ: </w:t>
      </w:r>
      <w:r>
        <w:rPr>
          <w:rFonts w:eastAsia="Times New Roman"/>
          <w:szCs w:val="24"/>
        </w:rPr>
        <w:t>...(δεν ακούστηκε)</w:t>
      </w:r>
    </w:p>
    <w:p w14:paraId="2ED8BDC1" w14:textId="77777777" w:rsidR="00C647AD" w:rsidRDefault="00D506E1">
      <w:pPr>
        <w:spacing w:after="0" w:line="600" w:lineRule="auto"/>
        <w:ind w:firstLine="720"/>
        <w:jc w:val="both"/>
        <w:rPr>
          <w:rFonts w:eastAsia="Times New Roman"/>
          <w:szCs w:val="24"/>
        </w:rPr>
      </w:pPr>
      <w:r>
        <w:rPr>
          <w:rFonts w:eastAsia="Times New Roman" w:cs="Times New Roman"/>
          <w:b/>
          <w:szCs w:val="24"/>
        </w:rPr>
        <w:t xml:space="preserve">ΠΡΟΕΔΡΟΣ (Νικόλαος Βούτσης): </w:t>
      </w:r>
      <w:r w:rsidRPr="0024786E">
        <w:rPr>
          <w:rFonts w:eastAsia="Times New Roman" w:cs="Times New Roman"/>
          <w:szCs w:val="24"/>
        </w:rPr>
        <w:t xml:space="preserve">Κύριε Παπαδόπουλε, επιτρέψτε μου να σας πω να </w:t>
      </w:r>
      <w:r>
        <w:rPr>
          <w:rFonts w:eastAsia="Times New Roman" w:cs="Times New Roman"/>
          <w:szCs w:val="24"/>
        </w:rPr>
        <w:t>μ</w:t>
      </w:r>
      <w:r w:rsidRPr="0024786E">
        <w:rPr>
          <w:rFonts w:eastAsia="Times New Roman" w:cs="Times New Roman"/>
          <w:szCs w:val="24"/>
        </w:rPr>
        <w:t xml:space="preserve">ην </w:t>
      </w:r>
      <w:r w:rsidRPr="0024786E">
        <w:rPr>
          <w:rFonts w:eastAsia="Times New Roman" w:cs="Times New Roman"/>
          <w:szCs w:val="24"/>
        </w:rPr>
        <w:t>παρεμβαίνετε.</w:t>
      </w:r>
      <w:r>
        <w:rPr>
          <w:rFonts w:eastAsia="Times New Roman" w:cs="Times New Roman"/>
          <w:b/>
          <w:szCs w:val="24"/>
        </w:rPr>
        <w:t xml:space="preserve"> </w:t>
      </w:r>
      <w:r w:rsidRPr="0024786E">
        <w:rPr>
          <w:rFonts w:eastAsia="Times New Roman" w:cs="Times New Roman"/>
          <w:szCs w:val="24"/>
        </w:rPr>
        <w:t>Δεν απειλήθηκε κανείς. Ουδείς απειλήθηκε.</w:t>
      </w:r>
      <w:r w:rsidRPr="000603F5">
        <w:rPr>
          <w:rFonts w:eastAsia="Times New Roman"/>
          <w:szCs w:val="24"/>
        </w:rPr>
        <w:t xml:space="preserve"> </w:t>
      </w:r>
      <w:r>
        <w:rPr>
          <w:rFonts w:eastAsia="Times New Roman"/>
          <w:szCs w:val="24"/>
        </w:rPr>
        <w:t>Σας παρακαλώ πολύ, όλοι καταλαβαινόμαστε.</w:t>
      </w:r>
    </w:p>
    <w:p w14:paraId="2ED8BDC2" w14:textId="77777777" w:rsidR="00C647AD" w:rsidRDefault="00D506E1">
      <w:pPr>
        <w:spacing w:after="0" w:line="600" w:lineRule="auto"/>
        <w:ind w:firstLine="720"/>
        <w:jc w:val="both"/>
        <w:rPr>
          <w:rFonts w:eastAsia="Times New Roman"/>
          <w:szCs w:val="24"/>
        </w:rPr>
      </w:pPr>
      <w:r>
        <w:rPr>
          <w:rFonts w:eastAsia="Times New Roman" w:cs="Times New Roman"/>
          <w:b/>
          <w:szCs w:val="24"/>
        </w:rPr>
        <w:t xml:space="preserve">ΚΥΡΙΑΚΟΣ ΜΗΤΣΟΤΑΚΗΣ (Πρόεδρος της Νέας Δημοκρατίας): </w:t>
      </w:r>
      <w:r w:rsidRPr="0024786E">
        <w:rPr>
          <w:rFonts w:eastAsia="Times New Roman" w:cs="Times New Roman"/>
          <w:szCs w:val="24"/>
        </w:rPr>
        <w:t>Ε</w:t>
      </w:r>
      <w:r w:rsidRPr="000603F5">
        <w:rPr>
          <w:rFonts w:eastAsia="Times New Roman"/>
          <w:szCs w:val="24"/>
        </w:rPr>
        <w:t xml:space="preserve">άν ο όρος </w:t>
      </w:r>
      <w:r>
        <w:rPr>
          <w:rFonts w:eastAsia="Times New Roman"/>
          <w:szCs w:val="24"/>
        </w:rPr>
        <w:t>«</w:t>
      </w:r>
      <w:r w:rsidRPr="000603F5">
        <w:rPr>
          <w:rFonts w:eastAsia="Times New Roman"/>
          <w:szCs w:val="24"/>
        </w:rPr>
        <w:t>μακεδονικά ροδάκινα</w:t>
      </w:r>
      <w:r>
        <w:rPr>
          <w:rFonts w:eastAsia="Times New Roman"/>
          <w:szCs w:val="24"/>
        </w:rPr>
        <w:t>» χρησιμοποιείται,</w:t>
      </w:r>
      <w:r w:rsidRPr="000603F5">
        <w:rPr>
          <w:rFonts w:eastAsia="Times New Roman"/>
          <w:szCs w:val="24"/>
        </w:rPr>
        <w:t xml:space="preserve"> αγαπητέ κύριε </w:t>
      </w:r>
      <w:r>
        <w:rPr>
          <w:rFonts w:eastAsia="Times New Roman"/>
          <w:szCs w:val="24"/>
        </w:rPr>
        <w:t>Βεσυρόπουλε,</w:t>
      </w:r>
      <w:r w:rsidRPr="000603F5">
        <w:rPr>
          <w:rFonts w:eastAsia="Times New Roman"/>
          <w:szCs w:val="24"/>
        </w:rPr>
        <w:t xml:space="preserve"> από παραγωγούς της Βέροιας κ</w:t>
      </w:r>
      <w:r w:rsidRPr="000603F5">
        <w:rPr>
          <w:rFonts w:eastAsia="Times New Roman"/>
          <w:szCs w:val="24"/>
        </w:rPr>
        <w:t xml:space="preserve">αι </w:t>
      </w:r>
      <w:r w:rsidRPr="000603F5">
        <w:rPr>
          <w:rFonts w:eastAsia="Times New Roman"/>
          <w:szCs w:val="24"/>
        </w:rPr>
        <w:lastRenderedPageBreak/>
        <w:t>η χρήση τους προκαλεί σύγχυση</w:t>
      </w:r>
      <w:r>
        <w:rPr>
          <w:rFonts w:eastAsia="Times New Roman"/>
          <w:szCs w:val="24"/>
        </w:rPr>
        <w:t>,</w:t>
      </w:r>
      <w:r w:rsidRPr="000603F5">
        <w:rPr>
          <w:rFonts w:eastAsia="Times New Roman"/>
          <w:szCs w:val="24"/>
        </w:rPr>
        <w:t xml:space="preserve"> θα υποχρεωθούν να το αλλάξουν</w:t>
      </w:r>
      <w:r>
        <w:rPr>
          <w:rFonts w:eastAsia="Times New Roman"/>
          <w:szCs w:val="24"/>
        </w:rPr>
        <w:t>.</w:t>
      </w:r>
      <w:r w:rsidRPr="000603F5">
        <w:rPr>
          <w:rFonts w:eastAsia="Times New Roman"/>
          <w:szCs w:val="24"/>
        </w:rPr>
        <w:t xml:space="preserve"> </w:t>
      </w:r>
    </w:p>
    <w:p w14:paraId="2ED8BDC3" w14:textId="77777777" w:rsidR="00C647AD" w:rsidRDefault="00D506E1">
      <w:pPr>
        <w:spacing w:after="0" w:line="600" w:lineRule="auto"/>
        <w:ind w:firstLine="720"/>
        <w:jc w:val="both"/>
        <w:rPr>
          <w:rFonts w:eastAsia="Times New Roman"/>
          <w:szCs w:val="24"/>
        </w:rPr>
      </w:pPr>
      <w:r w:rsidRPr="000603F5">
        <w:rPr>
          <w:rFonts w:eastAsia="Times New Roman"/>
          <w:szCs w:val="24"/>
        </w:rPr>
        <w:t>Καταθέτω το σχετικό άρθρο στα Πρακτικά</w:t>
      </w:r>
      <w:r>
        <w:rPr>
          <w:rFonts w:eastAsia="Times New Roman"/>
          <w:szCs w:val="24"/>
        </w:rPr>
        <w:t>, α</w:t>
      </w:r>
      <w:r w:rsidRPr="000603F5">
        <w:rPr>
          <w:rFonts w:eastAsia="Times New Roman"/>
          <w:szCs w:val="24"/>
        </w:rPr>
        <w:t>λλά αυτ</w:t>
      </w:r>
      <w:r>
        <w:rPr>
          <w:rFonts w:eastAsia="Times New Roman"/>
          <w:szCs w:val="24"/>
        </w:rPr>
        <w:t>ά γ</w:t>
      </w:r>
      <w:r w:rsidRPr="000603F5">
        <w:rPr>
          <w:rFonts w:eastAsia="Times New Roman"/>
          <w:szCs w:val="24"/>
        </w:rPr>
        <w:t xml:space="preserve">ια </w:t>
      </w:r>
      <w:r>
        <w:rPr>
          <w:rFonts w:eastAsia="Times New Roman"/>
          <w:szCs w:val="24"/>
        </w:rPr>
        <w:t>ε</w:t>
      </w:r>
      <w:r w:rsidRPr="000603F5">
        <w:rPr>
          <w:rFonts w:eastAsia="Times New Roman"/>
          <w:szCs w:val="24"/>
        </w:rPr>
        <w:t>σάς είναι ψιλά γράμματα</w:t>
      </w:r>
      <w:r>
        <w:rPr>
          <w:rFonts w:eastAsia="Times New Roman"/>
          <w:szCs w:val="24"/>
        </w:rPr>
        <w:t>.</w:t>
      </w:r>
    </w:p>
    <w:p w14:paraId="2ED8BDC4" w14:textId="77777777" w:rsidR="00C647AD" w:rsidRDefault="00D506E1">
      <w:pPr>
        <w:spacing w:after="0" w:line="600" w:lineRule="auto"/>
        <w:ind w:firstLine="720"/>
        <w:jc w:val="both"/>
        <w:rPr>
          <w:rFonts w:eastAsia="Times New Roman"/>
          <w:szCs w:val="24"/>
        </w:rPr>
      </w:pPr>
      <w:r>
        <w:rPr>
          <w:rFonts w:eastAsia="Times New Roman" w:cs="Times New Roman"/>
          <w:szCs w:val="24"/>
        </w:rPr>
        <w:t xml:space="preserve">(Στο σημείο αυτό ο </w:t>
      </w:r>
      <w:r w:rsidRPr="001C1044">
        <w:rPr>
          <w:rFonts w:eastAsia="Times New Roman" w:cs="Times New Roman"/>
          <w:szCs w:val="24"/>
        </w:rPr>
        <w:t>Πρόεδρος της Νέας Δημοκρατίας</w:t>
      </w:r>
      <w:r>
        <w:rPr>
          <w:rFonts w:eastAsia="Times New Roman" w:cs="Times New Roman"/>
          <w:szCs w:val="24"/>
        </w:rPr>
        <w:t xml:space="preserve"> κ. Κυριάκος Μητσοτάκης</w:t>
      </w:r>
      <w:r>
        <w:rPr>
          <w:rFonts w:eastAsia="Times New Roman" w:cs="Times New Roman"/>
          <w:szCs w:val="24"/>
        </w:rPr>
        <w:t xml:space="preserve"> καταθέτει για τα Πρακτικά το προαναφερθέν άρθρο,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ED8BDC5"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DC6" w14:textId="77777777" w:rsidR="00C647AD" w:rsidRDefault="00D506E1">
      <w:pPr>
        <w:spacing w:after="0" w:line="600" w:lineRule="auto"/>
        <w:ind w:firstLine="720"/>
        <w:jc w:val="both"/>
        <w:rPr>
          <w:rFonts w:eastAsia="Times New Roman"/>
          <w:szCs w:val="24"/>
        </w:rPr>
      </w:pPr>
      <w:r>
        <w:rPr>
          <w:rFonts w:eastAsia="Times New Roman"/>
          <w:szCs w:val="24"/>
        </w:rPr>
        <w:t>Θα τα ακούσετε, θα τα ακούσετε όλα.</w:t>
      </w:r>
    </w:p>
    <w:p w14:paraId="2ED8BDC7" w14:textId="77777777" w:rsidR="00C647AD" w:rsidRDefault="00D506E1">
      <w:pPr>
        <w:spacing w:after="0" w:line="600" w:lineRule="auto"/>
        <w:ind w:firstLine="709"/>
        <w:jc w:val="center"/>
        <w:rPr>
          <w:rFonts w:eastAsia="Times New Roman" w:cs="Times New Roman"/>
          <w:szCs w:val="24"/>
        </w:rPr>
      </w:pPr>
      <w:r>
        <w:rPr>
          <w:rFonts w:eastAsia="Times New Roman" w:cs="Times New Roman"/>
          <w:szCs w:val="24"/>
        </w:rPr>
        <w:t>(Θόρυβο</w:t>
      </w:r>
      <w:r>
        <w:rPr>
          <w:rFonts w:eastAsia="Times New Roman" w:cs="Times New Roman"/>
          <w:szCs w:val="24"/>
        </w:rPr>
        <w:t xml:space="preserve">ς – </w:t>
      </w:r>
      <w:r>
        <w:rPr>
          <w:rFonts w:eastAsia="Times New Roman" w:cs="Times New Roman"/>
          <w:szCs w:val="24"/>
        </w:rPr>
        <w:t>δ</w:t>
      </w:r>
      <w:r>
        <w:rPr>
          <w:rFonts w:eastAsia="Times New Roman" w:cs="Times New Roman"/>
          <w:szCs w:val="24"/>
        </w:rPr>
        <w:t>ιαμαρτυρίες στην Αίθουσα)</w:t>
      </w:r>
    </w:p>
    <w:p w14:paraId="2ED8BDC8" w14:textId="77777777" w:rsidR="00C647AD" w:rsidRDefault="00D506E1">
      <w:pPr>
        <w:spacing w:after="0" w:line="600" w:lineRule="auto"/>
        <w:ind w:firstLine="720"/>
        <w:jc w:val="both"/>
        <w:rPr>
          <w:rFonts w:eastAsia="Times New Roman"/>
          <w:szCs w:val="24"/>
        </w:rPr>
      </w:pPr>
      <w:r>
        <w:rPr>
          <w:rFonts w:eastAsia="Times New Roman" w:cs="Times New Roman"/>
          <w:b/>
          <w:szCs w:val="24"/>
        </w:rPr>
        <w:t>ΠΡΟΕΔΡΟΣ (Νικόλαος Βούτσης):</w:t>
      </w:r>
      <w:r w:rsidRPr="000603F5">
        <w:rPr>
          <w:rFonts w:eastAsia="Times New Roman"/>
          <w:szCs w:val="24"/>
        </w:rPr>
        <w:t xml:space="preserve"> </w:t>
      </w:r>
      <w:r>
        <w:rPr>
          <w:rFonts w:eastAsia="Times New Roman"/>
          <w:szCs w:val="24"/>
        </w:rPr>
        <w:t>Σας π</w:t>
      </w:r>
      <w:r w:rsidRPr="000603F5">
        <w:rPr>
          <w:rFonts w:eastAsia="Times New Roman"/>
          <w:szCs w:val="24"/>
        </w:rPr>
        <w:t>αρακαλώ</w:t>
      </w:r>
      <w:r>
        <w:rPr>
          <w:rFonts w:eastAsia="Times New Roman"/>
          <w:szCs w:val="24"/>
        </w:rPr>
        <w:t>!</w:t>
      </w:r>
      <w:r w:rsidRPr="000603F5">
        <w:rPr>
          <w:rFonts w:eastAsia="Times New Roman"/>
          <w:szCs w:val="24"/>
        </w:rPr>
        <w:t xml:space="preserve"> Σας παρακαλώ</w:t>
      </w:r>
      <w:r>
        <w:rPr>
          <w:rFonts w:eastAsia="Times New Roman"/>
          <w:szCs w:val="24"/>
        </w:rPr>
        <w:t>! Καθίστε κάτω αμέσως.</w:t>
      </w:r>
    </w:p>
    <w:p w14:paraId="2ED8BDC9" w14:textId="77777777" w:rsidR="00C647AD" w:rsidRDefault="00D506E1">
      <w:pPr>
        <w:spacing w:after="0" w:line="600" w:lineRule="auto"/>
        <w:ind w:firstLine="720"/>
        <w:jc w:val="both"/>
        <w:rPr>
          <w:rFonts w:eastAsia="Times New Roman" w:cs="Times New Roman"/>
          <w:b/>
          <w:szCs w:val="24"/>
        </w:rPr>
      </w:pPr>
      <w:r>
        <w:rPr>
          <w:rFonts w:eastAsia="Times New Roman" w:cs="Times New Roman"/>
          <w:b/>
          <w:szCs w:val="24"/>
        </w:rPr>
        <w:t xml:space="preserve">ΚΥΡΙΑΚΟΣ ΜΗΤΣΟΤΑΚΗΣ (Πρόεδρος της Νέας Δημοκρατίας): </w:t>
      </w:r>
      <w:r>
        <w:rPr>
          <w:rFonts w:eastAsia="Times New Roman"/>
          <w:szCs w:val="24"/>
        </w:rPr>
        <w:t>Αλήθεια πέμπτη, κύριε Τσίπρα.</w:t>
      </w:r>
    </w:p>
    <w:p w14:paraId="2ED8BDCA" w14:textId="77777777" w:rsidR="00C647AD" w:rsidRDefault="00D506E1">
      <w:pPr>
        <w:spacing w:after="0" w:line="600" w:lineRule="auto"/>
        <w:ind w:firstLine="720"/>
        <w:jc w:val="center"/>
        <w:rPr>
          <w:rFonts w:eastAsia="Times New Roman" w:cs="Times New Roman"/>
          <w:b/>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στην Αίθουσα)</w:t>
      </w:r>
    </w:p>
    <w:p w14:paraId="2ED8BDCB" w14:textId="77777777" w:rsidR="00C647AD" w:rsidRDefault="00D506E1">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ΠΡΟΕΔΡΟΣ (Νικόλαος </w:t>
      </w:r>
      <w:r>
        <w:rPr>
          <w:rFonts w:eastAsia="Times New Roman" w:cs="Times New Roman"/>
          <w:b/>
          <w:szCs w:val="24"/>
        </w:rPr>
        <w:t>Βούτσης):</w:t>
      </w:r>
      <w:r w:rsidRPr="001C1044">
        <w:rPr>
          <w:rFonts w:eastAsia="Times New Roman" w:cs="Times New Roman"/>
          <w:szCs w:val="24"/>
        </w:rPr>
        <w:t xml:space="preserve"> Σας παρακαλώ, κάντε ησυχία. Τι πάθος είναι αυτό;</w:t>
      </w:r>
    </w:p>
    <w:p w14:paraId="2ED8BDC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sidRPr="0023479B">
        <w:rPr>
          <w:rFonts w:eastAsia="Times New Roman" w:cs="Times New Roman"/>
          <w:szCs w:val="24"/>
        </w:rPr>
        <w:t>Γιατί τέτοια νεύρα;</w:t>
      </w:r>
    </w:p>
    <w:p w14:paraId="2ED8BDC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Νομίζω ότι αντιλαμβάνεστε τις δραματικές επιπτώσεις αυτού που πάτε να κάνετε. Έχετε ακόμα χρόνο να αλλάξετε άποψη. Θα είναι </w:t>
      </w:r>
      <w:r>
        <w:rPr>
          <w:rFonts w:eastAsia="Times New Roman" w:cs="Times New Roman"/>
          <w:szCs w:val="24"/>
        </w:rPr>
        <w:t>για το καλό της χώρας.</w:t>
      </w:r>
    </w:p>
    <w:p w14:paraId="2ED8BDC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Αλήθεια πέμπτη. Ακούστε, κύριε Τσίπρα, αυτό έχει ενδιαφέρον. </w:t>
      </w:r>
    </w:p>
    <w:p w14:paraId="2ED8BDC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Συμφωνία των Πρεσπών, την οποία τόσο διαφημίζετε και με τόσο πάθος υποστηρίζετε, δεν αναφέρει ούτε σε ένα σημείο της τη λέξη «Μακεδονία» ή </w:t>
      </w:r>
      <w:r>
        <w:rPr>
          <w:rFonts w:eastAsia="Times New Roman" w:cs="Times New Roman"/>
          <w:szCs w:val="24"/>
        </w:rPr>
        <w:t>«Μακεδόνες» σε σχέση με την Ελλάδα. Πουθενά δεν γράφει Έλληνες Μακεδόνες ή Ελληνική Μακεδονία.</w:t>
      </w:r>
    </w:p>
    <w:p w14:paraId="2ED8BDD0" w14:textId="77777777" w:rsidR="00C647AD" w:rsidRDefault="00D506E1">
      <w:pPr>
        <w:spacing w:after="0" w:line="600" w:lineRule="auto"/>
        <w:ind w:firstLine="720"/>
        <w:jc w:val="both"/>
        <w:rPr>
          <w:rFonts w:eastAsia="Times New Roman"/>
          <w:szCs w:val="24"/>
        </w:rPr>
      </w:pPr>
      <w:r>
        <w:rPr>
          <w:rFonts w:eastAsia="Times New Roman"/>
          <w:szCs w:val="24"/>
        </w:rPr>
        <w:t>Ξ</w:t>
      </w:r>
      <w:r w:rsidRPr="000603F5">
        <w:rPr>
          <w:rFonts w:eastAsia="Times New Roman"/>
          <w:szCs w:val="24"/>
        </w:rPr>
        <w:t>έρετε πώς ορίζει την Ελληνική Μακεδονία</w:t>
      </w:r>
      <w:r>
        <w:rPr>
          <w:rFonts w:eastAsia="Times New Roman"/>
          <w:szCs w:val="24"/>
        </w:rPr>
        <w:t xml:space="preserve"> το κείμενο που υπέγραψαν ο κ. Τσίπρας και ο κ. Κοτζιάς; Ως η Βόρεια</w:t>
      </w:r>
      <w:r w:rsidRPr="000603F5">
        <w:rPr>
          <w:rFonts w:eastAsia="Times New Roman"/>
          <w:szCs w:val="24"/>
        </w:rPr>
        <w:t xml:space="preserve"> Περιοχή του Πρώτου Μέρους</w:t>
      </w:r>
      <w:r>
        <w:rPr>
          <w:rFonts w:eastAsia="Times New Roman"/>
          <w:szCs w:val="24"/>
        </w:rPr>
        <w:t>. Επαναλαμβάνω η Βόρεια Περ</w:t>
      </w:r>
      <w:r>
        <w:rPr>
          <w:rFonts w:eastAsia="Times New Roman"/>
          <w:szCs w:val="24"/>
        </w:rPr>
        <w:t xml:space="preserve">ιοχή του Πρώτου Μέρους. </w:t>
      </w:r>
    </w:p>
    <w:p w14:paraId="2ED8BDD1" w14:textId="77777777" w:rsidR="00C647AD" w:rsidRDefault="00D506E1">
      <w:pPr>
        <w:spacing w:after="0" w:line="600" w:lineRule="auto"/>
        <w:ind w:firstLine="720"/>
        <w:jc w:val="both"/>
        <w:rPr>
          <w:rFonts w:eastAsia="Times New Roman"/>
          <w:szCs w:val="24"/>
        </w:rPr>
      </w:pPr>
      <w:r>
        <w:rPr>
          <w:rFonts w:eastAsia="Times New Roman"/>
          <w:szCs w:val="24"/>
        </w:rPr>
        <w:lastRenderedPageBreak/>
        <w:t>Η περιοχή έχει όνομα, κύριε Τ</w:t>
      </w:r>
      <w:r w:rsidRPr="000603F5">
        <w:rPr>
          <w:rFonts w:eastAsia="Times New Roman"/>
          <w:szCs w:val="24"/>
        </w:rPr>
        <w:t>σίπρα</w:t>
      </w:r>
      <w:r>
        <w:rPr>
          <w:rFonts w:eastAsia="Times New Roman"/>
          <w:szCs w:val="24"/>
        </w:rPr>
        <w:t>. Λ</w:t>
      </w:r>
      <w:r w:rsidRPr="000603F5">
        <w:rPr>
          <w:rFonts w:eastAsia="Times New Roman"/>
          <w:szCs w:val="24"/>
        </w:rPr>
        <w:t xml:space="preserve">έγεται Μακεδονία και είναι κομμάτι της </w:t>
      </w:r>
      <w:r>
        <w:rPr>
          <w:rFonts w:eastAsia="Times New Roman"/>
          <w:szCs w:val="24"/>
        </w:rPr>
        <w:t>ε</w:t>
      </w:r>
      <w:r w:rsidRPr="000603F5">
        <w:rPr>
          <w:rFonts w:eastAsia="Times New Roman"/>
          <w:szCs w:val="24"/>
        </w:rPr>
        <w:t xml:space="preserve">λληνικής </w:t>
      </w:r>
      <w:r>
        <w:rPr>
          <w:rFonts w:eastAsia="Times New Roman"/>
          <w:szCs w:val="24"/>
        </w:rPr>
        <w:t>ι</w:t>
      </w:r>
      <w:r w:rsidRPr="000603F5">
        <w:rPr>
          <w:rFonts w:eastAsia="Times New Roman"/>
          <w:szCs w:val="24"/>
        </w:rPr>
        <w:t>στορίας</w:t>
      </w:r>
      <w:r>
        <w:rPr>
          <w:rFonts w:eastAsia="Times New Roman"/>
          <w:szCs w:val="24"/>
        </w:rPr>
        <w:t>,</w:t>
      </w:r>
      <w:r w:rsidRPr="000603F5">
        <w:rPr>
          <w:rFonts w:eastAsia="Times New Roman"/>
          <w:szCs w:val="24"/>
        </w:rPr>
        <w:t xml:space="preserve"> είναι</w:t>
      </w:r>
      <w:r>
        <w:rPr>
          <w:rFonts w:eastAsia="Times New Roman"/>
          <w:szCs w:val="24"/>
        </w:rPr>
        <w:t xml:space="preserve"> αναπόσπαστο τμήμα του εθνικού κορμού, είναι ταυτισμένη με την ίδια την ιστορική συνείδηση αυτού του έθνους! Ζουν εκεί περήφανοι Έ</w:t>
      </w:r>
      <w:r>
        <w:rPr>
          <w:rFonts w:eastAsia="Times New Roman"/>
          <w:szCs w:val="24"/>
        </w:rPr>
        <w:t xml:space="preserve">λληνες Μακεδόνες. Ούτε μία φορά η </w:t>
      </w:r>
      <w:r>
        <w:rPr>
          <w:rFonts w:eastAsia="Times New Roman"/>
          <w:szCs w:val="24"/>
        </w:rPr>
        <w:t>σ</w:t>
      </w:r>
      <w:r>
        <w:rPr>
          <w:rFonts w:eastAsia="Times New Roman"/>
          <w:szCs w:val="24"/>
        </w:rPr>
        <w:t>υμφωνία σας δεν τους μνημονεύει. Τους περιφρονείτε προκλητικά.</w:t>
      </w:r>
    </w:p>
    <w:p w14:paraId="2ED8BDD2" w14:textId="77777777" w:rsidR="00C647AD" w:rsidRDefault="00D506E1">
      <w:pPr>
        <w:spacing w:after="0" w:line="600" w:lineRule="auto"/>
        <w:ind w:firstLine="720"/>
        <w:jc w:val="both"/>
        <w:rPr>
          <w:rFonts w:eastAsia="Times New Roman"/>
          <w:szCs w:val="24"/>
        </w:rPr>
      </w:pPr>
      <w:r>
        <w:rPr>
          <w:rFonts w:eastAsia="Times New Roman" w:cs="Times New Roman"/>
          <w:szCs w:val="24"/>
        </w:rPr>
        <w:t>(</w:t>
      </w:r>
      <w:r>
        <w:rPr>
          <w:rFonts w:eastAsia="Times New Roman" w:cs="Times New Roman"/>
          <w:szCs w:val="24"/>
        </w:rPr>
        <w:t xml:space="preserve">Παρατεταμένα χειροκροτήματα </w:t>
      </w:r>
      <w:r>
        <w:rPr>
          <w:rFonts w:eastAsia="Times New Roman" w:cs="Times New Roman"/>
          <w:szCs w:val="24"/>
        </w:rPr>
        <w:t>από την πτέρυγα της Νέας Δημοκρατίας)</w:t>
      </w:r>
    </w:p>
    <w:p w14:paraId="2ED8BDD3" w14:textId="77777777" w:rsidR="00C647AD" w:rsidRDefault="00D506E1">
      <w:pPr>
        <w:spacing w:after="0" w:line="600" w:lineRule="auto"/>
        <w:ind w:firstLine="720"/>
        <w:jc w:val="both"/>
        <w:rPr>
          <w:rFonts w:eastAsia="Times New Roman"/>
          <w:szCs w:val="24"/>
        </w:rPr>
      </w:pPr>
      <w:r>
        <w:rPr>
          <w:rFonts w:eastAsia="Times New Roman"/>
          <w:szCs w:val="24"/>
        </w:rPr>
        <w:t xml:space="preserve">Οι ηγέτες </w:t>
      </w:r>
      <w:r w:rsidRPr="000603F5">
        <w:rPr>
          <w:rFonts w:eastAsia="Times New Roman"/>
          <w:szCs w:val="24"/>
        </w:rPr>
        <w:t xml:space="preserve">της </w:t>
      </w:r>
      <w:r>
        <w:rPr>
          <w:rFonts w:eastAsia="Times New Roman"/>
          <w:szCs w:val="24"/>
          <w:lang w:val="en-US"/>
        </w:rPr>
        <w:t>FYROM</w:t>
      </w:r>
      <w:r w:rsidRPr="00101181">
        <w:rPr>
          <w:rFonts w:eastAsia="Times New Roman"/>
          <w:szCs w:val="24"/>
        </w:rPr>
        <w:t xml:space="preserve"> </w:t>
      </w:r>
      <w:r>
        <w:rPr>
          <w:rFonts w:eastAsia="Times New Roman"/>
          <w:szCs w:val="24"/>
        </w:rPr>
        <w:t xml:space="preserve">φρόντισαν να μην αποδεχθούν τίποτα, το οποίο θα απέδιδε </w:t>
      </w:r>
      <w:r w:rsidRPr="000603F5">
        <w:rPr>
          <w:rFonts w:eastAsia="Times New Roman"/>
          <w:szCs w:val="24"/>
        </w:rPr>
        <w:t xml:space="preserve">άμεσα τον όρο </w:t>
      </w:r>
      <w:r>
        <w:rPr>
          <w:rFonts w:eastAsia="Times New Roman"/>
          <w:szCs w:val="24"/>
        </w:rPr>
        <w:t>«</w:t>
      </w:r>
      <w:r>
        <w:rPr>
          <w:rFonts w:eastAsia="Times New Roman"/>
          <w:szCs w:val="24"/>
        </w:rPr>
        <w:t>μ</w:t>
      </w:r>
      <w:r w:rsidRPr="000603F5">
        <w:rPr>
          <w:rFonts w:eastAsia="Times New Roman"/>
          <w:szCs w:val="24"/>
        </w:rPr>
        <w:t>ακεδονικός</w:t>
      </w:r>
      <w:r>
        <w:rPr>
          <w:rFonts w:eastAsia="Times New Roman"/>
          <w:szCs w:val="24"/>
        </w:rPr>
        <w:t>»</w:t>
      </w:r>
      <w:r w:rsidRPr="000603F5">
        <w:rPr>
          <w:rFonts w:eastAsia="Times New Roman"/>
          <w:szCs w:val="24"/>
        </w:rPr>
        <w:t xml:space="preserve"> και στην Ελλάδ</w:t>
      </w:r>
      <w:r>
        <w:rPr>
          <w:rFonts w:eastAsia="Times New Roman"/>
          <w:szCs w:val="24"/>
        </w:rPr>
        <w:t xml:space="preserve">α. Για λογαριασμό τους διαπραγματεύτηκαν σοβαρά. Υπερασπίστηκαν τα δικά τους συμφέροντα. Εσείς, είναι </w:t>
      </w:r>
      <w:r w:rsidRPr="000603F5">
        <w:rPr>
          <w:rFonts w:eastAsia="Times New Roman"/>
          <w:szCs w:val="24"/>
        </w:rPr>
        <w:t>το ερώτημα</w:t>
      </w:r>
      <w:r>
        <w:rPr>
          <w:rFonts w:eastAsia="Times New Roman"/>
          <w:szCs w:val="24"/>
        </w:rPr>
        <w:t>,</w:t>
      </w:r>
      <w:r w:rsidRPr="000603F5">
        <w:rPr>
          <w:rFonts w:eastAsia="Times New Roman"/>
          <w:szCs w:val="24"/>
        </w:rPr>
        <w:t xml:space="preserve"> τι κάνατε</w:t>
      </w:r>
      <w:r>
        <w:rPr>
          <w:rFonts w:eastAsia="Times New Roman"/>
          <w:szCs w:val="24"/>
        </w:rPr>
        <w:t>;</w:t>
      </w:r>
      <w:r w:rsidRPr="000603F5">
        <w:rPr>
          <w:rFonts w:eastAsia="Times New Roman"/>
          <w:szCs w:val="24"/>
        </w:rPr>
        <w:t xml:space="preserve"> Αυτοί απέκρουσαν τον </w:t>
      </w:r>
      <w:r>
        <w:rPr>
          <w:rFonts w:eastAsia="Times New Roman"/>
          <w:szCs w:val="24"/>
        </w:rPr>
        <w:t>όρο «ελληνική Μακεδονία». Το ερώτημα το μεγάλο είναι γιατί εσείς τους αφήσατε.</w:t>
      </w:r>
    </w:p>
    <w:p w14:paraId="2ED8BDD4" w14:textId="77777777" w:rsidR="00C647AD" w:rsidRDefault="00D506E1">
      <w:pPr>
        <w:spacing w:after="0" w:line="600" w:lineRule="auto"/>
        <w:ind w:firstLine="720"/>
        <w:jc w:val="both"/>
        <w:rPr>
          <w:rFonts w:eastAsia="Times New Roman"/>
          <w:szCs w:val="24"/>
        </w:rPr>
      </w:pPr>
      <w:r>
        <w:rPr>
          <w:rFonts w:eastAsia="Times New Roman"/>
          <w:szCs w:val="24"/>
        </w:rPr>
        <w:t xml:space="preserve">Αλήθεια έκτη. Η </w:t>
      </w:r>
      <w:r>
        <w:rPr>
          <w:rFonts w:eastAsia="Times New Roman"/>
          <w:szCs w:val="24"/>
        </w:rPr>
        <w:t>σ</w:t>
      </w:r>
      <w:r>
        <w:rPr>
          <w:rFonts w:eastAsia="Times New Roman"/>
          <w:szCs w:val="24"/>
        </w:rPr>
        <w:t>υμφωνία αυτή παράγει αποτελέσματα από την υπογραφή της, όχι από την κύρωσή της. Είναι κάτι που δεν συνηθίζεται.</w:t>
      </w:r>
      <w:r w:rsidRPr="000603F5">
        <w:rPr>
          <w:rFonts w:eastAsia="Times New Roman"/>
          <w:szCs w:val="24"/>
        </w:rPr>
        <w:t xml:space="preserve"> Πρώτα κυρώνεται μ</w:t>
      </w:r>
      <w:r>
        <w:rPr>
          <w:rFonts w:eastAsia="Times New Roman"/>
          <w:szCs w:val="24"/>
        </w:rPr>
        <w:t>ί</w:t>
      </w:r>
      <w:r>
        <w:rPr>
          <w:rFonts w:eastAsia="Times New Roman"/>
          <w:szCs w:val="24"/>
        </w:rPr>
        <w:t>α</w:t>
      </w:r>
      <w:r w:rsidRPr="000603F5">
        <w:rPr>
          <w:rFonts w:eastAsia="Times New Roman"/>
          <w:szCs w:val="24"/>
        </w:rPr>
        <w:t xml:space="preserve"> συμφωνία</w:t>
      </w:r>
      <w:r>
        <w:rPr>
          <w:rFonts w:eastAsia="Times New Roman"/>
          <w:szCs w:val="24"/>
        </w:rPr>
        <w:t xml:space="preserve"> και</w:t>
      </w:r>
      <w:r w:rsidRPr="000603F5">
        <w:rPr>
          <w:rFonts w:eastAsia="Times New Roman"/>
          <w:szCs w:val="24"/>
        </w:rPr>
        <w:t xml:space="preserve"> μετά ακολουθούν οι συνέπειές </w:t>
      </w:r>
      <w:r>
        <w:rPr>
          <w:rFonts w:eastAsia="Times New Roman"/>
          <w:szCs w:val="24"/>
        </w:rPr>
        <w:t>της. Στις Πρέσπες, όμως, οι κύριοι</w:t>
      </w:r>
      <w:r w:rsidRPr="000603F5">
        <w:rPr>
          <w:rFonts w:eastAsia="Times New Roman"/>
          <w:szCs w:val="24"/>
        </w:rPr>
        <w:t xml:space="preserve"> </w:t>
      </w:r>
      <w:r>
        <w:rPr>
          <w:rFonts w:eastAsia="Times New Roman"/>
          <w:szCs w:val="24"/>
        </w:rPr>
        <w:t>Τσίπρας και Κ</w:t>
      </w:r>
      <w:r w:rsidRPr="000603F5">
        <w:rPr>
          <w:rFonts w:eastAsia="Times New Roman"/>
          <w:szCs w:val="24"/>
        </w:rPr>
        <w:t xml:space="preserve">οτζιάς υπέγραψαν </w:t>
      </w:r>
      <w:r w:rsidRPr="000603F5">
        <w:rPr>
          <w:rFonts w:eastAsia="Times New Roman"/>
          <w:szCs w:val="24"/>
        </w:rPr>
        <w:t xml:space="preserve">αυτόματα την πρόσκληση των </w:t>
      </w:r>
      <w:r w:rsidRPr="000603F5">
        <w:rPr>
          <w:rFonts w:eastAsia="Times New Roman"/>
          <w:szCs w:val="24"/>
        </w:rPr>
        <w:lastRenderedPageBreak/>
        <w:t>Σκοπίων στο ΝΑΤΟ</w:t>
      </w:r>
      <w:r>
        <w:rPr>
          <w:rFonts w:eastAsia="Times New Roman"/>
          <w:szCs w:val="24"/>
        </w:rPr>
        <w:t>. Έκαψαν έτσι</w:t>
      </w:r>
      <w:r w:rsidRPr="000603F5">
        <w:rPr>
          <w:rFonts w:eastAsia="Times New Roman"/>
          <w:szCs w:val="24"/>
        </w:rPr>
        <w:t xml:space="preserve"> το πιο ισχυρό διπλωματικό </w:t>
      </w:r>
      <w:r>
        <w:rPr>
          <w:rFonts w:eastAsia="Times New Roman"/>
          <w:szCs w:val="24"/>
        </w:rPr>
        <w:t>χαρτί</w:t>
      </w:r>
      <w:r w:rsidRPr="000603F5">
        <w:rPr>
          <w:rFonts w:eastAsia="Times New Roman"/>
          <w:szCs w:val="24"/>
        </w:rPr>
        <w:t xml:space="preserve"> της χώρας</w:t>
      </w:r>
      <w:r>
        <w:rPr>
          <w:rFonts w:eastAsia="Times New Roman"/>
          <w:szCs w:val="24"/>
        </w:rPr>
        <w:t>,</w:t>
      </w:r>
      <w:r w:rsidRPr="000603F5">
        <w:rPr>
          <w:rFonts w:eastAsia="Times New Roman"/>
          <w:szCs w:val="24"/>
        </w:rPr>
        <w:t xml:space="preserve"> ένα</w:t>
      </w:r>
      <w:r>
        <w:rPr>
          <w:rFonts w:eastAsia="Times New Roman"/>
          <w:szCs w:val="24"/>
        </w:rPr>
        <w:t>ν</w:t>
      </w:r>
      <w:r w:rsidRPr="000603F5">
        <w:rPr>
          <w:rFonts w:eastAsia="Times New Roman"/>
          <w:szCs w:val="24"/>
        </w:rPr>
        <w:t xml:space="preserve"> μοχλό πίεσης που εκ των πραγμάτων θα γινόταν ισχυρότερος </w:t>
      </w:r>
      <w:r>
        <w:rPr>
          <w:rFonts w:eastAsia="Times New Roman"/>
          <w:szCs w:val="24"/>
        </w:rPr>
        <w:t>ό</w:t>
      </w:r>
      <w:r w:rsidRPr="000603F5">
        <w:rPr>
          <w:rFonts w:eastAsia="Times New Roman"/>
          <w:szCs w:val="24"/>
        </w:rPr>
        <w:t xml:space="preserve">σο η πίεση για την εξεύρεση λύσης </w:t>
      </w:r>
      <w:r>
        <w:rPr>
          <w:rFonts w:eastAsia="Times New Roman"/>
          <w:szCs w:val="24"/>
        </w:rPr>
        <w:t xml:space="preserve">θα </w:t>
      </w:r>
      <w:r w:rsidRPr="000603F5">
        <w:rPr>
          <w:rFonts w:eastAsia="Times New Roman"/>
          <w:szCs w:val="24"/>
        </w:rPr>
        <w:t>αυξανόταν</w:t>
      </w:r>
      <w:r>
        <w:rPr>
          <w:rFonts w:eastAsia="Times New Roman"/>
          <w:szCs w:val="24"/>
        </w:rPr>
        <w:t>.</w:t>
      </w:r>
      <w:r w:rsidRPr="000603F5">
        <w:rPr>
          <w:rFonts w:eastAsia="Times New Roman"/>
          <w:szCs w:val="24"/>
        </w:rPr>
        <w:t xml:space="preserve"> Έγινε τελικά </w:t>
      </w:r>
      <w:r>
        <w:rPr>
          <w:rFonts w:eastAsia="Times New Roman"/>
          <w:szCs w:val="24"/>
        </w:rPr>
        <w:t>ε</w:t>
      </w:r>
      <w:r w:rsidRPr="000603F5">
        <w:rPr>
          <w:rFonts w:eastAsia="Times New Roman"/>
          <w:szCs w:val="24"/>
        </w:rPr>
        <w:t xml:space="preserve">θνικό </w:t>
      </w:r>
      <w:r>
        <w:rPr>
          <w:rFonts w:eastAsia="Times New Roman"/>
          <w:szCs w:val="24"/>
        </w:rPr>
        <w:t xml:space="preserve">μπούμερανγκ. </w:t>
      </w:r>
    </w:p>
    <w:p w14:paraId="2ED8BDD5" w14:textId="77777777" w:rsidR="00C647AD" w:rsidRDefault="00D506E1">
      <w:pPr>
        <w:spacing w:after="0" w:line="600" w:lineRule="auto"/>
        <w:ind w:firstLine="720"/>
        <w:jc w:val="both"/>
        <w:rPr>
          <w:rFonts w:eastAsia="Times New Roman" w:cs="Times New Roman"/>
          <w:szCs w:val="24"/>
        </w:rPr>
      </w:pPr>
      <w:r>
        <w:rPr>
          <w:rFonts w:eastAsia="Times New Roman"/>
          <w:szCs w:val="24"/>
        </w:rPr>
        <w:t>Ήδη, από το</w:t>
      </w:r>
      <w:r w:rsidRPr="000603F5">
        <w:rPr>
          <w:rFonts w:eastAsia="Times New Roman"/>
          <w:szCs w:val="24"/>
        </w:rPr>
        <w:t xml:space="preserve"> καλοκαίρι</w:t>
      </w:r>
      <w:r>
        <w:rPr>
          <w:rFonts w:eastAsia="Times New Roman"/>
          <w:szCs w:val="24"/>
        </w:rPr>
        <w:t xml:space="preserve"> του 2018, για την ακρίβεια από τις 22 Ιουνίου, με επίσημη επιστολή στο ΝΑΤΟ, την οποία καταθέτω στα Πρακτικά, οι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τότε -όλη η παρέα, εσείς- δώσατε το πράσινο φως αίροντας την ισχύ της απόφασης του Βουκουρεστίου του 2008 σ</w:t>
      </w:r>
      <w:r>
        <w:rPr>
          <w:rFonts w:eastAsia="Times New Roman" w:cs="Times New Roman"/>
          <w:szCs w:val="24"/>
        </w:rPr>
        <w:t>τα κρυφά κα</w:t>
      </w:r>
      <w:r>
        <w:rPr>
          <w:rFonts w:eastAsia="Times New Roman" w:cs="Times New Roman"/>
          <w:szCs w:val="24"/>
        </w:rPr>
        <w:t xml:space="preserve">ι στα γρήγορα. </w:t>
      </w:r>
    </w:p>
    <w:p w14:paraId="2ED8BDD6" w14:textId="77777777" w:rsidR="00C647AD" w:rsidRDefault="00D506E1">
      <w:pPr>
        <w:spacing w:after="0" w:line="600" w:lineRule="auto"/>
        <w:ind w:firstLine="720"/>
        <w:jc w:val="both"/>
        <w:rPr>
          <w:rFonts w:eastAsia="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την προαναφερθείσα επιστολή,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ED8BDD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Μήπως</w:t>
      </w:r>
      <w:r>
        <w:rPr>
          <w:rFonts w:eastAsia="Times New Roman" w:cs="Times New Roman"/>
          <w:szCs w:val="24"/>
        </w:rPr>
        <w:t xml:space="preserve"> δεν το πήρατε χαμπάρι, κύριε Καμμένε, τότε αυτό; Ήσασταν απασχολημένος με άλλα θέματα;</w:t>
      </w:r>
    </w:p>
    <w:p w14:paraId="2ED8BDD8"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BDD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Είστε υπόλογοι για αυτό, κύριε Τσίπρα. Υπάρχει, όμως και κάτι πιο ανησυχητικό. Σύμφωνα με το άρθρο 2 της </w:t>
      </w:r>
      <w:r>
        <w:rPr>
          <w:rFonts w:eastAsia="Times New Roman" w:cs="Times New Roman"/>
          <w:szCs w:val="24"/>
        </w:rPr>
        <w:t>σ</w:t>
      </w:r>
      <w:r>
        <w:rPr>
          <w:rFonts w:eastAsia="Times New Roman" w:cs="Times New Roman"/>
          <w:szCs w:val="24"/>
        </w:rPr>
        <w:t>υμφωνίας</w:t>
      </w:r>
      <w:r>
        <w:rPr>
          <w:rFonts w:eastAsia="Times New Roman" w:cs="Times New Roman"/>
          <w:szCs w:val="24"/>
        </w:rPr>
        <w:t xml:space="preserve"> η Ελλάδα οφείλει να συναινέσει αυτόματα στην είσοδο των Σκοπίων σε κάθε διεθνή οργανισμό. Κάποιος εύκολα θα μπορούσε να ισχυριστεί ότι αυτό αφορά και την Ευρωπαϊκή Ένωση, για την οποία υπάρχει ειδική πρόβλεψη ότι αυτόματα ήδη συναινούμε στην έναρξη ενταξι</w:t>
      </w:r>
      <w:r>
        <w:rPr>
          <w:rFonts w:eastAsia="Times New Roman" w:cs="Times New Roman"/>
          <w:szCs w:val="24"/>
        </w:rPr>
        <w:t xml:space="preserve">ακών διαπραγματεύσεων. </w:t>
      </w:r>
    </w:p>
    <w:p w14:paraId="2ED8BDD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Το ερώτημα είναι τι γίνεται μετά; Θα συναινούμε βάσει της </w:t>
      </w:r>
      <w:r>
        <w:rPr>
          <w:rFonts w:eastAsia="Times New Roman" w:cs="Times New Roman"/>
          <w:szCs w:val="24"/>
        </w:rPr>
        <w:t>σ</w:t>
      </w:r>
      <w:r>
        <w:rPr>
          <w:rFonts w:eastAsia="Times New Roman" w:cs="Times New Roman"/>
          <w:szCs w:val="24"/>
        </w:rPr>
        <w:t xml:space="preserve">υμφωνίας αυτόματα και στο κλείσιμο κάθε ξεχωριστού κεφαλαίου, επειδή αυτό ορίζει η </w:t>
      </w:r>
      <w:r>
        <w:rPr>
          <w:rFonts w:eastAsia="Times New Roman" w:cs="Times New Roman"/>
          <w:szCs w:val="24"/>
        </w:rPr>
        <w:t>σ</w:t>
      </w:r>
      <w:r>
        <w:rPr>
          <w:rFonts w:eastAsia="Times New Roman" w:cs="Times New Roman"/>
          <w:szCs w:val="24"/>
        </w:rPr>
        <w:t>υμφωνία που υπογράψατε;</w:t>
      </w:r>
    </w:p>
    <w:p w14:paraId="2ED8BDD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Θέλω, λοιπόν, από εδώ να στείλω ένα ξεκάθαρο μήνυμα. Εφόσον οι Έλ</w:t>
      </w:r>
      <w:r>
        <w:rPr>
          <w:rFonts w:eastAsia="Times New Roman" w:cs="Times New Roman"/>
          <w:szCs w:val="24"/>
        </w:rPr>
        <w:t xml:space="preserve">ληνες πολίτες με εμπιστευτούν ως Πρωθυπουργό, αρνούμαι κατηγορηματικά να ερμηνεύσω τη </w:t>
      </w:r>
      <w:r>
        <w:rPr>
          <w:rFonts w:eastAsia="Times New Roman" w:cs="Times New Roman"/>
          <w:szCs w:val="24"/>
        </w:rPr>
        <w:t>σ</w:t>
      </w:r>
      <w:r>
        <w:rPr>
          <w:rFonts w:eastAsia="Times New Roman" w:cs="Times New Roman"/>
          <w:szCs w:val="24"/>
        </w:rPr>
        <w:t>υμφωνία με τον τρόπο αυτό. Η διαδικασία ένταξης των Σκοπίων στην Ευρωπαϊκή Ένωση δεν σχετίζεται με τη Συμφωνία των Πρεσπών.</w:t>
      </w:r>
    </w:p>
    <w:p w14:paraId="2ED8BDDC" w14:textId="77777777" w:rsidR="00C647AD" w:rsidRDefault="00D506E1">
      <w:pPr>
        <w:spacing w:after="0" w:line="600" w:lineRule="auto"/>
        <w:ind w:firstLine="720"/>
        <w:rPr>
          <w:rFonts w:eastAsia="Times New Roman" w:cs="Times New Roman"/>
          <w:szCs w:val="24"/>
        </w:rPr>
      </w:pPr>
      <w:r>
        <w:rPr>
          <w:rFonts w:eastAsia="Times New Roman" w:cs="Times New Roman"/>
          <w:szCs w:val="24"/>
        </w:rPr>
        <w:t xml:space="preserve">(Όρθιοι οι Βουλευτές της </w:t>
      </w:r>
      <w:r w:rsidRPr="005738A7">
        <w:rPr>
          <w:rFonts w:eastAsia="Times New Roman" w:cs="Times New Roman"/>
        </w:rPr>
        <w:t>Νέας Δημοκρατίας</w:t>
      </w:r>
      <w:r>
        <w:rPr>
          <w:rFonts w:eastAsia="Times New Roman" w:cs="Times New Roman"/>
          <w:szCs w:val="24"/>
        </w:rPr>
        <w:t xml:space="preserve"> χειροκροτούν ζωηρά και παρατεταμένα)</w:t>
      </w:r>
    </w:p>
    <w:p w14:paraId="2ED8BDD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Ελλάδα θα διατηρήσει στο ακέραιο όλα τα δικαιώματα που απορρέουν από την ιδιότητα του κράτους-μέλους της Ευρωπαϊκής Ένωσης, δηλαδή το δικαίωμα να διαπραγματεύεται, να ανοίγει και να κλείνει επιμέρους κεφάλαια ανάλογα</w:t>
      </w:r>
      <w:r>
        <w:rPr>
          <w:rFonts w:eastAsia="Times New Roman" w:cs="Times New Roman"/>
          <w:szCs w:val="24"/>
        </w:rPr>
        <w:t xml:space="preserve"> με τα εθνικά και τα κοινοτικά συμφέροντα.</w:t>
      </w:r>
    </w:p>
    <w:p w14:paraId="2ED8BDDE" w14:textId="77777777" w:rsidR="00C647AD" w:rsidRDefault="00D506E1">
      <w:pPr>
        <w:spacing w:after="0" w:line="600" w:lineRule="auto"/>
        <w:ind w:firstLine="720"/>
        <w:jc w:val="both"/>
        <w:rPr>
          <w:rFonts w:eastAsia="Times New Roman"/>
          <w:szCs w:val="24"/>
        </w:rPr>
      </w:pPr>
      <w:r>
        <w:rPr>
          <w:rFonts w:eastAsia="Times New Roman"/>
          <w:szCs w:val="24"/>
        </w:rPr>
        <w:t>Μ</w:t>
      </w:r>
      <w:r w:rsidRPr="00CB085D">
        <w:rPr>
          <w:rFonts w:eastAsia="Times New Roman"/>
          <w:szCs w:val="24"/>
        </w:rPr>
        <w:t>ε άλλα λόγια</w:t>
      </w:r>
      <w:r>
        <w:rPr>
          <w:rFonts w:eastAsia="Times New Roman"/>
          <w:szCs w:val="24"/>
        </w:rPr>
        <w:t>,</w:t>
      </w:r>
      <w:r w:rsidRPr="00CB085D">
        <w:rPr>
          <w:rFonts w:eastAsia="Times New Roman"/>
          <w:szCs w:val="24"/>
        </w:rPr>
        <w:t xml:space="preserve"> </w:t>
      </w:r>
      <w:r>
        <w:rPr>
          <w:rFonts w:eastAsia="Times New Roman"/>
          <w:szCs w:val="24"/>
        </w:rPr>
        <w:t>η</w:t>
      </w:r>
      <w:r w:rsidRPr="00CB085D">
        <w:rPr>
          <w:rFonts w:eastAsia="Times New Roman"/>
          <w:szCs w:val="24"/>
        </w:rPr>
        <w:t xml:space="preserve"> Ελλάδα θα μπορεί ανά πάσα στιγμή να βάλει βέτο στη διαδικασία ένταξης </w:t>
      </w:r>
      <w:r>
        <w:rPr>
          <w:rFonts w:eastAsia="Times New Roman"/>
          <w:szCs w:val="24"/>
        </w:rPr>
        <w:t>των Σκοπίων</w:t>
      </w:r>
      <w:r w:rsidRPr="00CB085D">
        <w:rPr>
          <w:rFonts w:eastAsia="Times New Roman"/>
          <w:szCs w:val="24"/>
        </w:rPr>
        <w:t xml:space="preserve"> στην </w:t>
      </w:r>
      <w:r>
        <w:rPr>
          <w:rFonts w:eastAsia="Times New Roman"/>
          <w:szCs w:val="24"/>
        </w:rPr>
        <w:t>ε</w:t>
      </w:r>
      <w:r w:rsidRPr="00CB085D">
        <w:rPr>
          <w:rFonts w:eastAsia="Times New Roman"/>
          <w:szCs w:val="24"/>
        </w:rPr>
        <w:t>υρωπαϊκή οικογένεια</w:t>
      </w:r>
      <w:r>
        <w:rPr>
          <w:rFonts w:eastAsia="Times New Roman"/>
          <w:szCs w:val="24"/>
        </w:rPr>
        <w:t>.</w:t>
      </w:r>
      <w:r w:rsidRPr="00CB085D">
        <w:rPr>
          <w:rFonts w:eastAsia="Times New Roman"/>
          <w:szCs w:val="24"/>
        </w:rPr>
        <w:t xml:space="preserve"> </w:t>
      </w:r>
      <w:r>
        <w:rPr>
          <w:rFonts w:eastAsia="Times New Roman"/>
          <w:szCs w:val="24"/>
        </w:rPr>
        <w:t>Κ</w:t>
      </w:r>
      <w:r w:rsidRPr="00CB085D">
        <w:rPr>
          <w:rFonts w:eastAsia="Times New Roman"/>
          <w:szCs w:val="24"/>
        </w:rPr>
        <w:t xml:space="preserve">αι αυτό το δικαίωμα της πατρίδας </w:t>
      </w:r>
      <w:r>
        <w:rPr>
          <w:rFonts w:eastAsia="Times New Roman"/>
          <w:szCs w:val="24"/>
        </w:rPr>
        <w:t xml:space="preserve">μας αρνούμαι να το απεμπολήσω! </w:t>
      </w:r>
    </w:p>
    <w:p w14:paraId="2ED8BDDF"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w:t>
      </w:r>
      <w:r>
        <w:rPr>
          <w:rFonts w:eastAsia="Times New Roman"/>
          <w:szCs w:val="24"/>
        </w:rPr>
        <w:t>ην πτέρυγα της Νέας Δημοκρατίας)</w:t>
      </w:r>
    </w:p>
    <w:p w14:paraId="2ED8BDE0" w14:textId="77777777" w:rsidR="00C647AD" w:rsidRDefault="00D506E1">
      <w:pPr>
        <w:spacing w:after="0" w:line="600" w:lineRule="auto"/>
        <w:ind w:firstLine="720"/>
        <w:jc w:val="both"/>
        <w:rPr>
          <w:rFonts w:eastAsia="Times New Roman"/>
          <w:szCs w:val="24"/>
        </w:rPr>
      </w:pPr>
      <w:r>
        <w:rPr>
          <w:rFonts w:eastAsia="Times New Roman"/>
          <w:szCs w:val="24"/>
        </w:rPr>
        <w:t>Α</w:t>
      </w:r>
      <w:r w:rsidRPr="00CB085D">
        <w:rPr>
          <w:rFonts w:eastAsia="Times New Roman"/>
          <w:szCs w:val="24"/>
        </w:rPr>
        <w:t>λήθεια έβδομη</w:t>
      </w:r>
      <w:r>
        <w:rPr>
          <w:rFonts w:eastAsia="Times New Roman"/>
          <w:szCs w:val="24"/>
        </w:rPr>
        <w:t>: Η</w:t>
      </w:r>
      <w:r w:rsidRPr="00CB085D">
        <w:rPr>
          <w:rFonts w:eastAsia="Times New Roman"/>
          <w:szCs w:val="24"/>
        </w:rPr>
        <w:t xml:space="preserve"> </w:t>
      </w:r>
      <w:r>
        <w:rPr>
          <w:rFonts w:eastAsia="Times New Roman"/>
          <w:szCs w:val="24"/>
        </w:rPr>
        <w:t>Σ</w:t>
      </w:r>
      <w:r w:rsidRPr="00CB085D">
        <w:rPr>
          <w:rFonts w:eastAsia="Times New Roman"/>
          <w:szCs w:val="24"/>
        </w:rPr>
        <w:t xml:space="preserve">υμφωνία των Πρεσπών </w:t>
      </w:r>
      <w:r>
        <w:rPr>
          <w:rFonts w:eastAsia="Times New Roman"/>
          <w:szCs w:val="24"/>
        </w:rPr>
        <w:t xml:space="preserve">δεν έρχεται να λύσει ένα </w:t>
      </w:r>
      <w:r w:rsidRPr="00CB085D">
        <w:rPr>
          <w:rFonts w:eastAsia="Times New Roman"/>
          <w:szCs w:val="24"/>
        </w:rPr>
        <w:t>παλιό πρόβλημα</w:t>
      </w:r>
      <w:r>
        <w:rPr>
          <w:rFonts w:eastAsia="Times New Roman"/>
          <w:szCs w:val="24"/>
        </w:rPr>
        <w:t>, αλλά να προσθέσει νέα στην περιοχή.</w:t>
      </w:r>
      <w:r w:rsidRPr="00CB085D">
        <w:rPr>
          <w:rFonts w:eastAsia="Times New Roman"/>
          <w:szCs w:val="24"/>
        </w:rPr>
        <w:t xml:space="preserve"> </w:t>
      </w:r>
      <w:r>
        <w:rPr>
          <w:rFonts w:eastAsia="Times New Roman"/>
          <w:szCs w:val="24"/>
        </w:rPr>
        <w:t>Μπορεί, πράγματι, να εξ</w:t>
      </w:r>
      <w:r w:rsidRPr="00CB085D">
        <w:rPr>
          <w:rFonts w:eastAsia="Times New Roman"/>
          <w:szCs w:val="24"/>
        </w:rPr>
        <w:t xml:space="preserve">υπηρετεί κάποια </w:t>
      </w:r>
      <w:r>
        <w:rPr>
          <w:rFonts w:eastAsia="Times New Roman"/>
          <w:szCs w:val="24"/>
        </w:rPr>
        <w:t>πρόσκαιρα διεθνή συμφέροντα. Μπορεί, πράγματι, πρόσκαιρα να</w:t>
      </w:r>
      <w:r w:rsidRPr="00CB085D">
        <w:rPr>
          <w:rFonts w:eastAsia="Times New Roman"/>
          <w:szCs w:val="24"/>
        </w:rPr>
        <w:t xml:space="preserve"> </w:t>
      </w:r>
      <w:r>
        <w:rPr>
          <w:rFonts w:eastAsia="Times New Roman"/>
          <w:szCs w:val="24"/>
        </w:rPr>
        <w:t>δ</w:t>
      </w:r>
      <w:r w:rsidRPr="00CB085D">
        <w:rPr>
          <w:rFonts w:eastAsia="Times New Roman"/>
          <w:szCs w:val="24"/>
        </w:rPr>
        <w:t>ίνει τη</w:t>
      </w:r>
      <w:r w:rsidRPr="00CB085D">
        <w:rPr>
          <w:rFonts w:eastAsia="Times New Roman"/>
          <w:szCs w:val="24"/>
        </w:rPr>
        <w:t>ν εντύπωση ότι δημιουργεί μία σταθερότητα στην περιοχή</w:t>
      </w:r>
      <w:r>
        <w:rPr>
          <w:rFonts w:eastAsia="Times New Roman"/>
          <w:szCs w:val="24"/>
        </w:rPr>
        <w:t>.</w:t>
      </w:r>
      <w:r w:rsidRPr="00CB085D">
        <w:rPr>
          <w:rFonts w:eastAsia="Times New Roman"/>
          <w:szCs w:val="24"/>
        </w:rPr>
        <w:t xml:space="preserve"> </w:t>
      </w:r>
      <w:r>
        <w:rPr>
          <w:rFonts w:eastAsia="Times New Roman"/>
          <w:szCs w:val="24"/>
        </w:rPr>
        <w:t>Δημιουργεί, όμως, ένα διαρκές ναρκοπέδιο για</w:t>
      </w:r>
      <w:r w:rsidRPr="00CB085D">
        <w:rPr>
          <w:rFonts w:eastAsia="Times New Roman"/>
          <w:szCs w:val="24"/>
        </w:rPr>
        <w:t xml:space="preserve"> το μέλλον</w:t>
      </w:r>
      <w:r>
        <w:rPr>
          <w:rFonts w:eastAsia="Times New Roman"/>
          <w:szCs w:val="24"/>
        </w:rPr>
        <w:t xml:space="preserve">. </w:t>
      </w:r>
    </w:p>
    <w:p w14:paraId="2ED8BDE1" w14:textId="77777777" w:rsidR="00C647AD" w:rsidRDefault="00D506E1">
      <w:pPr>
        <w:spacing w:after="0" w:line="600" w:lineRule="auto"/>
        <w:ind w:firstLine="720"/>
        <w:jc w:val="both"/>
        <w:rPr>
          <w:rFonts w:eastAsia="Times New Roman"/>
          <w:szCs w:val="24"/>
        </w:rPr>
      </w:pPr>
      <w:r>
        <w:rPr>
          <w:rFonts w:eastAsia="Times New Roman"/>
          <w:szCs w:val="24"/>
        </w:rPr>
        <w:t>Πώς θα πιστοποιούνται</w:t>
      </w:r>
      <w:r w:rsidRPr="00CB085D">
        <w:rPr>
          <w:rFonts w:eastAsia="Times New Roman"/>
          <w:szCs w:val="24"/>
        </w:rPr>
        <w:t xml:space="preserve"> τα </w:t>
      </w:r>
      <w:r>
        <w:rPr>
          <w:rFonts w:eastAsia="Times New Roman"/>
          <w:szCs w:val="24"/>
        </w:rPr>
        <w:t>π</w:t>
      </w:r>
      <w:r w:rsidRPr="00CB085D">
        <w:rPr>
          <w:rFonts w:eastAsia="Times New Roman"/>
          <w:szCs w:val="24"/>
        </w:rPr>
        <w:t xml:space="preserve">ροϊόντα </w:t>
      </w:r>
      <w:r>
        <w:rPr>
          <w:rFonts w:eastAsia="Times New Roman"/>
          <w:szCs w:val="24"/>
        </w:rPr>
        <w:t>μ</w:t>
      </w:r>
      <w:r w:rsidRPr="00CB085D">
        <w:rPr>
          <w:rFonts w:eastAsia="Times New Roman"/>
          <w:szCs w:val="24"/>
        </w:rPr>
        <w:t xml:space="preserve">ε </w:t>
      </w:r>
      <w:r>
        <w:rPr>
          <w:rFonts w:eastAsia="Times New Roman"/>
          <w:szCs w:val="24"/>
        </w:rPr>
        <w:t>ο</w:t>
      </w:r>
      <w:r w:rsidRPr="00CB085D">
        <w:rPr>
          <w:rFonts w:eastAsia="Times New Roman"/>
          <w:szCs w:val="24"/>
        </w:rPr>
        <w:t xml:space="preserve">νομασία </w:t>
      </w:r>
      <w:r>
        <w:rPr>
          <w:rFonts w:eastAsia="Times New Roman"/>
          <w:szCs w:val="24"/>
        </w:rPr>
        <w:t>π</w:t>
      </w:r>
      <w:r w:rsidRPr="00CB085D">
        <w:rPr>
          <w:rFonts w:eastAsia="Times New Roman"/>
          <w:szCs w:val="24"/>
        </w:rPr>
        <w:t>ροέλευσης της Βόρειας Ελλάδος</w:t>
      </w:r>
      <w:r>
        <w:rPr>
          <w:rFonts w:eastAsia="Times New Roman"/>
          <w:szCs w:val="24"/>
        </w:rPr>
        <w:t>,</w:t>
      </w:r>
      <w:r w:rsidRPr="00CB085D">
        <w:rPr>
          <w:rFonts w:eastAsia="Times New Roman"/>
          <w:szCs w:val="24"/>
        </w:rPr>
        <w:t xml:space="preserve"> όταν τα γειτονικά</w:t>
      </w:r>
      <w:r>
        <w:rPr>
          <w:rFonts w:eastAsia="Times New Roman"/>
          <w:szCs w:val="24"/>
        </w:rPr>
        <w:t xml:space="preserve"> επίσημα π</w:t>
      </w:r>
      <w:r w:rsidRPr="00CB085D">
        <w:rPr>
          <w:rFonts w:eastAsia="Times New Roman"/>
          <w:szCs w:val="24"/>
        </w:rPr>
        <w:t xml:space="preserve">ια </w:t>
      </w:r>
      <w:r>
        <w:rPr>
          <w:rFonts w:eastAsia="Times New Roman"/>
          <w:szCs w:val="24"/>
        </w:rPr>
        <w:t>θ</w:t>
      </w:r>
      <w:r w:rsidRPr="00CB085D">
        <w:rPr>
          <w:rFonts w:eastAsia="Times New Roman"/>
          <w:szCs w:val="24"/>
        </w:rPr>
        <w:t xml:space="preserve">α κυκλοφορούν </w:t>
      </w:r>
      <w:r>
        <w:rPr>
          <w:rFonts w:eastAsia="Times New Roman"/>
          <w:szCs w:val="24"/>
        </w:rPr>
        <w:t>ως «μακεδονικά»; Τι</w:t>
      </w:r>
      <w:r w:rsidRPr="00CB085D">
        <w:rPr>
          <w:rFonts w:eastAsia="Times New Roman"/>
          <w:szCs w:val="24"/>
        </w:rPr>
        <w:t xml:space="preserve"> </w:t>
      </w:r>
      <w:r w:rsidRPr="00CB085D">
        <w:rPr>
          <w:rFonts w:eastAsia="Times New Roman"/>
          <w:szCs w:val="24"/>
        </w:rPr>
        <w:t>θα αλλάξει άραγε</w:t>
      </w:r>
      <w:r>
        <w:rPr>
          <w:rFonts w:eastAsia="Times New Roman"/>
          <w:szCs w:val="24"/>
        </w:rPr>
        <w:t xml:space="preserve"> στα βιβλία ιστορίας</w:t>
      </w:r>
      <w:r w:rsidRPr="00CB085D">
        <w:rPr>
          <w:rFonts w:eastAsia="Times New Roman"/>
          <w:szCs w:val="24"/>
        </w:rPr>
        <w:t xml:space="preserve"> και των δύο χωρών</w:t>
      </w:r>
      <w:r>
        <w:rPr>
          <w:rFonts w:eastAsia="Times New Roman"/>
          <w:szCs w:val="24"/>
        </w:rPr>
        <w:t>,</w:t>
      </w:r>
      <w:r w:rsidRPr="00CB085D">
        <w:rPr>
          <w:rFonts w:eastAsia="Times New Roman"/>
          <w:szCs w:val="24"/>
        </w:rPr>
        <w:t xml:space="preserve"> ώστε να μην υπάρχουν αλυτρωτικές αναφορές</w:t>
      </w:r>
      <w:r>
        <w:rPr>
          <w:rFonts w:eastAsia="Times New Roman"/>
          <w:szCs w:val="24"/>
        </w:rPr>
        <w:t>;</w:t>
      </w:r>
      <w:r w:rsidRPr="00CB085D">
        <w:rPr>
          <w:rFonts w:eastAsia="Times New Roman"/>
          <w:szCs w:val="24"/>
        </w:rPr>
        <w:t xml:space="preserve"> </w:t>
      </w:r>
      <w:r>
        <w:rPr>
          <w:rFonts w:eastAsia="Times New Roman"/>
          <w:szCs w:val="24"/>
        </w:rPr>
        <w:t>Ε</w:t>
      </w:r>
      <w:r w:rsidRPr="00CB085D">
        <w:rPr>
          <w:rFonts w:eastAsia="Times New Roman"/>
          <w:szCs w:val="24"/>
        </w:rPr>
        <w:t xml:space="preserve">ίχαμε </w:t>
      </w:r>
      <w:r>
        <w:rPr>
          <w:rFonts w:eastAsia="Times New Roman"/>
          <w:szCs w:val="24"/>
        </w:rPr>
        <w:t>τέτοιες εμείς, κύριε Τσίπρα, και τις αναγνωρίσαμε μέσα από τη</w:t>
      </w:r>
      <w:r w:rsidRPr="00CB085D">
        <w:rPr>
          <w:rFonts w:eastAsia="Times New Roman"/>
          <w:szCs w:val="24"/>
        </w:rPr>
        <w:t xml:space="preserve"> </w:t>
      </w:r>
      <w:r>
        <w:rPr>
          <w:rFonts w:eastAsia="Times New Roman"/>
          <w:szCs w:val="24"/>
        </w:rPr>
        <w:t>σ</w:t>
      </w:r>
      <w:r w:rsidRPr="00CB085D">
        <w:rPr>
          <w:rFonts w:eastAsia="Times New Roman"/>
          <w:szCs w:val="24"/>
        </w:rPr>
        <w:t xml:space="preserve">υμφωνία </w:t>
      </w:r>
      <w:r>
        <w:rPr>
          <w:rFonts w:eastAsia="Times New Roman"/>
          <w:szCs w:val="24"/>
        </w:rPr>
        <w:t>σας;</w:t>
      </w:r>
      <w:r w:rsidRPr="00CB085D">
        <w:rPr>
          <w:rFonts w:eastAsia="Times New Roman"/>
          <w:szCs w:val="24"/>
        </w:rPr>
        <w:t xml:space="preserve"> </w:t>
      </w:r>
      <w:r>
        <w:rPr>
          <w:rFonts w:eastAsia="Times New Roman"/>
          <w:szCs w:val="24"/>
        </w:rPr>
        <w:t>Κ</w:t>
      </w:r>
      <w:r w:rsidRPr="00CB085D">
        <w:rPr>
          <w:rFonts w:eastAsia="Times New Roman"/>
          <w:szCs w:val="24"/>
        </w:rPr>
        <w:t>αι ποιος θα εμποδίσει αύριο ένα ιδιωτικό Ινστιτούτο Μακεδονικών Σπουδών</w:t>
      </w:r>
      <w:r>
        <w:rPr>
          <w:rFonts w:eastAsia="Times New Roman"/>
          <w:szCs w:val="24"/>
        </w:rPr>
        <w:t xml:space="preserve">, </w:t>
      </w:r>
      <w:r>
        <w:rPr>
          <w:rFonts w:eastAsia="Times New Roman"/>
          <w:szCs w:val="24"/>
        </w:rPr>
        <w:t xml:space="preserve">δίπλα στο δικό μας </w:t>
      </w:r>
      <w:r>
        <w:rPr>
          <w:rFonts w:eastAsia="Times New Roman"/>
          <w:szCs w:val="24"/>
        </w:rPr>
        <w:t>ί</w:t>
      </w:r>
      <w:r>
        <w:rPr>
          <w:rFonts w:eastAsia="Times New Roman"/>
          <w:szCs w:val="24"/>
        </w:rPr>
        <w:t>δρυμα, όταν η χρήση του όρου</w:t>
      </w:r>
      <w:r w:rsidRPr="00CB085D">
        <w:rPr>
          <w:rFonts w:eastAsia="Times New Roman"/>
          <w:szCs w:val="24"/>
        </w:rPr>
        <w:t xml:space="preserve"> είναι τελείως ελεύθερη για μη κρατικούς φορείς</w:t>
      </w:r>
      <w:r>
        <w:rPr>
          <w:rFonts w:eastAsia="Times New Roman"/>
          <w:szCs w:val="24"/>
        </w:rPr>
        <w:t>;</w:t>
      </w:r>
      <w:r w:rsidRPr="00CB085D">
        <w:rPr>
          <w:rFonts w:eastAsia="Times New Roman"/>
          <w:szCs w:val="24"/>
        </w:rPr>
        <w:t xml:space="preserve"> </w:t>
      </w:r>
    </w:p>
    <w:p w14:paraId="2ED8BDE2" w14:textId="77777777" w:rsidR="00C647AD" w:rsidRDefault="00D506E1">
      <w:pPr>
        <w:spacing w:after="0" w:line="600" w:lineRule="auto"/>
        <w:ind w:firstLine="720"/>
        <w:jc w:val="both"/>
        <w:rPr>
          <w:rFonts w:eastAsia="Times New Roman"/>
          <w:szCs w:val="24"/>
        </w:rPr>
      </w:pPr>
      <w:r>
        <w:rPr>
          <w:rFonts w:eastAsia="Times New Roman"/>
          <w:szCs w:val="24"/>
        </w:rPr>
        <w:t>Η εξέλιξη αυτή, κυρίες και κύριοι Βουλευτές, είναι γεμάτη παγίδες. Ή</w:t>
      </w:r>
      <w:r w:rsidRPr="00CB085D">
        <w:rPr>
          <w:rFonts w:eastAsia="Times New Roman"/>
          <w:szCs w:val="24"/>
        </w:rPr>
        <w:t>δη μάλιστα</w:t>
      </w:r>
      <w:r>
        <w:rPr>
          <w:rFonts w:eastAsia="Times New Roman"/>
          <w:szCs w:val="24"/>
        </w:rPr>
        <w:t xml:space="preserve"> ξυπνάει εθνικισμούς και ακραίες συμπεριφορές</w:t>
      </w:r>
      <w:r w:rsidRPr="00CB085D">
        <w:rPr>
          <w:rFonts w:eastAsia="Times New Roman"/>
          <w:szCs w:val="24"/>
        </w:rPr>
        <w:t xml:space="preserve"> </w:t>
      </w:r>
      <w:r>
        <w:rPr>
          <w:rFonts w:eastAsia="Times New Roman"/>
          <w:szCs w:val="24"/>
        </w:rPr>
        <w:t>που</w:t>
      </w:r>
      <w:r w:rsidRPr="00CB085D">
        <w:rPr>
          <w:rFonts w:eastAsia="Times New Roman"/>
          <w:szCs w:val="24"/>
        </w:rPr>
        <w:t xml:space="preserve"> είχε ξεπεράσει η ίδια η ζωή και </w:t>
      </w:r>
      <w:r>
        <w:rPr>
          <w:rFonts w:eastAsia="Times New Roman"/>
          <w:szCs w:val="24"/>
        </w:rPr>
        <w:t xml:space="preserve">στις δύο χώρες. Έχει όμως και </w:t>
      </w:r>
      <w:r w:rsidRPr="00CB085D">
        <w:rPr>
          <w:rFonts w:eastAsia="Times New Roman"/>
          <w:szCs w:val="24"/>
        </w:rPr>
        <w:t>παράπλευρες συνέπειες</w:t>
      </w:r>
      <w:r>
        <w:rPr>
          <w:rFonts w:eastAsia="Times New Roman"/>
          <w:szCs w:val="24"/>
        </w:rPr>
        <w:t>,</w:t>
      </w:r>
      <w:r w:rsidRPr="00CB085D">
        <w:rPr>
          <w:rFonts w:eastAsia="Times New Roman"/>
          <w:szCs w:val="24"/>
        </w:rPr>
        <w:t xml:space="preserve"> που με μεγάλη επιπολαιότητα αγνοεί η σημερινή </w:t>
      </w:r>
      <w:r>
        <w:rPr>
          <w:rFonts w:eastAsia="Times New Roman"/>
          <w:szCs w:val="24"/>
        </w:rPr>
        <w:t>Κ</w:t>
      </w:r>
      <w:r w:rsidRPr="00CB085D">
        <w:rPr>
          <w:rFonts w:eastAsia="Times New Roman"/>
          <w:szCs w:val="24"/>
        </w:rPr>
        <w:t>υβέρνηση</w:t>
      </w:r>
      <w:r>
        <w:rPr>
          <w:rFonts w:eastAsia="Times New Roman"/>
          <w:szCs w:val="24"/>
        </w:rPr>
        <w:t>.</w:t>
      </w:r>
      <w:r w:rsidRPr="00CB085D">
        <w:rPr>
          <w:rFonts w:eastAsia="Times New Roman"/>
          <w:szCs w:val="24"/>
        </w:rPr>
        <w:t xml:space="preserve"> </w:t>
      </w:r>
      <w:r>
        <w:rPr>
          <w:rFonts w:eastAsia="Times New Roman"/>
          <w:szCs w:val="24"/>
        </w:rPr>
        <w:t>Γ</w:t>
      </w:r>
      <w:r w:rsidRPr="00CB085D">
        <w:rPr>
          <w:rFonts w:eastAsia="Times New Roman"/>
          <w:szCs w:val="24"/>
        </w:rPr>
        <w:t>ια παράδειγμα</w:t>
      </w:r>
      <w:r>
        <w:rPr>
          <w:rFonts w:eastAsia="Times New Roman"/>
          <w:szCs w:val="24"/>
        </w:rPr>
        <w:t>,</w:t>
      </w:r>
      <w:r w:rsidRPr="00CB085D">
        <w:rPr>
          <w:rFonts w:eastAsia="Times New Roman"/>
          <w:szCs w:val="24"/>
        </w:rPr>
        <w:t xml:space="preserve"> αντανακλά σε μία </w:t>
      </w:r>
      <w:r>
        <w:rPr>
          <w:rFonts w:eastAsia="Times New Roman"/>
          <w:szCs w:val="24"/>
        </w:rPr>
        <w:t>παλιά διαμάχη, ιστορική, μεταξύ Σκοπίων και Βουλγαρίας, καθώς θέλω να σας θυμίσω</w:t>
      </w:r>
      <w:r>
        <w:rPr>
          <w:rFonts w:eastAsia="Times New Roman"/>
          <w:szCs w:val="24"/>
        </w:rPr>
        <w:t xml:space="preserve"> ότι η Βουλγαρία </w:t>
      </w:r>
      <w:r w:rsidRPr="00CB085D">
        <w:rPr>
          <w:rFonts w:eastAsia="Times New Roman"/>
          <w:szCs w:val="24"/>
        </w:rPr>
        <w:t xml:space="preserve">ουδέποτε αναγνώρισε </w:t>
      </w:r>
      <w:r>
        <w:rPr>
          <w:rFonts w:eastAsia="Times New Roman"/>
          <w:szCs w:val="24"/>
        </w:rPr>
        <w:t>«</w:t>
      </w:r>
      <w:r w:rsidRPr="00CB085D">
        <w:rPr>
          <w:rFonts w:eastAsia="Times New Roman"/>
          <w:szCs w:val="24"/>
        </w:rPr>
        <w:t>μακεδονική γλώσσα</w:t>
      </w:r>
      <w:r>
        <w:rPr>
          <w:rFonts w:eastAsia="Times New Roman"/>
          <w:szCs w:val="24"/>
        </w:rPr>
        <w:t>»</w:t>
      </w:r>
      <w:r w:rsidRPr="00CB085D">
        <w:rPr>
          <w:rFonts w:eastAsia="Times New Roman"/>
          <w:szCs w:val="24"/>
        </w:rPr>
        <w:t xml:space="preserve"> ούτε </w:t>
      </w:r>
      <w:r>
        <w:rPr>
          <w:rFonts w:eastAsia="Times New Roman"/>
          <w:szCs w:val="24"/>
        </w:rPr>
        <w:t>«μ</w:t>
      </w:r>
      <w:r w:rsidRPr="00CB085D">
        <w:rPr>
          <w:rFonts w:eastAsia="Times New Roman"/>
          <w:szCs w:val="24"/>
        </w:rPr>
        <w:t>ακεδονικό έθνος</w:t>
      </w:r>
      <w:r>
        <w:rPr>
          <w:rFonts w:eastAsia="Times New Roman"/>
          <w:szCs w:val="24"/>
        </w:rPr>
        <w:t>».</w:t>
      </w:r>
      <w:r w:rsidRPr="00CB085D">
        <w:rPr>
          <w:rFonts w:eastAsia="Times New Roman"/>
          <w:szCs w:val="24"/>
        </w:rPr>
        <w:t xml:space="preserve"> </w:t>
      </w:r>
      <w:r>
        <w:rPr>
          <w:rFonts w:eastAsia="Times New Roman"/>
          <w:szCs w:val="24"/>
        </w:rPr>
        <w:t>Θ</w:t>
      </w:r>
      <w:r w:rsidRPr="00CB085D">
        <w:rPr>
          <w:rFonts w:eastAsia="Times New Roman"/>
          <w:szCs w:val="24"/>
        </w:rPr>
        <w:t>εωρεί τη γλώσσα της γείτονος ως μία βουλγαρική διάλεκτο</w:t>
      </w:r>
      <w:r>
        <w:rPr>
          <w:rFonts w:eastAsia="Times New Roman"/>
          <w:szCs w:val="24"/>
        </w:rPr>
        <w:t>.</w:t>
      </w:r>
      <w:r w:rsidRPr="00CB085D">
        <w:rPr>
          <w:rFonts w:eastAsia="Times New Roman"/>
          <w:szCs w:val="24"/>
        </w:rPr>
        <w:t xml:space="preserve"> </w:t>
      </w:r>
    </w:p>
    <w:p w14:paraId="2ED8BDE3" w14:textId="77777777" w:rsidR="00C647AD" w:rsidRDefault="00D506E1">
      <w:pPr>
        <w:spacing w:after="0" w:line="600" w:lineRule="auto"/>
        <w:ind w:firstLine="720"/>
        <w:jc w:val="center"/>
        <w:rPr>
          <w:rFonts w:eastAsia="Times New Roman"/>
          <w:szCs w:val="24"/>
        </w:rPr>
      </w:pPr>
      <w:r>
        <w:rPr>
          <w:rFonts w:eastAsia="Times New Roman"/>
          <w:szCs w:val="24"/>
        </w:rPr>
        <w:t>(Θόρυβος από την πτέρυγα του ΣΥΡΙΖΑ)</w:t>
      </w:r>
    </w:p>
    <w:p w14:paraId="2ED8BDE4" w14:textId="77777777" w:rsidR="00C647AD" w:rsidRDefault="00D506E1">
      <w:pPr>
        <w:spacing w:after="0" w:line="600" w:lineRule="auto"/>
        <w:ind w:firstLine="720"/>
        <w:jc w:val="both"/>
        <w:rPr>
          <w:rFonts w:eastAsia="Times New Roman"/>
          <w:szCs w:val="24"/>
        </w:rPr>
      </w:pPr>
      <w:r w:rsidRPr="0040124A">
        <w:rPr>
          <w:rFonts w:eastAsia="Times New Roman"/>
          <w:b/>
          <w:szCs w:val="24"/>
        </w:rPr>
        <w:t>ΠΡΟΕΔΡΟΣ (Νικόλαος Βούτσης):</w:t>
      </w:r>
      <w:r>
        <w:rPr>
          <w:rFonts w:eastAsia="Times New Roman"/>
          <w:szCs w:val="24"/>
        </w:rPr>
        <w:t xml:space="preserve"> </w:t>
      </w:r>
      <w:r w:rsidRPr="00CB085D">
        <w:rPr>
          <w:rFonts w:eastAsia="Times New Roman"/>
          <w:szCs w:val="24"/>
        </w:rPr>
        <w:t>Κάντε ησυχία</w:t>
      </w:r>
      <w:r>
        <w:rPr>
          <w:rFonts w:eastAsia="Times New Roman"/>
          <w:szCs w:val="24"/>
        </w:rPr>
        <w:t>, παρακαλώ!</w:t>
      </w:r>
    </w:p>
    <w:p w14:paraId="2ED8BDE5" w14:textId="77777777" w:rsidR="00C647AD" w:rsidRDefault="00D506E1">
      <w:pPr>
        <w:spacing w:after="0" w:line="600" w:lineRule="auto"/>
        <w:ind w:firstLine="720"/>
        <w:jc w:val="both"/>
        <w:rPr>
          <w:rFonts w:eastAsia="Times New Roman"/>
          <w:szCs w:val="24"/>
        </w:rPr>
      </w:pPr>
      <w:r w:rsidRPr="0040124A">
        <w:rPr>
          <w:rFonts w:eastAsia="Times New Roman"/>
          <w:b/>
          <w:szCs w:val="24"/>
        </w:rPr>
        <w:t>ΚΥΡΙΑΚΟΣ ΜΗΤΣΟΤΑΚΗΣ (Πρόε</w:t>
      </w:r>
      <w:r w:rsidRPr="0040124A">
        <w:rPr>
          <w:rFonts w:eastAsia="Times New Roman"/>
          <w:b/>
          <w:szCs w:val="24"/>
        </w:rPr>
        <w:t xml:space="preserve">δρος της Νέας Δημοκρατίας): </w:t>
      </w:r>
      <w:r w:rsidRPr="00CB085D">
        <w:rPr>
          <w:rFonts w:eastAsia="Times New Roman"/>
          <w:szCs w:val="24"/>
        </w:rPr>
        <w:t xml:space="preserve"> </w:t>
      </w:r>
      <w:r>
        <w:rPr>
          <w:rFonts w:eastAsia="Times New Roman"/>
          <w:szCs w:val="24"/>
        </w:rPr>
        <w:t>Η Υ</w:t>
      </w:r>
      <w:r w:rsidRPr="00CB085D">
        <w:rPr>
          <w:rFonts w:eastAsia="Times New Roman"/>
          <w:szCs w:val="24"/>
        </w:rPr>
        <w:t xml:space="preserve">πουργός Εξωτερικών της Βουλγαρίας </w:t>
      </w:r>
      <w:r>
        <w:rPr>
          <w:rFonts w:eastAsia="Times New Roman"/>
          <w:szCs w:val="24"/>
        </w:rPr>
        <w:t>έκανε αυτό που δεν τολμήσατε εσείς. Π</w:t>
      </w:r>
      <w:r w:rsidRPr="00CB085D">
        <w:rPr>
          <w:rFonts w:eastAsia="Times New Roman"/>
          <w:szCs w:val="24"/>
        </w:rPr>
        <w:t>ροειδοποίησε ότι θα μπλοκάρει την είσοδο των Σκοπίων στην Ευρωπαϊκή Ένωση</w:t>
      </w:r>
      <w:r>
        <w:rPr>
          <w:rFonts w:eastAsia="Times New Roman"/>
          <w:szCs w:val="24"/>
        </w:rPr>
        <w:t>,</w:t>
      </w:r>
      <w:r w:rsidRPr="00CB085D">
        <w:rPr>
          <w:rFonts w:eastAsia="Times New Roman"/>
          <w:szCs w:val="24"/>
        </w:rPr>
        <w:t xml:space="preserve"> αν οι θέσεις της δεν ικανοποιηθούν</w:t>
      </w:r>
      <w:r>
        <w:rPr>
          <w:rFonts w:eastAsia="Times New Roman"/>
          <w:szCs w:val="24"/>
        </w:rPr>
        <w:t>. Ε</w:t>
      </w:r>
      <w:r w:rsidRPr="00CB085D">
        <w:rPr>
          <w:rFonts w:eastAsia="Times New Roman"/>
          <w:szCs w:val="24"/>
        </w:rPr>
        <w:t>σείς δεχτήκατε να απεμπολήσε</w:t>
      </w:r>
      <w:r>
        <w:rPr>
          <w:rFonts w:eastAsia="Times New Roman"/>
          <w:szCs w:val="24"/>
        </w:rPr>
        <w:t xml:space="preserve">τε </w:t>
      </w:r>
      <w:r w:rsidRPr="00CB085D">
        <w:rPr>
          <w:rFonts w:eastAsia="Times New Roman"/>
          <w:szCs w:val="24"/>
        </w:rPr>
        <w:t xml:space="preserve">αυτό </w:t>
      </w:r>
      <w:r>
        <w:rPr>
          <w:rFonts w:eastAsia="Times New Roman"/>
          <w:szCs w:val="24"/>
        </w:rPr>
        <w:t xml:space="preserve">το </w:t>
      </w:r>
      <w:r w:rsidRPr="00CB085D">
        <w:rPr>
          <w:rFonts w:eastAsia="Times New Roman"/>
          <w:szCs w:val="24"/>
        </w:rPr>
        <w:t>δι</w:t>
      </w:r>
      <w:r w:rsidRPr="00CB085D">
        <w:rPr>
          <w:rFonts w:eastAsia="Times New Roman"/>
          <w:szCs w:val="24"/>
        </w:rPr>
        <w:t>καίωμα</w:t>
      </w:r>
      <w:r>
        <w:rPr>
          <w:rFonts w:eastAsia="Times New Roman"/>
          <w:szCs w:val="24"/>
        </w:rPr>
        <w:t>.</w:t>
      </w:r>
      <w:r w:rsidRPr="00CB085D">
        <w:rPr>
          <w:rFonts w:eastAsia="Times New Roman"/>
          <w:szCs w:val="24"/>
        </w:rPr>
        <w:t xml:space="preserve"> </w:t>
      </w:r>
      <w:r>
        <w:rPr>
          <w:rFonts w:eastAsia="Times New Roman"/>
          <w:szCs w:val="24"/>
        </w:rPr>
        <w:t xml:space="preserve">Αυτές είναι οι δηλώσεις </w:t>
      </w:r>
      <w:r w:rsidRPr="00CB085D">
        <w:rPr>
          <w:rFonts w:eastAsia="Times New Roman"/>
          <w:szCs w:val="24"/>
        </w:rPr>
        <w:t>της Υπουργού Εξωτερικών της Βουλγαρίας</w:t>
      </w:r>
      <w:r>
        <w:rPr>
          <w:rFonts w:eastAsia="Times New Roman"/>
          <w:szCs w:val="24"/>
        </w:rPr>
        <w:t>.</w:t>
      </w:r>
    </w:p>
    <w:p w14:paraId="2ED8BDE6"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w:t>
      </w:r>
      <w:r>
        <w:rPr>
          <w:rFonts w:eastAsia="Times New Roman"/>
          <w:szCs w:val="24"/>
        </w:rPr>
        <w:t>εύθυνσης Στενογραφίας και Πρακτικών της Βουλής)</w:t>
      </w:r>
    </w:p>
    <w:p w14:paraId="2ED8BDE7" w14:textId="77777777" w:rsidR="00C647AD" w:rsidRDefault="00D506E1">
      <w:pPr>
        <w:spacing w:after="0" w:line="600" w:lineRule="auto"/>
        <w:ind w:firstLine="720"/>
        <w:jc w:val="both"/>
        <w:rPr>
          <w:rFonts w:eastAsia="Times New Roman"/>
          <w:szCs w:val="24"/>
        </w:rPr>
      </w:pPr>
      <w:r>
        <w:rPr>
          <w:rFonts w:eastAsia="Times New Roman"/>
          <w:szCs w:val="24"/>
        </w:rPr>
        <w:t xml:space="preserve">Αναρωτιέμαι, </w:t>
      </w:r>
      <w:r w:rsidRPr="00CB085D">
        <w:rPr>
          <w:rFonts w:eastAsia="Times New Roman"/>
          <w:szCs w:val="24"/>
        </w:rPr>
        <w:t>λοιπόν</w:t>
      </w:r>
      <w:r>
        <w:rPr>
          <w:rFonts w:eastAsia="Times New Roman"/>
          <w:szCs w:val="24"/>
        </w:rPr>
        <w:t>, κύριε Τσίπρα:</w:t>
      </w:r>
      <w:r w:rsidRPr="00CB085D">
        <w:rPr>
          <w:rFonts w:eastAsia="Times New Roman"/>
          <w:szCs w:val="24"/>
        </w:rPr>
        <w:t xml:space="preserve"> </w:t>
      </w:r>
      <w:r>
        <w:rPr>
          <w:rFonts w:eastAsia="Times New Roman"/>
          <w:szCs w:val="24"/>
        </w:rPr>
        <w:t xml:space="preserve">Η Βουλγαρία είναι εταίρος μας στο ΝΑΤΟ, στην Ευρωπαϊκή Ένωση. </w:t>
      </w:r>
      <w:r w:rsidRPr="00CB085D">
        <w:rPr>
          <w:rFonts w:eastAsia="Times New Roman"/>
          <w:szCs w:val="24"/>
        </w:rPr>
        <w:t xml:space="preserve">Γιατί δεν </w:t>
      </w:r>
      <w:r>
        <w:rPr>
          <w:rFonts w:eastAsia="Times New Roman"/>
          <w:szCs w:val="24"/>
        </w:rPr>
        <w:t>αξιοποιήσαμε αυτά τα σημεία στα οποία οι θέσεις μας συγκλίνουν; Τ</w:t>
      </w:r>
      <w:r w:rsidRPr="00CB085D">
        <w:rPr>
          <w:rFonts w:eastAsia="Times New Roman"/>
          <w:szCs w:val="24"/>
        </w:rPr>
        <w:t xml:space="preserve">ι εξωτερική πολιτική πολυδιάστατη </w:t>
      </w:r>
      <w:r>
        <w:rPr>
          <w:rFonts w:eastAsia="Times New Roman"/>
          <w:szCs w:val="24"/>
        </w:rPr>
        <w:t>εί</w:t>
      </w:r>
      <w:r>
        <w:rPr>
          <w:rFonts w:eastAsia="Times New Roman"/>
          <w:szCs w:val="24"/>
        </w:rPr>
        <w:t xml:space="preserve">ναι αυτή την οποία έχουμε; Και εν πάση περιπτώσει, κύριε Τσίπρα, </w:t>
      </w:r>
      <w:r w:rsidRPr="00CB085D">
        <w:rPr>
          <w:rFonts w:eastAsia="Times New Roman"/>
          <w:szCs w:val="24"/>
        </w:rPr>
        <w:t xml:space="preserve">μπορείτε να μου εξηγήσετε τι ακριβώς </w:t>
      </w:r>
      <w:r>
        <w:rPr>
          <w:rFonts w:eastAsia="Times New Roman"/>
          <w:szCs w:val="24"/>
        </w:rPr>
        <w:t>κ</w:t>
      </w:r>
      <w:r w:rsidRPr="00CB085D">
        <w:rPr>
          <w:rFonts w:eastAsia="Times New Roman"/>
          <w:szCs w:val="24"/>
        </w:rPr>
        <w:t xml:space="preserve">ερδίζει η Ελλάδα από αυτή τη </w:t>
      </w:r>
      <w:r>
        <w:rPr>
          <w:rFonts w:eastAsia="Times New Roman"/>
          <w:szCs w:val="24"/>
        </w:rPr>
        <w:t>σ</w:t>
      </w:r>
      <w:r w:rsidRPr="00CB085D">
        <w:rPr>
          <w:rFonts w:eastAsia="Times New Roman"/>
          <w:szCs w:val="24"/>
        </w:rPr>
        <w:t>υμφωνία</w:t>
      </w:r>
      <w:r>
        <w:rPr>
          <w:rFonts w:eastAsia="Times New Roman"/>
          <w:szCs w:val="24"/>
        </w:rPr>
        <w:t>,</w:t>
      </w:r>
      <w:r w:rsidRPr="00CB085D">
        <w:rPr>
          <w:rFonts w:eastAsia="Times New Roman"/>
          <w:szCs w:val="24"/>
        </w:rPr>
        <w:t xml:space="preserve"> </w:t>
      </w:r>
      <w:r>
        <w:rPr>
          <w:rFonts w:eastAsia="Times New Roman"/>
          <w:szCs w:val="24"/>
        </w:rPr>
        <w:t>ε</w:t>
      </w:r>
      <w:r w:rsidRPr="00CB085D">
        <w:rPr>
          <w:rFonts w:eastAsia="Times New Roman"/>
          <w:szCs w:val="24"/>
        </w:rPr>
        <w:t>κτός από τα καλά λόγια τα οποία θα εισπράξετε εσείς προσωπικά</w:t>
      </w:r>
      <w:r>
        <w:rPr>
          <w:rFonts w:eastAsia="Times New Roman"/>
          <w:szCs w:val="24"/>
        </w:rPr>
        <w:t>,</w:t>
      </w:r>
      <w:r w:rsidRPr="00CB085D">
        <w:rPr>
          <w:rFonts w:eastAsia="Times New Roman"/>
          <w:szCs w:val="24"/>
        </w:rPr>
        <w:t xml:space="preserve"> επειδή βάλατε </w:t>
      </w:r>
      <w:r>
        <w:rPr>
          <w:rFonts w:eastAsia="Times New Roman"/>
          <w:szCs w:val="24"/>
        </w:rPr>
        <w:t xml:space="preserve">άρον </w:t>
      </w:r>
      <w:r w:rsidRPr="00CB085D">
        <w:rPr>
          <w:rFonts w:eastAsia="Times New Roman"/>
          <w:szCs w:val="24"/>
        </w:rPr>
        <w:t>άρον τα Σκόπια στο ΝΑΤΟ</w:t>
      </w:r>
      <w:r>
        <w:rPr>
          <w:rFonts w:eastAsia="Times New Roman"/>
          <w:szCs w:val="24"/>
        </w:rPr>
        <w:t>;</w:t>
      </w:r>
      <w:r w:rsidRPr="00CB085D">
        <w:rPr>
          <w:rFonts w:eastAsia="Times New Roman"/>
          <w:szCs w:val="24"/>
        </w:rPr>
        <w:t xml:space="preserve"> </w:t>
      </w:r>
    </w:p>
    <w:p w14:paraId="2ED8BDE8" w14:textId="77777777" w:rsidR="00C647AD" w:rsidRDefault="00D506E1">
      <w:pPr>
        <w:spacing w:after="0" w:line="600" w:lineRule="auto"/>
        <w:ind w:firstLine="720"/>
        <w:jc w:val="both"/>
        <w:rPr>
          <w:rFonts w:eastAsia="Times New Roman"/>
          <w:szCs w:val="24"/>
        </w:rPr>
      </w:pPr>
      <w:r>
        <w:rPr>
          <w:rFonts w:eastAsia="Times New Roman"/>
          <w:szCs w:val="24"/>
        </w:rPr>
        <w:t>Υπάρχει κ</w:t>
      </w:r>
      <w:r w:rsidRPr="00CB085D">
        <w:rPr>
          <w:rFonts w:eastAsia="Times New Roman"/>
          <w:szCs w:val="24"/>
        </w:rPr>
        <w:t>ι</w:t>
      </w:r>
      <w:r>
        <w:rPr>
          <w:rFonts w:eastAsia="Times New Roman"/>
          <w:szCs w:val="24"/>
        </w:rPr>
        <w:t xml:space="preserve"> ένα ακόμα </w:t>
      </w:r>
      <w:r w:rsidRPr="00CB085D">
        <w:rPr>
          <w:rFonts w:eastAsia="Times New Roman"/>
          <w:szCs w:val="24"/>
        </w:rPr>
        <w:t xml:space="preserve">κυβερνητικό </w:t>
      </w:r>
      <w:r>
        <w:rPr>
          <w:rFonts w:eastAsia="Times New Roman"/>
          <w:szCs w:val="24"/>
        </w:rPr>
        <w:t xml:space="preserve">εύρημα, </w:t>
      </w:r>
      <w:r w:rsidRPr="00CB085D">
        <w:rPr>
          <w:rFonts w:eastAsia="Times New Roman"/>
          <w:szCs w:val="24"/>
        </w:rPr>
        <w:t xml:space="preserve">ότι η </w:t>
      </w:r>
      <w:r>
        <w:rPr>
          <w:rFonts w:eastAsia="Times New Roman"/>
          <w:szCs w:val="24"/>
        </w:rPr>
        <w:t>Σ</w:t>
      </w:r>
      <w:r w:rsidRPr="00CB085D">
        <w:rPr>
          <w:rFonts w:eastAsia="Times New Roman"/>
          <w:szCs w:val="24"/>
        </w:rPr>
        <w:t xml:space="preserve">υμφωνία των </w:t>
      </w:r>
      <w:r>
        <w:rPr>
          <w:rFonts w:eastAsia="Times New Roman"/>
          <w:szCs w:val="24"/>
        </w:rPr>
        <w:t xml:space="preserve">Πρεσπών θα εμποδίζει ή θα εμποδίσει, τάχα, </w:t>
      </w:r>
      <w:r w:rsidRPr="00CB085D">
        <w:rPr>
          <w:rFonts w:eastAsia="Times New Roman"/>
          <w:szCs w:val="24"/>
        </w:rPr>
        <w:t>ένα ισλαμικό τόξο</w:t>
      </w:r>
      <w:r>
        <w:rPr>
          <w:rFonts w:eastAsia="Times New Roman"/>
          <w:szCs w:val="24"/>
        </w:rPr>
        <w:t>, την περιβόητη</w:t>
      </w:r>
      <w:r w:rsidRPr="00CB085D">
        <w:rPr>
          <w:rFonts w:eastAsia="Times New Roman"/>
          <w:szCs w:val="24"/>
        </w:rPr>
        <w:t xml:space="preserve"> </w:t>
      </w:r>
      <w:r>
        <w:rPr>
          <w:rFonts w:eastAsia="Times New Roman"/>
          <w:szCs w:val="24"/>
        </w:rPr>
        <w:t>τ</w:t>
      </w:r>
      <w:r w:rsidRPr="00CB085D">
        <w:rPr>
          <w:rFonts w:eastAsia="Times New Roman"/>
          <w:szCs w:val="24"/>
        </w:rPr>
        <w:t>ουρκική επιρροή στα Σκόπια</w:t>
      </w:r>
      <w:r>
        <w:rPr>
          <w:rFonts w:eastAsia="Times New Roman"/>
          <w:szCs w:val="24"/>
        </w:rPr>
        <w:t>.</w:t>
      </w:r>
      <w:r w:rsidRPr="00CB085D">
        <w:rPr>
          <w:rFonts w:eastAsia="Times New Roman"/>
          <w:szCs w:val="24"/>
        </w:rPr>
        <w:t xml:space="preserve"> </w:t>
      </w:r>
      <w:r>
        <w:rPr>
          <w:rFonts w:eastAsia="Times New Roman"/>
          <w:szCs w:val="24"/>
        </w:rPr>
        <w:t>Φ</w:t>
      </w:r>
      <w:r w:rsidRPr="00CB085D">
        <w:rPr>
          <w:rFonts w:eastAsia="Times New Roman"/>
          <w:szCs w:val="24"/>
        </w:rPr>
        <w:t xml:space="preserve">οβάμαι ότι </w:t>
      </w:r>
      <w:r>
        <w:rPr>
          <w:rFonts w:eastAsia="Times New Roman"/>
          <w:szCs w:val="24"/>
        </w:rPr>
        <w:t xml:space="preserve">το </w:t>
      </w:r>
      <w:r w:rsidRPr="00CB085D">
        <w:rPr>
          <w:rFonts w:eastAsia="Times New Roman"/>
          <w:szCs w:val="24"/>
        </w:rPr>
        <w:t xml:space="preserve">επιχείρημα αυτό το ανατινάζουν οι ίδιοι οι </w:t>
      </w:r>
      <w:r>
        <w:rPr>
          <w:rFonts w:eastAsia="Times New Roman"/>
          <w:szCs w:val="24"/>
        </w:rPr>
        <w:t>Σ</w:t>
      </w:r>
      <w:r w:rsidRPr="00CB085D">
        <w:rPr>
          <w:rFonts w:eastAsia="Times New Roman"/>
          <w:szCs w:val="24"/>
        </w:rPr>
        <w:t>κοπιανοί</w:t>
      </w:r>
      <w:r>
        <w:rPr>
          <w:rFonts w:eastAsia="Times New Roman"/>
          <w:szCs w:val="24"/>
        </w:rPr>
        <w:t>.</w:t>
      </w:r>
      <w:r w:rsidRPr="00CB085D">
        <w:rPr>
          <w:rFonts w:eastAsia="Times New Roman"/>
          <w:szCs w:val="24"/>
        </w:rPr>
        <w:t xml:space="preserve"> </w:t>
      </w:r>
      <w:r>
        <w:rPr>
          <w:rFonts w:eastAsia="Times New Roman"/>
          <w:szCs w:val="24"/>
        </w:rPr>
        <w:t>Π</w:t>
      </w:r>
      <w:r w:rsidRPr="00CB085D">
        <w:rPr>
          <w:rFonts w:eastAsia="Times New Roman"/>
          <w:szCs w:val="24"/>
        </w:rPr>
        <w:t xml:space="preserve">ρόθυμα </w:t>
      </w:r>
      <w:r>
        <w:rPr>
          <w:rFonts w:eastAsia="Times New Roman"/>
          <w:szCs w:val="24"/>
        </w:rPr>
        <w:t>κ</w:t>
      </w:r>
      <w:r w:rsidRPr="00CB085D">
        <w:rPr>
          <w:rFonts w:eastAsia="Times New Roman"/>
          <w:szCs w:val="24"/>
        </w:rPr>
        <w:t>ατ</w:t>
      </w:r>
      <w:r>
        <w:rPr>
          <w:rFonts w:eastAsia="Times New Roman"/>
          <w:szCs w:val="24"/>
        </w:rPr>
        <w:t xml:space="preserve">’ </w:t>
      </w:r>
      <w:r w:rsidRPr="00CB085D">
        <w:rPr>
          <w:rFonts w:eastAsia="Times New Roman"/>
          <w:szCs w:val="24"/>
        </w:rPr>
        <w:t>αρχάς</w:t>
      </w:r>
      <w:r>
        <w:rPr>
          <w:rFonts w:eastAsia="Times New Roman"/>
          <w:szCs w:val="24"/>
        </w:rPr>
        <w:t xml:space="preserve"> ανα</w:t>
      </w:r>
      <w:r>
        <w:rPr>
          <w:rFonts w:eastAsia="Times New Roman"/>
          <w:szCs w:val="24"/>
        </w:rPr>
        <w:t>γνωρίζουν ότι ο πληθυσμός τους περιλαμβάνει και Τούρκους.</w:t>
      </w:r>
      <w:r w:rsidRPr="00CB085D">
        <w:rPr>
          <w:rFonts w:eastAsia="Times New Roman"/>
          <w:szCs w:val="24"/>
        </w:rPr>
        <w:t xml:space="preserve"> </w:t>
      </w:r>
      <w:r>
        <w:rPr>
          <w:rFonts w:eastAsia="Times New Roman"/>
          <w:szCs w:val="24"/>
        </w:rPr>
        <w:t xml:space="preserve">Το γράφει ξεκάθαρα το προοίμιο. Θα έρθω στο ζήτημα </w:t>
      </w:r>
      <w:r w:rsidRPr="00CB085D">
        <w:rPr>
          <w:rFonts w:eastAsia="Times New Roman"/>
          <w:szCs w:val="24"/>
        </w:rPr>
        <w:t>του προοιμίου στη συνέχεια</w:t>
      </w:r>
      <w:r>
        <w:rPr>
          <w:rFonts w:eastAsia="Times New Roman"/>
          <w:szCs w:val="24"/>
        </w:rPr>
        <w:t>.</w:t>
      </w:r>
      <w:r w:rsidRPr="00CB085D">
        <w:rPr>
          <w:rFonts w:eastAsia="Times New Roman"/>
          <w:szCs w:val="24"/>
        </w:rPr>
        <w:t xml:space="preserve"> </w:t>
      </w:r>
      <w:r>
        <w:rPr>
          <w:rFonts w:eastAsia="Times New Roman"/>
          <w:szCs w:val="24"/>
        </w:rPr>
        <w:t>Τούρκοι εξ</w:t>
      </w:r>
      <w:r>
        <w:rPr>
          <w:rFonts w:eastAsia="Times New Roman"/>
          <w:szCs w:val="24"/>
        </w:rPr>
        <w:t xml:space="preserve"> </w:t>
      </w:r>
      <w:r>
        <w:rPr>
          <w:rFonts w:eastAsia="Times New Roman"/>
          <w:szCs w:val="24"/>
        </w:rPr>
        <w:t>άλλου εκπαιδεύουν τον στρατό τους.</w:t>
      </w:r>
    </w:p>
    <w:p w14:paraId="2ED8BDE9" w14:textId="77777777" w:rsidR="00C647AD" w:rsidRDefault="00D506E1">
      <w:pPr>
        <w:spacing w:after="0" w:line="600" w:lineRule="auto"/>
        <w:ind w:firstLine="720"/>
        <w:jc w:val="both"/>
        <w:rPr>
          <w:rFonts w:eastAsia="Times New Roman"/>
          <w:szCs w:val="24"/>
        </w:rPr>
      </w:pPr>
      <w:r w:rsidRPr="003519FD">
        <w:rPr>
          <w:rFonts w:eastAsia="Times New Roman"/>
          <w:b/>
          <w:szCs w:val="24"/>
        </w:rPr>
        <w:t>ΝΙΚΟΛΑΟΣ ΚΟΤΖΙΑΣ:</w:t>
      </w:r>
      <w:r>
        <w:rPr>
          <w:rFonts w:eastAsia="Times New Roman"/>
          <w:szCs w:val="24"/>
        </w:rPr>
        <w:t xml:space="preserve"> Ακριβώς γι’ αυτό...</w:t>
      </w:r>
    </w:p>
    <w:p w14:paraId="2ED8BDEA" w14:textId="77777777" w:rsidR="00C647AD" w:rsidRDefault="00D506E1">
      <w:pPr>
        <w:spacing w:after="0" w:line="600" w:lineRule="auto"/>
        <w:ind w:firstLine="720"/>
        <w:jc w:val="both"/>
        <w:rPr>
          <w:rFonts w:eastAsia="Times New Roman"/>
          <w:szCs w:val="24"/>
        </w:rPr>
      </w:pPr>
      <w:r w:rsidRPr="0040124A">
        <w:rPr>
          <w:rFonts w:eastAsia="Times New Roman"/>
          <w:b/>
          <w:szCs w:val="24"/>
        </w:rPr>
        <w:t>ΚΥΡΙΑΚΟΣ ΜΗΤΣΟΤΑΚΗΣ (Πρόεδρος της Ν</w:t>
      </w:r>
      <w:r w:rsidRPr="0040124A">
        <w:rPr>
          <w:rFonts w:eastAsia="Times New Roman"/>
          <w:b/>
          <w:szCs w:val="24"/>
        </w:rPr>
        <w:t>έας Δημοκρατίας):</w:t>
      </w:r>
      <w:r w:rsidRPr="00CB085D">
        <w:rPr>
          <w:rFonts w:eastAsia="Times New Roman"/>
          <w:szCs w:val="24"/>
        </w:rPr>
        <w:t xml:space="preserve"> </w:t>
      </w:r>
      <w:r>
        <w:rPr>
          <w:rFonts w:eastAsia="Times New Roman"/>
          <w:szCs w:val="24"/>
        </w:rPr>
        <w:t>Ενώ στην Τουρκία, κύριε Κοτζιά, έκανε το πρώτο του ταξίδι -τριήμερο- ο Υπουργός Εξωτερικών των Σκοπίων, αμέσως μετά την αλλαγή του Συντάγματος στα Σκόπια.</w:t>
      </w:r>
    </w:p>
    <w:p w14:paraId="2ED8BDEB"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BDEC" w14:textId="77777777" w:rsidR="00C647AD" w:rsidRDefault="00D506E1">
      <w:pPr>
        <w:spacing w:after="0" w:line="600" w:lineRule="auto"/>
        <w:ind w:firstLine="720"/>
        <w:jc w:val="both"/>
        <w:rPr>
          <w:rFonts w:eastAsia="Times New Roman"/>
          <w:szCs w:val="24"/>
        </w:rPr>
      </w:pPr>
      <w:r>
        <w:rPr>
          <w:rFonts w:eastAsia="Times New Roman"/>
          <w:szCs w:val="24"/>
        </w:rPr>
        <w:t xml:space="preserve">Λέτε να ανατραπούν όλα αυτά, </w:t>
      </w:r>
      <w:r>
        <w:rPr>
          <w:rFonts w:eastAsia="Times New Roman"/>
          <w:szCs w:val="24"/>
        </w:rPr>
        <w:t>κ</w:t>
      </w:r>
      <w:r w:rsidRPr="00CB085D">
        <w:rPr>
          <w:rFonts w:eastAsia="Times New Roman"/>
          <w:szCs w:val="24"/>
        </w:rPr>
        <w:t>ύριε Τσίπρα</w:t>
      </w:r>
      <w:r>
        <w:rPr>
          <w:rFonts w:eastAsia="Times New Roman"/>
          <w:szCs w:val="24"/>
        </w:rPr>
        <w:t>, επειδή ο κ. Ζάεφ σά</w:t>
      </w:r>
      <w:r w:rsidRPr="00CB085D">
        <w:rPr>
          <w:rFonts w:eastAsia="Times New Roman"/>
          <w:szCs w:val="24"/>
        </w:rPr>
        <w:t>ς έδωσε τη γραβάτα του</w:t>
      </w:r>
      <w:r>
        <w:rPr>
          <w:rFonts w:eastAsia="Times New Roman"/>
          <w:szCs w:val="24"/>
        </w:rPr>
        <w:t>; Πολύ αμφιβάλλω.</w:t>
      </w:r>
      <w:r w:rsidRPr="00CB085D">
        <w:rPr>
          <w:rFonts w:eastAsia="Times New Roman"/>
          <w:szCs w:val="24"/>
        </w:rPr>
        <w:t xml:space="preserve"> Να λοιπόν γιατί η εξωτερική σας πολιτική</w:t>
      </w:r>
      <w:r>
        <w:rPr>
          <w:rFonts w:eastAsia="Times New Roman"/>
          <w:szCs w:val="24"/>
        </w:rPr>
        <w:t xml:space="preserve"> είναι και ανιστόρητη και επιπόλαιη και γι’ αυτό είναι επικίνδυνη. </w:t>
      </w:r>
      <w:r w:rsidRPr="00CB085D">
        <w:rPr>
          <w:rFonts w:eastAsia="Times New Roman"/>
          <w:szCs w:val="24"/>
        </w:rPr>
        <w:t xml:space="preserve"> </w:t>
      </w:r>
    </w:p>
    <w:p w14:paraId="2ED8BDED" w14:textId="77777777" w:rsidR="00C647AD" w:rsidRDefault="00D506E1">
      <w:pPr>
        <w:spacing w:after="0" w:line="600" w:lineRule="auto"/>
        <w:ind w:firstLine="720"/>
        <w:jc w:val="both"/>
        <w:rPr>
          <w:rFonts w:eastAsia="Times New Roman"/>
          <w:szCs w:val="24"/>
        </w:rPr>
      </w:pPr>
      <w:r>
        <w:rPr>
          <w:rFonts w:eastAsia="Times New Roman"/>
          <w:szCs w:val="24"/>
        </w:rPr>
        <w:t>Κ</w:t>
      </w:r>
      <w:r w:rsidRPr="00CB085D">
        <w:rPr>
          <w:rFonts w:eastAsia="Times New Roman"/>
          <w:szCs w:val="24"/>
        </w:rPr>
        <w:t xml:space="preserve">υρίες και κύριοι </w:t>
      </w:r>
      <w:r>
        <w:rPr>
          <w:rFonts w:eastAsia="Times New Roman"/>
          <w:szCs w:val="24"/>
        </w:rPr>
        <w:t>Β</w:t>
      </w:r>
      <w:r w:rsidRPr="00CB085D">
        <w:rPr>
          <w:rFonts w:eastAsia="Times New Roman"/>
          <w:szCs w:val="24"/>
        </w:rPr>
        <w:t>ουλευτές</w:t>
      </w:r>
      <w:r>
        <w:rPr>
          <w:rFonts w:eastAsia="Times New Roman"/>
          <w:szCs w:val="24"/>
        </w:rPr>
        <w:t>,</w:t>
      </w:r>
      <w:r w:rsidRPr="00CB085D">
        <w:rPr>
          <w:rFonts w:eastAsia="Times New Roman"/>
          <w:szCs w:val="24"/>
        </w:rPr>
        <w:t xml:space="preserve"> αυτές είναι </w:t>
      </w:r>
      <w:r>
        <w:rPr>
          <w:rFonts w:eastAsia="Times New Roman"/>
          <w:szCs w:val="24"/>
        </w:rPr>
        <w:t>επτά οδυνηρές</w:t>
      </w:r>
      <w:r w:rsidRPr="00CB085D">
        <w:rPr>
          <w:rFonts w:eastAsia="Times New Roman"/>
          <w:szCs w:val="24"/>
        </w:rPr>
        <w:t xml:space="preserve"> αλήθειες για τη </w:t>
      </w:r>
      <w:r>
        <w:rPr>
          <w:rFonts w:eastAsia="Times New Roman"/>
          <w:szCs w:val="24"/>
        </w:rPr>
        <w:t>Σ</w:t>
      </w:r>
      <w:r w:rsidRPr="00CB085D">
        <w:rPr>
          <w:rFonts w:eastAsia="Times New Roman"/>
          <w:szCs w:val="24"/>
        </w:rPr>
        <w:t>υμ</w:t>
      </w:r>
      <w:r w:rsidRPr="00CB085D">
        <w:rPr>
          <w:rFonts w:eastAsia="Times New Roman"/>
          <w:szCs w:val="24"/>
        </w:rPr>
        <w:t>φωνία των Πρεσπών</w:t>
      </w:r>
      <w:r>
        <w:rPr>
          <w:rFonts w:eastAsia="Times New Roman"/>
          <w:szCs w:val="24"/>
        </w:rPr>
        <w:t>.</w:t>
      </w:r>
      <w:r w:rsidRPr="00CB085D">
        <w:rPr>
          <w:rFonts w:eastAsia="Times New Roman"/>
          <w:szCs w:val="24"/>
        </w:rPr>
        <w:t xml:space="preserve"> </w:t>
      </w:r>
      <w:r>
        <w:rPr>
          <w:rFonts w:eastAsia="Times New Roman"/>
          <w:szCs w:val="24"/>
        </w:rPr>
        <w:t>Δ</w:t>
      </w:r>
      <w:r w:rsidRPr="00CB085D">
        <w:rPr>
          <w:rFonts w:eastAsia="Times New Roman"/>
          <w:szCs w:val="24"/>
        </w:rPr>
        <w:t>υστυχώς</w:t>
      </w:r>
      <w:r>
        <w:rPr>
          <w:rFonts w:eastAsia="Times New Roman"/>
          <w:szCs w:val="24"/>
        </w:rPr>
        <w:t>,</w:t>
      </w:r>
      <w:r w:rsidRPr="00CB085D">
        <w:rPr>
          <w:rFonts w:eastAsia="Times New Roman"/>
          <w:szCs w:val="24"/>
        </w:rPr>
        <w:t xml:space="preserve"> δεν είναι οι μόνες</w:t>
      </w:r>
      <w:r>
        <w:rPr>
          <w:rFonts w:eastAsia="Times New Roman"/>
          <w:szCs w:val="24"/>
        </w:rPr>
        <w:t>,</w:t>
      </w:r>
      <w:r w:rsidRPr="00CB085D">
        <w:rPr>
          <w:rFonts w:eastAsia="Times New Roman"/>
          <w:szCs w:val="24"/>
        </w:rPr>
        <w:t xml:space="preserve"> </w:t>
      </w:r>
      <w:r>
        <w:rPr>
          <w:rFonts w:eastAsia="Times New Roman"/>
          <w:szCs w:val="24"/>
        </w:rPr>
        <w:t>διότι πίσω από κάθε πρόβλεψή της καραδοκούν νέα ναρκοπέδια. Ό</w:t>
      </w:r>
      <w:r w:rsidRPr="00CB085D">
        <w:rPr>
          <w:rFonts w:eastAsia="Times New Roman"/>
          <w:szCs w:val="24"/>
        </w:rPr>
        <w:t>λ</w:t>
      </w:r>
      <w:r>
        <w:rPr>
          <w:rFonts w:eastAsia="Times New Roman"/>
          <w:szCs w:val="24"/>
        </w:rPr>
        <w:t>α όμως τα προβλήματα που πηγάζουν από τη Συμφωνία των Πρεσπών</w:t>
      </w:r>
      <w:r w:rsidRPr="00CB085D">
        <w:rPr>
          <w:rFonts w:eastAsia="Times New Roman"/>
          <w:szCs w:val="24"/>
        </w:rPr>
        <w:t xml:space="preserve"> ξεκινούν</w:t>
      </w:r>
      <w:r>
        <w:rPr>
          <w:rFonts w:eastAsia="Times New Roman"/>
          <w:szCs w:val="24"/>
        </w:rPr>
        <w:t>,</w:t>
      </w:r>
      <w:r w:rsidRPr="00CB085D">
        <w:rPr>
          <w:rFonts w:eastAsia="Times New Roman"/>
          <w:szCs w:val="24"/>
        </w:rPr>
        <w:t xml:space="preserve"> έχουν ως γενεσιουργό αιτία το γεγονός ότι αναγνωρί</w:t>
      </w:r>
      <w:r>
        <w:rPr>
          <w:rFonts w:eastAsia="Times New Roman"/>
          <w:szCs w:val="24"/>
        </w:rPr>
        <w:t>σατε</w:t>
      </w:r>
      <w:r w:rsidRPr="00CB085D">
        <w:rPr>
          <w:rFonts w:eastAsia="Times New Roman"/>
          <w:szCs w:val="24"/>
        </w:rPr>
        <w:t xml:space="preserve"> </w:t>
      </w:r>
      <w:r>
        <w:rPr>
          <w:rFonts w:eastAsia="Times New Roman"/>
          <w:szCs w:val="24"/>
        </w:rPr>
        <w:t>«</w:t>
      </w:r>
      <w:r w:rsidRPr="00CB085D">
        <w:rPr>
          <w:rFonts w:eastAsia="Times New Roman"/>
          <w:szCs w:val="24"/>
        </w:rPr>
        <w:t>μακεδονική</w:t>
      </w:r>
      <w:r>
        <w:rPr>
          <w:rFonts w:eastAsia="Times New Roman"/>
          <w:szCs w:val="24"/>
        </w:rPr>
        <w:t>»</w:t>
      </w:r>
      <w:r w:rsidRPr="00CB085D">
        <w:rPr>
          <w:rFonts w:eastAsia="Times New Roman"/>
          <w:szCs w:val="24"/>
        </w:rPr>
        <w:t xml:space="preserve"> ταυτότητα και γλώσσα</w:t>
      </w:r>
      <w:r>
        <w:rPr>
          <w:rFonts w:eastAsia="Times New Roman"/>
          <w:szCs w:val="24"/>
        </w:rPr>
        <w:t>.</w:t>
      </w:r>
      <w:r w:rsidRPr="00CB085D">
        <w:rPr>
          <w:rFonts w:eastAsia="Times New Roman"/>
          <w:szCs w:val="24"/>
        </w:rPr>
        <w:t xml:space="preserve"> </w:t>
      </w:r>
      <w:r>
        <w:rPr>
          <w:rFonts w:eastAsia="Times New Roman"/>
          <w:szCs w:val="24"/>
        </w:rPr>
        <w:t>Ε</w:t>
      </w:r>
      <w:r w:rsidRPr="00CB085D">
        <w:rPr>
          <w:rFonts w:eastAsia="Times New Roman"/>
          <w:szCs w:val="24"/>
        </w:rPr>
        <w:t>ίναι κάτι που</w:t>
      </w:r>
      <w:r>
        <w:rPr>
          <w:rFonts w:eastAsia="Times New Roman"/>
          <w:szCs w:val="24"/>
        </w:rPr>
        <w:t>,</w:t>
      </w:r>
      <w:r w:rsidRPr="00CB085D">
        <w:rPr>
          <w:rFonts w:eastAsia="Times New Roman"/>
          <w:szCs w:val="24"/>
        </w:rPr>
        <w:t xml:space="preserve"> όπως </w:t>
      </w:r>
      <w:r>
        <w:rPr>
          <w:rFonts w:eastAsia="Times New Roman"/>
          <w:szCs w:val="24"/>
        </w:rPr>
        <w:t xml:space="preserve">θα </w:t>
      </w:r>
      <w:r w:rsidRPr="00CB085D">
        <w:rPr>
          <w:rFonts w:eastAsia="Times New Roman"/>
          <w:szCs w:val="24"/>
        </w:rPr>
        <w:t>αποδείξω στη συνέχεια</w:t>
      </w:r>
      <w:r>
        <w:rPr>
          <w:rFonts w:eastAsia="Times New Roman"/>
          <w:szCs w:val="24"/>
        </w:rPr>
        <w:t>,</w:t>
      </w:r>
      <w:r w:rsidRPr="00CB085D">
        <w:rPr>
          <w:rFonts w:eastAsia="Times New Roman"/>
          <w:szCs w:val="24"/>
        </w:rPr>
        <w:t xml:space="preserve"> κανείς Έλληνας πολιτικός </w:t>
      </w:r>
      <w:r>
        <w:rPr>
          <w:rFonts w:eastAsia="Times New Roman"/>
          <w:szCs w:val="24"/>
        </w:rPr>
        <w:t xml:space="preserve">δεν διανοήθηκε να κάνει. Γιατί στα δύο αυτά πόδια, στην ταυτότητα και στη γλώσσα, </w:t>
      </w:r>
      <w:r w:rsidRPr="00CB085D">
        <w:rPr>
          <w:rFonts w:eastAsia="Times New Roman"/>
          <w:szCs w:val="24"/>
        </w:rPr>
        <w:t>στηρίζεται ο κίνδυνος</w:t>
      </w:r>
      <w:r>
        <w:rPr>
          <w:rFonts w:eastAsia="Times New Roman"/>
          <w:szCs w:val="24"/>
        </w:rPr>
        <w:t xml:space="preserve"> του αλυτρωτισμού. </w:t>
      </w:r>
    </w:p>
    <w:p w14:paraId="2ED8BDEE" w14:textId="77777777" w:rsidR="00C647AD" w:rsidRDefault="00D506E1">
      <w:pPr>
        <w:spacing w:after="0" w:line="600" w:lineRule="auto"/>
        <w:ind w:firstLine="720"/>
        <w:jc w:val="both"/>
        <w:rPr>
          <w:rFonts w:eastAsia="Times New Roman"/>
          <w:szCs w:val="24"/>
        </w:rPr>
      </w:pPr>
      <w:r>
        <w:rPr>
          <w:rFonts w:eastAsia="Times New Roman"/>
          <w:szCs w:val="24"/>
        </w:rPr>
        <w:t>Είναι προκλητικό, κ</w:t>
      </w:r>
      <w:r w:rsidRPr="00CB085D">
        <w:rPr>
          <w:rFonts w:eastAsia="Times New Roman"/>
          <w:szCs w:val="24"/>
        </w:rPr>
        <w:t>ύριε Τσίπρα</w:t>
      </w:r>
      <w:r>
        <w:rPr>
          <w:rFonts w:eastAsia="Times New Roman"/>
          <w:szCs w:val="24"/>
        </w:rPr>
        <w:t>, να λέτ</w:t>
      </w:r>
      <w:r>
        <w:rPr>
          <w:rFonts w:eastAsia="Times New Roman"/>
          <w:szCs w:val="24"/>
        </w:rPr>
        <w:t>ε -κι εύχομαι ειλικρινά να μην το επαναλάβετε και σήμερα-</w:t>
      </w:r>
      <w:r w:rsidRPr="00CB085D">
        <w:rPr>
          <w:rFonts w:eastAsia="Times New Roman"/>
          <w:szCs w:val="24"/>
        </w:rPr>
        <w:t xml:space="preserve"> ότι η </w:t>
      </w:r>
      <w:r>
        <w:rPr>
          <w:rFonts w:eastAsia="Times New Roman"/>
          <w:szCs w:val="24"/>
        </w:rPr>
        <w:t>Σ</w:t>
      </w:r>
      <w:r w:rsidRPr="00CB085D">
        <w:rPr>
          <w:rFonts w:eastAsia="Times New Roman"/>
          <w:szCs w:val="24"/>
        </w:rPr>
        <w:t xml:space="preserve">υμφωνία των Πρεσπών αποτελεί συνέχεια μιας </w:t>
      </w:r>
      <w:r>
        <w:rPr>
          <w:rFonts w:eastAsia="Times New Roman"/>
          <w:szCs w:val="24"/>
        </w:rPr>
        <w:t>ε</w:t>
      </w:r>
      <w:r w:rsidRPr="00CB085D">
        <w:rPr>
          <w:rFonts w:eastAsia="Times New Roman"/>
          <w:szCs w:val="24"/>
        </w:rPr>
        <w:t>θνικής στρατηγικής</w:t>
      </w:r>
      <w:r>
        <w:rPr>
          <w:rFonts w:eastAsia="Times New Roman"/>
          <w:szCs w:val="24"/>
        </w:rPr>
        <w:t xml:space="preserve">. </w:t>
      </w:r>
    </w:p>
    <w:p w14:paraId="2ED8BDEF" w14:textId="77777777" w:rsidR="00C647AD" w:rsidRDefault="00D506E1">
      <w:pPr>
        <w:spacing w:after="0" w:line="600" w:lineRule="auto"/>
        <w:ind w:firstLine="720"/>
        <w:jc w:val="both"/>
        <w:rPr>
          <w:rFonts w:eastAsia="Times New Roman"/>
          <w:szCs w:val="24"/>
        </w:rPr>
      </w:pPr>
      <w:r>
        <w:rPr>
          <w:rFonts w:eastAsia="Times New Roman"/>
          <w:szCs w:val="24"/>
        </w:rPr>
        <w:t>Κύριε Τσίπρα, είστε Πρωθυπουργός. Θ</w:t>
      </w:r>
      <w:r w:rsidRPr="00CB085D">
        <w:rPr>
          <w:rFonts w:eastAsia="Times New Roman"/>
          <w:szCs w:val="24"/>
        </w:rPr>
        <w:t xml:space="preserve">έλω να σας θυμίσω </w:t>
      </w:r>
      <w:r>
        <w:rPr>
          <w:rFonts w:eastAsia="Times New Roman"/>
          <w:szCs w:val="24"/>
        </w:rPr>
        <w:t>αυτά τα λόγια. «Το</w:t>
      </w:r>
      <w:r w:rsidRPr="00CB085D">
        <w:rPr>
          <w:rFonts w:eastAsia="Times New Roman"/>
          <w:szCs w:val="24"/>
        </w:rPr>
        <w:t xml:space="preserve"> θέμα για την Ελλάδα ήταν πάντα η </w:t>
      </w:r>
      <w:r>
        <w:rPr>
          <w:rFonts w:eastAsia="Times New Roman"/>
          <w:szCs w:val="24"/>
        </w:rPr>
        <w:t>επεκτατική προπαγάνδα</w:t>
      </w:r>
      <w:r>
        <w:rPr>
          <w:rFonts w:eastAsia="Times New Roman"/>
          <w:szCs w:val="24"/>
        </w:rPr>
        <w:t xml:space="preserve"> των Σκοπίων,</w:t>
      </w:r>
      <w:r w:rsidRPr="00CB085D">
        <w:rPr>
          <w:rFonts w:eastAsia="Times New Roman"/>
          <w:szCs w:val="24"/>
        </w:rPr>
        <w:t xml:space="preserve"> με </w:t>
      </w:r>
      <w:r>
        <w:rPr>
          <w:rFonts w:eastAsia="Times New Roman"/>
          <w:szCs w:val="24"/>
        </w:rPr>
        <w:t>α</w:t>
      </w:r>
      <w:r w:rsidRPr="00CB085D">
        <w:rPr>
          <w:rFonts w:eastAsia="Times New Roman"/>
          <w:szCs w:val="24"/>
        </w:rPr>
        <w:t>ιχμή του δόρατος την</w:t>
      </w:r>
      <w:r>
        <w:rPr>
          <w:rFonts w:eastAsia="Times New Roman"/>
          <w:szCs w:val="24"/>
        </w:rPr>
        <w:t xml:space="preserve"> ανύπαρκτη μειονότητα και με συμπλήρωμα τις λέξεις</w:t>
      </w:r>
      <w:r w:rsidRPr="00CB085D">
        <w:rPr>
          <w:rFonts w:eastAsia="Times New Roman"/>
          <w:szCs w:val="24"/>
        </w:rPr>
        <w:t xml:space="preserve"> </w:t>
      </w:r>
      <w:r>
        <w:rPr>
          <w:rFonts w:eastAsia="Times New Roman"/>
          <w:szCs w:val="24"/>
        </w:rPr>
        <w:t>«Μ</w:t>
      </w:r>
      <w:r w:rsidRPr="00CB085D">
        <w:rPr>
          <w:rFonts w:eastAsia="Times New Roman"/>
          <w:szCs w:val="24"/>
        </w:rPr>
        <w:t>ακεδόνας</w:t>
      </w:r>
      <w:r>
        <w:rPr>
          <w:rFonts w:eastAsia="Times New Roman"/>
          <w:szCs w:val="24"/>
        </w:rPr>
        <w:t>»</w:t>
      </w:r>
      <w:r w:rsidRPr="00CB085D">
        <w:rPr>
          <w:rFonts w:eastAsia="Times New Roman"/>
          <w:szCs w:val="24"/>
        </w:rPr>
        <w:t xml:space="preserve"> </w:t>
      </w:r>
      <w:r>
        <w:rPr>
          <w:rFonts w:eastAsia="Times New Roman"/>
          <w:szCs w:val="24"/>
        </w:rPr>
        <w:t>ή</w:t>
      </w:r>
      <w:r w:rsidRPr="00CB085D">
        <w:rPr>
          <w:rFonts w:eastAsia="Times New Roman"/>
          <w:szCs w:val="24"/>
        </w:rPr>
        <w:t xml:space="preserve"> </w:t>
      </w:r>
      <w:r>
        <w:rPr>
          <w:rFonts w:eastAsia="Times New Roman"/>
          <w:szCs w:val="24"/>
        </w:rPr>
        <w:t>«</w:t>
      </w:r>
      <w:r w:rsidRPr="00CB085D">
        <w:rPr>
          <w:rFonts w:eastAsia="Times New Roman"/>
          <w:szCs w:val="24"/>
        </w:rPr>
        <w:t>Μακεδονία</w:t>
      </w:r>
      <w:r>
        <w:rPr>
          <w:rFonts w:eastAsia="Times New Roman"/>
          <w:szCs w:val="24"/>
        </w:rPr>
        <w:t>»</w:t>
      </w:r>
      <w:r w:rsidRPr="00CB085D">
        <w:rPr>
          <w:rFonts w:eastAsia="Times New Roman"/>
          <w:szCs w:val="24"/>
        </w:rPr>
        <w:t xml:space="preserve"> για τον προσδιορισμό </w:t>
      </w:r>
      <w:r>
        <w:rPr>
          <w:rFonts w:eastAsia="Times New Roman"/>
          <w:szCs w:val="24"/>
        </w:rPr>
        <w:t>συγκεκριμένης, διακριτής</w:t>
      </w:r>
      <w:r w:rsidRPr="00CB085D">
        <w:rPr>
          <w:rFonts w:eastAsia="Times New Roman"/>
          <w:szCs w:val="24"/>
        </w:rPr>
        <w:t xml:space="preserve"> εθνότητας</w:t>
      </w:r>
      <w:r>
        <w:rPr>
          <w:rFonts w:eastAsia="Times New Roman"/>
          <w:szCs w:val="24"/>
        </w:rPr>
        <w:t>. Α</w:t>
      </w:r>
      <w:r w:rsidRPr="00CB085D">
        <w:rPr>
          <w:rFonts w:eastAsia="Times New Roman"/>
          <w:szCs w:val="24"/>
        </w:rPr>
        <w:t>υτό είναι το πρόβλημα</w:t>
      </w:r>
      <w:r>
        <w:rPr>
          <w:rFonts w:eastAsia="Times New Roman"/>
          <w:szCs w:val="24"/>
        </w:rPr>
        <w:t>».</w:t>
      </w:r>
      <w:r w:rsidRPr="00CB085D">
        <w:rPr>
          <w:rFonts w:eastAsia="Times New Roman"/>
          <w:szCs w:val="24"/>
        </w:rPr>
        <w:t xml:space="preserve"> Κωνσταντίνος Μητσοτάκης</w:t>
      </w:r>
      <w:r>
        <w:rPr>
          <w:rFonts w:eastAsia="Times New Roman"/>
          <w:szCs w:val="24"/>
        </w:rPr>
        <w:t>,</w:t>
      </w:r>
      <w:r w:rsidRPr="00CB085D">
        <w:rPr>
          <w:rFonts w:eastAsia="Times New Roman"/>
          <w:szCs w:val="24"/>
        </w:rPr>
        <w:t xml:space="preserve"> 1993</w:t>
      </w:r>
      <w:r>
        <w:rPr>
          <w:rFonts w:eastAsia="Times New Roman"/>
          <w:szCs w:val="24"/>
        </w:rPr>
        <w:t>.</w:t>
      </w:r>
      <w:r w:rsidRPr="00CB085D">
        <w:rPr>
          <w:rFonts w:eastAsia="Times New Roman"/>
          <w:szCs w:val="24"/>
        </w:rPr>
        <w:t xml:space="preserve"> </w:t>
      </w:r>
    </w:p>
    <w:p w14:paraId="2ED8BDF0"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ο Πρόεδρος</w:t>
      </w:r>
      <w:r>
        <w:rPr>
          <w:rFonts w:eastAsia="Times New Roman"/>
          <w:szCs w:val="24"/>
        </w:rPr>
        <w:t xml:space="preserve"> της Νέας Δημοκρατίας κ. Κυριάκος Μητσοτάκης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2ED8BDF1" w14:textId="77777777" w:rsidR="00C647AD" w:rsidRDefault="00D506E1">
      <w:pPr>
        <w:spacing w:after="0" w:line="600" w:lineRule="auto"/>
        <w:ind w:firstLine="720"/>
        <w:jc w:val="both"/>
        <w:rPr>
          <w:rFonts w:eastAsia="Times New Roman"/>
          <w:szCs w:val="24"/>
        </w:rPr>
      </w:pPr>
      <w:r>
        <w:rPr>
          <w:rFonts w:eastAsia="Times New Roman"/>
          <w:szCs w:val="24"/>
        </w:rPr>
        <w:t xml:space="preserve">Ο </w:t>
      </w:r>
      <w:r w:rsidRPr="00CB085D">
        <w:rPr>
          <w:rFonts w:eastAsia="Times New Roman"/>
          <w:szCs w:val="24"/>
        </w:rPr>
        <w:t>Κωνσταντίνος Μητσοτάκης</w:t>
      </w:r>
      <w:r>
        <w:rPr>
          <w:rFonts w:eastAsia="Times New Roman"/>
          <w:szCs w:val="24"/>
        </w:rPr>
        <w:t xml:space="preserve"> είχε μ</w:t>
      </w:r>
      <w:r>
        <w:rPr>
          <w:rFonts w:eastAsia="Times New Roman"/>
          <w:szCs w:val="24"/>
        </w:rPr>
        <w:t>ί</w:t>
      </w:r>
      <w:r>
        <w:rPr>
          <w:rFonts w:eastAsia="Times New Roman"/>
          <w:szCs w:val="24"/>
        </w:rPr>
        <w:t>α μεγάλη ανησυχ</w:t>
      </w:r>
      <w:r>
        <w:rPr>
          <w:rFonts w:eastAsia="Times New Roman"/>
          <w:szCs w:val="24"/>
        </w:rPr>
        <w:t>ία. Δ</w:t>
      </w:r>
      <w:r w:rsidRPr="00CB085D">
        <w:rPr>
          <w:rFonts w:eastAsia="Times New Roman"/>
          <w:szCs w:val="24"/>
        </w:rPr>
        <w:t xml:space="preserve">ιέβλεπε τον κίνδυνο δίπλα </w:t>
      </w:r>
      <w:r>
        <w:rPr>
          <w:rFonts w:eastAsia="Times New Roman"/>
          <w:szCs w:val="24"/>
        </w:rPr>
        <w:t>στη θρησκευτική μειονότητα της Θ</w:t>
      </w:r>
      <w:r w:rsidRPr="00CB085D">
        <w:rPr>
          <w:rFonts w:eastAsia="Times New Roman"/>
          <w:szCs w:val="24"/>
        </w:rPr>
        <w:t>ράκης να προκύψει και μία δεύτερη μειονότητα</w:t>
      </w:r>
      <w:r>
        <w:rPr>
          <w:rFonts w:eastAsia="Times New Roman"/>
          <w:szCs w:val="24"/>
        </w:rPr>
        <w:t>,</w:t>
      </w:r>
      <w:r w:rsidRPr="00CB085D">
        <w:rPr>
          <w:rFonts w:eastAsia="Times New Roman"/>
          <w:szCs w:val="24"/>
        </w:rPr>
        <w:t xml:space="preserve"> μ</w:t>
      </w:r>
      <w:r>
        <w:rPr>
          <w:rFonts w:eastAsia="Times New Roman"/>
          <w:szCs w:val="24"/>
        </w:rPr>
        <w:t>ε εθνικά</w:t>
      </w:r>
      <w:r w:rsidRPr="00CB085D">
        <w:rPr>
          <w:rFonts w:eastAsia="Times New Roman"/>
          <w:szCs w:val="24"/>
        </w:rPr>
        <w:t xml:space="preserve"> χαρακτηριστικά</w:t>
      </w:r>
      <w:r>
        <w:rPr>
          <w:rFonts w:eastAsia="Times New Roman"/>
          <w:szCs w:val="24"/>
        </w:rPr>
        <w:t>.</w:t>
      </w:r>
      <w:r w:rsidRPr="00CB085D">
        <w:rPr>
          <w:rFonts w:eastAsia="Times New Roman"/>
          <w:szCs w:val="24"/>
        </w:rPr>
        <w:t xml:space="preserve"> </w:t>
      </w:r>
      <w:r>
        <w:rPr>
          <w:rFonts w:eastAsia="Times New Roman"/>
          <w:szCs w:val="24"/>
        </w:rPr>
        <w:t>Γι’</w:t>
      </w:r>
      <w:r w:rsidRPr="00CB085D">
        <w:rPr>
          <w:rFonts w:eastAsia="Times New Roman"/>
          <w:szCs w:val="24"/>
        </w:rPr>
        <w:t xml:space="preserve"> αυτό</w:t>
      </w:r>
      <w:r>
        <w:rPr>
          <w:rFonts w:eastAsia="Times New Roman"/>
          <w:szCs w:val="24"/>
        </w:rPr>
        <w:t>,</w:t>
      </w:r>
      <w:r w:rsidRPr="00CB085D">
        <w:rPr>
          <w:rFonts w:eastAsia="Times New Roman"/>
          <w:szCs w:val="24"/>
        </w:rPr>
        <w:t xml:space="preserve"> και παρότι ο ίδιος είχε δεχθεί στο μυαλό του την </w:t>
      </w:r>
      <w:r>
        <w:rPr>
          <w:rFonts w:eastAsia="Times New Roman"/>
          <w:szCs w:val="24"/>
        </w:rPr>
        <w:t>έννοια</w:t>
      </w:r>
      <w:r w:rsidRPr="00CB085D">
        <w:rPr>
          <w:rFonts w:eastAsia="Times New Roman"/>
          <w:szCs w:val="24"/>
        </w:rPr>
        <w:t xml:space="preserve"> της σύνθετης ονομασίας</w:t>
      </w:r>
      <w:r>
        <w:rPr>
          <w:rFonts w:eastAsia="Times New Roman"/>
          <w:szCs w:val="24"/>
        </w:rPr>
        <w:t>,</w:t>
      </w:r>
      <w:r w:rsidRPr="00CB085D">
        <w:rPr>
          <w:rFonts w:eastAsia="Times New Roman"/>
          <w:szCs w:val="24"/>
        </w:rPr>
        <w:t xml:space="preserve"> απέκρουε κάθε έννοια </w:t>
      </w:r>
      <w:r>
        <w:rPr>
          <w:rFonts w:eastAsia="Times New Roman"/>
          <w:szCs w:val="24"/>
        </w:rPr>
        <w:t>«</w:t>
      </w:r>
      <w:r w:rsidRPr="00CB085D">
        <w:rPr>
          <w:rFonts w:eastAsia="Times New Roman"/>
          <w:szCs w:val="24"/>
        </w:rPr>
        <w:t>μακεδονικής</w:t>
      </w:r>
      <w:r>
        <w:rPr>
          <w:rFonts w:eastAsia="Times New Roman"/>
          <w:szCs w:val="24"/>
        </w:rPr>
        <w:t>»</w:t>
      </w:r>
      <w:r w:rsidRPr="00CB085D">
        <w:rPr>
          <w:rFonts w:eastAsia="Times New Roman"/>
          <w:szCs w:val="24"/>
        </w:rPr>
        <w:t xml:space="preserve"> ταυτότητας</w:t>
      </w:r>
      <w:r>
        <w:rPr>
          <w:rFonts w:eastAsia="Times New Roman"/>
          <w:szCs w:val="24"/>
        </w:rPr>
        <w:t>,</w:t>
      </w:r>
      <w:r w:rsidRPr="00CB085D">
        <w:rPr>
          <w:rFonts w:eastAsia="Times New Roman"/>
          <w:szCs w:val="24"/>
        </w:rPr>
        <w:t xml:space="preserve"> εθνότητας και γλώσσας</w:t>
      </w:r>
      <w:r>
        <w:rPr>
          <w:rFonts w:eastAsia="Times New Roman"/>
          <w:szCs w:val="24"/>
        </w:rPr>
        <w:t>.</w:t>
      </w:r>
    </w:p>
    <w:p w14:paraId="2ED8BDF2" w14:textId="77777777" w:rsidR="00C647AD" w:rsidRDefault="00D506E1">
      <w:pPr>
        <w:spacing w:after="0" w:line="600" w:lineRule="auto"/>
        <w:ind w:firstLine="720"/>
        <w:jc w:val="both"/>
        <w:rPr>
          <w:rFonts w:eastAsia="Times New Roman"/>
          <w:szCs w:val="24"/>
        </w:rPr>
      </w:pPr>
      <w:r>
        <w:rPr>
          <w:rFonts w:eastAsia="Times New Roman"/>
          <w:szCs w:val="24"/>
        </w:rPr>
        <w:t>Θ</w:t>
      </w:r>
      <w:r w:rsidRPr="00CB085D">
        <w:rPr>
          <w:rFonts w:eastAsia="Times New Roman"/>
          <w:szCs w:val="24"/>
        </w:rPr>
        <w:t>α έρθετε να μου πείτε</w:t>
      </w:r>
      <w:r>
        <w:rPr>
          <w:rFonts w:eastAsia="Times New Roman"/>
          <w:szCs w:val="24"/>
        </w:rPr>
        <w:t>,</w:t>
      </w:r>
      <w:r w:rsidRPr="00CB085D">
        <w:rPr>
          <w:rFonts w:eastAsia="Times New Roman"/>
          <w:szCs w:val="24"/>
        </w:rPr>
        <w:t xml:space="preserve"> </w:t>
      </w:r>
      <w:r>
        <w:rPr>
          <w:rFonts w:eastAsia="Times New Roman"/>
          <w:szCs w:val="24"/>
        </w:rPr>
        <w:t>κ</w:t>
      </w:r>
      <w:r w:rsidRPr="00CB085D">
        <w:rPr>
          <w:rFonts w:eastAsia="Times New Roman"/>
          <w:szCs w:val="24"/>
        </w:rPr>
        <w:t>ύριε Τσίπρα</w:t>
      </w:r>
      <w:r>
        <w:rPr>
          <w:rFonts w:eastAsia="Times New Roman"/>
          <w:szCs w:val="24"/>
        </w:rPr>
        <w:t>: Τι</w:t>
      </w:r>
      <w:r w:rsidRPr="00CB085D">
        <w:rPr>
          <w:rFonts w:eastAsia="Times New Roman"/>
          <w:szCs w:val="24"/>
        </w:rPr>
        <w:t xml:space="preserve"> είναι αυτά που λες για </w:t>
      </w:r>
      <w:r>
        <w:rPr>
          <w:rFonts w:eastAsia="Times New Roman"/>
          <w:szCs w:val="24"/>
        </w:rPr>
        <w:t>«</w:t>
      </w:r>
      <w:r w:rsidRPr="00CB085D">
        <w:rPr>
          <w:rFonts w:eastAsia="Times New Roman"/>
          <w:szCs w:val="24"/>
        </w:rPr>
        <w:t>μακεδονική</w:t>
      </w:r>
      <w:r>
        <w:rPr>
          <w:rFonts w:eastAsia="Times New Roman"/>
          <w:szCs w:val="24"/>
        </w:rPr>
        <w:t>»</w:t>
      </w:r>
      <w:r w:rsidRPr="00CB085D">
        <w:rPr>
          <w:rFonts w:eastAsia="Times New Roman"/>
          <w:szCs w:val="24"/>
        </w:rPr>
        <w:t xml:space="preserve"> μειονότητα στη </w:t>
      </w:r>
      <w:r>
        <w:rPr>
          <w:rFonts w:eastAsia="Times New Roman"/>
          <w:szCs w:val="24"/>
        </w:rPr>
        <w:t>β</w:t>
      </w:r>
      <w:r w:rsidRPr="00CB085D">
        <w:rPr>
          <w:rFonts w:eastAsia="Times New Roman"/>
          <w:szCs w:val="24"/>
        </w:rPr>
        <w:t>όρεια Ελλάδα</w:t>
      </w:r>
      <w:r>
        <w:rPr>
          <w:rFonts w:eastAsia="Times New Roman"/>
          <w:szCs w:val="24"/>
        </w:rPr>
        <w:t>;</w:t>
      </w:r>
      <w:r w:rsidRPr="00CB085D">
        <w:rPr>
          <w:rFonts w:eastAsia="Times New Roman"/>
          <w:szCs w:val="24"/>
        </w:rPr>
        <w:t xml:space="preserve"> </w:t>
      </w:r>
      <w:r>
        <w:rPr>
          <w:rFonts w:eastAsia="Times New Roman"/>
          <w:szCs w:val="24"/>
        </w:rPr>
        <w:t xml:space="preserve">Ήδη κάποιοι έχουν φροντίσει, </w:t>
      </w:r>
      <w:r w:rsidRPr="00CB085D">
        <w:rPr>
          <w:rFonts w:eastAsia="Times New Roman"/>
          <w:szCs w:val="24"/>
        </w:rPr>
        <w:t xml:space="preserve">με αναρτήσεις </w:t>
      </w:r>
      <w:r>
        <w:rPr>
          <w:rFonts w:eastAsia="Times New Roman"/>
          <w:szCs w:val="24"/>
        </w:rPr>
        <w:t>τους,</w:t>
      </w:r>
      <w:r w:rsidRPr="00CB085D">
        <w:rPr>
          <w:rFonts w:eastAsia="Times New Roman"/>
          <w:szCs w:val="24"/>
        </w:rPr>
        <w:t xml:space="preserve"> αυτοπροσδιορ</w:t>
      </w:r>
      <w:r>
        <w:rPr>
          <w:rFonts w:eastAsia="Times New Roman"/>
          <w:szCs w:val="24"/>
        </w:rPr>
        <w:t>ιζόμενοι</w:t>
      </w:r>
      <w:r w:rsidRPr="00CB085D">
        <w:rPr>
          <w:rFonts w:eastAsia="Times New Roman"/>
          <w:szCs w:val="24"/>
        </w:rPr>
        <w:t xml:space="preserve"> </w:t>
      </w:r>
      <w:r>
        <w:rPr>
          <w:rFonts w:eastAsia="Times New Roman"/>
          <w:szCs w:val="24"/>
        </w:rPr>
        <w:t>ως</w:t>
      </w:r>
      <w:r w:rsidRPr="00CB085D">
        <w:rPr>
          <w:rFonts w:eastAsia="Times New Roman"/>
          <w:szCs w:val="24"/>
        </w:rPr>
        <w:t xml:space="preserve"> τα μέλη της </w:t>
      </w:r>
      <w:r>
        <w:rPr>
          <w:rFonts w:eastAsia="Times New Roman"/>
          <w:szCs w:val="24"/>
        </w:rPr>
        <w:t>«</w:t>
      </w:r>
      <w:r w:rsidRPr="00CB085D">
        <w:rPr>
          <w:rFonts w:eastAsia="Times New Roman"/>
          <w:szCs w:val="24"/>
        </w:rPr>
        <w:t>εθνικής μακεδον</w:t>
      </w:r>
      <w:r w:rsidRPr="00CB085D">
        <w:rPr>
          <w:rFonts w:eastAsia="Times New Roman"/>
          <w:szCs w:val="24"/>
        </w:rPr>
        <w:t>ικής μειονότητας</w:t>
      </w:r>
      <w:r>
        <w:rPr>
          <w:rFonts w:eastAsia="Times New Roman"/>
          <w:szCs w:val="24"/>
        </w:rPr>
        <w:t>»,</w:t>
      </w:r>
      <w:r w:rsidRPr="00CB085D">
        <w:rPr>
          <w:rFonts w:eastAsia="Times New Roman"/>
          <w:szCs w:val="24"/>
        </w:rPr>
        <w:t xml:space="preserve"> να πανηγυρίζουν για τη </w:t>
      </w:r>
      <w:r>
        <w:rPr>
          <w:rFonts w:eastAsia="Times New Roman"/>
          <w:szCs w:val="24"/>
        </w:rPr>
        <w:t>σ</w:t>
      </w:r>
      <w:r w:rsidRPr="00CB085D">
        <w:rPr>
          <w:rFonts w:eastAsia="Times New Roman"/>
          <w:szCs w:val="24"/>
        </w:rPr>
        <w:t>υμφωνία την οποία εσείς υπογράψατε</w:t>
      </w:r>
      <w:r>
        <w:rPr>
          <w:rFonts w:eastAsia="Times New Roman"/>
          <w:szCs w:val="24"/>
        </w:rPr>
        <w:t>.</w:t>
      </w:r>
      <w:r w:rsidRPr="00CB085D">
        <w:rPr>
          <w:rFonts w:eastAsia="Times New Roman"/>
          <w:szCs w:val="24"/>
        </w:rPr>
        <w:t xml:space="preserve"> </w:t>
      </w:r>
      <w:r>
        <w:rPr>
          <w:rFonts w:eastAsia="Times New Roman"/>
          <w:szCs w:val="24"/>
        </w:rPr>
        <w:t>Σ</w:t>
      </w:r>
      <w:r w:rsidRPr="00CB085D">
        <w:rPr>
          <w:rFonts w:eastAsia="Times New Roman"/>
          <w:szCs w:val="24"/>
        </w:rPr>
        <w:t xml:space="preserve">ήμερα </w:t>
      </w:r>
      <w:r>
        <w:rPr>
          <w:rFonts w:eastAsia="Times New Roman"/>
          <w:szCs w:val="24"/>
        </w:rPr>
        <w:t xml:space="preserve">το έκαναν. </w:t>
      </w:r>
    </w:p>
    <w:p w14:paraId="2ED8BDF3"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w:t>
      </w:r>
      <w:r>
        <w:rPr>
          <w:rFonts w:eastAsia="Times New Roman"/>
          <w:szCs w:val="24"/>
        </w:rPr>
        <w:t>μήματος Γραμματείας της Διεύθυνσης Στενογραφίας και Πρακτικών της Βουλής)</w:t>
      </w:r>
    </w:p>
    <w:p w14:paraId="2ED8BDF4"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BDF5" w14:textId="77777777" w:rsidR="00C647AD" w:rsidRDefault="00D506E1">
      <w:pPr>
        <w:spacing w:after="0" w:line="600" w:lineRule="auto"/>
        <w:ind w:firstLine="720"/>
        <w:jc w:val="both"/>
        <w:rPr>
          <w:rFonts w:eastAsia="Times New Roman"/>
          <w:szCs w:val="24"/>
        </w:rPr>
      </w:pPr>
      <w:r>
        <w:rPr>
          <w:rFonts w:eastAsia="Times New Roman"/>
          <w:szCs w:val="24"/>
        </w:rPr>
        <w:t>Ε</w:t>
      </w:r>
      <w:r w:rsidRPr="00CB085D">
        <w:rPr>
          <w:rFonts w:eastAsia="Times New Roman"/>
          <w:szCs w:val="24"/>
        </w:rPr>
        <w:t xml:space="preserve">κεί μας οδηγεί η πολιτική </w:t>
      </w:r>
      <w:r>
        <w:rPr>
          <w:rFonts w:eastAsia="Times New Roman"/>
          <w:szCs w:val="24"/>
        </w:rPr>
        <w:t>σας, κύριε Τσίπρα.</w:t>
      </w:r>
      <w:r w:rsidRPr="00CB085D">
        <w:rPr>
          <w:rFonts w:eastAsia="Times New Roman"/>
          <w:szCs w:val="24"/>
        </w:rPr>
        <w:t xml:space="preserve"> </w:t>
      </w:r>
      <w:r>
        <w:rPr>
          <w:rFonts w:eastAsia="Times New Roman"/>
          <w:szCs w:val="24"/>
        </w:rPr>
        <w:t>Θ</w:t>
      </w:r>
      <w:r w:rsidRPr="00CB085D">
        <w:rPr>
          <w:rFonts w:eastAsia="Times New Roman"/>
          <w:szCs w:val="24"/>
        </w:rPr>
        <w:t>α τα βρούμε μπροστά μας αυτά τα προβλήματα σε βάθος χρόνου</w:t>
      </w:r>
      <w:r>
        <w:rPr>
          <w:rFonts w:eastAsia="Times New Roman"/>
          <w:szCs w:val="24"/>
        </w:rPr>
        <w:t>.</w:t>
      </w:r>
      <w:r w:rsidRPr="00CB085D">
        <w:rPr>
          <w:rFonts w:eastAsia="Times New Roman"/>
          <w:szCs w:val="24"/>
        </w:rPr>
        <w:t xml:space="preserve"> </w:t>
      </w:r>
    </w:p>
    <w:p w14:paraId="2ED8BDF6" w14:textId="77777777" w:rsidR="00C647AD" w:rsidRDefault="00D506E1">
      <w:pPr>
        <w:spacing w:after="0" w:line="600" w:lineRule="auto"/>
        <w:ind w:firstLine="720"/>
        <w:jc w:val="both"/>
        <w:rPr>
          <w:rFonts w:eastAsia="Times New Roman"/>
          <w:szCs w:val="24"/>
        </w:rPr>
      </w:pPr>
      <w:r>
        <w:rPr>
          <w:rFonts w:eastAsia="Times New Roman"/>
          <w:szCs w:val="24"/>
        </w:rPr>
        <w:t>Είστε επίσης</w:t>
      </w:r>
      <w:r w:rsidRPr="00CB085D">
        <w:rPr>
          <w:rFonts w:eastAsia="Times New Roman"/>
          <w:szCs w:val="24"/>
        </w:rPr>
        <w:t xml:space="preserve"> και Υπουργός Εξωτερικών</w:t>
      </w:r>
      <w:r>
        <w:rPr>
          <w:rFonts w:eastAsia="Times New Roman"/>
          <w:szCs w:val="24"/>
        </w:rPr>
        <w:t>. Θα σας διαβάσω, λοιπόν, ένα</w:t>
      </w:r>
      <w:r w:rsidRPr="00CB085D">
        <w:rPr>
          <w:rFonts w:eastAsia="Times New Roman"/>
          <w:szCs w:val="24"/>
        </w:rPr>
        <w:t xml:space="preserve"> ενδιαφέρον </w:t>
      </w:r>
      <w:r>
        <w:rPr>
          <w:rFonts w:eastAsia="Times New Roman"/>
          <w:szCs w:val="24"/>
        </w:rPr>
        <w:t xml:space="preserve">απόσπασμα από ένα έγγραφο του Υπουργείου Εξωτερικών, για να δούμε αν πραγματικά η πολιτική η δική σας </w:t>
      </w:r>
      <w:r w:rsidRPr="00CB085D">
        <w:rPr>
          <w:rFonts w:eastAsia="Times New Roman"/>
          <w:szCs w:val="24"/>
        </w:rPr>
        <w:t>αποτελεί όντως συνέχεια παλιών πολιτικών</w:t>
      </w:r>
      <w:r>
        <w:rPr>
          <w:rFonts w:eastAsia="Times New Roman"/>
          <w:szCs w:val="24"/>
        </w:rPr>
        <w:t>,</w:t>
      </w:r>
      <w:r w:rsidRPr="00CB085D">
        <w:rPr>
          <w:rFonts w:eastAsia="Times New Roman"/>
          <w:szCs w:val="24"/>
        </w:rPr>
        <w:t xml:space="preserve"> όπως ισχυριστήκ</w:t>
      </w:r>
      <w:r>
        <w:rPr>
          <w:rFonts w:eastAsia="Times New Roman"/>
          <w:szCs w:val="24"/>
        </w:rPr>
        <w:t xml:space="preserve">ατε. </w:t>
      </w:r>
      <w:r w:rsidRPr="00CB085D">
        <w:rPr>
          <w:rFonts w:eastAsia="Times New Roman"/>
          <w:szCs w:val="24"/>
        </w:rPr>
        <w:t xml:space="preserve"> </w:t>
      </w:r>
    </w:p>
    <w:p w14:paraId="2ED8BDF7" w14:textId="77777777" w:rsidR="00C647AD" w:rsidRDefault="00D506E1">
      <w:pPr>
        <w:spacing w:after="0" w:line="600" w:lineRule="auto"/>
        <w:ind w:firstLine="720"/>
        <w:jc w:val="both"/>
        <w:rPr>
          <w:rFonts w:eastAsia="Times New Roman"/>
          <w:szCs w:val="24"/>
        </w:rPr>
      </w:pPr>
      <w:r>
        <w:rPr>
          <w:rFonts w:eastAsia="Times New Roman"/>
          <w:szCs w:val="24"/>
        </w:rPr>
        <w:t>Σ</w:t>
      </w:r>
      <w:r w:rsidRPr="00CB085D">
        <w:rPr>
          <w:rFonts w:eastAsia="Times New Roman"/>
          <w:szCs w:val="24"/>
        </w:rPr>
        <w:t>ας μίλησα ήδη για την πο</w:t>
      </w:r>
      <w:r w:rsidRPr="00CB085D">
        <w:rPr>
          <w:rFonts w:eastAsia="Times New Roman"/>
          <w:szCs w:val="24"/>
        </w:rPr>
        <w:t>λιτική της Νέας Δημοκρατίας</w:t>
      </w:r>
      <w:r>
        <w:rPr>
          <w:rFonts w:eastAsia="Times New Roman"/>
          <w:szCs w:val="24"/>
        </w:rPr>
        <w:t>.</w:t>
      </w:r>
      <w:r w:rsidRPr="00CB085D">
        <w:rPr>
          <w:rFonts w:eastAsia="Times New Roman"/>
          <w:szCs w:val="24"/>
        </w:rPr>
        <w:t xml:space="preserve"> </w:t>
      </w:r>
      <w:r>
        <w:rPr>
          <w:rFonts w:eastAsia="Times New Roman"/>
          <w:szCs w:val="24"/>
        </w:rPr>
        <w:t>Π</w:t>
      </w:r>
      <w:r w:rsidRPr="00CB085D">
        <w:rPr>
          <w:rFonts w:eastAsia="Times New Roman"/>
          <w:szCs w:val="24"/>
        </w:rPr>
        <w:t>άμε να δούμε τώρα τι έλεγε το ΠΑΣΟΚ</w:t>
      </w:r>
      <w:r>
        <w:rPr>
          <w:rFonts w:eastAsia="Times New Roman"/>
          <w:szCs w:val="24"/>
        </w:rPr>
        <w:t>.</w:t>
      </w:r>
      <w:r w:rsidRPr="00CB085D">
        <w:rPr>
          <w:rFonts w:eastAsia="Times New Roman"/>
          <w:szCs w:val="24"/>
        </w:rPr>
        <w:t xml:space="preserve"> </w:t>
      </w:r>
      <w:r>
        <w:rPr>
          <w:rFonts w:eastAsia="Times New Roman"/>
          <w:szCs w:val="24"/>
        </w:rPr>
        <w:t>«Η Ελλάδα δεν θέτει ούτε εδαφικές ούτε μειονοτικές δι</w:t>
      </w:r>
      <w:r w:rsidRPr="00CB085D">
        <w:rPr>
          <w:rFonts w:eastAsia="Times New Roman"/>
          <w:szCs w:val="24"/>
        </w:rPr>
        <w:t>εκδικήσ</w:t>
      </w:r>
      <w:r>
        <w:rPr>
          <w:rFonts w:eastAsia="Times New Roman"/>
          <w:szCs w:val="24"/>
        </w:rPr>
        <w:t xml:space="preserve">εις </w:t>
      </w:r>
      <w:r w:rsidRPr="00CB085D">
        <w:rPr>
          <w:rFonts w:eastAsia="Times New Roman"/>
          <w:szCs w:val="24"/>
        </w:rPr>
        <w:t>στα μακεδονικά εδάφη της Γιουγκοσλαβίας και της Βουλγαρίας</w:t>
      </w:r>
      <w:r>
        <w:rPr>
          <w:rFonts w:eastAsia="Times New Roman"/>
          <w:szCs w:val="24"/>
        </w:rPr>
        <w:t>, αλλά</w:t>
      </w:r>
      <w:r w:rsidRPr="00CB085D">
        <w:rPr>
          <w:rFonts w:eastAsia="Times New Roman"/>
          <w:szCs w:val="24"/>
        </w:rPr>
        <w:t xml:space="preserve"> και δεν δέχεται ύπαρξη </w:t>
      </w:r>
      <w:r>
        <w:rPr>
          <w:rFonts w:eastAsia="Times New Roman"/>
          <w:szCs w:val="24"/>
        </w:rPr>
        <w:t>«</w:t>
      </w:r>
      <w:r w:rsidRPr="00CB085D">
        <w:rPr>
          <w:rFonts w:eastAsia="Times New Roman"/>
          <w:szCs w:val="24"/>
        </w:rPr>
        <w:t>μακεδονικής</w:t>
      </w:r>
      <w:r>
        <w:rPr>
          <w:rFonts w:eastAsia="Times New Roman"/>
          <w:szCs w:val="24"/>
        </w:rPr>
        <w:t>»</w:t>
      </w:r>
      <w:r w:rsidRPr="00CB085D">
        <w:rPr>
          <w:rFonts w:eastAsia="Times New Roman"/>
          <w:szCs w:val="24"/>
        </w:rPr>
        <w:t xml:space="preserve"> μειονότητας στο έδαφός </w:t>
      </w:r>
      <w:r>
        <w:rPr>
          <w:rFonts w:eastAsia="Times New Roman"/>
          <w:szCs w:val="24"/>
        </w:rPr>
        <w:t>της». «Δεν αναγνωρίζει» -ε</w:t>
      </w:r>
      <w:r w:rsidRPr="00CB085D">
        <w:rPr>
          <w:rFonts w:eastAsia="Times New Roman"/>
          <w:szCs w:val="24"/>
        </w:rPr>
        <w:t>παναλαμβάνω</w:t>
      </w:r>
      <w:r>
        <w:rPr>
          <w:rFonts w:eastAsia="Times New Roman"/>
          <w:szCs w:val="24"/>
        </w:rPr>
        <w:t>,</w:t>
      </w:r>
      <w:r w:rsidRPr="00CB085D">
        <w:rPr>
          <w:rFonts w:eastAsia="Times New Roman"/>
          <w:szCs w:val="24"/>
        </w:rPr>
        <w:t xml:space="preserve"> </w:t>
      </w:r>
      <w:r>
        <w:rPr>
          <w:rFonts w:eastAsia="Times New Roman"/>
          <w:szCs w:val="24"/>
        </w:rPr>
        <w:t>«</w:t>
      </w:r>
      <w:r w:rsidRPr="00CB085D">
        <w:rPr>
          <w:rFonts w:eastAsia="Times New Roman"/>
          <w:szCs w:val="24"/>
        </w:rPr>
        <w:t xml:space="preserve">δεν αναγνωρίζει την ύπαρξη </w:t>
      </w:r>
      <w:r>
        <w:rPr>
          <w:rFonts w:eastAsia="Times New Roman"/>
          <w:szCs w:val="24"/>
        </w:rPr>
        <w:t>«μ</w:t>
      </w:r>
      <w:r w:rsidRPr="00CB085D">
        <w:rPr>
          <w:rFonts w:eastAsia="Times New Roman"/>
          <w:szCs w:val="24"/>
        </w:rPr>
        <w:t>ακεδονικού</w:t>
      </w:r>
      <w:r>
        <w:rPr>
          <w:rFonts w:eastAsia="Times New Roman"/>
          <w:szCs w:val="24"/>
        </w:rPr>
        <w:t>»</w:t>
      </w:r>
      <w:r w:rsidRPr="00CB085D">
        <w:rPr>
          <w:rFonts w:eastAsia="Times New Roman"/>
          <w:szCs w:val="24"/>
        </w:rPr>
        <w:t xml:space="preserve"> έθνους</w:t>
      </w:r>
      <w:r>
        <w:rPr>
          <w:rFonts w:eastAsia="Times New Roman"/>
          <w:szCs w:val="24"/>
        </w:rPr>
        <w:t>,</w:t>
      </w:r>
      <w:r w:rsidRPr="00CB085D">
        <w:rPr>
          <w:rFonts w:eastAsia="Times New Roman"/>
          <w:szCs w:val="24"/>
        </w:rPr>
        <w:t xml:space="preserve"> γλώσσας </w:t>
      </w:r>
      <w:r>
        <w:rPr>
          <w:rFonts w:eastAsia="Times New Roman"/>
          <w:szCs w:val="24"/>
        </w:rPr>
        <w:t>κ</w:t>
      </w:r>
      <w:r>
        <w:rPr>
          <w:rFonts w:eastAsia="Times New Roman"/>
          <w:szCs w:val="24"/>
        </w:rPr>
        <w:t>.</w:t>
      </w:r>
      <w:r>
        <w:rPr>
          <w:rFonts w:eastAsia="Times New Roman"/>
          <w:szCs w:val="24"/>
        </w:rPr>
        <w:t>λπ.».</w:t>
      </w:r>
      <w:r w:rsidRPr="00CB085D">
        <w:rPr>
          <w:rFonts w:eastAsia="Times New Roman"/>
          <w:szCs w:val="24"/>
        </w:rPr>
        <w:t xml:space="preserve"> </w:t>
      </w:r>
      <w:r>
        <w:rPr>
          <w:rFonts w:eastAsia="Times New Roman"/>
          <w:szCs w:val="24"/>
        </w:rPr>
        <w:t>Ξ</w:t>
      </w:r>
      <w:r w:rsidRPr="00CB085D">
        <w:rPr>
          <w:rFonts w:eastAsia="Times New Roman"/>
          <w:szCs w:val="24"/>
        </w:rPr>
        <w:t xml:space="preserve">έρετε </w:t>
      </w:r>
      <w:r>
        <w:rPr>
          <w:rFonts w:eastAsia="Times New Roman"/>
          <w:szCs w:val="24"/>
        </w:rPr>
        <w:t>π</w:t>
      </w:r>
      <w:r w:rsidRPr="00CB085D">
        <w:rPr>
          <w:rFonts w:eastAsia="Times New Roman"/>
          <w:szCs w:val="24"/>
        </w:rPr>
        <w:t>οιος το έχει γράψει αυτό</w:t>
      </w:r>
      <w:r>
        <w:rPr>
          <w:rFonts w:eastAsia="Times New Roman"/>
          <w:szCs w:val="24"/>
        </w:rPr>
        <w:t>; Ο</w:t>
      </w:r>
      <w:r w:rsidRPr="00CB085D">
        <w:rPr>
          <w:rFonts w:eastAsia="Times New Roman"/>
          <w:szCs w:val="24"/>
        </w:rPr>
        <w:t xml:space="preserve"> Γιάννης Χαραλαμπόπουλος</w:t>
      </w:r>
      <w:r>
        <w:rPr>
          <w:rFonts w:eastAsia="Times New Roman"/>
          <w:szCs w:val="24"/>
        </w:rPr>
        <w:t>,</w:t>
      </w:r>
      <w:r w:rsidRPr="00CB085D">
        <w:rPr>
          <w:rFonts w:eastAsia="Times New Roman"/>
          <w:szCs w:val="24"/>
        </w:rPr>
        <w:t xml:space="preserve"> </w:t>
      </w:r>
      <w:r>
        <w:rPr>
          <w:rFonts w:eastAsia="Times New Roman"/>
          <w:szCs w:val="24"/>
        </w:rPr>
        <w:t>Υ</w:t>
      </w:r>
      <w:r w:rsidRPr="00CB085D">
        <w:rPr>
          <w:rFonts w:eastAsia="Times New Roman"/>
          <w:szCs w:val="24"/>
        </w:rPr>
        <w:t>πουργός του ΠΑΣΟΚ το 1983</w:t>
      </w:r>
      <w:r>
        <w:rPr>
          <w:rFonts w:eastAsia="Times New Roman"/>
          <w:szCs w:val="24"/>
        </w:rPr>
        <w:t xml:space="preserve">. </w:t>
      </w:r>
      <w:r w:rsidRPr="00CB085D">
        <w:rPr>
          <w:rFonts w:eastAsia="Times New Roman"/>
          <w:szCs w:val="24"/>
        </w:rPr>
        <w:t xml:space="preserve"> </w:t>
      </w:r>
    </w:p>
    <w:p w14:paraId="2ED8BDF8"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ο Πρόεδρος της Νέας Δημοκρατίας κ. Κυριάκος</w:t>
      </w:r>
      <w:r>
        <w:rPr>
          <w:rFonts w:eastAsia="Times New Roman"/>
          <w:szCs w:val="24"/>
        </w:rPr>
        <w:t xml:space="preserve">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DF9" w14:textId="77777777" w:rsidR="00C647AD" w:rsidRDefault="00D506E1">
      <w:pPr>
        <w:spacing w:after="0" w:line="600" w:lineRule="auto"/>
        <w:ind w:firstLine="720"/>
        <w:jc w:val="both"/>
        <w:rPr>
          <w:rFonts w:eastAsia="Times New Roman"/>
          <w:szCs w:val="24"/>
        </w:rPr>
      </w:pPr>
      <w:r>
        <w:rPr>
          <w:rFonts w:eastAsia="Times New Roman"/>
          <w:szCs w:val="24"/>
        </w:rPr>
        <w:t xml:space="preserve">Πάγια και διακομματική ήταν η πολιτική αυτή, </w:t>
      </w:r>
      <w:r w:rsidRPr="00CB085D">
        <w:rPr>
          <w:rFonts w:eastAsia="Times New Roman"/>
          <w:szCs w:val="24"/>
        </w:rPr>
        <w:t>την οποία εσείς εγκαταλείψατε</w:t>
      </w:r>
      <w:r>
        <w:rPr>
          <w:rFonts w:eastAsia="Times New Roman"/>
          <w:szCs w:val="24"/>
        </w:rPr>
        <w:t>,</w:t>
      </w:r>
      <w:r w:rsidRPr="00CB085D">
        <w:rPr>
          <w:rFonts w:eastAsia="Times New Roman"/>
          <w:szCs w:val="24"/>
        </w:rPr>
        <w:t xml:space="preserve"> γιατί </w:t>
      </w:r>
      <w:r>
        <w:rPr>
          <w:rFonts w:eastAsia="Times New Roman"/>
          <w:szCs w:val="24"/>
        </w:rPr>
        <w:t>εί</w:t>
      </w:r>
      <w:r>
        <w:rPr>
          <w:rFonts w:eastAsia="Times New Roman"/>
          <w:szCs w:val="24"/>
        </w:rPr>
        <w:t xml:space="preserve">πατε «ναι» </w:t>
      </w:r>
      <w:r w:rsidRPr="00CB085D">
        <w:rPr>
          <w:rFonts w:eastAsia="Times New Roman"/>
          <w:szCs w:val="24"/>
        </w:rPr>
        <w:t xml:space="preserve">εκεί που όλοι οι προηγούμενοι είχαν πει </w:t>
      </w:r>
      <w:r>
        <w:rPr>
          <w:rFonts w:eastAsia="Times New Roman"/>
          <w:szCs w:val="24"/>
        </w:rPr>
        <w:t>«</w:t>
      </w:r>
      <w:r w:rsidRPr="00CB085D">
        <w:rPr>
          <w:rFonts w:eastAsia="Times New Roman"/>
          <w:szCs w:val="24"/>
        </w:rPr>
        <w:t>όχι</w:t>
      </w:r>
      <w:r>
        <w:rPr>
          <w:rFonts w:eastAsia="Times New Roman"/>
          <w:szCs w:val="24"/>
        </w:rPr>
        <w:t>».</w:t>
      </w:r>
    </w:p>
    <w:p w14:paraId="2ED8BDFA"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BDFB" w14:textId="77777777" w:rsidR="00C647AD" w:rsidRDefault="00D506E1">
      <w:pPr>
        <w:spacing w:after="0" w:line="600" w:lineRule="auto"/>
        <w:ind w:firstLine="720"/>
        <w:jc w:val="both"/>
        <w:rPr>
          <w:rFonts w:eastAsia="Times New Roman"/>
          <w:szCs w:val="24"/>
        </w:rPr>
      </w:pPr>
      <w:r>
        <w:rPr>
          <w:rFonts w:eastAsia="Times New Roman"/>
          <w:szCs w:val="24"/>
        </w:rPr>
        <w:t xml:space="preserve">Και αναρωτιέμαι: Θα μπορούσε κάποιος να ισχυριστεί ότι, εντάξει, </w:t>
      </w:r>
      <w:r w:rsidRPr="00CB085D">
        <w:rPr>
          <w:rFonts w:eastAsia="Times New Roman"/>
          <w:szCs w:val="24"/>
        </w:rPr>
        <w:t>άλλαξε η πολιτική</w:t>
      </w:r>
      <w:r>
        <w:rPr>
          <w:rFonts w:eastAsia="Times New Roman"/>
          <w:szCs w:val="24"/>
        </w:rPr>
        <w:t>,</w:t>
      </w:r>
      <w:r w:rsidRPr="00CB085D">
        <w:rPr>
          <w:rFonts w:eastAsia="Times New Roman"/>
          <w:szCs w:val="24"/>
        </w:rPr>
        <w:t xml:space="preserve"> καινούργια </w:t>
      </w:r>
      <w:r>
        <w:rPr>
          <w:rFonts w:eastAsia="Times New Roman"/>
          <w:szCs w:val="24"/>
        </w:rPr>
        <w:t>Κ</w:t>
      </w:r>
      <w:r w:rsidRPr="00CB085D">
        <w:rPr>
          <w:rFonts w:eastAsia="Times New Roman"/>
          <w:szCs w:val="24"/>
        </w:rPr>
        <w:t xml:space="preserve">υβέρνηση της </w:t>
      </w:r>
      <w:r>
        <w:rPr>
          <w:rFonts w:eastAsia="Times New Roman"/>
          <w:szCs w:val="24"/>
        </w:rPr>
        <w:t>Α</w:t>
      </w:r>
      <w:r w:rsidRPr="00CB085D">
        <w:rPr>
          <w:rFonts w:eastAsia="Times New Roman"/>
          <w:szCs w:val="24"/>
        </w:rPr>
        <w:t>ριστεράς ήρθε στα πράγματα</w:t>
      </w:r>
      <w:r>
        <w:rPr>
          <w:rFonts w:eastAsia="Times New Roman"/>
          <w:szCs w:val="24"/>
        </w:rPr>
        <w:t xml:space="preserve"> και</w:t>
      </w:r>
      <w:r w:rsidRPr="00CB085D">
        <w:rPr>
          <w:rFonts w:eastAsia="Times New Roman"/>
          <w:szCs w:val="24"/>
        </w:rPr>
        <w:t xml:space="preserve"> θέλ</w:t>
      </w:r>
      <w:r w:rsidRPr="00CB085D">
        <w:rPr>
          <w:rFonts w:eastAsia="Times New Roman"/>
          <w:szCs w:val="24"/>
        </w:rPr>
        <w:t>ει να ακολουθήσει μία άλλη πολιτική</w:t>
      </w:r>
      <w:r>
        <w:rPr>
          <w:rFonts w:eastAsia="Times New Roman"/>
          <w:szCs w:val="24"/>
        </w:rPr>
        <w:t>.</w:t>
      </w:r>
      <w:r w:rsidRPr="00CB085D">
        <w:rPr>
          <w:rFonts w:eastAsia="Times New Roman"/>
          <w:szCs w:val="24"/>
        </w:rPr>
        <w:t xml:space="preserve"> </w:t>
      </w:r>
      <w:r>
        <w:rPr>
          <w:rFonts w:eastAsia="Times New Roman"/>
          <w:szCs w:val="24"/>
        </w:rPr>
        <w:t>Για να δούμε, λ</w:t>
      </w:r>
      <w:r w:rsidRPr="00CB085D">
        <w:rPr>
          <w:rFonts w:eastAsia="Times New Roman"/>
          <w:szCs w:val="24"/>
        </w:rPr>
        <w:t>οιπόν</w:t>
      </w:r>
      <w:r>
        <w:rPr>
          <w:rFonts w:eastAsia="Times New Roman"/>
          <w:szCs w:val="24"/>
        </w:rPr>
        <w:t>,</w:t>
      </w:r>
      <w:r w:rsidRPr="00CB085D">
        <w:rPr>
          <w:rFonts w:eastAsia="Times New Roman"/>
          <w:szCs w:val="24"/>
        </w:rPr>
        <w:t xml:space="preserve"> </w:t>
      </w:r>
      <w:r>
        <w:rPr>
          <w:rFonts w:eastAsia="Times New Roman"/>
          <w:szCs w:val="24"/>
        </w:rPr>
        <w:t>τ</w:t>
      </w:r>
      <w:r w:rsidRPr="00CB085D">
        <w:rPr>
          <w:rFonts w:eastAsia="Times New Roman"/>
          <w:szCs w:val="24"/>
        </w:rPr>
        <w:t xml:space="preserve">ι έλεγε το ίδιο το </w:t>
      </w:r>
      <w:r>
        <w:rPr>
          <w:rFonts w:eastAsia="Times New Roman"/>
          <w:szCs w:val="24"/>
        </w:rPr>
        <w:t>Υ</w:t>
      </w:r>
      <w:r w:rsidRPr="00CB085D">
        <w:rPr>
          <w:rFonts w:eastAsia="Times New Roman"/>
          <w:szCs w:val="24"/>
        </w:rPr>
        <w:t xml:space="preserve">πουργείο </w:t>
      </w:r>
      <w:r>
        <w:rPr>
          <w:rFonts w:eastAsia="Times New Roman"/>
          <w:szCs w:val="24"/>
        </w:rPr>
        <w:t xml:space="preserve">Εξωτερικών, σε εσωτερικό </w:t>
      </w:r>
      <w:r w:rsidRPr="00CB085D">
        <w:rPr>
          <w:rFonts w:eastAsia="Times New Roman"/>
          <w:szCs w:val="24"/>
        </w:rPr>
        <w:t>έγγραφο που έδινε κατευθύνσεις για το πώς να αντιμετωπίζονται τα προβλήματα αυτά σε διεθνείς συναντήσεις</w:t>
      </w:r>
      <w:r>
        <w:rPr>
          <w:rFonts w:eastAsia="Times New Roman"/>
          <w:szCs w:val="24"/>
        </w:rPr>
        <w:t>.</w:t>
      </w:r>
      <w:r w:rsidRPr="00CB085D">
        <w:rPr>
          <w:rFonts w:eastAsia="Times New Roman"/>
          <w:szCs w:val="24"/>
        </w:rPr>
        <w:t xml:space="preserve"> </w:t>
      </w:r>
      <w:r>
        <w:rPr>
          <w:rFonts w:eastAsia="Times New Roman"/>
          <w:szCs w:val="24"/>
        </w:rPr>
        <w:t xml:space="preserve">Γράφει το επίσημο </w:t>
      </w:r>
      <w:r w:rsidRPr="00CB085D">
        <w:rPr>
          <w:rFonts w:eastAsia="Times New Roman"/>
          <w:szCs w:val="24"/>
        </w:rPr>
        <w:t>έγγραφο του Υπουργ</w:t>
      </w:r>
      <w:r w:rsidRPr="00CB085D">
        <w:rPr>
          <w:rFonts w:eastAsia="Times New Roman"/>
          <w:szCs w:val="24"/>
        </w:rPr>
        <w:t>είου Εξωτερικών</w:t>
      </w:r>
      <w:r>
        <w:rPr>
          <w:rFonts w:eastAsia="Times New Roman"/>
          <w:szCs w:val="24"/>
        </w:rPr>
        <w:t>, επί υπουργίας Κοτζιά: «Υπενθυμίζεται επίσης ότι η χώρα μας δεν αποδέχεται τη χρήση από τη σκοπιανή πλευρά του επιθέτου</w:t>
      </w:r>
      <w:r w:rsidRPr="00CB085D">
        <w:rPr>
          <w:rFonts w:eastAsia="Times New Roman"/>
          <w:szCs w:val="24"/>
        </w:rPr>
        <w:t xml:space="preserve"> </w:t>
      </w:r>
      <w:r>
        <w:rPr>
          <w:rFonts w:eastAsia="Times New Roman"/>
          <w:szCs w:val="24"/>
        </w:rPr>
        <w:t>«μακεδονικός-</w:t>
      </w:r>
      <w:r w:rsidRPr="00CB085D">
        <w:rPr>
          <w:rFonts w:eastAsia="Times New Roman"/>
          <w:szCs w:val="24"/>
        </w:rPr>
        <w:t>μακεδονική</w:t>
      </w:r>
      <w:r>
        <w:rPr>
          <w:rFonts w:eastAsia="Times New Roman"/>
          <w:szCs w:val="24"/>
        </w:rPr>
        <w:t>»</w:t>
      </w:r>
      <w:r w:rsidRPr="00CB085D">
        <w:rPr>
          <w:rFonts w:eastAsia="Times New Roman"/>
          <w:szCs w:val="24"/>
        </w:rPr>
        <w:t xml:space="preserve"> και δεν αναγνωρίζει τους κωδικούς MK και </w:t>
      </w:r>
      <w:r>
        <w:rPr>
          <w:rFonts w:eastAsia="Times New Roman"/>
          <w:szCs w:val="24"/>
          <w:lang w:val="en-US"/>
        </w:rPr>
        <w:t>MKD</w:t>
      </w:r>
      <w:r>
        <w:rPr>
          <w:rFonts w:eastAsia="Times New Roman"/>
          <w:szCs w:val="24"/>
        </w:rPr>
        <w:t xml:space="preserve">». Αυτά ακριβώς που εσείς υπογράψατε! </w:t>
      </w:r>
    </w:p>
    <w:p w14:paraId="2ED8BDFC" w14:textId="77777777" w:rsidR="00C647AD" w:rsidRDefault="00D506E1">
      <w:pPr>
        <w:spacing w:after="0" w:line="600" w:lineRule="auto"/>
        <w:ind w:firstLine="720"/>
        <w:jc w:val="both"/>
        <w:rPr>
          <w:rFonts w:eastAsia="Times New Roman"/>
          <w:szCs w:val="24"/>
        </w:rPr>
      </w:pPr>
      <w:r>
        <w:rPr>
          <w:rFonts w:eastAsia="Times New Roman"/>
          <w:szCs w:val="24"/>
        </w:rPr>
        <w:t xml:space="preserve">(Στο σημείο </w:t>
      </w:r>
      <w:r>
        <w:rPr>
          <w:rFonts w:eastAsia="Times New Roman"/>
          <w:szCs w:val="24"/>
        </w:rPr>
        <w:t>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DFD" w14:textId="77777777" w:rsidR="00C647AD" w:rsidRDefault="00D506E1">
      <w:pPr>
        <w:spacing w:after="0" w:line="600" w:lineRule="auto"/>
        <w:ind w:firstLine="720"/>
        <w:jc w:val="both"/>
        <w:rPr>
          <w:rFonts w:eastAsia="Times New Roman"/>
          <w:szCs w:val="24"/>
        </w:rPr>
      </w:pPr>
      <w:r>
        <w:rPr>
          <w:rFonts w:eastAsia="Times New Roman"/>
          <w:szCs w:val="24"/>
        </w:rPr>
        <w:t>Εσείς τα λέγατε, με τα δικά σας, επί</w:t>
      </w:r>
      <w:r>
        <w:rPr>
          <w:rFonts w:eastAsia="Times New Roman"/>
          <w:szCs w:val="24"/>
        </w:rPr>
        <w:t xml:space="preserve">σημα έγγραφα, πριν από έναν χρόνο! Η δική σας Κυβέρνηση! </w:t>
      </w:r>
    </w:p>
    <w:p w14:paraId="2ED8BDFE"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BDF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Εδώ, λοιπόν, έχουμε μ</w:t>
      </w:r>
      <w:r>
        <w:rPr>
          <w:rFonts w:eastAsia="Times New Roman" w:cs="Times New Roman"/>
          <w:szCs w:val="24"/>
        </w:rPr>
        <w:t>ί</w:t>
      </w:r>
      <w:r>
        <w:rPr>
          <w:rFonts w:eastAsia="Times New Roman" w:cs="Times New Roman"/>
          <w:szCs w:val="24"/>
        </w:rPr>
        <w:t xml:space="preserve">α διπλή πρόκληση. Η Κυβέρνηση -και ο </w:t>
      </w:r>
      <w:r w:rsidRPr="007A5F29">
        <w:rPr>
          <w:rFonts w:eastAsia="Times New Roman" w:cs="Times New Roman"/>
          <w:szCs w:val="24"/>
        </w:rPr>
        <w:t xml:space="preserve">υπερήφανος και χαμογελαστός </w:t>
      </w:r>
      <w:r>
        <w:rPr>
          <w:rFonts w:eastAsia="Times New Roman" w:cs="Times New Roman"/>
          <w:szCs w:val="24"/>
        </w:rPr>
        <w:t>αποπεμφθείς Υ</w:t>
      </w:r>
      <w:r w:rsidRPr="007A5F29">
        <w:rPr>
          <w:rFonts w:eastAsia="Times New Roman" w:cs="Times New Roman"/>
          <w:szCs w:val="24"/>
        </w:rPr>
        <w:t>πουργός</w:t>
      </w:r>
      <w:r>
        <w:rPr>
          <w:rFonts w:eastAsia="Times New Roman" w:cs="Times New Roman"/>
          <w:szCs w:val="24"/>
        </w:rPr>
        <w:t>,</w:t>
      </w:r>
      <w:r w:rsidRPr="007A5F29">
        <w:rPr>
          <w:rFonts w:eastAsia="Times New Roman" w:cs="Times New Roman"/>
          <w:szCs w:val="24"/>
        </w:rPr>
        <w:t xml:space="preserve"> κ</w:t>
      </w:r>
      <w:r>
        <w:rPr>
          <w:rFonts w:eastAsia="Times New Roman" w:cs="Times New Roman"/>
          <w:szCs w:val="24"/>
        </w:rPr>
        <w:t>.</w:t>
      </w:r>
      <w:r w:rsidRPr="007A5F29">
        <w:rPr>
          <w:rFonts w:eastAsia="Times New Roman" w:cs="Times New Roman"/>
          <w:szCs w:val="24"/>
        </w:rPr>
        <w:t xml:space="preserve"> Κοτζιάς</w:t>
      </w:r>
      <w:r>
        <w:rPr>
          <w:rFonts w:eastAsia="Times New Roman" w:cs="Times New Roman"/>
          <w:szCs w:val="24"/>
        </w:rPr>
        <w:t>-</w:t>
      </w:r>
      <w:r w:rsidRPr="007A5F29">
        <w:rPr>
          <w:rFonts w:eastAsia="Times New Roman" w:cs="Times New Roman"/>
          <w:szCs w:val="24"/>
        </w:rPr>
        <w:t xml:space="preserve"> που αναγνωρίζει </w:t>
      </w:r>
      <w:r>
        <w:rPr>
          <w:rFonts w:eastAsia="Times New Roman" w:cs="Times New Roman"/>
          <w:szCs w:val="24"/>
        </w:rPr>
        <w:t>«</w:t>
      </w:r>
      <w:r w:rsidRPr="007A5F29">
        <w:rPr>
          <w:rFonts w:eastAsia="Times New Roman" w:cs="Times New Roman"/>
          <w:szCs w:val="24"/>
        </w:rPr>
        <w:t>μακεδονική ταυτότητα</w:t>
      </w:r>
      <w:r>
        <w:rPr>
          <w:rFonts w:eastAsia="Times New Roman" w:cs="Times New Roman"/>
          <w:szCs w:val="24"/>
        </w:rPr>
        <w:t>», «μ</w:t>
      </w:r>
      <w:r w:rsidRPr="007A5F29">
        <w:rPr>
          <w:rFonts w:eastAsia="Times New Roman" w:cs="Times New Roman"/>
          <w:szCs w:val="24"/>
        </w:rPr>
        <w:t>ακεδονικό λαό</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w:t>
      </w:r>
      <w:r w:rsidRPr="007A5F29">
        <w:rPr>
          <w:rFonts w:eastAsia="Times New Roman" w:cs="Times New Roman"/>
          <w:szCs w:val="24"/>
        </w:rPr>
        <w:t>μακεδονική ιθαγένεια</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w:t>
      </w:r>
      <w:r w:rsidRPr="007A5F29">
        <w:rPr>
          <w:rFonts w:eastAsia="Times New Roman" w:cs="Times New Roman"/>
          <w:szCs w:val="24"/>
        </w:rPr>
        <w:t>μακεδονική γλώσσα</w:t>
      </w:r>
      <w:r>
        <w:rPr>
          <w:rFonts w:eastAsia="Times New Roman" w:cs="Times New Roman"/>
          <w:szCs w:val="24"/>
        </w:rPr>
        <w:t>», και</w:t>
      </w:r>
      <w:r w:rsidRPr="007A5F29">
        <w:rPr>
          <w:rFonts w:eastAsia="Times New Roman" w:cs="Times New Roman"/>
          <w:szCs w:val="24"/>
        </w:rPr>
        <w:t xml:space="preserve"> κατά την εκτίμησή μου όλα αυτά συνιστούν αναγνώριση </w:t>
      </w:r>
      <w:r>
        <w:rPr>
          <w:rFonts w:eastAsia="Times New Roman" w:cs="Times New Roman"/>
          <w:szCs w:val="24"/>
        </w:rPr>
        <w:t>«</w:t>
      </w:r>
      <w:r w:rsidRPr="007A5F29">
        <w:rPr>
          <w:rFonts w:eastAsia="Times New Roman" w:cs="Times New Roman"/>
          <w:szCs w:val="24"/>
        </w:rPr>
        <w:t>μακεδονικής εθνότητας</w:t>
      </w:r>
      <w:r>
        <w:rPr>
          <w:rFonts w:eastAsia="Times New Roman" w:cs="Times New Roman"/>
          <w:szCs w:val="24"/>
        </w:rPr>
        <w:t>», τ</w:t>
      </w:r>
      <w:r w:rsidRPr="007A5F29">
        <w:rPr>
          <w:rFonts w:eastAsia="Times New Roman" w:cs="Times New Roman"/>
          <w:szCs w:val="24"/>
        </w:rPr>
        <w:t xml:space="preserve">ολμά να λέει ότι ακολουθεί </w:t>
      </w:r>
      <w:r>
        <w:rPr>
          <w:rFonts w:eastAsia="Times New Roman" w:cs="Times New Roman"/>
          <w:szCs w:val="24"/>
        </w:rPr>
        <w:t>τ</w:t>
      </w:r>
      <w:r w:rsidRPr="007A5F29">
        <w:rPr>
          <w:rFonts w:eastAsia="Times New Roman" w:cs="Times New Roman"/>
          <w:szCs w:val="24"/>
        </w:rPr>
        <w:t>η</w:t>
      </w:r>
      <w:r>
        <w:rPr>
          <w:rFonts w:eastAsia="Times New Roman" w:cs="Times New Roman"/>
          <w:szCs w:val="24"/>
        </w:rPr>
        <w:t>ν πολιτική όλων ό</w:t>
      </w:r>
      <w:r w:rsidRPr="007A5F29">
        <w:rPr>
          <w:rFonts w:eastAsia="Times New Roman" w:cs="Times New Roman"/>
          <w:szCs w:val="24"/>
        </w:rPr>
        <w:t>σοι ήταν κάθετα αντίθετοι σε αυτή την πολι</w:t>
      </w:r>
      <w:r w:rsidRPr="007A5F29">
        <w:rPr>
          <w:rFonts w:eastAsia="Times New Roman" w:cs="Times New Roman"/>
          <w:szCs w:val="24"/>
        </w:rPr>
        <w:t>τική</w:t>
      </w:r>
      <w:r>
        <w:rPr>
          <w:rFonts w:eastAsia="Times New Roman" w:cs="Times New Roman"/>
          <w:szCs w:val="24"/>
        </w:rPr>
        <w:t>.</w:t>
      </w:r>
    </w:p>
    <w:p w14:paraId="2ED8BE00" w14:textId="77777777" w:rsidR="00C647AD" w:rsidRDefault="00D506E1">
      <w:pPr>
        <w:spacing w:after="0"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2ED8BE0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Αυτό το οποίο κ</w:t>
      </w:r>
      <w:r w:rsidRPr="007A5F29">
        <w:rPr>
          <w:rFonts w:eastAsia="Times New Roman" w:cs="Times New Roman"/>
          <w:szCs w:val="24"/>
        </w:rPr>
        <w:t>αταλαβαίνω ότι λέτε</w:t>
      </w:r>
      <w:r>
        <w:rPr>
          <w:rFonts w:eastAsia="Times New Roman" w:cs="Times New Roman"/>
          <w:szCs w:val="24"/>
        </w:rPr>
        <w:t>,</w:t>
      </w:r>
      <w:r w:rsidRPr="007A5F29">
        <w:rPr>
          <w:rFonts w:eastAsia="Times New Roman" w:cs="Times New Roman"/>
          <w:szCs w:val="24"/>
        </w:rPr>
        <w:t xml:space="preserve"> κύριε Τσίπρα</w:t>
      </w:r>
      <w:r>
        <w:rPr>
          <w:rFonts w:eastAsia="Times New Roman" w:cs="Times New Roman"/>
          <w:szCs w:val="24"/>
        </w:rPr>
        <w:t>, είναι</w:t>
      </w:r>
      <w:r w:rsidRPr="007A5F29">
        <w:rPr>
          <w:rFonts w:eastAsia="Times New Roman" w:cs="Times New Roman"/>
          <w:szCs w:val="24"/>
        </w:rPr>
        <w:t xml:space="preserve"> ότι ο Κωνσταντίνος Μητσοτάκης </w:t>
      </w:r>
      <w:r>
        <w:rPr>
          <w:rFonts w:eastAsia="Times New Roman" w:cs="Times New Roman"/>
          <w:szCs w:val="24"/>
        </w:rPr>
        <w:t>-</w:t>
      </w:r>
      <w:r w:rsidRPr="007A5F29">
        <w:rPr>
          <w:rFonts w:eastAsia="Times New Roman" w:cs="Times New Roman"/>
          <w:szCs w:val="24"/>
        </w:rPr>
        <w:t>που έλεγε όσα προανέφερα</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θα μιλούσε πο</w:t>
      </w:r>
      <w:r w:rsidRPr="007A5F29">
        <w:rPr>
          <w:rFonts w:eastAsia="Times New Roman" w:cs="Times New Roman"/>
          <w:szCs w:val="24"/>
        </w:rPr>
        <w:t>τέ για Μακεδόνες</w:t>
      </w:r>
      <w:r>
        <w:rPr>
          <w:rFonts w:eastAsia="Times New Roman" w:cs="Times New Roman"/>
          <w:szCs w:val="24"/>
        </w:rPr>
        <w:t>, όπως έκανε ενώπιό</w:t>
      </w:r>
      <w:r w:rsidRPr="007A5F29">
        <w:rPr>
          <w:rFonts w:eastAsia="Times New Roman" w:cs="Times New Roman"/>
          <w:szCs w:val="24"/>
        </w:rPr>
        <w:t xml:space="preserve">ν σας ο </w:t>
      </w:r>
      <w:r>
        <w:rPr>
          <w:rFonts w:eastAsia="Times New Roman" w:cs="Times New Roman"/>
          <w:szCs w:val="24"/>
        </w:rPr>
        <w:t>κ. Ζάεφ και δεν ανοίξατε</w:t>
      </w:r>
      <w:r w:rsidRPr="007A5F29">
        <w:rPr>
          <w:rFonts w:eastAsia="Times New Roman" w:cs="Times New Roman"/>
          <w:szCs w:val="24"/>
        </w:rPr>
        <w:t xml:space="preserve"> το</w:t>
      </w:r>
      <w:r w:rsidRPr="007A5F29">
        <w:rPr>
          <w:rFonts w:eastAsia="Times New Roman" w:cs="Times New Roman"/>
          <w:szCs w:val="24"/>
        </w:rPr>
        <w:t xml:space="preserve"> στόμα </w:t>
      </w:r>
      <w:r>
        <w:rPr>
          <w:rFonts w:eastAsia="Times New Roman" w:cs="Times New Roman"/>
          <w:szCs w:val="24"/>
        </w:rPr>
        <w:t>σας. Ι</w:t>
      </w:r>
      <w:r w:rsidRPr="007A5F29">
        <w:rPr>
          <w:rFonts w:eastAsia="Times New Roman" w:cs="Times New Roman"/>
          <w:szCs w:val="24"/>
        </w:rPr>
        <w:t xml:space="preserve">σχυρίζεστε ότι ο </w:t>
      </w:r>
      <w:r>
        <w:rPr>
          <w:rFonts w:eastAsia="Times New Roman" w:cs="Times New Roman"/>
          <w:szCs w:val="24"/>
        </w:rPr>
        <w:t xml:space="preserve">Κώστας Καραμανλής, </w:t>
      </w:r>
      <w:r w:rsidRPr="007A5F29">
        <w:rPr>
          <w:rFonts w:eastAsia="Times New Roman" w:cs="Times New Roman"/>
          <w:szCs w:val="24"/>
        </w:rPr>
        <w:t>η Ντόρα Μπακογιάννη</w:t>
      </w:r>
      <w:r>
        <w:rPr>
          <w:rFonts w:eastAsia="Times New Roman" w:cs="Times New Roman"/>
          <w:szCs w:val="24"/>
        </w:rPr>
        <w:t>, θα δέχονταν ποτέ</w:t>
      </w:r>
      <w:r w:rsidRPr="007A5F29">
        <w:rPr>
          <w:rFonts w:eastAsia="Times New Roman" w:cs="Times New Roman"/>
          <w:szCs w:val="24"/>
        </w:rPr>
        <w:t xml:space="preserve"> ένα κράτος ακόμα και της Βόρειας Μακεδονίας με </w:t>
      </w:r>
      <w:r>
        <w:rPr>
          <w:rFonts w:eastAsia="Times New Roman" w:cs="Times New Roman"/>
          <w:szCs w:val="24"/>
        </w:rPr>
        <w:t>λαό όμως «μακεδονικό»</w:t>
      </w:r>
      <w:r w:rsidRPr="007A5F29">
        <w:rPr>
          <w:rFonts w:eastAsia="Times New Roman" w:cs="Times New Roman"/>
          <w:szCs w:val="24"/>
        </w:rPr>
        <w:t xml:space="preserve"> και με</w:t>
      </w:r>
      <w:r>
        <w:rPr>
          <w:rFonts w:eastAsia="Times New Roman" w:cs="Times New Roman"/>
          <w:szCs w:val="24"/>
        </w:rPr>
        <w:t xml:space="preserve"> «γλώσσα μακεδονική».</w:t>
      </w:r>
    </w:p>
    <w:p w14:paraId="2ED8BE0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Να ξέρετε ότι</w:t>
      </w:r>
      <w:r w:rsidRPr="007A5F29">
        <w:rPr>
          <w:rFonts w:eastAsia="Times New Roman" w:cs="Times New Roman"/>
          <w:szCs w:val="24"/>
        </w:rPr>
        <w:t xml:space="preserve"> ακριβώς αυτό αποκάλυψαν τα αμερικανικά έγγραφα</w:t>
      </w:r>
      <w:r>
        <w:rPr>
          <w:rFonts w:eastAsia="Times New Roman" w:cs="Times New Roman"/>
          <w:szCs w:val="24"/>
        </w:rPr>
        <w:t>,</w:t>
      </w:r>
      <w:r w:rsidRPr="007A5F29">
        <w:rPr>
          <w:rFonts w:eastAsia="Times New Roman" w:cs="Times New Roman"/>
          <w:szCs w:val="24"/>
        </w:rPr>
        <w:t xml:space="preserve"> τα οποία δ</w:t>
      </w:r>
      <w:r w:rsidRPr="007A5F29">
        <w:rPr>
          <w:rFonts w:eastAsia="Times New Roman" w:cs="Times New Roman"/>
          <w:szCs w:val="24"/>
        </w:rPr>
        <w:t xml:space="preserve">ιέρρευσε με μεγάλο ενθουσιασμό </w:t>
      </w:r>
      <w:r>
        <w:rPr>
          <w:rFonts w:eastAsia="Times New Roman" w:cs="Times New Roman"/>
          <w:szCs w:val="24"/>
        </w:rPr>
        <w:t xml:space="preserve">ο </w:t>
      </w:r>
      <w:r w:rsidRPr="007A5F29">
        <w:rPr>
          <w:rFonts w:eastAsia="Times New Roman" w:cs="Times New Roman"/>
          <w:szCs w:val="24"/>
        </w:rPr>
        <w:t>κ</w:t>
      </w:r>
      <w:r>
        <w:rPr>
          <w:rFonts w:eastAsia="Times New Roman" w:cs="Times New Roman"/>
          <w:szCs w:val="24"/>
        </w:rPr>
        <w:t>.</w:t>
      </w:r>
      <w:r w:rsidRPr="007A5F29">
        <w:rPr>
          <w:rFonts w:eastAsia="Times New Roman" w:cs="Times New Roman"/>
          <w:szCs w:val="24"/>
        </w:rPr>
        <w:t xml:space="preserve"> Κοτζιάς</w:t>
      </w:r>
      <w:r>
        <w:rPr>
          <w:rFonts w:eastAsia="Times New Roman" w:cs="Times New Roman"/>
          <w:szCs w:val="24"/>
        </w:rPr>
        <w:t>,</w:t>
      </w:r>
      <w:r w:rsidRPr="007A5F29">
        <w:rPr>
          <w:rFonts w:eastAsia="Times New Roman" w:cs="Times New Roman"/>
          <w:szCs w:val="24"/>
        </w:rPr>
        <w:t xml:space="preserve"> μόνο που δεν κατάλαβε ότι </w:t>
      </w:r>
      <w:r>
        <w:rPr>
          <w:rFonts w:eastAsia="Times New Roman" w:cs="Times New Roman"/>
          <w:szCs w:val="24"/>
        </w:rPr>
        <w:t>αυτά τα οποία διέρρεε,</w:t>
      </w:r>
      <w:r w:rsidRPr="007A5F29">
        <w:rPr>
          <w:rFonts w:eastAsia="Times New Roman" w:cs="Times New Roman"/>
          <w:szCs w:val="24"/>
        </w:rPr>
        <w:t xml:space="preserve"> </w:t>
      </w:r>
      <w:r>
        <w:rPr>
          <w:rFonts w:eastAsia="Times New Roman" w:cs="Times New Roman"/>
          <w:szCs w:val="24"/>
        </w:rPr>
        <w:t>στην ουσία υπονόμευαν τη δική</w:t>
      </w:r>
      <w:r w:rsidRPr="007A5F29">
        <w:rPr>
          <w:rFonts w:eastAsia="Times New Roman" w:cs="Times New Roman"/>
          <w:szCs w:val="24"/>
        </w:rPr>
        <w:t xml:space="preserve"> του επιχειρηματολογία</w:t>
      </w:r>
      <w:r>
        <w:rPr>
          <w:rFonts w:eastAsia="Times New Roman" w:cs="Times New Roman"/>
          <w:szCs w:val="24"/>
        </w:rPr>
        <w:t>. Δ</w:t>
      </w:r>
      <w:r w:rsidRPr="007A5F29">
        <w:rPr>
          <w:rFonts w:eastAsia="Times New Roman" w:cs="Times New Roman"/>
          <w:szCs w:val="24"/>
        </w:rPr>
        <w:t>ιό</w:t>
      </w:r>
      <w:r>
        <w:rPr>
          <w:rFonts w:eastAsia="Times New Roman" w:cs="Times New Roman"/>
          <w:szCs w:val="24"/>
        </w:rPr>
        <w:t>τι στα ίδια τα έγγραφα αναγνωρίζεται</w:t>
      </w:r>
      <w:r w:rsidRPr="007A5F29">
        <w:rPr>
          <w:rFonts w:eastAsia="Times New Roman" w:cs="Times New Roman"/>
          <w:szCs w:val="24"/>
        </w:rPr>
        <w:t xml:space="preserve"> ότι σε καμία περίπτωση δεν μπορεί η </w:t>
      </w:r>
      <w:r>
        <w:rPr>
          <w:rFonts w:eastAsia="Times New Roman" w:cs="Times New Roman"/>
          <w:szCs w:val="24"/>
        </w:rPr>
        <w:t>κ. Μπακογιάννη,</w:t>
      </w:r>
      <w:r w:rsidRPr="007A5F29">
        <w:rPr>
          <w:rFonts w:eastAsia="Times New Roman" w:cs="Times New Roman"/>
          <w:szCs w:val="24"/>
        </w:rPr>
        <w:t xml:space="preserve"> </w:t>
      </w:r>
      <w:r>
        <w:rPr>
          <w:rFonts w:eastAsia="Times New Roman" w:cs="Times New Roman"/>
          <w:szCs w:val="24"/>
        </w:rPr>
        <w:t>η ελληνική Κ</w:t>
      </w:r>
      <w:r w:rsidRPr="007A5F29">
        <w:rPr>
          <w:rFonts w:eastAsia="Times New Roman" w:cs="Times New Roman"/>
          <w:szCs w:val="24"/>
        </w:rPr>
        <w:t>υβέρνηση</w:t>
      </w:r>
      <w:r>
        <w:rPr>
          <w:rFonts w:eastAsia="Times New Roman" w:cs="Times New Roman"/>
          <w:szCs w:val="24"/>
        </w:rPr>
        <w:t>,</w:t>
      </w:r>
      <w:r w:rsidRPr="007A5F29">
        <w:rPr>
          <w:rFonts w:eastAsia="Times New Roman" w:cs="Times New Roman"/>
          <w:szCs w:val="24"/>
        </w:rPr>
        <w:t xml:space="preserve"> να δεχθεί για τους κατοίκους τον όρο </w:t>
      </w:r>
      <w:r>
        <w:rPr>
          <w:rFonts w:eastAsia="Times New Roman" w:cs="Times New Roman"/>
          <w:szCs w:val="24"/>
        </w:rPr>
        <w:t>«</w:t>
      </w:r>
      <w:r>
        <w:rPr>
          <w:rFonts w:eastAsia="Times New Roman" w:cs="Times New Roman"/>
          <w:szCs w:val="24"/>
          <w:lang w:val="en-US"/>
        </w:rPr>
        <w:t>Macedonians</w:t>
      </w:r>
      <w:r>
        <w:rPr>
          <w:rFonts w:eastAsia="Times New Roman" w:cs="Times New Roman"/>
          <w:szCs w:val="24"/>
        </w:rPr>
        <w:t>»</w:t>
      </w:r>
      <w:r w:rsidRPr="00553929">
        <w:rPr>
          <w:rFonts w:eastAsia="Times New Roman" w:cs="Times New Roman"/>
          <w:szCs w:val="24"/>
        </w:rPr>
        <w:t>.</w:t>
      </w:r>
      <w:r>
        <w:rPr>
          <w:rFonts w:eastAsia="Times New Roman" w:cs="Times New Roman"/>
          <w:szCs w:val="24"/>
        </w:rPr>
        <w:t xml:space="preserve"> Το καταθέτω </w:t>
      </w:r>
      <w:r w:rsidRPr="007A5F29">
        <w:rPr>
          <w:rFonts w:eastAsia="Times New Roman" w:cs="Times New Roman"/>
          <w:szCs w:val="24"/>
        </w:rPr>
        <w:t xml:space="preserve"> και πάλι</w:t>
      </w:r>
      <w:r>
        <w:rPr>
          <w:rFonts w:eastAsia="Times New Roman" w:cs="Times New Roman"/>
          <w:szCs w:val="24"/>
        </w:rPr>
        <w:t>.</w:t>
      </w:r>
    </w:p>
    <w:p w14:paraId="2ED8BE03" w14:textId="77777777" w:rsidR="00C647AD" w:rsidRDefault="00D506E1">
      <w:pPr>
        <w:spacing w:after="0"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w:t>
      </w:r>
      <w:r>
        <w:rPr>
          <w:rFonts w:eastAsia="Times New Roman"/>
          <w:bCs/>
          <w:szCs w:val="24"/>
        </w:rPr>
        <w:t>Πρόεδρος της Νέας Δημοκρατίας κ. Κυριάκος Μητσοτάκης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ρχείο του Τμήματος Γραμμ</w:t>
      </w:r>
      <w:r w:rsidRPr="00663D20">
        <w:rPr>
          <w:rFonts w:eastAsia="Times New Roman"/>
          <w:bCs/>
          <w:szCs w:val="24"/>
        </w:rPr>
        <w:t>ατείας της Διεύθυνσης Στενογραφίας και Πρακτικών της Βουλής)</w:t>
      </w:r>
    </w:p>
    <w:p w14:paraId="2ED8BE0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Υπάρχει,</w:t>
      </w:r>
      <w:r w:rsidRPr="007A5F29">
        <w:rPr>
          <w:rFonts w:eastAsia="Times New Roman" w:cs="Times New Roman"/>
          <w:szCs w:val="24"/>
        </w:rPr>
        <w:t xml:space="preserve"> </w:t>
      </w:r>
      <w:r>
        <w:rPr>
          <w:rFonts w:eastAsia="Times New Roman" w:cs="Times New Roman"/>
          <w:szCs w:val="24"/>
        </w:rPr>
        <w:t>όμως, ένα</w:t>
      </w:r>
      <w:r w:rsidRPr="007A5F29">
        <w:rPr>
          <w:rFonts w:eastAsia="Times New Roman" w:cs="Times New Roman"/>
          <w:szCs w:val="24"/>
        </w:rPr>
        <w:t xml:space="preserve"> ακόμα πιο ενδιαφέρον έγγραφο</w:t>
      </w:r>
      <w:r>
        <w:rPr>
          <w:rFonts w:eastAsia="Times New Roman" w:cs="Times New Roman"/>
          <w:szCs w:val="24"/>
        </w:rPr>
        <w:t>,</w:t>
      </w:r>
      <w:r w:rsidRPr="007A5F29">
        <w:rPr>
          <w:rFonts w:eastAsia="Times New Roman" w:cs="Times New Roman"/>
          <w:szCs w:val="24"/>
        </w:rPr>
        <w:t xml:space="preserve"> το οποίο </w:t>
      </w:r>
      <w:r>
        <w:rPr>
          <w:rFonts w:eastAsia="Times New Roman" w:cs="Times New Roman"/>
          <w:szCs w:val="24"/>
        </w:rPr>
        <w:t xml:space="preserve">εξ όσων </w:t>
      </w:r>
      <w:r w:rsidRPr="007A5F29">
        <w:rPr>
          <w:rFonts w:eastAsia="Times New Roman" w:cs="Times New Roman"/>
          <w:szCs w:val="24"/>
        </w:rPr>
        <w:t>γνωρίζω δεν έχει κατατ</w:t>
      </w:r>
      <w:r>
        <w:rPr>
          <w:rFonts w:eastAsia="Times New Roman" w:cs="Times New Roman"/>
          <w:szCs w:val="24"/>
        </w:rPr>
        <w:t>εθεί ποτέ στα Π</w:t>
      </w:r>
      <w:r w:rsidRPr="007A5F29">
        <w:rPr>
          <w:rFonts w:eastAsia="Times New Roman" w:cs="Times New Roman"/>
          <w:szCs w:val="24"/>
        </w:rPr>
        <w:t>ρακτικά</w:t>
      </w:r>
      <w:r>
        <w:rPr>
          <w:rFonts w:eastAsia="Times New Roman" w:cs="Times New Roman"/>
          <w:szCs w:val="24"/>
        </w:rPr>
        <w:t>. Ε</w:t>
      </w:r>
      <w:r w:rsidRPr="007A5F29">
        <w:rPr>
          <w:rFonts w:eastAsia="Times New Roman" w:cs="Times New Roman"/>
          <w:szCs w:val="24"/>
        </w:rPr>
        <w:t>ίναι</w:t>
      </w:r>
      <w:r w:rsidRPr="002D7552">
        <w:rPr>
          <w:rFonts w:eastAsia="Times New Roman" w:cs="Times New Roman"/>
          <w:szCs w:val="24"/>
        </w:rPr>
        <w:t xml:space="preserve"> </w:t>
      </w:r>
      <w:r w:rsidRPr="007A5F29">
        <w:rPr>
          <w:rFonts w:eastAsia="Times New Roman" w:cs="Times New Roman"/>
          <w:szCs w:val="24"/>
        </w:rPr>
        <w:t>και</w:t>
      </w:r>
      <w:r w:rsidRPr="002D7552">
        <w:rPr>
          <w:rFonts w:eastAsia="Times New Roman" w:cs="Times New Roman"/>
          <w:szCs w:val="24"/>
        </w:rPr>
        <w:t xml:space="preserve"> </w:t>
      </w:r>
      <w:r w:rsidRPr="007A5F29">
        <w:rPr>
          <w:rFonts w:eastAsia="Times New Roman" w:cs="Times New Roman"/>
          <w:szCs w:val="24"/>
        </w:rPr>
        <w:t>αυτό</w:t>
      </w:r>
      <w:r w:rsidRPr="002D7552">
        <w:rPr>
          <w:rFonts w:eastAsia="Times New Roman" w:cs="Times New Roman"/>
          <w:szCs w:val="24"/>
        </w:rPr>
        <w:t xml:space="preserve"> </w:t>
      </w:r>
      <w:r w:rsidRPr="007A5F29">
        <w:rPr>
          <w:rFonts w:eastAsia="Times New Roman" w:cs="Times New Roman"/>
          <w:szCs w:val="24"/>
        </w:rPr>
        <w:t>έγγραφο</w:t>
      </w:r>
      <w:r w:rsidRPr="002D7552">
        <w:rPr>
          <w:rFonts w:eastAsia="Times New Roman" w:cs="Times New Roman"/>
          <w:szCs w:val="24"/>
        </w:rPr>
        <w:t xml:space="preserve"> </w:t>
      </w:r>
      <w:r w:rsidRPr="007A5F29">
        <w:rPr>
          <w:rFonts w:eastAsia="Times New Roman" w:cs="Times New Roman"/>
          <w:szCs w:val="24"/>
        </w:rPr>
        <w:t>της</w:t>
      </w:r>
      <w:r w:rsidRPr="002D7552">
        <w:rPr>
          <w:rFonts w:eastAsia="Times New Roman" w:cs="Times New Roman"/>
          <w:szCs w:val="24"/>
        </w:rPr>
        <w:t xml:space="preserve"> </w:t>
      </w:r>
      <w:r>
        <w:rPr>
          <w:rFonts w:eastAsia="Times New Roman" w:cs="Times New Roman"/>
          <w:szCs w:val="24"/>
        </w:rPr>
        <w:t>Α</w:t>
      </w:r>
      <w:r w:rsidRPr="007A5F29">
        <w:rPr>
          <w:rFonts w:eastAsia="Times New Roman" w:cs="Times New Roman"/>
          <w:szCs w:val="24"/>
        </w:rPr>
        <w:t>μερικανικής</w:t>
      </w:r>
      <w:r w:rsidRPr="002D7552">
        <w:rPr>
          <w:rFonts w:eastAsia="Times New Roman" w:cs="Times New Roman"/>
          <w:szCs w:val="24"/>
        </w:rPr>
        <w:t xml:space="preserve"> </w:t>
      </w:r>
      <w:r w:rsidRPr="007A5F29">
        <w:rPr>
          <w:rFonts w:eastAsia="Times New Roman" w:cs="Times New Roman"/>
          <w:szCs w:val="24"/>
        </w:rPr>
        <w:t>Πρεσβείας</w:t>
      </w:r>
      <w:r w:rsidRPr="002D7552">
        <w:rPr>
          <w:rFonts w:eastAsia="Times New Roman" w:cs="Times New Roman"/>
          <w:szCs w:val="24"/>
        </w:rPr>
        <w:t xml:space="preserve"> </w:t>
      </w:r>
      <w:r>
        <w:rPr>
          <w:rFonts w:eastAsia="Times New Roman" w:cs="Times New Roman"/>
          <w:szCs w:val="24"/>
        </w:rPr>
        <w:t>και</w:t>
      </w:r>
      <w:r w:rsidRPr="002D7552">
        <w:rPr>
          <w:rFonts w:eastAsia="Times New Roman" w:cs="Times New Roman"/>
          <w:szCs w:val="24"/>
        </w:rPr>
        <w:t xml:space="preserve"> </w:t>
      </w:r>
      <w:r>
        <w:rPr>
          <w:rFonts w:eastAsia="Times New Roman" w:cs="Times New Roman"/>
          <w:szCs w:val="24"/>
        </w:rPr>
        <w:t>αναλύει</w:t>
      </w:r>
      <w:r w:rsidRPr="002D7552">
        <w:rPr>
          <w:rFonts w:eastAsia="Times New Roman" w:cs="Times New Roman"/>
          <w:szCs w:val="24"/>
        </w:rPr>
        <w:t xml:space="preserve"> </w:t>
      </w:r>
      <w:r w:rsidRPr="007A5F29">
        <w:rPr>
          <w:rFonts w:eastAsia="Times New Roman" w:cs="Times New Roman"/>
          <w:szCs w:val="24"/>
        </w:rPr>
        <w:t>την</w:t>
      </w:r>
      <w:r w:rsidRPr="002D7552">
        <w:rPr>
          <w:rFonts w:eastAsia="Times New Roman" w:cs="Times New Roman"/>
          <w:szCs w:val="24"/>
        </w:rPr>
        <w:t xml:space="preserve"> </w:t>
      </w:r>
      <w:r w:rsidRPr="007A5F29">
        <w:rPr>
          <w:rFonts w:eastAsia="Times New Roman" w:cs="Times New Roman"/>
          <w:szCs w:val="24"/>
        </w:rPr>
        <w:t>κατάσταση</w:t>
      </w:r>
      <w:r w:rsidRPr="002D7552">
        <w:rPr>
          <w:rFonts w:eastAsia="Times New Roman" w:cs="Times New Roman"/>
          <w:szCs w:val="24"/>
        </w:rPr>
        <w:t xml:space="preserve"> </w:t>
      </w:r>
      <w:r w:rsidRPr="007A5F29">
        <w:rPr>
          <w:rFonts w:eastAsia="Times New Roman" w:cs="Times New Roman"/>
          <w:szCs w:val="24"/>
        </w:rPr>
        <w:t>και</w:t>
      </w:r>
      <w:r w:rsidRPr="002D7552">
        <w:rPr>
          <w:rFonts w:eastAsia="Times New Roman" w:cs="Times New Roman"/>
          <w:szCs w:val="24"/>
        </w:rPr>
        <w:t xml:space="preserve"> </w:t>
      </w:r>
      <w:r w:rsidRPr="007A5F29">
        <w:rPr>
          <w:rFonts w:eastAsia="Times New Roman" w:cs="Times New Roman"/>
          <w:szCs w:val="24"/>
        </w:rPr>
        <w:t>τη</w:t>
      </w:r>
      <w:r w:rsidRPr="002D7552">
        <w:rPr>
          <w:rFonts w:eastAsia="Times New Roman" w:cs="Times New Roman"/>
          <w:szCs w:val="24"/>
        </w:rPr>
        <w:t xml:space="preserve"> </w:t>
      </w:r>
      <w:r w:rsidRPr="007A5F29">
        <w:rPr>
          <w:rFonts w:eastAsia="Times New Roman" w:cs="Times New Roman"/>
          <w:szCs w:val="24"/>
        </w:rPr>
        <w:t>θέ</w:t>
      </w:r>
      <w:r>
        <w:rPr>
          <w:rFonts w:eastAsia="Times New Roman" w:cs="Times New Roman"/>
          <w:szCs w:val="24"/>
        </w:rPr>
        <w:t>ση</w:t>
      </w:r>
      <w:r w:rsidRPr="002D7552">
        <w:rPr>
          <w:rFonts w:eastAsia="Times New Roman" w:cs="Times New Roman"/>
          <w:szCs w:val="24"/>
        </w:rPr>
        <w:t xml:space="preserve"> </w:t>
      </w:r>
      <w:r>
        <w:rPr>
          <w:rFonts w:eastAsia="Times New Roman" w:cs="Times New Roman"/>
          <w:szCs w:val="24"/>
        </w:rPr>
        <w:t>στην</w:t>
      </w:r>
      <w:r w:rsidRPr="002D7552">
        <w:rPr>
          <w:rFonts w:eastAsia="Times New Roman" w:cs="Times New Roman"/>
          <w:szCs w:val="24"/>
        </w:rPr>
        <w:t xml:space="preserve"> </w:t>
      </w:r>
      <w:r>
        <w:rPr>
          <w:rFonts w:eastAsia="Times New Roman" w:cs="Times New Roman"/>
          <w:szCs w:val="24"/>
        </w:rPr>
        <w:t>οποία</w:t>
      </w:r>
      <w:r w:rsidRPr="002D7552">
        <w:rPr>
          <w:rFonts w:eastAsia="Times New Roman" w:cs="Times New Roman"/>
          <w:szCs w:val="24"/>
        </w:rPr>
        <w:t xml:space="preserve"> </w:t>
      </w:r>
      <w:r>
        <w:rPr>
          <w:rFonts w:eastAsia="Times New Roman" w:cs="Times New Roman"/>
          <w:szCs w:val="24"/>
        </w:rPr>
        <w:t>έχει</w:t>
      </w:r>
      <w:r w:rsidRPr="002D7552">
        <w:rPr>
          <w:rFonts w:eastAsia="Times New Roman" w:cs="Times New Roman"/>
          <w:szCs w:val="24"/>
        </w:rPr>
        <w:t xml:space="preserve"> </w:t>
      </w:r>
      <w:r>
        <w:rPr>
          <w:rFonts w:eastAsia="Times New Roman" w:cs="Times New Roman"/>
          <w:szCs w:val="24"/>
        </w:rPr>
        <w:t>περιέλθει</w:t>
      </w:r>
      <w:r w:rsidRPr="002D7552">
        <w:rPr>
          <w:rFonts w:eastAsia="Times New Roman" w:cs="Times New Roman"/>
          <w:szCs w:val="24"/>
        </w:rPr>
        <w:t xml:space="preserve"> </w:t>
      </w:r>
      <w:r>
        <w:rPr>
          <w:rFonts w:eastAsia="Times New Roman" w:cs="Times New Roman"/>
          <w:szCs w:val="24"/>
        </w:rPr>
        <w:t>ο</w:t>
      </w:r>
      <w:r w:rsidRPr="002D7552">
        <w:rPr>
          <w:rFonts w:eastAsia="Times New Roman" w:cs="Times New Roman"/>
          <w:szCs w:val="24"/>
        </w:rPr>
        <w:t xml:space="preserve"> </w:t>
      </w:r>
      <w:r>
        <w:rPr>
          <w:rFonts w:eastAsia="Times New Roman" w:cs="Times New Roman"/>
          <w:szCs w:val="24"/>
        </w:rPr>
        <w:t>Γ</w:t>
      </w:r>
      <w:r w:rsidRPr="007A5F29">
        <w:rPr>
          <w:rFonts w:eastAsia="Times New Roman" w:cs="Times New Roman"/>
          <w:szCs w:val="24"/>
        </w:rPr>
        <w:t>κρούεφσκι</w:t>
      </w:r>
      <w:r w:rsidRPr="002D7552">
        <w:rPr>
          <w:rFonts w:eastAsia="Times New Roman" w:cs="Times New Roman"/>
          <w:szCs w:val="24"/>
        </w:rPr>
        <w:t xml:space="preserve">. </w:t>
      </w:r>
      <w:r>
        <w:rPr>
          <w:rFonts w:eastAsia="Times New Roman" w:cs="Times New Roman"/>
          <w:szCs w:val="24"/>
        </w:rPr>
        <w:t>Κ</w:t>
      </w:r>
      <w:r w:rsidRPr="007A5F29">
        <w:rPr>
          <w:rFonts w:eastAsia="Times New Roman" w:cs="Times New Roman"/>
          <w:szCs w:val="24"/>
        </w:rPr>
        <w:t>αι</w:t>
      </w:r>
      <w:r w:rsidRPr="0022704D">
        <w:rPr>
          <w:rFonts w:eastAsia="Times New Roman" w:cs="Times New Roman"/>
          <w:szCs w:val="24"/>
          <w:lang w:val="en-US"/>
        </w:rPr>
        <w:t xml:space="preserve"> </w:t>
      </w:r>
      <w:r w:rsidRPr="007A5F29">
        <w:rPr>
          <w:rFonts w:eastAsia="Times New Roman" w:cs="Times New Roman"/>
          <w:szCs w:val="24"/>
        </w:rPr>
        <w:t>διαβάζω</w:t>
      </w:r>
      <w:r w:rsidRPr="0022704D">
        <w:rPr>
          <w:rFonts w:eastAsia="Times New Roman" w:cs="Times New Roman"/>
          <w:szCs w:val="24"/>
          <w:lang w:val="en-US"/>
        </w:rPr>
        <w:t xml:space="preserve"> </w:t>
      </w:r>
      <w:r w:rsidRPr="007A5F29">
        <w:rPr>
          <w:rFonts w:eastAsia="Times New Roman" w:cs="Times New Roman"/>
          <w:szCs w:val="24"/>
        </w:rPr>
        <w:t>στα</w:t>
      </w:r>
      <w:r w:rsidRPr="0022704D">
        <w:rPr>
          <w:rFonts w:eastAsia="Times New Roman" w:cs="Times New Roman"/>
          <w:szCs w:val="24"/>
          <w:lang w:val="en-US"/>
        </w:rPr>
        <w:t xml:space="preserve"> </w:t>
      </w:r>
      <w:r w:rsidRPr="007A5F29">
        <w:rPr>
          <w:rFonts w:eastAsia="Times New Roman" w:cs="Times New Roman"/>
          <w:szCs w:val="24"/>
        </w:rPr>
        <w:t>αγγλικά</w:t>
      </w:r>
      <w:r w:rsidRPr="0022704D">
        <w:rPr>
          <w:rFonts w:eastAsia="Times New Roman" w:cs="Times New Roman"/>
          <w:szCs w:val="24"/>
          <w:lang w:val="en-US"/>
        </w:rPr>
        <w:t xml:space="preserve">: </w:t>
      </w:r>
      <w:r w:rsidRPr="00C211EC">
        <w:rPr>
          <w:rFonts w:eastAsia="Times New Roman" w:cs="Times New Roman"/>
          <w:szCs w:val="24"/>
          <w:lang w:val="en-US"/>
        </w:rPr>
        <w:t>«</w:t>
      </w:r>
      <w:r>
        <w:rPr>
          <w:rFonts w:eastAsia="Times New Roman" w:cs="Times New Roman"/>
          <w:szCs w:val="24"/>
          <w:lang w:val="en-US"/>
        </w:rPr>
        <w:t>Claiming</w:t>
      </w:r>
      <w:r w:rsidRPr="0022704D">
        <w:rPr>
          <w:rFonts w:eastAsia="Times New Roman" w:cs="Times New Roman"/>
          <w:szCs w:val="24"/>
          <w:lang w:val="en-US"/>
        </w:rPr>
        <w:t xml:space="preserve"> </w:t>
      </w:r>
      <w:r>
        <w:rPr>
          <w:rFonts w:eastAsia="Times New Roman" w:cs="Times New Roman"/>
          <w:szCs w:val="24"/>
          <w:lang w:val="en-US"/>
        </w:rPr>
        <w:t>that</w:t>
      </w:r>
      <w:r w:rsidRPr="0022704D">
        <w:rPr>
          <w:rFonts w:eastAsia="Times New Roman" w:cs="Times New Roman"/>
          <w:szCs w:val="24"/>
          <w:lang w:val="en-US"/>
        </w:rPr>
        <w:t xml:space="preserve"> </w:t>
      </w:r>
      <w:r>
        <w:rPr>
          <w:rFonts w:eastAsia="Times New Roman" w:cs="Times New Roman"/>
          <w:szCs w:val="24"/>
          <w:lang w:val="en-US"/>
        </w:rPr>
        <w:t>it</w:t>
      </w:r>
      <w:r w:rsidRPr="0022704D">
        <w:rPr>
          <w:rFonts w:eastAsia="Times New Roman" w:cs="Times New Roman"/>
          <w:szCs w:val="24"/>
          <w:lang w:val="en-US"/>
        </w:rPr>
        <w:t xml:space="preserve"> </w:t>
      </w:r>
      <w:r>
        <w:rPr>
          <w:rFonts w:eastAsia="Times New Roman" w:cs="Times New Roman"/>
          <w:szCs w:val="24"/>
          <w:lang w:val="en-US"/>
        </w:rPr>
        <w:t>is</w:t>
      </w:r>
      <w:r w:rsidRPr="0022704D">
        <w:rPr>
          <w:rFonts w:eastAsia="Times New Roman" w:cs="Times New Roman"/>
          <w:szCs w:val="24"/>
          <w:lang w:val="en-US"/>
        </w:rPr>
        <w:t xml:space="preserve"> </w:t>
      </w:r>
      <w:r w:rsidRPr="007A5F29">
        <w:rPr>
          <w:rFonts w:eastAsia="Times New Roman" w:cs="Times New Roman"/>
          <w:szCs w:val="24"/>
          <w:lang w:val="en-US"/>
        </w:rPr>
        <w:t>next</w:t>
      </w:r>
      <w:r w:rsidRPr="0022704D">
        <w:rPr>
          <w:rFonts w:eastAsia="Times New Roman" w:cs="Times New Roman"/>
          <w:szCs w:val="24"/>
          <w:lang w:val="en-US"/>
        </w:rPr>
        <w:t xml:space="preserve"> </w:t>
      </w:r>
      <w:r w:rsidRPr="007A5F29">
        <w:rPr>
          <w:rFonts w:eastAsia="Times New Roman" w:cs="Times New Roman"/>
          <w:szCs w:val="24"/>
          <w:lang w:val="en-US"/>
        </w:rPr>
        <w:t>to</w:t>
      </w:r>
      <w:r w:rsidRPr="0022704D">
        <w:rPr>
          <w:rFonts w:eastAsia="Times New Roman" w:cs="Times New Roman"/>
          <w:szCs w:val="24"/>
          <w:lang w:val="en-US"/>
        </w:rPr>
        <w:t xml:space="preserve"> </w:t>
      </w:r>
      <w:r w:rsidRPr="007A5F29">
        <w:rPr>
          <w:rFonts w:eastAsia="Times New Roman" w:cs="Times New Roman"/>
          <w:szCs w:val="24"/>
          <w:lang w:val="en-US"/>
        </w:rPr>
        <w:t>impossible</w:t>
      </w:r>
      <w:r w:rsidRPr="0022704D">
        <w:rPr>
          <w:rFonts w:eastAsia="Times New Roman" w:cs="Times New Roman"/>
          <w:szCs w:val="24"/>
          <w:lang w:val="en-US"/>
        </w:rPr>
        <w:t xml:space="preserve"> </w:t>
      </w:r>
      <w:r>
        <w:rPr>
          <w:rFonts w:eastAsia="Times New Roman" w:cs="Times New Roman"/>
          <w:szCs w:val="24"/>
          <w:lang w:val="en-US"/>
        </w:rPr>
        <w:t>that</w:t>
      </w:r>
      <w:r w:rsidRPr="0022704D">
        <w:rPr>
          <w:rFonts w:eastAsia="Times New Roman" w:cs="Times New Roman"/>
          <w:szCs w:val="24"/>
          <w:lang w:val="en-US"/>
        </w:rPr>
        <w:t xml:space="preserve"> </w:t>
      </w:r>
      <w:r>
        <w:rPr>
          <w:rFonts w:eastAsia="Times New Roman" w:cs="Times New Roman"/>
          <w:szCs w:val="24"/>
          <w:lang w:val="en-US"/>
        </w:rPr>
        <w:t>the</w:t>
      </w:r>
      <w:r w:rsidRPr="0022704D">
        <w:rPr>
          <w:rFonts w:eastAsia="Times New Roman" w:cs="Times New Roman"/>
          <w:szCs w:val="24"/>
          <w:lang w:val="en-US"/>
        </w:rPr>
        <w:t xml:space="preserve"> </w:t>
      </w:r>
      <w:r>
        <w:rPr>
          <w:rFonts w:eastAsia="Times New Roman" w:cs="Times New Roman"/>
          <w:szCs w:val="24"/>
          <w:lang w:val="en-US"/>
        </w:rPr>
        <w:t>Government</w:t>
      </w:r>
      <w:r w:rsidRPr="0022704D">
        <w:rPr>
          <w:rFonts w:eastAsia="Times New Roman" w:cs="Times New Roman"/>
          <w:szCs w:val="24"/>
          <w:lang w:val="en-US"/>
        </w:rPr>
        <w:t xml:space="preserve"> </w:t>
      </w:r>
      <w:r>
        <w:rPr>
          <w:rFonts w:eastAsia="Times New Roman" w:cs="Times New Roman"/>
          <w:szCs w:val="24"/>
          <w:lang w:val="en-US"/>
        </w:rPr>
        <w:t>of</w:t>
      </w:r>
      <w:r w:rsidRPr="0022704D">
        <w:rPr>
          <w:rFonts w:eastAsia="Times New Roman" w:cs="Times New Roman"/>
          <w:szCs w:val="24"/>
          <w:lang w:val="en-US"/>
        </w:rPr>
        <w:t xml:space="preserve"> </w:t>
      </w:r>
      <w:r>
        <w:rPr>
          <w:rFonts w:eastAsia="Times New Roman" w:cs="Times New Roman"/>
          <w:szCs w:val="24"/>
          <w:lang w:val="en-US"/>
        </w:rPr>
        <w:t>Greece</w:t>
      </w:r>
      <w:r w:rsidRPr="0022704D">
        <w:rPr>
          <w:rFonts w:eastAsia="Times New Roman" w:cs="Times New Roman"/>
          <w:szCs w:val="24"/>
          <w:lang w:val="en-US"/>
        </w:rPr>
        <w:t xml:space="preserve"> </w:t>
      </w:r>
      <w:r>
        <w:rPr>
          <w:rFonts w:eastAsia="Times New Roman" w:cs="Times New Roman"/>
          <w:szCs w:val="24"/>
          <w:lang w:val="en-US"/>
        </w:rPr>
        <w:t>would</w:t>
      </w:r>
      <w:r w:rsidRPr="0022704D">
        <w:rPr>
          <w:rFonts w:eastAsia="Times New Roman" w:cs="Times New Roman"/>
          <w:szCs w:val="24"/>
          <w:lang w:val="en-US"/>
        </w:rPr>
        <w:t xml:space="preserve"> </w:t>
      </w:r>
      <w:r w:rsidRPr="007A5F29">
        <w:rPr>
          <w:rFonts w:eastAsia="Times New Roman" w:cs="Times New Roman"/>
          <w:szCs w:val="24"/>
          <w:lang w:val="en-US"/>
        </w:rPr>
        <w:t>ever</w:t>
      </w:r>
      <w:r w:rsidRPr="0022704D">
        <w:rPr>
          <w:rFonts w:eastAsia="Times New Roman" w:cs="Times New Roman"/>
          <w:szCs w:val="24"/>
          <w:lang w:val="en-US"/>
        </w:rPr>
        <w:t xml:space="preserve"> </w:t>
      </w:r>
      <w:r w:rsidRPr="007A5F29">
        <w:rPr>
          <w:rFonts w:eastAsia="Times New Roman" w:cs="Times New Roman"/>
          <w:szCs w:val="24"/>
          <w:lang w:val="en-US"/>
        </w:rPr>
        <w:t>agree</w:t>
      </w:r>
      <w:r w:rsidRPr="0022704D">
        <w:rPr>
          <w:rFonts w:eastAsia="Times New Roman" w:cs="Times New Roman"/>
          <w:szCs w:val="24"/>
          <w:lang w:val="en-US"/>
        </w:rPr>
        <w:t xml:space="preserve"> </w:t>
      </w:r>
      <w:r w:rsidRPr="007A5F29">
        <w:rPr>
          <w:rFonts w:eastAsia="Times New Roman" w:cs="Times New Roman"/>
          <w:szCs w:val="24"/>
          <w:lang w:val="en-US"/>
        </w:rPr>
        <w:t>to</w:t>
      </w:r>
      <w:r w:rsidRPr="0022704D">
        <w:rPr>
          <w:rFonts w:eastAsia="Times New Roman" w:cs="Times New Roman"/>
          <w:szCs w:val="24"/>
          <w:lang w:val="en-US"/>
        </w:rPr>
        <w:t xml:space="preserve"> </w:t>
      </w:r>
      <w:r w:rsidRPr="007A5F29">
        <w:rPr>
          <w:rFonts w:eastAsia="Times New Roman" w:cs="Times New Roman"/>
          <w:szCs w:val="24"/>
          <w:lang w:val="en-US"/>
        </w:rPr>
        <w:t>a</w:t>
      </w:r>
      <w:r w:rsidRPr="0022704D">
        <w:rPr>
          <w:rFonts w:eastAsia="Times New Roman" w:cs="Times New Roman"/>
          <w:szCs w:val="24"/>
          <w:lang w:val="en-US"/>
        </w:rPr>
        <w:t xml:space="preserve"> </w:t>
      </w:r>
      <w:r w:rsidRPr="007A5F29">
        <w:rPr>
          <w:rFonts w:eastAsia="Times New Roman" w:cs="Times New Roman"/>
          <w:szCs w:val="24"/>
          <w:lang w:val="en-US"/>
        </w:rPr>
        <w:t>document</w:t>
      </w:r>
      <w:r w:rsidRPr="0022704D">
        <w:rPr>
          <w:rFonts w:eastAsia="Times New Roman" w:cs="Times New Roman"/>
          <w:szCs w:val="24"/>
          <w:lang w:val="en-US"/>
        </w:rPr>
        <w:t xml:space="preserve"> </w:t>
      </w:r>
      <w:r w:rsidRPr="007A5F29">
        <w:rPr>
          <w:rFonts w:eastAsia="Times New Roman" w:cs="Times New Roman"/>
          <w:szCs w:val="24"/>
          <w:lang w:val="en-US"/>
        </w:rPr>
        <w:t>that</w:t>
      </w:r>
      <w:r w:rsidRPr="0022704D">
        <w:rPr>
          <w:rFonts w:eastAsia="Times New Roman" w:cs="Times New Roman"/>
          <w:szCs w:val="24"/>
          <w:lang w:val="en-US"/>
        </w:rPr>
        <w:t xml:space="preserve"> </w:t>
      </w:r>
      <w:r w:rsidRPr="007A5F29">
        <w:rPr>
          <w:rFonts w:eastAsia="Times New Roman" w:cs="Times New Roman"/>
          <w:szCs w:val="24"/>
          <w:lang w:val="en-US"/>
        </w:rPr>
        <w:t>will</w:t>
      </w:r>
      <w:r w:rsidRPr="0022704D">
        <w:rPr>
          <w:rFonts w:eastAsia="Times New Roman" w:cs="Times New Roman"/>
          <w:szCs w:val="24"/>
          <w:lang w:val="en-US"/>
        </w:rPr>
        <w:t xml:space="preserve"> </w:t>
      </w:r>
      <w:r>
        <w:rPr>
          <w:rFonts w:eastAsia="Times New Roman" w:cs="Times New Roman"/>
          <w:szCs w:val="24"/>
          <w:lang w:val="en-US"/>
        </w:rPr>
        <w:t>define</w:t>
      </w:r>
      <w:r w:rsidRPr="0022704D">
        <w:rPr>
          <w:rFonts w:eastAsia="Times New Roman" w:cs="Times New Roman"/>
          <w:szCs w:val="24"/>
          <w:lang w:val="en-US"/>
        </w:rPr>
        <w:t xml:space="preserve"> </w:t>
      </w:r>
      <w:r w:rsidRPr="007A5F29">
        <w:rPr>
          <w:rFonts w:eastAsia="Times New Roman" w:cs="Times New Roman"/>
          <w:szCs w:val="24"/>
          <w:lang w:val="en-US"/>
        </w:rPr>
        <w:t>the</w:t>
      </w:r>
      <w:r w:rsidRPr="0022704D">
        <w:rPr>
          <w:rFonts w:eastAsia="Times New Roman" w:cs="Times New Roman"/>
          <w:szCs w:val="24"/>
          <w:lang w:val="en-US"/>
        </w:rPr>
        <w:t xml:space="preserve"> </w:t>
      </w:r>
      <w:r w:rsidRPr="007A5F29">
        <w:rPr>
          <w:rFonts w:eastAsia="Times New Roman" w:cs="Times New Roman"/>
          <w:szCs w:val="24"/>
          <w:lang w:val="en-US"/>
        </w:rPr>
        <w:t>citizens</w:t>
      </w:r>
      <w:r w:rsidRPr="0022704D">
        <w:rPr>
          <w:rFonts w:eastAsia="Times New Roman" w:cs="Times New Roman"/>
          <w:szCs w:val="24"/>
          <w:lang w:val="en-US"/>
        </w:rPr>
        <w:t xml:space="preserve"> </w:t>
      </w:r>
      <w:r w:rsidRPr="007A5F29">
        <w:rPr>
          <w:rFonts w:eastAsia="Times New Roman" w:cs="Times New Roman"/>
          <w:szCs w:val="24"/>
          <w:lang w:val="en-US"/>
        </w:rPr>
        <w:t>of</w:t>
      </w:r>
      <w:r w:rsidRPr="0022704D">
        <w:rPr>
          <w:rFonts w:eastAsia="Times New Roman" w:cs="Times New Roman"/>
          <w:szCs w:val="24"/>
          <w:lang w:val="en-US"/>
        </w:rPr>
        <w:t xml:space="preserve"> </w:t>
      </w:r>
      <w:r w:rsidRPr="007A5F29">
        <w:rPr>
          <w:rFonts w:eastAsia="Times New Roman" w:cs="Times New Roman"/>
          <w:szCs w:val="24"/>
          <w:lang w:val="en-US"/>
        </w:rPr>
        <w:t>this</w:t>
      </w:r>
      <w:r w:rsidRPr="0022704D">
        <w:rPr>
          <w:rFonts w:eastAsia="Times New Roman" w:cs="Times New Roman"/>
          <w:szCs w:val="24"/>
          <w:lang w:val="en-US"/>
        </w:rPr>
        <w:t xml:space="preserve"> </w:t>
      </w:r>
      <w:r w:rsidRPr="007A5F29">
        <w:rPr>
          <w:rFonts w:eastAsia="Times New Roman" w:cs="Times New Roman"/>
          <w:szCs w:val="24"/>
          <w:lang w:val="en-US"/>
        </w:rPr>
        <w:t>country</w:t>
      </w:r>
      <w:r w:rsidRPr="0022704D">
        <w:rPr>
          <w:rFonts w:eastAsia="Times New Roman" w:cs="Times New Roman"/>
          <w:szCs w:val="24"/>
          <w:lang w:val="en-US"/>
        </w:rPr>
        <w:t xml:space="preserve"> </w:t>
      </w:r>
      <w:r>
        <w:rPr>
          <w:rFonts w:eastAsia="Times New Roman" w:cs="Times New Roman"/>
          <w:szCs w:val="24"/>
          <w:lang w:val="en-US"/>
        </w:rPr>
        <w:t>as</w:t>
      </w:r>
      <w:r w:rsidRPr="0022704D">
        <w:rPr>
          <w:rFonts w:eastAsia="Times New Roman" w:cs="Times New Roman"/>
          <w:szCs w:val="24"/>
          <w:lang w:val="en-US"/>
        </w:rPr>
        <w:t xml:space="preserve"> </w:t>
      </w:r>
      <w:r w:rsidRPr="00ED001E">
        <w:rPr>
          <w:rFonts w:eastAsia="Times New Roman" w:cs="Times New Roman"/>
          <w:szCs w:val="24"/>
          <w:lang w:val="en-US"/>
        </w:rPr>
        <w:t>«</w:t>
      </w:r>
      <w:r>
        <w:rPr>
          <w:rFonts w:eastAsia="Times New Roman" w:cs="Times New Roman"/>
          <w:szCs w:val="24"/>
          <w:lang w:val="en-US"/>
        </w:rPr>
        <w:t>Macedonians</w:t>
      </w:r>
      <w:r w:rsidRPr="00ED001E">
        <w:rPr>
          <w:rFonts w:eastAsia="Times New Roman" w:cs="Times New Roman"/>
          <w:szCs w:val="24"/>
          <w:lang w:val="en-US"/>
        </w:rPr>
        <w:t>»</w:t>
      </w:r>
      <w:r w:rsidRPr="0022704D">
        <w:rPr>
          <w:rFonts w:eastAsia="Times New Roman" w:cs="Times New Roman"/>
          <w:szCs w:val="24"/>
          <w:lang w:val="en-US"/>
        </w:rPr>
        <w:t xml:space="preserve"> </w:t>
      </w:r>
      <w:r w:rsidRPr="007A5F29">
        <w:rPr>
          <w:rFonts w:eastAsia="Times New Roman" w:cs="Times New Roman"/>
          <w:szCs w:val="24"/>
          <w:lang w:val="en-US"/>
        </w:rPr>
        <w:t>and</w:t>
      </w:r>
      <w:r w:rsidRPr="0022704D">
        <w:rPr>
          <w:rFonts w:eastAsia="Times New Roman" w:cs="Times New Roman"/>
          <w:szCs w:val="24"/>
          <w:lang w:val="en-US"/>
        </w:rPr>
        <w:t xml:space="preserve"> </w:t>
      </w:r>
      <w:r w:rsidRPr="007A5F29">
        <w:rPr>
          <w:rFonts w:eastAsia="Times New Roman" w:cs="Times New Roman"/>
          <w:szCs w:val="24"/>
          <w:lang w:val="en-US"/>
        </w:rPr>
        <w:t>the</w:t>
      </w:r>
      <w:r w:rsidRPr="0022704D">
        <w:rPr>
          <w:rFonts w:eastAsia="Times New Roman" w:cs="Times New Roman"/>
          <w:szCs w:val="24"/>
          <w:lang w:val="en-US"/>
        </w:rPr>
        <w:t xml:space="preserve"> </w:t>
      </w:r>
      <w:r w:rsidRPr="007A5F29">
        <w:rPr>
          <w:rFonts w:eastAsia="Times New Roman" w:cs="Times New Roman"/>
          <w:szCs w:val="24"/>
          <w:lang w:val="en-US"/>
        </w:rPr>
        <w:t>language</w:t>
      </w:r>
      <w:r w:rsidRPr="0022704D">
        <w:rPr>
          <w:rFonts w:eastAsia="Times New Roman" w:cs="Times New Roman"/>
          <w:szCs w:val="24"/>
          <w:lang w:val="en-US"/>
        </w:rPr>
        <w:t xml:space="preserve"> </w:t>
      </w:r>
      <w:r>
        <w:rPr>
          <w:rFonts w:eastAsia="Times New Roman" w:cs="Times New Roman"/>
          <w:szCs w:val="24"/>
          <w:lang w:val="en-US"/>
        </w:rPr>
        <w:t>as</w:t>
      </w:r>
      <w:r w:rsidRPr="0022704D">
        <w:rPr>
          <w:rFonts w:eastAsia="Times New Roman" w:cs="Times New Roman"/>
          <w:szCs w:val="24"/>
          <w:lang w:val="en-US"/>
        </w:rPr>
        <w:t xml:space="preserve"> </w:t>
      </w:r>
      <w:r>
        <w:rPr>
          <w:rFonts w:eastAsia="Times New Roman" w:cs="Times New Roman"/>
          <w:szCs w:val="24"/>
          <w:lang w:val="en-US"/>
        </w:rPr>
        <w:t>Macedonian</w:t>
      </w:r>
      <w:r w:rsidRPr="0022704D">
        <w:rPr>
          <w:rFonts w:eastAsia="Times New Roman" w:cs="Times New Roman"/>
          <w:szCs w:val="24"/>
          <w:lang w:val="en-US"/>
        </w:rPr>
        <w:t xml:space="preserve">». </w:t>
      </w:r>
      <w:r>
        <w:rPr>
          <w:rFonts w:eastAsia="Times New Roman" w:cs="Times New Roman"/>
          <w:szCs w:val="24"/>
        </w:rPr>
        <w:t>Μ</w:t>
      </w:r>
      <w:r w:rsidRPr="007A5F29">
        <w:rPr>
          <w:rFonts w:eastAsia="Times New Roman" w:cs="Times New Roman"/>
          <w:szCs w:val="24"/>
        </w:rPr>
        <w:t>εταφράζω</w:t>
      </w:r>
      <w:r>
        <w:rPr>
          <w:rFonts w:eastAsia="Times New Roman" w:cs="Times New Roman"/>
          <w:szCs w:val="24"/>
        </w:rPr>
        <w:t>: Ή</w:t>
      </w:r>
      <w:r w:rsidRPr="007A5F29">
        <w:rPr>
          <w:rFonts w:eastAsia="Times New Roman" w:cs="Times New Roman"/>
          <w:szCs w:val="24"/>
        </w:rPr>
        <w:t xml:space="preserve">ταν σχεδόν αδύνατον </w:t>
      </w:r>
      <w:r>
        <w:rPr>
          <w:rFonts w:eastAsia="Times New Roman" w:cs="Times New Roman"/>
          <w:szCs w:val="24"/>
        </w:rPr>
        <w:t xml:space="preserve">η </w:t>
      </w:r>
      <w:r w:rsidRPr="007A5F29">
        <w:rPr>
          <w:rFonts w:eastAsia="Times New Roman" w:cs="Times New Roman"/>
          <w:szCs w:val="24"/>
        </w:rPr>
        <w:t xml:space="preserve">ελληνική κυβέρνηση του 2008 να δεχθεί ένα κείμενο το οποίο θα όριζε τους πολίτες αυτής της χώρας </w:t>
      </w:r>
      <w:r>
        <w:rPr>
          <w:rFonts w:eastAsia="Times New Roman" w:cs="Times New Roman"/>
          <w:szCs w:val="24"/>
        </w:rPr>
        <w:t>ως «Μακεδόνες» και τη</w:t>
      </w:r>
      <w:r w:rsidRPr="007A5F29">
        <w:rPr>
          <w:rFonts w:eastAsia="Times New Roman" w:cs="Times New Roman"/>
          <w:szCs w:val="24"/>
        </w:rPr>
        <w:t xml:space="preserve"> γλώσσα τους ως </w:t>
      </w:r>
      <w:r>
        <w:rPr>
          <w:rFonts w:eastAsia="Times New Roman" w:cs="Times New Roman"/>
          <w:szCs w:val="24"/>
        </w:rPr>
        <w:t>«</w:t>
      </w:r>
      <w:r w:rsidRPr="007A5F29">
        <w:rPr>
          <w:rFonts w:eastAsia="Times New Roman" w:cs="Times New Roman"/>
          <w:szCs w:val="24"/>
        </w:rPr>
        <w:t>μακεδονική</w:t>
      </w:r>
      <w:r>
        <w:rPr>
          <w:rFonts w:eastAsia="Times New Roman" w:cs="Times New Roman"/>
          <w:szCs w:val="24"/>
        </w:rPr>
        <w:t>».</w:t>
      </w:r>
      <w:r w:rsidRPr="007A5F29">
        <w:rPr>
          <w:rFonts w:eastAsia="Times New Roman" w:cs="Times New Roman"/>
          <w:szCs w:val="24"/>
        </w:rPr>
        <w:t xml:space="preserve"> </w:t>
      </w:r>
    </w:p>
    <w:p w14:paraId="2ED8BE05" w14:textId="77777777" w:rsidR="00C647AD" w:rsidRDefault="00D506E1">
      <w:pPr>
        <w:spacing w:after="0"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 xml:space="preserve">Στο σημείο αυτό ο </w:t>
      </w:r>
      <w:r>
        <w:rPr>
          <w:rFonts w:eastAsia="Times New Roman"/>
          <w:bCs/>
          <w:szCs w:val="24"/>
        </w:rPr>
        <w:t>Πρόεδρος της Νέας Δημοκρατίας κ. Κυριάκος</w:t>
      </w:r>
      <w:r>
        <w:rPr>
          <w:rFonts w:eastAsia="Times New Roman"/>
          <w:bCs/>
          <w:szCs w:val="24"/>
        </w:rPr>
        <w:t xml:space="preserve"> Μητσοτάκης</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2ED8BE0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w:t>
      </w:r>
      <w:r w:rsidRPr="007A5F29">
        <w:rPr>
          <w:rFonts w:eastAsia="Times New Roman" w:cs="Times New Roman"/>
          <w:szCs w:val="24"/>
        </w:rPr>
        <w:t xml:space="preserve">ε αυτά είπε όχι η </w:t>
      </w:r>
      <w:r>
        <w:rPr>
          <w:rFonts w:eastAsia="Times New Roman" w:cs="Times New Roman"/>
          <w:szCs w:val="24"/>
        </w:rPr>
        <w:t>κ</w:t>
      </w:r>
      <w:r w:rsidRPr="007A5F29">
        <w:rPr>
          <w:rFonts w:eastAsia="Times New Roman" w:cs="Times New Roman"/>
          <w:szCs w:val="24"/>
        </w:rPr>
        <w:t>υβέρνηση του Κώστα Καραμανλή</w:t>
      </w:r>
      <w:r>
        <w:rPr>
          <w:rFonts w:eastAsia="Times New Roman" w:cs="Times New Roman"/>
          <w:szCs w:val="24"/>
        </w:rPr>
        <w:t>! Τ</w:t>
      </w:r>
      <w:r w:rsidRPr="007A5F29">
        <w:rPr>
          <w:rFonts w:eastAsia="Times New Roman" w:cs="Times New Roman"/>
          <w:szCs w:val="24"/>
        </w:rPr>
        <w:t>ους έκλεισε την πόρτα στη μούρη</w:t>
      </w:r>
      <w:r>
        <w:rPr>
          <w:rFonts w:eastAsia="Times New Roman" w:cs="Times New Roman"/>
          <w:szCs w:val="24"/>
        </w:rPr>
        <w:t>!</w:t>
      </w:r>
    </w:p>
    <w:p w14:paraId="2ED8BE07"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ED8BE0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w:t>
      </w:r>
      <w:r w:rsidRPr="007A5F29">
        <w:rPr>
          <w:rFonts w:eastAsia="Times New Roman" w:cs="Times New Roman"/>
          <w:szCs w:val="24"/>
        </w:rPr>
        <w:t>ταν τα ζήτησε</w:t>
      </w:r>
      <w:r>
        <w:rPr>
          <w:rFonts w:eastAsia="Times New Roman" w:cs="Times New Roman"/>
          <w:szCs w:val="24"/>
        </w:rPr>
        <w:t xml:space="preserve"> ο κ. Ζάεφ, τους</w:t>
      </w:r>
      <w:r w:rsidRPr="007A5F29">
        <w:rPr>
          <w:rFonts w:eastAsia="Times New Roman" w:cs="Times New Roman"/>
          <w:szCs w:val="24"/>
        </w:rPr>
        <w:t xml:space="preserve"> ανοίξατε τις πόρτες και τα παράθυρα</w:t>
      </w:r>
      <w:r>
        <w:rPr>
          <w:rFonts w:eastAsia="Times New Roman" w:cs="Times New Roman"/>
          <w:szCs w:val="24"/>
        </w:rPr>
        <w:t>. Δ</w:t>
      </w:r>
      <w:r w:rsidRPr="007A5F29">
        <w:rPr>
          <w:rFonts w:eastAsia="Times New Roman" w:cs="Times New Roman"/>
          <w:szCs w:val="24"/>
        </w:rPr>
        <w:t>εν τα διαπραγματευτ</w:t>
      </w:r>
      <w:r>
        <w:rPr>
          <w:rFonts w:eastAsia="Times New Roman" w:cs="Times New Roman"/>
          <w:szCs w:val="24"/>
        </w:rPr>
        <w:t>ήκατε</w:t>
      </w:r>
      <w:r w:rsidRPr="007A5F29">
        <w:rPr>
          <w:rFonts w:eastAsia="Times New Roman" w:cs="Times New Roman"/>
          <w:szCs w:val="24"/>
        </w:rPr>
        <w:t xml:space="preserve"> π</w:t>
      </w:r>
      <w:r>
        <w:rPr>
          <w:rFonts w:eastAsia="Times New Roman" w:cs="Times New Roman"/>
          <w:szCs w:val="24"/>
        </w:rPr>
        <w:t>ο</w:t>
      </w:r>
      <w:r w:rsidRPr="007A5F29">
        <w:rPr>
          <w:rFonts w:eastAsia="Times New Roman" w:cs="Times New Roman"/>
          <w:szCs w:val="24"/>
        </w:rPr>
        <w:t>τέ</w:t>
      </w:r>
      <w:r>
        <w:rPr>
          <w:rFonts w:eastAsia="Times New Roman" w:cs="Times New Roman"/>
          <w:szCs w:val="24"/>
        </w:rPr>
        <w:t>! Δεν σας ενδιέφεραν.</w:t>
      </w:r>
    </w:p>
    <w:p w14:paraId="2ED8BE0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Εάν διαβάσετε προσεκτικά τα Π</w:t>
      </w:r>
      <w:r w:rsidRPr="007A5F29">
        <w:rPr>
          <w:rFonts w:eastAsia="Times New Roman" w:cs="Times New Roman"/>
          <w:szCs w:val="24"/>
        </w:rPr>
        <w:t>ρακτικά από το Συμβούλιο Πολιτικών Αρχηγών</w:t>
      </w:r>
      <w:r>
        <w:rPr>
          <w:rFonts w:eastAsia="Times New Roman" w:cs="Times New Roman"/>
          <w:szCs w:val="24"/>
        </w:rPr>
        <w:t>,</w:t>
      </w:r>
      <w:r w:rsidRPr="007A5F29">
        <w:rPr>
          <w:rFonts w:eastAsia="Times New Roman" w:cs="Times New Roman"/>
          <w:szCs w:val="24"/>
        </w:rPr>
        <w:t xml:space="preserve"> θα διαπισ</w:t>
      </w:r>
      <w:r w:rsidRPr="007A5F29">
        <w:rPr>
          <w:rFonts w:eastAsia="Times New Roman" w:cs="Times New Roman"/>
          <w:szCs w:val="24"/>
        </w:rPr>
        <w:t xml:space="preserve">τώσετε </w:t>
      </w:r>
      <w:r>
        <w:rPr>
          <w:rFonts w:eastAsia="Times New Roman" w:cs="Times New Roman"/>
          <w:szCs w:val="24"/>
        </w:rPr>
        <w:t xml:space="preserve">ότι </w:t>
      </w:r>
      <w:r w:rsidRPr="007A5F29">
        <w:rPr>
          <w:rFonts w:eastAsia="Times New Roman" w:cs="Times New Roman"/>
          <w:szCs w:val="24"/>
        </w:rPr>
        <w:t>το ζήτημα</w:t>
      </w:r>
      <w:r>
        <w:rPr>
          <w:rFonts w:eastAsia="Times New Roman" w:cs="Times New Roman"/>
          <w:szCs w:val="24"/>
        </w:rPr>
        <w:t xml:space="preserve"> της γλώσσας και</w:t>
      </w:r>
      <w:r w:rsidRPr="007A5F29">
        <w:rPr>
          <w:rFonts w:eastAsia="Times New Roman" w:cs="Times New Roman"/>
          <w:szCs w:val="24"/>
        </w:rPr>
        <w:t xml:space="preserve"> της ταυτότητας </w:t>
      </w:r>
      <w:r>
        <w:rPr>
          <w:rFonts w:eastAsia="Times New Roman" w:cs="Times New Roman"/>
          <w:szCs w:val="24"/>
        </w:rPr>
        <w:t xml:space="preserve">δεν το συζήτησαν ποτέ. Ήταν </w:t>
      </w:r>
      <w:r w:rsidRPr="007A5F29">
        <w:rPr>
          <w:rFonts w:eastAsia="Times New Roman" w:cs="Times New Roman"/>
          <w:szCs w:val="24"/>
        </w:rPr>
        <w:t>κλεισμένο από την πρώτη στιγμή</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Α</w:t>
      </w:r>
      <w:r w:rsidRPr="007A5F29">
        <w:rPr>
          <w:rFonts w:eastAsia="Times New Roman" w:cs="Times New Roman"/>
          <w:szCs w:val="24"/>
        </w:rPr>
        <w:t>ναρωτιέμαι</w:t>
      </w:r>
      <w:r>
        <w:rPr>
          <w:rFonts w:eastAsia="Times New Roman" w:cs="Times New Roman"/>
          <w:szCs w:val="24"/>
        </w:rPr>
        <w:t>, όμως, γιατί να ψάχνουμε</w:t>
      </w:r>
      <w:r w:rsidRPr="007A5F29">
        <w:rPr>
          <w:rFonts w:eastAsia="Times New Roman" w:cs="Times New Roman"/>
          <w:szCs w:val="24"/>
        </w:rPr>
        <w:t xml:space="preserve"> στα κείμενα </w:t>
      </w:r>
      <w:r>
        <w:rPr>
          <w:rFonts w:eastAsia="Times New Roman" w:cs="Times New Roman"/>
          <w:szCs w:val="24"/>
        </w:rPr>
        <w:t>της Ι</w:t>
      </w:r>
      <w:r w:rsidRPr="007A5F29">
        <w:rPr>
          <w:rFonts w:eastAsia="Times New Roman" w:cs="Times New Roman"/>
          <w:szCs w:val="24"/>
        </w:rPr>
        <w:t>στορίας για να αντιληφθούμε το</w:t>
      </w:r>
      <w:r>
        <w:rPr>
          <w:rFonts w:eastAsia="Times New Roman" w:cs="Times New Roman"/>
          <w:szCs w:val="24"/>
        </w:rPr>
        <w:t>ν</w:t>
      </w:r>
      <w:r w:rsidRPr="007A5F29">
        <w:rPr>
          <w:rFonts w:eastAsia="Times New Roman" w:cs="Times New Roman"/>
          <w:szCs w:val="24"/>
        </w:rPr>
        <w:t xml:space="preserve"> βαθμό απόκλισης της </w:t>
      </w:r>
      <w:r>
        <w:rPr>
          <w:rFonts w:eastAsia="Times New Roman" w:cs="Times New Roman"/>
          <w:szCs w:val="24"/>
        </w:rPr>
        <w:t xml:space="preserve">δικής σας </w:t>
      </w:r>
      <w:r w:rsidRPr="007A5F29">
        <w:rPr>
          <w:rFonts w:eastAsia="Times New Roman" w:cs="Times New Roman"/>
          <w:szCs w:val="24"/>
        </w:rPr>
        <w:t xml:space="preserve">πολιτικής </w:t>
      </w:r>
      <w:r>
        <w:rPr>
          <w:rFonts w:eastAsia="Times New Roman" w:cs="Times New Roman"/>
          <w:szCs w:val="24"/>
        </w:rPr>
        <w:t>απ’ αυτές όλων</w:t>
      </w:r>
      <w:r w:rsidRPr="007A5F29">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προηγούμενων πρωθυπουργών;</w:t>
      </w:r>
    </w:p>
    <w:p w14:paraId="2ED8BE0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Τσίπρα,</w:t>
      </w:r>
      <w:r w:rsidRPr="007A5F29">
        <w:rPr>
          <w:rFonts w:eastAsia="Times New Roman" w:cs="Times New Roman"/>
          <w:szCs w:val="24"/>
        </w:rPr>
        <w:t xml:space="preserve"> στην τελετή υπογραφής των Πρεσπών </w:t>
      </w:r>
      <w:r>
        <w:rPr>
          <w:rFonts w:eastAsia="Times New Roman" w:cs="Times New Roman"/>
          <w:szCs w:val="24"/>
        </w:rPr>
        <w:t xml:space="preserve">δεν ήταν ο κ. Ζάεφ, ο οποίος δημόσια </w:t>
      </w:r>
      <w:r w:rsidRPr="007A5F29">
        <w:rPr>
          <w:rFonts w:eastAsia="Times New Roman" w:cs="Times New Roman"/>
          <w:szCs w:val="24"/>
        </w:rPr>
        <w:t>αναφέρθηκε μπροστά σας σε δύο λαούς</w:t>
      </w:r>
      <w:r>
        <w:rPr>
          <w:rFonts w:eastAsia="Times New Roman" w:cs="Times New Roman"/>
          <w:szCs w:val="24"/>
        </w:rPr>
        <w:t>, Έλληνες</w:t>
      </w:r>
      <w:r w:rsidRPr="007A5F29">
        <w:rPr>
          <w:rFonts w:eastAsia="Times New Roman" w:cs="Times New Roman"/>
          <w:szCs w:val="24"/>
        </w:rPr>
        <w:t xml:space="preserve"> και Μακεδόνες</w:t>
      </w:r>
      <w:r>
        <w:rPr>
          <w:rFonts w:eastAsia="Times New Roman" w:cs="Times New Roman"/>
          <w:szCs w:val="24"/>
        </w:rPr>
        <w:t>; Τ</w:t>
      </w:r>
      <w:r w:rsidRPr="007A5F29">
        <w:rPr>
          <w:rFonts w:eastAsia="Times New Roman" w:cs="Times New Roman"/>
          <w:szCs w:val="24"/>
        </w:rPr>
        <w:t xml:space="preserve">ο είπε </w:t>
      </w:r>
      <w:r>
        <w:rPr>
          <w:rFonts w:eastAsia="Times New Roman" w:cs="Times New Roman"/>
          <w:szCs w:val="24"/>
        </w:rPr>
        <w:t>μπροστά σας. Δεν τον σταματήσατ</w:t>
      </w:r>
      <w:r w:rsidRPr="007A5F29">
        <w:rPr>
          <w:rFonts w:eastAsia="Times New Roman" w:cs="Times New Roman"/>
          <w:szCs w:val="24"/>
        </w:rPr>
        <w:t>ε</w:t>
      </w:r>
      <w:r>
        <w:rPr>
          <w:rFonts w:eastAsia="Times New Roman" w:cs="Times New Roman"/>
          <w:szCs w:val="24"/>
        </w:rPr>
        <w:t>,</w:t>
      </w:r>
      <w:r w:rsidRPr="007A5F29">
        <w:rPr>
          <w:rFonts w:eastAsia="Times New Roman" w:cs="Times New Roman"/>
          <w:szCs w:val="24"/>
        </w:rPr>
        <w:t xml:space="preserve"> δεν το</w:t>
      </w:r>
      <w:r>
        <w:rPr>
          <w:rFonts w:eastAsia="Times New Roman" w:cs="Times New Roman"/>
          <w:szCs w:val="24"/>
        </w:rPr>
        <w:t>ν</w:t>
      </w:r>
      <w:r w:rsidRPr="007A5F29">
        <w:rPr>
          <w:rFonts w:eastAsia="Times New Roman" w:cs="Times New Roman"/>
          <w:szCs w:val="24"/>
        </w:rPr>
        <w:t xml:space="preserve"> διορθώσ</w:t>
      </w:r>
      <w:r>
        <w:rPr>
          <w:rFonts w:eastAsia="Times New Roman" w:cs="Times New Roman"/>
          <w:szCs w:val="24"/>
        </w:rPr>
        <w:t>α</w:t>
      </w:r>
      <w:r w:rsidRPr="007A5F29">
        <w:rPr>
          <w:rFonts w:eastAsia="Times New Roman" w:cs="Times New Roman"/>
          <w:szCs w:val="24"/>
        </w:rPr>
        <w:t>τε</w:t>
      </w:r>
      <w:r>
        <w:rPr>
          <w:rFonts w:eastAsia="Times New Roman" w:cs="Times New Roman"/>
          <w:szCs w:val="24"/>
        </w:rPr>
        <w:t>,</w:t>
      </w:r>
      <w:r w:rsidRPr="007A5F29">
        <w:rPr>
          <w:rFonts w:eastAsia="Times New Roman" w:cs="Times New Roman"/>
          <w:szCs w:val="24"/>
        </w:rPr>
        <w:t xml:space="preserve"> δεν α</w:t>
      </w:r>
      <w:r>
        <w:rPr>
          <w:rFonts w:eastAsia="Times New Roman" w:cs="Times New Roman"/>
          <w:szCs w:val="24"/>
        </w:rPr>
        <w:t>γανακτήσατε! Μόν</w:t>
      </w:r>
      <w:r>
        <w:rPr>
          <w:rFonts w:eastAsia="Times New Roman" w:cs="Times New Roman"/>
          <w:szCs w:val="24"/>
        </w:rPr>
        <w:t>ο χασκογελού</w:t>
      </w:r>
      <w:r w:rsidRPr="007A5F29">
        <w:rPr>
          <w:rFonts w:eastAsia="Times New Roman" w:cs="Times New Roman"/>
          <w:szCs w:val="24"/>
        </w:rPr>
        <w:t>σατε</w:t>
      </w:r>
      <w:r>
        <w:rPr>
          <w:rFonts w:eastAsia="Times New Roman" w:cs="Times New Roman"/>
          <w:szCs w:val="24"/>
        </w:rPr>
        <w:t>,</w:t>
      </w:r>
      <w:r w:rsidRPr="007A5F29">
        <w:rPr>
          <w:rFonts w:eastAsia="Times New Roman" w:cs="Times New Roman"/>
          <w:szCs w:val="24"/>
        </w:rPr>
        <w:t xml:space="preserve"> όπως συνήθως</w:t>
      </w:r>
      <w:r>
        <w:rPr>
          <w:rFonts w:eastAsia="Times New Roman" w:cs="Times New Roman"/>
          <w:szCs w:val="24"/>
        </w:rPr>
        <w:t>. Ε, αφού δεν μιλήσατε και τότε, τι ήρθατε να μας πείτε</w:t>
      </w:r>
      <w:r w:rsidRPr="007A5F29">
        <w:rPr>
          <w:rFonts w:eastAsia="Times New Roman" w:cs="Times New Roman"/>
          <w:szCs w:val="24"/>
        </w:rPr>
        <w:t xml:space="preserve"> τώρα</w:t>
      </w:r>
      <w:r>
        <w:rPr>
          <w:rFonts w:eastAsia="Times New Roman" w:cs="Times New Roman"/>
          <w:szCs w:val="24"/>
        </w:rPr>
        <w:t>, κ</w:t>
      </w:r>
      <w:r w:rsidRPr="007A5F29">
        <w:rPr>
          <w:rFonts w:eastAsia="Times New Roman" w:cs="Times New Roman"/>
          <w:szCs w:val="24"/>
        </w:rPr>
        <w:t>ύριε Τσίπρα</w:t>
      </w:r>
      <w:r>
        <w:rPr>
          <w:rFonts w:eastAsia="Times New Roman" w:cs="Times New Roman"/>
          <w:szCs w:val="24"/>
        </w:rPr>
        <w:t>;</w:t>
      </w:r>
    </w:p>
    <w:p w14:paraId="2ED8BE0B"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ED8BE0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Φ</w:t>
      </w:r>
      <w:r w:rsidRPr="007A5F29">
        <w:rPr>
          <w:rFonts w:eastAsia="Times New Roman" w:cs="Times New Roman"/>
          <w:szCs w:val="24"/>
        </w:rPr>
        <w:t>οβάμαι</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όμως, α</w:t>
      </w:r>
      <w:r w:rsidRPr="007A5F29">
        <w:rPr>
          <w:rFonts w:eastAsia="Times New Roman" w:cs="Times New Roman"/>
          <w:szCs w:val="24"/>
        </w:rPr>
        <w:t xml:space="preserve">ν κρίνω από τη σιωπή </w:t>
      </w:r>
      <w:r>
        <w:rPr>
          <w:rFonts w:eastAsia="Times New Roman" w:cs="Times New Roman"/>
          <w:szCs w:val="24"/>
        </w:rPr>
        <w:t>σας,</w:t>
      </w:r>
      <w:r w:rsidRPr="007A5F29">
        <w:rPr>
          <w:rFonts w:eastAsia="Times New Roman" w:cs="Times New Roman"/>
          <w:szCs w:val="24"/>
        </w:rPr>
        <w:t xml:space="preserve"> </w:t>
      </w:r>
      <w:r>
        <w:rPr>
          <w:rFonts w:eastAsia="Times New Roman" w:cs="Times New Roman"/>
          <w:szCs w:val="24"/>
        </w:rPr>
        <w:t>-</w:t>
      </w:r>
      <w:r w:rsidRPr="007A5F29">
        <w:rPr>
          <w:rFonts w:eastAsia="Times New Roman" w:cs="Times New Roman"/>
          <w:szCs w:val="24"/>
        </w:rPr>
        <w:t xml:space="preserve">είστε </w:t>
      </w:r>
      <w:r>
        <w:rPr>
          <w:rFonts w:eastAsia="Times New Roman" w:cs="Times New Roman"/>
          <w:szCs w:val="24"/>
        </w:rPr>
        <w:t xml:space="preserve">αχαρακτήριστα ήσυχοι </w:t>
      </w:r>
      <w:r w:rsidRPr="007A5F29">
        <w:rPr>
          <w:rFonts w:eastAsia="Times New Roman" w:cs="Times New Roman"/>
          <w:szCs w:val="24"/>
        </w:rPr>
        <w:t>σε αυτή</w:t>
      </w:r>
      <w:r>
        <w:rPr>
          <w:rFonts w:eastAsia="Times New Roman" w:cs="Times New Roman"/>
          <w:szCs w:val="24"/>
        </w:rPr>
        <w:t>ν</w:t>
      </w:r>
      <w:r w:rsidRPr="007A5F29">
        <w:rPr>
          <w:rFonts w:eastAsia="Times New Roman" w:cs="Times New Roman"/>
          <w:szCs w:val="24"/>
        </w:rPr>
        <w:t xml:space="preserve"> τη συνεδρίαση</w:t>
      </w:r>
      <w:r>
        <w:rPr>
          <w:rFonts w:eastAsia="Times New Roman" w:cs="Times New Roman"/>
          <w:szCs w:val="24"/>
        </w:rPr>
        <w:t xml:space="preserve">- </w:t>
      </w:r>
      <w:r>
        <w:rPr>
          <w:rFonts w:eastAsia="Times New Roman" w:cs="Times New Roman"/>
          <w:szCs w:val="24"/>
        </w:rPr>
        <w:t>ότι μιλώ</w:t>
      </w:r>
      <w:r w:rsidRPr="007A5F29">
        <w:rPr>
          <w:rFonts w:eastAsia="Times New Roman" w:cs="Times New Roman"/>
          <w:szCs w:val="24"/>
        </w:rPr>
        <w:t xml:space="preserve"> σε ώτα μη ακουόντων</w:t>
      </w:r>
      <w:r>
        <w:rPr>
          <w:rFonts w:eastAsia="Times New Roman" w:cs="Times New Roman"/>
          <w:szCs w:val="24"/>
        </w:rPr>
        <w:t>.</w:t>
      </w:r>
    </w:p>
    <w:p w14:paraId="2ED8BE0D"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ED8BE0E" w14:textId="77777777" w:rsidR="00C647AD" w:rsidRDefault="00D506E1">
      <w:pPr>
        <w:spacing w:after="0" w:line="600" w:lineRule="auto"/>
        <w:ind w:firstLine="720"/>
        <w:jc w:val="both"/>
        <w:rPr>
          <w:rFonts w:eastAsia="Times New Roman" w:cs="Times New Roman"/>
          <w:szCs w:val="24"/>
        </w:rPr>
      </w:pPr>
      <w:r w:rsidRPr="00BD7651">
        <w:rPr>
          <w:rFonts w:eastAsia="Times New Roman"/>
          <w:b/>
          <w:bCs/>
          <w:szCs w:val="24"/>
        </w:rPr>
        <w:t>ΠΡΟΕΔΡΟΣ (Νικόλαος Βούτσης)</w:t>
      </w:r>
      <w:r>
        <w:rPr>
          <w:rFonts w:eastAsia="Times New Roman"/>
          <w:b/>
          <w:bCs/>
          <w:szCs w:val="24"/>
        </w:rPr>
        <w:t>:</w:t>
      </w:r>
      <w:r>
        <w:rPr>
          <w:rFonts w:eastAsia="Times New Roman"/>
          <w:bCs/>
          <w:szCs w:val="24"/>
        </w:rPr>
        <w:t xml:space="preserve"> Παρακαλώ κάντε ησυχία! Να σιωπάτε, παρακαλώ.</w:t>
      </w:r>
    </w:p>
    <w:p w14:paraId="2ED8BE0F" w14:textId="77777777" w:rsidR="00C647AD" w:rsidRDefault="00D506E1">
      <w:pPr>
        <w:spacing w:after="0" w:line="600" w:lineRule="auto"/>
        <w:ind w:firstLine="720"/>
        <w:jc w:val="both"/>
        <w:rPr>
          <w:rFonts w:eastAsia="Times New Roman" w:cs="Times New Roman"/>
          <w:szCs w:val="24"/>
        </w:rPr>
      </w:pPr>
      <w:r w:rsidRPr="0022704D">
        <w:rPr>
          <w:rFonts w:eastAsia="Times New Roman" w:cs="Times New Roman"/>
          <w:b/>
          <w:szCs w:val="24"/>
        </w:rPr>
        <w:t>ΚΥΡΙΑΚΟΣ ΜΗΤΣΟΤΑΚΗΣ (Πρόεδρος της Νέας Δημοκρατίας):</w:t>
      </w:r>
      <w:r w:rsidRPr="007A5F29">
        <w:rPr>
          <w:rFonts w:eastAsia="Times New Roman" w:cs="Times New Roman"/>
          <w:szCs w:val="24"/>
        </w:rPr>
        <w:t xml:space="preserve"> </w:t>
      </w:r>
      <w:r>
        <w:rPr>
          <w:rFonts w:eastAsia="Times New Roman" w:cs="Times New Roman"/>
          <w:szCs w:val="24"/>
        </w:rPr>
        <w:t xml:space="preserve">Μιλώ σε Βουλευτές πρόθυμους </w:t>
      </w:r>
      <w:r w:rsidRPr="007A5F29">
        <w:rPr>
          <w:rFonts w:eastAsia="Times New Roman" w:cs="Times New Roman"/>
          <w:szCs w:val="24"/>
        </w:rPr>
        <w:t>να υψώσουν το χέρι</w:t>
      </w:r>
      <w:r>
        <w:rPr>
          <w:rFonts w:eastAsia="Times New Roman" w:cs="Times New Roman"/>
          <w:szCs w:val="24"/>
        </w:rPr>
        <w:t xml:space="preserve">, σκύβοντας το κεφάλι, να θυσιάσουν διακυβεύματα που τους υπερβαίνουν </w:t>
      </w:r>
      <w:r w:rsidRPr="007A5F29">
        <w:rPr>
          <w:rFonts w:eastAsia="Times New Roman" w:cs="Times New Roman"/>
          <w:szCs w:val="24"/>
        </w:rPr>
        <w:t>κατά πολύ</w:t>
      </w:r>
      <w:r>
        <w:rPr>
          <w:rFonts w:eastAsia="Times New Roman" w:cs="Times New Roman"/>
          <w:szCs w:val="24"/>
        </w:rPr>
        <w:t>!</w:t>
      </w:r>
    </w:p>
    <w:p w14:paraId="2ED8BE10"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ED8BE1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7A5F29">
        <w:rPr>
          <w:rFonts w:eastAsia="Times New Roman" w:cs="Times New Roman"/>
          <w:szCs w:val="24"/>
        </w:rPr>
        <w:t>δώ</w:t>
      </w:r>
      <w:r>
        <w:rPr>
          <w:rFonts w:eastAsia="Times New Roman" w:cs="Times New Roman"/>
          <w:szCs w:val="24"/>
        </w:rPr>
        <w:t>, όμως,</w:t>
      </w:r>
      <w:r w:rsidRPr="007A5F29">
        <w:rPr>
          <w:rFonts w:eastAsia="Times New Roman" w:cs="Times New Roman"/>
          <w:szCs w:val="24"/>
        </w:rPr>
        <w:t xml:space="preserve"> υπάρχει ένα ερώτημα</w:t>
      </w:r>
      <w:r>
        <w:rPr>
          <w:rFonts w:eastAsia="Times New Roman" w:cs="Times New Roman"/>
          <w:szCs w:val="24"/>
        </w:rPr>
        <w:t xml:space="preserve"> κεντρικό. Π</w:t>
      </w:r>
      <w:r w:rsidRPr="007A5F29">
        <w:rPr>
          <w:rFonts w:eastAsia="Times New Roman" w:cs="Times New Roman"/>
          <w:szCs w:val="24"/>
        </w:rPr>
        <w:t xml:space="preserve">ρέπει να </w:t>
      </w:r>
      <w:r>
        <w:rPr>
          <w:rFonts w:eastAsia="Times New Roman" w:cs="Times New Roman"/>
          <w:szCs w:val="24"/>
        </w:rPr>
        <w:t>απορούμε; Πρέπει να μας κάνει εντύπωση</w:t>
      </w:r>
      <w:r w:rsidRPr="007A5F29">
        <w:rPr>
          <w:rFonts w:eastAsia="Times New Roman" w:cs="Times New Roman"/>
          <w:szCs w:val="24"/>
        </w:rPr>
        <w:t xml:space="preserve"> το γεγονός ότι διαπραγματε</w:t>
      </w:r>
      <w:r>
        <w:rPr>
          <w:rFonts w:eastAsia="Times New Roman" w:cs="Times New Roman"/>
          <w:szCs w:val="24"/>
        </w:rPr>
        <w:t>υτήκα</w:t>
      </w:r>
      <w:r>
        <w:rPr>
          <w:rFonts w:eastAsia="Times New Roman" w:cs="Times New Roman"/>
          <w:szCs w:val="24"/>
        </w:rPr>
        <w:t>τε</w:t>
      </w:r>
      <w:r w:rsidRPr="007A5F29">
        <w:rPr>
          <w:rFonts w:eastAsia="Times New Roman" w:cs="Times New Roman"/>
          <w:szCs w:val="24"/>
        </w:rPr>
        <w:t xml:space="preserve"> με αυτό</w:t>
      </w:r>
      <w:r>
        <w:rPr>
          <w:rFonts w:eastAsia="Times New Roman" w:cs="Times New Roman"/>
          <w:szCs w:val="24"/>
        </w:rPr>
        <w:t>ν</w:t>
      </w:r>
      <w:r w:rsidRPr="007A5F29">
        <w:rPr>
          <w:rFonts w:eastAsia="Times New Roman" w:cs="Times New Roman"/>
          <w:szCs w:val="24"/>
        </w:rPr>
        <w:t xml:space="preserve"> τον τρόπο</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Μ</w:t>
      </w:r>
      <w:r w:rsidRPr="007A5F29">
        <w:rPr>
          <w:rFonts w:eastAsia="Times New Roman" w:cs="Times New Roman"/>
          <w:szCs w:val="24"/>
        </w:rPr>
        <w:t xml:space="preserve">όλις </w:t>
      </w:r>
      <w:r>
        <w:rPr>
          <w:rFonts w:eastAsia="Times New Roman" w:cs="Times New Roman"/>
          <w:szCs w:val="24"/>
        </w:rPr>
        <w:t xml:space="preserve">χθες </w:t>
      </w:r>
      <w:r w:rsidRPr="007A5F29">
        <w:rPr>
          <w:rFonts w:eastAsia="Times New Roman" w:cs="Times New Roman"/>
          <w:szCs w:val="24"/>
        </w:rPr>
        <w:t xml:space="preserve">η </w:t>
      </w:r>
      <w:r>
        <w:rPr>
          <w:rFonts w:eastAsia="Times New Roman" w:cs="Times New Roman"/>
          <w:szCs w:val="24"/>
        </w:rPr>
        <w:t>Αντιπρόεδρος της Βουλής κ. Χριστοδουλοπούλου μάς υπενθύμισε</w:t>
      </w:r>
      <w:r w:rsidRPr="007A5F29">
        <w:rPr>
          <w:rFonts w:eastAsia="Times New Roman" w:cs="Times New Roman"/>
          <w:szCs w:val="24"/>
        </w:rPr>
        <w:t xml:space="preserve"> όχι απλά ότι υπέγρα</w:t>
      </w:r>
      <w:r>
        <w:rPr>
          <w:rFonts w:eastAsia="Times New Roman" w:cs="Times New Roman"/>
          <w:szCs w:val="24"/>
        </w:rPr>
        <w:t>φε επιστολές μαζί με τον κ. Γ</w:t>
      </w:r>
      <w:r w:rsidRPr="007A5F29">
        <w:rPr>
          <w:rFonts w:eastAsia="Times New Roman" w:cs="Times New Roman"/>
          <w:szCs w:val="24"/>
        </w:rPr>
        <w:t>αβρόγλου</w:t>
      </w:r>
      <w:r>
        <w:rPr>
          <w:rFonts w:eastAsia="Times New Roman" w:cs="Times New Roman"/>
          <w:szCs w:val="24"/>
        </w:rPr>
        <w:t>,</w:t>
      </w:r>
      <w:r w:rsidRPr="007A5F29">
        <w:rPr>
          <w:rFonts w:eastAsia="Times New Roman" w:cs="Times New Roman"/>
          <w:szCs w:val="24"/>
        </w:rPr>
        <w:t xml:space="preserve"> τον κ</w:t>
      </w:r>
      <w:r>
        <w:rPr>
          <w:rFonts w:eastAsia="Times New Roman" w:cs="Times New Roman"/>
          <w:szCs w:val="24"/>
        </w:rPr>
        <w:t>. Τ</w:t>
      </w:r>
      <w:r w:rsidRPr="007A5F29">
        <w:rPr>
          <w:rFonts w:eastAsia="Times New Roman" w:cs="Times New Roman"/>
          <w:szCs w:val="24"/>
        </w:rPr>
        <w:t xml:space="preserve">σακαλώτο </w:t>
      </w:r>
      <w:r>
        <w:rPr>
          <w:rFonts w:eastAsia="Times New Roman" w:cs="Times New Roman"/>
          <w:szCs w:val="24"/>
        </w:rPr>
        <w:t>-ε</w:t>
      </w:r>
      <w:r w:rsidRPr="007A5F29">
        <w:rPr>
          <w:rFonts w:eastAsia="Times New Roman" w:cs="Times New Roman"/>
          <w:szCs w:val="24"/>
        </w:rPr>
        <w:t>κεί κάθεσ</w:t>
      </w:r>
      <w:r>
        <w:rPr>
          <w:rFonts w:eastAsia="Times New Roman" w:cs="Times New Roman"/>
          <w:szCs w:val="24"/>
        </w:rPr>
        <w:t>τε</w:t>
      </w:r>
      <w:r w:rsidRPr="007A5F29">
        <w:rPr>
          <w:rFonts w:eastAsia="Times New Roman" w:cs="Times New Roman"/>
          <w:szCs w:val="24"/>
        </w:rPr>
        <w:t xml:space="preserve"> στο </w:t>
      </w:r>
      <w:r>
        <w:rPr>
          <w:rFonts w:eastAsia="Times New Roman" w:cs="Times New Roman"/>
          <w:szCs w:val="24"/>
        </w:rPr>
        <w:t>βάθος,</w:t>
      </w:r>
      <w:r w:rsidRPr="007A5F29">
        <w:rPr>
          <w:rFonts w:eastAsia="Times New Roman" w:cs="Times New Roman"/>
          <w:szCs w:val="24"/>
        </w:rPr>
        <w:t xml:space="preserve"> πανηγυρίζετε και </w:t>
      </w:r>
      <w:r>
        <w:rPr>
          <w:rFonts w:eastAsia="Times New Roman" w:cs="Times New Roman"/>
          <w:szCs w:val="24"/>
        </w:rPr>
        <w:t>εσείς, μ</w:t>
      </w:r>
      <w:r w:rsidRPr="007A5F29">
        <w:rPr>
          <w:rFonts w:eastAsia="Times New Roman" w:cs="Times New Roman"/>
          <w:szCs w:val="24"/>
        </w:rPr>
        <w:t xml:space="preserve">πράβο </w:t>
      </w:r>
      <w:r>
        <w:rPr>
          <w:rFonts w:eastAsia="Times New Roman" w:cs="Times New Roman"/>
          <w:szCs w:val="24"/>
        </w:rPr>
        <w:t>σας,</w:t>
      </w:r>
      <w:r w:rsidRPr="007A5F29">
        <w:rPr>
          <w:rFonts w:eastAsia="Times New Roman" w:cs="Times New Roman"/>
          <w:szCs w:val="24"/>
        </w:rPr>
        <w:t xml:space="preserve"> και εις ανώτερα</w:t>
      </w:r>
      <w:r>
        <w:rPr>
          <w:rFonts w:eastAsia="Times New Roman" w:cs="Times New Roman"/>
          <w:szCs w:val="24"/>
        </w:rPr>
        <w:t xml:space="preserve">!- </w:t>
      </w:r>
      <w:r w:rsidRPr="007A5F29">
        <w:rPr>
          <w:rFonts w:eastAsia="Times New Roman" w:cs="Times New Roman"/>
          <w:szCs w:val="24"/>
        </w:rPr>
        <w:t xml:space="preserve">να αναγνωριστούν τα Σκόπια ως </w:t>
      </w:r>
      <w:r>
        <w:rPr>
          <w:rFonts w:eastAsia="Times New Roman" w:cs="Times New Roman"/>
          <w:szCs w:val="24"/>
        </w:rPr>
        <w:t>«</w:t>
      </w:r>
      <w:r w:rsidRPr="007A5F29">
        <w:rPr>
          <w:rFonts w:eastAsia="Times New Roman" w:cs="Times New Roman"/>
          <w:szCs w:val="24"/>
        </w:rPr>
        <w:t>Μακεδονία</w:t>
      </w:r>
      <w:r>
        <w:rPr>
          <w:rFonts w:eastAsia="Times New Roman" w:cs="Times New Roman"/>
          <w:szCs w:val="24"/>
        </w:rPr>
        <w:t>», αλλά</w:t>
      </w:r>
      <w:r w:rsidRPr="007A5F29">
        <w:rPr>
          <w:rFonts w:eastAsia="Times New Roman" w:cs="Times New Roman"/>
          <w:szCs w:val="24"/>
        </w:rPr>
        <w:t xml:space="preserve"> </w:t>
      </w:r>
      <w:r>
        <w:rPr>
          <w:rFonts w:eastAsia="Times New Roman" w:cs="Times New Roman"/>
          <w:szCs w:val="24"/>
        </w:rPr>
        <w:t xml:space="preserve">-τι </w:t>
      </w:r>
      <w:r w:rsidRPr="007A5F29">
        <w:rPr>
          <w:rFonts w:eastAsia="Times New Roman" w:cs="Times New Roman"/>
          <w:szCs w:val="24"/>
        </w:rPr>
        <w:t>μας είπατε</w:t>
      </w:r>
      <w:r>
        <w:rPr>
          <w:rFonts w:eastAsia="Times New Roman" w:cs="Times New Roman"/>
          <w:szCs w:val="24"/>
        </w:rPr>
        <w:t>,</w:t>
      </w:r>
      <w:r w:rsidRPr="007A5F29">
        <w:rPr>
          <w:rFonts w:eastAsia="Times New Roman" w:cs="Times New Roman"/>
          <w:szCs w:val="24"/>
        </w:rPr>
        <w:t xml:space="preserve"> κυρία μου</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 xml:space="preserve">ότι </w:t>
      </w:r>
      <w:r w:rsidRPr="007A5F29">
        <w:rPr>
          <w:rFonts w:eastAsia="Times New Roman" w:cs="Times New Roman"/>
          <w:szCs w:val="24"/>
        </w:rPr>
        <w:t>ήσασταν και υπερήφαν</w:t>
      </w:r>
      <w:r>
        <w:rPr>
          <w:rFonts w:eastAsia="Times New Roman" w:cs="Times New Roman"/>
          <w:szCs w:val="24"/>
        </w:rPr>
        <w:t>η</w:t>
      </w:r>
      <w:r w:rsidRPr="007A5F29">
        <w:rPr>
          <w:rFonts w:eastAsia="Times New Roman" w:cs="Times New Roman"/>
          <w:szCs w:val="24"/>
        </w:rPr>
        <w:t xml:space="preserve"> που το κάνατε</w:t>
      </w:r>
      <w:r>
        <w:rPr>
          <w:rFonts w:eastAsia="Times New Roman" w:cs="Times New Roman"/>
          <w:szCs w:val="24"/>
        </w:rPr>
        <w:t xml:space="preserve">! Να σας χαιρόμαστε και εσάς και όλους τους υπόλοιπους για την υπερηφάνειά σας! </w:t>
      </w:r>
    </w:p>
    <w:p w14:paraId="2ED8BE12"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ED8BE1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Δεν ντ</w:t>
      </w:r>
      <w:r>
        <w:rPr>
          <w:rFonts w:eastAsia="Times New Roman" w:cs="Times New Roman"/>
          <w:szCs w:val="24"/>
        </w:rPr>
        <w:t>ρέπεστε λίγο; Ήσασταν και υπερήφανοι κιόλας! Ντροπή σας, ντροπή σας, ντροπή σας!</w:t>
      </w:r>
    </w:p>
    <w:p w14:paraId="2ED8BE14"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2ED8BE1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Εμείς δίναμε μάχες στο Βουκουρέστι!</w:t>
      </w:r>
    </w:p>
    <w:p w14:paraId="2ED8BE1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2ED8BE17"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από την πτέρυγα του ΣΥΡΙΖΑ)</w:t>
      </w:r>
    </w:p>
    <w:p w14:paraId="2ED8BE18" w14:textId="77777777" w:rsidR="00C647AD" w:rsidRDefault="00D506E1">
      <w:pPr>
        <w:spacing w:after="0"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Καθίστε παρακαλώ!</w:t>
      </w:r>
    </w:p>
    <w:p w14:paraId="2ED8BE19" w14:textId="77777777" w:rsidR="00C647AD" w:rsidRDefault="00D506E1">
      <w:pPr>
        <w:spacing w:after="0" w:line="600" w:lineRule="auto"/>
        <w:ind w:firstLine="720"/>
        <w:jc w:val="both"/>
        <w:rPr>
          <w:rFonts w:eastAsia="Times New Roman"/>
          <w:bCs/>
          <w:szCs w:val="24"/>
        </w:rPr>
      </w:pPr>
      <w:r w:rsidRPr="00DE244D">
        <w:rPr>
          <w:rFonts w:eastAsia="Times New Roman"/>
          <w:b/>
          <w:bCs/>
          <w:szCs w:val="24"/>
        </w:rPr>
        <w:t xml:space="preserve">ΝΙΚΟΛΑΟΣ ΞΥΔΑΚΗΣ: </w:t>
      </w:r>
      <w:r>
        <w:rPr>
          <w:rFonts w:eastAsia="Times New Roman"/>
          <w:bCs/>
          <w:szCs w:val="24"/>
        </w:rPr>
        <w:t>Θα ντρέπομαι για τις ιδέες μου;</w:t>
      </w:r>
    </w:p>
    <w:p w14:paraId="2ED8BE1A" w14:textId="77777777" w:rsidR="00C647AD" w:rsidRDefault="00D506E1">
      <w:pPr>
        <w:spacing w:after="0" w:line="600" w:lineRule="auto"/>
        <w:ind w:firstLine="720"/>
        <w:jc w:val="both"/>
        <w:rPr>
          <w:rFonts w:eastAsia="Times New Roman"/>
          <w:bCs/>
          <w:szCs w:val="24"/>
        </w:rPr>
      </w:pPr>
      <w:r w:rsidRPr="00DE244D">
        <w:rPr>
          <w:rFonts w:eastAsia="Times New Roman"/>
          <w:b/>
          <w:bCs/>
          <w:szCs w:val="24"/>
        </w:rPr>
        <w:t xml:space="preserve">ΚΥΡΙΑΚΟΣ ΜΗΤΣΟΤΑΚΗΣ (Πρόεδρος της Νέας Δημοκρατίας): </w:t>
      </w:r>
      <w:r>
        <w:rPr>
          <w:rFonts w:eastAsia="Times New Roman"/>
          <w:bCs/>
          <w:szCs w:val="24"/>
        </w:rPr>
        <w:t>Εμείς δίναμε μάχη, εσείς ήσασταν υπερήφανος! Κι εσείς υπερήφανος!</w:t>
      </w:r>
    </w:p>
    <w:p w14:paraId="2ED8BE1B" w14:textId="77777777" w:rsidR="00C647AD" w:rsidRDefault="00D506E1">
      <w:pPr>
        <w:spacing w:after="0" w:line="600" w:lineRule="auto"/>
        <w:ind w:firstLine="720"/>
        <w:jc w:val="both"/>
        <w:rPr>
          <w:rFonts w:eastAsia="Times New Roman"/>
          <w:bCs/>
          <w:szCs w:val="24"/>
        </w:rPr>
      </w:pPr>
      <w:r w:rsidRPr="00CD0C7F">
        <w:rPr>
          <w:rFonts w:eastAsia="Times New Roman"/>
          <w:b/>
          <w:bCs/>
          <w:szCs w:val="24"/>
        </w:rPr>
        <w:t>ΝΙΚΟΛΑΟΣ ΞΥ</w:t>
      </w:r>
      <w:r w:rsidRPr="00CD0C7F">
        <w:rPr>
          <w:rFonts w:eastAsia="Times New Roman"/>
          <w:b/>
          <w:bCs/>
          <w:szCs w:val="24"/>
        </w:rPr>
        <w:t>ΔΑΚΗΣ:</w:t>
      </w:r>
      <w:r>
        <w:rPr>
          <w:rFonts w:eastAsia="Times New Roman"/>
          <w:bCs/>
          <w:szCs w:val="24"/>
        </w:rPr>
        <w:t xml:space="preserve"> Με εγκαλείτε ηθικά για τις ιδέες μου; Οι πολιτικές πεποιθήσεις δεν κρίνονται με ηθικούς χαρακτηρισμούς. Οι δημοκράτες δεν ντρέπονται!</w:t>
      </w:r>
    </w:p>
    <w:p w14:paraId="2ED8BE1C" w14:textId="77777777" w:rsidR="00C647AD" w:rsidRDefault="00D506E1">
      <w:pPr>
        <w:spacing w:after="0"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Κύριε Ξυδάκη, καθίστε κάτω!</w:t>
      </w:r>
    </w:p>
    <w:p w14:paraId="2ED8BE1D" w14:textId="77777777" w:rsidR="00C647AD" w:rsidRDefault="00D506E1">
      <w:pPr>
        <w:spacing w:after="0" w:line="600" w:lineRule="auto"/>
        <w:ind w:firstLine="720"/>
        <w:jc w:val="both"/>
        <w:rPr>
          <w:rFonts w:eastAsia="Times New Roman" w:cs="Times New Roman"/>
          <w:szCs w:val="24"/>
        </w:rPr>
      </w:pPr>
      <w:r w:rsidRPr="00DE244D">
        <w:rPr>
          <w:rFonts w:eastAsia="Times New Roman"/>
          <w:b/>
          <w:bCs/>
          <w:szCs w:val="24"/>
        </w:rPr>
        <w:t>ΚΥΡΙΑΚΟΣ ΜΗΤΣΟΤΑΚΗΣ (Πρόεδρος της Νέας Δημοκρατίας):</w:t>
      </w:r>
      <w:r>
        <w:rPr>
          <w:rFonts w:eastAsia="Times New Roman" w:cs="Times New Roman"/>
          <w:szCs w:val="24"/>
        </w:rPr>
        <w:t xml:space="preserve"> Να ση</w:t>
      </w:r>
      <w:r>
        <w:rPr>
          <w:rFonts w:eastAsia="Times New Roman" w:cs="Times New Roman"/>
          <w:szCs w:val="24"/>
        </w:rPr>
        <w:t>κώσουν το χέρι τους όσοι ήταν υπερήφανοι. Να μετρηθούμε.</w:t>
      </w:r>
    </w:p>
    <w:p w14:paraId="2ED8BE1E"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ED8BE1F" w14:textId="77777777" w:rsidR="00C647AD" w:rsidRDefault="00D506E1">
      <w:pPr>
        <w:spacing w:after="0" w:line="600" w:lineRule="auto"/>
        <w:ind w:firstLine="720"/>
        <w:jc w:val="both"/>
        <w:rPr>
          <w:rFonts w:eastAsia="Times New Roman"/>
          <w:bCs/>
          <w:szCs w:val="24"/>
        </w:rPr>
      </w:pPr>
      <w:r>
        <w:rPr>
          <w:rFonts w:eastAsia="Times New Roman"/>
          <w:b/>
          <w:bCs/>
          <w:szCs w:val="24"/>
        </w:rPr>
        <w:t>ΠΡΟΕΔΡΟΣ (Νικόλαος Βούτσης):</w:t>
      </w:r>
      <w:r>
        <w:rPr>
          <w:rFonts w:eastAsia="Times New Roman"/>
          <w:bCs/>
          <w:szCs w:val="24"/>
        </w:rPr>
        <w:t xml:space="preserve"> Οι προσωπικές επιθέσεις δεν βοηθάνε τη συζήτηση. Όποιος το καταλαβαίνει, το καταλαβαίνει! Παρακαλώ πολύ!</w:t>
      </w:r>
    </w:p>
    <w:p w14:paraId="2ED8BE20" w14:textId="77777777" w:rsidR="00C647AD" w:rsidRDefault="00D506E1">
      <w:pPr>
        <w:spacing w:after="0" w:line="600" w:lineRule="auto"/>
        <w:ind w:firstLine="720"/>
        <w:jc w:val="both"/>
        <w:rPr>
          <w:rFonts w:eastAsia="Times New Roman" w:cs="Times New Roman"/>
          <w:szCs w:val="24"/>
        </w:rPr>
      </w:pPr>
      <w:r>
        <w:rPr>
          <w:rFonts w:eastAsia="Times New Roman"/>
          <w:b/>
          <w:bCs/>
          <w:szCs w:val="24"/>
        </w:rPr>
        <w:t>ΚΥΡΙΑΚΟΣ ΜΗΤΣΟΤΑΚΗΣ (Πρόεδρο</w:t>
      </w:r>
      <w:r>
        <w:rPr>
          <w:rFonts w:eastAsia="Times New Roman"/>
          <w:b/>
          <w:bCs/>
          <w:szCs w:val="24"/>
        </w:rPr>
        <w:t>ς της Νέας Δημοκρατίας):</w:t>
      </w:r>
      <w:r>
        <w:rPr>
          <w:rFonts w:eastAsia="Times New Roman"/>
          <w:bCs/>
          <w:szCs w:val="24"/>
        </w:rPr>
        <w:t xml:space="preserve"> </w:t>
      </w:r>
      <w:r w:rsidRPr="007A5F29">
        <w:rPr>
          <w:rFonts w:eastAsia="Times New Roman" w:cs="Times New Roman"/>
          <w:szCs w:val="24"/>
        </w:rPr>
        <w:t xml:space="preserve">Αυτά έγιναν την ώρα που η </w:t>
      </w:r>
      <w:r>
        <w:rPr>
          <w:rFonts w:eastAsia="Times New Roman" w:cs="Times New Roman"/>
          <w:szCs w:val="24"/>
        </w:rPr>
        <w:t>Κ</w:t>
      </w:r>
      <w:r w:rsidRPr="007A5F29">
        <w:rPr>
          <w:rFonts w:eastAsia="Times New Roman" w:cs="Times New Roman"/>
          <w:szCs w:val="24"/>
        </w:rPr>
        <w:t xml:space="preserve">υβέρνηση Καραμανλή έδινε μία μεγάλη μάχη στο Βουκουρέστι </w:t>
      </w:r>
      <w:r>
        <w:rPr>
          <w:rFonts w:eastAsia="Times New Roman" w:cs="Times New Roman"/>
          <w:szCs w:val="24"/>
        </w:rPr>
        <w:t xml:space="preserve">απέναντι σε πολλές διεθνείς πιέσεις. Αλλά </w:t>
      </w:r>
      <w:r w:rsidRPr="007A5F29">
        <w:rPr>
          <w:rFonts w:eastAsia="Times New Roman" w:cs="Times New Roman"/>
          <w:szCs w:val="24"/>
        </w:rPr>
        <w:t>γιατί πρέπει να μας κάνει εντύπωση και αυτό</w:t>
      </w:r>
      <w:r>
        <w:rPr>
          <w:rFonts w:eastAsia="Times New Roman" w:cs="Times New Roman"/>
          <w:szCs w:val="24"/>
        </w:rPr>
        <w:t>;</w:t>
      </w:r>
    </w:p>
    <w:p w14:paraId="2ED8BE2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Τσίπρα, με είχατε πάρει ένα τηλέφωνο</w:t>
      </w:r>
      <w:r w:rsidRPr="007A5F29">
        <w:rPr>
          <w:rFonts w:eastAsia="Times New Roman" w:cs="Times New Roman"/>
          <w:szCs w:val="24"/>
        </w:rPr>
        <w:t xml:space="preserve"> </w:t>
      </w:r>
      <w:r>
        <w:rPr>
          <w:rFonts w:eastAsia="Times New Roman" w:cs="Times New Roman"/>
          <w:szCs w:val="24"/>
        </w:rPr>
        <w:t xml:space="preserve">-ήμουν </w:t>
      </w:r>
      <w:r w:rsidRPr="007A5F29">
        <w:rPr>
          <w:rFonts w:eastAsia="Times New Roman" w:cs="Times New Roman"/>
          <w:szCs w:val="24"/>
        </w:rPr>
        <w:t>μάλιστα εδ</w:t>
      </w:r>
      <w:r w:rsidRPr="007A5F29">
        <w:rPr>
          <w:rFonts w:eastAsia="Times New Roman" w:cs="Times New Roman"/>
          <w:szCs w:val="24"/>
        </w:rPr>
        <w:t xml:space="preserve">ώ στο γραφείο </w:t>
      </w:r>
      <w:r>
        <w:rPr>
          <w:rFonts w:eastAsia="Times New Roman" w:cs="Times New Roman"/>
          <w:szCs w:val="24"/>
        </w:rPr>
        <w:t>μου στη Β</w:t>
      </w:r>
      <w:r w:rsidRPr="007A5F29">
        <w:rPr>
          <w:rFonts w:eastAsia="Times New Roman" w:cs="Times New Roman"/>
          <w:szCs w:val="24"/>
        </w:rPr>
        <w:t>ουλή</w:t>
      </w:r>
      <w:r>
        <w:rPr>
          <w:rFonts w:eastAsia="Times New Roman" w:cs="Times New Roman"/>
          <w:szCs w:val="24"/>
        </w:rPr>
        <w:t>-</w:t>
      </w:r>
      <w:r w:rsidRPr="007A5F29">
        <w:rPr>
          <w:rFonts w:eastAsia="Times New Roman" w:cs="Times New Roman"/>
          <w:szCs w:val="24"/>
        </w:rPr>
        <w:t xml:space="preserve"> και με ρωτήσατε</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w:t>
      </w:r>
      <w:r w:rsidRPr="007A5F29">
        <w:rPr>
          <w:rFonts w:eastAsia="Times New Roman" w:cs="Times New Roman"/>
          <w:szCs w:val="24"/>
        </w:rPr>
        <w:t>Πώς σου φ</w:t>
      </w:r>
      <w:r>
        <w:rPr>
          <w:rFonts w:eastAsia="Times New Roman" w:cs="Times New Roman"/>
          <w:szCs w:val="24"/>
        </w:rPr>
        <w:t>αίνεται το όνομα «Μακεδονία του Ί</w:t>
      </w:r>
      <w:r w:rsidRPr="007A5F29">
        <w:rPr>
          <w:rFonts w:eastAsia="Times New Roman" w:cs="Times New Roman"/>
          <w:szCs w:val="24"/>
        </w:rPr>
        <w:t>λιντεν</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Κ</w:t>
      </w:r>
      <w:r w:rsidRPr="007A5F29">
        <w:rPr>
          <w:rFonts w:eastAsia="Times New Roman" w:cs="Times New Roman"/>
          <w:szCs w:val="24"/>
        </w:rPr>
        <w:t>αι πήγε να μου πέσει το τηλέφωνο</w:t>
      </w:r>
      <w:r>
        <w:rPr>
          <w:rFonts w:eastAsia="Times New Roman" w:cs="Times New Roman"/>
          <w:szCs w:val="24"/>
        </w:rPr>
        <w:t>! Ή</w:t>
      </w:r>
      <w:r w:rsidRPr="007A5F29">
        <w:rPr>
          <w:rFonts w:eastAsia="Times New Roman" w:cs="Times New Roman"/>
          <w:szCs w:val="24"/>
        </w:rPr>
        <w:t xml:space="preserve"> είστε τελείως ανιστόρητος</w:t>
      </w:r>
      <w:r>
        <w:rPr>
          <w:rFonts w:eastAsia="Times New Roman" w:cs="Times New Roman"/>
          <w:szCs w:val="24"/>
        </w:rPr>
        <w:t xml:space="preserve"> ή</w:t>
      </w:r>
      <w:r w:rsidRPr="007A5F29">
        <w:rPr>
          <w:rFonts w:eastAsia="Times New Roman" w:cs="Times New Roman"/>
          <w:szCs w:val="24"/>
        </w:rPr>
        <w:t xml:space="preserve"> είστε κυ</w:t>
      </w:r>
      <w:r>
        <w:rPr>
          <w:rFonts w:eastAsia="Times New Roman" w:cs="Times New Roman"/>
          <w:szCs w:val="24"/>
        </w:rPr>
        <w:t>νικός</w:t>
      </w:r>
      <w:r w:rsidRPr="007A5F29">
        <w:rPr>
          <w:rFonts w:eastAsia="Times New Roman" w:cs="Times New Roman"/>
          <w:szCs w:val="24"/>
        </w:rPr>
        <w:t xml:space="preserve"> ή απλά εί</w:t>
      </w:r>
      <w:r>
        <w:rPr>
          <w:rFonts w:eastAsia="Times New Roman" w:cs="Times New Roman"/>
          <w:szCs w:val="24"/>
        </w:rPr>
        <w:t xml:space="preserve">στε και τα δύο! </w:t>
      </w:r>
    </w:p>
    <w:p w14:paraId="2ED8BE22" w14:textId="77777777" w:rsidR="00C647AD" w:rsidRDefault="00D506E1">
      <w:pPr>
        <w:spacing w:after="0" w:line="600" w:lineRule="auto"/>
        <w:ind w:firstLine="720"/>
        <w:jc w:val="center"/>
        <w:rPr>
          <w:rFonts w:eastAsia="Times New Roman"/>
          <w:bCs/>
          <w:szCs w:val="24"/>
        </w:rPr>
      </w:pPr>
      <w:r>
        <w:rPr>
          <w:rFonts w:eastAsia="Times New Roman"/>
          <w:bCs/>
          <w:szCs w:val="24"/>
        </w:rPr>
        <w:t xml:space="preserve">(Χειροκροτήματα από την πτέρυγα της Νέας </w:t>
      </w:r>
      <w:r>
        <w:rPr>
          <w:rFonts w:eastAsia="Times New Roman"/>
          <w:bCs/>
          <w:szCs w:val="24"/>
        </w:rPr>
        <w:t>Δημοκρατίας)</w:t>
      </w:r>
    </w:p>
    <w:p w14:paraId="2ED8BE2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w:t>
      </w:r>
      <w:r w:rsidRPr="007A5F29">
        <w:rPr>
          <w:rFonts w:eastAsia="Times New Roman" w:cs="Times New Roman"/>
          <w:szCs w:val="24"/>
        </w:rPr>
        <w:t>ιατί</w:t>
      </w:r>
      <w:r>
        <w:rPr>
          <w:rFonts w:eastAsia="Times New Roman" w:cs="Times New Roman"/>
          <w:szCs w:val="24"/>
        </w:rPr>
        <w:t>,</w:t>
      </w:r>
      <w:r w:rsidRPr="007A5F29">
        <w:rPr>
          <w:rFonts w:eastAsia="Times New Roman" w:cs="Times New Roman"/>
          <w:szCs w:val="24"/>
        </w:rPr>
        <w:t xml:space="preserve"> </w:t>
      </w:r>
      <w:r>
        <w:rPr>
          <w:rFonts w:eastAsia="Times New Roman" w:cs="Times New Roman"/>
          <w:szCs w:val="24"/>
        </w:rPr>
        <w:t xml:space="preserve">μην </w:t>
      </w:r>
      <w:r w:rsidRPr="007A5F29">
        <w:rPr>
          <w:rFonts w:eastAsia="Times New Roman" w:cs="Times New Roman"/>
          <w:szCs w:val="24"/>
        </w:rPr>
        <w:t>κοροϊδευόμαστε</w:t>
      </w:r>
      <w:r>
        <w:rPr>
          <w:rFonts w:eastAsia="Times New Roman" w:cs="Times New Roman"/>
          <w:szCs w:val="24"/>
        </w:rPr>
        <w:t xml:space="preserve">, το είχατε δεχθεί το Ίλιντεν. Αυτό προκύπτει και από τα </w:t>
      </w:r>
      <w:r>
        <w:rPr>
          <w:rFonts w:eastAsia="Times New Roman" w:cs="Times New Roman"/>
          <w:szCs w:val="24"/>
        </w:rPr>
        <w:t>π</w:t>
      </w:r>
      <w:r>
        <w:rPr>
          <w:rFonts w:eastAsia="Times New Roman" w:cs="Times New Roman"/>
          <w:szCs w:val="24"/>
        </w:rPr>
        <w:t>ρακτικά των Σκοπιανών. Όταν καταλάβετε φυσικά ότι αυτό δεν περνούσε με</w:t>
      </w:r>
      <w:r w:rsidRPr="007A5F29">
        <w:rPr>
          <w:rFonts w:eastAsia="Times New Roman" w:cs="Times New Roman"/>
          <w:szCs w:val="24"/>
        </w:rPr>
        <w:t xml:space="preserve"> τίποτα στην Ελλάδα</w:t>
      </w:r>
      <w:r>
        <w:rPr>
          <w:rFonts w:eastAsia="Times New Roman" w:cs="Times New Roman"/>
          <w:szCs w:val="24"/>
        </w:rPr>
        <w:t>,</w:t>
      </w:r>
      <w:r w:rsidRPr="007A5F29">
        <w:rPr>
          <w:rFonts w:eastAsia="Times New Roman" w:cs="Times New Roman"/>
          <w:szCs w:val="24"/>
        </w:rPr>
        <w:t xml:space="preserve"> ότι αυτό είναι η επιτομή του αλυτρωτισμού</w:t>
      </w:r>
      <w:r>
        <w:rPr>
          <w:rFonts w:eastAsia="Times New Roman" w:cs="Times New Roman"/>
          <w:szCs w:val="24"/>
        </w:rPr>
        <w:t>,</w:t>
      </w:r>
      <w:r w:rsidRPr="007A5F29">
        <w:rPr>
          <w:rFonts w:eastAsia="Times New Roman" w:cs="Times New Roman"/>
          <w:szCs w:val="24"/>
        </w:rPr>
        <w:t xml:space="preserve"> κάνατε πίσω</w:t>
      </w:r>
      <w:r>
        <w:rPr>
          <w:rFonts w:eastAsia="Times New Roman" w:cs="Times New Roman"/>
          <w:szCs w:val="24"/>
        </w:rPr>
        <w:t xml:space="preserve">. </w:t>
      </w:r>
    </w:p>
    <w:p w14:paraId="2ED8BE2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w:t>
      </w:r>
      <w:r w:rsidRPr="007A5F29">
        <w:rPr>
          <w:rFonts w:eastAsia="Times New Roman" w:cs="Times New Roman"/>
          <w:szCs w:val="24"/>
        </w:rPr>
        <w:t>πως έχω ξαν</w:t>
      </w:r>
      <w:r w:rsidRPr="007A5F29">
        <w:rPr>
          <w:rFonts w:eastAsia="Times New Roman" w:cs="Times New Roman"/>
          <w:szCs w:val="24"/>
        </w:rPr>
        <w:t>απεί</w:t>
      </w:r>
      <w:r>
        <w:rPr>
          <w:rFonts w:eastAsia="Times New Roman" w:cs="Times New Roman"/>
          <w:szCs w:val="24"/>
        </w:rPr>
        <w:t>,</w:t>
      </w:r>
      <w:r w:rsidRPr="007A5F29">
        <w:rPr>
          <w:rFonts w:eastAsia="Times New Roman" w:cs="Times New Roman"/>
          <w:szCs w:val="24"/>
        </w:rPr>
        <w:t xml:space="preserve"> τα Σκόπια </w:t>
      </w:r>
      <w:r>
        <w:rPr>
          <w:rFonts w:eastAsia="Times New Roman" w:cs="Times New Roman"/>
          <w:szCs w:val="24"/>
        </w:rPr>
        <w:t>θα μπορούσαν να λέγονται ακόμα και «Δ</w:t>
      </w:r>
      <w:r w:rsidRPr="007A5F29">
        <w:rPr>
          <w:rFonts w:eastAsia="Times New Roman" w:cs="Times New Roman"/>
          <w:szCs w:val="24"/>
        </w:rPr>
        <w:t xml:space="preserve">ημοκρατία της </w:t>
      </w:r>
      <w:r>
        <w:rPr>
          <w:rFonts w:eastAsia="Times New Roman" w:cs="Times New Roman"/>
          <w:szCs w:val="24"/>
        </w:rPr>
        <w:t>Κ</w:t>
      </w:r>
      <w:r w:rsidRPr="007A5F29">
        <w:rPr>
          <w:rFonts w:eastAsia="Times New Roman" w:cs="Times New Roman"/>
          <w:szCs w:val="24"/>
        </w:rPr>
        <w:t xml:space="preserve">εντρικής </w:t>
      </w:r>
      <w:r>
        <w:rPr>
          <w:rFonts w:eastAsia="Times New Roman" w:cs="Times New Roman"/>
          <w:szCs w:val="24"/>
        </w:rPr>
        <w:t>Β</w:t>
      </w:r>
      <w:r w:rsidRPr="007A5F29">
        <w:rPr>
          <w:rFonts w:eastAsia="Times New Roman" w:cs="Times New Roman"/>
          <w:szCs w:val="24"/>
        </w:rPr>
        <w:t>αλκανικής</w:t>
      </w:r>
      <w:r>
        <w:rPr>
          <w:rFonts w:eastAsia="Times New Roman" w:cs="Times New Roman"/>
          <w:szCs w:val="24"/>
        </w:rPr>
        <w:t>». Α</w:t>
      </w:r>
      <w:r w:rsidRPr="007A5F29">
        <w:rPr>
          <w:rFonts w:eastAsia="Times New Roman" w:cs="Times New Roman"/>
          <w:szCs w:val="24"/>
        </w:rPr>
        <w:t>λλά πάλι δεν θα συμφωνούσα και δεν θα συμφωνούσα</w:t>
      </w:r>
      <w:r>
        <w:rPr>
          <w:rFonts w:eastAsia="Times New Roman" w:cs="Times New Roman"/>
          <w:szCs w:val="24"/>
        </w:rPr>
        <w:t xml:space="preserve">με με τη </w:t>
      </w:r>
      <w:r>
        <w:rPr>
          <w:rFonts w:eastAsia="Times New Roman" w:cs="Times New Roman"/>
          <w:szCs w:val="24"/>
        </w:rPr>
        <w:t>σ</w:t>
      </w:r>
      <w:r w:rsidRPr="007A5F29">
        <w:rPr>
          <w:rFonts w:eastAsia="Times New Roman" w:cs="Times New Roman"/>
          <w:szCs w:val="24"/>
        </w:rPr>
        <w:t xml:space="preserve">υμφωνία </w:t>
      </w:r>
      <w:r>
        <w:rPr>
          <w:rFonts w:eastAsia="Times New Roman" w:cs="Times New Roman"/>
          <w:szCs w:val="24"/>
        </w:rPr>
        <w:t>αν ο λαός τους ονομαζόταν «μακεδονικός» και ο</w:t>
      </w:r>
      <w:r w:rsidRPr="007A5F29">
        <w:rPr>
          <w:rFonts w:eastAsia="Times New Roman" w:cs="Times New Roman"/>
          <w:szCs w:val="24"/>
        </w:rPr>
        <w:t xml:space="preserve">μιλούσε τη </w:t>
      </w:r>
      <w:r>
        <w:rPr>
          <w:rFonts w:eastAsia="Times New Roman" w:cs="Times New Roman"/>
          <w:szCs w:val="24"/>
        </w:rPr>
        <w:t>«</w:t>
      </w:r>
      <w:r w:rsidRPr="007A5F29">
        <w:rPr>
          <w:rFonts w:eastAsia="Times New Roman" w:cs="Times New Roman"/>
          <w:szCs w:val="24"/>
        </w:rPr>
        <w:t>μακεδονική γλώσσα</w:t>
      </w:r>
      <w:r>
        <w:rPr>
          <w:rFonts w:eastAsia="Times New Roman" w:cs="Times New Roman"/>
          <w:szCs w:val="24"/>
        </w:rPr>
        <w:t>». Γιατί το</w:t>
      </w:r>
      <w:r w:rsidRPr="007A5F29">
        <w:rPr>
          <w:rFonts w:eastAsia="Times New Roman" w:cs="Times New Roman"/>
          <w:szCs w:val="24"/>
        </w:rPr>
        <w:t xml:space="preserve"> ξαναλέω</w:t>
      </w:r>
      <w:r>
        <w:rPr>
          <w:rFonts w:eastAsia="Times New Roman" w:cs="Times New Roman"/>
          <w:szCs w:val="24"/>
        </w:rPr>
        <w:t>:</w:t>
      </w:r>
      <w:r w:rsidRPr="007A5F29">
        <w:rPr>
          <w:rFonts w:eastAsia="Times New Roman" w:cs="Times New Roman"/>
          <w:szCs w:val="24"/>
        </w:rPr>
        <w:t xml:space="preserve"> Εκεί</w:t>
      </w:r>
      <w:r w:rsidRPr="007A5F29">
        <w:rPr>
          <w:rFonts w:eastAsia="Times New Roman" w:cs="Times New Roman"/>
          <w:szCs w:val="24"/>
        </w:rPr>
        <w:t xml:space="preserve"> βρίσκεται η καρδιά του προβλήματος</w:t>
      </w:r>
      <w:r>
        <w:rPr>
          <w:rFonts w:eastAsia="Times New Roman" w:cs="Times New Roman"/>
          <w:szCs w:val="24"/>
        </w:rPr>
        <w:t>,</w:t>
      </w:r>
      <w:r w:rsidRPr="007A5F29">
        <w:rPr>
          <w:rFonts w:eastAsia="Times New Roman" w:cs="Times New Roman"/>
          <w:szCs w:val="24"/>
        </w:rPr>
        <w:t xml:space="preserve"> στην ταυτότητα και στη γλώσσα</w:t>
      </w:r>
      <w:r>
        <w:rPr>
          <w:rFonts w:eastAsia="Times New Roman" w:cs="Times New Roman"/>
          <w:szCs w:val="24"/>
        </w:rPr>
        <w:t>. Αυτά, όμως,</w:t>
      </w:r>
      <w:r w:rsidRPr="007A5F29">
        <w:rPr>
          <w:rFonts w:eastAsia="Times New Roman" w:cs="Times New Roman"/>
          <w:szCs w:val="24"/>
        </w:rPr>
        <w:t xml:space="preserve"> ποτέ δεν ένοιαζαν το κόμμα </w:t>
      </w:r>
      <w:r>
        <w:rPr>
          <w:rFonts w:eastAsia="Times New Roman" w:cs="Times New Roman"/>
          <w:szCs w:val="24"/>
        </w:rPr>
        <w:t>σας. Όποιος δεν έχει</w:t>
      </w:r>
      <w:r w:rsidRPr="007A5F29">
        <w:rPr>
          <w:rFonts w:eastAsia="Times New Roman" w:cs="Times New Roman"/>
          <w:szCs w:val="24"/>
        </w:rPr>
        <w:t xml:space="preserve"> πρόβλημα με το Μακεδονία σκέτο</w:t>
      </w:r>
      <w:r>
        <w:rPr>
          <w:rFonts w:eastAsia="Times New Roman" w:cs="Times New Roman"/>
          <w:szCs w:val="24"/>
        </w:rPr>
        <w:t>,</w:t>
      </w:r>
      <w:r w:rsidRPr="007A5F29">
        <w:rPr>
          <w:rFonts w:eastAsia="Times New Roman" w:cs="Times New Roman"/>
          <w:szCs w:val="24"/>
        </w:rPr>
        <w:t xml:space="preserve"> λογικό είναι να πανηγυρίζει για τις Πρέσπες</w:t>
      </w:r>
      <w:r>
        <w:rPr>
          <w:rFonts w:eastAsia="Times New Roman" w:cs="Times New Roman"/>
          <w:szCs w:val="24"/>
        </w:rPr>
        <w:t>.</w:t>
      </w:r>
    </w:p>
    <w:p w14:paraId="2ED8BE2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Β</w:t>
      </w:r>
      <w:r w:rsidRPr="007A5F29">
        <w:rPr>
          <w:rFonts w:eastAsia="Times New Roman" w:cs="Times New Roman"/>
          <w:szCs w:val="24"/>
        </w:rPr>
        <w:t>ουλευτές</w:t>
      </w:r>
      <w:r>
        <w:rPr>
          <w:rFonts w:eastAsia="Times New Roman" w:cs="Times New Roman"/>
          <w:szCs w:val="24"/>
        </w:rPr>
        <w:t>, η Νέα Δημοκρατία</w:t>
      </w:r>
      <w:r w:rsidRPr="007A5F29">
        <w:rPr>
          <w:rFonts w:eastAsia="Times New Roman" w:cs="Times New Roman"/>
          <w:szCs w:val="24"/>
        </w:rPr>
        <w:t xml:space="preserve"> έχει </w:t>
      </w:r>
      <w:r w:rsidRPr="007A5F29">
        <w:rPr>
          <w:rFonts w:eastAsia="Times New Roman" w:cs="Times New Roman"/>
          <w:szCs w:val="24"/>
        </w:rPr>
        <w:t>μία υποχρέωση να μιλά πάντα με τη γλώσσα της αλήθειας</w:t>
      </w:r>
      <w:r>
        <w:rPr>
          <w:rFonts w:eastAsia="Times New Roman" w:cs="Times New Roman"/>
          <w:szCs w:val="24"/>
        </w:rPr>
        <w:t>, πόσο μάλλον στα εθνικά θέματα.</w:t>
      </w:r>
    </w:p>
    <w:p w14:paraId="2ED8BE26"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ED8BE27" w14:textId="77777777" w:rsidR="00C647AD" w:rsidRDefault="00D506E1">
      <w:pPr>
        <w:spacing w:after="0" w:line="600" w:lineRule="auto"/>
        <w:ind w:firstLine="720"/>
        <w:jc w:val="both"/>
        <w:rPr>
          <w:rFonts w:eastAsia="Times New Roman" w:cs="Times New Roman"/>
          <w:szCs w:val="24"/>
        </w:rPr>
      </w:pPr>
      <w:r>
        <w:rPr>
          <w:rFonts w:eastAsia="Times New Roman"/>
          <w:b/>
          <w:bCs/>
          <w:szCs w:val="24"/>
        </w:rPr>
        <w:t>ΠΡΟΕΔΡΟΣ (Νικόλαος Βούτσης):</w:t>
      </w:r>
      <w:r>
        <w:rPr>
          <w:rFonts w:eastAsia="Times New Roman" w:cs="Times New Roman"/>
          <w:szCs w:val="24"/>
        </w:rPr>
        <w:t xml:space="preserve"> Π</w:t>
      </w:r>
      <w:r w:rsidRPr="007A5F29">
        <w:rPr>
          <w:rFonts w:eastAsia="Times New Roman" w:cs="Times New Roman"/>
          <w:szCs w:val="24"/>
        </w:rPr>
        <w:t>αρακαλώ</w:t>
      </w:r>
      <w:r>
        <w:rPr>
          <w:rFonts w:eastAsia="Times New Roman" w:cs="Times New Roman"/>
          <w:szCs w:val="24"/>
        </w:rPr>
        <w:t>,</w:t>
      </w:r>
      <w:r w:rsidRPr="007A5F29">
        <w:rPr>
          <w:rFonts w:eastAsia="Times New Roman" w:cs="Times New Roman"/>
          <w:szCs w:val="24"/>
        </w:rPr>
        <w:t xml:space="preserve"> ησυχία</w:t>
      </w:r>
      <w:r>
        <w:rPr>
          <w:rFonts w:eastAsia="Times New Roman" w:cs="Times New Roman"/>
          <w:szCs w:val="24"/>
        </w:rPr>
        <w:t>!</w:t>
      </w:r>
    </w:p>
    <w:p w14:paraId="2ED8BE28" w14:textId="77777777" w:rsidR="00C647AD" w:rsidRDefault="00D506E1">
      <w:pPr>
        <w:spacing w:after="0" w:line="600" w:lineRule="auto"/>
        <w:ind w:firstLine="720"/>
        <w:jc w:val="both"/>
        <w:rPr>
          <w:rFonts w:eastAsia="Times New Roman" w:cs="Times New Roman"/>
          <w:szCs w:val="24"/>
        </w:rPr>
      </w:pPr>
      <w:r>
        <w:rPr>
          <w:rFonts w:eastAsia="Times New Roman"/>
          <w:b/>
          <w:bCs/>
          <w:szCs w:val="24"/>
        </w:rPr>
        <w:t xml:space="preserve">ΚΥΡΙΑΚΟΣ ΜΗΤΣΟΤΑΚΗΣ (Πρόεδρος της Νέας Δημοκρατίας): </w:t>
      </w:r>
      <w:r>
        <w:rPr>
          <w:rFonts w:eastAsia="Times New Roman"/>
          <w:bCs/>
          <w:szCs w:val="24"/>
        </w:rPr>
        <w:t xml:space="preserve">Με στοιχεία μίλησα και </w:t>
      </w:r>
      <w:r>
        <w:rPr>
          <w:rFonts w:eastAsia="Times New Roman"/>
          <w:bCs/>
          <w:szCs w:val="24"/>
        </w:rPr>
        <w:t>ντοκουμέντα, αλλά ενοχλείστε.</w:t>
      </w:r>
      <w:r>
        <w:rPr>
          <w:rFonts w:eastAsia="Times New Roman" w:cs="Times New Roman"/>
          <w:szCs w:val="24"/>
        </w:rPr>
        <w:t xml:space="preserve"> Έ</w:t>
      </w:r>
      <w:r w:rsidRPr="007A5F29">
        <w:rPr>
          <w:rFonts w:eastAsia="Times New Roman" w:cs="Times New Roman"/>
          <w:szCs w:val="24"/>
        </w:rPr>
        <w:t xml:space="preserve">χετε μάθει να </w:t>
      </w:r>
      <w:r>
        <w:rPr>
          <w:rFonts w:eastAsia="Times New Roman" w:cs="Times New Roman"/>
          <w:szCs w:val="24"/>
        </w:rPr>
        <w:t>παραποιείτε</w:t>
      </w:r>
      <w:r w:rsidRPr="007A5F29">
        <w:rPr>
          <w:rFonts w:eastAsia="Times New Roman" w:cs="Times New Roman"/>
          <w:szCs w:val="24"/>
        </w:rPr>
        <w:t xml:space="preserve"> την αλήθεια</w:t>
      </w:r>
      <w:r>
        <w:rPr>
          <w:rFonts w:eastAsia="Times New Roman" w:cs="Times New Roman"/>
          <w:szCs w:val="24"/>
        </w:rPr>
        <w:t>!</w:t>
      </w:r>
    </w:p>
    <w:p w14:paraId="2ED8BE29"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ED8BE2A" w14:textId="77777777" w:rsidR="00C647AD" w:rsidRDefault="00D506E1">
      <w:pPr>
        <w:spacing w:after="0" w:line="600" w:lineRule="auto"/>
        <w:ind w:firstLine="720"/>
        <w:jc w:val="both"/>
        <w:rPr>
          <w:rFonts w:eastAsia="Times New Roman" w:cs="Times New Roman"/>
          <w:szCs w:val="24"/>
        </w:rPr>
      </w:pPr>
      <w:r w:rsidRPr="007A5F29">
        <w:rPr>
          <w:rFonts w:eastAsia="Times New Roman" w:cs="Times New Roman"/>
          <w:szCs w:val="24"/>
        </w:rPr>
        <w:t>Μην ανησυχείτε</w:t>
      </w:r>
      <w:r>
        <w:rPr>
          <w:rFonts w:eastAsia="Times New Roman" w:cs="Times New Roman"/>
          <w:szCs w:val="24"/>
        </w:rPr>
        <w:t>, μην εκνευρίζεστε, φαντάζομαι ότι θα έχει</w:t>
      </w:r>
      <w:r w:rsidRPr="007A5F29">
        <w:rPr>
          <w:rFonts w:eastAsia="Times New Roman" w:cs="Times New Roman"/>
          <w:szCs w:val="24"/>
        </w:rPr>
        <w:t xml:space="preserve"> </w:t>
      </w:r>
      <w:r>
        <w:rPr>
          <w:rFonts w:eastAsia="Times New Roman" w:cs="Times New Roman"/>
          <w:szCs w:val="24"/>
        </w:rPr>
        <w:t>χρόνο ο Π</w:t>
      </w:r>
      <w:r w:rsidRPr="007A5F29">
        <w:rPr>
          <w:rFonts w:eastAsia="Times New Roman" w:cs="Times New Roman"/>
          <w:szCs w:val="24"/>
        </w:rPr>
        <w:t>ρωθυπουργός να απαντήσει</w:t>
      </w:r>
      <w:r>
        <w:rPr>
          <w:rFonts w:eastAsia="Times New Roman" w:cs="Times New Roman"/>
          <w:szCs w:val="24"/>
        </w:rPr>
        <w:t>.</w:t>
      </w:r>
    </w:p>
    <w:p w14:paraId="2ED8BE2B" w14:textId="77777777" w:rsidR="00C647AD" w:rsidRDefault="00D506E1">
      <w:pPr>
        <w:spacing w:after="0" w:line="600" w:lineRule="auto"/>
        <w:ind w:firstLine="720"/>
        <w:jc w:val="both"/>
        <w:rPr>
          <w:rFonts w:eastAsia="Times New Roman"/>
          <w:bCs/>
          <w:szCs w:val="24"/>
        </w:rPr>
      </w:pPr>
      <w:r>
        <w:rPr>
          <w:rFonts w:eastAsia="Times New Roman" w:cs="Times New Roman"/>
          <w:szCs w:val="24"/>
        </w:rPr>
        <w:t>Θα μου ήταν εύκολο να το κάνω.</w:t>
      </w:r>
      <w:r w:rsidRPr="007A5F29">
        <w:rPr>
          <w:rFonts w:eastAsia="Times New Roman" w:cs="Times New Roman"/>
          <w:szCs w:val="24"/>
        </w:rPr>
        <w:t xml:space="preserve"> </w:t>
      </w:r>
      <w:r>
        <w:rPr>
          <w:rFonts w:eastAsia="Times New Roman" w:cs="Times New Roman"/>
          <w:szCs w:val="24"/>
        </w:rPr>
        <w:t>Ε</w:t>
      </w:r>
      <w:r w:rsidRPr="007A5F29">
        <w:rPr>
          <w:rFonts w:eastAsia="Times New Roman" w:cs="Times New Roman"/>
          <w:szCs w:val="24"/>
        </w:rPr>
        <w:t xml:space="preserve">πέλεξα </w:t>
      </w:r>
      <w:r w:rsidRPr="007A5F29">
        <w:rPr>
          <w:rFonts w:eastAsia="Times New Roman" w:cs="Times New Roman"/>
          <w:szCs w:val="24"/>
        </w:rPr>
        <w:t>σήμερα να μην επικαλεστώ το συναίσθημα</w:t>
      </w:r>
      <w:r>
        <w:rPr>
          <w:rFonts w:eastAsia="Times New Roman" w:cs="Times New Roman"/>
          <w:szCs w:val="24"/>
        </w:rPr>
        <w:t>, αλλά</w:t>
      </w:r>
      <w:r w:rsidRPr="007A5F29">
        <w:rPr>
          <w:rFonts w:eastAsia="Times New Roman" w:cs="Times New Roman"/>
          <w:szCs w:val="24"/>
        </w:rPr>
        <w:t xml:space="preserve"> τη λογική</w:t>
      </w:r>
      <w:r>
        <w:rPr>
          <w:rFonts w:eastAsia="Times New Roman" w:cs="Times New Roman"/>
          <w:szCs w:val="24"/>
        </w:rPr>
        <w:t>, να μιλήσω με ντοκουμέντα και επιχειρήματα και</w:t>
      </w:r>
      <w:r w:rsidRPr="007A5F29">
        <w:rPr>
          <w:rFonts w:eastAsia="Times New Roman" w:cs="Times New Roman"/>
          <w:szCs w:val="24"/>
        </w:rPr>
        <w:t xml:space="preserve"> όχι με φωνές και </w:t>
      </w:r>
      <w:r>
        <w:rPr>
          <w:rFonts w:eastAsia="Times New Roman" w:cs="Times New Roman"/>
          <w:szCs w:val="24"/>
        </w:rPr>
        <w:t xml:space="preserve">με </w:t>
      </w:r>
      <w:r w:rsidRPr="007A5F29">
        <w:rPr>
          <w:rFonts w:eastAsia="Times New Roman" w:cs="Times New Roman"/>
          <w:szCs w:val="24"/>
        </w:rPr>
        <w:t>συνθήματα</w:t>
      </w:r>
      <w:r>
        <w:rPr>
          <w:rFonts w:eastAsia="Times New Roman" w:cs="Times New Roman"/>
          <w:szCs w:val="24"/>
        </w:rPr>
        <w:t>.</w:t>
      </w:r>
      <w:r w:rsidRPr="007A5F29">
        <w:rPr>
          <w:rFonts w:eastAsia="Times New Roman" w:cs="Times New Roman"/>
          <w:szCs w:val="24"/>
        </w:rPr>
        <w:t xml:space="preserve"> </w:t>
      </w:r>
      <w:r>
        <w:rPr>
          <w:rFonts w:eastAsia="Times New Roman"/>
          <w:bCs/>
          <w:szCs w:val="24"/>
        </w:rPr>
        <w:t>Π</w:t>
      </w:r>
      <w:r w:rsidRPr="00DD4330">
        <w:rPr>
          <w:rFonts w:eastAsia="Times New Roman"/>
          <w:bCs/>
          <w:szCs w:val="24"/>
        </w:rPr>
        <w:t xml:space="preserve">ροσωπικά οφείλω </w:t>
      </w:r>
      <w:r>
        <w:rPr>
          <w:rFonts w:eastAsia="Times New Roman"/>
          <w:bCs/>
          <w:szCs w:val="24"/>
        </w:rPr>
        <w:t>να</w:t>
      </w:r>
      <w:r w:rsidRPr="00DD4330">
        <w:rPr>
          <w:rFonts w:eastAsia="Times New Roman"/>
          <w:bCs/>
          <w:szCs w:val="24"/>
        </w:rPr>
        <w:t xml:space="preserve"> είμαι ειλικρινής</w:t>
      </w:r>
      <w:r>
        <w:rPr>
          <w:rFonts w:eastAsia="Times New Roman"/>
          <w:bCs/>
          <w:szCs w:val="24"/>
        </w:rPr>
        <w:t>, αλλά να είμ</w:t>
      </w:r>
      <w:r w:rsidRPr="00DD4330">
        <w:rPr>
          <w:rFonts w:eastAsia="Times New Roman"/>
          <w:bCs/>
          <w:szCs w:val="24"/>
        </w:rPr>
        <w:t>αι και σαφής</w:t>
      </w:r>
      <w:r>
        <w:rPr>
          <w:rFonts w:eastAsia="Times New Roman"/>
          <w:bCs/>
          <w:szCs w:val="24"/>
        </w:rPr>
        <w:t xml:space="preserve">. Από το Βήμα της Βουλής </w:t>
      </w:r>
      <w:r w:rsidRPr="00DD4330">
        <w:rPr>
          <w:rFonts w:eastAsia="Times New Roman"/>
          <w:bCs/>
          <w:szCs w:val="24"/>
        </w:rPr>
        <w:t>θυμίζω</w:t>
      </w:r>
      <w:r>
        <w:rPr>
          <w:rFonts w:eastAsia="Times New Roman"/>
          <w:bCs/>
          <w:szCs w:val="24"/>
        </w:rPr>
        <w:t>, λ</w:t>
      </w:r>
      <w:r w:rsidRPr="00DD4330">
        <w:rPr>
          <w:rFonts w:eastAsia="Times New Roman"/>
          <w:bCs/>
          <w:szCs w:val="24"/>
        </w:rPr>
        <w:t>οιπόν</w:t>
      </w:r>
      <w:r>
        <w:rPr>
          <w:rFonts w:eastAsia="Times New Roman"/>
          <w:bCs/>
          <w:szCs w:val="24"/>
        </w:rPr>
        <w:t>, ότι</w:t>
      </w:r>
      <w:r w:rsidRPr="00DD4330">
        <w:rPr>
          <w:rFonts w:eastAsia="Times New Roman"/>
          <w:bCs/>
          <w:szCs w:val="24"/>
        </w:rPr>
        <w:t xml:space="preserve"> η</w:t>
      </w:r>
      <w:r>
        <w:rPr>
          <w:rFonts w:eastAsia="Times New Roman"/>
          <w:bCs/>
          <w:szCs w:val="24"/>
        </w:rPr>
        <w:t xml:space="preserve"> παράταξή μας έδ</w:t>
      </w:r>
      <w:r>
        <w:rPr>
          <w:rFonts w:eastAsia="Times New Roman"/>
          <w:bCs/>
          <w:szCs w:val="24"/>
        </w:rPr>
        <w:t>ωσε και δίνει μ</w:t>
      </w:r>
      <w:r>
        <w:rPr>
          <w:rFonts w:eastAsia="Times New Roman"/>
          <w:bCs/>
          <w:szCs w:val="24"/>
        </w:rPr>
        <w:t>ί</w:t>
      </w:r>
      <w:r>
        <w:rPr>
          <w:rFonts w:eastAsia="Times New Roman"/>
          <w:bCs/>
          <w:szCs w:val="24"/>
        </w:rPr>
        <w:t>α μεγάλη μάχη. Κ</w:t>
      </w:r>
      <w:r w:rsidRPr="00DD4330">
        <w:rPr>
          <w:rFonts w:eastAsia="Times New Roman"/>
          <w:bCs/>
          <w:szCs w:val="24"/>
        </w:rPr>
        <w:t>αταγγείλαμε τις μυστικές κυβερνητικές μεθοδεύσεις</w:t>
      </w:r>
      <w:r>
        <w:rPr>
          <w:rFonts w:eastAsia="Times New Roman"/>
          <w:bCs/>
          <w:szCs w:val="24"/>
        </w:rPr>
        <w:t>, όταν τι</w:t>
      </w:r>
      <w:r w:rsidRPr="00DD4330">
        <w:rPr>
          <w:rFonts w:eastAsia="Times New Roman"/>
          <w:bCs/>
          <w:szCs w:val="24"/>
        </w:rPr>
        <w:t xml:space="preserve">ς </w:t>
      </w:r>
      <w:r>
        <w:rPr>
          <w:rFonts w:eastAsia="Times New Roman"/>
          <w:bCs/>
          <w:szCs w:val="24"/>
        </w:rPr>
        <w:t>δρ</w:t>
      </w:r>
      <w:r w:rsidRPr="00DD4330">
        <w:rPr>
          <w:rFonts w:eastAsia="Times New Roman"/>
          <w:bCs/>
          <w:szCs w:val="24"/>
        </w:rPr>
        <w:t xml:space="preserve">ομολογούσε </w:t>
      </w:r>
      <w:r>
        <w:rPr>
          <w:rFonts w:eastAsia="Times New Roman"/>
          <w:bCs/>
          <w:szCs w:val="24"/>
        </w:rPr>
        <w:t>ο κ. Κοτζιάς, στέλνοντας σήμα κινδύνου για όσα έρχονται. Α</w:t>
      </w:r>
      <w:r w:rsidRPr="00DD4330">
        <w:rPr>
          <w:rFonts w:eastAsia="Times New Roman"/>
          <w:bCs/>
          <w:szCs w:val="24"/>
        </w:rPr>
        <w:t>παιτήσαμε συνεργασία</w:t>
      </w:r>
      <w:r>
        <w:rPr>
          <w:rFonts w:eastAsia="Times New Roman"/>
          <w:bCs/>
          <w:szCs w:val="24"/>
        </w:rPr>
        <w:t>, αλλά διαπιστώσαμε</w:t>
      </w:r>
      <w:r w:rsidRPr="00DD4330">
        <w:rPr>
          <w:rFonts w:eastAsia="Times New Roman"/>
          <w:bCs/>
          <w:szCs w:val="24"/>
        </w:rPr>
        <w:t xml:space="preserve"> ότι ο ΣΥΡΙΖΑ</w:t>
      </w:r>
      <w:r>
        <w:rPr>
          <w:rFonts w:eastAsia="Times New Roman"/>
          <w:bCs/>
          <w:szCs w:val="24"/>
        </w:rPr>
        <w:t xml:space="preserve"> έκανε κομματικό του εργαλείο α</w:t>
      </w:r>
      <w:r w:rsidRPr="00DD4330">
        <w:rPr>
          <w:rFonts w:eastAsia="Times New Roman"/>
          <w:bCs/>
          <w:szCs w:val="24"/>
        </w:rPr>
        <w:t>κόμα και τ</w:t>
      </w:r>
      <w:r w:rsidRPr="00DD4330">
        <w:rPr>
          <w:rFonts w:eastAsia="Times New Roman"/>
          <w:bCs/>
          <w:szCs w:val="24"/>
        </w:rPr>
        <w:t>α εθνικά θέματα</w:t>
      </w:r>
      <w:r>
        <w:rPr>
          <w:rFonts w:eastAsia="Times New Roman"/>
          <w:bCs/>
          <w:szCs w:val="24"/>
        </w:rPr>
        <w:t>,</w:t>
      </w:r>
      <w:r w:rsidRPr="00DD4330">
        <w:rPr>
          <w:rFonts w:eastAsia="Times New Roman"/>
          <w:bCs/>
          <w:szCs w:val="24"/>
        </w:rPr>
        <w:t xml:space="preserve"> αυτά που συνδέονται με το εθνικό συμφέρον</w:t>
      </w:r>
      <w:r>
        <w:rPr>
          <w:rFonts w:eastAsia="Times New Roman"/>
          <w:bCs/>
          <w:szCs w:val="24"/>
        </w:rPr>
        <w:t>.</w:t>
      </w:r>
    </w:p>
    <w:p w14:paraId="2ED8BE2C" w14:textId="77777777" w:rsidR="00C647AD" w:rsidRDefault="00D506E1">
      <w:pPr>
        <w:spacing w:after="0" w:line="600" w:lineRule="auto"/>
        <w:ind w:firstLine="720"/>
        <w:jc w:val="both"/>
        <w:rPr>
          <w:rFonts w:eastAsia="Times New Roman"/>
          <w:bCs/>
          <w:szCs w:val="24"/>
        </w:rPr>
      </w:pPr>
      <w:r>
        <w:rPr>
          <w:rFonts w:eastAsia="Times New Roman"/>
          <w:bCs/>
          <w:szCs w:val="24"/>
        </w:rPr>
        <w:t>Πρώτος ε</w:t>
      </w:r>
      <w:r w:rsidRPr="00DD4330">
        <w:rPr>
          <w:rFonts w:eastAsia="Times New Roman"/>
          <w:bCs/>
          <w:szCs w:val="24"/>
        </w:rPr>
        <w:t>γώ είπα ανοιχτά ότι ο ΣΥΡΙΖΑ διάλεξε να δ</w:t>
      </w:r>
      <w:r>
        <w:rPr>
          <w:rFonts w:eastAsia="Times New Roman"/>
          <w:bCs/>
          <w:szCs w:val="24"/>
        </w:rPr>
        <w:t>ιχάσει τους Έλληνες για να ενώσει τους Σ</w:t>
      </w:r>
      <w:r w:rsidRPr="00DD4330">
        <w:rPr>
          <w:rFonts w:eastAsia="Times New Roman"/>
          <w:bCs/>
          <w:szCs w:val="24"/>
        </w:rPr>
        <w:t>κοπιανούς</w:t>
      </w:r>
      <w:r>
        <w:rPr>
          <w:rFonts w:eastAsia="Times New Roman"/>
          <w:bCs/>
          <w:szCs w:val="24"/>
        </w:rPr>
        <w:t>,</w:t>
      </w:r>
      <w:r w:rsidRPr="00DD4330">
        <w:rPr>
          <w:rFonts w:eastAsia="Times New Roman"/>
          <w:bCs/>
          <w:szCs w:val="24"/>
        </w:rPr>
        <w:t xml:space="preserve"> να χαρακτηρίσει ακραίους</w:t>
      </w:r>
      <w:r>
        <w:rPr>
          <w:rFonts w:eastAsia="Times New Roman"/>
          <w:bCs/>
          <w:szCs w:val="24"/>
        </w:rPr>
        <w:t>,</w:t>
      </w:r>
      <w:r w:rsidRPr="00DD4330">
        <w:rPr>
          <w:rFonts w:eastAsia="Times New Roman"/>
          <w:bCs/>
          <w:szCs w:val="24"/>
        </w:rPr>
        <w:t xml:space="preserve"> φασίστες</w:t>
      </w:r>
      <w:r>
        <w:rPr>
          <w:rFonts w:eastAsia="Times New Roman"/>
          <w:bCs/>
          <w:szCs w:val="24"/>
        </w:rPr>
        <w:t>,</w:t>
      </w:r>
      <w:r w:rsidRPr="00DD4330">
        <w:rPr>
          <w:rFonts w:eastAsia="Times New Roman"/>
          <w:bCs/>
          <w:szCs w:val="24"/>
        </w:rPr>
        <w:t xml:space="preserve"> γραφικούς</w:t>
      </w:r>
      <w:r>
        <w:rPr>
          <w:rFonts w:eastAsia="Times New Roman"/>
          <w:bCs/>
          <w:szCs w:val="24"/>
        </w:rPr>
        <w:t>, εθ</w:t>
      </w:r>
      <w:r w:rsidRPr="00DD4330">
        <w:rPr>
          <w:rFonts w:eastAsia="Times New Roman"/>
          <w:bCs/>
          <w:szCs w:val="24"/>
        </w:rPr>
        <w:t>νικιστές όλους</w:t>
      </w:r>
      <w:r>
        <w:rPr>
          <w:rFonts w:eastAsia="Times New Roman"/>
          <w:bCs/>
          <w:szCs w:val="24"/>
        </w:rPr>
        <w:t xml:space="preserve"> εκείνους που έχουν μ</w:t>
      </w:r>
      <w:r>
        <w:rPr>
          <w:rFonts w:eastAsia="Times New Roman"/>
          <w:bCs/>
          <w:szCs w:val="24"/>
        </w:rPr>
        <w:t>ί</w:t>
      </w:r>
      <w:r>
        <w:rPr>
          <w:rFonts w:eastAsia="Times New Roman"/>
          <w:bCs/>
          <w:szCs w:val="24"/>
        </w:rPr>
        <w:t xml:space="preserve">α </w:t>
      </w:r>
      <w:r>
        <w:rPr>
          <w:rFonts w:eastAsia="Times New Roman"/>
          <w:bCs/>
          <w:szCs w:val="24"/>
        </w:rPr>
        <w:t>ευαισθησία για το ζήτημα α</w:t>
      </w:r>
      <w:r w:rsidRPr="00DD4330">
        <w:rPr>
          <w:rFonts w:eastAsia="Times New Roman"/>
          <w:bCs/>
          <w:szCs w:val="24"/>
        </w:rPr>
        <w:t>υτό</w:t>
      </w:r>
      <w:r>
        <w:rPr>
          <w:rFonts w:eastAsia="Times New Roman"/>
          <w:bCs/>
          <w:szCs w:val="24"/>
        </w:rPr>
        <w:t xml:space="preserve">. Και μας λέτε </w:t>
      </w:r>
      <w:r w:rsidRPr="00DD4330">
        <w:rPr>
          <w:rFonts w:eastAsia="Times New Roman"/>
          <w:bCs/>
          <w:szCs w:val="24"/>
        </w:rPr>
        <w:t>συνέχεια ότι επειδή εμείς αρθρ</w:t>
      </w:r>
      <w:r>
        <w:rPr>
          <w:rFonts w:eastAsia="Times New Roman"/>
          <w:bCs/>
          <w:szCs w:val="24"/>
        </w:rPr>
        <w:t xml:space="preserve">ώνουμε </w:t>
      </w:r>
      <w:r w:rsidRPr="00DD4330">
        <w:rPr>
          <w:rFonts w:eastAsia="Times New Roman"/>
          <w:bCs/>
          <w:szCs w:val="24"/>
        </w:rPr>
        <w:t>αυτή</w:t>
      </w:r>
      <w:r>
        <w:rPr>
          <w:rFonts w:eastAsia="Times New Roman"/>
          <w:bCs/>
          <w:szCs w:val="24"/>
        </w:rPr>
        <w:t>ν</w:t>
      </w:r>
      <w:r w:rsidRPr="00DD4330">
        <w:rPr>
          <w:rFonts w:eastAsia="Times New Roman"/>
          <w:bCs/>
          <w:szCs w:val="24"/>
        </w:rPr>
        <w:t xml:space="preserve"> την επιχειρηματολογία</w:t>
      </w:r>
      <w:r>
        <w:rPr>
          <w:rFonts w:eastAsia="Times New Roman"/>
          <w:bCs/>
          <w:szCs w:val="24"/>
        </w:rPr>
        <w:t xml:space="preserve">, </w:t>
      </w:r>
      <w:r w:rsidRPr="00DD4330">
        <w:rPr>
          <w:rFonts w:eastAsia="Times New Roman"/>
          <w:bCs/>
          <w:szCs w:val="24"/>
        </w:rPr>
        <w:t>ψαρεύου</w:t>
      </w:r>
      <w:r>
        <w:rPr>
          <w:rFonts w:eastAsia="Times New Roman"/>
          <w:bCs/>
          <w:szCs w:val="24"/>
        </w:rPr>
        <w:t>με</w:t>
      </w:r>
      <w:r w:rsidRPr="00DD4330">
        <w:rPr>
          <w:rFonts w:eastAsia="Times New Roman"/>
          <w:bCs/>
          <w:szCs w:val="24"/>
        </w:rPr>
        <w:t xml:space="preserve"> στα θολά νερά της </w:t>
      </w:r>
      <w:r>
        <w:rPr>
          <w:rFonts w:eastAsia="Times New Roman"/>
          <w:bCs/>
          <w:szCs w:val="24"/>
        </w:rPr>
        <w:t>ακροδεξιάς. Τ</w:t>
      </w:r>
      <w:r w:rsidRPr="00DD4330">
        <w:rPr>
          <w:rFonts w:eastAsia="Times New Roman"/>
          <w:bCs/>
          <w:szCs w:val="24"/>
        </w:rPr>
        <w:t xml:space="preserve">ο έχει πει δέκα φορές ο </w:t>
      </w:r>
      <w:r>
        <w:rPr>
          <w:rFonts w:eastAsia="Times New Roman"/>
          <w:bCs/>
          <w:szCs w:val="24"/>
        </w:rPr>
        <w:t xml:space="preserve">κ. Τσίπρας. Εσείς κυβερνούσατε με την </w:t>
      </w:r>
      <w:r>
        <w:rPr>
          <w:rFonts w:eastAsia="Times New Roman"/>
          <w:bCs/>
          <w:szCs w:val="24"/>
        </w:rPr>
        <w:t>Α</w:t>
      </w:r>
      <w:r>
        <w:rPr>
          <w:rFonts w:eastAsia="Times New Roman"/>
          <w:bCs/>
          <w:szCs w:val="24"/>
        </w:rPr>
        <w:t>κροδεξιά. Αφήστε, λοιπόν, αυτήν την καραμέ</w:t>
      </w:r>
      <w:r>
        <w:rPr>
          <w:rFonts w:eastAsia="Times New Roman"/>
          <w:bCs/>
          <w:szCs w:val="24"/>
        </w:rPr>
        <w:t>λα. Εσείς δεν ολοκληρώνετε τη δίκη της Χρυσής Αυγής. Εσείς ψηφίζετε μαζί με τη Χρυσή Αυγή και διορίζετε προέδρους ανεξάρτητων αρχών.</w:t>
      </w:r>
    </w:p>
    <w:p w14:paraId="2ED8BE2D"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ED8BE2E" w14:textId="77777777" w:rsidR="00C647AD" w:rsidRDefault="00D506E1">
      <w:pPr>
        <w:spacing w:after="0" w:line="600" w:lineRule="auto"/>
        <w:ind w:firstLine="720"/>
        <w:jc w:val="both"/>
        <w:rPr>
          <w:rFonts w:eastAsia="Times New Roman"/>
          <w:bCs/>
          <w:szCs w:val="24"/>
        </w:rPr>
      </w:pPr>
      <w:r>
        <w:rPr>
          <w:rFonts w:eastAsia="Times New Roman"/>
          <w:bCs/>
          <w:szCs w:val="24"/>
        </w:rPr>
        <w:t>Εσείς δι</w:t>
      </w:r>
      <w:r w:rsidRPr="00DD4330">
        <w:rPr>
          <w:rFonts w:eastAsia="Times New Roman"/>
          <w:bCs/>
          <w:szCs w:val="24"/>
        </w:rPr>
        <w:t>χάσατε τον ελληνικό λαό</w:t>
      </w:r>
      <w:r>
        <w:rPr>
          <w:rFonts w:eastAsia="Times New Roman"/>
          <w:bCs/>
          <w:szCs w:val="24"/>
        </w:rPr>
        <w:t>, εσείς</w:t>
      </w:r>
      <w:r w:rsidRPr="00DD4330">
        <w:rPr>
          <w:rFonts w:eastAsia="Times New Roman"/>
          <w:bCs/>
          <w:szCs w:val="24"/>
        </w:rPr>
        <w:t xml:space="preserve"> συνειδητά</w:t>
      </w:r>
      <w:r>
        <w:rPr>
          <w:rFonts w:eastAsia="Times New Roman"/>
          <w:bCs/>
          <w:szCs w:val="24"/>
        </w:rPr>
        <w:t>,</w:t>
      </w:r>
      <w:r w:rsidRPr="00DD4330">
        <w:rPr>
          <w:rFonts w:eastAsia="Times New Roman"/>
          <w:bCs/>
          <w:szCs w:val="24"/>
        </w:rPr>
        <w:t xml:space="preserve"> χαρακτηρίζοντας όλο</w:t>
      </w:r>
      <w:r>
        <w:rPr>
          <w:rFonts w:eastAsia="Times New Roman"/>
          <w:bCs/>
          <w:szCs w:val="24"/>
        </w:rPr>
        <w:t>υς</w:t>
      </w:r>
      <w:r w:rsidRPr="00DD4330">
        <w:rPr>
          <w:rFonts w:eastAsia="Times New Roman"/>
          <w:bCs/>
          <w:szCs w:val="24"/>
        </w:rPr>
        <w:t xml:space="preserve"> όσο</w:t>
      </w:r>
      <w:r>
        <w:rPr>
          <w:rFonts w:eastAsia="Times New Roman"/>
          <w:bCs/>
          <w:szCs w:val="24"/>
        </w:rPr>
        <w:t>ι</w:t>
      </w:r>
      <w:r w:rsidRPr="00DD4330">
        <w:rPr>
          <w:rFonts w:eastAsia="Times New Roman"/>
          <w:bCs/>
          <w:szCs w:val="24"/>
        </w:rPr>
        <w:t xml:space="preserve"> έχουν δικαιολογ</w:t>
      </w:r>
      <w:r>
        <w:rPr>
          <w:rFonts w:eastAsia="Times New Roman"/>
          <w:bCs/>
          <w:szCs w:val="24"/>
        </w:rPr>
        <w:t>ημένη ευαισθησία για το ζήτημα α</w:t>
      </w:r>
      <w:r w:rsidRPr="00DD4330">
        <w:rPr>
          <w:rFonts w:eastAsia="Times New Roman"/>
          <w:bCs/>
          <w:szCs w:val="24"/>
        </w:rPr>
        <w:t xml:space="preserve">υτό </w:t>
      </w:r>
      <w:r>
        <w:rPr>
          <w:rFonts w:eastAsia="Times New Roman"/>
          <w:bCs/>
          <w:szCs w:val="24"/>
        </w:rPr>
        <w:t>ως γραφικούς και εθνικιστές.</w:t>
      </w:r>
    </w:p>
    <w:p w14:paraId="2ED8BE2F"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szCs w:val="24"/>
        </w:rPr>
        <w:t xml:space="preserve">Εμείς –όχι μόνο εμείς, αλλά και τα άλλα κόμματα- πετύχαμε </w:t>
      </w:r>
      <w:r w:rsidRPr="00DD4330">
        <w:rPr>
          <w:rFonts w:eastAsia="Times New Roman"/>
          <w:bCs/>
          <w:szCs w:val="24"/>
        </w:rPr>
        <w:t>να αποτρέψουμε την πα</w:t>
      </w:r>
      <w:r>
        <w:rPr>
          <w:rFonts w:eastAsia="Times New Roman"/>
          <w:bCs/>
          <w:szCs w:val="24"/>
        </w:rPr>
        <w:t>γίδα της «Μακεδονίας του Ίλιντεν». Ο</w:t>
      </w:r>
      <w:r w:rsidRPr="00DD4330">
        <w:rPr>
          <w:rFonts w:eastAsia="Times New Roman"/>
          <w:bCs/>
          <w:szCs w:val="24"/>
        </w:rPr>
        <w:t xml:space="preserve"> κ</w:t>
      </w:r>
      <w:r>
        <w:rPr>
          <w:rFonts w:eastAsia="Times New Roman"/>
          <w:bCs/>
          <w:szCs w:val="24"/>
        </w:rPr>
        <w:t>.</w:t>
      </w:r>
      <w:r w:rsidRPr="00DD4330">
        <w:rPr>
          <w:rFonts w:eastAsia="Times New Roman"/>
          <w:bCs/>
          <w:szCs w:val="24"/>
        </w:rPr>
        <w:t xml:space="preserve"> Τσίπρας </w:t>
      </w:r>
      <w:r>
        <w:rPr>
          <w:rFonts w:eastAsia="Times New Roman"/>
          <w:bCs/>
          <w:szCs w:val="24"/>
        </w:rPr>
        <w:t>–</w:t>
      </w:r>
      <w:r w:rsidRPr="00DD4330">
        <w:rPr>
          <w:rFonts w:eastAsia="Times New Roman"/>
          <w:bCs/>
          <w:szCs w:val="24"/>
        </w:rPr>
        <w:t>επαναλαμβάνω</w:t>
      </w:r>
      <w:r>
        <w:rPr>
          <w:rFonts w:eastAsia="Times New Roman"/>
          <w:bCs/>
          <w:szCs w:val="24"/>
        </w:rPr>
        <w:t>- την είχε δεχθ</w:t>
      </w:r>
      <w:r w:rsidRPr="00DD4330">
        <w:rPr>
          <w:rFonts w:eastAsia="Times New Roman"/>
          <w:bCs/>
          <w:szCs w:val="24"/>
        </w:rPr>
        <w:t>εί</w:t>
      </w:r>
      <w:r>
        <w:rPr>
          <w:rFonts w:eastAsia="Times New Roman"/>
          <w:bCs/>
          <w:szCs w:val="24"/>
        </w:rPr>
        <w:t>. Κ</w:t>
      </w:r>
      <w:r w:rsidRPr="00DD4330">
        <w:rPr>
          <w:rFonts w:eastAsia="Times New Roman"/>
          <w:bCs/>
          <w:szCs w:val="24"/>
        </w:rPr>
        <w:t>αι φωνάξ</w:t>
      </w:r>
      <w:r w:rsidRPr="00DD4330">
        <w:rPr>
          <w:rFonts w:eastAsia="Times New Roman"/>
          <w:bCs/>
          <w:szCs w:val="24"/>
        </w:rPr>
        <w:t>αμε</w:t>
      </w:r>
      <w:r>
        <w:rPr>
          <w:rFonts w:eastAsia="Times New Roman"/>
          <w:bCs/>
          <w:szCs w:val="24"/>
        </w:rPr>
        <w:t>,</w:t>
      </w:r>
      <w:r w:rsidRPr="00DD4330">
        <w:rPr>
          <w:rFonts w:eastAsia="Times New Roman"/>
          <w:bCs/>
          <w:szCs w:val="24"/>
        </w:rPr>
        <w:t xml:space="preserve"> όταν εκείνος πήγ</w:t>
      </w:r>
      <w:r>
        <w:rPr>
          <w:rFonts w:eastAsia="Times New Roman"/>
          <w:bCs/>
          <w:szCs w:val="24"/>
        </w:rPr>
        <w:t xml:space="preserve">ε να θολώσει τα νερά -το έχουμε ξεχάσει αυτό το κεφάλαιο-, διότι κάποια στιγμή μας είχατε μιλήσει και για μια δήθεν αμετάφραστη λύση στο όνομα </w:t>
      </w:r>
      <w:r>
        <w:rPr>
          <w:rFonts w:eastAsia="Times New Roman"/>
          <w:bCs/>
          <w:szCs w:val="24"/>
        </w:rPr>
        <w:t>«</w:t>
      </w:r>
      <w:r w:rsidRPr="00341016">
        <w:rPr>
          <w:rFonts w:eastAsia="Times New Roman"/>
          <w:bCs/>
          <w:color w:val="000000" w:themeColor="text1"/>
          <w:szCs w:val="24"/>
        </w:rPr>
        <w:t>Severna Makedonija</w:t>
      </w:r>
      <w:r>
        <w:rPr>
          <w:rFonts w:eastAsia="Times New Roman"/>
          <w:bCs/>
          <w:color w:val="000000" w:themeColor="text1"/>
          <w:szCs w:val="24"/>
        </w:rPr>
        <w:t>»</w:t>
      </w:r>
      <w:r w:rsidRPr="00341016">
        <w:rPr>
          <w:rFonts w:eastAsia="Times New Roman"/>
          <w:bCs/>
          <w:color w:val="000000" w:themeColor="text1"/>
          <w:szCs w:val="24"/>
        </w:rPr>
        <w:t>.</w:t>
      </w:r>
    </w:p>
    <w:p w14:paraId="2ED8BE30"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Λέγατε ψέματα </w:t>
      </w:r>
      <w:r w:rsidRPr="00DD4330">
        <w:rPr>
          <w:rFonts w:eastAsia="Times New Roman"/>
          <w:bCs/>
          <w:szCs w:val="24"/>
        </w:rPr>
        <w:t>στους Έλληνες</w:t>
      </w:r>
      <w:r>
        <w:rPr>
          <w:rFonts w:eastAsia="Times New Roman"/>
          <w:bCs/>
          <w:szCs w:val="24"/>
        </w:rPr>
        <w:t>,</w:t>
      </w:r>
      <w:r w:rsidRPr="00DD4330">
        <w:rPr>
          <w:rFonts w:eastAsia="Times New Roman"/>
          <w:bCs/>
          <w:szCs w:val="24"/>
        </w:rPr>
        <w:t xml:space="preserve"> ακόμα και την παραμονή της </w:t>
      </w:r>
      <w:r>
        <w:rPr>
          <w:rFonts w:eastAsia="Times New Roman"/>
          <w:bCs/>
          <w:szCs w:val="24"/>
        </w:rPr>
        <w:t>σ</w:t>
      </w:r>
      <w:r w:rsidRPr="00DD4330">
        <w:rPr>
          <w:rFonts w:eastAsia="Times New Roman"/>
          <w:bCs/>
          <w:szCs w:val="24"/>
        </w:rPr>
        <w:t xml:space="preserve">υμφωνίας </w:t>
      </w:r>
      <w:r>
        <w:rPr>
          <w:rFonts w:eastAsia="Times New Roman"/>
          <w:bCs/>
          <w:szCs w:val="24"/>
        </w:rPr>
        <w:t xml:space="preserve">που εσείς φέρατε. </w:t>
      </w:r>
    </w:p>
    <w:p w14:paraId="2ED8BE31"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Εμείς </w:t>
      </w:r>
      <w:r w:rsidRPr="00DD4330">
        <w:rPr>
          <w:rFonts w:eastAsia="Times New Roman"/>
          <w:bCs/>
          <w:szCs w:val="24"/>
        </w:rPr>
        <w:t xml:space="preserve">ενημερώσαμε όλους τους συμμάχους μας </w:t>
      </w:r>
      <w:r>
        <w:rPr>
          <w:rFonts w:eastAsia="Times New Roman"/>
          <w:bCs/>
          <w:szCs w:val="24"/>
        </w:rPr>
        <w:t>σ</w:t>
      </w:r>
      <w:r w:rsidRPr="00DD4330">
        <w:rPr>
          <w:rFonts w:eastAsia="Times New Roman"/>
          <w:bCs/>
          <w:szCs w:val="24"/>
        </w:rPr>
        <w:t xml:space="preserve">το Ευρωπαϊκό Λαϊκό Κόμμα και δεν δίστασα να διαφωνήσω ακόμα και ανοιχτά με τους ισχυρούς εταίρους </w:t>
      </w:r>
      <w:r>
        <w:rPr>
          <w:rFonts w:eastAsia="Times New Roman"/>
          <w:bCs/>
          <w:szCs w:val="24"/>
        </w:rPr>
        <w:t xml:space="preserve">μας, όπως η καγκελάριος Μέρκελ. </w:t>
      </w:r>
    </w:p>
    <w:p w14:paraId="2ED8BE32" w14:textId="77777777" w:rsidR="00C647AD" w:rsidRDefault="00D506E1">
      <w:pPr>
        <w:spacing w:after="0" w:line="600" w:lineRule="auto"/>
        <w:ind w:firstLine="720"/>
        <w:jc w:val="both"/>
        <w:rPr>
          <w:rFonts w:eastAsia="Times New Roman"/>
          <w:bCs/>
          <w:szCs w:val="24"/>
        </w:rPr>
      </w:pPr>
      <w:r>
        <w:rPr>
          <w:rFonts w:eastAsia="Times New Roman"/>
          <w:bCs/>
          <w:szCs w:val="24"/>
        </w:rPr>
        <w:t>Τα κατάπιατε αυτά τα οποία λέγατε ότι άλλα</w:t>
      </w:r>
      <w:r w:rsidRPr="00DD4330">
        <w:rPr>
          <w:rFonts w:eastAsia="Times New Roman"/>
          <w:bCs/>
          <w:szCs w:val="24"/>
        </w:rPr>
        <w:t xml:space="preserve"> λέω στο εξωτερικό κ</w:t>
      </w:r>
      <w:r w:rsidRPr="00DD4330">
        <w:rPr>
          <w:rFonts w:eastAsia="Times New Roman"/>
          <w:bCs/>
          <w:szCs w:val="24"/>
        </w:rPr>
        <w:t>αι άλλα στο εσωτερικό</w:t>
      </w:r>
      <w:r>
        <w:rPr>
          <w:rFonts w:eastAsia="Times New Roman"/>
          <w:bCs/>
          <w:szCs w:val="24"/>
        </w:rPr>
        <w:t>, όταν η κ</w:t>
      </w:r>
      <w:r>
        <w:rPr>
          <w:rFonts w:eastAsia="Times New Roman"/>
          <w:bCs/>
          <w:szCs w:val="24"/>
        </w:rPr>
        <w:t>.</w:t>
      </w:r>
      <w:r>
        <w:rPr>
          <w:rFonts w:eastAsia="Times New Roman"/>
          <w:bCs/>
          <w:szCs w:val="24"/>
        </w:rPr>
        <w:t xml:space="preserve"> Μέρκελ βγήκε και είπε ότι διαφωνούμε στο θέμα αυτό -τα κάνατε γαργάρα- διότι εμείς έχουμε το θάρρος της άποψής μας.</w:t>
      </w:r>
    </w:p>
    <w:p w14:paraId="2ED8BE33"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ED8BE34"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Της μίλησα καθαρά, όπως μιλάω και στους Έλληνες, </w:t>
      </w:r>
      <w:r w:rsidRPr="00DD4330">
        <w:rPr>
          <w:rFonts w:eastAsia="Times New Roman"/>
          <w:bCs/>
          <w:szCs w:val="24"/>
        </w:rPr>
        <w:t>προτ</w:t>
      </w:r>
      <w:r w:rsidRPr="00DD4330">
        <w:rPr>
          <w:rFonts w:eastAsia="Times New Roman"/>
          <w:bCs/>
          <w:szCs w:val="24"/>
        </w:rPr>
        <w:t>άσσοντας το εθνικό συμφέρον</w:t>
      </w:r>
      <w:r>
        <w:rPr>
          <w:rFonts w:eastAsia="Times New Roman"/>
          <w:bCs/>
          <w:szCs w:val="24"/>
        </w:rPr>
        <w:t xml:space="preserve">. Είπαμε την αλήθεια. Ασκήσαμε </w:t>
      </w:r>
      <w:r w:rsidRPr="00DD4330">
        <w:rPr>
          <w:rFonts w:eastAsia="Times New Roman"/>
          <w:bCs/>
          <w:szCs w:val="24"/>
        </w:rPr>
        <w:t>κριτική</w:t>
      </w:r>
      <w:r>
        <w:rPr>
          <w:rFonts w:eastAsia="Times New Roman"/>
          <w:bCs/>
          <w:szCs w:val="24"/>
        </w:rPr>
        <w:t>. Α</w:t>
      </w:r>
      <w:r w:rsidRPr="00DD4330">
        <w:rPr>
          <w:rFonts w:eastAsia="Times New Roman"/>
          <w:bCs/>
          <w:szCs w:val="24"/>
        </w:rPr>
        <w:t>ντιπροτείνα</w:t>
      </w:r>
      <w:r>
        <w:rPr>
          <w:rFonts w:eastAsia="Times New Roman"/>
          <w:bCs/>
          <w:szCs w:val="24"/>
        </w:rPr>
        <w:t>με</w:t>
      </w:r>
      <w:r w:rsidRPr="00DD4330">
        <w:rPr>
          <w:rFonts w:eastAsia="Times New Roman"/>
          <w:bCs/>
          <w:szCs w:val="24"/>
        </w:rPr>
        <w:t xml:space="preserve"> λύσεις</w:t>
      </w:r>
      <w:r>
        <w:rPr>
          <w:rFonts w:eastAsia="Times New Roman"/>
          <w:bCs/>
          <w:szCs w:val="24"/>
        </w:rPr>
        <w:t>. Ενημερώσαμε</w:t>
      </w:r>
      <w:r w:rsidRPr="00DD4330">
        <w:rPr>
          <w:rFonts w:eastAsia="Times New Roman"/>
          <w:bCs/>
          <w:szCs w:val="24"/>
        </w:rPr>
        <w:t xml:space="preserve"> τους εταίρους </w:t>
      </w:r>
      <w:r>
        <w:rPr>
          <w:rFonts w:eastAsia="Times New Roman"/>
          <w:bCs/>
          <w:szCs w:val="24"/>
        </w:rPr>
        <w:t>μας. Π</w:t>
      </w:r>
      <w:r w:rsidRPr="00DD4330">
        <w:rPr>
          <w:rFonts w:eastAsia="Times New Roman"/>
          <w:bCs/>
          <w:szCs w:val="24"/>
        </w:rPr>
        <w:t xml:space="preserve">ολεμήσαμε για τις </w:t>
      </w:r>
      <w:r>
        <w:rPr>
          <w:rFonts w:eastAsia="Times New Roman"/>
          <w:bCs/>
          <w:szCs w:val="24"/>
        </w:rPr>
        <w:t xml:space="preserve">εθνικές </w:t>
      </w:r>
      <w:r w:rsidRPr="00DD4330">
        <w:rPr>
          <w:rFonts w:eastAsia="Times New Roman"/>
          <w:bCs/>
          <w:szCs w:val="24"/>
        </w:rPr>
        <w:t>μας θέσεις</w:t>
      </w:r>
      <w:r>
        <w:rPr>
          <w:rFonts w:eastAsia="Times New Roman"/>
          <w:bCs/>
          <w:szCs w:val="24"/>
        </w:rPr>
        <w:t>. Α</w:t>
      </w:r>
      <w:r w:rsidRPr="00DD4330">
        <w:rPr>
          <w:rFonts w:eastAsia="Times New Roman"/>
          <w:bCs/>
          <w:szCs w:val="24"/>
        </w:rPr>
        <w:t>ξιοποιήσαμε όλα τα δημοκρατικά</w:t>
      </w:r>
      <w:r>
        <w:rPr>
          <w:rFonts w:eastAsia="Times New Roman"/>
          <w:bCs/>
          <w:szCs w:val="24"/>
        </w:rPr>
        <w:t>, όλα τα κοινοβουλευτικά</w:t>
      </w:r>
      <w:r w:rsidRPr="00DD4330">
        <w:rPr>
          <w:rFonts w:eastAsia="Times New Roman"/>
          <w:bCs/>
          <w:szCs w:val="24"/>
        </w:rPr>
        <w:t xml:space="preserve"> μας όπλα και δείξαμε ποιοι πραγματικά υπ</w:t>
      </w:r>
      <w:r w:rsidRPr="00DD4330">
        <w:rPr>
          <w:rFonts w:eastAsia="Times New Roman"/>
          <w:bCs/>
          <w:szCs w:val="24"/>
        </w:rPr>
        <w:t xml:space="preserve">ηρετούν το </w:t>
      </w:r>
      <w:r>
        <w:rPr>
          <w:rFonts w:eastAsia="Times New Roman"/>
          <w:bCs/>
          <w:szCs w:val="24"/>
        </w:rPr>
        <w:t>εθν</w:t>
      </w:r>
      <w:r w:rsidRPr="00DD4330">
        <w:rPr>
          <w:rFonts w:eastAsia="Times New Roman"/>
          <w:bCs/>
          <w:szCs w:val="24"/>
        </w:rPr>
        <w:t xml:space="preserve">ικό συμφέρον και είμαστε υπερήφανοι για τη στάση </w:t>
      </w:r>
      <w:r>
        <w:rPr>
          <w:rFonts w:eastAsia="Times New Roman"/>
          <w:bCs/>
          <w:szCs w:val="24"/>
        </w:rPr>
        <w:t xml:space="preserve">μας. Είμαι </w:t>
      </w:r>
      <w:r w:rsidRPr="00DD4330">
        <w:rPr>
          <w:rFonts w:eastAsia="Times New Roman"/>
          <w:bCs/>
          <w:szCs w:val="24"/>
        </w:rPr>
        <w:t xml:space="preserve">υπερήφανος για </w:t>
      </w:r>
      <w:r>
        <w:rPr>
          <w:rFonts w:eastAsia="Times New Roman"/>
          <w:bCs/>
          <w:szCs w:val="24"/>
        </w:rPr>
        <w:t>τη Νέα Δημοκρατία και για τη στάση που κράτησε όλους αυτούς τους μήνες.</w:t>
      </w:r>
    </w:p>
    <w:p w14:paraId="2ED8BE35"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2ED8BE36" w14:textId="77777777" w:rsidR="00C647AD" w:rsidRDefault="00D506E1">
      <w:pPr>
        <w:spacing w:after="0" w:line="600" w:lineRule="auto"/>
        <w:ind w:firstLine="720"/>
        <w:jc w:val="both"/>
        <w:rPr>
          <w:rFonts w:eastAsia="Times New Roman"/>
          <w:bCs/>
          <w:szCs w:val="24"/>
        </w:rPr>
      </w:pPr>
      <w:r>
        <w:rPr>
          <w:rFonts w:eastAsia="Times New Roman"/>
          <w:bCs/>
          <w:szCs w:val="24"/>
        </w:rPr>
        <w:t>Κοιτάξαμε τους Έλληνες στα μάτια. Τους εί</w:t>
      </w:r>
      <w:r>
        <w:rPr>
          <w:rFonts w:eastAsia="Times New Roman"/>
          <w:bCs/>
          <w:szCs w:val="24"/>
        </w:rPr>
        <w:t>παμε την αλήθεια. Δεν τους κοροϊδέψαμε. Δεν τους εξαπατήσαμε. Τους εξηγήσαμε, πραγματικά, ποιο είναι το διακύβευμα.</w:t>
      </w:r>
    </w:p>
    <w:p w14:paraId="2ED8BE37" w14:textId="77777777" w:rsidR="00C647AD" w:rsidRDefault="00D506E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r>
        <w:rPr>
          <w:rFonts w:eastAsia="Times New Roman"/>
          <w:bCs/>
          <w:szCs w:val="24"/>
        </w:rPr>
        <w:t>)</w:t>
      </w:r>
    </w:p>
    <w:p w14:paraId="2ED8BE38"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σήμερα η Βουλή ζει μια από τις πιο κρίσιμες στιγμές της </w:t>
      </w:r>
      <w:r>
        <w:rPr>
          <w:rFonts w:eastAsia="Times New Roman"/>
          <w:bCs/>
          <w:szCs w:val="24"/>
        </w:rPr>
        <w:t xml:space="preserve">χώρας </w:t>
      </w:r>
      <w:r w:rsidRPr="00DD4330">
        <w:rPr>
          <w:rFonts w:eastAsia="Times New Roman"/>
          <w:bCs/>
          <w:szCs w:val="24"/>
        </w:rPr>
        <w:t>και θα πρέπει όλοι να γνωρίζουν τι θα συμβεί την επόμενη μέρα</w:t>
      </w:r>
      <w:r>
        <w:rPr>
          <w:rFonts w:eastAsia="Times New Roman"/>
          <w:bCs/>
          <w:szCs w:val="24"/>
        </w:rPr>
        <w:t>.</w:t>
      </w:r>
    </w:p>
    <w:p w14:paraId="2ED8BE39" w14:textId="77777777" w:rsidR="00C647AD" w:rsidRDefault="00D506E1">
      <w:pPr>
        <w:spacing w:after="0" w:line="600" w:lineRule="auto"/>
        <w:ind w:firstLine="720"/>
        <w:jc w:val="both"/>
        <w:rPr>
          <w:rFonts w:eastAsia="Times New Roman"/>
          <w:bCs/>
          <w:szCs w:val="24"/>
        </w:rPr>
      </w:pPr>
      <w:r>
        <w:rPr>
          <w:rFonts w:eastAsia="Times New Roman"/>
          <w:bCs/>
          <w:szCs w:val="24"/>
        </w:rPr>
        <w:t>Αν, λ</w:t>
      </w:r>
      <w:r w:rsidRPr="00DD4330">
        <w:rPr>
          <w:rFonts w:eastAsia="Times New Roman"/>
          <w:bCs/>
          <w:szCs w:val="24"/>
        </w:rPr>
        <w:t>οιπόν</w:t>
      </w:r>
      <w:r>
        <w:rPr>
          <w:rFonts w:eastAsia="Times New Roman"/>
          <w:bCs/>
          <w:szCs w:val="24"/>
        </w:rPr>
        <w:t>, η Σ</w:t>
      </w:r>
      <w:r w:rsidRPr="00DD4330">
        <w:rPr>
          <w:rFonts w:eastAsia="Times New Roman"/>
          <w:bCs/>
          <w:szCs w:val="24"/>
        </w:rPr>
        <w:t>υμφωνία των Πρεσπών κυρωθεί</w:t>
      </w:r>
      <w:r>
        <w:rPr>
          <w:rFonts w:eastAsia="Times New Roman"/>
          <w:bCs/>
          <w:szCs w:val="24"/>
        </w:rPr>
        <w:t>,</w:t>
      </w:r>
      <w:r w:rsidRPr="00DD4330">
        <w:rPr>
          <w:rFonts w:eastAsia="Times New Roman"/>
          <w:bCs/>
          <w:szCs w:val="24"/>
        </w:rPr>
        <w:t xml:space="preserve"> δεν θα μπορεί να</w:t>
      </w:r>
      <w:r>
        <w:rPr>
          <w:rFonts w:eastAsia="Times New Roman"/>
          <w:bCs/>
          <w:szCs w:val="24"/>
        </w:rPr>
        <w:t xml:space="preserve"> ακυρωθεί</w:t>
      </w:r>
      <w:r w:rsidRPr="00DD4330">
        <w:rPr>
          <w:rFonts w:eastAsia="Times New Roman"/>
          <w:bCs/>
          <w:szCs w:val="24"/>
        </w:rPr>
        <w:t xml:space="preserve"> την επόμενη μέρα</w:t>
      </w:r>
      <w:r>
        <w:rPr>
          <w:rFonts w:eastAsia="Times New Roman"/>
          <w:bCs/>
          <w:szCs w:val="24"/>
        </w:rPr>
        <w:t>,</w:t>
      </w:r>
      <w:r w:rsidRPr="00DD4330">
        <w:rPr>
          <w:rFonts w:eastAsia="Times New Roman"/>
          <w:bCs/>
          <w:szCs w:val="24"/>
        </w:rPr>
        <w:t xml:space="preserve"> καθώς διαθέτει μεγαλύτερη ισχύ από κάθε ν</w:t>
      </w:r>
      <w:r>
        <w:rPr>
          <w:rFonts w:eastAsia="Times New Roman"/>
          <w:bCs/>
          <w:szCs w:val="24"/>
        </w:rPr>
        <w:t>όμο. Το Διεθνές Δίκαιο την καθιστά δυσμετάβλητη. Κάθε τροπ</w:t>
      </w:r>
      <w:r>
        <w:rPr>
          <w:rFonts w:eastAsia="Times New Roman"/>
          <w:bCs/>
          <w:szCs w:val="24"/>
        </w:rPr>
        <w:t xml:space="preserve">οποίησή της είναι εξαιρετικά δύσκολη. Τυχόν παραβίασή της μπορεί να σημαίνει </w:t>
      </w:r>
      <w:r w:rsidRPr="00DD4330">
        <w:rPr>
          <w:rFonts w:eastAsia="Times New Roman"/>
          <w:bCs/>
          <w:szCs w:val="24"/>
        </w:rPr>
        <w:t>διεθνή απομόνωση και δι</w:t>
      </w:r>
      <w:r>
        <w:rPr>
          <w:rFonts w:eastAsia="Times New Roman"/>
          <w:bCs/>
          <w:szCs w:val="24"/>
        </w:rPr>
        <w:t>εθνές δικαστήριο για τη χώρα μας.</w:t>
      </w:r>
    </w:p>
    <w:p w14:paraId="2ED8BE3A" w14:textId="77777777" w:rsidR="00C647AD" w:rsidRDefault="00D506E1">
      <w:pPr>
        <w:spacing w:after="0" w:line="600" w:lineRule="auto"/>
        <w:ind w:firstLine="720"/>
        <w:jc w:val="both"/>
        <w:rPr>
          <w:rFonts w:eastAsia="Times New Roman"/>
          <w:bCs/>
          <w:szCs w:val="24"/>
        </w:rPr>
      </w:pPr>
      <w:r>
        <w:rPr>
          <w:rFonts w:eastAsia="Times New Roman"/>
          <w:bCs/>
          <w:szCs w:val="24"/>
        </w:rPr>
        <w:t>Τ</w:t>
      </w:r>
      <w:r w:rsidRPr="00DD4330">
        <w:rPr>
          <w:rFonts w:eastAsia="Times New Roman"/>
          <w:bCs/>
          <w:szCs w:val="24"/>
        </w:rPr>
        <w:t>ο β</w:t>
      </w:r>
      <w:r>
        <w:rPr>
          <w:rFonts w:eastAsia="Times New Roman"/>
          <w:bCs/>
          <w:szCs w:val="24"/>
        </w:rPr>
        <w:t xml:space="preserve">άρος που θα αναλάβει η επόμενη </w:t>
      </w:r>
      <w:r>
        <w:rPr>
          <w:rFonts w:eastAsia="Times New Roman"/>
          <w:bCs/>
          <w:szCs w:val="24"/>
        </w:rPr>
        <w:t>κ</w:t>
      </w:r>
      <w:r w:rsidRPr="00DD4330">
        <w:rPr>
          <w:rFonts w:eastAsia="Times New Roman"/>
          <w:bCs/>
          <w:szCs w:val="24"/>
        </w:rPr>
        <w:t xml:space="preserve">υβέρνηση είναι τεράστιο </w:t>
      </w:r>
      <w:r>
        <w:rPr>
          <w:rFonts w:eastAsia="Times New Roman"/>
          <w:bCs/>
          <w:szCs w:val="24"/>
        </w:rPr>
        <w:t xml:space="preserve">και γι’ αυτό </w:t>
      </w:r>
      <w:r w:rsidRPr="00DD4330">
        <w:rPr>
          <w:rFonts w:eastAsia="Times New Roman"/>
          <w:bCs/>
          <w:szCs w:val="24"/>
        </w:rPr>
        <w:t>ακριβώς όλα κρίνονται σήμερα</w:t>
      </w:r>
      <w:r>
        <w:rPr>
          <w:rFonts w:eastAsia="Times New Roman"/>
          <w:bCs/>
          <w:szCs w:val="24"/>
        </w:rPr>
        <w:t xml:space="preserve"> και αύριο -καθώς αύρ</w:t>
      </w:r>
      <w:r>
        <w:rPr>
          <w:rFonts w:eastAsia="Times New Roman"/>
          <w:bCs/>
          <w:szCs w:val="24"/>
        </w:rPr>
        <w:t>ιο θ</w:t>
      </w:r>
      <w:r w:rsidRPr="00DD4330">
        <w:rPr>
          <w:rFonts w:eastAsia="Times New Roman"/>
          <w:bCs/>
          <w:szCs w:val="24"/>
        </w:rPr>
        <w:t xml:space="preserve">α γίνει </w:t>
      </w:r>
      <w:r>
        <w:rPr>
          <w:rFonts w:eastAsia="Times New Roman"/>
          <w:bCs/>
          <w:szCs w:val="24"/>
        </w:rPr>
        <w:t xml:space="preserve">η </w:t>
      </w:r>
      <w:r w:rsidRPr="00DD4330">
        <w:rPr>
          <w:rFonts w:eastAsia="Times New Roman"/>
          <w:bCs/>
          <w:szCs w:val="24"/>
        </w:rPr>
        <w:t>ονομαστική ψηφοφορία</w:t>
      </w:r>
      <w:r>
        <w:rPr>
          <w:rFonts w:eastAsia="Times New Roman"/>
          <w:bCs/>
          <w:szCs w:val="24"/>
        </w:rPr>
        <w:t>, όπως</w:t>
      </w:r>
      <w:r w:rsidRPr="00DD4330">
        <w:rPr>
          <w:rFonts w:eastAsia="Times New Roman"/>
          <w:bCs/>
          <w:szCs w:val="24"/>
        </w:rPr>
        <w:t xml:space="preserve"> πληροφορήθηκα</w:t>
      </w:r>
      <w:r>
        <w:rPr>
          <w:rFonts w:eastAsia="Times New Roman"/>
          <w:bCs/>
          <w:szCs w:val="24"/>
        </w:rPr>
        <w:t>-, όχι μεθαύριο.</w:t>
      </w:r>
    </w:p>
    <w:p w14:paraId="2ED8BE3B"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Η ώρα της ευθύνης είναι τώρα, </w:t>
      </w:r>
      <w:r w:rsidRPr="00DD4330">
        <w:rPr>
          <w:rFonts w:eastAsia="Times New Roman"/>
          <w:bCs/>
          <w:szCs w:val="24"/>
        </w:rPr>
        <w:t>όχι</w:t>
      </w:r>
      <w:r>
        <w:rPr>
          <w:rFonts w:eastAsia="Times New Roman"/>
          <w:bCs/>
          <w:szCs w:val="24"/>
        </w:rPr>
        <w:t xml:space="preserve"> στο μέλλον. Οι υπεύθυνοι κρίνονται εδώ, όχι </w:t>
      </w:r>
      <w:r w:rsidRPr="00DD4330">
        <w:rPr>
          <w:rFonts w:eastAsia="Times New Roman"/>
          <w:bCs/>
          <w:szCs w:val="24"/>
        </w:rPr>
        <w:t>αλλού</w:t>
      </w:r>
      <w:r>
        <w:rPr>
          <w:rFonts w:eastAsia="Times New Roman"/>
          <w:bCs/>
          <w:szCs w:val="24"/>
        </w:rPr>
        <w:t>. Γ</w:t>
      </w:r>
      <w:r w:rsidRPr="00DD4330">
        <w:rPr>
          <w:rFonts w:eastAsia="Times New Roman"/>
          <w:bCs/>
          <w:szCs w:val="24"/>
        </w:rPr>
        <w:t>ι</w:t>
      </w:r>
      <w:r>
        <w:rPr>
          <w:rFonts w:eastAsia="Times New Roman"/>
          <w:bCs/>
          <w:szCs w:val="24"/>
        </w:rPr>
        <w:t xml:space="preserve">’ </w:t>
      </w:r>
      <w:r w:rsidRPr="00DD4330">
        <w:rPr>
          <w:rFonts w:eastAsia="Times New Roman"/>
          <w:bCs/>
          <w:szCs w:val="24"/>
        </w:rPr>
        <w:t xml:space="preserve">αυτό η Νέα Δημοκρατία με απόλυτα ήσυχη τη συνείδησή της παίρνει θέση με την πλευρά της εθνικής </w:t>
      </w:r>
      <w:r w:rsidRPr="00DD4330">
        <w:rPr>
          <w:rFonts w:eastAsia="Times New Roman"/>
          <w:bCs/>
          <w:szCs w:val="24"/>
        </w:rPr>
        <w:t>αξιοπρέπειας</w:t>
      </w:r>
      <w:r>
        <w:rPr>
          <w:rFonts w:eastAsia="Times New Roman"/>
          <w:bCs/>
          <w:szCs w:val="24"/>
        </w:rPr>
        <w:t>. Κ</w:t>
      </w:r>
      <w:r w:rsidRPr="00DD4330">
        <w:rPr>
          <w:rFonts w:eastAsia="Times New Roman"/>
          <w:bCs/>
          <w:szCs w:val="24"/>
        </w:rPr>
        <w:t>αταψηφίζουμε</w:t>
      </w:r>
      <w:r>
        <w:rPr>
          <w:rFonts w:eastAsia="Times New Roman"/>
          <w:bCs/>
          <w:szCs w:val="24"/>
        </w:rPr>
        <w:t xml:space="preserve"> τη Συμφωνία των Πρεσπών.</w:t>
      </w:r>
    </w:p>
    <w:p w14:paraId="2ED8BE3C" w14:textId="77777777" w:rsidR="00C647AD" w:rsidRDefault="00D506E1">
      <w:pPr>
        <w:spacing w:after="0" w:line="600" w:lineRule="auto"/>
        <w:ind w:firstLine="720"/>
        <w:rPr>
          <w:rFonts w:eastAsia="Times New Roman"/>
          <w:bCs/>
          <w:szCs w:val="24"/>
        </w:rPr>
      </w:pPr>
      <w:r>
        <w:rPr>
          <w:rFonts w:eastAsia="Times New Roman"/>
          <w:bCs/>
          <w:szCs w:val="24"/>
        </w:rPr>
        <w:t>(Όρθιοι οι Βουλευτές της Νέας Δημοκρατίας χειροκροτούν ζωηρά και παρατεταμένα)</w:t>
      </w:r>
    </w:p>
    <w:p w14:paraId="2ED8BE3D"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Απόψε το βράδυ και αύριο σε αυτήν την Αίθουσα κρίνονται πολλά. Η Βουλή θα γίνει ο </w:t>
      </w:r>
      <w:r w:rsidRPr="00DD4330">
        <w:rPr>
          <w:rFonts w:eastAsia="Times New Roman"/>
          <w:bCs/>
          <w:szCs w:val="24"/>
        </w:rPr>
        <w:t>πολιτικός καθρέφτης</w:t>
      </w:r>
      <w:r>
        <w:rPr>
          <w:rFonts w:eastAsia="Times New Roman"/>
          <w:bCs/>
          <w:szCs w:val="24"/>
        </w:rPr>
        <w:t xml:space="preserve"> στον οποίον</w:t>
      </w:r>
      <w:r w:rsidRPr="00DD4330">
        <w:rPr>
          <w:rFonts w:eastAsia="Times New Roman"/>
          <w:bCs/>
          <w:szCs w:val="24"/>
        </w:rPr>
        <w:t xml:space="preserve"> οι Έλληνες</w:t>
      </w:r>
      <w:r w:rsidRPr="00DD4330">
        <w:rPr>
          <w:rFonts w:eastAsia="Times New Roman"/>
          <w:bCs/>
          <w:szCs w:val="24"/>
        </w:rPr>
        <w:t xml:space="preserve"> θα αντικρίσουν το αληθινό πρόσωπο του καθενός </w:t>
      </w:r>
      <w:r>
        <w:rPr>
          <w:rFonts w:eastAsia="Times New Roman"/>
          <w:bCs/>
          <w:szCs w:val="24"/>
        </w:rPr>
        <w:t>μας.</w:t>
      </w:r>
    </w:p>
    <w:p w14:paraId="2ED8BE3E"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Καθαρές κουβέντες, λοιπόν! Το λέω </w:t>
      </w:r>
      <w:r w:rsidRPr="00DD4330">
        <w:rPr>
          <w:rFonts w:eastAsia="Times New Roman"/>
          <w:bCs/>
          <w:szCs w:val="24"/>
        </w:rPr>
        <w:t>προς κάποιους οι οποίοι θεωρούν ότι μπορούν να το παίζουν δίπορτο</w:t>
      </w:r>
      <w:r>
        <w:rPr>
          <w:rFonts w:eastAsia="Times New Roman"/>
          <w:bCs/>
          <w:szCs w:val="24"/>
        </w:rPr>
        <w:t xml:space="preserve"> και </w:t>
      </w:r>
      <w:r w:rsidRPr="00DD4330">
        <w:rPr>
          <w:rFonts w:eastAsia="Times New Roman"/>
          <w:bCs/>
          <w:szCs w:val="24"/>
        </w:rPr>
        <w:t xml:space="preserve">από τη μία να λένε ότι βρίσκονται </w:t>
      </w:r>
      <w:r>
        <w:rPr>
          <w:rFonts w:eastAsia="Times New Roman"/>
          <w:bCs/>
          <w:szCs w:val="24"/>
        </w:rPr>
        <w:t>απέναντι στην Κ</w:t>
      </w:r>
      <w:r w:rsidRPr="00DD4330">
        <w:rPr>
          <w:rFonts w:eastAsia="Times New Roman"/>
          <w:bCs/>
          <w:szCs w:val="24"/>
        </w:rPr>
        <w:t>υβέρνηση και</w:t>
      </w:r>
      <w:r>
        <w:rPr>
          <w:rFonts w:eastAsia="Times New Roman"/>
          <w:bCs/>
          <w:szCs w:val="24"/>
        </w:rPr>
        <w:t xml:space="preserve"> από</w:t>
      </w:r>
      <w:r w:rsidRPr="00DD4330">
        <w:rPr>
          <w:rFonts w:eastAsia="Times New Roman"/>
          <w:bCs/>
          <w:szCs w:val="24"/>
        </w:rPr>
        <w:t xml:space="preserve"> την άλλη</w:t>
      </w:r>
      <w:r>
        <w:rPr>
          <w:rFonts w:eastAsia="Times New Roman"/>
          <w:bCs/>
          <w:szCs w:val="24"/>
        </w:rPr>
        <w:t xml:space="preserve"> να ψηφίζουν τη Συμφωνία τ</w:t>
      </w:r>
      <w:r>
        <w:rPr>
          <w:rFonts w:eastAsia="Times New Roman"/>
          <w:bCs/>
          <w:szCs w:val="24"/>
        </w:rPr>
        <w:t>ων Πρεσπών. Κάθε ψήφος στη Σ</w:t>
      </w:r>
      <w:r w:rsidRPr="00DD4330">
        <w:rPr>
          <w:rFonts w:eastAsia="Times New Roman"/>
          <w:bCs/>
          <w:szCs w:val="24"/>
        </w:rPr>
        <w:t>υμφωνία των Πρεσπών σημαίνει ψ</w:t>
      </w:r>
      <w:r>
        <w:rPr>
          <w:rFonts w:eastAsia="Times New Roman"/>
          <w:bCs/>
          <w:szCs w:val="24"/>
        </w:rPr>
        <w:t xml:space="preserve">ήφο στον κ. Τσίπρα να συνεχίσει </w:t>
      </w:r>
      <w:r w:rsidRPr="00DD4330">
        <w:rPr>
          <w:rFonts w:eastAsia="Times New Roman"/>
          <w:bCs/>
          <w:szCs w:val="24"/>
        </w:rPr>
        <w:t>το καταστροφικό του έργο</w:t>
      </w:r>
      <w:r>
        <w:rPr>
          <w:rFonts w:eastAsia="Times New Roman"/>
          <w:bCs/>
          <w:szCs w:val="24"/>
        </w:rPr>
        <w:t>. Κ</w:t>
      </w:r>
      <w:r w:rsidRPr="00DD4330">
        <w:rPr>
          <w:rFonts w:eastAsia="Times New Roman"/>
          <w:bCs/>
          <w:szCs w:val="24"/>
        </w:rPr>
        <w:t xml:space="preserve">άθε </w:t>
      </w:r>
      <w:r>
        <w:rPr>
          <w:rFonts w:eastAsia="Times New Roman"/>
          <w:bCs/>
          <w:szCs w:val="24"/>
        </w:rPr>
        <w:t>άλλη θέση, κάθε άλλη διαφοροποίηση θα αποτελούν α</w:t>
      </w:r>
      <w:r w:rsidRPr="00DD4330">
        <w:rPr>
          <w:rFonts w:eastAsia="Times New Roman"/>
          <w:bCs/>
          <w:szCs w:val="24"/>
        </w:rPr>
        <w:t>πλά προφάσεις εν αμαρτίαις</w:t>
      </w:r>
      <w:r>
        <w:rPr>
          <w:rFonts w:eastAsia="Times New Roman"/>
          <w:bCs/>
          <w:szCs w:val="24"/>
        </w:rPr>
        <w:t>.</w:t>
      </w:r>
    </w:p>
    <w:p w14:paraId="2ED8BE3F" w14:textId="77777777" w:rsidR="00C647AD" w:rsidRDefault="00D506E1">
      <w:pPr>
        <w:spacing w:after="0" w:line="600" w:lineRule="auto"/>
        <w:ind w:firstLine="720"/>
        <w:jc w:val="both"/>
        <w:rPr>
          <w:rFonts w:eastAsia="Times New Roman"/>
          <w:bCs/>
          <w:szCs w:val="24"/>
        </w:rPr>
      </w:pPr>
      <w:r>
        <w:rPr>
          <w:rFonts w:eastAsia="Times New Roman"/>
          <w:bCs/>
          <w:szCs w:val="24"/>
        </w:rPr>
        <w:t>Ε</w:t>
      </w:r>
      <w:r w:rsidRPr="00DD4330">
        <w:rPr>
          <w:rFonts w:eastAsia="Times New Roman"/>
          <w:bCs/>
          <w:szCs w:val="24"/>
        </w:rPr>
        <w:t>ίναι στιγμές ευθύνης</w:t>
      </w:r>
      <w:r>
        <w:rPr>
          <w:rFonts w:eastAsia="Times New Roman"/>
          <w:bCs/>
          <w:szCs w:val="24"/>
        </w:rPr>
        <w:t>, είναι στιγμές</w:t>
      </w:r>
      <w:r w:rsidRPr="00DD4330">
        <w:rPr>
          <w:rFonts w:eastAsia="Times New Roman"/>
          <w:bCs/>
          <w:szCs w:val="24"/>
        </w:rPr>
        <w:t xml:space="preserve"> αλήθειας</w:t>
      </w:r>
      <w:r>
        <w:rPr>
          <w:rFonts w:eastAsia="Times New Roman"/>
          <w:bCs/>
          <w:szCs w:val="24"/>
        </w:rPr>
        <w:t>,</w:t>
      </w:r>
      <w:r w:rsidRPr="00DD4330">
        <w:rPr>
          <w:rFonts w:eastAsia="Times New Roman"/>
          <w:bCs/>
          <w:szCs w:val="24"/>
        </w:rPr>
        <w:t xml:space="preserve"> και χαίρομα</w:t>
      </w:r>
      <w:r w:rsidRPr="00DD4330">
        <w:rPr>
          <w:rFonts w:eastAsia="Times New Roman"/>
          <w:bCs/>
          <w:szCs w:val="24"/>
        </w:rPr>
        <w:t>ι που για πρώτη φορά μετά από πάρα πάρα πολύ καιρό τα θεωρεία της Βουλής είναι γεμάτα</w:t>
      </w:r>
      <w:r>
        <w:rPr>
          <w:rFonts w:eastAsia="Times New Roman"/>
          <w:bCs/>
          <w:szCs w:val="24"/>
        </w:rPr>
        <w:t>.</w:t>
      </w:r>
    </w:p>
    <w:p w14:paraId="2ED8BE40" w14:textId="77777777" w:rsidR="00C647AD" w:rsidRDefault="00D506E1">
      <w:pPr>
        <w:spacing w:after="0" w:line="600" w:lineRule="auto"/>
        <w:ind w:firstLine="720"/>
        <w:jc w:val="center"/>
        <w:rPr>
          <w:rFonts w:eastAsia="Times New Roman"/>
          <w:bCs/>
          <w:szCs w:val="24"/>
        </w:rPr>
      </w:pPr>
      <w:r>
        <w:rPr>
          <w:rFonts w:eastAsia="Times New Roman"/>
          <w:bCs/>
          <w:szCs w:val="24"/>
        </w:rPr>
        <w:t>(Θόρυβος στην Αίθουσα)</w:t>
      </w:r>
    </w:p>
    <w:p w14:paraId="2ED8BE41" w14:textId="77777777" w:rsidR="00C647AD" w:rsidRDefault="00D506E1">
      <w:pPr>
        <w:spacing w:after="0" w:line="600" w:lineRule="auto"/>
        <w:ind w:firstLine="720"/>
        <w:jc w:val="both"/>
        <w:rPr>
          <w:rFonts w:eastAsia="Times New Roman"/>
          <w:bCs/>
          <w:szCs w:val="24"/>
        </w:rPr>
      </w:pPr>
      <w:r w:rsidRPr="00341016">
        <w:rPr>
          <w:rFonts w:eastAsia="Times New Roman"/>
          <w:b/>
          <w:bCs/>
          <w:szCs w:val="24"/>
        </w:rPr>
        <w:t>ΠΡΟΕΔΡΟΣ (Νικόλαος Βούτσης):</w:t>
      </w:r>
      <w:r>
        <w:rPr>
          <w:rFonts w:eastAsia="Times New Roman"/>
          <w:bCs/>
          <w:szCs w:val="24"/>
        </w:rPr>
        <w:t xml:space="preserve"> Ήσυχα, παρακαλώ. Μη διαλέγεστε.</w:t>
      </w:r>
    </w:p>
    <w:p w14:paraId="2ED8BE42" w14:textId="77777777" w:rsidR="00C647AD" w:rsidRDefault="00D506E1">
      <w:pPr>
        <w:spacing w:after="0" w:line="600" w:lineRule="auto"/>
        <w:ind w:firstLine="720"/>
        <w:jc w:val="both"/>
        <w:rPr>
          <w:rFonts w:eastAsia="Times New Roman"/>
          <w:bCs/>
          <w:szCs w:val="24"/>
        </w:rPr>
      </w:pPr>
      <w:r w:rsidRPr="00290239">
        <w:rPr>
          <w:rFonts w:eastAsia="Times New Roman"/>
          <w:b/>
          <w:bCs/>
          <w:szCs w:val="24"/>
        </w:rPr>
        <w:t>ΚΥΡΙΑΚΟΣ ΜΗΤΣΟΤΑΚΗΣ (Πρόεδρος της Νέας Δημοκρατίας):</w:t>
      </w:r>
      <w:r>
        <w:rPr>
          <w:rFonts w:eastAsia="Times New Roman"/>
          <w:bCs/>
          <w:szCs w:val="24"/>
        </w:rPr>
        <w:t xml:space="preserve"> Μην προσβάλετε τους ανθρώπους που ήλθαν να παρακολουθήσουν τη συνεδρίαση.</w:t>
      </w:r>
    </w:p>
    <w:p w14:paraId="2ED8BE43" w14:textId="77777777" w:rsidR="00C647AD" w:rsidRDefault="00D506E1">
      <w:pPr>
        <w:spacing w:after="0" w:line="600" w:lineRule="auto"/>
        <w:ind w:firstLine="720"/>
        <w:jc w:val="both"/>
        <w:rPr>
          <w:rFonts w:eastAsia="Times New Roman"/>
          <w:bCs/>
          <w:szCs w:val="24"/>
        </w:rPr>
      </w:pPr>
      <w:r>
        <w:rPr>
          <w:rFonts w:eastAsia="Times New Roman"/>
          <w:bCs/>
          <w:szCs w:val="24"/>
        </w:rPr>
        <w:t>Είναι</w:t>
      </w:r>
      <w:r w:rsidRPr="00DD4330">
        <w:rPr>
          <w:rFonts w:eastAsia="Times New Roman"/>
          <w:bCs/>
          <w:szCs w:val="24"/>
        </w:rPr>
        <w:t xml:space="preserve"> στιγμές ευθύνης</w:t>
      </w:r>
      <w:r>
        <w:rPr>
          <w:rFonts w:eastAsia="Times New Roman"/>
          <w:bCs/>
          <w:szCs w:val="24"/>
        </w:rPr>
        <w:t>,</w:t>
      </w:r>
      <w:r w:rsidRPr="00DD4330">
        <w:rPr>
          <w:rFonts w:eastAsia="Times New Roman"/>
          <w:bCs/>
          <w:szCs w:val="24"/>
        </w:rPr>
        <w:t xml:space="preserve"> λοιπόν</w:t>
      </w:r>
      <w:r>
        <w:rPr>
          <w:rFonts w:eastAsia="Times New Roman"/>
          <w:bCs/>
          <w:szCs w:val="24"/>
        </w:rPr>
        <w:t>,</w:t>
      </w:r>
      <w:r w:rsidRPr="00DD4330">
        <w:rPr>
          <w:rFonts w:eastAsia="Times New Roman"/>
          <w:bCs/>
          <w:szCs w:val="24"/>
        </w:rPr>
        <w:t xml:space="preserve"> και είναι </w:t>
      </w:r>
      <w:r>
        <w:rPr>
          <w:rFonts w:eastAsia="Times New Roman"/>
          <w:bCs/>
          <w:szCs w:val="24"/>
        </w:rPr>
        <w:t>στιγμές αλήθειας και γι’</w:t>
      </w:r>
      <w:r w:rsidRPr="00DD4330">
        <w:rPr>
          <w:rFonts w:eastAsia="Times New Roman"/>
          <w:bCs/>
          <w:szCs w:val="24"/>
        </w:rPr>
        <w:t xml:space="preserve"> αυτό απευθύνομαι σε όλους</w:t>
      </w:r>
      <w:r>
        <w:rPr>
          <w:rFonts w:eastAsia="Times New Roman"/>
          <w:bCs/>
          <w:szCs w:val="24"/>
        </w:rPr>
        <w:t>,</w:t>
      </w:r>
      <w:r w:rsidRPr="00DD4330">
        <w:rPr>
          <w:rFonts w:eastAsia="Times New Roman"/>
          <w:bCs/>
          <w:szCs w:val="24"/>
        </w:rPr>
        <w:t xml:space="preserve"> ακόμα και σε αυτούς που μας χωρίζουν πολλά</w:t>
      </w:r>
      <w:r>
        <w:rPr>
          <w:rFonts w:eastAsia="Times New Roman"/>
          <w:bCs/>
          <w:szCs w:val="24"/>
        </w:rPr>
        <w:t>,</w:t>
      </w:r>
      <w:r w:rsidRPr="00DD4330">
        <w:rPr>
          <w:rFonts w:eastAsia="Times New Roman"/>
          <w:bCs/>
          <w:szCs w:val="24"/>
        </w:rPr>
        <w:t xml:space="preserve"> αλλά μας ενώνει </w:t>
      </w:r>
      <w:r>
        <w:rPr>
          <w:rFonts w:eastAsia="Times New Roman"/>
          <w:bCs/>
          <w:szCs w:val="24"/>
        </w:rPr>
        <w:t>-</w:t>
      </w:r>
      <w:r w:rsidRPr="00DD4330">
        <w:rPr>
          <w:rFonts w:eastAsia="Times New Roman"/>
          <w:bCs/>
          <w:szCs w:val="24"/>
        </w:rPr>
        <w:t>όλους μ</w:t>
      </w:r>
      <w:r>
        <w:rPr>
          <w:rFonts w:eastAsia="Times New Roman"/>
          <w:bCs/>
          <w:szCs w:val="24"/>
        </w:rPr>
        <w:t>ά</w:t>
      </w:r>
      <w:r w:rsidRPr="00DD4330">
        <w:rPr>
          <w:rFonts w:eastAsia="Times New Roman"/>
          <w:bCs/>
          <w:szCs w:val="24"/>
        </w:rPr>
        <w:t>ς ενώνει</w:t>
      </w:r>
      <w:r>
        <w:rPr>
          <w:rFonts w:eastAsia="Times New Roman"/>
          <w:bCs/>
          <w:szCs w:val="24"/>
        </w:rPr>
        <w:t>-</w:t>
      </w:r>
      <w:r w:rsidRPr="00DD4330">
        <w:rPr>
          <w:rFonts w:eastAsia="Times New Roman"/>
          <w:bCs/>
          <w:szCs w:val="24"/>
        </w:rPr>
        <w:t xml:space="preserve"> η αγάπη γ</w:t>
      </w:r>
      <w:r w:rsidRPr="00DD4330">
        <w:rPr>
          <w:rFonts w:eastAsia="Times New Roman"/>
          <w:bCs/>
          <w:szCs w:val="24"/>
        </w:rPr>
        <w:t>ια την πατρίδα</w:t>
      </w:r>
      <w:r>
        <w:rPr>
          <w:rFonts w:eastAsia="Times New Roman"/>
          <w:bCs/>
          <w:szCs w:val="24"/>
        </w:rPr>
        <w:t>.</w:t>
      </w:r>
    </w:p>
    <w:p w14:paraId="2ED8BE44"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Ο λαός θα </w:t>
      </w:r>
      <w:r w:rsidRPr="00DD4330">
        <w:rPr>
          <w:rFonts w:eastAsia="Times New Roman"/>
          <w:bCs/>
          <w:szCs w:val="24"/>
        </w:rPr>
        <w:t>στείλει το δικό του μήνυμα</w:t>
      </w:r>
      <w:r>
        <w:rPr>
          <w:rFonts w:eastAsia="Times New Roman"/>
          <w:bCs/>
          <w:szCs w:val="24"/>
        </w:rPr>
        <w:t>. Θ</w:t>
      </w:r>
      <w:r w:rsidRPr="00DD4330">
        <w:rPr>
          <w:rFonts w:eastAsia="Times New Roman"/>
          <w:bCs/>
          <w:szCs w:val="24"/>
        </w:rPr>
        <w:t xml:space="preserve">α το στείλει σύντομα </w:t>
      </w:r>
      <w:r>
        <w:rPr>
          <w:rFonts w:eastAsia="Times New Roman"/>
          <w:bCs/>
          <w:szCs w:val="24"/>
        </w:rPr>
        <w:t>στις κάλπες. Ζητά να φύγει η Κ</w:t>
      </w:r>
      <w:r w:rsidRPr="00DD4330">
        <w:rPr>
          <w:rFonts w:eastAsia="Times New Roman"/>
          <w:bCs/>
          <w:szCs w:val="24"/>
        </w:rPr>
        <w:t>υβέρνηση του ψέματος</w:t>
      </w:r>
      <w:r>
        <w:rPr>
          <w:rFonts w:eastAsia="Times New Roman"/>
          <w:bCs/>
          <w:szCs w:val="24"/>
        </w:rPr>
        <w:t>,</w:t>
      </w:r>
      <w:r w:rsidRPr="00DD4330">
        <w:rPr>
          <w:rFonts w:eastAsia="Times New Roman"/>
          <w:bCs/>
          <w:szCs w:val="24"/>
        </w:rPr>
        <w:t xml:space="preserve"> της μιζέριας</w:t>
      </w:r>
      <w:r>
        <w:rPr>
          <w:rFonts w:eastAsia="Times New Roman"/>
          <w:bCs/>
          <w:szCs w:val="24"/>
        </w:rPr>
        <w:t>,</w:t>
      </w:r>
      <w:r w:rsidRPr="00DD4330">
        <w:rPr>
          <w:rFonts w:eastAsia="Times New Roman"/>
          <w:bCs/>
          <w:szCs w:val="24"/>
        </w:rPr>
        <w:t xml:space="preserve"> του διχασμού</w:t>
      </w:r>
      <w:r>
        <w:rPr>
          <w:rFonts w:eastAsia="Times New Roman"/>
          <w:bCs/>
          <w:szCs w:val="24"/>
        </w:rPr>
        <w:t xml:space="preserve"> και</w:t>
      </w:r>
      <w:r w:rsidRPr="00DD4330">
        <w:rPr>
          <w:rFonts w:eastAsia="Times New Roman"/>
          <w:bCs/>
          <w:szCs w:val="24"/>
        </w:rPr>
        <w:t xml:space="preserve"> της παρακμής</w:t>
      </w:r>
      <w:r>
        <w:rPr>
          <w:rFonts w:eastAsia="Times New Roman"/>
          <w:bCs/>
          <w:szCs w:val="24"/>
        </w:rPr>
        <w:t>. Σ</w:t>
      </w:r>
      <w:r w:rsidRPr="00DD4330">
        <w:rPr>
          <w:rFonts w:eastAsia="Times New Roman"/>
          <w:bCs/>
          <w:szCs w:val="24"/>
        </w:rPr>
        <w:t>ε λίγο</w:t>
      </w:r>
      <w:r>
        <w:rPr>
          <w:rFonts w:eastAsia="Times New Roman"/>
          <w:bCs/>
          <w:szCs w:val="24"/>
        </w:rPr>
        <w:t>,</w:t>
      </w:r>
      <w:r w:rsidRPr="00DD4330">
        <w:rPr>
          <w:rFonts w:eastAsia="Times New Roman"/>
          <w:bCs/>
          <w:szCs w:val="24"/>
        </w:rPr>
        <w:t xml:space="preserve"> </w:t>
      </w:r>
      <w:r>
        <w:rPr>
          <w:rFonts w:eastAsia="Times New Roman"/>
          <w:bCs/>
          <w:szCs w:val="24"/>
        </w:rPr>
        <w:t>όμως,</w:t>
      </w:r>
      <w:r w:rsidRPr="00DD4330">
        <w:rPr>
          <w:rFonts w:eastAsia="Times New Roman"/>
          <w:bCs/>
          <w:szCs w:val="24"/>
        </w:rPr>
        <w:t xml:space="preserve"> όλοι θα διαλέξετε με ποιον είστε</w:t>
      </w:r>
      <w:r>
        <w:rPr>
          <w:rFonts w:eastAsia="Times New Roman"/>
          <w:bCs/>
          <w:szCs w:val="24"/>
        </w:rPr>
        <w:t>: Μ</w:t>
      </w:r>
      <w:r w:rsidRPr="00DD4330">
        <w:rPr>
          <w:rFonts w:eastAsia="Times New Roman"/>
          <w:bCs/>
          <w:szCs w:val="24"/>
        </w:rPr>
        <w:t>ε το</w:t>
      </w:r>
      <w:r>
        <w:rPr>
          <w:rFonts w:eastAsia="Times New Roman"/>
          <w:bCs/>
          <w:szCs w:val="24"/>
        </w:rPr>
        <w:t>ν</w:t>
      </w:r>
      <w:r w:rsidRPr="00DD4330">
        <w:rPr>
          <w:rFonts w:eastAsia="Times New Roman"/>
          <w:bCs/>
          <w:szCs w:val="24"/>
        </w:rPr>
        <w:t xml:space="preserve"> ΣΥΡΙΖΑ </w:t>
      </w:r>
      <w:r>
        <w:rPr>
          <w:rFonts w:eastAsia="Times New Roman"/>
          <w:bCs/>
          <w:szCs w:val="24"/>
        </w:rPr>
        <w:t>και τον ε</w:t>
      </w:r>
      <w:r w:rsidRPr="00DD4330">
        <w:rPr>
          <w:rFonts w:eastAsia="Times New Roman"/>
          <w:bCs/>
          <w:szCs w:val="24"/>
        </w:rPr>
        <w:t xml:space="preserve">θνικό κατήφορο των </w:t>
      </w:r>
      <w:r>
        <w:rPr>
          <w:rFonts w:eastAsia="Times New Roman"/>
          <w:bCs/>
          <w:szCs w:val="24"/>
        </w:rPr>
        <w:t>«</w:t>
      </w:r>
      <w:r w:rsidRPr="00DD4330">
        <w:rPr>
          <w:rFonts w:eastAsia="Times New Roman"/>
          <w:bCs/>
          <w:szCs w:val="24"/>
        </w:rPr>
        <w:t>Πρεσπών</w:t>
      </w:r>
      <w:r>
        <w:rPr>
          <w:rFonts w:eastAsia="Times New Roman"/>
          <w:bCs/>
          <w:szCs w:val="24"/>
        </w:rPr>
        <w:t>»</w:t>
      </w:r>
      <w:r w:rsidRPr="00DD4330">
        <w:rPr>
          <w:rFonts w:eastAsia="Times New Roman"/>
          <w:bCs/>
          <w:szCs w:val="24"/>
        </w:rPr>
        <w:t xml:space="preserve"> </w:t>
      </w:r>
      <w:r>
        <w:rPr>
          <w:rFonts w:eastAsia="Times New Roman"/>
          <w:bCs/>
          <w:szCs w:val="24"/>
        </w:rPr>
        <w:t xml:space="preserve">ή με τον λαό, </w:t>
      </w:r>
      <w:r w:rsidRPr="00DD4330">
        <w:rPr>
          <w:rFonts w:eastAsia="Times New Roman"/>
          <w:bCs/>
          <w:szCs w:val="24"/>
        </w:rPr>
        <w:t>την υπερηφάνεια και</w:t>
      </w:r>
      <w:r>
        <w:rPr>
          <w:rFonts w:eastAsia="Times New Roman"/>
          <w:bCs/>
          <w:szCs w:val="24"/>
        </w:rPr>
        <w:t xml:space="preserve"> την</w:t>
      </w:r>
      <w:r w:rsidRPr="00DD4330">
        <w:rPr>
          <w:rFonts w:eastAsia="Times New Roman"/>
          <w:bCs/>
          <w:szCs w:val="24"/>
        </w:rPr>
        <w:t xml:space="preserve"> ελπίδα</w:t>
      </w:r>
      <w:r>
        <w:rPr>
          <w:rFonts w:eastAsia="Times New Roman"/>
          <w:bCs/>
          <w:szCs w:val="24"/>
        </w:rPr>
        <w:t>;</w:t>
      </w:r>
    </w:p>
    <w:p w14:paraId="2ED8BE45" w14:textId="77777777" w:rsidR="00C647AD" w:rsidRDefault="00D506E1">
      <w:pPr>
        <w:spacing w:after="0" w:line="600" w:lineRule="auto"/>
        <w:ind w:firstLine="720"/>
        <w:jc w:val="both"/>
        <w:rPr>
          <w:rFonts w:eastAsia="Times New Roman"/>
          <w:bCs/>
          <w:szCs w:val="24"/>
        </w:rPr>
      </w:pPr>
      <w:r w:rsidRPr="00DD4330">
        <w:rPr>
          <w:rFonts w:eastAsia="Times New Roman"/>
          <w:bCs/>
          <w:szCs w:val="24"/>
        </w:rPr>
        <w:t>Σας καλώ</w:t>
      </w:r>
      <w:r>
        <w:rPr>
          <w:rFonts w:eastAsia="Times New Roman"/>
          <w:bCs/>
          <w:szCs w:val="24"/>
        </w:rPr>
        <w:t>, λ</w:t>
      </w:r>
      <w:r w:rsidRPr="00DD4330">
        <w:rPr>
          <w:rFonts w:eastAsia="Times New Roman"/>
          <w:bCs/>
          <w:szCs w:val="24"/>
        </w:rPr>
        <w:t>οιπόν</w:t>
      </w:r>
      <w:r>
        <w:rPr>
          <w:rFonts w:eastAsia="Times New Roman"/>
          <w:bCs/>
          <w:szCs w:val="24"/>
        </w:rPr>
        <w:t xml:space="preserve">, όλες και </w:t>
      </w:r>
      <w:r w:rsidRPr="00DD4330">
        <w:rPr>
          <w:rFonts w:eastAsia="Times New Roman"/>
          <w:bCs/>
          <w:szCs w:val="24"/>
        </w:rPr>
        <w:t>όλο</w:t>
      </w:r>
      <w:r>
        <w:rPr>
          <w:rFonts w:eastAsia="Times New Roman"/>
          <w:bCs/>
          <w:szCs w:val="24"/>
        </w:rPr>
        <w:t xml:space="preserve">υς να </w:t>
      </w:r>
      <w:r w:rsidRPr="00DD4330">
        <w:rPr>
          <w:rFonts w:eastAsia="Times New Roman"/>
          <w:bCs/>
          <w:szCs w:val="24"/>
        </w:rPr>
        <w:t>μην κάνουμε αυτόν τον πανέμορφο τόπο της λίμν</w:t>
      </w:r>
      <w:r>
        <w:rPr>
          <w:rFonts w:eastAsia="Times New Roman"/>
          <w:bCs/>
          <w:szCs w:val="24"/>
        </w:rPr>
        <w:t>ης των Πρεσπών συνώνυμο με μια ε</w:t>
      </w:r>
      <w:r w:rsidRPr="00DD4330">
        <w:rPr>
          <w:rFonts w:eastAsia="Times New Roman"/>
          <w:bCs/>
          <w:szCs w:val="24"/>
        </w:rPr>
        <w:t>θνική υποχώρηση</w:t>
      </w:r>
      <w:r>
        <w:rPr>
          <w:rFonts w:eastAsia="Times New Roman"/>
          <w:bCs/>
          <w:szCs w:val="24"/>
        </w:rPr>
        <w:t>.</w:t>
      </w:r>
    </w:p>
    <w:p w14:paraId="2ED8BE46" w14:textId="77777777" w:rsidR="00C647AD" w:rsidRDefault="00D506E1">
      <w:pPr>
        <w:spacing w:after="0" w:line="600" w:lineRule="auto"/>
        <w:ind w:firstLine="720"/>
        <w:jc w:val="both"/>
        <w:rPr>
          <w:rFonts w:eastAsia="Times New Roman"/>
          <w:bCs/>
          <w:szCs w:val="24"/>
        </w:rPr>
      </w:pPr>
      <w:r>
        <w:rPr>
          <w:rFonts w:eastAsia="Times New Roman"/>
          <w:bCs/>
          <w:szCs w:val="24"/>
        </w:rPr>
        <w:t>Σ</w:t>
      </w:r>
      <w:r w:rsidRPr="00DD4330">
        <w:rPr>
          <w:rFonts w:eastAsia="Times New Roman"/>
          <w:bCs/>
          <w:szCs w:val="24"/>
        </w:rPr>
        <w:t xml:space="preserve">ας καλώ να </w:t>
      </w:r>
      <w:r>
        <w:rPr>
          <w:rFonts w:eastAsia="Times New Roman"/>
          <w:bCs/>
          <w:szCs w:val="24"/>
        </w:rPr>
        <w:t>μην ανοίξουμε άλλες πληγές στον ε</w:t>
      </w:r>
      <w:r w:rsidRPr="00DD4330">
        <w:rPr>
          <w:rFonts w:eastAsia="Times New Roman"/>
          <w:bCs/>
          <w:szCs w:val="24"/>
        </w:rPr>
        <w:t xml:space="preserve">θνικό </w:t>
      </w:r>
      <w:r w:rsidRPr="00DD4330">
        <w:rPr>
          <w:rFonts w:eastAsia="Times New Roman"/>
          <w:bCs/>
          <w:szCs w:val="24"/>
        </w:rPr>
        <w:t>κορμό</w:t>
      </w:r>
      <w:r>
        <w:rPr>
          <w:rFonts w:eastAsia="Times New Roman"/>
          <w:bCs/>
          <w:szCs w:val="24"/>
        </w:rPr>
        <w:t>,</w:t>
      </w:r>
      <w:r w:rsidRPr="00DD4330">
        <w:rPr>
          <w:rFonts w:eastAsia="Times New Roman"/>
          <w:bCs/>
          <w:szCs w:val="24"/>
        </w:rPr>
        <w:t xml:space="preserve"> επειδή κάποιοι θέλουν άρον</w:t>
      </w:r>
      <w:r>
        <w:rPr>
          <w:rFonts w:eastAsia="Times New Roman"/>
          <w:bCs/>
          <w:szCs w:val="24"/>
        </w:rPr>
        <w:t xml:space="preserve"> </w:t>
      </w:r>
      <w:r w:rsidRPr="00DD4330">
        <w:rPr>
          <w:rFonts w:eastAsia="Times New Roman"/>
          <w:bCs/>
          <w:szCs w:val="24"/>
        </w:rPr>
        <w:t xml:space="preserve">άρον να κλείσει αυτή η εκκρεμότητα για να σταθεροποιηθεί δήθεν η γειτονιά </w:t>
      </w:r>
      <w:r>
        <w:rPr>
          <w:rFonts w:eastAsia="Times New Roman"/>
          <w:bCs/>
          <w:szCs w:val="24"/>
        </w:rPr>
        <w:t>μας.</w:t>
      </w:r>
    </w:p>
    <w:p w14:paraId="2ED8BE47"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Σας καλώ </w:t>
      </w:r>
      <w:r w:rsidRPr="00DD4330">
        <w:rPr>
          <w:rFonts w:eastAsia="Times New Roman"/>
          <w:bCs/>
          <w:szCs w:val="24"/>
        </w:rPr>
        <w:t>να μην εγκαταλείψουμε μ</w:t>
      </w:r>
      <w:r>
        <w:rPr>
          <w:rFonts w:eastAsia="Times New Roman"/>
          <w:bCs/>
          <w:szCs w:val="24"/>
        </w:rPr>
        <w:t>ι</w:t>
      </w:r>
      <w:r w:rsidRPr="00DD4330">
        <w:rPr>
          <w:rFonts w:eastAsia="Times New Roman"/>
          <w:bCs/>
          <w:szCs w:val="24"/>
        </w:rPr>
        <w:t>α πολιτική δεκαετιών</w:t>
      </w:r>
      <w:r>
        <w:rPr>
          <w:rFonts w:eastAsia="Times New Roman"/>
          <w:bCs/>
          <w:szCs w:val="24"/>
        </w:rPr>
        <w:t>,</w:t>
      </w:r>
      <w:r w:rsidRPr="00DD4330">
        <w:rPr>
          <w:rFonts w:eastAsia="Times New Roman"/>
          <w:bCs/>
          <w:szCs w:val="24"/>
        </w:rPr>
        <w:t xml:space="preserve"> που μπορεί πράγματι να μας έκανε και να μας κάνει </w:t>
      </w:r>
      <w:r>
        <w:rPr>
          <w:rFonts w:eastAsia="Times New Roman"/>
          <w:bCs/>
          <w:szCs w:val="24"/>
        </w:rPr>
        <w:t>δυσάρεστους</w:t>
      </w:r>
      <w:r w:rsidRPr="00DD4330">
        <w:rPr>
          <w:rFonts w:eastAsia="Times New Roman"/>
          <w:bCs/>
          <w:szCs w:val="24"/>
        </w:rPr>
        <w:t xml:space="preserve"> στους ισχυρούς αυτού του κ</w:t>
      </w:r>
      <w:r w:rsidRPr="00DD4330">
        <w:rPr>
          <w:rFonts w:eastAsia="Times New Roman"/>
          <w:bCs/>
          <w:szCs w:val="24"/>
        </w:rPr>
        <w:t>όσμου</w:t>
      </w:r>
      <w:r>
        <w:rPr>
          <w:rFonts w:eastAsia="Times New Roman"/>
          <w:bCs/>
          <w:szCs w:val="24"/>
        </w:rPr>
        <w:t>,</w:t>
      </w:r>
      <w:r w:rsidRPr="00DD4330">
        <w:rPr>
          <w:rFonts w:eastAsia="Times New Roman"/>
          <w:bCs/>
          <w:szCs w:val="24"/>
        </w:rPr>
        <w:t xml:space="preserve"> αλλά προστάτευσε τα εθνικά μας συμφέροντα</w:t>
      </w:r>
      <w:r>
        <w:rPr>
          <w:rFonts w:eastAsia="Times New Roman"/>
          <w:bCs/>
          <w:szCs w:val="24"/>
        </w:rPr>
        <w:t>.</w:t>
      </w:r>
    </w:p>
    <w:p w14:paraId="2ED8BE48" w14:textId="77777777" w:rsidR="00C647AD" w:rsidRDefault="00D506E1">
      <w:pPr>
        <w:spacing w:after="0" w:line="600" w:lineRule="auto"/>
        <w:ind w:firstLine="720"/>
        <w:jc w:val="both"/>
        <w:rPr>
          <w:rFonts w:eastAsia="Times New Roman"/>
          <w:bCs/>
          <w:szCs w:val="24"/>
        </w:rPr>
      </w:pPr>
      <w:r w:rsidRPr="00DD4330">
        <w:rPr>
          <w:rFonts w:eastAsia="Times New Roman"/>
          <w:bCs/>
          <w:szCs w:val="24"/>
        </w:rPr>
        <w:t xml:space="preserve">Σας καλώ να μην </w:t>
      </w:r>
      <w:r>
        <w:rPr>
          <w:rFonts w:eastAsia="Times New Roman"/>
          <w:bCs/>
          <w:szCs w:val="24"/>
        </w:rPr>
        <w:t>κυρώσουμε μι</w:t>
      </w:r>
      <w:r w:rsidRPr="00DD4330">
        <w:rPr>
          <w:rFonts w:eastAsia="Times New Roman"/>
          <w:bCs/>
          <w:szCs w:val="24"/>
        </w:rPr>
        <w:t xml:space="preserve">α συμφωνία που </w:t>
      </w:r>
      <w:r>
        <w:rPr>
          <w:rFonts w:eastAsia="Times New Roman"/>
          <w:bCs/>
          <w:szCs w:val="24"/>
        </w:rPr>
        <w:t>-</w:t>
      </w:r>
      <w:r w:rsidRPr="00DD4330">
        <w:rPr>
          <w:rFonts w:eastAsia="Times New Roman"/>
          <w:bCs/>
          <w:szCs w:val="24"/>
        </w:rPr>
        <w:t>θυμηθείτε τα λόγια μου</w:t>
      </w:r>
      <w:r>
        <w:rPr>
          <w:rFonts w:eastAsia="Times New Roman"/>
          <w:bCs/>
          <w:szCs w:val="24"/>
        </w:rPr>
        <w:t>-</w:t>
      </w:r>
      <w:r w:rsidRPr="00DD4330">
        <w:rPr>
          <w:rFonts w:eastAsia="Times New Roman"/>
          <w:bCs/>
          <w:szCs w:val="24"/>
        </w:rPr>
        <w:t xml:space="preserve"> θα τη βρούμε μπροστά μας και δεν θα είναι για καλό</w:t>
      </w:r>
      <w:r>
        <w:rPr>
          <w:rFonts w:eastAsia="Times New Roman"/>
          <w:bCs/>
          <w:szCs w:val="24"/>
        </w:rPr>
        <w:t>.</w:t>
      </w:r>
    </w:p>
    <w:p w14:paraId="2ED8BE49" w14:textId="77777777" w:rsidR="00C647AD" w:rsidRDefault="00D506E1">
      <w:pPr>
        <w:spacing w:after="0" w:line="600" w:lineRule="auto"/>
        <w:ind w:firstLine="720"/>
        <w:jc w:val="both"/>
        <w:rPr>
          <w:rFonts w:eastAsia="Times New Roman"/>
          <w:bCs/>
          <w:szCs w:val="24"/>
        </w:rPr>
      </w:pPr>
      <w:r>
        <w:rPr>
          <w:rFonts w:eastAsia="Times New Roman"/>
          <w:bCs/>
          <w:szCs w:val="24"/>
        </w:rPr>
        <w:t>Σ</w:t>
      </w:r>
      <w:r w:rsidRPr="00DD4330">
        <w:rPr>
          <w:rFonts w:eastAsia="Times New Roman"/>
          <w:bCs/>
          <w:szCs w:val="24"/>
        </w:rPr>
        <w:t xml:space="preserve">ας καλώ στην ονομαστική ψηφοφορία που θα ακολουθήσει να πείτε το μεγάλο </w:t>
      </w:r>
      <w:r>
        <w:rPr>
          <w:rFonts w:eastAsia="Times New Roman"/>
          <w:bCs/>
          <w:szCs w:val="24"/>
        </w:rPr>
        <w:t xml:space="preserve">«όχι», </w:t>
      </w:r>
      <w:r w:rsidRPr="00DD4330">
        <w:rPr>
          <w:rFonts w:eastAsia="Times New Roman"/>
          <w:bCs/>
          <w:szCs w:val="24"/>
        </w:rPr>
        <w:t>να στα</w:t>
      </w:r>
      <w:r w:rsidRPr="00DD4330">
        <w:rPr>
          <w:rFonts w:eastAsia="Times New Roman"/>
          <w:bCs/>
          <w:szCs w:val="24"/>
        </w:rPr>
        <w:t>θού</w:t>
      </w:r>
      <w:r>
        <w:rPr>
          <w:rFonts w:eastAsia="Times New Roman"/>
          <w:bCs/>
          <w:szCs w:val="24"/>
        </w:rPr>
        <w:t xml:space="preserve">με στο ύψος των περιστάσεων, να σταθούμε στο ύψος της </w:t>
      </w:r>
      <w:r>
        <w:rPr>
          <w:rFonts w:eastAsia="Times New Roman"/>
          <w:bCs/>
          <w:szCs w:val="24"/>
        </w:rPr>
        <w:t>ι</w:t>
      </w:r>
      <w:r>
        <w:rPr>
          <w:rFonts w:eastAsia="Times New Roman"/>
          <w:bCs/>
          <w:szCs w:val="24"/>
        </w:rPr>
        <w:t>στορίας.</w:t>
      </w:r>
    </w:p>
    <w:p w14:paraId="2ED8BE4A" w14:textId="77777777" w:rsidR="00C647AD" w:rsidRDefault="00D506E1">
      <w:pPr>
        <w:spacing w:after="0" w:line="600" w:lineRule="auto"/>
        <w:ind w:firstLine="720"/>
        <w:jc w:val="both"/>
        <w:rPr>
          <w:rFonts w:eastAsia="Times New Roman"/>
          <w:bCs/>
          <w:szCs w:val="24"/>
        </w:rPr>
      </w:pPr>
      <w:r>
        <w:rPr>
          <w:rFonts w:eastAsia="Times New Roman"/>
          <w:bCs/>
          <w:szCs w:val="24"/>
        </w:rPr>
        <w:t>Αυτό είναι το καθήκον όλων μας. Αυτό είναι το πατριωτικό μας καθήκον και αυτό το καθήκον το υπηρετεί στο ακέραιο η Νέα Δημοκρατία.</w:t>
      </w:r>
    </w:p>
    <w:p w14:paraId="2ED8BE4B" w14:textId="77777777" w:rsidR="00C647AD" w:rsidRDefault="00D506E1">
      <w:pPr>
        <w:spacing w:after="0" w:line="600" w:lineRule="auto"/>
        <w:ind w:firstLine="720"/>
        <w:jc w:val="both"/>
        <w:rPr>
          <w:rFonts w:eastAsia="Times New Roman"/>
          <w:bCs/>
          <w:szCs w:val="24"/>
        </w:rPr>
      </w:pPr>
      <w:r>
        <w:rPr>
          <w:rFonts w:eastAsia="Times New Roman"/>
          <w:bCs/>
          <w:szCs w:val="24"/>
        </w:rPr>
        <w:t>Σας ευχαριστώ.</w:t>
      </w:r>
    </w:p>
    <w:p w14:paraId="2ED8BE4C" w14:textId="77777777" w:rsidR="00C647AD" w:rsidRDefault="00D506E1">
      <w:pPr>
        <w:spacing w:after="0" w:line="600" w:lineRule="auto"/>
        <w:ind w:firstLine="720"/>
        <w:rPr>
          <w:rFonts w:eastAsia="Times New Roman"/>
          <w:bCs/>
          <w:szCs w:val="24"/>
        </w:rPr>
      </w:pPr>
      <w:r>
        <w:rPr>
          <w:rFonts w:eastAsia="Times New Roman"/>
          <w:bCs/>
          <w:szCs w:val="24"/>
        </w:rPr>
        <w:t>(Όρθιοι οι Βουλευτές της Νέας Δημοκρατίας χ</w:t>
      </w:r>
      <w:r>
        <w:rPr>
          <w:rFonts w:eastAsia="Times New Roman"/>
          <w:bCs/>
          <w:szCs w:val="24"/>
        </w:rPr>
        <w:t>ειροκροτούν ζωηρά και παρατεταμένα)</w:t>
      </w:r>
    </w:p>
    <w:p w14:paraId="2ED8BE4D" w14:textId="77777777" w:rsidR="00C647AD" w:rsidRDefault="00D506E1">
      <w:pPr>
        <w:spacing w:after="0" w:line="600" w:lineRule="auto"/>
        <w:ind w:firstLine="720"/>
        <w:jc w:val="both"/>
        <w:rPr>
          <w:rFonts w:eastAsia="Times New Roman"/>
          <w:bCs/>
          <w:szCs w:val="24"/>
        </w:rPr>
      </w:pPr>
      <w:r w:rsidRPr="00341016">
        <w:rPr>
          <w:rFonts w:eastAsia="Times New Roman"/>
          <w:b/>
          <w:bCs/>
          <w:szCs w:val="24"/>
        </w:rPr>
        <w:t>ΠΡΟΕΔΡΟΣ (Νικόλαος Βούτσης):</w:t>
      </w:r>
      <w:r>
        <w:rPr>
          <w:rFonts w:eastAsia="Times New Roman"/>
          <w:bCs/>
          <w:szCs w:val="24"/>
        </w:rPr>
        <w:t xml:space="preserve"> Επειδή </w:t>
      </w:r>
      <w:r w:rsidRPr="00DD4330">
        <w:rPr>
          <w:rFonts w:eastAsia="Times New Roman"/>
          <w:bCs/>
          <w:szCs w:val="24"/>
        </w:rPr>
        <w:t xml:space="preserve">έγιναν δύο προσωπικές αναφορές </w:t>
      </w:r>
      <w:r>
        <w:rPr>
          <w:rFonts w:eastAsia="Times New Roman"/>
          <w:bCs/>
          <w:szCs w:val="24"/>
        </w:rPr>
        <w:t>με</w:t>
      </w:r>
      <w:r w:rsidRPr="00DD4330">
        <w:rPr>
          <w:rFonts w:eastAsia="Times New Roman"/>
          <w:bCs/>
          <w:szCs w:val="24"/>
        </w:rPr>
        <w:t xml:space="preserve"> πολιτικό περιεχόμενο</w:t>
      </w:r>
      <w:r>
        <w:rPr>
          <w:rFonts w:eastAsia="Times New Roman"/>
          <w:bCs/>
          <w:szCs w:val="24"/>
        </w:rPr>
        <w:t>, ο μεν κ. Καμμένος θα έχει ύ</w:t>
      </w:r>
      <w:r w:rsidRPr="00DD4330">
        <w:rPr>
          <w:rFonts w:eastAsia="Times New Roman"/>
          <w:bCs/>
          <w:szCs w:val="24"/>
        </w:rPr>
        <w:t>στερα το</w:t>
      </w:r>
      <w:r>
        <w:rPr>
          <w:rFonts w:eastAsia="Times New Roman"/>
          <w:bCs/>
          <w:szCs w:val="24"/>
        </w:rPr>
        <w:t>ν</w:t>
      </w:r>
      <w:r w:rsidRPr="00DD4330">
        <w:rPr>
          <w:rFonts w:eastAsia="Times New Roman"/>
          <w:bCs/>
          <w:szCs w:val="24"/>
        </w:rPr>
        <w:t xml:space="preserve"> λόγο</w:t>
      </w:r>
      <w:r>
        <w:rPr>
          <w:rFonts w:eastAsia="Times New Roman"/>
          <w:bCs/>
          <w:szCs w:val="24"/>
        </w:rPr>
        <w:t>,</w:t>
      </w:r>
      <w:r w:rsidRPr="00DD4330">
        <w:rPr>
          <w:rFonts w:eastAsia="Times New Roman"/>
          <w:bCs/>
          <w:szCs w:val="24"/>
        </w:rPr>
        <w:t xml:space="preserve"> μετά τον Πρωθυπουρ</w:t>
      </w:r>
      <w:r>
        <w:rPr>
          <w:rFonts w:eastAsia="Times New Roman"/>
          <w:bCs/>
          <w:szCs w:val="24"/>
        </w:rPr>
        <w:t>γό και θα του δοθεί η ευκαιρία π</w:t>
      </w:r>
      <w:r w:rsidRPr="00DD4330">
        <w:rPr>
          <w:rFonts w:eastAsia="Times New Roman"/>
          <w:bCs/>
          <w:szCs w:val="24"/>
        </w:rPr>
        <w:t>ροφανώς άμεσα να απαντήσει</w:t>
      </w:r>
      <w:r>
        <w:rPr>
          <w:rFonts w:eastAsia="Times New Roman"/>
          <w:bCs/>
          <w:szCs w:val="24"/>
        </w:rPr>
        <w:t>. Η δε κ</w:t>
      </w:r>
      <w:r>
        <w:rPr>
          <w:rFonts w:eastAsia="Times New Roman"/>
          <w:bCs/>
          <w:szCs w:val="24"/>
        </w:rPr>
        <w:t>.</w:t>
      </w:r>
      <w:r>
        <w:rPr>
          <w:rFonts w:eastAsia="Times New Roman"/>
          <w:bCs/>
          <w:szCs w:val="24"/>
        </w:rPr>
        <w:t xml:space="preserve"> </w:t>
      </w:r>
      <w:r w:rsidRPr="00DD4330">
        <w:rPr>
          <w:rFonts w:eastAsia="Times New Roman"/>
          <w:bCs/>
          <w:szCs w:val="24"/>
        </w:rPr>
        <w:t>Χριστοδουλ</w:t>
      </w:r>
      <w:r>
        <w:rPr>
          <w:rFonts w:eastAsia="Times New Roman"/>
          <w:bCs/>
          <w:szCs w:val="24"/>
        </w:rPr>
        <w:t>ο</w:t>
      </w:r>
      <w:r w:rsidRPr="00DD4330">
        <w:rPr>
          <w:rFonts w:eastAsia="Times New Roman"/>
          <w:bCs/>
          <w:szCs w:val="24"/>
        </w:rPr>
        <w:t>πο</w:t>
      </w:r>
      <w:r>
        <w:rPr>
          <w:rFonts w:eastAsia="Times New Roman"/>
          <w:bCs/>
          <w:szCs w:val="24"/>
        </w:rPr>
        <w:t>ύ</w:t>
      </w:r>
      <w:r w:rsidRPr="00DD4330">
        <w:rPr>
          <w:rFonts w:eastAsia="Times New Roman"/>
          <w:bCs/>
          <w:szCs w:val="24"/>
        </w:rPr>
        <w:t>λου</w:t>
      </w:r>
      <w:r>
        <w:rPr>
          <w:rFonts w:eastAsia="Times New Roman"/>
          <w:bCs/>
          <w:szCs w:val="24"/>
        </w:rPr>
        <w:t>,</w:t>
      </w:r>
      <w:r w:rsidRPr="00DD4330">
        <w:rPr>
          <w:rFonts w:eastAsia="Times New Roman"/>
          <w:bCs/>
          <w:szCs w:val="24"/>
        </w:rPr>
        <w:t xml:space="preserve"> </w:t>
      </w:r>
      <w:r>
        <w:rPr>
          <w:rFonts w:eastAsia="Times New Roman"/>
          <w:bCs/>
          <w:szCs w:val="24"/>
        </w:rPr>
        <w:t>επίσης,</w:t>
      </w:r>
      <w:r w:rsidRPr="00DD4330">
        <w:rPr>
          <w:rFonts w:eastAsia="Times New Roman"/>
          <w:bCs/>
          <w:szCs w:val="24"/>
        </w:rPr>
        <w:t xml:space="preserve"> είναι στους ομιλητές ύστερα και θα έχει </w:t>
      </w:r>
      <w:r>
        <w:rPr>
          <w:rFonts w:eastAsia="Times New Roman"/>
          <w:bCs/>
          <w:szCs w:val="24"/>
        </w:rPr>
        <w:t>την ευχέρεια να απαντήσει. Θα παρακαλούσα να μην διακόψουμε</w:t>
      </w:r>
      <w:r w:rsidRPr="00DD4330">
        <w:rPr>
          <w:rFonts w:eastAsia="Times New Roman"/>
          <w:bCs/>
          <w:szCs w:val="24"/>
        </w:rPr>
        <w:t xml:space="preserve"> τη ροή της συζήτησης</w:t>
      </w:r>
      <w:r>
        <w:rPr>
          <w:rFonts w:eastAsia="Times New Roman"/>
          <w:bCs/>
          <w:szCs w:val="24"/>
        </w:rPr>
        <w:t>.</w:t>
      </w:r>
    </w:p>
    <w:p w14:paraId="2ED8BE4E" w14:textId="77777777" w:rsidR="00C647AD" w:rsidRDefault="00D506E1">
      <w:pPr>
        <w:spacing w:after="0" w:line="600" w:lineRule="auto"/>
        <w:ind w:firstLine="720"/>
        <w:jc w:val="both"/>
        <w:rPr>
          <w:rFonts w:eastAsia="Times New Roman"/>
          <w:bCs/>
          <w:szCs w:val="24"/>
        </w:rPr>
      </w:pPr>
      <w:r w:rsidRPr="00290239">
        <w:rPr>
          <w:rFonts w:eastAsia="Times New Roman"/>
          <w:b/>
          <w:bCs/>
          <w:szCs w:val="24"/>
        </w:rPr>
        <w:t>ΠΑΝΟΣ ΚΑΜΜΕΝΟΣ (Πρόεδρος των Ανεξαρτήτων Ελλήνων):</w:t>
      </w:r>
      <w:r>
        <w:rPr>
          <w:rFonts w:eastAsia="Times New Roman"/>
          <w:bCs/>
          <w:szCs w:val="24"/>
        </w:rPr>
        <w:t xml:space="preserve"> Κύριε Πρόεδρε, έχω το δικαίωμα από τον Κανονισμό και ζη</w:t>
      </w:r>
      <w:r>
        <w:rPr>
          <w:rFonts w:eastAsia="Times New Roman"/>
          <w:bCs/>
          <w:szCs w:val="24"/>
        </w:rPr>
        <w:t>τώ τον λόγο επί προσωπικού για ένα λεπτό.</w:t>
      </w:r>
    </w:p>
    <w:p w14:paraId="2ED8BE4F" w14:textId="77777777" w:rsidR="00C647AD" w:rsidRDefault="00D506E1">
      <w:pPr>
        <w:spacing w:after="0" w:line="600" w:lineRule="auto"/>
        <w:ind w:firstLine="720"/>
        <w:jc w:val="both"/>
        <w:rPr>
          <w:rFonts w:eastAsia="Times New Roman"/>
          <w:bCs/>
          <w:szCs w:val="24"/>
        </w:rPr>
      </w:pPr>
      <w:r w:rsidRPr="00FE4E5B">
        <w:rPr>
          <w:rFonts w:eastAsia="Times New Roman"/>
          <w:b/>
          <w:bCs/>
          <w:szCs w:val="24"/>
        </w:rPr>
        <w:t>ΠΡΟΕΔΡΟΣ (Νικόλαος Βούτσης):</w:t>
      </w:r>
      <w:r>
        <w:rPr>
          <w:rFonts w:eastAsia="Times New Roman"/>
          <w:bCs/>
          <w:szCs w:val="24"/>
        </w:rPr>
        <w:t xml:space="preserve"> Όχι, σας παρακαλώ, εγώ ερμηνεύω τον Κ</w:t>
      </w:r>
      <w:r w:rsidRPr="00DD4330">
        <w:rPr>
          <w:rFonts w:eastAsia="Times New Roman"/>
          <w:bCs/>
          <w:szCs w:val="24"/>
        </w:rPr>
        <w:t>ανονισμό</w:t>
      </w:r>
      <w:r>
        <w:rPr>
          <w:rFonts w:eastAsia="Times New Roman"/>
          <w:bCs/>
          <w:szCs w:val="24"/>
        </w:rPr>
        <w:t xml:space="preserve">, κύριε </w:t>
      </w:r>
      <w:r w:rsidRPr="00DD4330">
        <w:rPr>
          <w:rFonts w:eastAsia="Times New Roman"/>
          <w:bCs/>
          <w:szCs w:val="24"/>
        </w:rPr>
        <w:t>Καμμένο</w:t>
      </w:r>
      <w:r>
        <w:rPr>
          <w:rFonts w:eastAsia="Times New Roman"/>
          <w:bCs/>
          <w:szCs w:val="24"/>
        </w:rPr>
        <w:t>. Δεν σας έβρισε. Δ</w:t>
      </w:r>
      <w:r w:rsidRPr="00DD4330">
        <w:rPr>
          <w:rFonts w:eastAsia="Times New Roman"/>
          <w:bCs/>
          <w:szCs w:val="24"/>
        </w:rPr>
        <w:t xml:space="preserve">εν </w:t>
      </w:r>
      <w:r>
        <w:rPr>
          <w:rFonts w:eastAsia="Times New Roman"/>
          <w:bCs/>
          <w:szCs w:val="24"/>
        </w:rPr>
        <w:t xml:space="preserve">υπάρχει </w:t>
      </w:r>
      <w:r w:rsidRPr="00DD4330">
        <w:rPr>
          <w:rFonts w:eastAsia="Times New Roman"/>
          <w:bCs/>
          <w:szCs w:val="24"/>
        </w:rPr>
        <w:t>κάτι προσωπικό</w:t>
      </w:r>
      <w:r>
        <w:rPr>
          <w:rFonts w:eastAsia="Times New Roman"/>
          <w:bCs/>
          <w:szCs w:val="24"/>
        </w:rPr>
        <w:t>. Ε</w:t>
      </w:r>
      <w:r w:rsidRPr="00DD4330">
        <w:rPr>
          <w:rFonts w:eastAsia="Times New Roman"/>
          <w:bCs/>
          <w:szCs w:val="24"/>
        </w:rPr>
        <w:t>ίναι μ</w:t>
      </w:r>
      <w:r>
        <w:rPr>
          <w:rFonts w:eastAsia="Times New Roman"/>
          <w:bCs/>
          <w:szCs w:val="24"/>
        </w:rPr>
        <w:t>ι</w:t>
      </w:r>
      <w:r w:rsidRPr="00DD4330">
        <w:rPr>
          <w:rFonts w:eastAsia="Times New Roman"/>
          <w:bCs/>
          <w:szCs w:val="24"/>
        </w:rPr>
        <w:t>α πολιτική</w:t>
      </w:r>
      <w:r>
        <w:rPr>
          <w:rFonts w:eastAsia="Times New Roman"/>
          <w:bCs/>
          <w:szCs w:val="24"/>
        </w:rPr>
        <w:t>…</w:t>
      </w:r>
    </w:p>
    <w:p w14:paraId="2ED8BE50" w14:textId="77777777" w:rsidR="00C647AD" w:rsidRDefault="00D506E1">
      <w:pPr>
        <w:spacing w:after="0" w:line="600" w:lineRule="auto"/>
        <w:ind w:firstLine="720"/>
        <w:jc w:val="both"/>
        <w:rPr>
          <w:rFonts w:eastAsia="Times New Roman"/>
          <w:bCs/>
          <w:szCs w:val="24"/>
        </w:rPr>
      </w:pPr>
      <w:r>
        <w:rPr>
          <w:rFonts w:eastAsia="Times New Roman"/>
          <w:b/>
          <w:bCs/>
          <w:szCs w:val="24"/>
        </w:rPr>
        <w:t xml:space="preserve">ΠΑΝΟΣ ΚΑΜΜΕΝΟΣ (Πρόεδρος των Ανεξαρτήτων Ελλήνων): </w:t>
      </w:r>
      <w:r>
        <w:rPr>
          <w:rFonts w:eastAsia="Times New Roman"/>
          <w:bCs/>
          <w:szCs w:val="24"/>
        </w:rPr>
        <w:t>Όχι, δεν</w:t>
      </w:r>
      <w:r>
        <w:rPr>
          <w:rFonts w:eastAsia="Times New Roman"/>
          <w:bCs/>
          <w:szCs w:val="24"/>
        </w:rPr>
        <w:t xml:space="preserve"> είναι πολιτική.</w:t>
      </w:r>
    </w:p>
    <w:p w14:paraId="2ED8BE51" w14:textId="77777777" w:rsidR="00C647AD" w:rsidRDefault="00D506E1">
      <w:pPr>
        <w:spacing w:after="0" w:line="600" w:lineRule="auto"/>
        <w:ind w:firstLine="720"/>
        <w:jc w:val="both"/>
        <w:rPr>
          <w:rFonts w:eastAsia="Times New Roman"/>
          <w:bCs/>
          <w:szCs w:val="24"/>
        </w:rPr>
      </w:pPr>
      <w:r w:rsidRPr="00FE4E5B">
        <w:rPr>
          <w:rFonts w:eastAsia="Times New Roman"/>
          <w:b/>
          <w:bCs/>
          <w:szCs w:val="24"/>
        </w:rPr>
        <w:t>ΠΡΟΕΔΡΟΣ (Νικόλαος Βούτσης):</w:t>
      </w:r>
      <w:r>
        <w:rPr>
          <w:rFonts w:eastAsia="Times New Roman"/>
          <w:bCs/>
          <w:szCs w:val="24"/>
        </w:rPr>
        <w:t xml:space="preserve"> Α</w:t>
      </w:r>
      <w:r w:rsidRPr="00DD4330">
        <w:rPr>
          <w:rFonts w:eastAsia="Times New Roman"/>
          <w:bCs/>
          <w:szCs w:val="24"/>
        </w:rPr>
        <w:t>πολύτως πολιτική</w:t>
      </w:r>
      <w:r>
        <w:rPr>
          <w:rFonts w:eastAsia="Times New Roman"/>
          <w:bCs/>
          <w:szCs w:val="24"/>
        </w:rPr>
        <w:t>.</w:t>
      </w:r>
    </w:p>
    <w:p w14:paraId="2ED8BE52" w14:textId="77777777" w:rsidR="00C647AD" w:rsidRDefault="00D506E1">
      <w:pPr>
        <w:spacing w:after="0" w:line="600" w:lineRule="auto"/>
        <w:ind w:firstLine="720"/>
        <w:jc w:val="both"/>
        <w:rPr>
          <w:rFonts w:eastAsia="Times New Roman"/>
          <w:bCs/>
          <w:szCs w:val="24"/>
        </w:rPr>
      </w:pPr>
      <w:r>
        <w:rPr>
          <w:rFonts w:eastAsia="Times New Roman"/>
          <w:b/>
          <w:bCs/>
          <w:szCs w:val="24"/>
        </w:rPr>
        <w:t xml:space="preserve">ΠΑΝΟΣ ΚΑΜΜΕΝΟΣ (Πρόεδρος των Ανεξαρτήτων Ελλήνων): </w:t>
      </w:r>
      <w:r w:rsidRPr="00FE4E5B">
        <w:rPr>
          <w:rFonts w:eastAsia="Times New Roman"/>
          <w:bCs/>
          <w:szCs w:val="24"/>
        </w:rPr>
        <w:t xml:space="preserve">Να </w:t>
      </w:r>
      <w:r>
        <w:rPr>
          <w:rFonts w:eastAsia="Times New Roman"/>
          <w:bCs/>
          <w:szCs w:val="24"/>
        </w:rPr>
        <w:t>αναπτύξω για πο</w:t>
      </w:r>
      <w:r w:rsidRPr="00FE4E5B">
        <w:rPr>
          <w:rFonts w:eastAsia="Times New Roman"/>
          <w:bCs/>
          <w:szCs w:val="24"/>
        </w:rPr>
        <w:t>ιο</w:t>
      </w:r>
      <w:r>
        <w:rPr>
          <w:rFonts w:eastAsia="Times New Roman"/>
          <w:bCs/>
          <w:szCs w:val="24"/>
        </w:rPr>
        <w:t>ν</w:t>
      </w:r>
      <w:r w:rsidRPr="00FE4E5B">
        <w:rPr>
          <w:rFonts w:eastAsia="Times New Roman"/>
          <w:bCs/>
          <w:szCs w:val="24"/>
        </w:rPr>
        <w:t xml:space="preserve"> λόγο δεν είναι πολιτική;</w:t>
      </w:r>
    </w:p>
    <w:p w14:paraId="2ED8BE53" w14:textId="77777777" w:rsidR="00C647AD" w:rsidRDefault="00D506E1">
      <w:pPr>
        <w:spacing w:after="0" w:line="600" w:lineRule="auto"/>
        <w:ind w:firstLine="720"/>
        <w:jc w:val="both"/>
        <w:rPr>
          <w:rFonts w:eastAsia="Times New Roman"/>
          <w:bCs/>
          <w:szCs w:val="24"/>
        </w:rPr>
      </w:pPr>
      <w:r>
        <w:rPr>
          <w:rFonts w:eastAsia="Times New Roman"/>
          <w:b/>
          <w:bCs/>
          <w:szCs w:val="24"/>
        </w:rPr>
        <w:t xml:space="preserve">ΠΡΟΕΔΡΟΣ (Νικόλαος Βούτσης): </w:t>
      </w:r>
      <w:r>
        <w:rPr>
          <w:rFonts w:eastAsia="Times New Roman"/>
          <w:bCs/>
          <w:szCs w:val="24"/>
        </w:rPr>
        <w:t>Ό</w:t>
      </w:r>
      <w:r w:rsidRPr="00DD4330">
        <w:rPr>
          <w:rFonts w:eastAsia="Times New Roman"/>
          <w:bCs/>
          <w:szCs w:val="24"/>
        </w:rPr>
        <w:t>χι</w:t>
      </w:r>
      <w:r>
        <w:rPr>
          <w:rFonts w:eastAsia="Times New Roman"/>
          <w:bCs/>
          <w:szCs w:val="24"/>
        </w:rPr>
        <w:t>, σας παρακαλώ πά</w:t>
      </w:r>
      <w:r w:rsidRPr="00DD4330">
        <w:rPr>
          <w:rFonts w:eastAsia="Times New Roman"/>
          <w:bCs/>
          <w:szCs w:val="24"/>
        </w:rPr>
        <w:t>ρα πολύ</w:t>
      </w:r>
      <w:r>
        <w:rPr>
          <w:rFonts w:eastAsia="Times New Roman"/>
          <w:bCs/>
          <w:szCs w:val="24"/>
        </w:rPr>
        <w:t>.</w:t>
      </w:r>
      <w:r w:rsidRPr="00DD4330">
        <w:rPr>
          <w:rFonts w:eastAsia="Times New Roman"/>
          <w:bCs/>
          <w:szCs w:val="24"/>
        </w:rPr>
        <w:t xml:space="preserve"> Δεν θέλω να </w:t>
      </w:r>
      <w:r>
        <w:rPr>
          <w:rFonts w:eastAsia="Times New Roman"/>
          <w:bCs/>
          <w:szCs w:val="24"/>
        </w:rPr>
        <w:t>κοπεί ο ειρμός της συζή</w:t>
      </w:r>
      <w:r>
        <w:rPr>
          <w:rFonts w:eastAsia="Times New Roman"/>
          <w:bCs/>
          <w:szCs w:val="24"/>
        </w:rPr>
        <w:t xml:space="preserve">τησης. Το </w:t>
      </w:r>
      <w:r w:rsidRPr="00DD4330">
        <w:rPr>
          <w:rFonts w:eastAsia="Times New Roman"/>
          <w:bCs/>
          <w:szCs w:val="24"/>
        </w:rPr>
        <w:t>αντιλαμβάνεστε</w:t>
      </w:r>
      <w:r>
        <w:rPr>
          <w:rFonts w:eastAsia="Times New Roman"/>
          <w:bCs/>
          <w:szCs w:val="24"/>
        </w:rPr>
        <w:t>.</w:t>
      </w:r>
    </w:p>
    <w:p w14:paraId="2ED8BE54"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Έχω τη δυνατότητα για τριάντα δευτερόλεπτα να έχω τον λόγο επί προσωπικού;</w:t>
      </w:r>
    </w:p>
    <w:p w14:paraId="2ED8BE55"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D015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Τι το προσωπικό ειπώθηκε;</w:t>
      </w:r>
    </w:p>
    <w:p w14:paraId="2ED8BE56"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w:t>
      </w:r>
      <w:r>
        <w:rPr>
          <w:rFonts w:eastAsia="Times New Roman" w:cs="Times New Roman"/>
          <w:szCs w:val="24"/>
          <w:lang w:val="en-US"/>
        </w:rPr>
        <w:t>O</w:t>
      </w:r>
      <w:r w:rsidRPr="00612EA5">
        <w:rPr>
          <w:rFonts w:eastAsia="Times New Roman" w:cs="Times New Roman"/>
          <w:szCs w:val="24"/>
        </w:rPr>
        <w:t xml:space="preserve"> </w:t>
      </w:r>
      <w:r>
        <w:rPr>
          <w:rFonts w:eastAsia="Times New Roman" w:cs="Times New Roman"/>
          <w:szCs w:val="24"/>
        </w:rPr>
        <w:t>Αρχηγός της Αξιωματικής Αντιπολίτευσης στο ένα τρίτο του λόγου</w:t>
      </w:r>
      <w:r w:rsidRPr="00612EA5">
        <w:rPr>
          <w:rFonts w:eastAsia="Times New Roman" w:cs="Times New Roman"/>
          <w:szCs w:val="24"/>
        </w:rPr>
        <w:t xml:space="preserve"> </w:t>
      </w:r>
      <w:r>
        <w:rPr>
          <w:rFonts w:eastAsia="Times New Roman" w:cs="Times New Roman"/>
          <w:szCs w:val="24"/>
        </w:rPr>
        <w:t>αναφερόταν σε εμένα προσωπικά…</w:t>
      </w:r>
    </w:p>
    <w:p w14:paraId="2ED8BE57"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D015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Όχι, κύριε Καμμένο, με συγχωρείτε πάρα πολύ!</w:t>
      </w:r>
    </w:p>
    <w:p w14:paraId="2ED8BE5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Θέλω τον λόγο για ένα λεπτό, για </w:t>
      </w:r>
      <w:r>
        <w:rPr>
          <w:rFonts w:eastAsia="Times New Roman" w:cs="Times New Roman"/>
          <w:szCs w:val="24"/>
        </w:rPr>
        <w:t>να εξηγήσω στον ελληνικό λαό…</w:t>
      </w:r>
    </w:p>
    <w:p w14:paraId="2ED8BE59"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D0151C">
        <w:rPr>
          <w:rFonts w:eastAsia="Times New Roman" w:cs="Times New Roman"/>
          <w:b/>
          <w:szCs w:val="24"/>
        </w:rPr>
        <w:t>:</w:t>
      </w:r>
      <w:r>
        <w:rPr>
          <w:rFonts w:eastAsia="Times New Roman" w:cs="Times New Roman"/>
          <w:szCs w:val="24"/>
        </w:rPr>
        <w:t xml:space="preserve"> Θα μιλήσετε αμέσως μετά, κύριε Καμμένο. Σας παρακαλώ πάρα πολύ! </w:t>
      </w:r>
    </w:p>
    <w:p w14:paraId="2ED8BE5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Κύριε Πρόεδρε, εδώ ο κ. Μητσοτάκης...</w:t>
      </w:r>
    </w:p>
    <w:p w14:paraId="2ED8BE5B"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D015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Σας παρακαλώ π</w:t>
      </w:r>
      <w:r>
        <w:rPr>
          <w:rFonts w:eastAsia="Times New Roman" w:cs="Times New Roman"/>
          <w:szCs w:val="24"/>
        </w:rPr>
        <w:t xml:space="preserve">ολύ, δεν έχετε τον λόγο. Πολιτική αντιπαράθεση σκληρή έχει γίνει. </w:t>
      </w:r>
    </w:p>
    <w:p w14:paraId="2ED8BE5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αντιπαράθεση. Θα τελειώσω σε ένα λεπτό. </w:t>
      </w:r>
    </w:p>
    <w:p w14:paraId="2ED8BE5D"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D015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Γιατί δυσκολεύετε; </w:t>
      </w:r>
    </w:p>
    <w:p w14:paraId="2ED8BE5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 xml:space="preserve">ρόεδρος των Ανεξαρτήτων </w:t>
      </w:r>
      <w:r>
        <w:rPr>
          <w:rFonts w:eastAsia="Times New Roman" w:cs="Times New Roman"/>
          <w:b/>
          <w:szCs w:val="24"/>
        </w:rPr>
        <w:t>Ελλήνων)</w:t>
      </w:r>
      <w:r w:rsidRPr="00D0151C">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δυσκολεύω εγώ, εσείς το δυσκολεύετε και δεν καταλαβαίνω γιατί.</w:t>
      </w:r>
    </w:p>
    <w:p w14:paraId="2ED8BE5F"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D015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Κύριε Καμμένο, έχετε τον λόγο ένα λεπτό.</w:t>
      </w:r>
    </w:p>
    <w:p w14:paraId="2ED8BE60"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Κύριε Πρόεδρε, θα είχαμε τελειώσει. </w:t>
      </w:r>
    </w:p>
    <w:p w14:paraId="2ED8BE6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Επαναλαμβάνει ψευδώς σ’ αυτήν την Αίθουσα και ο Αρχηγός της Αξιωματικής Αντιπολίτευσης και αρκετοί εκ των Βουλευτών της Νέας Δημοκρατίας, ότι οι Ανεξάρτητοι Έλληνες, με την υπογραφή μας, δώσαμε τη δυνατότητα να προχωρήσει η Συμφωνία των Πρεσπών, αναφερόμεν</w:t>
      </w:r>
      <w:r>
        <w:rPr>
          <w:rFonts w:eastAsia="Times New Roman" w:cs="Times New Roman"/>
          <w:szCs w:val="24"/>
        </w:rPr>
        <w:t xml:space="preserve">οι στην πρόταση μομφής του Ιουλίου. </w:t>
      </w:r>
    </w:p>
    <w:p w14:paraId="2ED8BE6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στην πρόταση μομφής του Ιουλίου οι Ανεξάρτητοι Έλληνες είχαμε επτά ψήφους. Πήρε εκατόν είκοσι επτά η Νέα Δημοκρατία και όσοι ψήφισαν κατά. </w:t>
      </w:r>
    </w:p>
    <w:p w14:paraId="2ED8BE63"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ED8BE64"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w:t>
      </w:r>
      <w:r w:rsidRPr="00073888">
        <w:rPr>
          <w:rFonts w:eastAsia="Times New Roman" w:cs="Times New Roman"/>
          <w:b/>
          <w:szCs w:val="24"/>
        </w:rPr>
        <w:t>ς Βούτσης)</w:t>
      </w:r>
      <w:r w:rsidRPr="00D015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Σας παρακαλώ, σταματήστε! </w:t>
      </w:r>
    </w:p>
    <w:p w14:paraId="2ED8BE65"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Σημαίνει ότι τις εκατόν πενήντα μια ψήφους για την ανατροπή της Κυβέρνησης δεν τους είχατε.</w:t>
      </w:r>
    </w:p>
    <w:p w14:paraId="2ED8BE6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δεύτερο είναι ότι η Νέα Δημοκρατία έχει δύο γραμμές. Ο κ. Μητσοτάκης λέ</w:t>
      </w:r>
      <w:r>
        <w:rPr>
          <w:rFonts w:eastAsia="Times New Roman" w:cs="Times New Roman"/>
          <w:szCs w:val="24"/>
        </w:rPr>
        <w:t>ει ότι η Ελλάδα δεν ήθελε ποτέ να μονοπωλήσει τη Μακεδονία και ο κ. Σαμαράς ότι η Μακεδονία είναι μία και ελληνική.</w:t>
      </w:r>
    </w:p>
    <w:p w14:paraId="2ED8BE6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Εδώ, λοιπόν, έρχεται σε αντίθεση με αυτό που χθες ψηφίστηκε…</w:t>
      </w:r>
    </w:p>
    <w:p w14:paraId="2ED8BE68"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D015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Άρα, δεν υπάρχει τίποτα το προσωπικό. Με συγχωρείτ</w:t>
      </w:r>
      <w:r>
        <w:rPr>
          <w:rFonts w:eastAsia="Times New Roman" w:cs="Times New Roman"/>
          <w:szCs w:val="24"/>
        </w:rPr>
        <w:t xml:space="preserve">ε, κύριε Καμμένο! </w:t>
      </w:r>
    </w:p>
    <w:p w14:paraId="2ED8BE6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Κλείνω, κύριε Πρόεδρε.</w:t>
      </w:r>
    </w:p>
    <w:p w14:paraId="2ED8BE6A"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D0151C">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Μα, τι κλείνετε; Σας παρακαλώ πολύ!</w:t>
      </w:r>
    </w:p>
    <w:p w14:paraId="2ED8BE6B"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ED8BE6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Προτείνω, λοιπόν, στον κ</w:t>
      </w:r>
      <w:r>
        <w:rPr>
          <w:rFonts w:eastAsia="Times New Roman" w:cs="Times New Roman"/>
          <w:szCs w:val="24"/>
        </w:rPr>
        <w:t>. Μητσοτάκη, εάν πράγματι…</w:t>
      </w:r>
    </w:p>
    <w:p w14:paraId="2ED8BE6D"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005872">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Μην περιφρονείτε τον ορθό λόγο!</w:t>
      </w:r>
    </w:p>
    <w:p w14:paraId="2ED8BE6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w:t>
      </w:r>
      <w:r w:rsidRPr="00D0151C">
        <w:rPr>
          <w:rFonts w:eastAsia="Times New Roman" w:cs="Times New Roman"/>
          <w:b/>
          <w:szCs w:val="24"/>
        </w:rPr>
        <w:t>Π</w:t>
      </w:r>
      <w:r>
        <w:rPr>
          <w:rFonts w:eastAsia="Times New Roman" w:cs="Times New Roman"/>
          <w:b/>
          <w:szCs w:val="24"/>
        </w:rPr>
        <w:t>ρόεδρος των Ανεξαρτήτων Ελλήνων)</w:t>
      </w:r>
      <w:r w:rsidRPr="00D0151C">
        <w:rPr>
          <w:rFonts w:eastAsia="Times New Roman" w:cs="Times New Roman"/>
          <w:b/>
          <w:szCs w:val="24"/>
        </w:rPr>
        <w:t>:</w:t>
      </w:r>
      <w:r>
        <w:rPr>
          <w:rFonts w:eastAsia="Times New Roman" w:cs="Times New Roman"/>
          <w:szCs w:val="24"/>
        </w:rPr>
        <w:t xml:space="preserve"> Εδώ έχω την παραίτησή μου ως Βουλευτή. Να υπογράψει δεύτερος μαζί με άλλους εκατό Βουλευτές να μην περάσει η Συμφωνία</w:t>
      </w:r>
      <w:r>
        <w:rPr>
          <w:rFonts w:eastAsia="Times New Roman" w:cs="Times New Roman"/>
          <w:szCs w:val="24"/>
        </w:rPr>
        <w:t xml:space="preserve"> των Πρεσπών.</w:t>
      </w:r>
    </w:p>
    <w:p w14:paraId="2ED8BE6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Ελάτε, κύριε Μητσοτάκη, να την υποβάλουμε τώρα.</w:t>
      </w:r>
    </w:p>
    <w:p w14:paraId="2ED8BE70"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005872">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Σας παρακαλώ, είστε έμπειρος και δεν πρέπει να αξιοποιείτε τα δήθεν προσωπικά. Και τα τρία θέματα, για τα οποία μιλήσατε τις τελευταίες δέκα ημέρες και τις τέσσερις </w:t>
      </w:r>
      <w:r>
        <w:rPr>
          <w:rFonts w:eastAsia="Times New Roman" w:cs="Times New Roman"/>
          <w:szCs w:val="24"/>
        </w:rPr>
        <w:t>ημέρες που συζητά η Βουλή, τα έχουμε ακούσει σε όλους τους τόνους, με όλες τις ευκαιρίες, έχουν απαντηθεί, έχουν επαναληφθεί και ήταν εντελώς εκ του περισσού, επιτρέψτε μου να πω.</w:t>
      </w:r>
    </w:p>
    <w:p w14:paraId="2ED8BE7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του ΣΥΡΙΖΑ και Πρωθυπουργός, ο κ. Αλέξης Τσίπρας.</w:t>
      </w:r>
    </w:p>
    <w:p w14:paraId="2ED8BE7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2ED8BE73"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sidRPr="00005872">
        <w:rPr>
          <w:rFonts w:eastAsia="Times New Roman" w:cs="Times New Roman"/>
          <w:b/>
          <w:szCs w:val="24"/>
        </w:rPr>
        <w:t>:</w:t>
      </w:r>
      <w:r w:rsidRPr="00005872">
        <w:rPr>
          <w:rFonts w:eastAsia="Times New Roman" w:cs="Times New Roman"/>
          <w:szCs w:val="24"/>
        </w:rPr>
        <w:t xml:space="preserve"> </w:t>
      </w:r>
      <w:r>
        <w:rPr>
          <w:rFonts w:eastAsia="Times New Roman" w:cs="Times New Roman"/>
          <w:szCs w:val="24"/>
        </w:rPr>
        <w:t>Ευχαριστώ, κύριε Πρόεδρε.</w:t>
      </w:r>
    </w:p>
    <w:p w14:paraId="2ED8BE7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Μητσοτάκη, μιλήσατε πάνω από μια ώρα για άλλη μια φορά με έναν λόγο προσβλητικό και απαξι</w:t>
      </w:r>
      <w:r>
        <w:rPr>
          <w:rFonts w:eastAsia="Times New Roman" w:cs="Times New Roman"/>
          <w:szCs w:val="24"/>
        </w:rPr>
        <w:t>ωτικό απέναντι στους Βουλευτές και στην Κυβέρνηση για ένα κρίσιμο εθνικό θέμα, με έναν λόγο διχαστικό, με έναν λόγο που θα μπορούσε να πει κανείς ότι δίνει τη δυνατότητα σε ακραίους όλες αυτές τις ημέρες να προσβάλλουν τους Βουλευτές…</w:t>
      </w:r>
    </w:p>
    <w:p w14:paraId="2ED8BE75"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r>
        <w:rPr>
          <w:rFonts w:eastAsia="Times New Roman" w:cs="Times New Roman"/>
          <w:szCs w:val="24"/>
        </w:rPr>
        <w:t>)</w:t>
      </w:r>
    </w:p>
    <w:p w14:paraId="2ED8BE76" w14:textId="77777777" w:rsidR="00C647AD" w:rsidRDefault="00D506E1">
      <w:pPr>
        <w:spacing w:after="0" w:line="600" w:lineRule="auto"/>
        <w:ind w:firstLine="720"/>
        <w:jc w:val="both"/>
        <w:rPr>
          <w:rFonts w:eastAsia="Times New Roman" w:cs="Times New Roman"/>
          <w:szCs w:val="24"/>
        </w:rPr>
      </w:pPr>
      <w:r w:rsidRPr="00073888">
        <w:rPr>
          <w:rFonts w:eastAsia="Times New Roman" w:cs="Times New Roman"/>
          <w:b/>
          <w:szCs w:val="24"/>
        </w:rPr>
        <w:t>ΠΡΟΕΔΡΟΣ (Νικόλαος Βούτσης)</w:t>
      </w:r>
      <w:r w:rsidRPr="00005872">
        <w:rPr>
          <w:rFonts w:eastAsia="Times New Roman" w:cs="Times New Roman"/>
          <w:b/>
          <w:szCs w:val="24"/>
        </w:rPr>
        <w:t>:</w:t>
      </w:r>
      <w:r w:rsidRPr="00073888">
        <w:rPr>
          <w:rFonts w:eastAsia="Times New Roman" w:cs="Times New Roman"/>
          <w:szCs w:val="24"/>
        </w:rPr>
        <w:t xml:space="preserve"> </w:t>
      </w:r>
      <w:r>
        <w:rPr>
          <w:rFonts w:eastAsia="Times New Roman" w:cs="Times New Roman"/>
          <w:szCs w:val="24"/>
        </w:rPr>
        <w:t xml:space="preserve">Κύριοι συνάδελφοι, αρχίσαμε τώρα; Σας παρακαλώ πολύ! </w:t>
      </w:r>
    </w:p>
    <w:p w14:paraId="2ED8BE7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 και Υπουργός Εξωτερικών):</w:t>
      </w:r>
      <w:r>
        <w:rPr>
          <w:rFonts w:eastAsia="Times New Roman" w:cs="Times New Roman"/>
          <w:szCs w:val="24"/>
        </w:rPr>
        <w:t xml:space="preserve"> Ενοχληθήκατε, διότι οι Βουλευτές του ΣΥΡΙΖΑ ήταν ιδιαίτερα ήσυχοι, όταν εσείς καταφερόσασταν εναντίον τους με προσβλητικό τρόπο. Ήταν και θα παραμείνουν ήσυχοι, κύριε Μητσοτάκη, διότι στη στρατηγική της έντασης εμείς δεν θα σας ακολουθήσουμε. Ελπίζω να εί</w:t>
      </w:r>
      <w:r>
        <w:rPr>
          <w:rFonts w:eastAsia="Times New Roman" w:cs="Times New Roman"/>
          <w:szCs w:val="24"/>
        </w:rPr>
        <w:t>ναι ήσυχοι και οι Βουλευτές σας τώρα που θα ακούν επιχειρήματα.</w:t>
      </w:r>
    </w:p>
    <w:p w14:paraId="2ED8BE78" w14:textId="77777777" w:rsidR="00C647AD" w:rsidRDefault="00D506E1">
      <w:pPr>
        <w:spacing w:after="0"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2ED8BE7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μιας και χαμογελάτε γι’ αυτό, δεν μπορώ να μην ξεκινήσω λέγοντας ότι όλες αυτές τις μέρες τόσο στο Κοινοβούλιο όσο και στον δημόσιο λόγο έχουμε </w:t>
      </w:r>
      <w:r>
        <w:rPr>
          <w:rFonts w:eastAsia="Times New Roman" w:cs="Times New Roman"/>
          <w:szCs w:val="24"/>
        </w:rPr>
        <w:t>γίνει όλοι μάρτυρες μιας ακραίας ρητορικής, μιας ακραίας στοχοποίησης συγκεκριμένων προσώπων. Έχουμε γίνει μάρτυρες μιας τακτικής εκφοβισμού και κατατρομοκράτησης Βουλευτών, στην αρχή με μηνύματα, ακολούθως με αφίσες των προσώπων τους. Στη συνέχεια, έχουμε</w:t>
      </w:r>
      <w:r>
        <w:rPr>
          <w:rFonts w:eastAsia="Times New Roman" w:cs="Times New Roman"/>
          <w:szCs w:val="24"/>
        </w:rPr>
        <w:t xml:space="preserve"> γίνει μάρτυρες ταγμάτων εφόδου που προσπαθούσαν να μπουν στην </w:t>
      </w:r>
      <w:r>
        <w:rPr>
          <w:rFonts w:eastAsia="Times New Roman" w:cs="Times New Roman"/>
          <w:szCs w:val="24"/>
        </w:rPr>
        <w:t>ε</w:t>
      </w:r>
      <w:r>
        <w:rPr>
          <w:rFonts w:eastAsia="Times New Roman" w:cs="Times New Roman"/>
          <w:szCs w:val="24"/>
        </w:rPr>
        <w:t>λληνική Βουλή και τις τελευταίες μέρες έχουμε γίνει μάρτυρες εμπρησμών στο σπίτι του κ. Καστόρη, της κ. Τζάκρη και τούτη την ώρα που μιλάμε, έξω από το σπίτι δύο Βουλευτών του ΣΥΡΙΖΑ, της κ. Σ</w:t>
      </w:r>
      <w:r>
        <w:rPr>
          <w:rFonts w:eastAsia="Times New Roman" w:cs="Times New Roman"/>
          <w:szCs w:val="24"/>
        </w:rPr>
        <w:t xml:space="preserve">κούφα και του κ. Καραγιαννίδη ομάδες ακραίων τραμπούκων και παρακρατικών βρίσκονται, για να εκφοβίσουν και να τρομοκρατήσουν Βουλευτές του </w:t>
      </w:r>
      <w:r>
        <w:rPr>
          <w:rFonts w:eastAsia="Times New Roman" w:cs="Times New Roman"/>
          <w:szCs w:val="24"/>
        </w:rPr>
        <w:t>ε</w:t>
      </w:r>
      <w:r>
        <w:rPr>
          <w:rFonts w:eastAsia="Times New Roman" w:cs="Times New Roman"/>
          <w:szCs w:val="24"/>
        </w:rPr>
        <w:t xml:space="preserve">λληνικού Κοινοβουλίου. </w:t>
      </w:r>
    </w:p>
    <w:p w14:paraId="2ED8BE7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Μιλήσατε, λοιπόν, πάνω από μία ώρα, αλλά δυστυχώς δεν βρήκατε ούτε μία λέξη, για να καταδικά</w:t>
      </w:r>
      <w:r>
        <w:rPr>
          <w:rFonts w:eastAsia="Times New Roman" w:cs="Times New Roman"/>
          <w:szCs w:val="24"/>
        </w:rPr>
        <w:t xml:space="preserve">σετε αυτές τις ακραίες ενέργειες, αυτό το κλίμα τρομοκράτησης και εκφοβισμού των Βουλευτών του </w:t>
      </w:r>
      <w:r>
        <w:rPr>
          <w:rFonts w:eastAsia="Times New Roman" w:cs="Times New Roman"/>
          <w:szCs w:val="24"/>
        </w:rPr>
        <w:t>ε</w:t>
      </w:r>
      <w:r>
        <w:rPr>
          <w:rFonts w:eastAsia="Times New Roman" w:cs="Times New Roman"/>
          <w:szCs w:val="24"/>
        </w:rPr>
        <w:t>λληνικού Κοινοβουλίου.</w:t>
      </w:r>
    </w:p>
    <w:p w14:paraId="2ED8BE7B" w14:textId="77777777" w:rsidR="00C647AD" w:rsidRDefault="00D506E1">
      <w:pPr>
        <w:spacing w:after="0"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2ED8BE7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Σε αντίθεση -και οφείλω να το ομολογήσω- με τον Κοινοβουλευτικό Εκπρόσωπο του κόμματός σας, τ</w:t>
      </w:r>
      <w:r>
        <w:rPr>
          <w:rFonts w:eastAsia="Times New Roman" w:cs="Times New Roman"/>
          <w:szCs w:val="24"/>
        </w:rPr>
        <w:t>ον κ. Δένδια, ο οποίος, προς τιμήν του, χθες πήρε τον λόγο, είχε το θάρρος της γνώμης του, έβαλε τη διαχωριστική γραμμή εκεί που έπρεπε, απέναντι στους ακραίους, στους τραμπούκους, αυτούς που αποκαλούν τους Βουλευτές που έχουν διαφορετική άποψη «προδότες»,</w:t>
      </w:r>
      <w:r>
        <w:rPr>
          <w:rFonts w:eastAsia="Times New Roman" w:cs="Times New Roman"/>
          <w:szCs w:val="24"/>
        </w:rPr>
        <w:t xml:space="preserve"> ενώ πράγματι ήταν αυτοί οι οποίοι ιστορικά έχει αποδειχθεί ότι βρέθηκαν σε κρίσιμες στιγμές στην </w:t>
      </w:r>
      <w:r>
        <w:rPr>
          <w:rFonts w:eastAsia="Times New Roman" w:cs="Times New Roman"/>
          <w:szCs w:val="24"/>
        </w:rPr>
        <w:t>ι</w:t>
      </w:r>
      <w:r>
        <w:rPr>
          <w:rFonts w:eastAsia="Times New Roman" w:cs="Times New Roman"/>
          <w:szCs w:val="24"/>
        </w:rPr>
        <w:t xml:space="preserve">στορία με την πλευρά του κατακτητή, των ναζί ή των φασιστών Βουλγάρων στο βόρειο τμήμα της Μακεδονίας μας. </w:t>
      </w:r>
    </w:p>
    <w:p w14:paraId="2ED8BE7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Δεν βρήκατε ούτε μια λέξη, κύριε Μητσοτάκη, γι’ α</w:t>
      </w:r>
      <w:r>
        <w:rPr>
          <w:rFonts w:eastAsia="Times New Roman" w:cs="Times New Roman"/>
          <w:szCs w:val="24"/>
        </w:rPr>
        <w:t xml:space="preserve">υτό, ούτε μια λέξη. Παρά μονάχα αυτό το οποίο επιχειρήσατε να κάνετε ήταν για άλλη μια φορά να απευθυνθείτε με έναν λόγο πολλές φορές ακραίο, άλλες φορές συναισθηματικό, στοχοποίησης και πάλι αυτών που έχουν διαφορετική άποψη στο </w:t>
      </w:r>
      <w:r>
        <w:rPr>
          <w:rFonts w:eastAsia="Times New Roman" w:cs="Times New Roman"/>
          <w:szCs w:val="24"/>
        </w:rPr>
        <w:t>ε</w:t>
      </w:r>
      <w:r>
        <w:rPr>
          <w:rFonts w:eastAsia="Times New Roman" w:cs="Times New Roman"/>
          <w:szCs w:val="24"/>
        </w:rPr>
        <w:t>λληνικό Κοινοβούλιο για έ</w:t>
      </w:r>
      <w:r>
        <w:rPr>
          <w:rFonts w:eastAsia="Times New Roman" w:cs="Times New Roman"/>
          <w:szCs w:val="24"/>
        </w:rPr>
        <w:t>να κρίσιμο εθνικό θέμα.</w:t>
      </w:r>
    </w:p>
    <w:p w14:paraId="2ED8BE7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Πράγματι, σήμερα είναι μια κρίσιμη συνεδρίαση και αύριο μια κρίσιμη ψηφοφορία μετά από σχεδόν από τριάντα χρόνια αδράνειας και απανωτών εθνικών υποχωρήσεων σ’ ένα κρίσιμο θέμα. Μετά από έναν ολόκληρο χρόνο διαπραγματεύσεων, συζητήσε</w:t>
      </w:r>
      <w:r>
        <w:rPr>
          <w:rFonts w:eastAsia="Times New Roman" w:cs="Times New Roman"/>
          <w:szCs w:val="24"/>
        </w:rPr>
        <w:t>ων και εξαντλητικού διαλόγου, φτάνουμε στο τέλος μιας δύσκολης επίμονης, επίπονης και ιστορικής διαδικασίας. Εγώ, όμως, κύριε Μητσοτάκη, σήμερα δεν έχω έρθει εδώ, δεν έχω ανεβεί σ’ αυτό το Βήμα, για να αναμετρηθώ κυρίως με τους πολιτικούς μου αντιπάλους. Θ</w:t>
      </w:r>
      <w:r>
        <w:rPr>
          <w:rFonts w:eastAsia="Times New Roman" w:cs="Times New Roman"/>
          <w:szCs w:val="24"/>
        </w:rPr>
        <w:t>α απαντήσω σε όλα όσα είπατε, αλλά δεν έχω έρθει γι’ αυτό. Έχω έρθει, κυρίως, για να αναμετρηθώ με αυτό που εγώ αισθάνομαι ιστορική ευθύνη, με αυτό που εγώ αισθάνομαι εθνική ευθύνη, με την ιστορική και την εθνική ευθύνη που έχουν ο καθένας και η καθεμιά απ</w:t>
      </w:r>
      <w:r>
        <w:rPr>
          <w:rFonts w:eastAsia="Times New Roman" w:cs="Times New Roman"/>
          <w:szCs w:val="24"/>
        </w:rPr>
        <w:t xml:space="preserve">ό τους τριακόσιους της Εθνικής Αντιπροσωπείας, που δεν εκβιάζονται, που δεν εκφοβίζονται, δεν τρομοκρατούνται και μιλούν μονάχα με τη συνείδησή τους. </w:t>
      </w:r>
    </w:p>
    <w:p w14:paraId="2ED8BE7F" w14:textId="77777777" w:rsidR="00C647AD" w:rsidRDefault="00D506E1">
      <w:pPr>
        <w:spacing w:after="0"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2ED8BE8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έθνος μας πρέπει να μάθει να θεωρεί εθνικό ό,τι είναι αληθ</w:t>
      </w:r>
      <w:r>
        <w:rPr>
          <w:rFonts w:eastAsia="Times New Roman" w:cs="Times New Roman"/>
          <w:szCs w:val="24"/>
        </w:rPr>
        <w:t>ές, είχε πει ο εθνικός μας ποιητής, ο Διονύσιος Σολωμός. Και θεωρώ ότι σ’ ένα μείζον εθνικό πρόβλημα οφείλουμε να πούμε αλήθειες σήμερα. Να πούμε αλήθειες που δεν ξεκινάνε από το τι έγινε χθες, προχθές, έναν χρόνο τώρα. Γιατί ώρες-ώρες ακούγοντάς σας και ε</w:t>
      </w:r>
      <w:r>
        <w:rPr>
          <w:rFonts w:eastAsia="Times New Roman" w:cs="Times New Roman"/>
          <w:szCs w:val="24"/>
        </w:rPr>
        <w:t xml:space="preserve">σάς, αλλά και την κ. Μπακογιάννη, που νομίζω ότι έθεσε και πολύ ουσιαστικά θέματα στην ομιλία της, τα επιχειρήματά σας, ζούσαμε σε άλλη χώρα τριάντα χρόνια. </w:t>
      </w:r>
    </w:p>
    <w:p w14:paraId="2ED8BE8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κρίσιμο θέμα τριάντα χρόνια, κυρίες και κύριοι συνάδελφοι, σε ό,τι αφορά την εθνική θέση και στ</w:t>
      </w:r>
      <w:r>
        <w:rPr>
          <w:rFonts w:eastAsia="Times New Roman" w:cs="Times New Roman"/>
          <w:szCs w:val="24"/>
        </w:rPr>
        <w:t>άση και διαπραγμάτευση για το ονοματολογικό με τον βόρειο γείτονά μας δεν ήταν να αποδεχθούν σύνθετη ονομασία με τον όρο «Μακεδονία», με γεωγραφικό προσδιορισμό έναντι όλων, αλλά το κρίσιμο θέμα της διαπραγμάτευσης που έκαναν οι προηγούμενες κυβερνήσεις ήτ</w:t>
      </w:r>
      <w:r>
        <w:rPr>
          <w:rFonts w:eastAsia="Times New Roman" w:cs="Times New Roman"/>
          <w:szCs w:val="24"/>
        </w:rPr>
        <w:t xml:space="preserve">αν η γλώσσα και το εάν θα έχουμε </w:t>
      </w:r>
      <w:r>
        <w:rPr>
          <w:rFonts w:eastAsia="Times New Roman" w:cs="Times New Roman"/>
          <w:szCs w:val="24"/>
          <w:lang w:val="en-GB"/>
        </w:rPr>
        <w:t>nationality</w:t>
      </w:r>
      <w:r w:rsidRPr="005306F4">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lang w:val="en-GB"/>
        </w:rPr>
        <w:t>citizenship</w:t>
      </w:r>
      <w:r>
        <w:rPr>
          <w:rFonts w:eastAsia="Times New Roman" w:cs="Times New Roman"/>
          <w:szCs w:val="24"/>
        </w:rPr>
        <w:t xml:space="preserve">. </w:t>
      </w:r>
    </w:p>
    <w:p w14:paraId="2ED8BE82"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Πραγματικά, δηλαδή, έχω την αίσθηση ότι ζούμε σε άλλη χώρα. Κι επειδή δεν ζούμε σε άλλη χώρα, σας προκαλώ, κύριε Μητσοτάκη.</w:t>
      </w:r>
      <w:r w:rsidRPr="00DA5CC6">
        <w:rPr>
          <w:rFonts w:eastAsia="Times New Roman" w:cs="Times New Roman"/>
          <w:szCs w:val="24"/>
        </w:rPr>
        <w:t xml:space="preserve"> </w:t>
      </w:r>
      <w:r>
        <w:rPr>
          <w:rFonts w:eastAsia="Times New Roman" w:cs="Times New Roman"/>
          <w:szCs w:val="24"/>
        </w:rPr>
        <w:t>Προχθές, π</w:t>
      </w:r>
      <w:r w:rsidRPr="00134AA6">
        <w:rPr>
          <w:rFonts w:eastAsia="Times New Roman" w:cs="Times New Roman"/>
          <w:szCs w:val="24"/>
        </w:rPr>
        <w:t>ράγματι</w:t>
      </w:r>
      <w:r>
        <w:rPr>
          <w:rFonts w:eastAsia="Times New Roman" w:cs="Times New Roman"/>
          <w:szCs w:val="24"/>
        </w:rPr>
        <w:t>,</w:t>
      </w:r>
      <w:r w:rsidRPr="00134AA6">
        <w:rPr>
          <w:rFonts w:eastAsia="Times New Roman" w:cs="Times New Roman"/>
          <w:szCs w:val="24"/>
        </w:rPr>
        <w:t xml:space="preserve"> συγκεντρώθηκαν χιλιάδες διαδηλωτές</w:t>
      </w:r>
      <w:r>
        <w:rPr>
          <w:rFonts w:eastAsia="Times New Roman" w:cs="Times New Roman"/>
          <w:szCs w:val="24"/>
        </w:rPr>
        <w:t>.</w:t>
      </w:r>
      <w:r w:rsidRPr="00134AA6">
        <w:rPr>
          <w:rFonts w:eastAsia="Times New Roman" w:cs="Times New Roman"/>
          <w:szCs w:val="24"/>
        </w:rPr>
        <w:t xml:space="preserve"> Στην πλειοψηφία τους δεν είχαν σχέση </w:t>
      </w:r>
      <w:r>
        <w:rPr>
          <w:rFonts w:eastAsia="Times New Roman" w:cs="Times New Roman"/>
          <w:szCs w:val="24"/>
        </w:rPr>
        <w:t xml:space="preserve">με τους ακραίους, οι οποίοι </w:t>
      </w:r>
      <w:r w:rsidRPr="00134AA6">
        <w:rPr>
          <w:rFonts w:eastAsia="Times New Roman" w:cs="Times New Roman"/>
          <w:szCs w:val="24"/>
        </w:rPr>
        <w:t>επιτέθηκαν στο Κοινοβούλιο</w:t>
      </w:r>
      <w:r>
        <w:rPr>
          <w:rFonts w:eastAsia="Times New Roman" w:cs="Times New Roman"/>
          <w:szCs w:val="24"/>
        </w:rPr>
        <w:t>. Αλήθεια -πολλά στελέχη σας ήταν εκεί, ε</w:t>
      </w:r>
      <w:r w:rsidRPr="00134AA6">
        <w:rPr>
          <w:rFonts w:eastAsia="Times New Roman" w:cs="Times New Roman"/>
          <w:szCs w:val="24"/>
        </w:rPr>
        <w:t xml:space="preserve">σείς </w:t>
      </w:r>
      <w:r>
        <w:rPr>
          <w:rFonts w:eastAsia="Times New Roman" w:cs="Times New Roman"/>
          <w:szCs w:val="24"/>
        </w:rPr>
        <w:t>απουσιάζατε- εά</w:t>
      </w:r>
      <w:r w:rsidRPr="00134AA6">
        <w:rPr>
          <w:rFonts w:eastAsia="Times New Roman" w:cs="Times New Roman"/>
          <w:szCs w:val="24"/>
        </w:rPr>
        <w:t xml:space="preserve">ν ρωτούσατε έναν από </w:t>
      </w:r>
      <w:r>
        <w:rPr>
          <w:rFonts w:eastAsia="Times New Roman" w:cs="Times New Roman"/>
          <w:szCs w:val="24"/>
        </w:rPr>
        <w:t>αυτούς</w:t>
      </w:r>
      <w:r w:rsidRPr="00134AA6">
        <w:rPr>
          <w:rFonts w:eastAsia="Times New Roman" w:cs="Times New Roman"/>
          <w:szCs w:val="24"/>
        </w:rPr>
        <w:t xml:space="preserve"> </w:t>
      </w:r>
      <w:r>
        <w:rPr>
          <w:rFonts w:eastAsia="Times New Roman" w:cs="Times New Roman"/>
          <w:szCs w:val="24"/>
        </w:rPr>
        <w:t>«</w:t>
      </w:r>
      <w:r w:rsidRPr="00134AA6">
        <w:rPr>
          <w:rFonts w:eastAsia="Times New Roman" w:cs="Times New Roman"/>
          <w:szCs w:val="24"/>
        </w:rPr>
        <w:t>ποιο είναι το θέμα</w:t>
      </w:r>
      <w:r>
        <w:rPr>
          <w:rFonts w:eastAsia="Times New Roman" w:cs="Times New Roman"/>
          <w:szCs w:val="24"/>
        </w:rPr>
        <w:t>, γ</w:t>
      </w:r>
      <w:r w:rsidRPr="00134AA6">
        <w:rPr>
          <w:rFonts w:eastAsia="Times New Roman" w:cs="Times New Roman"/>
          <w:szCs w:val="24"/>
        </w:rPr>
        <w:t>ιατί διαμαρτύρεστε</w:t>
      </w:r>
      <w:r>
        <w:rPr>
          <w:rFonts w:eastAsia="Times New Roman" w:cs="Times New Roman"/>
          <w:szCs w:val="24"/>
        </w:rPr>
        <w:t>;»,</w:t>
      </w:r>
      <w:r w:rsidRPr="00134AA6">
        <w:rPr>
          <w:rFonts w:eastAsia="Times New Roman" w:cs="Times New Roman"/>
          <w:szCs w:val="24"/>
        </w:rPr>
        <w:t xml:space="preserve"> θα σας </w:t>
      </w:r>
      <w:r>
        <w:rPr>
          <w:rFonts w:eastAsia="Times New Roman" w:cs="Times New Roman"/>
          <w:szCs w:val="24"/>
        </w:rPr>
        <w:t xml:space="preserve">έλεγαν για το όνομα, </w:t>
      </w:r>
      <w:r w:rsidRPr="00134AA6">
        <w:rPr>
          <w:rFonts w:eastAsia="Times New Roman" w:cs="Times New Roman"/>
          <w:szCs w:val="24"/>
        </w:rPr>
        <w:t xml:space="preserve">το </w:t>
      </w:r>
      <w:r>
        <w:rPr>
          <w:rFonts w:eastAsia="Times New Roman" w:cs="Times New Roman"/>
          <w:szCs w:val="24"/>
        </w:rPr>
        <w:t>«</w:t>
      </w:r>
      <w:r w:rsidRPr="00134AA6">
        <w:rPr>
          <w:rFonts w:eastAsia="Times New Roman" w:cs="Times New Roman"/>
          <w:szCs w:val="24"/>
        </w:rPr>
        <w:t>Μακεδονία</w:t>
      </w:r>
      <w:r>
        <w:rPr>
          <w:rFonts w:eastAsia="Times New Roman" w:cs="Times New Roman"/>
          <w:szCs w:val="24"/>
        </w:rPr>
        <w:t>».</w:t>
      </w:r>
      <w:r w:rsidRPr="00134AA6">
        <w:rPr>
          <w:rFonts w:eastAsia="Times New Roman" w:cs="Times New Roman"/>
          <w:szCs w:val="24"/>
        </w:rPr>
        <w:t xml:space="preserve"> Δεν θα σας </w:t>
      </w:r>
      <w:r>
        <w:rPr>
          <w:rFonts w:eastAsia="Times New Roman" w:cs="Times New Roman"/>
          <w:szCs w:val="24"/>
        </w:rPr>
        <w:t xml:space="preserve">έλεγαν ούτε για το </w:t>
      </w:r>
      <w:r>
        <w:rPr>
          <w:rFonts w:eastAsia="Times New Roman" w:cs="Times New Roman"/>
          <w:szCs w:val="24"/>
          <w:lang w:val="en-US"/>
        </w:rPr>
        <w:t>citize</w:t>
      </w:r>
      <w:r>
        <w:rPr>
          <w:rFonts w:eastAsia="Times New Roman" w:cs="Times New Roman"/>
          <w:szCs w:val="24"/>
        </w:rPr>
        <w:t xml:space="preserve">nship και το </w:t>
      </w:r>
      <w:r w:rsidRPr="00134AA6">
        <w:rPr>
          <w:rFonts w:eastAsia="Times New Roman" w:cs="Times New Roman"/>
          <w:szCs w:val="24"/>
          <w:lang w:val="en-US"/>
        </w:rPr>
        <w:t>nationality</w:t>
      </w:r>
      <w:r>
        <w:rPr>
          <w:rFonts w:eastAsia="Times New Roman" w:cs="Times New Roman"/>
          <w:szCs w:val="24"/>
        </w:rPr>
        <w:t>, ούτε θα σας έλεγαν για τ</w:t>
      </w:r>
      <w:r w:rsidRPr="00134AA6">
        <w:rPr>
          <w:rFonts w:eastAsia="Times New Roman" w:cs="Times New Roman"/>
          <w:szCs w:val="24"/>
        </w:rPr>
        <w:t>η γλώσσα</w:t>
      </w:r>
      <w:r>
        <w:rPr>
          <w:rFonts w:eastAsia="Times New Roman" w:cs="Times New Roman"/>
          <w:szCs w:val="24"/>
        </w:rPr>
        <w:t>,</w:t>
      </w:r>
      <w:r w:rsidRPr="00134AA6">
        <w:rPr>
          <w:rFonts w:eastAsia="Times New Roman" w:cs="Times New Roman"/>
          <w:szCs w:val="24"/>
        </w:rPr>
        <w:t xml:space="preserve"> ούτε για τα ροδάκινα βεβαίως</w:t>
      </w:r>
      <w:r>
        <w:rPr>
          <w:rFonts w:eastAsia="Times New Roman" w:cs="Times New Roman"/>
          <w:szCs w:val="24"/>
        </w:rPr>
        <w:t>.</w:t>
      </w:r>
      <w:r w:rsidRPr="00134AA6">
        <w:rPr>
          <w:rFonts w:eastAsia="Times New Roman" w:cs="Times New Roman"/>
          <w:szCs w:val="24"/>
        </w:rPr>
        <w:t xml:space="preserve"> </w:t>
      </w:r>
    </w:p>
    <w:p w14:paraId="2ED8BE83" w14:textId="77777777" w:rsidR="00C647AD" w:rsidRDefault="00D506E1">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E84"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Ούτε, βεβαίως, θα σας έλεγαν, κύριε </w:t>
      </w:r>
      <w:r w:rsidRPr="00134AA6">
        <w:rPr>
          <w:rFonts w:eastAsia="Times New Roman" w:cs="Times New Roman"/>
          <w:szCs w:val="24"/>
        </w:rPr>
        <w:t>Μητσοτάκη</w:t>
      </w:r>
      <w:r>
        <w:rPr>
          <w:rFonts w:eastAsia="Times New Roman" w:cs="Times New Roman"/>
          <w:szCs w:val="24"/>
        </w:rPr>
        <w:t>,</w:t>
      </w:r>
      <w:r w:rsidRPr="00134AA6">
        <w:rPr>
          <w:rFonts w:eastAsia="Times New Roman" w:cs="Times New Roman"/>
          <w:szCs w:val="24"/>
        </w:rPr>
        <w:t xml:space="preserve"> όλοι αυτοί τα απίστευτα ε</w:t>
      </w:r>
      <w:r w:rsidRPr="00134AA6">
        <w:rPr>
          <w:rFonts w:eastAsia="Times New Roman" w:cs="Times New Roman"/>
          <w:szCs w:val="24"/>
        </w:rPr>
        <w:t>πιχειρήματα που έχουμε ακούσει όλες αυτές τις μέρες</w:t>
      </w:r>
      <w:r>
        <w:rPr>
          <w:rFonts w:eastAsia="Times New Roman" w:cs="Times New Roman"/>
          <w:szCs w:val="24"/>
        </w:rPr>
        <w:t>. Προσπαθείτε να δημιουργήσετε εδώ εντυπώσεις, αναδεικνύοντας εξαιρετικώς δευτερεύοντα και περίπλοκα</w:t>
      </w:r>
      <w:r w:rsidRPr="00134AA6">
        <w:rPr>
          <w:rFonts w:eastAsia="Times New Roman" w:cs="Times New Roman"/>
          <w:szCs w:val="24"/>
        </w:rPr>
        <w:t xml:space="preserve"> νομικά ζητήματα</w:t>
      </w:r>
      <w:r>
        <w:rPr>
          <w:rFonts w:eastAsia="Times New Roman" w:cs="Times New Roman"/>
          <w:szCs w:val="24"/>
        </w:rPr>
        <w:t xml:space="preserve"> ως κεντρικά</w:t>
      </w:r>
      <w:r w:rsidRPr="00134AA6">
        <w:rPr>
          <w:rFonts w:eastAsia="Times New Roman" w:cs="Times New Roman"/>
          <w:szCs w:val="24"/>
        </w:rPr>
        <w:t xml:space="preserve"> επιχειρήματα κατά της </w:t>
      </w:r>
      <w:r>
        <w:rPr>
          <w:rFonts w:eastAsia="Times New Roman" w:cs="Times New Roman"/>
          <w:szCs w:val="24"/>
        </w:rPr>
        <w:t>σ</w:t>
      </w:r>
      <w:r w:rsidRPr="00134AA6">
        <w:rPr>
          <w:rFonts w:eastAsia="Times New Roman" w:cs="Times New Roman"/>
          <w:szCs w:val="24"/>
        </w:rPr>
        <w:t>υμφωνίας</w:t>
      </w:r>
      <w:r>
        <w:rPr>
          <w:rFonts w:eastAsia="Times New Roman" w:cs="Times New Roman"/>
          <w:szCs w:val="24"/>
        </w:rPr>
        <w:t>.</w:t>
      </w:r>
      <w:r w:rsidRPr="00134AA6">
        <w:rPr>
          <w:rFonts w:eastAsia="Times New Roman" w:cs="Times New Roman"/>
          <w:szCs w:val="24"/>
        </w:rPr>
        <w:t xml:space="preserve"> Αυτό αναδεικνύει την ένδεια των επιχειρημάτ</w:t>
      </w:r>
      <w:r w:rsidRPr="00134AA6">
        <w:rPr>
          <w:rFonts w:eastAsia="Times New Roman" w:cs="Times New Roman"/>
          <w:szCs w:val="24"/>
        </w:rPr>
        <w:t xml:space="preserve">ων σας εναντίον της </w:t>
      </w:r>
      <w:r>
        <w:rPr>
          <w:rFonts w:eastAsia="Times New Roman" w:cs="Times New Roman"/>
          <w:szCs w:val="24"/>
        </w:rPr>
        <w:t>σ</w:t>
      </w:r>
      <w:r w:rsidRPr="00134AA6">
        <w:rPr>
          <w:rFonts w:eastAsia="Times New Roman" w:cs="Times New Roman"/>
          <w:szCs w:val="24"/>
        </w:rPr>
        <w:t>υμφωνίας</w:t>
      </w:r>
      <w:r>
        <w:rPr>
          <w:rFonts w:eastAsia="Times New Roman" w:cs="Times New Roman"/>
          <w:szCs w:val="24"/>
        </w:rPr>
        <w:t>.</w:t>
      </w:r>
      <w:r w:rsidRPr="00134AA6">
        <w:rPr>
          <w:rFonts w:eastAsia="Times New Roman" w:cs="Times New Roman"/>
          <w:szCs w:val="24"/>
        </w:rPr>
        <w:t xml:space="preserve"> Όταν </w:t>
      </w:r>
      <w:r>
        <w:rPr>
          <w:rFonts w:eastAsia="Times New Roman" w:cs="Times New Roman"/>
          <w:szCs w:val="24"/>
        </w:rPr>
        <w:t>ασχολείστε με τόσο λεπτά θέματα Δ</w:t>
      </w:r>
      <w:r w:rsidRPr="00134AA6">
        <w:rPr>
          <w:rFonts w:eastAsia="Times New Roman" w:cs="Times New Roman"/>
          <w:szCs w:val="24"/>
        </w:rPr>
        <w:t>ιεθνούς Δικαίου</w:t>
      </w:r>
      <w:r>
        <w:rPr>
          <w:rFonts w:eastAsia="Times New Roman" w:cs="Times New Roman"/>
          <w:szCs w:val="24"/>
        </w:rPr>
        <w:t>,</w:t>
      </w:r>
      <w:r w:rsidRPr="00134AA6">
        <w:rPr>
          <w:rFonts w:eastAsia="Times New Roman" w:cs="Times New Roman"/>
          <w:szCs w:val="24"/>
        </w:rPr>
        <w:t xml:space="preserve"> που δεν μπορούν να τα κατανοήσουν οι μη ειδικοί</w:t>
      </w:r>
      <w:r>
        <w:rPr>
          <w:rFonts w:eastAsia="Times New Roman" w:cs="Times New Roman"/>
          <w:szCs w:val="24"/>
        </w:rPr>
        <w:t>, σημαίνει</w:t>
      </w:r>
      <w:r w:rsidRPr="00134AA6">
        <w:rPr>
          <w:rFonts w:eastAsia="Times New Roman" w:cs="Times New Roman"/>
          <w:szCs w:val="24"/>
        </w:rPr>
        <w:t xml:space="preserve"> ότι αδυνατείτε να βρ</w:t>
      </w:r>
      <w:r>
        <w:rPr>
          <w:rFonts w:eastAsia="Times New Roman" w:cs="Times New Roman"/>
          <w:szCs w:val="24"/>
        </w:rPr>
        <w:t>είτε έστω και ένα θολό σημείο σ’</w:t>
      </w:r>
      <w:r w:rsidRPr="00134AA6">
        <w:rPr>
          <w:rFonts w:eastAsia="Times New Roman" w:cs="Times New Roman"/>
          <w:szCs w:val="24"/>
        </w:rPr>
        <w:t xml:space="preserve"> αυτή</w:t>
      </w:r>
      <w:r>
        <w:rPr>
          <w:rFonts w:eastAsia="Times New Roman" w:cs="Times New Roman"/>
          <w:szCs w:val="24"/>
        </w:rPr>
        <w:t>ν</w:t>
      </w:r>
      <w:r w:rsidRPr="00134AA6">
        <w:rPr>
          <w:rFonts w:eastAsia="Times New Roman" w:cs="Times New Roman"/>
          <w:szCs w:val="24"/>
        </w:rPr>
        <w:t xml:space="preserve"> τη </w:t>
      </w:r>
      <w:r>
        <w:rPr>
          <w:rFonts w:eastAsia="Times New Roman" w:cs="Times New Roman"/>
          <w:szCs w:val="24"/>
        </w:rPr>
        <w:t>σ</w:t>
      </w:r>
      <w:r w:rsidRPr="00134AA6">
        <w:rPr>
          <w:rFonts w:eastAsia="Times New Roman" w:cs="Times New Roman"/>
          <w:szCs w:val="24"/>
        </w:rPr>
        <w:t>υμφωνία</w:t>
      </w:r>
      <w:r>
        <w:rPr>
          <w:rFonts w:eastAsia="Times New Roman" w:cs="Times New Roman"/>
          <w:szCs w:val="24"/>
        </w:rPr>
        <w:t xml:space="preserve">. </w:t>
      </w:r>
    </w:p>
    <w:p w14:paraId="2ED8BE85"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Ή</w:t>
      </w:r>
      <w:r w:rsidRPr="00134AA6">
        <w:rPr>
          <w:rFonts w:eastAsia="Times New Roman" w:cs="Times New Roman"/>
          <w:szCs w:val="24"/>
        </w:rPr>
        <w:t xml:space="preserve">ρθατε σήμερα εδώ να μας πείτε ότι δεν </w:t>
      </w:r>
      <w:r w:rsidRPr="00134AA6">
        <w:rPr>
          <w:rFonts w:eastAsia="Times New Roman" w:cs="Times New Roman"/>
          <w:szCs w:val="24"/>
        </w:rPr>
        <w:t>έχουμε</w:t>
      </w:r>
      <w:r>
        <w:rPr>
          <w:rFonts w:eastAsia="Times New Roman" w:cs="Times New Roman"/>
          <w:szCs w:val="24"/>
        </w:rPr>
        <w:t xml:space="preserve">, </w:t>
      </w:r>
      <w:r w:rsidRPr="00134AA6">
        <w:rPr>
          <w:rFonts w:eastAsia="Times New Roman" w:cs="Times New Roman"/>
          <w:szCs w:val="24"/>
        </w:rPr>
        <w:t>λέει</w:t>
      </w:r>
      <w:r>
        <w:rPr>
          <w:rFonts w:eastAsia="Times New Roman" w:cs="Times New Roman"/>
          <w:szCs w:val="24"/>
        </w:rPr>
        <w:t>,</w:t>
      </w:r>
      <w:r w:rsidRPr="00134AA6">
        <w:rPr>
          <w:rFonts w:eastAsia="Times New Roman" w:cs="Times New Roman"/>
          <w:szCs w:val="24"/>
        </w:rPr>
        <w:t xml:space="preserve"> το </w:t>
      </w:r>
      <w:r>
        <w:rPr>
          <w:rFonts w:eastAsia="Times New Roman" w:cs="Times New Roman"/>
          <w:szCs w:val="24"/>
        </w:rPr>
        <w:t>σ</w:t>
      </w:r>
      <w:r>
        <w:rPr>
          <w:rFonts w:eastAsia="Times New Roman" w:cs="Times New Roman"/>
          <w:szCs w:val="24"/>
        </w:rPr>
        <w:t>ύνταγμα, δ</w:t>
      </w:r>
      <w:r w:rsidRPr="00134AA6">
        <w:rPr>
          <w:rFonts w:eastAsia="Times New Roman" w:cs="Times New Roman"/>
          <w:szCs w:val="24"/>
        </w:rPr>
        <w:t xml:space="preserve">ιότι έχουμε μόνο τις τροποποιήσεις του </w:t>
      </w:r>
      <w:r>
        <w:rPr>
          <w:rFonts w:eastAsia="Times New Roman" w:cs="Times New Roman"/>
          <w:szCs w:val="24"/>
        </w:rPr>
        <w:t>σ</w:t>
      </w:r>
      <w:r w:rsidRPr="00134AA6">
        <w:rPr>
          <w:rFonts w:eastAsia="Times New Roman" w:cs="Times New Roman"/>
          <w:szCs w:val="24"/>
        </w:rPr>
        <w:t>υντάγμα</w:t>
      </w:r>
      <w:r>
        <w:rPr>
          <w:rFonts w:eastAsia="Times New Roman" w:cs="Times New Roman"/>
          <w:szCs w:val="24"/>
        </w:rPr>
        <w:t>τος.</w:t>
      </w:r>
      <w:r w:rsidRPr="00134AA6">
        <w:rPr>
          <w:rFonts w:eastAsia="Times New Roman" w:cs="Times New Roman"/>
          <w:szCs w:val="24"/>
        </w:rPr>
        <w:t xml:space="preserve"> </w:t>
      </w:r>
      <w:r w:rsidRPr="00C269D2">
        <w:rPr>
          <w:rFonts w:eastAsia="Times New Roman" w:cs="Times New Roman"/>
          <w:szCs w:val="24"/>
        </w:rPr>
        <w:t xml:space="preserve">Και δεν ξέρετε, δεν γνωρίζετε ότι </w:t>
      </w:r>
      <w:r>
        <w:rPr>
          <w:rFonts w:eastAsia="Times New Roman" w:cs="Times New Roman"/>
          <w:szCs w:val="24"/>
        </w:rPr>
        <w:t xml:space="preserve">σε </w:t>
      </w:r>
      <w:r w:rsidRPr="00C269D2">
        <w:rPr>
          <w:rFonts w:eastAsia="Times New Roman" w:cs="Times New Roman"/>
          <w:szCs w:val="24"/>
        </w:rPr>
        <w:t xml:space="preserve">μία σειρά από χώρες, μεταξύ των οποίων και οι Ηνωμένες Πολιτείες Αμερικής, </w:t>
      </w:r>
      <w:r>
        <w:rPr>
          <w:rFonts w:eastAsia="Times New Roman" w:cs="Times New Roman"/>
          <w:szCs w:val="24"/>
        </w:rPr>
        <w:t xml:space="preserve">αν κανείς προστρέξει στο επίσημο </w:t>
      </w:r>
      <w:r>
        <w:rPr>
          <w:rFonts w:eastAsia="Times New Roman" w:cs="Times New Roman"/>
          <w:szCs w:val="24"/>
          <w:lang w:val="en-US"/>
        </w:rPr>
        <w:t>site</w:t>
      </w:r>
      <w:r w:rsidRPr="005C7E45">
        <w:rPr>
          <w:rFonts w:eastAsia="Times New Roman" w:cs="Times New Roman"/>
          <w:szCs w:val="24"/>
        </w:rPr>
        <w:t xml:space="preserve"> </w:t>
      </w:r>
      <w:r>
        <w:rPr>
          <w:rFonts w:eastAsia="Times New Roman" w:cs="Times New Roman"/>
          <w:szCs w:val="24"/>
        </w:rPr>
        <w:t xml:space="preserve">που αφορά το </w:t>
      </w:r>
      <w:r>
        <w:rPr>
          <w:rFonts w:eastAsia="Times New Roman" w:cs="Times New Roman"/>
          <w:szCs w:val="24"/>
        </w:rPr>
        <w:t>σ</w:t>
      </w:r>
      <w:r>
        <w:rPr>
          <w:rFonts w:eastAsia="Times New Roman" w:cs="Times New Roman"/>
          <w:szCs w:val="24"/>
        </w:rPr>
        <w:t>ύνταγμα κάθε</w:t>
      </w:r>
      <w:r>
        <w:rPr>
          <w:rFonts w:eastAsia="Times New Roman" w:cs="Times New Roman"/>
          <w:szCs w:val="24"/>
        </w:rPr>
        <w:t xml:space="preserve"> χώρας</w:t>
      </w:r>
      <w:r w:rsidRPr="00966056">
        <w:rPr>
          <w:rFonts w:eastAsia="Times New Roman" w:cs="Times New Roman"/>
          <w:szCs w:val="24"/>
        </w:rPr>
        <w:t>,</w:t>
      </w:r>
      <w:r>
        <w:rPr>
          <w:rFonts w:eastAsia="Times New Roman" w:cs="Times New Roman"/>
          <w:szCs w:val="24"/>
        </w:rPr>
        <w:t xml:space="preserve"> θα δείτε το </w:t>
      </w:r>
      <w:r>
        <w:rPr>
          <w:rFonts w:eastAsia="Times New Roman" w:cs="Times New Roman"/>
          <w:szCs w:val="24"/>
        </w:rPr>
        <w:t>σ</w:t>
      </w:r>
      <w:r>
        <w:rPr>
          <w:rFonts w:eastAsia="Times New Roman" w:cs="Times New Roman"/>
          <w:szCs w:val="24"/>
        </w:rPr>
        <w:t xml:space="preserve">ύνταγμα στην αρχική του μορφή και τις τροποποιήσεις, τα </w:t>
      </w:r>
      <w:r>
        <w:rPr>
          <w:rFonts w:eastAsia="Times New Roman" w:cs="Times New Roman"/>
          <w:szCs w:val="24"/>
          <w:lang w:val="en-US"/>
        </w:rPr>
        <w:t>amendments</w:t>
      </w:r>
      <w:r>
        <w:rPr>
          <w:rFonts w:eastAsia="Times New Roman" w:cs="Times New Roman"/>
          <w:szCs w:val="24"/>
        </w:rPr>
        <w:t>,</w:t>
      </w:r>
      <w:r w:rsidRPr="005C7E45">
        <w:rPr>
          <w:rFonts w:eastAsia="Times New Roman" w:cs="Times New Roman"/>
          <w:szCs w:val="24"/>
        </w:rPr>
        <w:t xml:space="preserve"> </w:t>
      </w:r>
      <w:r>
        <w:rPr>
          <w:rFonts w:eastAsia="Times New Roman" w:cs="Times New Roman"/>
          <w:szCs w:val="24"/>
        </w:rPr>
        <w:t xml:space="preserve">όλα να παρατίθενται ακολούθως στην αρχική μορφή του </w:t>
      </w:r>
      <w:r>
        <w:rPr>
          <w:rFonts w:eastAsia="Times New Roman" w:cs="Times New Roman"/>
          <w:szCs w:val="24"/>
        </w:rPr>
        <w:t>σ</w:t>
      </w:r>
      <w:r>
        <w:rPr>
          <w:rFonts w:eastAsia="Times New Roman" w:cs="Times New Roman"/>
          <w:szCs w:val="24"/>
        </w:rPr>
        <w:t>υντάγματος.</w:t>
      </w:r>
    </w:p>
    <w:p w14:paraId="2ED8BE86" w14:textId="77777777" w:rsidR="00C647AD" w:rsidRDefault="00D506E1">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E87"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Τέτοιες ανοησίες μας λέτε όλες αυτές τις μέρες. Ασχολείστε</w:t>
      </w:r>
      <w:r>
        <w:rPr>
          <w:rFonts w:eastAsia="Times New Roman" w:cs="Times New Roman"/>
          <w:szCs w:val="24"/>
        </w:rPr>
        <w:t xml:space="preserve"> με απολύτως δευτερεύοντα ζητήματα και όχι με τα ουσιαστικά. </w:t>
      </w:r>
    </w:p>
    <w:p w14:paraId="2ED8BE88"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2ED8BE8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Κυβέρνησης και Υπουργός Εξωτερικών κ. Αλέξης Τσίπρας καταθέτει για τα Πρακτικά το προαναφερθέν έγγραφο, το οποίο βρίσκεται στο αρχείο </w:t>
      </w:r>
      <w:r>
        <w:rPr>
          <w:rFonts w:eastAsia="Times New Roman" w:cs="Times New Roman"/>
          <w:szCs w:val="24"/>
        </w:rPr>
        <w:t>του Τμήματος Γραμματείας της Διεύθυνσης Στενογραφίας και  Πρακτικών της Βουλής)</w:t>
      </w:r>
    </w:p>
    <w:p w14:paraId="2ED8BE8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Γιατί ασχολείστε με τα δευτερεύοντα και όχι με τα ουσιαστικά; Διότι έχετε ένδεια επιχειρημάτων. </w:t>
      </w:r>
    </w:p>
    <w:p w14:paraId="2ED8BE8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Μητσοτάκη, ένα μεγάλο μέρος της ομιλίας σας -μάλιστα, στην αρχή έτσι ξεκι</w:t>
      </w:r>
      <w:r>
        <w:rPr>
          <w:rFonts w:eastAsia="Times New Roman" w:cs="Times New Roman"/>
          <w:szCs w:val="24"/>
        </w:rPr>
        <w:t>νήσατε- το καταναλώσατε στην αντιπαράθεσή σας με τον κ.</w:t>
      </w:r>
      <w:r w:rsidRPr="00134AA6">
        <w:rPr>
          <w:rFonts w:eastAsia="Times New Roman" w:cs="Times New Roman"/>
          <w:szCs w:val="24"/>
        </w:rPr>
        <w:t xml:space="preserve"> Καμμένο</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 xml:space="preserve">Αντιλαμβάνομαι τη δυσκολία σας </w:t>
      </w:r>
      <w:r w:rsidRPr="00134AA6">
        <w:rPr>
          <w:rFonts w:eastAsia="Times New Roman" w:cs="Times New Roman"/>
          <w:szCs w:val="24"/>
        </w:rPr>
        <w:t>εκεί τώρα</w:t>
      </w:r>
      <w:r>
        <w:rPr>
          <w:rFonts w:eastAsia="Times New Roman" w:cs="Times New Roman"/>
          <w:szCs w:val="24"/>
        </w:rPr>
        <w:t>,</w:t>
      </w:r>
      <w:r w:rsidRPr="00134AA6">
        <w:rPr>
          <w:rFonts w:eastAsia="Times New Roman" w:cs="Times New Roman"/>
          <w:szCs w:val="24"/>
        </w:rPr>
        <w:t xml:space="preserve"> στη δεξιά πολυκατοικία</w:t>
      </w:r>
      <w:r>
        <w:rPr>
          <w:rFonts w:eastAsia="Times New Roman" w:cs="Times New Roman"/>
          <w:szCs w:val="24"/>
        </w:rPr>
        <w:t>.</w:t>
      </w:r>
      <w:r w:rsidRPr="00134AA6">
        <w:rPr>
          <w:rFonts w:eastAsia="Times New Roman" w:cs="Times New Roman"/>
          <w:szCs w:val="24"/>
        </w:rPr>
        <w:t xml:space="preserve"> Τώρα πο</w:t>
      </w:r>
      <w:r>
        <w:rPr>
          <w:rFonts w:eastAsia="Times New Roman" w:cs="Times New Roman"/>
          <w:szCs w:val="24"/>
        </w:rPr>
        <w:t xml:space="preserve">υ θα τελειώσουμε με τις Πρέσπες, αντί να αντιπολιτεύεστε </w:t>
      </w:r>
      <w:r w:rsidRPr="00134AA6">
        <w:rPr>
          <w:rFonts w:eastAsia="Times New Roman" w:cs="Times New Roman"/>
          <w:szCs w:val="24"/>
        </w:rPr>
        <w:t>εμένα</w:t>
      </w:r>
      <w:r w:rsidRPr="00966056">
        <w:rPr>
          <w:rFonts w:eastAsia="Times New Roman" w:cs="Times New Roman"/>
          <w:szCs w:val="24"/>
        </w:rPr>
        <w:t>,</w:t>
      </w:r>
      <w:r w:rsidRPr="00134AA6">
        <w:rPr>
          <w:rFonts w:eastAsia="Times New Roman" w:cs="Times New Roman"/>
          <w:szCs w:val="24"/>
        </w:rPr>
        <w:t xml:space="preserve"> θα αντιπο</w:t>
      </w:r>
      <w:r>
        <w:rPr>
          <w:rFonts w:eastAsia="Times New Roman" w:cs="Times New Roman"/>
          <w:szCs w:val="24"/>
        </w:rPr>
        <w:t xml:space="preserve">λιτεύεστε </w:t>
      </w:r>
      <w:r w:rsidRPr="00134AA6">
        <w:rPr>
          <w:rFonts w:eastAsia="Times New Roman" w:cs="Times New Roman"/>
          <w:szCs w:val="24"/>
        </w:rPr>
        <w:t>τους άλλους της δεξιάς πολυκατοικία</w:t>
      </w:r>
      <w:r w:rsidRPr="00134AA6">
        <w:rPr>
          <w:rFonts w:eastAsia="Times New Roman" w:cs="Times New Roman"/>
          <w:szCs w:val="24"/>
        </w:rPr>
        <w:t>ς</w:t>
      </w:r>
      <w:r>
        <w:rPr>
          <w:rFonts w:eastAsia="Times New Roman" w:cs="Times New Roman"/>
          <w:szCs w:val="24"/>
        </w:rPr>
        <w:t>, γιατί υπάρχει μ</w:t>
      </w:r>
      <w:r w:rsidRPr="00134AA6">
        <w:rPr>
          <w:rFonts w:eastAsia="Times New Roman" w:cs="Times New Roman"/>
          <w:szCs w:val="24"/>
        </w:rPr>
        <w:t xml:space="preserve">εγάλος συνωστισμός και δεν μπορείτε να </w:t>
      </w:r>
      <w:r>
        <w:rPr>
          <w:rFonts w:eastAsia="Times New Roman" w:cs="Times New Roman"/>
          <w:szCs w:val="24"/>
        </w:rPr>
        <w:t xml:space="preserve">χωρέσετε </w:t>
      </w:r>
      <w:r w:rsidRPr="00134AA6">
        <w:rPr>
          <w:rFonts w:eastAsia="Times New Roman" w:cs="Times New Roman"/>
          <w:szCs w:val="24"/>
        </w:rPr>
        <w:t>στο ποιος θα πάρει το καλύτερο διαμέρισμ</w:t>
      </w:r>
      <w:r>
        <w:rPr>
          <w:rFonts w:eastAsia="Times New Roman" w:cs="Times New Roman"/>
          <w:szCs w:val="24"/>
        </w:rPr>
        <w:t xml:space="preserve">α. Σας εύχομαι «καλή τύχη»! </w:t>
      </w:r>
    </w:p>
    <w:p w14:paraId="2ED8BE8C" w14:textId="77777777" w:rsidR="00C647AD" w:rsidRDefault="00D506E1">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E8D" w14:textId="77777777" w:rsidR="00C647AD" w:rsidRDefault="00D506E1">
      <w:pPr>
        <w:spacing w:after="0" w:line="600" w:lineRule="auto"/>
        <w:ind w:firstLine="720"/>
        <w:jc w:val="both"/>
        <w:rPr>
          <w:rFonts w:eastAsia="Times New Roman" w:cs="Times New Roman"/>
          <w:szCs w:val="24"/>
        </w:rPr>
      </w:pPr>
      <w:r w:rsidRPr="00134AA6">
        <w:rPr>
          <w:rFonts w:eastAsia="Times New Roman" w:cs="Times New Roman"/>
          <w:szCs w:val="24"/>
        </w:rPr>
        <w:t>Δεν πρόκειται</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όμως,</w:t>
      </w:r>
      <w:r w:rsidRPr="00134AA6">
        <w:rPr>
          <w:rFonts w:eastAsia="Times New Roman" w:cs="Times New Roman"/>
          <w:szCs w:val="24"/>
        </w:rPr>
        <w:t xml:space="preserve"> να αναλωθώ σε άμεσες απαντήσεις</w:t>
      </w:r>
      <w:r>
        <w:rPr>
          <w:rFonts w:eastAsia="Times New Roman" w:cs="Times New Roman"/>
          <w:szCs w:val="24"/>
        </w:rPr>
        <w:t xml:space="preserve"> σε μια σειρά από ανακριβή</w:t>
      </w:r>
      <w:r w:rsidRPr="00134AA6">
        <w:rPr>
          <w:rFonts w:eastAsia="Times New Roman" w:cs="Times New Roman"/>
          <w:szCs w:val="24"/>
        </w:rPr>
        <w:t xml:space="preserve"> επιχειρήματα</w:t>
      </w:r>
      <w:r>
        <w:rPr>
          <w:rFonts w:eastAsia="Times New Roman" w:cs="Times New Roman"/>
          <w:szCs w:val="24"/>
        </w:rPr>
        <w:t>.</w:t>
      </w:r>
      <w:r w:rsidRPr="00134AA6">
        <w:rPr>
          <w:rFonts w:eastAsia="Times New Roman" w:cs="Times New Roman"/>
          <w:szCs w:val="24"/>
        </w:rPr>
        <w:t xml:space="preserve"> Θα προσπαθήσω</w:t>
      </w:r>
      <w:r>
        <w:rPr>
          <w:rFonts w:eastAsia="Times New Roman" w:cs="Times New Roman"/>
          <w:szCs w:val="24"/>
        </w:rPr>
        <w:t>, ό</w:t>
      </w:r>
      <w:r w:rsidRPr="00134AA6">
        <w:rPr>
          <w:rFonts w:eastAsia="Times New Roman" w:cs="Times New Roman"/>
          <w:szCs w:val="24"/>
        </w:rPr>
        <w:t>πως είπα αρχικά</w:t>
      </w:r>
      <w:r>
        <w:rPr>
          <w:rFonts w:eastAsia="Times New Roman" w:cs="Times New Roman"/>
          <w:szCs w:val="24"/>
        </w:rPr>
        <w:t xml:space="preserve">, σήμερα </w:t>
      </w:r>
      <w:r w:rsidRPr="00134AA6">
        <w:rPr>
          <w:rFonts w:eastAsia="Times New Roman" w:cs="Times New Roman"/>
          <w:szCs w:val="24"/>
        </w:rPr>
        <w:t>απ</w:t>
      </w:r>
      <w:r>
        <w:rPr>
          <w:rFonts w:eastAsia="Times New Roman" w:cs="Times New Roman"/>
          <w:szCs w:val="24"/>
        </w:rPr>
        <w:t>’</w:t>
      </w:r>
      <w:r w:rsidRPr="00134AA6">
        <w:rPr>
          <w:rFonts w:eastAsia="Times New Roman" w:cs="Times New Roman"/>
          <w:szCs w:val="24"/>
        </w:rPr>
        <w:t xml:space="preserve"> αυτή</w:t>
      </w:r>
      <w:r>
        <w:rPr>
          <w:rFonts w:eastAsia="Times New Roman" w:cs="Times New Roman"/>
          <w:szCs w:val="24"/>
        </w:rPr>
        <w:t>ν</w:t>
      </w:r>
      <w:r w:rsidRPr="00134AA6">
        <w:rPr>
          <w:rFonts w:eastAsia="Times New Roman" w:cs="Times New Roman"/>
          <w:szCs w:val="24"/>
        </w:rPr>
        <w:t xml:space="preserve"> την παρέμβασή μου σε μία κρίσιμη συνεδρίαση</w:t>
      </w:r>
      <w:r>
        <w:rPr>
          <w:rFonts w:eastAsia="Times New Roman" w:cs="Times New Roman"/>
          <w:szCs w:val="24"/>
        </w:rPr>
        <w:t xml:space="preserve"> να αναμετρηθώ με αυτό που εγώ α</w:t>
      </w:r>
      <w:r w:rsidRPr="00134AA6">
        <w:rPr>
          <w:rFonts w:eastAsia="Times New Roman" w:cs="Times New Roman"/>
          <w:szCs w:val="24"/>
        </w:rPr>
        <w:t>ισθάνομαι ως ευθύνη</w:t>
      </w:r>
      <w:r>
        <w:rPr>
          <w:rFonts w:eastAsia="Times New Roman" w:cs="Times New Roman"/>
          <w:szCs w:val="24"/>
        </w:rPr>
        <w:t>,</w:t>
      </w:r>
      <w:r w:rsidRPr="00134AA6">
        <w:rPr>
          <w:rFonts w:eastAsia="Times New Roman" w:cs="Times New Roman"/>
          <w:szCs w:val="24"/>
        </w:rPr>
        <w:t xml:space="preserve"> με επιχειρήματα</w:t>
      </w:r>
      <w:r>
        <w:rPr>
          <w:rFonts w:eastAsia="Times New Roman" w:cs="Times New Roman"/>
          <w:szCs w:val="24"/>
        </w:rPr>
        <w:t>,</w:t>
      </w:r>
      <w:r w:rsidRPr="00134AA6">
        <w:rPr>
          <w:rFonts w:eastAsia="Times New Roman" w:cs="Times New Roman"/>
          <w:szCs w:val="24"/>
        </w:rPr>
        <w:t xml:space="preserve"> χωρίς κραυγές</w:t>
      </w:r>
      <w:r>
        <w:rPr>
          <w:rFonts w:eastAsia="Times New Roman" w:cs="Times New Roman"/>
          <w:szCs w:val="24"/>
        </w:rPr>
        <w:t>,</w:t>
      </w:r>
      <w:r w:rsidRPr="00134AA6">
        <w:rPr>
          <w:rFonts w:eastAsia="Times New Roman" w:cs="Times New Roman"/>
          <w:szCs w:val="24"/>
        </w:rPr>
        <w:t xml:space="preserve"> χωρίς συνθήματα </w:t>
      </w:r>
      <w:r>
        <w:rPr>
          <w:rFonts w:eastAsia="Times New Roman" w:cs="Times New Roman"/>
          <w:szCs w:val="24"/>
        </w:rPr>
        <w:t xml:space="preserve">και χωρίς να </w:t>
      </w:r>
      <w:r w:rsidRPr="00134AA6">
        <w:rPr>
          <w:rFonts w:eastAsia="Times New Roman" w:cs="Times New Roman"/>
          <w:szCs w:val="24"/>
        </w:rPr>
        <w:t>προσπαθή</w:t>
      </w:r>
      <w:r w:rsidRPr="00134AA6">
        <w:rPr>
          <w:rFonts w:eastAsia="Times New Roman" w:cs="Times New Roman"/>
          <w:szCs w:val="24"/>
        </w:rPr>
        <w:t>σω να κινητοποιήσω το συναίσθημα</w:t>
      </w:r>
      <w:r>
        <w:rPr>
          <w:rFonts w:eastAsia="Times New Roman" w:cs="Times New Roman"/>
          <w:szCs w:val="24"/>
        </w:rPr>
        <w:t>,</w:t>
      </w:r>
      <w:r w:rsidRPr="00134AA6">
        <w:rPr>
          <w:rFonts w:eastAsia="Times New Roman" w:cs="Times New Roman"/>
          <w:szCs w:val="24"/>
        </w:rPr>
        <w:t xml:space="preserve"> το</w:t>
      </w:r>
      <w:r>
        <w:rPr>
          <w:rFonts w:eastAsia="Times New Roman" w:cs="Times New Roman"/>
          <w:szCs w:val="24"/>
        </w:rPr>
        <w:t>ν</w:t>
      </w:r>
      <w:r w:rsidRPr="00134AA6">
        <w:rPr>
          <w:rFonts w:eastAsia="Times New Roman" w:cs="Times New Roman"/>
          <w:szCs w:val="24"/>
        </w:rPr>
        <w:t xml:space="preserve"> θυμό ή τα φοβικά </w:t>
      </w:r>
      <w:r>
        <w:rPr>
          <w:rFonts w:eastAsia="Times New Roman" w:cs="Times New Roman"/>
          <w:szCs w:val="24"/>
        </w:rPr>
        <w:t>-</w:t>
      </w:r>
      <w:r w:rsidRPr="00134AA6">
        <w:rPr>
          <w:rFonts w:eastAsia="Times New Roman" w:cs="Times New Roman"/>
          <w:szCs w:val="24"/>
        </w:rPr>
        <w:t>πολύ περισσότερο</w:t>
      </w:r>
      <w:r>
        <w:rPr>
          <w:rFonts w:eastAsia="Times New Roman" w:cs="Times New Roman"/>
          <w:szCs w:val="24"/>
        </w:rPr>
        <w:t>-</w:t>
      </w:r>
      <w:r w:rsidRPr="00134AA6">
        <w:rPr>
          <w:rFonts w:eastAsia="Times New Roman" w:cs="Times New Roman"/>
          <w:szCs w:val="24"/>
        </w:rPr>
        <w:t xml:space="preserve"> αντανακλαστικά</w:t>
      </w:r>
      <w:r>
        <w:rPr>
          <w:rFonts w:eastAsia="Times New Roman" w:cs="Times New Roman"/>
          <w:szCs w:val="24"/>
        </w:rPr>
        <w:t>.</w:t>
      </w:r>
      <w:r w:rsidRPr="00134AA6">
        <w:rPr>
          <w:rFonts w:eastAsia="Times New Roman" w:cs="Times New Roman"/>
          <w:szCs w:val="24"/>
        </w:rPr>
        <w:t xml:space="preserve"> </w:t>
      </w:r>
    </w:p>
    <w:p w14:paraId="2ED8BE8E" w14:textId="77777777" w:rsidR="00C647AD" w:rsidRDefault="00D506E1">
      <w:pPr>
        <w:spacing w:after="0" w:line="600" w:lineRule="auto"/>
        <w:ind w:firstLine="720"/>
        <w:jc w:val="both"/>
        <w:rPr>
          <w:rFonts w:eastAsia="Times New Roman" w:cs="Times New Roman"/>
          <w:szCs w:val="24"/>
        </w:rPr>
      </w:pPr>
      <w:r w:rsidRPr="00134AA6">
        <w:rPr>
          <w:rFonts w:eastAsia="Times New Roman" w:cs="Times New Roman"/>
          <w:szCs w:val="24"/>
        </w:rPr>
        <w:t>Και θα προσπαθήσω</w:t>
      </w:r>
      <w:r>
        <w:rPr>
          <w:rFonts w:eastAsia="Times New Roman" w:cs="Times New Roman"/>
          <w:szCs w:val="24"/>
        </w:rPr>
        <w:t>, κυρίες και κύριοι συνάδελφοι,</w:t>
      </w:r>
      <w:r w:rsidRPr="00134AA6">
        <w:rPr>
          <w:rFonts w:eastAsia="Times New Roman" w:cs="Times New Roman"/>
          <w:szCs w:val="24"/>
        </w:rPr>
        <w:t xml:space="preserve"> ακολουθώντας αυτή</w:t>
      </w:r>
      <w:r>
        <w:rPr>
          <w:rFonts w:eastAsia="Times New Roman" w:cs="Times New Roman"/>
          <w:szCs w:val="24"/>
        </w:rPr>
        <w:t>ν</w:t>
      </w:r>
      <w:r w:rsidRPr="00134AA6">
        <w:rPr>
          <w:rFonts w:eastAsia="Times New Roman" w:cs="Times New Roman"/>
          <w:szCs w:val="24"/>
        </w:rPr>
        <w:t xml:space="preserve"> την προτροπή ότι </w:t>
      </w:r>
      <w:r>
        <w:rPr>
          <w:rFonts w:eastAsia="Times New Roman" w:cs="Times New Roman"/>
          <w:szCs w:val="24"/>
        </w:rPr>
        <w:t xml:space="preserve">εθνικό είναι το αληθές να μιλήσω για μια σειρά αλήθειες. Και </w:t>
      </w:r>
      <w:r w:rsidRPr="00134AA6">
        <w:rPr>
          <w:rFonts w:eastAsia="Times New Roman" w:cs="Times New Roman"/>
          <w:szCs w:val="24"/>
        </w:rPr>
        <w:t>η αλήθεια είναι</w:t>
      </w:r>
      <w:r>
        <w:rPr>
          <w:rFonts w:eastAsia="Times New Roman" w:cs="Times New Roman"/>
          <w:szCs w:val="24"/>
        </w:rPr>
        <w:t>,</w:t>
      </w:r>
      <w:r w:rsidRPr="00134AA6">
        <w:rPr>
          <w:rFonts w:eastAsia="Times New Roman" w:cs="Times New Roman"/>
          <w:szCs w:val="24"/>
        </w:rPr>
        <w:t xml:space="preserve"> ξε</w:t>
      </w:r>
      <w:r w:rsidRPr="00134AA6">
        <w:rPr>
          <w:rFonts w:eastAsia="Times New Roman" w:cs="Times New Roman"/>
          <w:szCs w:val="24"/>
        </w:rPr>
        <w:t>κινώντας από την αρχή</w:t>
      </w:r>
      <w:r>
        <w:rPr>
          <w:rFonts w:eastAsia="Times New Roman" w:cs="Times New Roman"/>
          <w:szCs w:val="24"/>
        </w:rPr>
        <w:t xml:space="preserve">, ότι η διαφορά μας με τους </w:t>
      </w:r>
      <w:r w:rsidRPr="00134AA6">
        <w:rPr>
          <w:rFonts w:eastAsia="Times New Roman" w:cs="Times New Roman"/>
          <w:szCs w:val="24"/>
        </w:rPr>
        <w:t xml:space="preserve">βόρειους γείτονές μας για την ονομασία τους ταλαιπώρησε τη χώρα </w:t>
      </w:r>
      <w:r>
        <w:rPr>
          <w:rFonts w:eastAsia="Times New Roman" w:cs="Times New Roman"/>
          <w:szCs w:val="24"/>
        </w:rPr>
        <w:t>μας,</w:t>
      </w:r>
      <w:r w:rsidRPr="00134AA6">
        <w:rPr>
          <w:rFonts w:eastAsia="Times New Roman" w:cs="Times New Roman"/>
          <w:szCs w:val="24"/>
        </w:rPr>
        <w:t xml:space="preserve"> ταλαιπώρησε </w:t>
      </w:r>
      <w:r>
        <w:rPr>
          <w:rFonts w:eastAsia="Times New Roman" w:cs="Times New Roman"/>
          <w:szCs w:val="24"/>
        </w:rPr>
        <w:t xml:space="preserve">και τους γείτονές μας, ταλαιπώρησε τα Βαλκάνια, τη </w:t>
      </w:r>
      <w:r w:rsidRPr="00134AA6">
        <w:rPr>
          <w:rFonts w:eastAsia="Times New Roman" w:cs="Times New Roman"/>
          <w:szCs w:val="24"/>
        </w:rPr>
        <w:t xml:space="preserve">διεθνή κοινότητα για τρεις δεκαετίες και μας </w:t>
      </w:r>
      <w:r>
        <w:rPr>
          <w:rFonts w:eastAsia="Times New Roman" w:cs="Times New Roman"/>
          <w:szCs w:val="24"/>
        </w:rPr>
        <w:t>στέρησε όλα αυτά τα χρόνια ένα</w:t>
      </w:r>
      <w:r>
        <w:rPr>
          <w:rFonts w:eastAsia="Times New Roman" w:cs="Times New Roman"/>
          <w:szCs w:val="24"/>
        </w:rPr>
        <w:t xml:space="preserve"> </w:t>
      </w:r>
      <w:r w:rsidRPr="00134AA6">
        <w:rPr>
          <w:rFonts w:eastAsia="Times New Roman" w:cs="Times New Roman"/>
          <w:szCs w:val="24"/>
        </w:rPr>
        <w:t>κρίσιμο διπλωματικό κεφάλαιο</w:t>
      </w:r>
      <w:r>
        <w:rPr>
          <w:rFonts w:eastAsia="Times New Roman" w:cs="Times New Roman"/>
          <w:szCs w:val="24"/>
        </w:rPr>
        <w:t xml:space="preserve">, που μας απέσπασε πολλές φορές από τους πραγματικούς </w:t>
      </w:r>
      <w:r w:rsidRPr="00134AA6">
        <w:rPr>
          <w:rFonts w:eastAsia="Times New Roman" w:cs="Times New Roman"/>
          <w:szCs w:val="24"/>
        </w:rPr>
        <w:t xml:space="preserve">κινδύνους που αντιμετωπίζει η χώρα και </w:t>
      </w:r>
      <w:r>
        <w:rPr>
          <w:rFonts w:eastAsia="Times New Roman" w:cs="Times New Roman"/>
          <w:szCs w:val="24"/>
        </w:rPr>
        <w:t xml:space="preserve">οι </w:t>
      </w:r>
      <w:r w:rsidRPr="00134AA6">
        <w:rPr>
          <w:rFonts w:eastAsia="Times New Roman" w:cs="Times New Roman"/>
          <w:szCs w:val="24"/>
        </w:rPr>
        <w:t xml:space="preserve">οποίοι </w:t>
      </w:r>
      <w:r>
        <w:rPr>
          <w:rFonts w:eastAsia="Times New Roman" w:cs="Times New Roman"/>
          <w:szCs w:val="24"/>
        </w:rPr>
        <w:t>-</w:t>
      </w:r>
      <w:r w:rsidRPr="00134AA6">
        <w:rPr>
          <w:rFonts w:eastAsia="Times New Roman" w:cs="Times New Roman"/>
          <w:szCs w:val="24"/>
        </w:rPr>
        <w:t>μη</w:t>
      </w:r>
      <w:r>
        <w:rPr>
          <w:rFonts w:eastAsia="Times New Roman" w:cs="Times New Roman"/>
          <w:szCs w:val="24"/>
        </w:rPr>
        <w:t>ν</w:t>
      </w:r>
      <w:r w:rsidRPr="00134AA6">
        <w:rPr>
          <w:rFonts w:eastAsia="Times New Roman" w:cs="Times New Roman"/>
          <w:szCs w:val="24"/>
        </w:rPr>
        <w:t xml:space="preserve"> γελιόμαστε</w:t>
      </w:r>
      <w:r>
        <w:rPr>
          <w:rFonts w:eastAsia="Times New Roman" w:cs="Times New Roman"/>
          <w:szCs w:val="24"/>
        </w:rPr>
        <w:t>-</w:t>
      </w:r>
      <w:r w:rsidRPr="00134AA6">
        <w:rPr>
          <w:rFonts w:eastAsia="Times New Roman" w:cs="Times New Roman"/>
          <w:szCs w:val="24"/>
        </w:rPr>
        <w:t xml:space="preserve"> δεν βρίσκονται στα βόρεια</w:t>
      </w:r>
      <w:r>
        <w:rPr>
          <w:rFonts w:eastAsia="Times New Roman" w:cs="Times New Roman"/>
          <w:szCs w:val="24"/>
        </w:rPr>
        <w:t xml:space="preserve">, αλλά στα ανατολικά σύνορά μας. </w:t>
      </w:r>
    </w:p>
    <w:p w14:paraId="2ED8BE8F" w14:textId="77777777" w:rsidR="00C647AD" w:rsidRDefault="00D506E1">
      <w:pPr>
        <w:spacing w:after="0" w:line="600" w:lineRule="auto"/>
        <w:ind w:firstLine="720"/>
        <w:jc w:val="both"/>
        <w:rPr>
          <w:rFonts w:eastAsia="Times New Roman" w:cs="Times New Roman"/>
          <w:szCs w:val="24"/>
        </w:rPr>
      </w:pPr>
      <w:r w:rsidRPr="00134AA6">
        <w:rPr>
          <w:rFonts w:eastAsia="Times New Roman" w:cs="Times New Roman"/>
          <w:szCs w:val="24"/>
        </w:rPr>
        <w:t xml:space="preserve">Η αλήθεια </w:t>
      </w:r>
      <w:r>
        <w:rPr>
          <w:rFonts w:eastAsia="Times New Roman" w:cs="Times New Roman"/>
          <w:szCs w:val="24"/>
        </w:rPr>
        <w:t xml:space="preserve">είναι ότι η αδράνεια, η ατολμία, η </w:t>
      </w:r>
      <w:r w:rsidRPr="00134AA6">
        <w:rPr>
          <w:rFonts w:eastAsia="Times New Roman" w:cs="Times New Roman"/>
          <w:szCs w:val="24"/>
        </w:rPr>
        <w:t>ανα</w:t>
      </w:r>
      <w:r w:rsidRPr="00134AA6">
        <w:rPr>
          <w:rFonts w:eastAsia="Times New Roman" w:cs="Times New Roman"/>
          <w:szCs w:val="24"/>
        </w:rPr>
        <w:t xml:space="preserve">βλητικότητα που είχε γίνει δόγμα </w:t>
      </w:r>
      <w:r>
        <w:rPr>
          <w:rFonts w:eastAsia="Times New Roman" w:cs="Times New Roman"/>
          <w:szCs w:val="24"/>
        </w:rPr>
        <w:t xml:space="preserve">εξωτερικής πολιτικής </w:t>
      </w:r>
      <w:r w:rsidRPr="00134AA6">
        <w:rPr>
          <w:rFonts w:eastAsia="Times New Roman" w:cs="Times New Roman"/>
          <w:szCs w:val="24"/>
        </w:rPr>
        <w:t xml:space="preserve">για χρόνια είχε </w:t>
      </w:r>
      <w:r>
        <w:rPr>
          <w:rFonts w:eastAsia="Times New Roman" w:cs="Times New Roman"/>
          <w:szCs w:val="24"/>
        </w:rPr>
        <w:t xml:space="preserve">ως </w:t>
      </w:r>
      <w:r w:rsidRPr="00134AA6">
        <w:rPr>
          <w:rFonts w:eastAsia="Times New Roman" w:cs="Times New Roman"/>
          <w:szCs w:val="24"/>
        </w:rPr>
        <w:t xml:space="preserve">αποτέλεσμα </w:t>
      </w:r>
      <w:r>
        <w:rPr>
          <w:rFonts w:eastAsia="Times New Roman" w:cs="Times New Roman"/>
          <w:szCs w:val="24"/>
        </w:rPr>
        <w:t>-</w:t>
      </w:r>
      <w:r w:rsidRPr="00134AA6">
        <w:rPr>
          <w:rFonts w:eastAsia="Times New Roman" w:cs="Times New Roman"/>
          <w:szCs w:val="24"/>
        </w:rPr>
        <w:t>και συνεχίζει</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 xml:space="preserve">συνεχείς, </w:t>
      </w:r>
      <w:r w:rsidRPr="00134AA6">
        <w:rPr>
          <w:rFonts w:eastAsia="Times New Roman" w:cs="Times New Roman"/>
          <w:szCs w:val="24"/>
        </w:rPr>
        <w:t>διαρκ</w:t>
      </w:r>
      <w:r>
        <w:rPr>
          <w:rFonts w:eastAsia="Times New Roman" w:cs="Times New Roman"/>
          <w:szCs w:val="24"/>
        </w:rPr>
        <w:t>είς διπλωματικές ήττες από την ε</w:t>
      </w:r>
      <w:r w:rsidRPr="00134AA6">
        <w:rPr>
          <w:rFonts w:eastAsia="Times New Roman" w:cs="Times New Roman"/>
          <w:szCs w:val="24"/>
        </w:rPr>
        <w:t>λληνική πλευρά</w:t>
      </w:r>
      <w:r>
        <w:rPr>
          <w:rFonts w:eastAsia="Times New Roman" w:cs="Times New Roman"/>
          <w:szCs w:val="24"/>
        </w:rPr>
        <w:t xml:space="preserve"> και εν τέλει, την αναγνώριση</w:t>
      </w:r>
      <w:r w:rsidRPr="00134AA6">
        <w:rPr>
          <w:rFonts w:eastAsia="Times New Roman" w:cs="Times New Roman"/>
          <w:szCs w:val="24"/>
        </w:rPr>
        <w:t xml:space="preserve"> των γειτόνων μας </w:t>
      </w:r>
      <w:r>
        <w:rPr>
          <w:rFonts w:eastAsia="Times New Roman" w:cs="Times New Roman"/>
          <w:szCs w:val="24"/>
        </w:rPr>
        <w:t xml:space="preserve">με τη συνταγματική τους </w:t>
      </w:r>
      <w:r w:rsidRPr="00134AA6">
        <w:rPr>
          <w:rFonts w:eastAsia="Times New Roman" w:cs="Times New Roman"/>
          <w:szCs w:val="24"/>
        </w:rPr>
        <w:t xml:space="preserve">ονομασία από </w:t>
      </w:r>
      <w:r>
        <w:rPr>
          <w:rFonts w:eastAsia="Times New Roman" w:cs="Times New Roman"/>
          <w:szCs w:val="24"/>
        </w:rPr>
        <w:t>περισσότερε</w:t>
      </w:r>
      <w:r>
        <w:rPr>
          <w:rFonts w:eastAsia="Times New Roman" w:cs="Times New Roman"/>
          <w:szCs w:val="24"/>
        </w:rPr>
        <w:t xml:space="preserve">ς από εκατόν τριάντα χώρες </w:t>
      </w:r>
      <w:r w:rsidRPr="00134AA6">
        <w:rPr>
          <w:rFonts w:eastAsia="Times New Roman" w:cs="Times New Roman"/>
          <w:szCs w:val="24"/>
        </w:rPr>
        <w:t>σε όλο</w:t>
      </w:r>
      <w:r>
        <w:rPr>
          <w:rFonts w:eastAsia="Times New Roman" w:cs="Times New Roman"/>
          <w:szCs w:val="24"/>
        </w:rPr>
        <w:t>ν</w:t>
      </w:r>
      <w:r w:rsidRPr="00134AA6">
        <w:rPr>
          <w:rFonts w:eastAsia="Times New Roman" w:cs="Times New Roman"/>
          <w:szCs w:val="24"/>
        </w:rPr>
        <w:t xml:space="preserve"> τον κόσμο</w:t>
      </w:r>
      <w:r>
        <w:rPr>
          <w:rFonts w:eastAsia="Times New Roman" w:cs="Times New Roman"/>
          <w:szCs w:val="24"/>
        </w:rPr>
        <w:t>,</w:t>
      </w:r>
      <w:r w:rsidRPr="00134AA6">
        <w:rPr>
          <w:rFonts w:eastAsia="Times New Roman" w:cs="Times New Roman"/>
          <w:szCs w:val="24"/>
        </w:rPr>
        <w:t xml:space="preserve"> μεταξύ των οποίων οι μεγαλύτερες</w:t>
      </w:r>
      <w:r>
        <w:rPr>
          <w:rFonts w:eastAsia="Times New Roman" w:cs="Times New Roman"/>
          <w:szCs w:val="24"/>
        </w:rPr>
        <w:t>, οι</w:t>
      </w:r>
      <w:r w:rsidRPr="00134AA6">
        <w:rPr>
          <w:rFonts w:eastAsia="Times New Roman" w:cs="Times New Roman"/>
          <w:szCs w:val="24"/>
        </w:rPr>
        <w:t xml:space="preserve"> σημαντικότερες</w:t>
      </w:r>
      <w:r>
        <w:rPr>
          <w:rFonts w:eastAsia="Times New Roman" w:cs="Times New Roman"/>
          <w:szCs w:val="24"/>
        </w:rPr>
        <w:t>, οι</w:t>
      </w:r>
      <w:r w:rsidRPr="00134AA6">
        <w:rPr>
          <w:rFonts w:eastAsia="Times New Roman" w:cs="Times New Roman"/>
          <w:szCs w:val="24"/>
        </w:rPr>
        <w:t xml:space="preserve"> Ηνωμένες Πολιτείες</w:t>
      </w:r>
      <w:r>
        <w:rPr>
          <w:rFonts w:eastAsia="Times New Roman" w:cs="Times New Roman"/>
          <w:szCs w:val="24"/>
        </w:rPr>
        <w:t>,</w:t>
      </w:r>
      <w:r w:rsidRPr="00134AA6">
        <w:rPr>
          <w:rFonts w:eastAsia="Times New Roman" w:cs="Times New Roman"/>
          <w:szCs w:val="24"/>
        </w:rPr>
        <w:t xml:space="preserve"> η Ρωσία</w:t>
      </w:r>
      <w:r>
        <w:rPr>
          <w:rFonts w:eastAsia="Times New Roman" w:cs="Times New Roman"/>
          <w:szCs w:val="24"/>
        </w:rPr>
        <w:t>,</w:t>
      </w:r>
      <w:r w:rsidRPr="00134AA6">
        <w:rPr>
          <w:rFonts w:eastAsia="Times New Roman" w:cs="Times New Roman"/>
          <w:szCs w:val="24"/>
        </w:rPr>
        <w:t xml:space="preserve"> η Κίνα</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Και η αλήθεια είναι ότι α</w:t>
      </w:r>
      <w:r w:rsidRPr="00134AA6">
        <w:rPr>
          <w:rFonts w:eastAsia="Times New Roman" w:cs="Times New Roman"/>
          <w:szCs w:val="24"/>
        </w:rPr>
        <w:t xml:space="preserve">κόμη και χώρες που επισήμως </w:t>
      </w:r>
      <w:r>
        <w:rPr>
          <w:rFonts w:eastAsia="Times New Roman" w:cs="Times New Roman"/>
          <w:szCs w:val="24"/>
        </w:rPr>
        <w:t xml:space="preserve">δεν αναγνωρίζουν τη </w:t>
      </w:r>
      <w:r w:rsidRPr="00134AA6">
        <w:rPr>
          <w:rFonts w:eastAsia="Times New Roman" w:cs="Times New Roman"/>
          <w:szCs w:val="24"/>
        </w:rPr>
        <w:t xml:space="preserve">γείτονα </w:t>
      </w:r>
      <w:r>
        <w:rPr>
          <w:rFonts w:eastAsia="Times New Roman" w:cs="Times New Roman"/>
          <w:szCs w:val="24"/>
        </w:rPr>
        <w:t xml:space="preserve">με τη συνταγματική τους ονομασία, το σύνολο του Τύπου, </w:t>
      </w:r>
      <w:r w:rsidRPr="00134AA6">
        <w:rPr>
          <w:rFonts w:eastAsia="Times New Roman" w:cs="Times New Roman"/>
          <w:szCs w:val="24"/>
        </w:rPr>
        <w:t>το σύνολο της κοινής γνώμης</w:t>
      </w:r>
      <w:r>
        <w:rPr>
          <w:rFonts w:eastAsia="Times New Roman" w:cs="Times New Roman"/>
          <w:szCs w:val="24"/>
        </w:rPr>
        <w:t>, την αποκαλούν «Μακεδονία» χ</w:t>
      </w:r>
      <w:r w:rsidRPr="00134AA6">
        <w:rPr>
          <w:rFonts w:eastAsia="Times New Roman" w:cs="Times New Roman"/>
          <w:szCs w:val="24"/>
        </w:rPr>
        <w:t>ωρίς άλλο προσδιορισμό</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 xml:space="preserve">Το γνωρίζετε καλά αυτό. </w:t>
      </w:r>
      <w:r w:rsidRPr="00134AA6">
        <w:rPr>
          <w:rFonts w:eastAsia="Times New Roman" w:cs="Times New Roman"/>
          <w:szCs w:val="24"/>
        </w:rPr>
        <w:t xml:space="preserve">Ακόμα </w:t>
      </w:r>
      <w:r>
        <w:rPr>
          <w:rFonts w:eastAsia="Times New Roman" w:cs="Times New Roman"/>
          <w:szCs w:val="24"/>
        </w:rPr>
        <w:t xml:space="preserve">και ο κ. </w:t>
      </w:r>
      <w:r w:rsidRPr="00134AA6">
        <w:rPr>
          <w:rFonts w:eastAsia="Times New Roman" w:cs="Times New Roman"/>
          <w:szCs w:val="24"/>
        </w:rPr>
        <w:t xml:space="preserve">Γεωργιάδης έτρεχε να σβήσει το </w:t>
      </w:r>
      <w:r>
        <w:rPr>
          <w:rFonts w:eastAsia="Times New Roman" w:cs="Times New Roman"/>
          <w:szCs w:val="24"/>
        </w:rPr>
        <w:t>«</w:t>
      </w:r>
      <w:r w:rsidRPr="00134AA6">
        <w:rPr>
          <w:rFonts w:eastAsia="Times New Roman" w:cs="Times New Roman"/>
          <w:szCs w:val="24"/>
          <w:lang w:val="en-US"/>
        </w:rPr>
        <w:t>Macedonian</w:t>
      </w:r>
      <w:r>
        <w:rPr>
          <w:rFonts w:eastAsia="Times New Roman" w:cs="Times New Roman"/>
          <w:szCs w:val="24"/>
        </w:rPr>
        <w:t>»</w:t>
      </w:r>
      <w:r w:rsidRPr="00134AA6">
        <w:rPr>
          <w:rFonts w:eastAsia="Times New Roman" w:cs="Times New Roman"/>
          <w:szCs w:val="24"/>
        </w:rPr>
        <w:t xml:space="preserve"> από ένα </w:t>
      </w:r>
      <w:r w:rsidRPr="00134AA6">
        <w:rPr>
          <w:rFonts w:eastAsia="Times New Roman" w:cs="Times New Roman"/>
          <w:szCs w:val="24"/>
          <w:lang w:val="en-US"/>
        </w:rPr>
        <w:t>site</w:t>
      </w:r>
      <w:r>
        <w:rPr>
          <w:rFonts w:eastAsia="Times New Roman" w:cs="Times New Roman"/>
          <w:szCs w:val="24"/>
        </w:rPr>
        <w:t xml:space="preserve">, </w:t>
      </w:r>
      <w:r w:rsidRPr="00134AA6">
        <w:rPr>
          <w:rFonts w:eastAsia="Times New Roman" w:cs="Times New Roman"/>
          <w:szCs w:val="24"/>
        </w:rPr>
        <w:t>το οποίο</w:t>
      </w:r>
      <w:r>
        <w:rPr>
          <w:rFonts w:eastAsia="Times New Roman" w:cs="Times New Roman"/>
          <w:szCs w:val="24"/>
        </w:rPr>
        <w:t xml:space="preserve"> ο ίδιος διαχειρ</w:t>
      </w:r>
      <w:r>
        <w:rPr>
          <w:rFonts w:eastAsia="Times New Roman" w:cs="Times New Roman"/>
          <w:szCs w:val="24"/>
        </w:rPr>
        <w:t xml:space="preserve">ίζεται. </w:t>
      </w:r>
    </w:p>
    <w:p w14:paraId="2ED8BE90" w14:textId="77777777" w:rsidR="00C647AD" w:rsidRDefault="00D506E1">
      <w:pPr>
        <w:spacing w:after="0" w:line="600" w:lineRule="auto"/>
        <w:ind w:firstLine="720"/>
        <w:jc w:val="both"/>
        <w:rPr>
          <w:rFonts w:eastAsia="Times New Roman" w:cs="Times New Roman"/>
          <w:szCs w:val="24"/>
        </w:rPr>
      </w:pPr>
      <w:r w:rsidRPr="00134AA6">
        <w:rPr>
          <w:rFonts w:eastAsia="Times New Roman" w:cs="Times New Roman"/>
          <w:szCs w:val="24"/>
        </w:rPr>
        <w:t>Η αλήθεια</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επίσης,</w:t>
      </w:r>
      <w:r w:rsidRPr="00134AA6">
        <w:rPr>
          <w:rFonts w:eastAsia="Times New Roman" w:cs="Times New Roman"/>
          <w:szCs w:val="24"/>
        </w:rPr>
        <w:t xml:space="preserve"> είναι ότι αυτή η αδράνεια δεν είχε τελικά ως αποτέλεσμα να χάσουμε </w:t>
      </w:r>
      <w:r>
        <w:rPr>
          <w:rFonts w:eastAsia="Times New Roman" w:cs="Times New Roman"/>
          <w:szCs w:val="24"/>
        </w:rPr>
        <w:t xml:space="preserve">το όνομα «Μακεδονία», αφού σε οποιονδήποτε </w:t>
      </w:r>
      <w:r w:rsidRPr="00134AA6">
        <w:rPr>
          <w:rFonts w:eastAsia="Times New Roman" w:cs="Times New Roman"/>
          <w:szCs w:val="24"/>
        </w:rPr>
        <w:t>διαδικτυακό τόπο</w:t>
      </w:r>
      <w:r>
        <w:rPr>
          <w:rFonts w:eastAsia="Times New Roman" w:cs="Times New Roman"/>
          <w:szCs w:val="24"/>
        </w:rPr>
        <w:t>, εάν</w:t>
      </w:r>
      <w:r w:rsidRPr="00134AA6">
        <w:rPr>
          <w:rFonts w:eastAsia="Times New Roman" w:cs="Times New Roman"/>
          <w:szCs w:val="24"/>
        </w:rPr>
        <w:t xml:space="preserve"> ανατρέξει κανείς σήμερα στο εν λόγω λήμμα</w:t>
      </w:r>
      <w:r>
        <w:rPr>
          <w:rFonts w:eastAsia="Times New Roman" w:cs="Times New Roman"/>
          <w:szCs w:val="24"/>
        </w:rPr>
        <w:t>,</w:t>
      </w:r>
      <w:r w:rsidRPr="00134AA6">
        <w:rPr>
          <w:rFonts w:eastAsia="Times New Roman" w:cs="Times New Roman"/>
          <w:szCs w:val="24"/>
        </w:rPr>
        <w:t xml:space="preserve"> δυστυχώς</w:t>
      </w:r>
      <w:r>
        <w:rPr>
          <w:rFonts w:eastAsia="Times New Roman" w:cs="Times New Roman"/>
          <w:szCs w:val="24"/>
        </w:rPr>
        <w:t xml:space="preserve"> δεν θα βρει τη δική μας κουλτούρα ή</w:t>
      </w:r>
      <w:r w:rsidRPr="00134AA6">
        <w:rPr>
          <w:rFonts w:eastAsia="Times New Roman" w:cs="Times New Roman"/>
          <w:szCs w:val="24"/>
        </w:rPr>
        <w:t xml:space="preserve"> παράδοση</w:t>
      </w:r>
      <w:r>
        <w:rPr>
          <w:rFonts w:eastAsia="Times New Roman" w:cs="Times New Roman"/>
          <w:szCs w:val="24"/>
        </w:rPr>
        <w:t>,</w:t>
      </w:r>
      <w:r w:rsidRPr="00134AA6">
        <w:rPr>
          <w:rFonts w:eastAsia="Times New Roman" w:cs="Times New Roman"/>
          <w:szCs w:val="24"/>
        </w:rPr>
        <w:t xml:space="preserve"> το</w:t>
      </w:r>
      <w:r>
        <w:rPr>
          <w:rFonts w:eastAsia="Times New Roman" w:cs="Times New Roman"/>
          <w:szCs w:val="24"/>
        </w:rPr>
        <w:t>ν</w:t>
      </w:r>
      <w:r w:rsidRPr="00134AA6">
        <w:rPr>
          <w:rFonts w:eastAsia="Times New Roman" w:cs="Times New Roman"/>
          <w:szCs w:val="24"/>
        </w:rPr>
        <w:t xml:space="preserve"> Λευκό Πύργο</w:t>
      </w:r>
      <w:r>
        <w:rPr>
          <w:rFonts w:eastAsia="Times New Roman" w:cs="Times New Roman"/>
          <w:szCs w:val="24"/>
        </w:rPr>
        <w:t>, αλλά θα δει τα</w:t>
      </w:r>
      <w:r w:rsidRPr="00134AA6">
        <w:rPr>
          <w:rFonts w:eastAsia="Times New Roman" w:cs="Times New Roman"/>
          <w:szCs w:val="24"/>
        </w:rPr>
        <w:t xml:space="preserve"> </w:t>
      </w:r>
      <w:r>
        <w:rPr>
          <w:rFonts w:eastAsia="Times New Roman" w:cs="Times New Roman"/>
          <w:szCs w:val="24"/>
        </w:rPr>
        <w:t xml:space="preserve">Σκόπια. </w:t>
      </w:r>
      <w:r w:rsidRPr="00134AA6">
        <w:rPr>
          <w:rFonts w:eastAsia="Times New Roman" w:cs="Times New Roman"/>
          <w:szCs w:val="24"/>
        </w:rPr>
        <w:t>Αυτή είναι η αλήθεια</w:t>
      </w:r>
      <w:r>
        <w:rPr>
          <w:rFonts w:eastAsia="Times New Roman" w:cs="Times New Roman"/>
          <w:szCs w:val="24"/>
        </w:rPr>
        <w:t>.</w:t>
      </w:r>
    </w:p>
    <w:p w14:paraId="2ED8BE9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Όμως, δεν </w:t>
      </w:r>
      <w:r w:rsidRPr="00134AA6">
        <w:rPr>
          <w:rFonts w:eastAsia="Times New Roman" w:cs="Times New Roman"/>
          <w:szCs w:val="24"/>
        </w:rPr>
        <w:t>χάσαμε εξαιτίας της αδράνειας μόνο το όνομα</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 xml:space="preserve">Κινδυνεύαμε να χάσουμε και ένα μεγάλο </w:t>
      </w:r>
      <w:r w:rsidRPr="00134AA6">
        <w:rPr>
          <w:rFonts w:eastAsia="Times New Roman" w:cs="Times New Roman"/>
          <w:szCs w:val="24"/>
        </w:rPr>
        <w:t xml:space="preserve">κομμάτι </w:t>
      </w:r>
      <w:r>
        <w:rPr>
          <w:rFonts w:eastAsia="Times New Roman" w:cs="Times New Roman"/>
          <w:szCs w:val="24"/>
        </w:rPr>
        <w:t xml:space="preserve">της ιστορίας μας, αφού η </w:t>
      </w:r>
      <w:r w:rsidRPr="00134AA6">
        <w:rPr>
          <w:rFonts w:eastAsia="Times New Roman" w:cs="Times New Roman"/>
          <w:szCs w:val="24"/>
        </w:rPr>
        <w:t xml:space="preserve">επικράτηση εθνικιστών </w:t>
      </w:r>
      <w:r>
        <w:rPr>
          <w:rFonts w:eastAsia="Times New Roman" w:cs="Times New Roman"/>
          <w:szCs w:val="24"/>
        </w:rPr>
        <w:t xml:space="preserve">στη βόρεια γείτονά μας, του </w:t>
      </w:r>
      <w:r>
        <w:rPr>
          <w:rFonts w:eastAsia="Times New Roman" w:cs="Times New Roman"/>
          <w:szCs w:val="24"/>
          <w:lang w:val="en-US"/>
        </w:rPr>
        <w:t>VMRO</w:t>
      </w:r>
      <w:r>
        <w:rPr>
          <w:rFonts w:eastAsia="Times New Roman" w:cs="Times New Roman"/>
          <w:szCs w:val="24"/>
        </w:rPr>
        <w:t>,</w:t>
      </w:r>
      <w:r w:rsidRPr="004E2ACF">
        <w:rPr>
          <w:rFonts w:eastAsia="Times New Roman" w:cs="Times New Roman"/>
          <w:szCs w:val="24"/>
        </w:rPr>
        <w:t xml:space="preserve"> </w:t>
      </w:r>
      <w:r w:rsidRPr="00134AA6">
        <w:rPr>
          <w:rFonts w:eastAsia="Times New Roman" w:cs="Times New Roman"/>
          <w:szCs w:val="24"/>
        </w:rPr>
        <w:t>για πάρα π</w:t>
      </w:r>
      <w:r w:rsidRPr="00134AA6">
        <w:rPr>
          <w:rFonts w:eastAsia="Times New Roman" w:cs="Times New Roman"/>
          <w:szCs w:val="24"/>
        </w:rPr>
        <w:t>ολλά χρόνια τους είχε οδηγεί</w:t>
      </w:r>
      <w:r w:rsidRPr="004E2ACF">
        <w:rPr>
          <w:rFonts w:eastAsia="Times New Roman" w:cs="Times New Roman"/>
          <w:szCs w:val="24"/>
        </w:rPr>
        <w:t xml:space="preserve"> </w:t>
      </w:r>
      <w:r>
        <w:rPr>
          <w:rFonts w:eastAsia="Times New Roman" w:cs="Times New Roman"/>
          <w:szCs w:val="24"/>
        </w:rPr>
        <w:t xml:space="preserve">σε έναν πρωτοφανή </w:t>
      </w:r>
      <w:r w:rsidRPr="00134AA6">
        <w:rPr>
          <w:rFonts w:eastAsia="Times New Roman" w:cs="Times New Roman"/>
          <w:szCs w:val="24"/>
        </w:rPr>
        <w:t xml:space="preserve">παροξυσμό </w:t>
      </w:r>
      <w:r>
        <w:rPr>
          <w:rFonts w:eastAsia="Times New Roman" w:cs="Times New Roman"/>
          <w:szCs w:val="24"/>
        </w:rPr>
        <w:t xml:space="preserve">παραχάραξης και σφετερισμού </w:t>
      </w:r>
      <w:r w:rsidRPr="00134AA6">
        <w:rPr>
          <w:rFonts w:eastAsia="Times New Roman" w:cs="Times New Roman"/>
          <w:szCs w:val="24"/>
        </w:rPr>
        <w:t>της ιστορίας</w:t>
      </w:r>
      <w:r>
        <w:rPr>
          <w:rFonts w:eastAsia="Times New Roman" w:cs="Times New Roman"/>
          <w:szCs w:val="24"/>
        </w:rPr>
        <w:t>,</w:t>
      </w:r>
      <w:r w:rsidRPr="00134AA6">
        <w:rPr>
          <w:rFonts w:eastAsia="Times New Roman" w:cs="Times New Roman"/>
          <w:szCs w:val="24"/>
        </w:rPr>
        <w:t xml:space="preserve"> της πολιτισμικής κληρονομιάς και </w:t>
      </w:r>
      <w:r>
        <w:rPr>
          <w:rFonts w:eastAsia="Times New Roman" w:cs="Times New Roman"/>
          <w:szCs w:val="24"/>
        </w:rPr>
        <w:t xml:space="preserve">των συμβόλων της </w:t>
      </w:r>
      <w:r w:rsidRPr="00134AA6">
        <w:rPr>
          <w:rFonts w:eastAsia="Times New Roman" w:cs="Times New Roman"/>
          <w:szCs w:val="24"/>
        </w:rPr>
        <w:t>Μακεδονίας</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 xml:space="preserve">που αποτελούσε </w:t>
      </w:r>
      <w:r w:rsidRPr="00134AA6">
        <w:rPr>
          <w:rFonts w:eastAsia="Times New Roman" w:cs="Times New Roman"/>
          <w:szCs w:val="24"/>
        </w:rPr>
        <w:t>και αποτελεί ισ</w:t>
      </w:r>
      <w:r>
        <w:rPr>
          <w:rFonts w:eastAsia="Times New Roman" w:cs="Times New Roman"/>
          <w:szCs w:val="24"/>
        </w:rPr>
        <w:t>τορικά αναπόσπαστο κομμάτι της αρχαίας ε</w:t>
      </w:r>
      <w:r w:rsidRPr="00134AA6">
        <w:rPr>
          <w:rFonts w:eastAsia="Times New Roman" w:cs="Times New Roman"/>
          <w:szCs w:val="24"/>
        </w:rPr>
        <w:t>λληνικής κληρονομιάς</w:t>
      </w:r>
      <w:r>
        <w:rPr>
          <w:rFonts w:eastAsia="Times New Roman" w:cs="Times New Roman"/>
          <w:szCs w:val="24"/>
        </w:rPr>
        <w:t>.</w:t>
      </w:r>
    </w:p>
    <w:p w14:paraId="2ED8BE92" w14:textId="77777777" w:rsidR="00C647AD" w:rsidRDefault="00D506E1">
      <w:pPr>
        <w:spacing w:after="0" w:line="600" w:lineRule="auto"/>
        <w:ind w:firstLine="720"/>
        <w:jc w:val="both"/>
        <w:rPr>
          <w:rFonts w:eastAsia="Times New Roman" w:cs="Times New Roman"/>
          <w:szCs w:val="24"/>
        </w:rPr>
      </w:pPr>
      <w:r w:rsidRPr="00134AA6">
        <w:rPr>
          <w:rFonts w:eastAsia="Times New Roman" w:cs="Times New Roman"/>
          <w:szCs w:val="24"/>
        </w:rPr>
        <w:t xml:space="preserve">Η </w:t>
      </w:r>
      <w:r w:rsidRPr="00134AA6">
        <w:rPr>
          <w:rFonts w:eastAsia="Times New Roman" w:cs="Times New Roman"/>
          <w:szCs w:val="24"/>
        </w:rPr>
        <w:t>αλήθεια</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επίσης,</w:t>
      </w:r>
      <w:r w:rsidRPr="00134AA6">
        <w:rPr>
          <w:rFonts w:eastAsia="Times New Roman" w:cs="Times New Roman"/>
          <w:szCs w:val="24"/>
        </w:rPr>
        <w:t xml:space="preserve"> είναι </w:t>
      </w:r>
      <w:r>
        <w:rPr>
          <w:rFonts w:eastAsia="Times New Roman" w:cs="Times New Roman"/>
          <w:szCs w:val="24"/>
        </w:rPr>
        <w:t xml:space="preserve">ότι και </w:t>
      </w:r>
      <w:r w:rsidRPr="00134AA6">
        <w:rPr>
          <w:rFonts w:eastAsia="Times New Roman" w:cs="Times New Roman"/>
          <w:szCs w:val="24"/>
        </w:rPr>
        <w:t>στην Ελλάδα επικράτησε στις αρχές της δεκαετίας του</w:t>
      </w:r>
      <w:r>
        <w:rPr>
          <w:rFonts w:eastAsia="Times New Roman" w:cs="Times New Roman"/>
          <w:szCs w:val="24"/>
        </w:rPr>
        <w:t xml:space="preserve"> ’</w:t>
      </w:r>
      <w:r w:rsidRPr="00134AA6">
        <w:rPr>
          <w:rFonts w:eastAsia="Times New Roman" w:cs="Times New Roman"/>
          <w:szCs w:val="24"/>
        </w:rPr>
        <w:t xml:space="preserve">90 </w:t>
      </w:r>
      <w:r>
        <w:rPr>
          <w:rFonts w:eastAsia="Times New Roman" w:cs="Times New Roman"/>
          <w:szCs w:val="24"/>
        </w:rPr>
        <w:t xml:space="preserve">εθνικιστικός παροξυσμός, </w:t>
      </w:r>
      <w:r w:rsidRPr="00134AA6">
        <w:rPr>
          <w:rFonts w:eastAsia="Times New Roman" w:cs="Times New Roman"/>
          <w:szCs w:val="24"/>
        </w:rPr>
        <w:t>που διαμόρφωσε το κλίμα στην κοινή γνώμη</w:t>
      </w:r>
      <w:r>
        <w:rPr>
          <w:rFonts w:eastAsia="Times New Roman" w:cs="Times New Roman"/>
          <w:szCs w:val="24"/>
        </w:rPr>
        <w:t>, δημιουργώντας</w:t>
      </w:r>
      <w:r w:rsidRPr="00134AA6">
        <w:rPr>
          <w:rFonts w:eastAsia="Times New Roman" w:cs="Times New Roman"/>
          <w:szCs w:val="24"/>
        </w:rPr>
        <w:t xml:space="preserve"> </w:t>
      </w:r>
      <w:r>
        <w:rPr>
          <w:rFonts w:eastAsia="Times New Roman" w:cs="Times New Roman"/>
          <w:szCs w:val="24"/>
        </w:rPr>
        <w:t>στη δ</w:t>
      </w:r>
      <w:r w:rsidRPr="00134AA6">
        <w:rPr>
          <w:rFonts w:eastAsia="Times New Roman" w:cs="Times New Roman"/>
          <w:szCs w:val="24"/>
        </w:rPr>
        <w:t>ιεθνή κοινή γνώμη την ε</w:t>
      </w:r>
      <w:r>
        <w:rPr>
          <w:rFonts w:eastAsia="Times New Roman" w:cs="Times New Roman"/>
          <w:szCs w:val="24"/>
        </w:rPr>
        <w:t>ικόνα μιας χώρας φοβικής, χωρίς ε</w:t>
      </w:r>
      <w:r w:rsidRPr="00134AA6">
        <w:rPr>
          <w:rFonts w:eastAsia="Times New Roman" w:cs="Times New Roman"/>
          <w:szCs w:val="24"/>
        </w:rPr>
        <w:t>θνική αυτοπεποίθηση</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με τον</w:t>
      </w:r>
      <w:r>
        <w:rPr>
          <w:rFonts w:eastAsia="Times New Roman" w:cs="Times New Roman"/>
          <w:szCs w:val="24"/>
        </w:rPr>
        <w:t xml:space="preserve"> λαό της </w:t>
      </w:r>
      <w:r w:rsidRPr="00134AA6">
        <w:rPr>
          <w:rFonts w:eastAsia="Times New Roman" w:cs="Times New Roman"/>
          <w:szCs w:val="24"/>
        </w:rPr>
        <w:t xml:space="preserve">χωρίς επίγνωση του μεγαλείου της ιστορίας </w:t>
      </w:r>
      <w:r>
        <w:rPr>
          <w:rFonts w:eastAsia="Times New Roman" w:cs="Times New Roman"/>
          <w:szCs w:val="24"/>
        </w:rPr>
        <w:t>της και,</w:t>
      </w:r>
      <w:r w:rsidRPr="00134AA6">
        <w:rPr>
          <w:rFonts w:eastAsia="Times New Roman" w:cs="Times New Roman"/>
          <w:szCs w:val="24"/>
        </w:rPr>
        <w:t xml:space="preserve"> ως εκ τούτου</w:t>
      </w:r>
      <w:r>
        <w:rPr>
          <w:rFonts w:eastAsia="Times New Roman" w:cs="Times New Roman"/>
          <w:szCs w:val="24"/>
        </w:rPr>
        <w:t xml:space="preserve">, χωρίς αυτοπεποίθηση, αλλά και χωρίς επίγνωση </w:t>
      </w:r>
      <w:r w:rsidRPr="00134AA6">
        <w:rPr>
          <w:rFonts w:eastAsia="Times New Roman" w:cs="Times New Roman"/>
          <w:szCs w:val="24"/>
        </w:rPr>
        <w:t>της σύγχρονης δυναμικής της χώρας</w:t>
      </w:r>
      <w:r>
        <w:rPr>
          <w:rFonts w:eastAsia="Times New Roman" w:cs="Times New Roman"/>
          <w:szCs w:val="24"/>
        </w:rPr>
        <w:t>.</w:t>
      </w:r>
      <w:r w:rsidRPr="00134AA6">
        <w:rPr>
          <w:rFonts w:eastAsia="Times New Roman" w:cs="Times New Roman"/>
          <w:szCs w:val="24"/>
        </w:rPr>
        <w:t xml:space="preserve"> Και την έδειχνε</w:t>
      </w:r>
      <w:r>
        <w:rPr>
          <w:rFonts w:eastAsia="Times New Roman" w:cs="Times New Roman"/>
          <w:szCs w:val="24"/>
        </w:rPr>
        <w:t xml:space="preserve"> ως μία χώρα και έναν λαό που βρίσκεται σε </w:t>
      </w:r>
      <w:r w:rsidRPr="00134AA6">
        <w:rPr>
          <w:rFonts w:eastAsia="Times New Roman" w:cs="Times New Roman"/>
          <w:szCs w:val="24"/>
        </w:rPr>
        <w:t>διαρκή εγρήγορση απέναντι σε μία χώρα που έχ</w:t>
      </w:r>
      <w:r w:rsidRPr="00134AA6">
        <w:rPr>
          <w:rFonts w:eastAsia="Times New Roman" w:cs="Times New Roman"/>
          <w:szCs w:val="24"/>
        </w:rPr>
        <w:t xml:space="preserve">ει το 6% του ΑΕΠ </w:t>
      </w:r>
      <w:r>
        <w:rPr>
          <w:rFonts w:eastAsia="Times New Roman" w:cs="Times New Roman"/>
          <w:szCs w:val="24"/>
        </w:rPr>
        <w:t>της και δύο εκατομμύρια</w:t>
      </w:r>
      <w:r w:rsidRPr="00134AA6">
        <w:rPr>
          <w:rFonts w:eastAsia="Times New Roman" w:cs="Times New Roman"/>
          <w:szCs w:val="24"/>
        </w:rPr>
        <w:t xml:space="preserve"> κατοίκους</w:t>
      </w:r>
      <w:r>
        <w:rPr>
          <w:rFonts w:eastAsia="Times New Roman" w:cs="Times New Roman"/>
          <w:szCs w:val="24"/>
        </w:rPr>
        <w:t>.</w:t>
      </w:r>
    </w:p>
    <w:p w14:paraId="2ED8BE93" w14:textId="77777777" w:rsidR="00C647AD" w:rsidRDefault="00D506E1">
      <w:pPr>
        <w:spacing w:after="0" w:line="600" w:lineRule="auto"/>
        <w:ind w:firstLine="720"/>
        <w:jc w:val="both"/>
        <w:rPr>
          <w:rFonts w:eastAsia="Times New Roman" w:cs="Times New Roman"/>
          <w:szCs w:val="24"/>
        </w:rPr>
      </w:pPr>
      <w:r w:rsidRPr="00134AA6">
        <w:rPr>
          <w:rFonts w:eastAsia="Times New Roman" w:cs="Times New Roman"/>
          <w:szCs w:val="24"/>
        </w:rPr>
        <w:t xml:space="preserve">Αποκορύφωμα αυτού του παροξυσμού υπήρξε </w:t>
      </w:r>
      <w:r>
        <w:rPr>
          <w:rFonts w:eastAsia="Times New Roman" w:cs="Times New Roman"/>
          <w:szCs w:val="24"/>
        </w:rPr>
        <w:t xml:space="preserve">η μαξιμαλιστική θέση που συμφωνήθηκε στο </w:t>
      </w:r>
      <w:r w:rsidRPr="00134AA6">
        <w:rPr>
          <w:rFonts w:eastAsia="Times New Roman" w:cs="Times New Roman"/>
          <w:szCs w:val="24"/>
        </w:rPr>
        <w:t xml:space="preserve">περίφημο </w:t>
      </w:r>
      <w:r>
        <w:rPr>
          <w:rFonts w:eastAsia="Times New Roman" w:cs="Times New Roman"/>
          <w:szCs w:val="24"/>
        </w:rPr>
        <w:t>Συμβούλιο τ</w:t>
      </w:r>
      <w:r w:rsidRPr="00134AA6">
        <w:rPr>
          <w:rFonts w:eastAsia="Times New Roman" w:cs="Times New Roman"/>
          <w:szCs w:val="24"/>
        </w:rPr>
        <w:t xml:space="preserve">ων Πολιτικών Αρχηγών </w:t>
      </w:r>
      <w:r>
        <w:rPr>
          <w:rFonts w:eastAsia="Times New Roman" w:cs="Times New Roman"/>
          <w:szCs w:val="24"/>
        </w:rPr>
        <w:t>τ</w:t>
      </w:r>
      <w:r w:rsidRPr="00134AA6">
        <w:rPr>
          <w:rFonts w:eastAsia="Times New Roman" w:cs="Times New Roman"/>
          <w:szCs w:val="24"/>
        </w:rPr>
        <w:t xml:space="preserve">ο 1992 </w:t>
      </w:r>
      <w:r>
        <w:rPr>
          <w:rFonts w:eastAsia="Times New Roman" w:cs="Times New Roman"/>
          <w:szCs w:val="24"/>
        </w:rPr>
        <w:t xml:space="preserve">–πλην του ΚΚΕ, εάν δεν κάνω λάθος- </w:t>
      </w:r>
      <w:r w:rsidRPr="00134AA6">
        <w:rPr>
          <w:rFonts w:eastAsia="Times New Roman" w:cs="Times New Roman"/>
          <w:szCs w:val="24"/>
        </w:rPr>
        <w:t>πε</w:t>
      </w:r>
      <w:r>
        <w:rPr>
          <w:rFonts w:eastAsia="Times New Roman" w:cs="Times New Roman"/>
          <w:szCs w:val="24"/>
        </w:rPr>
        <w:t>ρί μη χρήσης του όρου «Μακεδονία» ή π</w:t>
      </w:r>
      <w:r>
        <w:rPr>
          <w:rFonts w:eastAsia="Times New Roman" w:cs="Times New Roman"/>
          <w:szCs w:val="24"/>
        </w:rPr>
        <w:t>αραγώγου της</w:t>
      </w:r>
      <w:r w:rsidRPr="00134AA6">
        <w:rPr>
          <w:rFonts w:eastAsia="Times New Roman" w:cs="Times New Roman"/>
          <w:szCs w:val="24"/>
        </w:rPr>
        <w:t xml:space="preserve"> από τη γειτονική χώρα</w:t>
      </w:r>
      <w:r>
        <w:rPr>
          <w:rFonts w:eastAsia="Times New Roman" w:cs="Times New Roman"/>
          <w:szCs w:val="24"/>
        </w:rPr>
        <w:t>.</w:t>
      </w:r>
      <w:r w:rsidRPr="00134AA6">
        <w:rPr>
          <w:rFonts w:eastAsia="Times New Roman" w:cs="Times New Roman"/>
          <w:szCs w:val="24"/>
        </w:rPr>
        <w:t xml:space="preserve"> </w:t>
      </w:r>
    </w:p>
    <w:p w14:paraId="2ED8BE94" w14:textId="77777777" w:rsidR="00C647AD" w:rsidRDefault="00D506E1">
      <w:pPr>
        <w:spacing w:after="0" w:line="600" w:lineRule="auto"/>
        <w:ind w:firstLine="720"/>
        <w:jc w:val="both"/>
        <w:rPr>
          <w:rFonts w:eastAsia="Times New Roman" w:cs="Times New Roman"/>
          <w:szCs w:val="24"/>
        </w:rPr>
      </w:pPr>
      <w:r w:rsidRPr="00134AA6">
        <w:rPr>
          <w:rFonts w:eastAsia="Times New Roman" w:cs="Times New Roman"/>
          <w:szCs w:val="24"/>
        </w:rPr>
        <w:t>Η αλήθεια</w:t>
      </w:r>
      <w:r>
        <w:rPr>
          <w:rFonts w:eastAsia="Times New Roman" w:cs="Times New Roman"/>
          <w:szCs w:val="24"/>
        </w:rPr>
        <w:t>,</w:t>
      </w:r>
      <w:r w:rsidRPr="00134AA6">
        <w:rPr>
          <w:rFonts w:eastAsia="Times New Roman" w:cs="Times New Roman"/>
          <w:szCs w:val="24"/>
        </w:rPr>
        <w:t xml:space="preserve"> </w:t>
      </w:r>
      <w:r>
        <w:rPr>
          <w:rFonts w:eastAsia="Times New Roman" w:cs="Times New Roman"/>
          <w:szCs w:val="24"/>
        </w:rPr>
        <w:t>όμως,</w:t>
      </w:r>
      <w:r w:rsidRPr="00134AA6">
        <w:rPr>
          <w:rFonts w:eastAsia="Times New Roman" w:cs="Times New Roman"/>
          <w:szCs w:val="24"/>
        </w:rPr>
        <w:t xml:space="preserve"> επίσης είναι </w:t>
      </w:r>
      <w:r>
        <w:rPr>
          <w:rFonts w:eastAsia="Times New Roman" w:cs="Times New Roman"/>
          <w:szCs w:val="24"/>
        </w:rPr>
        <w:t xml:space="preserve">ότι </w:t>
      </w:r>
      <w:r w:rsidRPr="00134AA6">
        <w:rPr>
          <w:rFonts w:eastAsia="Times New Roman" w:cs="Times New Roman"/>
          <w:szCs w:val="24"/>
        </w:rPr>
        <w:t>αυτή η θέση</w:t>
      </w:r>
      <w:r>
        <w:rPr>
          <w:rFonts w:eastAsia="Times New Roman" w:cs="Times New Roman"/>
          <w:szCs w:val="24"/>
        </w:rPr>
        <w:t>,</w:t>
      </w:r>
      <w:r w:rsidRPr="00134AA6">
        <w:rPr>
          <w:rFonts w:eastAsia="Times New Roman" w:cs="Times New Roman"/>
          <w:szCs w:val="24"/>
        </w:rPr>
        <w:t xml:space="preserve"> ενώ για πολλά χρόνια έτρεφ</w:t>
      </w:r>
      <w:r>
        <w:rPr>
          <w:rFonts w:eastAsia="Times New Roman" w:cs="Times New Roman"/>
          <w:szCs w:val="24"/>
        </w:rPr>
        <w:t>ε τις φαντασιώσεις αρκετών και μ</w:t>
      </w:r>
      <w:r w:rsidRPr="00134AA6">
        <w:rPr>
          <w:rFonts w:eastAsia="Times New Roman" w:cs="Times New Roman"/>
          <w:szCs w:val="24"/>
        </w:rPr>
        <w:t>εγάλου μέρους της κοινής γνώμης</w:t>
      </w:r>
      <w:r>
        <w:rPr>
          <w:rFonts w:eastAsia="Times New Roman" w:cs="Times New Roman"/>
          <w:szCs w:val="24"/>
        </w:rPr>
        <w:t>, ουδέποτε</w:t>
      </w:r>
      <w:r w:rsidRPr="00134AA6">
        <w:rPr>
          <w:rFonts w:eastAsia="Times New Roman" w:cs="Times New Roman"/>
          <w:szCs w:val="24"/>
        </w:rPr>
        <w:t xml:space="preserve"> εφαρμόστηκε από οποιαδήποτε κυβέρνηση στην άσκηση εξωτερικής πολιτικής</w:t>
      </w:r>
      <w:r>
        <w:rPr>
          <w:rFonts w:eastAsia="Times New Roman" w:cs="Times New Roman"/>
          <w:szCs w:val="24"/>
        </w:rPr>
        <w:t xml:space="preserve">. </w:t>
      </w:r>
      <w:r>
        <w:rPr>
          <w:rFonts w:eastAsia="Times New Roman" w:cs="Times New Roman"/>
          <w:szCs w:val="24"/>
        </w:rPr>
        <w:t>Και αναφέρομαι στις</w:t>
      </w:r>
      <w:r w:rsidRPr="00134AA6">
        <w:rPr>
          <w:rFonts w:eastAsia="Times New Roman" w:cs="Times New Roman"/>
          <w:szCs w:val="24"/>
        </w:rPr>
        <w:t xml:space="preserve"> διπλωματικές διεργασίες και τα ονόματα</w:t>
      </w:r>
      <w:r>
        <w:rPr>
          <w:rFonts w:eastAsia="Times New Roman" w:cs="Times New Roman"/>
          <w:szCs w:val="24"/>
        </w:rPr>
        <w:t>,</w:t>
      </w:r>
      <w:r w:rsidRPr="00134AA6">
        <w:rPr>
          <w:rFonts w:eastAsia="Times New Roman" w:cs="Times New Roman"/>
          <w:szCs w:val="24"/>
        </w:rPr>
        <w:t xml:space="preserve"> που </w:t>
      </w:r>
      <w:r>
        <w:rPr>
          <w:rFonts w:eastAsia="Times New Roman" w:cs="Times New Roman"/>
          <w:szCs w:val="24"/>
        </w:rPr>
        <w:t xml:space="preserve">οι </w:t>
      </w:r>
      <w:r w:rsidRPr="00134AA6">
        <w:rPr>
          <w:rFonts w:eastAsia="Times New Roman" w:cs="Times New Roman"/>
          <w:szCs w:val="24"/>
        </w:rPr>
        <w:t>ελληνικές κυβερνήσεις διαπραγματεύτηκαν τα επόμενα χρόνια</w:t>
      </w:r>
      <w:r>
        <w:rPr>
          <w:rFonts w:eastAsia="Times New Roman" w:cs="Times New Roman"/>
          <w:szCs w:val="24"/>
        </w:rPr>
        <w:t>.</w:t>
      </w:r>
      <w:r w:rsidRPr="00134AA6">
        <w:rPr>
          <w:rFonts w:eastAsia="Times New Roman" w:cs="Times New Roman"/>
          <w:szCs w:val="24"/>
        </w:rPr>
        <w:t xml:space="preserve"> </w:t>
      </w:r>
    </w:p>
    <w:p w14:paraId="2ED8BE95" w14:textId="77777777" w:rsidR="00C647AD" w:rsidRDefault="00D506E1">
      <w:pPr>
        <w:spacing w:after="0" w:line="600" w:lineRule="auto"/>
        <w:ind w:firstLine="720"/>
        <w:jc w:val="both"/>
        <w:rPr>
          <w:rFonts w:eastAsia="Times New Roman" w:cs="Times New Roman"/>
          <w:szCs w:val="24"/>
        </w:rPr>
      </w:pPr>
      <w:r w:rsidRPr="00134AA6">
        <w:rPr>
          <w:rFonts w:eastAsia="Times New Roman" w:cs="Times New Roman"/>
          <w:szCs w:val="24"/>
        </w:rPr>
        <w:t xml:space="preserve">Η </w:t>
      </w:r>
      <w:r>
        <w:rPr>
          <w:rFonts w:eastAsia="Times New Roman" w:cs="Times New Roman"/>
          <w:szCs w:val="24"/>
        </w:rPr>
        <w:t>αλήθεια, επίσης, είναι ότι τον όρο «</w:t>
      </w:r>
      <w:r w:rsidRPr="00134AA6">
        <w:rPr>
          <w:rFonts w:eastAsia="Times New Roman" w:cs="Times New Roman"/>
          <w:szCs w:val="24"/>
        </w:rPr>
        <w:t>Μακεδονία</w:t>
      </w:r>
      <w:r>
        <w:rPr>
          <w:rFonts w:eastAsia="Times New Roman" w:cs="Times New Roman"/>
          <w:szCs w:val="24"/>
        </w:rPr>
        <w:t>»</w:t>
      </w:r>
      <w:r w:rsidRPr="00134AA6">
        <w:rPr>
          <w:rFonts w:eastAsia="Times New Roman" w:cs="Times New Roman"/>
          <w:szCs w:val="24"/>
        </w:rPr>
        <w:t xml:space="preserve"> στην ονομασία των γειτόνων </w:t>
      </w:r>
      <w:r>
        <w:rPr>
          <w:rFonts w:eastAsia="Times New Roman" w:cs="Times New Roman"/>
          <w:szCs w:val="24"/>
        </w:rPr>
        <w:t>μας,</w:t>
      </w:r>
      <w:r w:rsidRPr="00134AA6">
        <w:rPr>
          <w:rFonts w:eastAsia="Times New Roman" w:cs="Times New Roman"/>
          <w:szCs w:val="24"/>
        </w:rPr>
        <w:t xml:space="preserve"> προφανώς</w:t>
      </w:r>
      <w:r>
        <w:rPr>
          <w:rFonts w:eastAsia="Times New Roman" w:cs="Times New Roman"/>
          <w:szCs w:val="24"/>
        </w:rPr>
        <w:t>,</w:t>
      </w:r>
      <w:r w:rsidRPr="00134AA6">
        <w:rPr>
          <w:rFonts w:eastAsia="Times New Roman" w:cs="Times New Roman"/>
          <w:szCs w:val="24"/>
        </w:rPr>
        <w:t xml:space="preserve"> και </w:t>
      </w:r>
      <w:r>
        <w:rPr>
          <w:rFonts w:eastAsia="Times New Roman" w:cs="Times New Roman"/>
          <w:szCs w:val="24"/>
        </w:rPr>
        <w:t>δεν τον αποδεχθήκαμε πρώτοι ο κ.</w:t>
      </w:r>
      <w:r w:rsidRPr="00134AA6">
        <w:rPr>
          <w:rFonts w:eastAsia="Times New Roman" w:cs="Times New Roman"/>
          <w:szCs w:val="24"/>
        </w:rPr>
        <w:t xml:space="preserve"> Κ</w:t>
      </w:r>
      <w:r w:rsidRPr="00134AA6">
        <w:rPr>
          <w:rFonts w:eastAsia="Times New Roman" w:cs="Times New Roman"/>
          <w:szCs w:val="24"/>
        </w:rPr>
        <w:t>οτζιάς και εγώ</w:t>
      </w:r>
      <w:r>
        <w:rPr>
          <w:rFonts w:eastAsia="Times New Roman" w:cs="Times New Roman"/>
          <w:szCs w:val="24"/>
        </w:rPr>
        <w:t xml:space="preserve">, αλλά τον </w:t>
      </w:r>
      <w:r w:rsidRPr="00134AA6">
        <w:rPr>
          <w:rFonts w:eastAsia="Times New Roman" w:cs="Times New Roman"/>
          <w:szCs w:val="24"/>
        </w:rPr>
        <w:t>απεδ</w:t>
      </w:r>
      <w:r>
        <w:rPr>
          <w:rFonts w:eastAsia="Times New Roman" w:cs="Times New Roman"/>
          <w:szCs w:val="24"/>
        </w:rPr>
        <w:t>έχθη</w:t>
      </w:r>
      <w:r w:rsidRPr="00134AA6">
        <w:rPr>
          <w:rFonts w:eastAsia="Times New Roman" w:cs="Times New Roman"/>
          <w:szCs w:val="24"/>
        </w:rPr>
        <w:t xml:space="preserve"> πρώτος </w:t>
      </w:r>
      <w:r>
        <w:rPr>
          <w:rFonts w:eastAsia="Times New Roman" w:cs="Times New Roman"/>
          <w:szCs w:val="24"/>
        </w:rPr>
        <w:t xml:space="preserve">ο κ. </w:t>
      </w:r>
      <w:r w:rsidRPr="00134AA6">
        <w:rPr>
          <w:rFonts w:eastAsia="Times New Roman" w:cs="Times New Roman"/>
          <w:szCs w:val="24"/>
        </w:rPr>
        <w:t>Σαμαράς</w:t>
      </w:r>
      <w:r>
        <w:rPr>
          <w:rFonts w:eastAsia="Times New Roman" w:cs="Times New Roman"/>
          <w:szCs w:val="24"/>
        </w:rPr>
        <w:t>, ο μ</w:t>
      </w:r>
      <w:r w:rsidRPr="00134AA6">
        <w:rPr>
          <w:rFonts w:eastAsia="Times New Roman" w:cs="Times New Roman"/>
          <w:szCs w:val="24"/>
        </w:rPr>
        <w:t>έγας μακεδονομάχος</w:t>
      </w:r>
      <w:r>
        <w:rPr>
          <w:rFonts w:eastAsia="Times New Roman" w:cs="Times New Roman"/>
          <w:szCs w:val="24"/>
        </w:rPr>
        <w:t>, που έβαλε φαρδιά-</w:t>
      </w:r>
      <w:r w:rsidRPr="00134AA6">
        <w:rPr>
          <w:rFonts w:eastAsia="Times New Roman" w:cs="Times New Roman"/>
          <w:szCs w:val="24"/>
        </w:rPr>
        <w:t>πλατιά την υπογραφή του στο</w:t>
      </w:r>
      <w:r>
        <w:rPr>
          <w:rFonts w:eastAsia="Times New Roman" w:cs="Times New Roman"/>
          <w:szCs w:val="24"/>
        </w:rPr>
        <w:t>ν</w:t>
      </w:r>
      <w:r w:rsidRPr="00134AA6">
        <w:rPr>
          <w:rFonts w:eastAsia="Times New Roman" w:cs="Times New Roman"/>
          <w:szCs w:val="24"/>
        </w:rPr>
        <w:t xml:space="preserve"> Κοινοτικό Κανονισμό 3567 </w:t>
      </w:r>
      <w:r>
        <w:rPr>
          <w:rFonts w:eastAsia="Times New Roman" w:cs="Times New Roman"/>
          <w:szCs w:val="24"/>
        </w:rPr>
        <w:t xml:space="preserve">για εμπορικές συμφωνίες </w:t>
      </w:r>
      <w:r w:rsidRPr="00134AA6">
        <w:rPr>
          <w:rFonts w:eastAsia="Times New Roman" w:cs="Times New Roman"/>
          <w:szCs w:val="24"/>
        </w:rPr>
        <w:t>στις 2 Δεκεμβρίου του 1991</w:t>
      </w:r>
      <w:r>
        <w:rPr>
          <w:rFonts w:eastAsia="Times New Roman" w:cs="Times New Roman"/>
          <w:szCs w:val="24"/>
        </w:rPr>
        <w:t>,</w:t>
      </w:r>
      <w:r w:rsidRPr="00134AA6">
        <w:rPr>
          <w:rFonts w:eastAsia="Times New Roman" w:cs="Times New Roman"/>
          <w:szCs w:val="24"/>
        </w:rPr>
        <w:t xml:space="preserve"> με τον οποίο για πρώτη φορά</w:t>
      </w:r>
      <w:r>
        <w:rPr>
          <w:rFonts w:eastAsia="Times New Roman" w:cs="Times New Roman"/>
          <w:szCs w:val="24"/>
        </w:rPr>
        <w:t xml:space="preserve"> αναγνωρίζονταν ως</w:t>
      </w:r>
      <w:r w:rsidRPr="00134AA6">
        <w:rPr>
          <w:rFonts w:eastAsia="Times New Roman" w:cs="Times New Roman"/>
          <w:szCs w:val="24"/>
        </w:rPr>
        <w:t xml:space="preserve"> </w:t>
      </w:r>
      <w:r>
        <w:rPr>
          <w:rFonts w:eastAsia="Times New Roman" w:cs="Times New Roman"/>
          <w:szCs w:val="24"/>
        </w:rPr>
        <w:t>«</w:t>
      </w:r>
      <w:r w:rsidRPr="00134AA6">
        <w:rPr>
          <w:rFonts w:eastAsia="Times New Roman" w:cs="Times New Roman"/>
          <w:szCs w:val="24"/>
        </w:rPr>
        <w:t>Δημοκρατία της Μακεδονίας</w:t>
      </w:r>
      <w:r>
        <w:rPr>
          <w:rFonts w:eastAsia="Times New Roman" w:cs="Times New Roman"/>
          <w:szCs w:val="24"/>
        </w:rPr>
        <w:t>»</w:t>
      </w:r>
      <w:r w:rsidRPr="009B358C">
        <w:rPr>
          <w:rFonts w:eastAsia="Times New Roman" w:cs="Times New Roman"/>
          <w:szCs w:val="24"/>
        </w:rPr>
        <w:t xml:space="preserve"> </w:t>
      </w:r>
      <w:r>
        <w:rPr>
          <w:rFonts w:eastAsia="Times New Roman" w:cs="Times New Roman"/>
          <w:szCs w:val="24"/>
        </w:rPr>
        <w:t>και ας</w:t>
      </w:r>
      <w:r w:rsidRPr="000A4F27">
        <w:rPr>
          <w:rFonts w:eastAsia="Times New Roman" w:cs="Times New Roman"/>
          <w:szCs w:val="24"/>
        </w:rPr>
        <w:t xml:space="preserve"> </w:t>
      </w:r>
      <w:r>
        <w:rPr>
          <w:rFonts w:eastAsia="Times New Roman" w:cs="Times New Roman"/>
          <w:szCs w:val="24"/>
        </w:rPr>
        <w:t>μας λέει σήμερα ότι ήταν άλλη μια εμπορική συμφωνία, σαν όλες τις υπόλοιπες.</w:t>
      </w:r>
    </w:p>
    <w:p w14:paraId="2ED8BE96" w14:textId="77777777" w:rsidR="00C647AD" w:rsidRDefault="00D506E1">
      <w:pPr>
        <w:spacing w:after="0" w:line="600" w:lineRule="auto"/>
        <w:ind w:firstLine="720"/>
        <w:jc w:val="both"/>
        <w:rPr>
          <w:rFonts w:eastAsia="Times New Roman"/>
          <w:szCs w:val="24"/>
        </w:rPr>
      </w:pPr>
      <w:r>
        <w:rPr>
          <w:rFonts w:eastAsia="Times New Roman"/>
          <w:szCs w:val="24"/>
        </w:rPr>
        <w:t>Επίσης, ο κ. Σαμαράς σ</w:t>
      </w:r>
      <w:r w:rsidRPr="005F5DE2">
        <w:rPr>
          <w:rFonts w:eastAsia="Times New Roman"/>
          <w:szCs w:val="24"/>
        </w:rPr>
        <w:t xml:space="preserve">το </w:t>
      </w:r>
      <w:r>
        <w:rPr>
          <w:rFonts w:eastAsia="Times New Roman"/>
          <w:szCs w:val="24"/>
        </w:rPr>
        <w:t>Σ</w:t>
      </w:r>
      <w:r w:rsidRPr="005F5DE2">
        <w:rPr>
          <w:rFonts w:eastAsia="Times New Roman"/>
          <w:szCs w:val="24"/>
        </w:rPr>
        <w:t>υμβούλιο της 16</w:t>
      </w:r>
      <w:r w:rsidRPr="00523D62">
        <w:rPr>
          <w:rFonts w:eastAsia="Times New Roman"/>
          <w:szCs w:val="24"/>
          <w:vertAlign w:val="superscript"/>
        </w:rPr>
        <w:t>ης</w:t>
      </w:r>
      <w:r w:rsidRPr="00BC49B3">
        <w:rPr>
          <w:rFonts w:eastAsia="Times New Roman"/>
          <w:szCs w:val="24"/>
          <w:vertAlign w:val="superscript"/>
        </w:rPr>
        <w:t xml:space="preserve"> </w:t>
      </w:r>
      <w:r>
        <w:rPr>
          <w:rFonts w:eastAsia="Times New Roman"/>
          <w:szCs w:val="24"/>
        </w:rPr>
        <w:t xml:space="preserve"> </w:t>
      </w:r>
      <w:r w:rsidRPr="005F5DE2">
        <w:rPr>
          <w:rFonts w:eastAsia="Times New Roman"/>
          <w:szCs w:val="24"/>
        </w:rPr>
        <w:t>Δεκεμβρίου</w:t>
      </w:r>
      <w:r>
        <w:rPr>
          <w:rFonts w:eastAsia="Times New Roman"/>
          <w:szCs w:val="24"/>
        </w:rPr>
        <w:t>,</w:t>
      </w:r>
      <w:r w:rsidRPr="005F5DE2">
        <w:rPr>
          <w:rFonts w:eastAsia="Times New Roman"/>
          <w:szCs w:val="24"/>
        </w:rPr>
        <w:t xml:space="preserve"> σύμφωνα με τα λεγόμεν</w:t>
      </w:r>
      <w:r>
        <w:rPr>
          <w:rFonts w:eastAsia="Times New Roman"/>
          <w:szCs w:val="24"/>
        </w:rPr>
        <w:t>α</w:t>
      </w:r>
      <w:r w:rsidRPr="005F5DE2">
        <w:rPr>
          <w:rFonts w:eastAsia="Times New Roman"/>
          <w:szCs w:val="24"/>
        </w:rPr>
        <w:t xml:space="preserve"> του </w:t>
      </w:r>
      <w:r>
        <w:rPr>
          <w:rFonts w:eastAsia="Times New Roman"/>
          <w:szCs w:val="24"/>
        </w:rPr>
        <w:t>αείμνηστου</w:t>
      </w:r>
      <w:r w:rsidRPr="005F5DE2">
        <w:rPr>
          <w:rFonts w:eastAsia="Times New Roman"/>
          <w:szCs w:val="24"/>
        </w:rPr>
        <w:t xml:space="preserve"> Κωνσταντίνου Μητσοτάκη</w:t>
      </w:r>
      <w:r>
        <w:rPr>
          <w:rFonts w:eastAsia="Times New Roman"/>
          <w:szCs w:val="24"/>
        </w:rPr>
        <w:t>,</w:t>
      </w:r>
      <w:r w:rsidRPr="005F5DE2">
        <w:rPr>
          <w:rFonts w:eastAsia="Times New Roman"/>
          <w:szCs w:val="24"/>
        </w:rPr>
        <w:t xml:space="preserve"> υποχώρησε στις πιέσεις</w:t>
      </w:r>
      <w:r>
        <w:rPr>
          <w:rFonts w:eastAsia="Times New Roman"/>
          <w:szCs w:val="24"/>
        </w:rPr>
        <w:t>. «Τ</w:t>
      </w:r>
      <w:r w:rsidRPr="005F5DE2">
        <w:rPr>
          <w:rFonts w:eastAsia="Times New Roman"/>
          <w:szCs w:val="24"/>
        </w:rPr>
        <w:t>α έκανε μούσκεμα</w:t>
      </w:r>
      <w:r>
        <w:rPr>
          <w:rFonts w:eastAsia="Times New Roman"/>
          <w:szCs w:val="24"/>
        </w:rPr>
        <w:t>»,</w:t>
      </w:r>
      <w:r w:rsidRPr="005F5DE2">
        <w:rPr>
          <w:rFonts w:eastAsia="Times New Roman"/>
          <w:szCs w:val="24"/>
        </w:rPr>
        <w:t xml:space="preserve"> έλεγε τότε ο Μητσοτάκης</w:t>
      </w:r>
      <w:r>
        <w:rPr>
          <w:rFonts w:eastAsia="Times New Roman"/>
          <w:szCs w:val="24"/>
        </w:rPr>
        <w:t>, δ</w:t>
      </w:r>
      <w:r w:rsidRPr="005F5DE2">
        <w:rPr>
          <w:rFonts w:eastAsia="Times New Roman"/>
          <w:szCs w:val="24"/>
        </w:rPr>
        <w:t>εν τα λέω εγώ αυτά</w:t>
      </w:r>
      <w:r>
        <w:rPr>
          <w:rFonts w:eastAsia="Times New Roman"/>
          <w:szCs w:val="24"/>
        </w:rPr>
        <w:t xml:space="preserve"> και δεν ζήτησε οριστική</w:t>
      </w:r>
      <w:r w:rsidRPr="005F5DE2">
        <w:rPr>
          <w:rFonts w:eastAsia="Times New Roman"/>
          <w:szCs w:val="24"/>
        </w:rPr>
        <w:t xml:space="preserve"> λύση του θέματος </w:t>
      </w:r>
      <w:r>
        <w:rPr>
          <w:rFonts w:eastAsia="Times New Roman"/>
          <w:szCs w:val="24"/>
        </w:rPr>
        <w:t>μ</w:t>
      </w:r>
      <w:r w:rsidRPr="005F5DE2">
        <w:rPr>
          <w:rFonts w:eastAsia="Times New Roman"/>
          <w:szCs w:val="24"/>
        </w:rPr>
        <w:t>ε αντάλλαγμα την αναγνώριση της Κροατίας</w:t>
      </w:r>
      <w:r>
        <w:rPr>
          <w:rFonts w:eastAsia="Times New Roman"/>
          <w:szCs w:val="24"/>
        </w:rPr>
        <w:t>, όπου</w:t>
      </w:r>
      <w:r w:rsidRPr="005F5DE2">
        <w:rPr>
          <w:rFonts w:eastAsia="Times New Roman"/>
          <w:szCs w:val="24"/>
        </w:rPr>
        <w:t xml:space="preserve"> μπορούσε να ασκήσει βέτο η </w:t>
      </w:r>
      <w:r>
        <w:rPr>
          <w:rFonts w:eastAsia="Times New Roman"/>
          <w:szCs w:val="24"/>
        </w:rPr>
        <w:t>ε</w:t>
      </w:r>
      <w:r w:rsidRPr="005F5DE2">
        <w:rPr>
          <w:rFonts w:eastAsia="Times New Roman"/>
          <w:szCs w:val="24"/>
        </w:rPr>
        <w:t>λληνική πλευρά</w:t>
      </w:r>
      <w:r>
        <w:rPr>
          <w:rFonts w:eastAsia="Times New Roman"/>
          <w:szCs w:val="24"/>
        </w:rPr>
        <w:t>. Β</w:t>
      </w:r>
      <w:r w:rsidRPr="005F5DE2">
        <w:rPr>
          <w:rFonts w:eastAsia="Times New Roman"/>
          <w:szCs w:val="24"/>
        </w:rPr>
        <w:t>έβαια</w:t>
      </w:r>
      <w:r>
        <w:rPr>
          <w:rFonts w:eastAsia="Times New Roman"/>
          <w:szCs w:val="24"/>
        </w:rPr>
        <w:t>,</w:t>
      </w:r>
      <w:r w:rsidRPr="005F5DE2">
        <w:rPr>
          <w:rFonts w:eastAsia="Times New Roman"/>
          <w:szCs w:val="24"/>
        </w:rPr>
        <w:t xml:space="preserve"> μετά ήταν ο πρώτος που επένδυσε σ</w:t>
      </w:r>
      <w:r>
        <w:rPr>
          <w:rFonts w:eastAsia="Times New Roman"/>
          <w:szCs w:val="24"/>
        </w:rPr>
        <w:t>’</w:t>
      </w:r>
      <w:r w:rsidRPr="005F5DE2">
        <w:rPr>
          <w:rFonts w:eastAsia="Times New Roman"/>
          <w:szCs w:val="24"/>
        </w:rPr>
        <w:t xml:space="preserve"> αυτόν τον </w:t>
      </w:r>
      <w:r>
        <w:rPr>
          <w:rFonts w:eastAsia="Times New Roman"/>
          <w:szCs w:val="24"/>
        </w:rPr>
        <w:t>παροξυ</w:t>
      </w:r>
      <w:r>
        <w:rPr>
          <w:rFonts w:eastAsia="Times New Roman"/>
          <w:szCs w:val="24"/>
        </w:rPr>
        <w:t>σμό, στον</w:t>
      </w:r>
      <w:r w:rsidRPr="005F5DE2">
        <w:rPr>
          <w:rFonts w:eastAsia="Times New Roman"/>
          <w:szCs w:val="24"/>
        </w:rPr>
        <w:t xml:space="preserve"> οποίο αναφέρθηκα πιο πριν</w:t>
      </w:r>
      <w:r>
        <w:rPr>
          <w:rFonts w:eastAsia="Times New Roman"/>
          <w:szCs w:val="24"/>
        </w:rPr>
        <w:t>,</w:t>
      </w:r>
      <w:r w:rsidRPr="005F5DE2">
        <w:rPr>
          <w:rFonts w:eastAsia="Times New Roman"/>
          <w:szCs w:val="24"/>
        </w:rPr>
        <w:t xml:space="preserve"> στην κινητοποίηση του κόσμου κατά της σύνθετης ονομασίας</w:t>
      </w:r>
      <w:r>
        <w:rPr>
          <w:rFonts w:eastAsia="Times New Roman"/>
          <w:szCs w:val="24"/>
        </w:rPr>
        <w:t>,</w:t>
      </w:r>
      <w:r w:rsidRPr="005F5DE2">
        <w:rPr>
          <w:rFonts w:eastAsia="Times New Roman"/>
          <w:szCs w:val="24"/>
        </w:rPr>
        <w:t xml:space="preserve"> που υπερασπίζοντα</w:t>
      </w:r>
      <w:r>
        <w:rPr>
          <w:rFonts w:eastAsia="Times New Roman"/>
          <w:szCs w:val="24"/>
        </w:rPr>
        <w:t>ν</w:t>
      </w:r>
      <w:r w:rsidRPr="005F5DE2">
        <w:rPr>
          <w:rFonts w:eastAsia="Times New Roman"/>
          <w:szCs w:val="24"/>
        </w:rPr>
        <w:t xml:space="preserve"> τότε </w:t>
      </w:r>
      <w:r>
        <w:rPr>
          <w:rFonts w:eastAsia="Times New Roman"/>
          <w:szCs w:val="24"/>
        </w:rPr>
        <w:t xml:space="preserve">η </w:t>
      </w:r>
      <w:r w:rsidRPr="005F5DE2">
        <w:rPr>
          <w:rFonts w:eastAsia="Times New Roman"/>
          <w:szCs w:val="24"/>
        </w:rPr>
        <w:t>κυβέρνηση</w:t>
      </w:r>
      <w:r>
        <w:rPr>
          <w:rFonts w:eastAsia="Times New Roman"/>
          <w:szCs w:val="24"/>
        </w:rPr>
        <w:t>,</w:t>
      </w:r>
      <w:r w:rsidRPr="005F5DE2">
        <w:rPr>
          <w:rFonts w:eastAsia="Times New Roman"/>
          <w:szCs w:val="24"/>
        </w:rPr>
        <w:t xml:space="preserve"> προκειμένου να ρίξει την ίδια την κυβέρνηση στην οποία συμμετείχε και να κάνει πολιτική καριέρα</w:t>
      </w:r>
      <w:r>
        <w:rPr>
          <w:rFonts w:eastAsia="Times New Roman"/>
          <w:szCs w:val="24"/>
        </w:rPr>
        <w:t>.</w:t>
      </w:r>
    </w:p>
    <w:p w14:paraId="2ED8BE97" w14:textId="77777777" w:rsidR="00C647AD" w:rsidRDefault="00D506E1">
      <w:pPr>
        <w:spacing w:after="0" w:line="600" w:lineRule="auto"/>
        <w:ind w:firstLine="720"/>
        <w:jc w:val="both"/>
        <w:rPr>
          <w:rFonts w:eastAsia="Times New Roman"/>
          <w:szCs w:val="24"/>
        </w:rPr>
      </w:pPr>
      <w:r>
        <w:rPr>
          <w:rFonts w:eastAsia="Times New Roman"/>
          <w:szCs w:val="24"/>
        </w:rPr>
        <w:t>Η</w:t>
      </w:r>
      <w:r w:rsidRPr="005F5DE2">
        <w:rPr>
          <w:rFonts w:eastAsia="Times New Roman"/>
          <w:szCs w:val="24"/>
        </w:rPr>
        <w:t xml:space="preserve"> αλήθεια</w:t>
      </w:r>
      <w:r>
        <w:rPr>
          <w:rFonts w:eastAsia="Times New Roman"/>
          <w:szCs w:val="24"/>
        </w:rPr>
        <w:t>,</w:t>
      </w:r>
      <w:r w:rsidRPr="005F5DE2">
        <w:rPr>
          <w:rFonts w:eastAsia="Times New Roman"/>
          <w:szCs w:val="24"/>
        </w:rPr>
        <w:t xml:space="preserve"> </w:t>
      </w:r>
      <w:r>
        <w:rPr>
          <w:rFonts w:eastAsia="Times New Roman"/>
          <w:szCs w:val="24"/>
        </w:rPr>
        <w:t>επίσης,</w:t>
      </w:r>
      <w:r w:rsidRPr="005F5DE2">
        <w:rPr>
          <w:rFonts w:eastAsia="Times New Roman"/>
          <w:szCs w:val="24"/>
        </w:rPr>
        <w:t xml:space="preserve"> είναι </w:t>
      </w:r>
      <w:r>
        <w:rPr>
          <w:rFonts w:eastAsia="Times New Roman"/>
          <w:szCs w:val="24"/>
        </w:rPr>
        <w:t xml:space="preserve">ότι </w:t>
      </w:r>
      <w:r w:rsidRPr="005F5DE2">
        <w:rPr>
          <w:rFonts w:eastAsia="Times New Roman"/>
          <w:szCs w:val="24"/>
        </w:rPr>
        <w:t xml:space="preserve">η Ελλάδα </w:t>
      </w:r>
      <w:r>
        <w:rPr>
          <w:rFonts w:eastAsia="Times New Roman"/>
          <w:szCs w:val="24"/>
        </w:rPr>
        <w:t xml:space="preserve">είναι αυτή </w:t>
      </w:r>
      <w:r w:rsidRPr="005F5DE2">
        <w:rPr>
          <w:rFonts w:eastAsia="Times New Roman"/>
          <w:szCs w:val="24"/>
        </w:rPr>
        <w:t>που πρώτ</w:t>
      </w:r>
      <w:r>
        <w:rPr>
          <w:rFonts w:eastAsia="Times New Roman"/>
          <w:szCs w:val="24"/>
        </w:rPr>
        <w:t>η</w:t>
      </w:r>
      <w:r w:rsidRPr="005F5DE2">
        <w:rPr>
          <w:rFonts w:eastAsia="Times New Roman"/>
          <w:szCs w:val="24"/>
        </w:rPr>
        <w:t xml:space="preserve"> πρότεινε </w:t>
      </w:r>
      <w:r>
        <w:rPr>
          <w:rFonts w:eastAsia="Times New Roman"/>
          <w:szCs w:val="24"/>
        </w:rPr>
        <w:t>επισήμως σε</w:t>
      </w:r>
      <w:r w:rsidRPr="005F5DE2">
        <w:rPr>
          <w:rFonts w:eastAsia="Times New Roman"/>
          <w:szCs w:val="24"/>
        </w:rPr>
        <w:t xml:space="preserve"> διαπραγματεύσεις</w:t>
      </w:r>
      <w:r>
        <w:rPr>
          <w:rFonts w:eastAsia="Times New Roman"/>
          <w:szCs w:val="24"/>
        </w:rPr>
        <w:t xml:space="preserve"> σ</w:t>
      </w:r>
      <w:r w:rsidRPr="005F5DE2">
        <w:rPr>
          <w:rFonts w:eastAsia="Times New Roman"/>
          <w:szCs w:val="24"/>
        </w:rPr>
        <w:t>τον κ</w:t>
      </w:r>
      <w:r>
        <w:rPr>
          <w:rFonts w:eastAsia="Times New Roman"/>
          <w:szCs w:val="24"/>
        </w:rPr>
        <w:t>.</w:t>
      </w:r>
      <w:r w:rsidRPr="005F5DE2">
        <w:rPr>
          <w:rFonts w:eastAsia="Times New Roman"/>
          <w:szCs w:val="24"/>
        </w:rPr>
        <w:t xml:space="preserve"> </w:t>
      </w:r>
      <w:r>
        <w:rPr>
          <w:rFonts w:eastAsia="Times New Roman"/>
          <w:szCs w:val="24"/>
        </w:rPr>
        <w:t xml:space="preserve">Γκλιγκόρωφ τη σύνθετη </w:t>
      </w:r>
      <w:r w:rsidRPr="005F5DE2">
        <w:rPr>
          <w:rFonts w:eastAsia="Times New Roman"/>
          <w:szCs w:val="24"/>
        </w:rPr>
        <w:t xml:space="preserve">ονομασία με τον όρο </w:t>
      </w:r>
      <w:r>
        <w:rPr>
          <w:rFonts w:eastAsia="Times New Roman"/>
          <w:szCs w:val="24"/>
        </w:rPr>
        <w:t>«</w:t>
      </w:r>
      <w:r w:rsidRPr="005F5DE2">
        <w:rPr>
          <w:rFonts w:eastAsia="Times New Roman"/>
          <w:szCs w:val="24"/>
        </w:rPr>
        <w:t>Μακεδονία</w:t>
      </w:r>
      <w:r>
        <w:rPr>
          <w:rFonts w:eastAsia="Times New Roman"/>
          <w:szCs w:val="24"/>
        </w:rPr>
        <w:t>»,</w:t>
      </w:r>
      <w:r w:rsidRPr="005F5DE2">
        <w:rPr>
          <w:rFonts w:eastAsia="Times New Roman"/>
          <w:szCs w:val="24"/>
        </w:rPr>
        <w:t xml:space="preserve"> με </w:t>
      </w:r>
      <w:r>
        <w:rPr>
          <w:rFonts w:eastAsia="Times New Roman"/>
          <w:szCs w:val="24"/>
        </w:rPr>
        <w:t>Π</w:t>
      </w:r>
      <w:r w:rsidRPr="005F5DE2">
        <w:rPr>
          <w:rFonts w:eastAsia="Times New Roman"/>
          <w:szCs w:val="24"/>
        </w:rPr>
        <w:t>ρωθυπουργό τον Κωνσταντ</w:t>
      </w:r>
      <w:r>
        <w:rPr>
          <w:rFonts w:eastAsia="Times New Roman"/>
          <w:szCs w:val="24"/>
        </w:rPr>
        <w:t>ίνο Μητσοτάκη, το 1993.</w:t>
      </w:r>
    </w:p>
    <w:p w14:paraId="2ED8BE98" w14:textId="77777777" w:rsidR="00C647AD" w:rsidRDefault="00D506E1">
      <w:pPr>
        <w:spacing w:after="0" w:line="600" w:lineRule="auto"/>
        <w:ind w:firstLine="720"/>
        <w:jc w:val="both"/>
        <w:rPr>
          <w:rFonts w:eastAsia="Times New Roman"/>
          <w:szCs w:val="24"/>
        </w:rPr>
      </w:pPr>
      <w:r>
        <w:rPr>
          <w:rFonts w:eastAsia="Times New Roman"/>
          <w:szCs w:val="24"/>
        </w:rPr>
        <w:t>Η</w:t>
      </w:r>
      <w:r w:rsidRPr="005F5DE2">
        <w:rPr>
          <w:rFonts w:eastAsia="Times New Roman"/>
          <w:szCs w:val="24"/>
        </w:rPr>
        <w:t xml:space="preserve"> αλήθεια</w:t>
      </w:r>
      <w:r>
        <w:rPr>
          <w:rFonts w:eastAsia="Times New Roman"/>
          <w:szCs w:val="24"/>
        </w:rPr>
        <w:t>,</w:t>
      </w:r>
      <w:r w:rsidRPr="005F5DE2">
        <w:rPr>
          <w:rFonts w:eastAsia="Times New Roman"/>
          <w:szCs w:val="24"/>
        </w:rPr>
        <w:t xml:space="preserve"> </w:t>
      </w:r>
      <w:r>
        <w:rPr>
          <w:rFonts w:eastAsia="Times New Roman"/>
          <w:szCs w:val="24"/>
        </w:rPr>
        <w:t>επίσης,</w:t>
      </w:r>
      <w:r w:rsidRPr="005F5DE2">
        <w:rPr>
          <w:rFonts w:eastAsia="Times New Roman"/>
          <w:szCs w:val="24"/>
        </w:rPr>
        <w:t xml:space="preserve"> είναι</w:t>
      </w:r>
      <w:r>
        <w:rPr>
          <w:rFonts w:eastAsia="Times New Roman"/>
          <w:szCs w:val="24"/>
        </w:rPr>
        <w:t xml:space="preserve"> ότι τον όρο «Μακεδονία» </w:t>
      </w:r>
      <w:r w:rsidRPr="005F5DE2">
        <w:rPr>
          <w:rFonts w:eastAsia="Times New Roman"/>
          <w:szCs w:val="24"/>
        </w:rPr>
        <w:t>τον αποδεχτήκ</w:t>
      </w:r>
      <w:r>
        <w:rPr>
          <w:rFonts w:eastAsia="Times New Roman"/>
          <w:szCs w:val="24"/>
        </w:rPr>
        <w:t>αμε, έστ</w:t>
      </w:r>
      <w:r>
        <w:rPr>
          <w:rFonts w:eastAsia="Times New Roman"/>
          <w:szCs w:val="24"/>
        </w:rPr>
        <w:t>ω και ως προσωρινό όνομα -που κράτησε όμως είκοσι πέντε</w:t>
      </w:r>
      <w:r w:rsidRPr="005F5DE2">
        <w:rPr>
          <w:rFonts w:eastAsia="Times New Roman"/>
          <w:szCs w:val="24"/>
        </w:rPr>
        <w:t xml:space="preserve"> χρόνια αυτή η προσωρινότητα</w:t>
      </w:r>
      <w:r>
        <w:rPr>
          <w:rFonts w:eastAsia="Times New Roman"/>
          <w:szCs w:val="24"/>
        </w:rPr>
        <w:t>-, με τη λεγόμενη «</w:t>
      </w:r>
      <w:r w:rsidRPr="005F5DE2">
        <w:rPr>
          <w:rFonts w:eastAsia="Times New Roman"/>
          <w:szCs w:val="24"/>
        </w:rPr>
        <w:t xml:space="preserve">Ενδιάμεση </w:t>
      </w:r>
      <w:r>
        <w:rPr>
          <w:rFonts w:eastAsia="Times New Roman"/>
          <w:szCs w:val="24"/>
        </w:rPr>
        <w:t>Σ</w:t>
      </w:r>
      <w:r w:rsidRPr="005F5DE2">
        <w:rPr>
          <w:rFonts w:eastAsia="Times New Roman"/>
          <w:szCs w:val="24"/>
        </w:rPr>
        <w:t>υμφωνία</w:t>
      </w:r>
      <w:r>
        <w:rPr>
          <w:rFonts w:eastAsia="Times New Roman"/>
          <w:szCs w:val="24"/>
        </w:rPr>
        <w:t>»,</w:t>
      </w:r>
      <w:r w:rsidRPr="005F5DE2">
        <w:rPr>
          <w:rFonts w:eastAsia="Times New Roman"/>
          <w:szCs w:val="24"/>
        </w:rPr>
        <w:t xml:space="preserve"> που συνήφθη μόλις τρία χρόνια μετά από το περίφημο εκείνο</w:t>
      </w:r>
      <w:r>
        <w:rPr>
          <w:rFonts w:eastAsia="Times New Roman"/>
          <w:szCs w:val="24"/>
        </w:rPr>
        <w:t xml:space="preserve"> Σ</w:t>
      </w:r>
      <w:r w:rsidRPr="005F5DE2">
        <w:rPr>
          <w:rFonts w:eastAsia="Times New Roman"/>
          <w:szCs w:val="24"/>
        </w:rPr>
        <w:t xml:space="preserve">υμβούλιο </w:t>
      </w:r>
      <w:r>
        <w:rPr>
          <w:rFonts w:eastAsia="Times New Roman"/>
          <w:szCs w:val="24"/>
        </w:rPr>
        <w:t>Ε</w:t>
      </w:r>
      <w:r w:rsidRPr="005F5DE2">
        <w:rPr>
          <w:rFonts w:eastAsia="Times New Roman"/>
          <w:szCs w:val="24"/>
        </w:rPr>
        <w:t xml:space="preserve">ξωτερικής </w:t>
      </w:r>
      <w:r>
        <w:rPr>
          <w:rFonts w:eastAsia="Times New Roman"/>
          <w:szCs w:val="24"/>
        </w:rPr>
        <w:t>Π</w:t>
      </w:r>
      <w:r w:rsidRPr="005F5DE2">
        <w:rPr>
          <w:rFonts w:eastAsia="Times New Roman"/>
          <w:szCs w:val="24"/>
        </w:rPr>
        <w:t xml:space="preserve">ολιτικής που έλεγε </w:t>
      </w:r>
      <w:r>
        <w:rPr>
          <w:rFonts w:eastAsia="Times New Roman"/>
          <w:szCs w:val="24"/>
        </w:rPr>
        <w:t>«</w:t>
      </w:r>
      <w:r w:rsidRPr="005F5DE2">
        <w:rPr>
          <w:rFonts w:eastAsia="Times New Roman"/>
          <w:szCs w:val="24"/>
        </w:rPr>
        <w:t>κανένα παραγωγό</w:t>
      </w:r>
      <w:r>
        <w:rPr>
          <w:rFonts w:eastAsia="Times New Roman"/>
          <w:szCs w:val="24"/>
        </w:rPr>
        <w:t>». Και τότε ήταν η</w:t>
      </w:r>
      <w:r>
        <w:rPr>
          <w:rFonts w:eastAsia="Times New Roman"/>
          <w:szCs w:val="24"/>
        </w:rPr>
        <w:t xml:space="preserve"> </w:t>
      </w:r>
      <w:r>
        <w:rPr>
          <w:rFonts w:eastAsia="Times New Roman"/>
          <w:szCs w:val="24"/>
        </w:rPr>
        <w:t>κ</w:t>
      </w:r>
      <w:r w:rsidRPr="005F5DE2">
        <w:rPr>
          <w:rFonts w:eastAsia="Times New Roman"/>
          <w:szCs w:val="24"/>
        </w:rPr>
        <w:t>υβέρνηση</w:t>
      </w:r>
      <w:r>
        <w:rPr>
          <w:rFonts w:eastAsia="Times New Roman"/>
          <w:szCs w:val="24"/>
        </w:rPr>
        <w:t xml:space="preserve"> του ΠΑΣΟΚ, η </w:t>
      </w:r>
      <w:r>
        <w:rPr>
          <w:rFonts w:eastAsia="Times New Roman"/>
          <w:szCs w:val="24"/>
        </w:rPr>
        <w:t>κ</w:t>
      </w:r>
      <w:r>
        <w:rPr>
          <w:rFonts w:eastAsia="Times New Roman"/>
          <w:szCs w:val="24"/>
        </w:rPr>
        <w:t>υβέρνηση</w:t>
      </w:r>
      <w:r w:rsidRPr="005F5DE2">
        <w:rPr>
          <w:rFonts w:eastAsia="Times New Roman"/>
          <w:szCs w:val="24"/>
        </w:rPr>
        <w:t xml:space="preserve"> του Ανδρέα Παπανδρέου</w:t>
      </w:r>
      <w:r>
        <w:rPr>
          <w:rFonts w:eastAsia="Times New Roman"/>
          <w:szCs w:val="24"/>
        </w:rPr>
        <w:t>. Α</w:t>
      </w:r>
      <w:r w:rsidRPr="005F5DE2">
        <w:rPr>
          <w:rFonts w:eastAsia="Times New Roman"/>
          <w:szCs w:val="24"/>
        </w:rPr>
        <w:t xml:space="preserve">ποδεχτήκαμε </w:t>
      </w:r>
      <w:r>
        <w:rPr>
          <w:rFonts w:eastAsia="Times New Roman"/>
          <w:szCs w:val="24"/>
        </w:rPr>
        <w:t>τι τότε; Π</w:t>
      </w:r>
      <w:r w:rsidRPr="005F5DE2">
        <w:rPr>
          <w:rFonts w:eastAsia="Times New Roman"/>
          <w:szCs w:val="24"/>
        </w:rPr>
        <w:t>ρώην Γιουγκοσλαβική Δημοκρατία της Μακεδονίας</w:t>
      </w:r>
      <w:r>
        <w:rPr>
          <w:rFonts w:eastAsia="Times New Roman"/>
          <w:szCs w:val="24"/>
        </w:rPr>
        <w:t>! Και από δειλία να</w:t>
      </w:r>
      <w:r w:rsidRPr="005F5DE2">
        <w:rPr>
          <w:rFonts w:eastAsia="Times New Roman"/>
          <w:szCs w:val="24"/>
        </w:rPr>
        <w:t xml:space="preserve"> αναμετρηθούμε με την αλήθεια ως έθνος και ως πολιτικό σύστημα</w:t>
      </w:r>
      <w:r>
        <w:rPr>
          <w:rFonts w:eastAsia="Times New Roman"/>
          <w:szCs w:val="24"/>
        </w:rPr>
        <w:t xml:space="preserve"> τι κάναμε; Εφηύραμε </w:t>
      </w:r>
      <w:r w:rsidRPr="005F5DE2">
        <w:rPr>
          <w:rFonts w:eastAsia="Times New Roman"/>
          <w:szCs w:val="24"/>
        </w:rPr>
        <w:t>τη φαεινή αυτή ιδέα</w:t>
      </w:r>
      <w:r>
        <w:rPr>
          <w:rFonts w:eastAsia="Times New Roman"/>
          <w:szCs w:val="24"/>
        </w:rPr>
        <w:t>,</w:t>
      </w:r>
      <w:r w:rsidRPr="005F5DE2">
        <w:rPr>
          <w:rFonts w:eastAsia="Times New Roman"/>
          <w:szCs w:val="24"/>
        </w:rPr>
        <w:t xml:space="preserve"> όταν όλο</w:t>
      </w:r>
      <w:r w:rsidRPr="005F5DE2">
        <w:rPr>
          <w:rFonts w:eastAsia="Times New Roman"/>
          <w:szCs w:val="24"/>
        </w:rPr>
        <w:t>ι αναφερόμαστε σ</w:t>
      </w:r>
      <w:r>
        <w:rPr>
          <w:rFonts w:eastAsia="Times New Roman"/>
          <w:szCs w:val="24"/>
        </w:rPr>
        <w:t>’</w:t>
      </w:r>
      <w:r w:rsidRPr="005F5DE2">
        <w:rPr>
          <w:rFonts w:eastAsia="Times New Roman"/>
          <w:szCs w:val="24"/>
        </w:rPr>
        <w:t xml:space="preserve"> αυτή</w:t>
      </w:r>
      <w:r>
        <w:rPr>
          <w:rFonts w:eastAsia="Times New Roman"/>
          <w:szCs w:val="24"/>
        </w:rPr>
        <w:t>ν</w:t>
      </w:r>
      <w:r w:rsidRPr="005F5DE2">
        <w:rPr>
          <w:rFonts w:eastAsia="Times New Roman"/>
          <w:szCs w:val="24"/>
        </w:rPr>
        <w:t xml:space="preserve"> τη χώρα</w:t>
      </w:r>
      <w:r>
        <w:rPr>
          <w:rFonts w:eastAsia="Times New Roman"/>
          <w:szCs w:val="24"/>
        </w:rPr>
        <w:t xml:space="preserve">, να λέμε μόνο τα αρχικά, </w:t>
      </w:r>
      <w:r w:rsidRPr="005F5DE2">
        <w:rPr>
          <w:rFonts w:eastAsia="Times New Roman"/>
          <w:szCs w:val="24"/>
        </w:rPr>
        <w:t>ποτέ να μην το λέμε ολόκληρο</w:t>
      </w:r>
      <w:r>
        <w:rPr>
          <w:rFonts w:eastAsia="Times New Roman"/>
          <w:szCs w:val="24"/>
        </w:rPr>
        <w:t xml:space="preserve">. ΠΓΔΜ ή </w:t>
      </w:r>
      <w:r>
        <w:rPr>
          <w:rFonts w:eastAsia="Times New Roman"/>
          <w:szCs w:val="24"/>
          <w:lang w:val="en-US"/>
        </w:rPr>
        <w:t>FYROM</w:t>
      </w:r>
      <w:r>
        <w:rPr>
          <w:rFonts w:eastAsia="Times New Roman"/>
          <w:szCs w:val="24"/>
        </w:rPr>
        <w:t>,</w:t>
      </w:r>
      <w:r w:rsidRPr="005F5DE2">
        <w:rPr>
          <w:rFonts w:eastAsia="Times New Roman"/>
          <w:szCs w:val="24"/>
        </w:rPr>
        <w:t xml:space="preserve"> λες και το </w:t>
      </w:r>
      <w:r>
        <w:rPr>
          <w:rFonts w:eastAsia="Times New Roman"/>
          <w:szCs w:val="24"/>
        </w:rPr>
        <w:t>«Μ»</w:t>
      </w:r>
      <w:r w:rsidRPr="005F5DE2">
        <w:rPr>
          <w:rFonts w:eastAsia="Times New Roman"/>
          <w:szCs w:val="24"/>
        </w:rPr>
        <w:t xml:space="preserve"> ήταν μ</w:t>
      </w:r>
      <w:r>
        <w:rPr>
          <w:rFonts w:eastAsia="Times New Roman"/>
          <w:szCs w:val="24"/>
        </w:rPr>
        <w:t>ι</w:t>
      </w:r>
      <w:r w:rsidRPr="005F5DE2">
        <w:rPr>
          <w:rFonts w:eastAsia="Times New Roman"/>
          <w:szCs w:val="24"/>
        </w:rPr>
        <w:t xml:space="preserve">α άλλη λέξη και όχι </w:t>
      </w:r>
      <w:r>
        <w:rPr>
          <w:rFonts w:eastAsia="Times New Roman"/>
          <w:szCs w:val="24"/>
        </w:rPr>
        <w:t xml:space="preserve">η </w:t>
      </w:r>
      <w:r w:rsidRPr="005F5DE2">
        <w:rPr>
          <w:rFonts w:eastAsia="Times New Roman"/>
          <w:szCs w:val="24"/>
        </w:rPr>
        <w:t xml:space="preserve">λέξη </w:t>
      </w:r>
      <w:r>
        <w:rPr>
          <w:rFonts w:eastAsia="Times New Roman"/>
          <w:szCs w:val="24"/>
        </w:rPr>
        <w:t>«</w:t>
      </w:r>
      <w:r w:rsidRPr="005F5DE2">
        <w:rPr>
          <w:rFonts w:eastAsia="Times New Roman"/>
          <w:szCs w:val="24"/>
        </w:rPr>
        <w:t>Μακεδονία</w:t>
      </w:r>
      <w:r>
        <w:rPr>
          <w:rFonts w:eastAsia="Times New Roman"/>
          <w:szCs w:val="24"/>
        </w:rPr>
        <w:t xml:space="preserve">». Και όταν </w:t>
      </w:r>
      <w:r w:rsidRPr="005F5DE2">
        <w:rPr>
          <w:rFonts w:eastAsia="Times New Roman"/>
          <w:szCs w:val="24"/>
        </w:rPr>
        <w:t>αναφερόμαστ</w:t>
      </w:r>
      <w:r>
        <w:rPr>
          <w:rFonts w:eastAsia="Times New Roman"/>
          <w:szCs w:val="24"/>
        </w:rPr>
        <w:t>αν</w:t>
      </w:r>
      <w:r w:rsidRPr="005F5DE2">
        <w:rPr>
          <w:rFonts w:eastAsia="Times New Roman"/>
          <w:szCs w:val="24"/>
        </w:rPr>
        <w:t xml:space="preserve"> στους ανθρώπους που ζουν</w:t>
      </w:r>
      <w:r>
        <w:rPr>
          <w:rFonts w:eastAsia="Times New Roman"/>
          <w:szCs w:val="24"/>
        </w:rPr>
        <w:t xml:space="preserve">, δεν τους λέγαμε ΠΓΔΜιανούς ή </w:t>
      </w:r>
      <w:r>
        <w:rPr>
          <w:rFonts w:eastAsia="Times New Roman"/>
          <w:szCs w:val="24"/>
          <w:lang w:val="en-US"/>
        </w:rPr>
        <w:t>FYROM</w:t>
      </w:r>
      <w:r>
        <w:rPr>
          <w:rFonts w:eastAsia="Times New Roman"/>
          <w:szCs w:val="24"/>
        </w:rPr>
        <w:t>ίτες, τους</w:t>
      </w:r>
      <w:r>
        <w:rPr>
          <w:rFonts w:eastAsia="Times New Roman"/>
          <w:szCs w:val="24"/>
        </w:rPr>
        <w:t xml:space="preserve"> λέγαμε Σκοπιανούς, με την ονομασία της πρωτεύουσάς τους. Α</w:t>
      </w:r>
      <w:r w:rsidRPr="005F5DE2">
        <w:rPr>
          <w:rFonts w:eastAsia="Times New Roman"/>
          <w:szCs w:val="24"/>
        </w:rPr>
        <w:t>υτή είναι η πραγματικότητα</w:t>
      </w:r>
      <w:r>
        <w:rPr>
          <w:rFonts w:eastAsia="Times New Roman"/>
          <w:szCs w:val="24"/>
        </w:rPr>
        <w:t>.</w:t>
      </w:r>
    </w:p>
    <w:p w14:paraId="2ED8BE99" w14:textId="77777777" w:rsidR="00C647AD" w:rsidRDefault="00D506E1">
      <w:pPr>
        <w:spacing w:after="0" w:line="600" w:lineRule="auto"/>
        <w:ind w:firstLine="720"/>
        <w:jc w:val="center"/>
        <w:rPr>
          <w:rFonts w:eastAsia="Times New Roman"/>
          <w:szCs w:val="24"/>
        </w:rPr>
      </w:pPr>
      <w:r>
        <w:rPr>
          <w:rFonts w:eastAsia="Times New Roman"/>
          <w:szCs w:val="24"/>
        </w:rPr>
        <w:t>(Θόρυβος στην Αίθουσα)</w:t>
      </w:r>
    </w:p>
    <w:p w14:paraId="2ED8BE9A" w14:textId="77777777" w:rsidR="00C647AD" w:rsidRDefault="00D506E1">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Ή</w:t>
      </w:r>
      <w:r w:rsidRPr="005F5DE2">
        <w:rPr>
          <w:rFonts w:eastAsia="Times New Roman"/>
          <w:szCs w:val="24"/>
        </w:rPr>
        <w:t>συχα</w:t>
      </w:r>
      <w:r>
        <w:rPr>
          <w:rFonts w:eastAsia="Times New Roman"/>
          <w:szCs w:val="24"/>
        </w:rPr>
        <w:t>,</w:t>
      </w:r>
      <w:r w:rsidRPr="005F5DE2">
        <w:rPr>
          <w:rFonts w:eastAsia="Times New Roman"/>
          <w:szCs w:val="24"/>
        </w:rPr>
        <w:t xml:space="preserve"> </w:t>
      </w:r>
      <w:r>
        <w:rPr>
          <w:rFonts w:eastAsia="Times New Roman"/>
          <w:szCs w:val="24"/>
        </w:rPr>
        <w:t>π</w:t>
      </w:r>
      <w:r w:rsidRPr="005F5DE2">
        <w:rPr>
          <w:rFonts w:eastAsia="Times New Roman"/>
          <w:szCs w:val="24"/>
        </w:rPr>
        <w:t>αρακαλώ</w:t>
      </w:r>
      <w:r>
        <w:rPr>
          <w:rFonts w:eastAsia="Times New Roman"/>
          <w:szCs w:val="24"/>
        </w:rPr>
        <w:t>.</w:t>
      </w:r>
    </w:p>
    <w:p w14:paraId="2ED8BE9B" w14:textId="77777777" w:rsidR="00C647AD" w:rsidRDefault="00D506E1">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και Υπουργός Εξωτερικών): </w:t>
      </w:r>
      <w:r>
        <w:rPr>
          <w:rFonts w:eastAsia="Times New Roman"/>
          <w:szCs w:val="24"/>
        </w:rPr>
        <w:t>Η αλήθεια, επίσης, είναι</w:t>
      </w:r>
      <w:r w:rsidRPr="005F5DE2">
        <w:rPr>
          <w:rFonts w:eastAsia="Times New Roman"/>
          <w:szCs w:val="24"/>
        </w:rPr>
        <w:t xml:space="preserve"> </w:t>
      </w:r>
      <w:r>
        <w:rPr>
          <w:rFonts w:eastAsia="Times New Roman"/>
          <w:szCs w:val="24"/>
        </w:rPr>
        <w:t>ότι ειδικ</w:t>
      </w:r>
      <w:r>
        <w:rPr>
          <w:rFonts w:eastAsia="Times New Roman"/>
          <w:szCs w:val="24"/>
        </w:rPr>
        <w:t>ά μετά την</w:t>
      </w:r>
      <w:r w:rsidRPr="005F5DE2">
        <w:rPr>
          <w:rFonts w:eastAsia="Times New Roman"/>
          <w:szCs w:val="24"/>
        </w:rPr>
        <w:t xml:space="preserve"> αναγνώριση της γειτονικής χώρας από τις Ηνωμένες Πολιτείες</w:t>
      </w:r>
      <w:r>
        <w:rPr>
          <w:rFonts w:eastAsia="Times New Roman"/>
          <w:szCs w:val="24"/>
        </w:rPr>
        <w:t xml:space="preserve"> της</w:t>
      </w:r>
      <w:r w:rsidRPr="005F5DE2">
        <w:rPr>
          <w:rFonts w:eastAsia="Times New Roman"/>
          <w:szCs w:val="24"/>
        </w:rPr>
        <w:t xml:space="preserve"> Αμερικής το 2004 επιδεινώθηκε σημαντικά η </w:t>
      </w:r>
      <w:r>
        <w:rPr>
          <w:rFonts w:eastAsia="Times New Roman"/>
          <w:szCs w:val="24"/>
        </w:rPr>
        <w:t>δια</w:t>
      </w:r>
      <w:r w:rsidRPr="005F5DE2">
        <w:rPr>
          <w:rFonts w:eastAsia="Times New Roman"/>
          <w:szCs w:val="24"/>
        </w:rPr>
        <w:t>πραγματ</w:t>
      </w:r>
      <w:r>
        <w:rPr>
          <w:rFonts w:eastAsia="Times New Roman"/>
          <w:szCs w:val="24"/>
        </w:rPr>
        <w:t>ευτι</w:t>
      </w:r>
      <w:r w:rsidRPr="005F5DE2">
        <w:rPr>
          <w:rFonts w:eastAsia="Times New Roman"/>
          <w:szCs w:val="24"/>
        </w:rPr>
        <w:t xml:space="preserve">κή θέση της χώρας </w:t>
      </w:r>
      <w:r>
        <w:rPr>
          <w:rFonts w:eastAsia="Times New Roman"/>
          <w:szCs w:val="24"/>
        </w:rPr>
        <w:t>μας. Στα</w:t>
      </w:r>
      <w:r w:rsidRPr="005F5DE2">
        <w:rPr>
          <w:rFonts w:eastAsia="Times New Roman"/>
          <w:szCs w:val="24"/>
        </w:rPr>
        <w:t xml:space="preserve"> μάτια της </w:t>
      </w:r>
      <w:r>
        <w:rPr>
          <w:rFonts w:eastAsia="Times New Roman"/>
          <w:szCs w:val="24"/>
        </w:rPr>
        <w:t>δι</w:t>
      </w:r>
      <w:r w:rsidRPr="005F5DE2">
        <w:rPr>
          <w:rFonts w:eastAsia="Times New Roman"/>
          <w:szCs w:val="24"/>
        </w:rPr>
        <w:t xml:space="preserve">εθνούς κοινής γνώμης </w:t>
      </w:r>
      <w:r>
        <w:rPr>
          <w:rFonts w:eastAsia="Times New Roman"/>
          <w:szCs w:val="24"/>
        </w:rPr>
        <w:t xml:space="preserve">άρχισε </w:t>
      </w:r>
      <w:r w:rsidRPr="005F5DE2">
        <w:rPr>
          <w:rFonts w:eastAsia="Times New Roman"/>
          <w:szCs w:val="24"/>
        </w:rPr>
        <w:t xml:space="preserve">να φαίνεται η Ελλάδα μέρος του προβλήματος </w:t>
      </w:r>
      <w:r>
        <w:rPr>
          <w:rFonts w:eastAsia="Times New Roman"/>
          <w:szCs w:val="24"/>
        </w:rPr>
        <w:t>για την αστάθεια</w:t>
      </w:r>
      <w:r>
        <w:rPr>
          <w:rFonts w:eastAsia="Times New Roman"/>
          <w:szCs w:val="24"/>
        </w:rPr>
        <w:t xml:space="preserve"> </w:t>
      </w:r>
      <w:r w:rsidRPr="005F5DE2">
        <w:rPr>
          <w:rFonts w:eastAsia="Times New Roman"/>
          <w:szCs w:val="24"/>
        </w:rPr>
        <w:t>στην περιοχή</w:t>
      </w:r>
      <w:r>
        <w:rPr>
          <w:rFonts w:eastAsia="Times New Roman"/>
          <w:szCs w:val="24"/>
        </w:rPr>
        <w:t>. Κι</w:t>
      </w:r>
      <w:r w:rsidRPr="005F5DE2">
        <w:rPr>
          <w:rFonts w:eastAsia="Times New Roman"/>
          <w:szCs w:val="24"/>
        </w:rPr>
        <w:t xml:space="preserve"> εμείς είχαμε θέμα γι</w:t>
      </w:r>
      <w:r>
        <w:rPr>
          <w:rFonts w:eastAsia="Times New Roman"/>
          <w:szCs w:val="24"/>
        </w:rPr>
        <w:t>’</w:t>
      </w:r>
      <w:r w:rsidRPr="005F5DE2">
        <w:rPr>
          <w:rFonts w:eastAsia="Times New Roman"/>
          <w:szCs w:val="24"/>
        </w:rPr>
        <w:t xml:space="preserve"> αυτό και έχουμε θέμα</w:t>
      </w:r>
      <w:r w:rsidRPr="00DE64A7">
        <w:rPr>
          <w:rFonts w:eastAsia="Times New Roman"/>
          <w:szCs w:val="24"/>
        </w:rPr>
        <w:t xml:space="preserve"> </w:t>
      </w:r>
      <w:r>
        <w:rPr>
          <w:rFonts w:eastAsia="Times New Roman"/>
          <w:szCs w:val="24"/>
        </w:rPr>
        <w:t>γι’ αυτό. Διότι η αστάθεια</w:t>
      </w:r>
      <w:r w:rsidRPr="005F5DE2">
        <w:rPr>
          <w:rFonts w:eastAsia="Times New Roman"/>
          <w:szCs w:val="24"/>
        </w:rPr>
        <w:t xml:space="preserve"> στην περιοχή θα δημιουργήσει τις προϋποθέσεις μιας μεγάλης Αλβανίας</w:t>
      </w:r>
      <w:r>
        <w:rPr>
          <w:rFonts w:eastAsia="Times New Roman"/>
          <w:szCs w:val="24"/>
        </w:rPr>
        <w:t>,</w:t>
      </w:r>
      <w:r w:rsidRPr="005F5DE2">
        <w:rPr>
          <w:rFonts w:eastAsia="Times New Roman"/>
          <w:szCs w:val="24"/>
        </w:rPr>
        <w:t xml:space="preserve"> που δεν το θέλουμε</w:t>
      </w:r>
      <w:r>
        <w:rPr>
          <w:rFonts w:eastAsia="Times New Roman"/>
          <w:szCs w:val="24"/>
        </w:rPr>
        <w:t>, και η αστάθεια</w:t>
      </w:r>
      <w:r w:rsidRPr="005F5DE2">
        <w:rPr>
          <w:rFonts w:eastAsia="Times New Roman"/>
          <w:szCs w:val="24"/>
        </w:rPr>
        <w:t xml:space="preserve"> στην περιοχή θα δημιουργήσει τις προϋποθέσεις εντάσεων</w:t>
      </w:r>
      <w:r>
        <w:rPr>
          <w:rFonts w:eastAsia="Times New Roman"/>
          <w:szCs w:val="24"/>
        </w:rPr>
        <w:t>,</w:t>
      </w:r>
      <w:r w:rsidRPr="005F5DE2">
        <w:rPr>
          <w:rFonts w:eastAsia="Times New Roman"/>
          <w:szCs w:val="24"/>
        </w:rPr>
        <w:t xml:space="preserve"> που δεν </w:t>
      </w:r>
      <w:r w:rsidRPr="005F5DE2">
        <w:rPr>
          <w:rFonts w:eastAsia="Times New Roman"/>
          <w:szCs w:val="24"/>
        </w:rPr>
        <w:t>τις θέλου</w:t>
      </w:r>
      <w:r>
        <w:rPr>
          <w:rFonts w:eastAsia="Times New Roman"/>
          <w:szCs w:val="24"/>
        </w:rPr>
        <w:t>με</w:t>
      </w:r>
      <w:r w:rsidRPr="005F5DE2">
        <w:rPr>
          <w:rFonts w:eastAsia="Times New Roman"/>
          <w:szCs w:val="24"/>
        </w:rPr>
        <w:t xml:space="preserve"> στα βόρεια σύνορά </w:t>
      </w:r>
      <w:r>
        <w:rPr>
          <w:rFonts w:eastAsia="Times New Roman"/>
          <w:szCs w:val="24"/>
        </w:rPr>
        <w:t>μας.</w:t>
      </w:r>
    </w:p>
    <w:p w14:paraId="2ED8BE9C" w14:textId="77777777" w:rsidR="00C647AD" w:rsidRDefault="00D506E1">
      <w:pPr>
        <w:spacing w:after="0" w:line="600" w:lineRule="auto"/>
        <w:ind w:firstLine="720"/>
        <w:jc w:val="both"/>
        <w:rPr>
          <w:rFonts w:eastAsia="Times New Roman"/>
          <w:szCs w:val="24"/>
        </w:rPr>
      </w:pPr>
      <w:r>
        <w:rPr>
          <w:rFonts w:eastAsia="Times New Roman"/>
          <w:szCs w:val="24"/>
        </w:rPr>
        <w:t>Έ</w:t>
      </w:r>
      <w:r w:rsidRPr="005F5DE2">
        <w:rPr>
          <w:rFonts w:eastAsia="Times New Roman"/>
          <w:szCs w:val="24"/>
        </w:rPr>
        <w:t>τσι</w:t>
      </w:r>
      <w:r>
        <w:rPr>
          <w:rFonts w:eastAsia="Times New Roman"/>
          <w:szCs w:val="24"/>
        </w:rPr>
        <w:t>,</w:t>
      </w:r>
      <w:r w:rsidRPr="005F5DE2">
        <w:rPr>
          <w:rFonts w:eastAsia="Times New Roman"/>
          <w:szCs w:val="24"/>
        </w:rPr>
        <w:t xml:space="preserve"> φτάσαμε σιγά-σιγά </w:t>
      </w:r>
      <w:r>
        <w:rPr>
          <w:rFonts w:eastAsia="Times New Roman"/>
          <w:szCs w:val="24"/>
        </w:rPr>
        <w:t xml:space="preserve">στις </w:t>
      </w:r>
      <w:r>
        <w:rPr>
          <w:rFonts w:eastAsia="Times New Roman"/>
          <w:szCs w:val="24"/>
        </w:rPr>
        <w:t>κ</w:t>
      </w:r>
      <w:r w:rsidRPr="005F5DE2">
        <w:rPr>
          <w:rFonts w:eastAsia="Times New Roman"/>
          <w:szCs w:val="24"/>
        </w:rPr>
        <w:t>υβερνήσεις ΠΑΣΟΚ που διαπραγματεύτηκαν</w:t>
      </w:r>
      <w:r>
        <w:rPr>
          <w:rFonts w:eastAsia="Times New Roman"/>
          <w:szCs w:val="24"/>
        </w:rPr>
        <w:t>,</w:t>
      </w:r>
      <w:r w:rsidRPr="005F5DE2">
        <w:rPr>
          <w:rFonts w:eastAsia="Times New Roman"/>
          <w:szCs w:val="24"/>
        </w:rPr>
        <w:t xml:space="preserve"> όχι με την αρχή του Συμβουλίου </w:t>
      </w:r>
      <w:r>
        <w:rPr>
          <w:rFonts w:eastAsia="Times New Roman"/>
          <w:szCs w:val="24"/>
        </w:rPr>
        <w:t>Α</w:t>
      </w:r>
      <w:r w:rsidRPr="005F5DE2">
        <w:rPr>
          <w:rFonts w:eastAsia="Times New Roman"/>
          <w:szCs w:val="24"/>
        </w:rPr>
        <w:t>ρχηγών το</w:t>
      </w:r>
      <w:r>
        <w:rPr>
          <w:rFonts w:eastAsia="Times New Roman"/>
          <w:szCs w:val="24"/>
        </w:rPr>
        <w:t>υ</w:t>
      </w:r>
      <w:r w:rsidRPr="005F5DE2">
        <w:rPr>
          <w:rFonts w:eastAsia="Times New Roman"/>
          <w:szCs w:val="24"/>
        </w:rPr>
        <w:t xml:space="preserve"> </w:t>
      </w:r>
      <w:r>
        <w:rPr>
          <w:rFonts w:eastAsia="Times New Roman"/>
          <w:szCs w:val="24"/>
        </w:rPr>
        <w:t>19</w:t>
      </w:r>
      <w:r w:rsidRPr="005F5DE2">
        <w:rPr>
          <w:rFonts w:eastAsia="Times New Roman"/>
          <w:szCs w:val="24"/>
        </w:rPr>
        <w:t>92</w:t>
      </w:r>
      <w:r>
        <w:rPr>
          <w:rFonts w:eastAsia="Times New Roman"/>
          <w:szCs w:val="24"/>
        </w:rPr>
        <w:t>, αλλά με αυτό που ονομάζουμε</w:t>
      </w:r>
      <w:r w:rsidRPr="005F5DE2">
        <w:rPr>
          <w:rFonts w:eastAsia="Times New Roman"/>
          <w:szCs w:val="24"/>
        </w:rPr>
        <w:t xml:space="preserve"> σήμερα</w:t>
      </w:r>
      <w:r>
        <w:rPr>
          <w:rFonts w:eastAsia="Times New Roman"/>
          <w:szCs w:val="24"/>
        </w:rPr>
        <w:t xml:space="preserve"> «ε</w:t>
      </w:r>
      <w:r w:rsidRPr="005F5DE2">
        <w:rPr>
          <w:rFonts w:eastAsia="Times New Roman"/>
          <w:szCs w:val="24"/>
        </w:rPr>
        <w:t>θνική γραμμή</w:t>
      </w:r>
      <w:r>
        <w:rPr>
          <w:rFonts w:eastAsia="Times New Roman"/>
          <w:szCs w:val="24"/>
        </w:rPr>
        <w:t>» και π</w:t>
      </w:r>
      <w:r w:rsidRPr="005F5DE2">
        <w:rPr>
          <w:rFonts w:eastAsia="Times New Roman"/>
          <w:szCs w:val="24"/>
        </w:rPr>
        <w:t xml:space="preserve">ολύ αργότερα αυτή η εθνική γραμμή </w:t>
      </w:r>
      <w:r w:rsidRPr="005F5DE2">
        <w:rPr>
          <w:rFonts w:eastAsia="Times New Roman"/>
          <w:szCs w:val="24"/>
        </w:rPr>
        <w:t>αποκρυσταλλώθηκε</w:t>
      </w:r>
      <w:r>
        <w:rPr>
          <w:rFonts w:eastAsia="Times New Roman"/>
          <w:szCs w:val="24"/>
        </w:rPr>
        <w:t>,</w:t>
      </w:r>
      <w:r w:rsidRPr="005F5DE2">
        <w:rPr>
          <w:rFonts w:eastAsia="Times New Roman"/>
          <w:szCs w:val="24"/>
        </w:rPr>
        <w:t xml:space="preserve"> </w:t>
      </w:r>
      <w:r>
        <w:rPr>
          <w:rFonts w:eastAsia="Times New Roman"/>
          <w:szCs w:val="24"/>
        </w:rPr>
        <w:t xml:space="preserve">με την </w:t>
      </w:r>
      <w:r>
        <w:rPr>
          <w:rFonts w:eastAsia="Times New Roman"/>
          <w:szCs w:val="24"/>
        </w:rPr>
        <w:t>κ</w:t>
      </w:r>
      <w:r w:rsidRPr="005F5DE2">
        <w:rPr>
          <w:rFonts w:eastAsia="Times New Roman"/>
          <w:szCs w:val="24"/>
        </w:rPr>
        <w:t>υβέρνηση Καραμανλή</w:t>
      </w:r>
      <w:r>
        <w:rPr>
          <w:rFonts w:eastAsia="Times New Roman"/>
          <w:szCs w:val="24"/>
        </w:rPr>
        <w:t xml:space="preserve">, </w:t>
      </w:r>
      <w:r w:rsidRPr="005F5DE2">
        <w:rPr>
          <w:rFonts w:eastAsia="Times New Roman"/>
          <w:szCs w:val="24"/>
        </w:rPr>
        <w:t xml:space="preserve">και ξεκαθαρίστηκε </w:t>
      </w:r>
      <w:r>
        <w:rPr>
          <w:rFonts w:eastAsia="Times New Roman"/>
          <w:szCs w:val="24"/>
        </w:rPr>
        <w:t>ως</w:t>
      </w:r>
      <w:r w:rsidRPr="005F5DE2">
        <w:rPr>
          <w:rFonts w:eastAsia="Times New Roman"/>
          <w:szCs w:val="24"/>
        </w:rPr>
        <w:t xml:space="preserve"> η γραμμή της σύνθετης ονομασίας με τον όρο </w:t>
      </w:r>
      <w:r>
        <w:rPr>
          <w:rFonts w:eastAsia="Times New Roman"/>
          <w:szCs w:val="24"/>
        </w:rPr>
        <w:t>«</w:t>
      </w:r>
      <w:r w:rsidRPr="005F5DE2">
        <w:rPr>
          <w:rFonts w:eastAsia="Times New Roman"/>
          <w:szCs w:val="24"/>
        </w:rPr>
        <w:t>Μακεδονία</w:t>
      </w:r>
      <w:r>
        <w:rPr>
          <w:rFonts w:eastAsia="Times New Roman"/>
          <w:szCs w:val="24"/>
        </w:rPr>
        <w:t>»,</w:t>
      </w:r>
      <w:r w:rsidRPr="005F5DE2">
        <w:rPr>
          <w:rFonts w:eastAsia="Times New Roman"/>
          <w:szCs w:val="24"/>
        </w:rPr>
        <w:t xml:space="preserve"> με γεωγραφικό προσδιορισμό έναντ</w:t>
      </w:r>
      <w:r>
        <w:rPr>
          <w:rFonts w:eastAsia="Times New Roman"/>
          <w:szCs w:val="24"/>
        </w:rPr>
        <w:t xml:space="preserve">ι όλων. </w:t>
      </w:r>
    </w:p>
    <w:p w14:paraId="2ED8BE9D" w14:textId="77777777" w:rsidR="00C647AD" w:rsidRDefault="00D506E1">
      <w:pPr>
        <w:spacing w:after="0" w:line="600" w:lineRule="auto"/>
        <w:ind w:firstLine="720"/>
        <w:jc w:val="both"/>
        <w:rPr>
          <w:rFonts w:eastAsia="Times New Roman"/>
          <w:szCs w:val="24"/>
        </w:rPr>
      </w:pPr>
      <w:r>
        <w:rPr>
          <w:rFonts w:eastAsia="Times New Roman"/>
          <w:szCs w:val="24"/>
        </w:rPr>
        <w:t>Ήταν μια θέση πο</w:t>
      </w:r>
      <w:r w:rsidRPr="005F5DE2">
        <w:rPr>
          <w:rFonts w:eastAsia="Times New Roman"/>
          <w:szCs w:val="24"/>
        </w:rPr>
        <w:t>υ υποστήριξαν όλες οι κυβερνήσεις</w:t>
      </w:r>
      <w:r>
        <w:rPr>
          <w:rFonts w:eastAsia="Times New Roman"/>
          <w:szCs w:val="24"/>
        </w:rPr>
        <w:t>, τουλάχιστον</w:t>
      </w:r>
      <w:r w:rsidRPr="005F5DE2">
        <w:rPr>
          <w:rFonts w:eastAsia="Times New Roman"/>
          <w:szCs w:val="24"/>
        </w:rPr>
        <w:t xml:space="preserve"> από το 2007 έως σήμερα</w:t>
      </w:r>
      <w:r>
        <w:rPr>
          <w:rFonts w:eastAsia="Times New Roman"/>
          <w:szCs w:val="24"/>
        </w:rPr>
        <w:t>. Ό</w:t>
      </w:r>
      <w:r w:rsidRPr="005F5DE2">
        <w:rPr>
          <w:rFonts w:eastAsia="Times New Roman"/>
          <w:szCs w:val="24"/>
        </w:rPr>
        <w:t xml:space="preserve">λες </w:t>
      </w:r>
      <w:r w:rsidRPr="005F5DE2">
        <w:rPr>
          <w:rFonts w:eastAsia="Times New Roman"/>
          <w:szCs w:val="24"/>
        </w:rPr>
        <w:t>ανεξαιρέτως</w:t>
      </w:r>
      <w:r>
        <w:rPr>
          <w:rFonts w:eastAsia="Times New Roman"/>
          <w:szCs w:val="24"/>
        </w:rPr>
        <w:t>. Τ</w:t>
      </w:r>
      <w:r w:rsidRPr="005F5DE2">
        <w:rPr>
          <w:rFonts w:eastAsia="Times New Roman"/>
          <w:szCs w:val="24"/>
        </w:rPr>
        <w:t>ην ανα</w:t>
      </w:r>
      <w:r>
        <w:rPr>
          <w:rFonts w:eastAsia="Times New Roman"/>
          <w:szCs w:val="24"/>
        </w:rPr>
        <w:t xml:space="preserve">γγείλατε </w:t>
      </w:r>
      <w:r w:rsidRPr="005F5DE2">
        <w:rPr>
          <w:rFonts w:eastAsia="Times New Roman"/>
          <w:szCs w:val="24"/>
        </w:rPr>
        <w:t xml:space="preserve">σε δεκάδες προγραμματικές δηλώσεις </w:t>
      </w:r>
      <w:r>
        <w:rPr>
          <w:rFonts w:eastAsia="Times New Roman"/>
          <w:szCs w:val="24"/>
        </w:rPr>
        <w:t xml:space="preserve">σ’ </w:t>
      </w:r>
      <w:r w:rsidRPr="005F5DE2">
        <w:rPr>
          <w:rFonts w:eastAsia="Times New Roman"/>
          <w:szCs w:val="24"/>
        </w:rPr>
        <w:t>αυτή</w:t>
      </w:r>
      <w:r>
        <w:rPr>
          <w:rFonts w:eastAsia="Times New Roman"/>
          <w:szCs w:val="24"/>
        </w:rPr>
        <w:t>ν</w:t>
      </w:r>
      <w:r w:rsidRPr="005F5DE2">
        <w:rPr>
          <w:rFonts w:eastAsia="Times New Roman"/>
          <w:szCs w:val="24"/>
        </w:rPr>
        <w:t xml:space="preserve"> την Αίθουσα</w:t>
      </w:r>
      <w:r>
        <w:rPr>
          <w:rFonts w:eastAsia="Times New Roman"/>
          <w:szCs w:val="24"/>
        </w:rPr>
        <w:t>,</w:t>
      </w:r>
      <w:r w:rsidRPr="005F5DE2">
        <w:rPr>
          <w:rFonts w:eastAsia="Times New Roman"/>
          <w:szCs w:val="24"/>
        </w:rPr>
        <w:t xml:space="preserve"> σε δεκάδες διεθνή φόρα</w:t>
      </w:r>
      <w:r>
        <w:rPr>
          <w:rFonts w:eastAsia="Times New Roman"/>
          <w:szCs w:val="24"/>
        </w:rPr>
        <w:t xml:space="preserve"> -έ</w:t>
      </w:r>
      <w:r w:rsidRPr="005F5DE2">
        <w:rPr>
          <w:rFonts w:eastAsia="Times New Roman"/>
          <w:szCs w:val="24"/>
        </w:rPr>
        <w:t>τσι είναι</w:t>
      </w:r>
      <w:r>
        <w:rPr>
          <w:rFonts w:eastAsia="Times New Roman"/>
          <w:szCs w:val="24"/>
        </w:rPr>
        <w:t>- όπως</w:t>
      </w:r>
      <w:r w:rsidRPr="005F5DE2">
        <w:rPr>
          <w:rFonts w:eastAsia="Times New Roman"/>
          <w:szCs w:val="24"/>
        </w:rPr>
        <w:t xml:space="preserve"> και η </w:t>
      </w:r>
      <w:r>
        <w:rPr>
          <w:rFonts w:eastAsia="Times New Roman"/>
          <w:szCs w:val="24"/>
        </w:rPr>
        <w:t>κ</w:t>
      </w:r>
      <w:r w:rsidRPr="005F5DE2">
        <w:rPr>
          <w:rFonts w:eastAsia="Times New Roman"/>
          <w:szCs w:val="24"/>
        </w:rPr>
        <w:t>υβέρνηση του κ</w:t>
      </w:r>
      <w:r>
        <w:rPr>
          <w:rFonts w:eastAsia="Times New Roman"/>
          <w:szCs w:val="24"/>
        </w:rPr>
        <w:t>.</w:t>
      </w:r>
      <w:r w:rsidRPr="005F5DE2">
        <w:rPr>
          <w:rFonts w:eastAsia="Times New Roman"/>
          <w:szCs w:val="24"/>
        </w:rPr>
        <w:t xml:space="preserve"> Σαμαρά</w:t>
      </w:r>
      <w:r>
        <w:rPr>
          <w:rFonts w:eastAsia="Times New Roman"/>
          <w:szCs w:val="24"/>
        </w:rPr>
        <w:t>, οι Υ</w:t>
      </w:r>
      <w:r w:rsidRPr="005F5DE2">
        <w:rPr>
          <w:rFonts w:eastAsia="Times New Roman"/>
          <w:szCs w:val="24"/>
        </w:rPr>
        <w:t>πουργοί του</w:t>
      </w:r>
      <w:r>
        <w:rPr>
          <w:rFonts w:eastAsia="Times New Roman"/>
          <w:szCs w:val="24"/>
        </w:rPr>
        <w:t xml:space="preserve"> και ο κ. Αβραμ</w:t>
      </w:r>
      <w:r w:rsidRPr="005F5DE2">
        <w:rPr>
          <w:rFonts w:eastAsia="Times New Roman"/>
          <w:szCs w:val="24"/>
        </w:rPr>
        <w:t>όπουλος</w:t>
      </w:r>
      <w:r>
        <w:rPr>
          <w:rFonts w:eastAsia="Times New Roman"/>
          <w:szCs w:val="24"/>
        </w:rPr>
        <w:t>, ο οποίος</w:t>
      </w:r>
      <w:r w:rsidRPr="005F5DE2">
        <w:rPr>
          <w:rFonts w:eastAsia="Times New Roman"/>
          <w:szCs w:val="24"/>
        </w:rPr>
        <w:t xml:space="preserve"> </w:t>
      </w:r>
      <w:r>
        <w:rPr>
          <w:rFonts w:eastAsia="Times New Roman"/>
          <w:szCs w:val="24"/>
        </w:rPr>
        <w:t xml:space="preserve">άλλα </w:t>
      </w:r>
      <w:r w:rsidRPr="005F5DE2">
        <w:rPr>
          <w:rFonts w:eastAsia="Times New Roman"/>
          <w:szCs w:val="24"/>
        </w:rPr>
        <w:t xml:space="preserve">ψηφίζει στο </w:t>
      </w:r>
      <w:r>
        <w:rPr>
          <w:rFonts w:eastAsia="Times New Roman"/>
          <w:szCs w:val="24"/>
        </w:rPr>
        <w:t>κ</w:t>
      </w:r>
      <w:r w:rsidRPr="005F5DE2">
        <w:rPr>
          <w:rFonts w:eastAsia="Times New Roman"/>
          <w:szCs w:val="24"/>
        </w:rPr>
        <w:t xml:space="preserve">ολέγιο των </w:t>
      </w:r>
      <w:r>
        <w:rPr>
          <w:rFonts w:eastAsia="Times New Roman"/>
          <w:szCs w:val="24"/>
        </w:rPr>
        <w:t>Ε</w:t>
      </w:r>
      <w:r w:rsidRPr="005F5DE2">
        <w:rPr>
          <w:rFonts w:eastAsia="Times New Roman"/>
          <w:szCs w:val="24"/>
        </w:rPr>
        <w:t>πιτρόπων για την τωρ</w:t>
      </w:r>
      <w:r w:rsidRPr="005F5DE2">
        <w:rPr>
          <w:rFonts w:eastAsia="Times New Roman"/>
          <w:szCs w:val="24"/>
        </w:rPr>
        <w:t xml:space="preserve">ινή </w:t>
      </w:r>
      <w:r>
        <w:rPr>
          <w:rFonts w:eastAsia="Times New Roman"/>
          <w:szCs w:val="24"/>
        </w:rPr>
        <w:t>σ</w:t>
      </w:r>
      <w:r w:rsidRPr="005F5DE2">
        <w:rPr>
          <w:rFonts w:eastAsia="Times New Roman"/>
          <w:szCs w:val="24"/>
        </w:rPr>
        <w:t>υμφωνία</w:t>
      </w:r>
      <w:r>
        <w:rPr>
          <w:rFonts w:eastAsia="Times New Roman"/>
          <w:szCs w:val="24"/>
        </w:rPr>
        <w:t>,</w:t>
      </w:r>
      <w:r w:rsidRPr="005F5DE2">
        <w:rPr>
          <w:rFonts w:eastAsia="Times New Roman"/>
          <w:szCs w:val="24"/>
        </w:rPr>
        <w:t xml:space="preserve"> όπου είχε ομόφωνη απόφαση υπέρ της </w:t>
      </w:r>
      <w:r>
        <w:rPr>
          <w:rFonts w:eastAsia="Times New Roman"/>
          <w:szCs w:val="24"/>
        </w:rPr>
        <w:t>Σ</w:t>
      </w:r>
      <w:r w:rsidRPr="005F5DE2">
        <w:rPr>
          <w:rFonts w:eastAsia="Times New Roman"/>
          <w:szCs w:val="24"/>
        </w:rPr>
        <w:t>υμφωνίας των Πρεσπών</w:t>
      </w:r>
      <w:r>
        <w:rPr>
          <w:rFonts w:eastAsia="Times New Roman"/>
          <w:szCs w:val="24"/>
        </w:rPr>
        <w:t>,</w:t>
      </w:r>
      <w:r w:rsidRPr="005F5DE2">
        <w:rPr>
          <w:rFonts w:eastAsia="Times New Roman"/>
          <w:szCs w:val="24"/>
        </w:rPr>
        <w:t xml:space="preserve"> και </w:t>
      </w:r>
      <w:r>
        <w:rPr>
          <w:rFonts w:eastAsia="Times New Roman"/>
          <w:szCs w:val="24"/>
        </w:rPr>
        <w:t>άλλα δηλώνει</w:t>
      </w:r>
      <w:r w:rsidRPr="005F5DE2">
        <w:rPr>
          <w:rFonts w:eastAsia="Times New Roman"/>
          <w:szCs w:val="24"/>
        </w:rPr>
        <w:t xml:space="preserve"> δημόσια</w:t>
      </w:r>
      <w:r>
        <w:rPr>
          <w:rFonts w:eastAsia="Times New Roman"/>
          <w:szCs w:val="24"/>
        </w:rPr>
        <w:t>.</w:t>
      </w:r>
      <w:r w:rsidRPr="005F5DE2">
        <w:rPr>
          <w:rFonts w:eastAsia="Times New Roman"/>
          <w:szCs w:val="24"/>
        </w:rPr>
        <w:t xml:space="preserve"> Αυτή είναι η σταθερότητα που σας διακρίνει</w:t>
      </w:r>
      <w:r>
        <w:rPr>
          <w:rFonts w:eastAsia="Times New Roman"/>
          <w:szCs w:val="24"/>
        </w:rPr>
        <w:t>, κύριοι τη</w:t>
      </w:r>
      <w:r w:rsidRPr="005F5DE2">
        <w:rPr>
          <w:rFonts w:eastAsia="Times New Roman"/>
          <w:szCs w:val="24"/>
        </w:rPr>
        <w:t>ς Νέας Δημοκρατίας</w:t>
      </w:r>
      <w:r>
        <w:rPr>
          <w:rFonts w:eastAsia="Times New Roman"/>
          <w:szCs w:val="24"/>
        </w:rPr>
        <w:t xml:space="preserve">! </w:t>
      </w:r>
    </w:p>
    <w:p w14:paraId="2ED8BE9E" w14:textId="77777777" w:rsidR="00C647AD" w:rsidRDefault="00D506E1">
      <w:pPr>
        <w:spacing w:after="0" w:line="600" w:lineRule="auto"/>
        <w:ind w:firstLine="720"/>
        <w:jc w:val="center"/>
        <w:rPr>
          <w:rFonts w:eastAsia="Times New Roman"/>
          <w:szCs w:val="24"/>
        </w:rPr>
      </w:pPr>
      <w:r>
        <w:rPr>
          <w:rFonts w:eastAsia="Times New Roman"/>
          <w:szCs w:val="24"/>
        </w:rPr>
        <w:t>(Παρατεταμένα χειροκροτήματα από την πτέρυγα του ΣΥΡΙΖΑ)</w:t>
      </w:r>
    </w:p>
    <w:p w14:paraId="2ED8BE9F" w14:textId="77777777" w:rsidR="00C647AD" w:rsidRDefault="00D506E1">
      <w:pPr>
        <w:spacing w:after="0" w:line="600" w:lineRule="auto"/>
        <w:ind w:firstLine="720"/>
        <w:jc w:val="center"/>
        <w:rPr>
          <w:rFonts w:eastAsia="Times New Roman"/>
          <w:szCs w:val="24"/>
        </w:rPr>
      </w:pPr>
      <w:r>
        <w:rPr>
          <w:rFonts w:eastAsia="Times New Roman"/>
          <w:szCs w:val="24"/>
        </w:rPr>
        <w:t>(Θόρυβος στην Αίθουσα)</w:t>
      </w:r>
    </w:p>
    <w:p w14:paraId="2ED8BEA0" w14:textId="77777777" w:rsidR="00C647AD" w:rsidRDefault="00D506E1">
      <w:pPr>
        <w:spacing w:after="0" w:line="600" w:lineRule="auto"/>
        <w:ind w:firstLine="720"/>
        <w:jc w:val="both"/>
        <w:rPr>
          <w:rFonts w:eastAsia="Times New Roman"/>
          <w:szCs w:val="24"/>
        </w:rPr>
      </w:pPr>
      <w:r>
        <w:rPr>
          <w:rFonts w:eastAsia="Times New Roman"/>
          <w:b/>
          <w:szCs w:val="24"/>
        </w:rPr>
        <w:t>ΠΡΟΕ</w:t>
      </w:r>
      <w:r>
        <w:rPr>
          <w:rFonts w:eastAsia="Times New Roman"/>
          <w:b/>
          <w:szCs w:val="24"/>
        </w:rPr>
        <w:t>ΔΡΟΣ (Νικόλαος Βούτσης):</w:t>
      </w:r>
      <w:r>
        <w:rPr>
          <w:rFonts w:eastAsia="Times New Roman"/>
          <w:szCs w:val="24"/>
        </w:rPr>
        <w:t xml:space="preserve"> Παρακαλώ, λίγη ησυχία.</w:t>
      </w:r>
    </w:p>
    <w:p w14:paraId="2ED8BEA1" w14:textId="77777777" w:rsidR="00C647AD" w:rsidRDefault="00D506E1">
      <w:pPr>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και Υπουργός Εξωτερικών): </w:t>
      </w:r>
      <w:r>
        <w:rPr>
          <w:rFonts w:eastAsia="Times New Roman"/>
          <w:szCs w:val="24"/>
        </w:rPr>
        <w:t>Και, β</w:t>
      </w:r>
      <w:r w:rsidRPr="005F5DE2">
        <w:rPr>
          <w:rFonts w:eastAsia="Times New Roman"/>
          <w:szCs w:val="24"/>
        </w:rPr>
        <w:t>εβαίως</w:t>
      </w:r>
      <w:r>
        <w:rPr>
          <w:rFonts w:eastAsia="Times New Roman"/>
          <w:szCs w:val="24"/>
        </w:rPr>
        <w:t>, και</w:t>
      </w:r>
      <w:r w:rsidRPr="005F5DE2">
        <w:rPr>
          <w:rFonts w:eastAsia="Times New Roman"/>
          <w:szCs w:val="24"/>
        </w:rPr>
        <w:t xml:space="preserve"> η </w:t>
      </w:r>
      <w:r>
        <w:rPr>
          <w:rFonts w:eastAsia="Times New Roman"/>
          <w:szCs w:val="24"/>
        </w:rPr>
        <w:t>κ</w:t>
      </w:r>
      <w:r w:rsidRPr="005F5DE2">
        <w:rPr>
          <w:rFonts w:eastAsia="Times New Roman"/>
          <w:szCs w:val="24"/>
        </w:rPr>
        <w:t>υβέρνηση του κ</w:t>
      </w:r>
      <w:r>
        <w:rPr>
          <w:rFonts w:eastAsia="Times New Roman"/>
          <w:szCs w:val="24"/>
        </w:rPr>
        <w:t>.</w:t>
      </w:r>
      <w:r w:rsidRPr="005F5DE2">
        <w:rPr>
          <w:rFonts w:eastAsia="Times New Roman"/>
          <w:szCs w:val="24"/>
        </w:rPr>
        <w:t xml:space="preserve"> Σαμαρά</w:t>
      </w:r>
      <w:r>
        <w:rPr>
          <w:rFonts w:eastAsia="Times New Roman"/>
          <w:szCs w:val="24"/>
        </w:rPr>
        <w:t>. Ό</w:t>
      </w:r>
      <w:r w:rsidRPr="005F5DE2">
        <w:rPr>
          <w:rFonts w:eastAsia="Times New Roman"/>
          <w:szCs w:val="24"/>
        </w:rPr>
        <w:t>λοι θυμόμαστε</w:t>
      </w:r>
      <w:r>
        <w:rPr>
          <w:rFonts w:eastAsia="Times New Roman"/>
          <w:szCs w:val="24"/>
        </w:rPr>
        <w:t>,</w:t>
      </w:r>
      <w:r w:rsidRPr="005F5DE2">
        <w:rPr>
          <w:rFonts w:eastAsia="Times New Roman"/>
          <w:szCs w:val="24"/>
        </w:rPr>
        <w:t xml:space="preserve"> το γνωρίζουμε </w:t>
      </w:r>
      <w:r>
        <w:rPr>
          <w:rFonts w:eastAsia="Times New Roman"/>
          <w:szCs w:val="24"/>
        </w:rPr>
        <w:t>ότι ο κ. Βενιζέλος, Αντιπρόεδρος της Κυβέρνησης, το</w:t>
      </w:r>
      <w:r w:rsidRPr="005F5DE2">
        <w:rPr>
          <w:rFonts w:eastAsia="Times New Roman"/>
          <w:szCs w:val="24"/>
        </w:rPr>
        <w:t xml:space="preserve"> 2014 στη </w:t>
      </w:r>
      <w:r>
        <w:rPr>
          <w:rFonts w:eastAsia="Times New Roman"/>
          <w:szCs w:val="24"/>
        </w:rPr>
        <w:t>γ</w:t>
      </w:r>
      <w:r w:rsidRPr="005F5DE2">
        <w:rPr>
          <w:rFonts w:eastAsia="Times New Roman"/>
          <w:szCs w:val="24"/>
        </w:rPr>
        <w:t xml:space="preserve">ενική </w:t>
      </w:r>
      <w:r>
        <w:rPr>
          <w:rFonts w:eastAsia="Times New Roman"/>
          <w:szCs w:val="24"/>
        </w:rPr>
        <w:t>σ</w:t>
      </w:r>
      <w:r w:rsidRPr="005F5DE2">
        <w:rPr>
          <w:rFonts w:eastAsia="Times New Roman"/>
          <w:szCs w:val="24"/>
        </w:rPr>
        <w:t xml:space="preserve">υνέλευση του ΟΗΕ </w:t>
      </w:r>
      <w:r>
        <w:rPr>
          <w:rFonts w:eastAsia="Times New Roman"/>
          <w:szCs w:val="24"/>
        </w:rPr>
        <w:t xml:space="preserve">ανήγγειλε </w:t>
      </w:r>
      <w:r w:rsidRPr="005F5DE2">
        <w:rPr>
          <w:rFonts w:eastAsia="Times New Roman"/>
          <w:szCs w:val="24"/>
        </w:rPr>
        <w:t>αυτή</w:t>
      </w:r>
      <w:r>
        <w:rPr>
          <w:rFonts w:eastAsia="Times New Roman"/>
          <w:szCs w:val="24"/>
        </w:rPr>
        <w:t>ν</w:t>
      </w:r>
      <w:r w:rsidRPr="005F5DE2">
        <w:rPr>
          <w:rFonts w:eastAsia="Times New Roman"/>
          <w:szCs w:val="24"/>
        </w:rPr>
        <w:t xml:space="preserve"> τη θέση</w:t>
      </w:r>
      <w:r>
        <w:rPr>
          <w:rFonts w:eastAsia="Times New Roman"/>
          <w:szCs w:val="24"/>
        </w:rPr>
        <w:t>. Επίσης,</w:t>
      </w:r>
      <w:r w:rsidRPr="005F5DE2">
        <w:rPr>
          <w:rFonts w:eastAsia="Times New Roman"/>
          <w:szCs w:val="24"/>
        </w:rPr>
        <w:t xml:space="preserve"> </w:t>
      </w:r>
      <w:r>
        <w:rPr>
          <w:rFonts w:eastAsia="Times New Roman"/>
          <w:szCs w:val="24"/>
        </w:rPr>
        <w:t>όλοι έχουμε</w:t>
      </w:r>
      <w:r w:rsidRPr="005F5DE2">
        <w:rPr>
          <w:rFonts w:eastAsia="Times New Roman"/>
          <w:szCs w:val="24"/>
        </w:rPr>
        <w:t xml:space="preserve"> δει και τη συνέντευξη του ίδιου του κ</w:t>
      </w:r>
      <w:r>
        <w:rPr>
          <w:rFonts w:eastAsia="Times New Roman"/>
          <w:szCs w:val="24"/>
        </w:rPr>
        <w:t>.</w:t>
      </w:r>
      <w:r w:rsidRPr="005F5DE2">
        <w:rPr>
          <w:rFonts w:eastAsia="Times New Roman"/>
          <w:szCs w:val="24"/>
        </w:rPr>
        <w:t xml:space="preserve"> Σαμαρά</w:t>
      </w:r>
      <w:r>
        <w:rPr>
          <w:rFonts w:eastAsia="Times New Roman"/>
          <w:szCs w:val="24"/>
        </w:rPr>
        <w:t xml:space="preserve">, ο οποίος έλεγε «εάν δεχτούν το </w:t>
      </w:r>
      <w:r>
        <w:rPr>
          <w:rFonts w:eastAsia="Times New Roman"/>
          <w:szCs w:val="24"/>
          <w:lang w:val="en-US"/>
        </w:rPr>
        <w:t>erga</w:t>
      </w:r>
      <w:r w:rsidRPr="008D551A">
        <w:rPr>
          <w:rFonts w:eastAsia="Times New Roman"/>
          <w:szCs w:val="24"/>
        </w:rPr>
        <w:t xml:space="preserve"> </w:t>
      </w:r>
      <w:r>
        <w:rPr>
          <w:rFonts w:eastAsia="Times New Roman"/>
          <w:szCs w:val="24"/>
          <w:lang w:val="en-US"/>
        </w:rPr>
        <w:t>omnes</w:t>
      </w:r>
      <w:r>
        <w:rPr>
          <w:rFonts w:eastAsia="Times New Roman"/>
          <w:szCs w:val="24"/>
        </w:rPr>
        <w:t>, να το σκεφτούμε». Βεβαίως, φ</w:t>
      </w:r>
      <w:r w:rsidRPr="005F5DE2">
        <w:rPr>
          <w:rFonts w:eastAsia="Times New Roman"/>
          <w:szCs w:val="24"/>
        </w:rPr>
        <w:t>αντάζομαι</w:t>
      </w:r>
      <w:r w:rsidRPr="008D551A">
        <w:rPr>
          <w:rFonts w:eastAsia="Times New Roman"/>
          <w:szCs w:val="24"/>
        </w:rPr>
        <w:t xml:space="preserve"> </w:t>
      </w:r>
      <w:r>
        <w:rPr>
          <w:rFonts w:eastAsia="Times New Roman"/>
          <w:szCs w:val="24"/>
        </w:rPr>
        <w:t>ότι το έκανε -</w:t>
      </w:r>
      <w:r w:rsidRPr="005F5DE2">
        <w:rPr>
          <w:rFonts w:eastAsia="Times New Roman"/>
          <w:szCs w:val="24"/>
        </w:rPr>
        <w:t>γιατί δεν θέλω να τον υποτιμώ</w:t>
      </w:r>
      <w:r>
        <w:rPr>
          <w:rFonts w:eastAsia="Times New Roman"/>
          <w:szCs w:val="24"/>
        </w:rPr>
        <w:t xml:space="preserve">-, </w:t>
      </w:r>
      <w:r w:rsidRPr="005F5DE2">
        <w:rPr>
          <w:rFonts w:eastAsia="Times New Roman"/>
          <w:szCs w:val="24"/>
        </w:rPr>
        <w:t>έχοντας στο μ</w:t>
      </w:r>
      <w:r w:rsidRPr="005F5DE2">
        <w:rPr>
          <w:rFonts w:eastAsia="Times New Roman"/>
          <w:szCs w:val="24"/>
        </w:rPr>
        <w:t xml:space="preserve">υαλό του </w:t>
      </w:r>
      <w:r>
        <w:rPr>
          <w:rFonts w:eastAsia="Times New Roman"/>
          <w:szCs w:val="24"/>
        </w:rPr>
        <w:t>ότι δεν θα το</w:t>
      </w:r>
      <w:r w:rsidRPr="005F5DE2">
        <w:rPr>
          <w:rFonts w:eastAsia="Times New Roman"/>
          <w:szCs w:val="24"/>
        </w:rPr>
        <w:t xml:space="preserve"> δεχτούν</w:t>
      </w:r>
      <w:r>
        <w:rPr>
          <w:rFonts w:eastAsia="Times New Roman"/>
          <w:szCs w:val="24"/>
        </w:rPr>
        <w:t>.</w:t>
      </w:r>
    </w:p>
    <w:p w14:paraId="2ED8BEA2" w14:textId="77777777" w:rsidR="00C647AD" w:rsidRDefault="00D506E1">
      <w:pPr>
        <w:spacing w:after="0" w:line="600" w:lineRule="auto"/>
        <w:ind w:firstLine="720"/>
        <w:jc w:val="both"/>
        <w:rPr>
          <w:rFonts w:eastAsia="Times New Roman"/>
          <w:szCs w:val="24"/>
        </w:rPr>
      </w:pPr>
      <w:r>
        <w:rPr>
          <w:rFonts w:eastAsia="Times New Roman"/>
          <w:szCs w:val="24"/>
        </w:rPr>
        <w:t>Σ</w:t>
      </w:r>
      <w:r w:rsidRPr="005F5DE2">
        <w:rPr>
          <w:rFonts w:eastAsia="Times New Roman"/>
          <w:szCs w:val="24"/>
        </w:rPr>
        <w:t>ήμερα</w:t>
      </w:r>
      <w:r>
        <w:rPr>
          <w:rFonts w:eastAsia="Times New Roman"/>
          <w:szCs w:val="24"/>
        </w:rPr>
        <w:t>,</w:t>
      </w:r>
      <w:r w:rsidRPr="005F5DE2">
        <w:rPr>
          <w:rFonts w:eastAsia="Times New Roman"/>
          <w:szCs w:val="24"/>
        </w:rPr>
        <w:t xml:space="preserve"> </w:t>
      </w:r>
      <w:r>
        <w:rPr>
          <w:rFonts w:eastAsia="Times New Roman"/>
          <w:szCs w:val="24"/>
        </w:rPr>
        <w:t>όμως,</w:t>
      </w:r>
      <w:r w:rsidRPr="005F5DE2">
        <w:rPr>
          <w:rFonts w:eastAsia="Times New Roman"/>
          <w:szCs w:val="24"/>
        </w:rPr>
        <w:t xml:space="preserve"> μας είπε απ</w:t>
      </w:r>
      <w:r>
        <w:rPr>
          <w:rFonts w:eastAsia="Times New Roman"/>
          <w:szCs w:val="24"/>
        </w:rPr>
        <w:t>’</w:t>
      </w:r>
      <w:r w:rsidRPr="005F5DE2">
        <w:rPr>
          <w:rFonts w:eastAsia="Times New Roman"/>
          <w:szCs w:val="24"/>
        </w:rPr>
        <w:t xml:space="preserve"> αυτό το Βήμα της Βουλής</w:t>
      </w:r>
      <w:r>
        <w:rPr>
          <w:rFonts w:eastAsia="Times New Roman"/>
          <w:szCs w:val="24"/>
        </w:rPr>
        <w:t>, παραχαράσσοντας κι αυτός,</w:t>
      </w:r>
      <w:r w:rsidRPr="005F5DE2">
        <w:rPr>
          <w:rFonts w:eastAsia="Times New Roman"/>
          <w:szCs w:val="24"/>
        </w:rPr>
        <w:t xml:space="preserve"> όπως </w:t>
      </w:r>
      <w:r>
        <w:rPr>
          <w:rFonts w:eastAsia="Times New Roman"/>
          <w:szCs w:val="24"/>
        </w:rPr>
        <w:t>οι</w:t>
      </w:r>
      <w:r w:rsidRPr="005F5DE2">
        <w:rPr>
          <w:rFonts w:eastAsia="Times New Roman"/>
          <w:szCs w:val="24"/>
        </w:rPr>
        <w:t xml:space="preserve"> γείτονές </w:t>
      </w:r>
      <w:r>
        <w:rPr>
          <w:rFonts w:eastAsia="Times New Roman"/>
          <w:szCs w:val="24"/>
        </w:rPr>
        <w:t>μας, την ιστορία της δική</w:t>
      </w:r>
      <w:r w:rsidRPr="005F5DE2">
        <w:rPr>
          <w:rFonts w:eastAsia="Times New Roman"/>
          <w:szCs w:val="24"/>
        </w:rPr>
        <w:t>ς μας πολιτικής ζωής του τόπου</w:t>
      </w:r>
      <w:r>
        <w:rPr>
          <w:rFonts w:eastAsia="Times New Roman"/>
          <w:szCs w:val="24"/>
        </w:rPr>
        <w:t>, την ιστορία των ελληνικών κυβερνήσεων, α</w:t>
      </w:r>
      <w:r w:rsidRPr="005F5DE2">
        <w:rPr>
          <w:rFonts w:eastAsia="Times New Roman"/>
          <w:szCs w:val="24"/>
        </w:rPr>
        <w:t xml:space="preserve">λλά και της παράταξής </w:t>
      </w:r>
      <w:r>
        <w:rPr>
          <w:rFonts w:eastAsia="Times New Roman"/>
          <w:szCs w:val="24"/>
        </w:rPr>
        <w:t>σας,</w:t>
      </w:r>
      <w:r w:rsidRPr="005F5DE2">
        <w:rPr>
          <w:rFonts w:eastAsia="Times New Roman"/>
          <w:szCs w:val="24"/>
        </w:rPr>
        <w:t xml:space="preserve"> ότι η</w:t>
      </w:r>
      <w:r w:rsidRPr="005F5DE2">
        <w:rPr>
          <w:rFonts w:eastAsia="Times New Roman"/>
          <w:szCs w:val="24"/>
        </w:rPr>
        <w:t xml:space="preserve"> παράταξή σας και άρα</w:t>
      </w:r>
      <w:r>
        <w:rPr>
          <w:rFonts w:eastAsia="Times New Roman"/>
          <w:szCs w:val="24"/>
        </w:rPr>
        <w:t xml:space="preserve"> η</w:t>
      </w:r>
      <w:r w:rsidRPr="005F5DE2">
        <w:rPr>
          <w:rFonts w:eastAsia="Times New Roman"/>
          <w:szCs w:val="24"/>
        </w:rPr>
        <w:t xml:space="preserve"> εξωτερική πολιτική της χώρας</w:t>
      </w:r>
      <w:r>
        <w:rPr>
          <w:rFonts w:eastAsia="Times New Roman"/>
          <w:szCs w:val="24"/>
        </w:rPr>
        <w:t xml:space="preserve"> -</w:t>
      </w:r>
      <w:r w:rsidRPr="005F5DE2">
        <w:rPr>
          <w:rFonts w:eastAsia="Times New Roman"/>
          <w:szCs w:val="24"/>
        </w:rPr>
        <w:t>τους έβαλε όλους μέσα</w:t>
      </w:r>
      <w:r>
        <w:rPr>
          <w:rFonts w:eastAsia="Times New Roman"/>
          <w:szCs w:val="24"/>
        </w:rPr>
        <w:t xml:space="preserve">- ήταν πάντα με τη </w:t>
      </w:r>
      <w:r w:rsidRPr="005F5DE2">
        <w:rPr>
          <w:rFonts w:eastAsia="Times New Roman"/>
          <w:szCs w:val="24"/>
        </w:rPr>
        <w:t>λογική</w:t>
      </w:r>
      <w:r>
        <w:rPr>
          <w:rFonts w:eastAsia="Times New Roman"/>
          <w:szCs w:val="24"/>
        </w:rPr>
        <w:t>,</w:t>
      </w:r>
      <w:r w:rsidRPr="005F5DE2">
        <w:rPr>
          <w:rFonts w:eastAsia="Times New Roman"/>
          <w:szCs w:val="24"/>
        </w:rPr>
        <w:t xml:space="preserve"> με την έννοια </w:t>
      </w:r>
      <w:r>
        <w:rPr>
          <w:rFonts w:eastAsia="Times New Roman"/>
          <w:szCs w:val="24"/>
        </w:rPr>
        <w:t>ότι η Μακεδονία είναι</w:t>
      </w:r>
      <w:r w:rsidRPr="005F5DE2">
        <w:rPr>
          <w:rFonts w:eastAsia="Times New Roman"/>
          <w:szCs w:val="24"/>
        </w:rPr>
        <w:t xml:space="preserve"> μία και ελληνική</w:t>
      </w:r>
      <w:r>
        <w:rPr>
          <w:rFonts w:eastAsia="Times New Roman"/>
          <w:szCs w:val="24"/>
        </w:rPr>
        <w:t>.</w:t>
      </w:r>
      <w:r w:rsidRPr="005F5DE2">
        <w:rPr>
          <w:rFonts w:eastAsia="Times New Roman"/>
          <w:szCs w:val="24"/>
        </w:rPr>
        <w:t xml:space="preserve"> Προσέξτε</w:t>
      </w:r>
      <w:r>
        <w:rPr>
          <w:rFonts w:eastAsia="Times New Roman"/>
          <w:szCs w:val="24"/>
        </w:rPr>
        <w:t>,</w:t>
      </w:r>
      <w:r w:rsidRPr="005F5DE2">
        <w:rPr>
          <w:rFonts w:eastAsia="Times New Roman"/>
          <w:szCs w:val="24"/>
        </w:rPr>
        <w:t xml:space="preserve"> δεν </w:t>
      </w:r>
      <w:r>
        <w:rPr>
          <w:rFonts w:eastAsia="Times New Roman"/>
          <w:szCs w:val="24"/>
        </w:rPr>
        <w:t>α</w:t>
      </w:r>
      <w:r w:rsidRPr="005F5DE2">
        <w:rPr>
          <w:rFonts w:eastAsia="Times New Roman"/>
          <w:szCs w:val="24"/>
        </w:rPr>
        <w:t>ναφέρθηκε σε κάτι το οποίο θα μπορ</w:t>
      </w:r>
      <w:r>
        <w:rPr>
          <w:rFonts w:eastAsia="Times New Roman"/>
          <w:szCs w:val="24"/>
        </w:rPr>
        <w:t xml:space="preserve">ούσαμε να συμφωνήσουμε όλοι μας, δηλαδή </w:t>
      </w:r>
      <w:r w:rsidRPr="005F5DE2">
        <w:rPr>
          <w:rFonts w:eastAsia="Times New Roman"/>
          <w:szCs w:val="24"/>
        </w:rPr>
        <w:t>στην αρχαία</w:t>
      </w:r>
      <w:r w:rsidRPr="005F5DE2">
        <w:rPr>
          <w:rFonts w:eastAsia="Times New Roman"/>
          <w:szCs w:val="24"/>
        </w:rPr>
        <w:t xml:space="preserve"> ελληνική Μακεδονία</w:t>
      </w:r>
      <w:r>
        <w:rPr>
          <w:rFonts w:eastAsia="Times New Roman"/>
          <w:szCs w:val="24"/>
        </w:rPr>
        <w:t>, αλλά α</w:t>
      </w:r>
      <w:r w:rsidRPr="005F5DE2">
        <w:rPr>
          <w:rFonts w:eastAsia="Times New Roman"/>
          <w:szCs w:val="24"/>
        </w:rPr>
        <w:t>ναφέρθηκε στη σύγχρονη ως γεωγραφικό χώρο</w:t>
      </w:r>
      <w:r>
        <w:rPr>
          <w:rFonts w:eastAsia="Times New Roman"/>
          <w:szCs w:val="24"/>
        </w:rPr>
        <w:t>. Δεν</w:t>
      </w:r>
      <w:r w:rsidRPr="005F5DE2">
        <w:rPr>
          <w:rFonts w:eastAsia="Times New Roman"/>
          <w:szCs w:val="24"/>
        </w:rPr>
        <w:t xml:space="preserve"> υπήρξε ποτέ στη δική τους γραμμή</w:t>
      </w:r>
      <w:r>
        <w:rPr>
          <w:rFonts w:eastAsia="Times New Roman"/>
          <w:szCs w:val="24"/>
        </w:rPr>
        <w:t>,</w:t>
      </w:r>
      <w:r w:rsidRPr="005F5DE2">
        <w:rPr>
          <w:rFonts w:eastAsia="Times New Roman"/>
          <w:szCs w:val="24"/>
        </w:rPr>
        <w:t xml:space="preserve"> λέει</w:t>
      </w:r>
      <w:r>
        <w:rPr>
          <w:rFonts w:eastAsia="Times New Roman"/>
          <w:szCs w:val="24"/>
        </w:rPr>
        <w:t>,</w:t>
      </w:r>
      <w:r w:rsidRPr="005F5DE2">
        <w:rPr>
          <w:rFonts w:eastAsia="Times New Roman"/>
          <w:szCs w:val="24"/>
        </w:rPr>
        <w:t xml:space="preserve"> </w:t>
      </w:r>
      <w:r>
        <w:rPr>
          <w:rFonts w:eastAsia="Times New Roman"/>
          <w:szCs w:val="24"/>
        </w:rPr>
        <w:t xml:space="preserve">της </w:t>
      </w:r>
      <w:r w:rsidRPr="005F5DE2">
        <w:rPr>
          <w:rFonts w:eastAsia="Times New Roman"/>
          <w:szCs w:val="24"/>
        </w:rPr>
        <w:t>παράταξης και της εξωτερικής πολιτικής</w:t>
      </w:r>
      <w:r>
        <w:rPr>
          <w:rFonts w:eastAsia="Times New Roman"/>
          <w:szCs w:val="24"/>
        </w:rPr>
        <w:t>,</w:t>
      </w:r>
      <w:r w:rsidRPr="005F5DE2">
        <w:rPr>
          <w:rFonts w:eastAsia="Times New Roman"/>
          <w:szCs w:val="24"/>
        </w:rPr>
        <w:t xml:space="preserve"> η </w:t>
      </w:r>
      <w:r>
        <w:rPr>
          <w:rFonts w:eastAsia="Times New Roman"/>
          <w:szCs w:val="24"/>
        </w:rPr>
        <w:t>έννοια των πολλών Μακεδονιών.</w:t>
      </w:r>
    </w:p>
    <w:p w14:paraId="2ED8BEA3" w14:textId="77777777" w:rsidR="00C647AD" w:rsidRDefault="00D506E1">
      <w:pPr>
        <w:spacing w:after="0" w:line="600" w:lineRule="auto"/>
        <w:ind w:firstLine="720"/>
        <w:jc w:val="both"/>
        <w:rPr>
          <w:rFonts w:eastAsia="Times New Roman"/>
          <w:szCs w:val="24"/>
        </w:rPr>
      </w:pPr>
      <w:r>
        <w:rPr>
          <w:rFonts w:eastAsia="Times New Roman"/>
          <w:szCs w:val="24"/>
        </w:rPr>
        <w:t>Θυμάμαι εγώ ότι</w:t>
      </w:r>
      <w:r w:rsidRPr="005F5DE2">
        <w:rPr>
          <w:rFonts w:eastAsia="Times New Roman"/>
          <w:szCs w:val="24"/>
        </w:rPr>
        <w:t xml:space="preserve"> ο Κώστας Καραμανλής ως </w:t>
      </w:r>
      <w:r>
        <w:rPr>
          <w:rFonts w:eastAsia="Times New Roman"/>
          <w:szCs w:val="24"/>
        </w:rPr>
        <w:t>Π</w:t>
      </w:r>
      <w:r w:rsidRPr="005F5DE2">
        <w:rPr>
          <w:rFonts w:eastAsia="Times New Roman"/>
          <w:szCs w:val="24"/>
        </w:rPr>
        <w:t xml:space="preserve">ρωθυπουργός </w:t>
      </w:r>
      <w:r>
        <w:rPr>
          <w:rFonts w:eastAsia="Times New Roman"/>
          <w:szCs w:val="24"/>
        </w:rPr>
        <w:t xml:space="preserve">είχε αναφερθεί με </w:t>
      </w:r>
      <w:r w:rsidRPr="005F5DE2">
        <w:rPr>
          <w:rFonts w:eastAsia="Times New Roman"/>
          <w:szCs w:val="24"/>
        </w:rPr>
        <w:t xml:space="preserve">σαφήνεια </w:t>
      </w:r>
      <w:r>
        <w:rPr>
          <w:rFonts w:eastAsia="Times New Roman"/>
          <w:szCs w:val="24"/>
        </w:rPr>
        <w:t>πως</w:t>
      </w:r>
      <w:r w:rsidRPr="005F5DE2">
        <w:rPr>
          <w:rFonts w:eastAsia="Times New Roman"/>
          <w:szCs w:val="24"/>
        </w:rPr>
        <w:t xml:space="preserve"> </w:t>
      </w:r>
      <w:r>
        <w:rPr>
          <w:rFonts w:eastAsia="Times New Roman"/>
          <w:szCs w:val="24"/>
        </w:rPr>
        <w:t>«ο</w:t>
      </w:r>
      <w:r w:rsidRPr="005F5DE2">
        <w:rPr>
          <w:rFonts w:eastAsia="Times New Roman"/>
          <w:szCs w:val="24"/>
        </w:rPr>
        <w:t xml:space="preserve"> όρος Μακεδονία χρησιμοποιήθηκε πάντα για τον καθ</w:t>
      </w:r>
      <w:r>
        <w:rPr>
          <w:rFonts w:eastAsia="Times New Roman"/>
          <w:szCs w:val="24"/>
        </w:rPr>
        <w:t>ο</w:t>
      </w:r>
      <w:r w:rsidRPr="005F5DE2">
        <w:rPr>
          <w:rFonts w:eastAsia="Times New Roman"/>
          <w:szCs w:val="24"/>
        </w:rPr>
        <w:t>ρισμό μιας ευρύτερης γεωγραφικής περιοχής</w:t>
      </w:r>
      <w:r>
        <w:rPr>
          <w:rFonts w:eastAsia="Times New Roman"/>
          <w:szCs w:val="24"/>
        </w:rPr>
        <w:t>»</w:t>
      </w:r>
      <w:r w:rsidRPr="005F5DE2">
        <w:rPr>
          <w:rFonts w:eastAsia="Times New Roman"/>
          <w:szCs w:val="24"/>
        </w:rPr>
        <w:t xml:space="preserve"> </w:t>
      </w:r>
      <w:r>
        <w:rPr>
          <w:rFonts w:eastAsia="Times New Roman"/>
          <w:szCs w:val="24"/>
        </w:rPr>
        <w:t>-</w:t>
      </w:r>
      <w:r w:rsidRPr="005F5DE2">
        <w:rPr>
          <w:rFonts w:eastAsia="Times New Roman"/>
          <w:szCs w:val="24"/>
        </w:rPr>
        <w:t xml:space="preserve">διαβάζω </w:t>
      </w:r>
      <w:r>
        <w:rPr>
          <w:rFonts w:eastAsia="Times New Roman"/>
          <w:szCs w:val="24"/>
        </w:rPr>
        <w:t>α</w:t>
      </w:r>
      <w:r w:rsidRPr="005F5DE2">
        <w:rPr>
          <w:rFonts w:eastAsia="Times New Roman"/>
          <w:szCs w:val="24"/>
        </w:rPr>
        <w:t>πόσπασμα από παρέμβασ</w:t>
      </w:r>
      <w:r>
        <w:rPr>
          <w:rFonts w:eastAsia="Times New Roman"/>
          <w:szCs w:val="24"/>
        </w:rPr>
        <w:t>ή</w:t>
      </w:r>
      <w:r w:rsidRPr="005F5DE2">
        <w:rPr>
          <w:rFonts w:eastAsia="Times New Roman"/>
          <w:szCs w:val="24"/>
        </w:rPr>
        <w:t xml:space="preserve"> του</w:t>
      </w:r>
      <w:r>
        <w:rPr>
          <w:rFonts w:eastAsia="Times New Roman"/>
          <w:szCs w:val="24"/>
        </w:rPr>
        <w:t>- «το μεγαλύτερο μέρος της οποίας</w:t>
      </w:r>
      <w:r w:rsidRPr="005F5DE2">
        <w:rPr>
          <w:rFonts w:eastAsia="Times New Roman"/>
          <w:szCs w:val="24"/>
        </w:rPr>
        <w:t xml:space="preserve"> βρίσκεται εκτός συνόρων της </w:t>
      </w:r>
      <w:r>
        <w:rPr>
          <w:rFonts w:eastAsia="Times New Roman"/>
          <w:szCs w:val="24"/>
        </w:rPr>
        <w:t>Π</w:t>
      </w:r>
      <w:r w:rsidRPr="005F5DE2">
        <w:rPr>
          <w:rFonts w:eastAsia="Times New Roman"/>
          <w:szCs w:val="24"/>
        </w:rPr>
        <w:t xml:space="preserve">ρώην </w:t>
      </w:r>
      <w:r>
        <w:rPr>
          <w:rFonts w:eastAsia="Times New Roman"/>
          <w:szCs w:val="24"/>
        </w:rPr>
        <w:t>Γ</w:t>
      </w:r>
      <w:r w:rsidRPr="005F5DE2">
        <w:rPr>
          <w:rFonts w:eastAsia="Times New Roman"/>
          <w:szCs w:val="24"/>
        </w:rPr>
        <w:t>ιουγκοσλαβικής Δημοκρατία</w:t>
      </w:r>
      <w:r w:rsidRPr="005F5DE2">
        <w:rPr>
          <w:rFonts w:eastAsia="Times New Roman"/>
          <w:szCs w:val="24"/>
        </w:rPr>
        <w:t>ς της Μακεδονίας</w:t>
      </w:r>
      <w:r>
        <w:rPr>
          <w:rFonts w:eastAsia="Times New Roman"/>
          <w:szCs w:val="24"/>
        </w:rPr>
        <w:t>,</w:t>
      </w:r>
      <w:r w:rsidRPr="005F5DE2">
        <w:rPr>
          <w:rFonts w:eastAsia="Times New Roman"/>
          <w:szCs w:val="24"/>
        </w:rPr>
        <w:t xml:space="preserve"> ε</w:t>
      </w:r>
      <w:r>
        <w:rPr>
          <w:rFonts w:eastAsia="Times New Roman"/>
          <w:szCs w:val="24"/>
        </w:rPr>
        <w:t xml:space="preserve">ξ ου και το όνομα», </w:t>
      </w:r>
      <w:r w:rsidRPr="005F5DE2">
        <w:rPr>
          <w:rFonts w:eastAsia="Times New Roman"/>
          <w:szCs w:val="24"/>
        </w:rPr>
        <w:t>έλεγε</w:t>
      </w:r>
      <w:r>
        <w:rPr>
          <w:rFonts w:eastAsia="Times New Roman"/>
          <w:szCs w:val="24"/>
        </w:rPr>
        <w:t>,</w:t>
      </w:r>
      <w:r w:rsidRPr="005F5DE2">
        <w:rPr>
          <w:rFonts w:eastAsia="Times New Roman"/>
          <w:szCs w:val="24"/>
        </w:rPr>
        <w:t xml:space="preserve"> </w:t>
      </w:r>
      <w:r>
        <w:rPr>
          <w:rFonts w:eastAsia="Times New Roman"/>
          <w:szCs w:val="24"/>
        </w:rPr>
        <w:t>«</w:t>
      </w:r>
      <w:r w:rsidRPr="005F5DE2">
        <w:rPr>
          <w:rFonts w:eastAsia="Times New Roman"/>
          <w:szCs w:val="24"/>
        </w:rPr>
        <w:t>θα μπορούσ</w:t>
      </w:r>
      <w:r>
        <w:rPr>
          <w:rFonts w:eastAsia="Times New Roman"/>
          <w:szCs w:val="24"/>
        </w:rPr>
        <w:t>ε</w:t>
      </w:r>
      <w:r w:rsidRPr="005F5DE2">
        <w:rPr>
          <w:rFonts w:eastAsia="Times New Roman"/>
          <w:szCs w:val="24"/>
        </w:rPr>
        <w:t xml:space="preserve"> να συμπεριλαμβάνει τον όρο Μακεδονία</w:t>
      </w:r>
      <w:r>
        <w:rPr>
          <w:rFonts w:eastAsia="Times New Roman"/>
          <w:szCs w:val="24"/>
        </w:rPr>
        <w:t>,</w:t>
      </w:r>
      <w:r w:rsidRPr="005F5DE2">
        <w:rPr>
          <w:rFonts w:eastAsia="Times New Roman"/>
          <w:szCs w:val="24"/>
        </w:rPr>
        <w:t xml:space="preserve"> αλλά</w:t>
      </w:r>
      <w:r>
        <w:rPr>
          <w:rFonts w:eastAsia="Times New Roman"/>
          <w:szCs w:val="24"/>
        </w:rPr>
        <w:t xml:space="preserve"> να προηγείται </w:t>
      </w:r>
      <w:r w:rsidRPr="005F5DE2">
        <w:rPr>
          <w:rFonts w:eastAsia="Times New Roman"/>
          <w:szCs w:val="24"/>
        </w:rPr>
        <w:t>ένα προσδιοριστικό επίθετο</w:t>
      </w:r>
      <w:r>
        <w:rPr>
          <w:rFonts w:eastAsia="Times New Roman"/>
          <w:szCs w:val="24"/>
        </w:rPr>
        <w:t>,</w:t>
      </w:r>
      <w:r w:rsidRPr="005F5DE2">
        <w:rPr>
          <w:rFonts w:eastAsia="Times New Roman"/>
          <w:szCs w:val="24"/>
        </w:rPr>
        <w:t xml:space="preserve"> προκειμένου να διακρίν</w:t>
      </w:r>
      <w:r>
        <w:rPr>
          <w:rFonts w:eastAsia="Times New Roman"/>
          <w:szCs w:val="24"/>
        </w:rPr>
        <w:t>ε</w:t>
      </w:r>
      <w:r w:rsidRPr="005F5DE2">
        <w:rPr>
          <w:rFonts w:eastAsia="Times New Roman"/>
          <w:szCs w:val="24"/>
        </w:rPr>
        <w:t>ται από την ευρύτερη γεωγραφική περιοχή</w:t>
      </w:r>
      <w:r>
        <w:rPr>
          <w:rFonts w:eastAsia="Times New Roman"/>
          <w:szCs w:val="24"/>
        </w:rPr>
        <w:t>. Κ</w:t>
      </w:r>
      <w:r w:rsidRPr="005F5DE2">
        <w:rPr>
          <w:rFonts w:eastAsia="Times New Roman"/>
          <w:szCs w:val="24"/>
        </w:rPr>
        <w:t>αι είναι σαφές ότι οιαδήποτε σύνθετη ονομασία π</w:t>
      </w:r>
      <w:r w:rsidRPr="005F5DE2">
        <w:rPr>
          <w:rFonts w:eastAsia="Times New Roman"/>
          <w:szCs w:val="24"/>
        </w:rPr>
        <w:t xml:space="preserve">ρέπει να αντανακλά </w:t>
      </w:r>
      <w:r>
        <w:rPr>
          <w:rFonts w:eastAsia="Times New Roman"/>
          <w:szCs w:val="24"/>
        </w:rPr>
        <w:t xml:space="preserve">αυτήν </w:t>
      </w:r>
      <w:r w:rsidRPr="005F5DE2">
        <w:rPr>
          <w:rFonts w:eastAsia="Times New Roman"/>
          <w:szCs w:val="24"/>
        </w:rPr>
        <w:t>τη γεωγραφική πραγματικότητα</w:t>
      </w:r>
      <w:r>
        <w:rPr>
          <w:rFonts w:eastAsia="Times New Roman"/>
          <w:szCs w:val="24"/>
        </w:rPr>
        <w:t>». Π</w:t>
      </w:r>
      <w:r w:rsidRPr="005F5DE2">
        <w:rPr>
          <w:rFonts w:eastAsia="Times New Roman"/>
          <w:szCs w:val="24"/>
        </w:rPr>
        <w:t xml:space="preserve">οια </w:t>
      </w:r>
      <w:r>
        <w:rPr>
          <w:rFonts w:eastAsia="Times New Roman"/>
          <w:szCs w:val="24"/>
        </w:rPr>
        <w:t>γεωγραφική</w:t>
      </w:r>
      <w:r w:rsidRPr="005F5DE2">
        <w:rPr>
          <w:rFonts w:eastAsia="Times New Roman"/>
          <w:szCs w:val="24"/>
        </w:rPr>
        <w:t xml:space="preserve"> πραγματικότητα</w:t>
      </w:r>
      <w:r>
        <w:rPr>
          <w:rFonts w:eastAsia="Times New Roman"/>
          <w:szCs w:val="24"/>
        </w:rPr>
        <w:t>; Ότι στη σ</w:t>
      </w:r>
      <w:r w:rsidRPr="005F5DE2">
        <w:rPr>
          <w:rFonts w:eastAsia="Times New Roman"/>
          <w:szCs w:val="24"/>
        </w:rPr>
        <w:t>ύγχρονη γε</w:t>
      </w:r>
      <w:r>
        <w:rPr>
          <w:rFonts w:eastAsia="Times New Roman"/>
          <w:szCs w:val="24"/>
        </w:rPr>
        <w:t xml:space="preserve">ωγραφική περιοχή της Μακεδονίας, λίγο </w:t>
      </w:r>
      <w:r w:rsidRPr="005F5DE2">
        <w:rPr>
          <w:rFonts w:eastAsia="Times New Roman"/>
          <w:szCs w:val="24"/>
        </w:rPr>
        <w:t xml:space="preserve">πάνω από το μισό </w:t>
      </w:r>
      <w:r>
        <w:rPr>
          <w:rFonts w:eastAsia="Times New Roman"/>
          <w:szCs w:val="24"/>
        </w:rPr>
        <w:t>κατέ</w:t>
      </w:r>
      <w:r w:rsidRPr="005F5DE2">
        <w:rPr>
          <w:rFonts w:eastAsia="Times New Roman"/>
          <w:szCs w:val="24"/>
        </w:rPr>
        <w:t xml:space="preserve">χει η </w:t>
      </w:r>
      <w:r>
        <w:rPr>
          <w:rFonts w:eastAsia="Times New Roman"/>
          <w:szCs w:val="24"/>
        </w:rPr>
        <w:t>Ελλάδα, ένα άλλο</w:t>
      </w:r>
      <w:r w:rsidRPr="005F5DE2">
        <w:rPr>
          <w:rFonts w:eastAsia="Times New Roman"/>
          <w:szCs w:val="24"/>
        </w:rPr>
        <w:t xml:space="preserve"> μεγάλο μέρος κατέχει η Βουλγαρία και ένα άλλο μέρος είναι αυτή </w:t>
      </w:r>
      <w:r>
        <w:rPr>
          <w:rFonts w:eastAsia="Times New Roman"/>
          <w:szCs w:val="24"/>
        </w:rPr>
        <w:t>η ΠΓ</w:t>
      </w:r>
      <w:r>
        <w:rPr>
          <w:rFonts w:eastAsia="Times New Roman"/>
          <w:szCs w:val="24"/>
        </w:rPr>
        <w:t>ΔΜ με τους</w:t>
      </w:r>
      <w:r w:rsidRPr="005F5DE2">
        <w:rPr>
          <w:rFonts w:eastAsia="Times New Roman"/>
          <w:szCs w:val="24"/>
        </w:rPr>
        <w:t xml:space="preserve"> </w:t>
      </w:r>
      <w:r>
        <w:rPr>
          <w:rFonts w:eastAsia="Times New Roman"/>
          <w:szCs w:val="24"/>
        </w:rPr>
        <w:t>Σ</w:t>
      </w:r>
      <w:r w:rsidRPr="005F5DE2">
        <w:rPr>
          <w:rFonts w:eastAsia="Times New Roman"/>
          <w:szCs w:val="24"/>
        </w:rPr>
        <w:t xml:space="preserve">κοπιανούς και </w:t>
      </w:r>
      <w:r>
        <w:rPr>
          <w:rFonts w:eastAsia="Times New Roman"/>
          <w:szCs w:val="24"/>
        </w:rPr>
        <w:t xml:space="preserve">ΠΓΔΜίτες, οι οποίοι </w:t>
      </w:r>
      <w:r w:rsidRPr="005F5DE2">
        <w:rPr>
          <w:rFonts w:eastAsia="Times New Roman"/>
          <w:szCs w:val="24"/>
        </w:rPr>
        <w:t xml:space="preserve">κατά 70% είναι </w:t>
      </w:r>
      <w:r>
        <w:rPr>
          <w:rFonts w:eastAsia="Times New Roman"/>
          <w:szCs w:val="24"/>
        </w:rPr>
        <w:t xml:space="preserve">Σλάβοι, </w:t>
      </w:r>
      <w:r w:rsidRPr="005F5DE2">
        <w:rPr>
          <w:rFonts w:eastAsia="Times New Roman"/>
          <w:szCs w:val="24"/>
        </w:rPr>
        <w:t>σλαβόφωνοι</w:t>
      </w:r>
      <w:r>
        <w:rPr>
          <w:rFonts w:eastAsia="Times New Roman"/>
          <w:szCs w:val="24"/>
        </w:rPr>
        <w:t>, Σ</w:t>
      </w:r>
      <w:r w:rsidRPr="005F5DE2">
        <w:rPr>
          <w:rFonts w:eastAsia="Times New Roman"/>
          <w:szCs w:val="24"/>
        </w:rPr>
        <w:t>λαβομακεδόνες</w:t>
      </w:r>
      <w:r>
        <w:rPr>
          <w:rFonts w:eastAsia="Times New Roman"/>
          <w:szCs w:val="24"/>
        </w:rPr>
        <w:t>,</w:t>
      </w:r>
      <w:r w:rsidRPr="005F5DE2">
        <w:rPr>
          <w:rFonts w:eastAsia="Times New Roman"/>
          <w:szCs w:val="24"/>
        </w:rPr>
        <w:t xml:space="preserve"> διότι μένουν στην περιοχή της Μακεδονίας και ένα 30% αλβανικής εθνοτικής καταγωγής</w:t>
      </w:r>
      <w:r>
        <w:rPr>
          <w:rFonts w:eastAsia="Times New Roman"/>
          <w:szCs w:val="24"/>
        </w:rPr>
        <w:t>.</w:t>
      </w:r>
    </w:p>
    <w:p w14:paraId="2ED8BEA4" w14:textId="77777777" w:rsidR="00C647AD" w:rsidRDefault="00D506E1">
      <w:pPr>
        <w:spacing w:after="0" w:line="600" w:lineRule="auto"/>
        <w:ind w:firstLine="720"/>
        <w:jc w:val="both"/>
        <w:rPr>
          <w:rFonts w:eastAsia="Times New Roman"/>
          <w:szCs w:val="24"/>
        </w:rPr>
      </w:pPr>
      <w:r>
        <w:rPr>
          <w:rFonts w:eastAsia="Times New Roman"/>
          <w:szCs w:val="24"/>
        </w:rPr>
        <w:t>Β</w:t>
      </w:r>
      <w:r w:rsidRPr="005F5DE2">
        <w:rPr>
          <w:rFonts w:eastAsia="Times New Roman"/>
          <w:szCs w:val="24"/>
        </w:rPr>
        <w:t>έβαια</w:t>
      </w:r>
      <w:r>
        <w:rPr>
          <w:rFonts w:eastAsia="Times New Roman"/>
          <w:szCs w:val="24"/>
        </w:rPr>
        <w:t>,</w:t>
      </w:r>
      <w:r w:rsidRPr="005F5DE2">
        <w:rPr>
          <w:rFonts w:eastAsia="Times New Roman"/>
          <w:szCs w:val="24"/>
        </w:rPr>
        <w:t xml:space="preserve"> </w:t>
      </w:r>
      <w:r>
        <w:rPr>
          <w:rFonts w:eastAsia="Times New Roman"/>
          <w:szCs w:val="24"/>
        </w:rPr>
        <w:t>ο κ.</w:t>
      </w:r>
      <w:r w:rsidRPr="005F5DE2">
        <w:rPr>
          <w:rFonts w:eastAsia="Times New Roman"/>
          <w:szCs w:val="24"/>
        </w:rPr>
        <w:t xml:space="preserve"> Μητσοτάκης σήμερα</w:t>
      </w:r>
      <w:r>
        <w:rPr>
          <w:rFonts w:eastAsia="Times New Roman"/>
          <w:szCs w:val="24"/>
        </w:rPr>
        <w:t>, γ</w:t>
      </w:r>
      <w:r w:rsidRPr="005F5DE2">
        <w:rPr>
          <w:rFonts w:eastAsia="Times New Roman"/>
          <w:szCs w:val="24"/>
        </w:rPr>
        <w:t>ια να είμαι ειλικρινής απέναντί του</w:t>
      </w:r>
      <w:r>
        <w:rPr>
          <w:rFonts w:eastAsia="Times New Roman"/>
          <w:szCs w:val="24"/>
        </w:rPr>
        <w:t>,</w:t>
      </w:r>
      <w:r w:rsidRPr="005F5DE2">
        <w:rPr>
          <w:rFonts w:eastAsia="Times New Roman"/>
          <w:szCs w:val="24"/>
        </w:rPr>
        <w:t xml:space="preserve"> να μην τον αδικώ</w:t>
      </w:r>
      <w:r>
        <w:rPr>
          <w:rFonts w:eastAsia="Times New Roman"/>
          <w:szCs w:val="24"/>
        </w:rPr>
        <w:t>,</w:t>
      </w:r>
      <w:r w:rsidRPr="005F5DE2">
        <w:rPr>
          <w:rFonts w:eastAsia="Times New Roman"/>
          <w:szCs w:val="24"/>
        </w:rPr>
        <w:t xml:space="preserve"> διαφοροποιήθηκε από το</w:t>
      </w:r>
      <w:r>
        <w:rPr>
          <w:rFonts w:eastAsia="Times New Roman"/>
          <w:szCs w:val="24"/>
        </w:rPr>
        <w:t>ν</w:t>
      </w:r>
      <w:r w:rsidRPr="005F5DE2">
        <w:rPr>
          <w:rFonts w:eastAsia="Times New Roman"/>
          <w:szCs w:val="24"/>
        </w:rPr>
        <w:t xml:space="preserve"> </w:t>
      </w:r>
      <w:r>
        <w:rPr>
          <w:rFonts w:eastAsia="Times New Roman"/>
          <w:szCs w:val="24"/>
        </w:rPr>
        <w:t>κ.</w:t>
      </w:r>
      <w:r w:rsidRPr="005F5DE2">
        <w:rPr>
          <w:rFonts w:eastAsia="Times New Roman"/>
          <w:szCs w:val="24"/>
        </w:rPr>
        <w:t xml:space="preserve"> Σαμαρά</w:t>
      </w:r>
      <w:r>
        <w:rPr>
          <w:rFonts w:eastAsia="Times New Roman"/>
          <w:szCs w:val="24"/>
        </w:rPr>
        <w:t>. Μ</w:t>
      </w:r>
      <w:r w:rsidRPr="005F5DE2">
        <w:rPr>
          <w:rFonts w:eastAsia="Times New Roman"/>
          <w:szCs w:val="24"/>
        </w:rPr>
        <w:t>ην του πάρει κ</w:t>
      </w:r>
      <w:r>
        <w:rPr>
          <w:rFonts w:eastAsia="Times New Roman"/>
          <w:szCs w:val="24"/>
        </w:rPr>
        <w:t>α</w:t>
      </w:r>
      <w:r w:rsidRPr="005F5DE2">
        <w:rPr>
          <w:rFonts w:eastAsia="Times New Roman"/>
          <w:szCs w:val="24"/>
        </w:rPr>
        <w:t>ι όλο το κόμμα</w:t>
      </w:r>
      <w:r>
        <w:rPr>
          <w:rFonts w:eastAsia="Times New Roman"/>
          <w:szCs w:val="24"/>
        </w:rPr>
        <w:t>, τ</w:t>
      </w:r>
      <w:r w:rsidRPr="005F5DE2">
        <w:rPr>
          <w:rFonts w:eastAsia="Times New Roman"/>
          <w:szCs w:val="24"/>
        </w:rPr>
        <w:t xml:space="preserve">ου έχει πάρει τα </w:t>
      </w:r>
      <w:r>
        <w:rPr>
          <w:rFonts w:eastAsia="Times New Roman"/>
          <w:szCs w:val="24"/>
        </w:rPr>
        <w:t>2/3!</w:t>
      </w:r>
    </w:p>
    <w:p w14:paraId="2ED8BEA5"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ED8BEA6" w14:textId="77777777" w:rsidR="00C647AD" w:rsidRDefault="00D506E1">
      <w:pPr>
        <w:spacing w:after="0" w:line="600" w:lineRule="auto"/>
        <w:ind w:firstLine="720"/>
        <w:jc w:val="both"/>
        <w:rPr>
          <w:rFonts w:eastAsia="Times New Roman"/>
          <w:szCs w:val="24"/>
        </w:rPr>
      </w:pPr>
      <w:r>
        <w:rPr>
          <w:rFonts w:eastAsia="Times New Roman"/>
          <w:szCs w:val="24"/>
        </w:rPr>
        <w:t>Ε</w:t>
      </w:r>
      <w:r w:rsidRPr="005F5DE2">
        <w:rPr>
          <w:rFonts w:eastAsia="Times New Roman"/>
          <w:szCs w:val="24"/>
        </w:rPr>
        <w:t>ίπε ότι ποτέ δεν μονοπώλησε το σύνολο της Μακεδονίας</w:t>
      </w:r>
      <w:r>
        <w:rPr>
          <w:rFonts w:eastAsia="Times New Roman"/>
          <w:szCs w:val="24"/>
        </w:rPr>
        <w:t xml:space="preserve"> η</w:t>
      </w:r>
      <w:r w:rsidRPr="005F5DE2">
        <w:rPr>
          <w:rFonts w:eastAsia="Times New Roman"/>
          <w:szCs w:val="24"/>
        </w:rPr>
        <w:t xml:space="preserve"> εξωτερική πολιτική του κόμματ</w:t>
      </w:r>
      <w:r>
        <w:rPr>
          <w:rFonts w:eastAsia="Times New Roman"/>
          <w:szCs w:val="24"/>
        </w:rPr>
        <w:t>ό</w:t>
      </w:r>
      <w:r w:rsidRPr="005F5DE2">
        <w:rPr>
          <w:rFonts w:eastAsia="Times New Roman"/>
          <w:szCs w:val="24"/>
        </w:rPr>
        <w:t xml:space="preserve">ς του και της </w:t>
      </w:r>
      <w:r w:rsidRPr="005F5DE2">
        <w:rPr>
          <w:rFonts w:eastAsia="Times New Roman"/>
          <w:szCs w:val="24"/>
        </w:rPr>
        <w:t>Ελλάδας</w:t>
      </w:r>
      <w:r>
        <w:rPr>
          <w:rFonts w:eastAsia="Times New Roman"/>
          <w:szCs w:val="24"/>
        </w:rPr>
        <w:t>. Τ</w:t>
      </w:r>
      <w:r w:rsidRPr="005F5DE2">
        <w:rPr>
          <w:rFonts w:eastAsia="Times New Roman"/>
          <w:szCs w:val="24"/>
        </w:rPr>
        <w:t>α σωστά να τα λέμε</w:t>
      </w:r>
      <w:r>
        <w:rPr>
          <w:rFonts w:eastAsia="Times New Roman"/>
          <w:szCs w:val="24"/>
        </w:rPr>
        <w:t>.</w:t>
      </w:r>
    </w:p>
    <w:p w14:paraId="2ED8BEA7" w14:textId="77777777" w:rsidR="00C647AD" w:rsidRDefault="00D506E1">
      <w:pPr>
        <w:spacing w:after="0" w:line="600" w:lineRule="auto"/>
        <w:ind w:firstLine="720"/>
        <w:jc w:val="center"/>
        <w:rPr>
          <w:rFonts w:eastAsia="Times New Roman"/>
          <w:szCs w:val="24"/>
        </w:rPr>
      </w:pPr>
      <w:r>
        <w:rPr>
          <w:rFonts w:eastAsia="Times New Roman"/>
          <w:szCs w:val="24"/>
        </w:rPr>
        <w:t>(Γέλωτες από την πτέρυγα του ΣΥΡΙΖΑ)</w:t>
      </w:r>
    </w:p>
    <w:p w14:paraId="2ED8BEA8" w14:textId="77777777" w:rsidR="00C647AD" w:rsidRDefault="00D506E1">
      <w:pPr>
        <w:spacing w:after="0" w:line="600" w:lineRule="auto"/>
        <w:ind w:firstLine="720"/>
        <w:jc w:val="both"/>
        <w:rPr>
          <w:rFonts w:eastAsia="Times New Roman"/>
          <w:szCs w:val="24"/>
        </w:rPr>
      </w:pPr>
      <w:r>
        <w:rPr>
          <w:rFonts w:eastAsia="Times New Roman"/>
          <w:szCs w:val="24"/>
        </w:rPr>
        <w:t>Η</w:t>
      </w:r>
      <w:r w:rsidRPr="005F5DE2">
        <w:rPr>
          <w:rFonts w:eastAsia="Times New Roman"/>
          <w:szCs w:val="24"/>
        </w:rPr>
        <w:t xml:space="preserve"> αλήθεια</w:t>
      </w:r>
      <w:r>
        <w:rPr>
          <w:rFonts w:eastAsia="Times New Roman"/>
          <w:szCs w:val="24"/>
        </w:rPr>
        <w:t>, λ</w:t>
      </w:r>
      <w:r w:rsidRPr="005F5DE2">
        <w:rPr>
          <w:rFonts w:eastAsia="Times New Roman"/>
          <w:szCs w:val="24"/>
        </w:rPr>
        <w:t>οιπόν</w:t>
      </w:r>
      <w:r>
        <w:rPr>
          <w:rFonts w:eastAsia="Times New Roman"/>
          <w:szCs w:val="24"/>
        </w:rPr>
        <w:t>, κυρίες και κύριοι συνάδελφοι, είναι ότι αυτή ήταν η</w:t>
      </w:r>
      <w:r w:rsidRPr="005F5DE2">
        <w:rPr>
          <w:rFonts w:eastAsia="Times New Roman"/>
          <w:szCs w:val="24"/>
        </w:rPr>
        <w:t xml:space="preserve"> εθνική γραμμή</w:t>
      </w:r>
      <w:r>
        <w:rPr>
          <w:rFonts w:eastAsia="Times New Roman"/>
          <w:szCs w:val="24"/>
        </w:rPr>
        <w:t>, μια</w:t>
      </w:r>
      <w:r w:rsidRPr="005F5DE2">
        <w:rPr>
          <w:rFonts w:eastAsia="Times New Roman"/>
          <w:szCs w:val="24"/>
        </w:rPr>
        <w:t xml:space="preserve"> θέση την οποία δεν παρήγαγε η δική μας </w:t>
      </w:r>
      <w:r>
        <w:rPr>
          <w:rFonts w:eastAsia="Times New Roman"/>
          <w:szCs w:val="24"/>
        </w:rPr>
        <w:t>Κ</w:t>
      </w:r>
      <w:r w:rsidRPr="005F5DE2">
        <w:rPr>
          <w:rFonts w:eastAsia="Times New Roman"/>
          <w:szCs w:val="24"/>
        </w:rPr>
        <w:t>υβέρνηση</w:t>
      </w:r>
      <w:r>
        <w:rPr>
          <w:rFonts w:eastAsia="Times New Roman"/>
          <w:szCs w:val="24"/>
        </w:rPr>
        <w:t>. Η</w:t>
      </w:r>
      <w:r w:rsidRPr="005F5DE2">
        <w:rPr>
          <w:rFonts w:eastAsia="Times New Roman"/>
          <w:szCs w:val="24"/>
        </w:rPr>
        <w:t xml:space="preserve"> δική μας </w:t>
      </w:r>
      <w:r>
        <w:rPr>
          <w:rFonts w:eastAsia="Times New Roman"/>
          <w:szCs w:val="24"/>
        </w:rPr>
        <w:t>Κ</w:t>
      </w:r>
      <w:r w:rsidRPr="005F5DE2">
        <w:rPr>
          <w:rFonts w:eastAsia="Times New Roman"/>
          <w:szCs w:val="24"/>
        </w:rPr>
        <w:t xml:space="preserve">υβέρνηση τη βρήκε από </w:t>
      </w:r>
      <w:r>
        <w:rPr>
          <w:rFonts w:eastAsia="Times New Roman"/>
          <w:szCs w:val="24"/>
        </w:rPr>
        <w:t>εσάς. Τ</w:t>
      </w:r>
      <w:r w:rsidRPr="005F5DE2">
        <w:rPr>
          <w:rFonts w:eastAsia="Times New Roman"/>
          <w:szCs w:val="24"/>
        </w:rPr>
        <w:t xml:space="preserve">η βρήκε </w:t>
      </w:r>
      <w:r w:rsidRPr="005F5DE2">
        <w:rPr>
          <w:rFonts w:eastAsia="Times New Roman"/>
          <w:szCs w:val="24"/>
        </w:rPr>
        <w:t>και συνέχισε με αυτή</w:t>
      </w:r>
      <w:r>
        <w:rPr>
          <w:rFonts w:eastAsia="Times New Roman"/>
          <w:szCs w:val="24"/>
        </w:rPr>
        <w:t>.</w:t>
      </w:r>
    </w:p>
    <w:p w14:paraId="2ED8BEA9" w14:textId="77777777" w:rsidR="00C647AD" w:rsidRDefault="00D506E1">
      <w:pPr>
        <w:spacing w:after="0" w:line="600" w:lineRule="auto"/>
        <w:ind w:firstLine="720"/>
        <w:jc w:val="both"/>
        <w:rPr>
          <w:rFonts w:eastAsia="Times New Roman"/>
          <w:szCs w:val="24"/>
        </w:rPr>
      </w:pPr>
      <w:r>
        <w:rPr>
          <w:rFonts w:eastAsia="Times New Roman"/>
          <w:szCs w:val="24"/>
        </w:rPr>
        <w:t>Έ</w:t>
      </w:r>
      <w:r w:rsidRPr="005F5DE2">
        <w:rPr>
          <w:rFonts w:eastAsia="Times New Roman"/>
          <w:szCs w:val="24"/>
        </w:rPr>
        <w:t>ρχομαι τώρα και σε άλλες ωραίες αλήθειες</w:t>
      </w:r>
      <w:r>
        <w:rPr>
          <w:rFonts w:eastAsia="Times New Roman"/>
          <w:szCs w:val="24"/>
        </w:rPr>
        <w:t xml:space="preserve">. Η αλήθεια είναι ότι </w:t>
      </w:r>
      <w:r w:rsidRPr="005F5DE2">
        <w:rPr>
          <w:rFonts w:eastAsia="Times New Roman"/>
          <w:szCs w:val="24"/>
        </w:rPr>
        <w:t>το 2008 στο Βουκουρέστι</w:t>
      </w:r>
      <w:r>
        <w:rPr>
          <w:rFonts w:eastAsia="Times New Roman"/>
          <w:szCs w:val="24"/>
        </w:rPr>
        <w:t xml:space="preserve"> η </w:t>
      </w:r>
      <w:r>
        <w:rPr>
          <w:rFonts w:eastAsia="Times New Roman"/>
          <w:szCs w:val="24"/>
        </w:rPr>
        <w:t>κ</w:t>
      </w:r>
      <w:r w:rsidRPr="005F5DE2">
        <w:rPr>
          <w:rFonts w:eastAsia="Times New Roman"/>
          <w:szCs w:val="24"/>
        </w:rPr>
        <w:t>υβέρνηση Καραμανλή</w:t>
      </w:r>
      <w:r>
        <w:rPr>
          <w:rFonts w:eastAsia="Times New Roman"/>
          <w:szCs w:val="24"/>
        </w:rPr>
        <w:t>,</w:t>
      </w:r>
      <w:r w:rsidRPr="005F5DE2">
        <w:rPr>
          <w:rFonts w:eastAsia="Times New Roman"/>
          <w:szCs w:val="24"/>
        </w:rPr>
        <w:t xml:space="preserve"> </w:t>
      </w:r>
      <w:r>
        <w:rPr>
          <w:rFonts w:eastAsia="Times New Roman"/>
          <w:szCs w:val="24"/>
        </w:rPr>
        <w:t>με την κ.</w:t>
      </w:r>
      <w:r w:rsidRPr="005F5DE2">
        <w:rPr>
          <w:rFonts w:eastAsia="Times New Roman"/>
          <w:szCs w:val="24"/>
        </w:rPr>
        <w:t xml:space="preserve"> Μπακογιάννη τότε Υπουργό</w:t>
      </w:r>
      <w:r>
        <w:rPr>
          <w:rFonts w:eastAsia="Times New Roman"/>
          <w:szCs w:val="24"/>
        </w:rPr>
        <w:t>,</w:t>
      </w:r>
      <w:r w:rsidRPr="005F5DE2">
        <w:rPr>
          <w:rFonts w:eastAsia="Times New Roman"/>
          <w:szCs w:val="24"/>
        </w:rPr>
        <w:t xml:space="preserve"> </w:t>
      </w:r>
      <w:r>
        <w:rPr>
          <w:rFonts w:eastAsia="Times New Roman"/>
          <w:szCs w:val="24"/>
        </w:rPr>
        <w:t>προσπάθησε και</w:t>
      </w:r>
      <w:r w:rsidRPr="005F5DE2">
        <w:rPr>
          <w:rFonts w:eastAsia="Times New Roman"/>
          <w:szCs w:val="24"/>
        </w:rPr>
        <w:t xml:space="preserve"> κατάφερε να αποσπάσει τη </w:t>
      </w:r>
      <w:r>
        <w:rPr>
          <w:rFonts w:eastAsia="Times New Roman"/>
          <w:szCs w:val="24"/>
        </w:rPr>
        <w:t>συναίνεση</w:t>
      </w:r>
      <w:r w:rsidRPr="005F5DE2">
        <w:rPr>
          <w:rFonts w:eastAsia="Times New Roman"/>
          <w:szCs w:val="24"/>
        </w:rPr>
        <w:t xml:space="preserve"> των εταίρων στο ΝΑΤΟ</w:t>
      </w:r>
      <w:r>
        <w:rPr>
          <w:rFonts w:eastAsia="Times New Roman"/>
          <w:szCs w:val="24"/>
        </w:rPr>
        <w:t>,</w:t>
      </w:r>
      <w:r w:rsidRPr="005F5DE2">
        <w:rPr>
          <w:rFonts w:eastAsia="Times New Roman"/>
          <w:szCs w:val="24"/>
        </w:rPr>
        <w:t xml:space="preserve"> ώστε να μην εντα</w:t>
      </w:r>
      <w:r w:rsidRPr="005F5DE2">
        <w:rPr>
          <w:rFonts w:eastAsia="Times New Roman"/>
          <w:szCs w:val="24"/>
        </w:rPr>
        <w:t>χθεί η γειτονική χώρα με την προσ</w:t>
      </w:r>
      <w:r>
        <w:rPr>
          <w:rFonts w:eastAsia="Times New Roman"/>
          <w:szCs w:val="24"/>
        </w:rPr>
        <w:t>ωρινή</w:t>
      </w:r>
      <w:r w:rsidRPr="005F5DE2">
        <w:rPr>
          <w:rFonts w:eastAsia="Times New Roman"/>
          <w:szCs w:val="24"/>
        </w:rPr>
        <w:t xml:space="preserve"> της ονομασία στο ΝΑΤΟ</w:t>
      </w:r>
      <w:r>
        <w:rPr>
          <w:rFonts w:eastAsia="Times New Roman"/>
          <w:szCs w:val="24"/>
        </w:rPr>
        <w:t xml:space="preserve"> -αυτή της Ενδιάμεσης </w:t>
      </w:r>
      <w:r w:rsidRPr="005F5DE2">
        <w:rPr>
          <w:rFonts w:eastAsia="Times New Roman"/>
          <w:szCs w:val="24"/>
        </w:rPr>
        <w:t>Συμφωνία</w:t>
      </w:r>
      <w:r>
        <w:rPr>
          <w:rFonts w:eastAsia="Times New Roman"/>
          <w:szCs w:val="24"/>
        </w:rPr>
        <w:t xml:space="preserve">ς, το </w:t>
      </w:r>
      <w:r>
        <w:rPr>
          <w:rFonts w:eastAsia="Times New Roman"/>
          <w:szCs w:val="24"/>
          <w:lang w:val="en-US"/>
        </w:rPr>
        <w:t>FYROM</w:t>
      </w:r>
      <w:r w:rsidRPr="005F5DE2">
        <w:rPr>
          <w:rFonts w:eastAsia="Times New Roman"/>
          <w:szCs w:val="24"/>
        </w:rPr>
        <w:t xml:space="preserve"> δηλαδή</w:t>
      </w:r>
      <w:r>
        <w:rPr>
          <w:rFonts w:eastAsia="Times New Roman"/>
          <w:szCs w:val="24"/>
        </w:rPr>
        <w:t xml:space="preserve">- χωρίς ωστόσο να ασκήσει βέτο, </w:t>
      </w:r>
      <w:r w:rsidRPr="005F5DE2">
        <w:rPr>
          <w:rFonts w:eastAsia="Times New Roman"/>
          <w:szCs w:val="24"/>
        </w:rPr>
        <w:t xml:space="preserve">όπως </w:t>
      </w:r>
      <w:r>
        <w:rPr>
          <w:rFonts w:eastAsia="Times New Roman"/>
          <w:szCs w:val="24"/>
        </w:rPr>
        <w:t>φημ</w:t>
      </w:r>
      <w:r w:rsidRPr="005F5DE2">
        <w:rPr>
          <w:rFonts w:eastAsia="Times New Roman"/>
          <w:szCs w:val="24"/>
        </w:rPr>
        <w:t>ολογείται</w:t>
      </w:r>
      <w:r>
        <w:rPr>
          <w:rFonts w:eastAsia="Times New Roman"/>
          <w:szCs w:val="24"/>
        </w:rPr>
        <w:t>. Διότι</w:t>
      </w:r>
      <w:r w:rsidRPr="005F5DE2">
        <w:rPr>
          <w:rFonts w:eastAsia="Times New Roman"/>
          <w:szCs w:val="24"/>
        </w:rPr>
        <w:t xml:space="preserve"> αυτή είναι η αλήθεια</w:t>
      </w:r>
      <w:r>
        <w:rPr>
          <w:rFonts w:eastAsia="Times New Roman"/>
          <w:szCs w:val="24"/>
        </w:rPr>
        <w:t>. Δ</w:t>
      </w:r>
      <w:r w:rsidRPr="005F5DE2">
        <w:rPr>
          <w:rFonts w:eastAsia="Times New Roman"/>
          <w:szCs w:val="24"/>
        </w:rPr>
        <w:t>εν υπήρξε ποτέ</w:t>
      </w:r>
      <w:r>
        <w:rPr>
          <w:rFonts w:eastAsia="Times New Roman"/>
          <w:szCs w:val="24"/>
        </w:rPr>
        <w:t xml:space="preserve"> βέτο. Και αυτό πράγματι, θα πω εγώ, </w:t>
      </w:r>
      <w:r w:rsidRPr="005F5DE2">
        <w:rPr>
          <w:rFonts w:eastAsia="Times New Roman"/>
          <w:szCs w:val="24"/>
        </w:rPr>
        <w:t>γιατί θέλω να λέω</w:t>
      </w:r>
      <w:r w:rsidRPr="005F5DE2">
        <w:rPr>
          <w:rFonts w:eastAsia="Times New Roman"/>
          <w:szCs w:val="24"/>
        </w:rPr>
        <w:t xml:space="preserve"> όλες τις αλήθειες</w:t>
      </w:r>
      <w:r>
        <w:rPr>
          <w:rFonts w:eastAsia="Times New Roman"/>
          <w:szCs w:val="24"/>
        </w:rPr>
        <w:t>, ήταν μια επιτυχία…</w:t>
      </w:r>
    </w:p>
    <w:p w14:paraId="2ED8BEAA" w14:textId="77777777" w:rsidR="00C647AD" w:rsidRDefault="00D506E1">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2ED8BEAB" w14:textId="77777777" w:rsidR="00C647AD" w:rsidRDefault="00D506E1">
      <w:pPr>
        <w:spacing w:after="0"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w:t>
      </w:r>
      <w:r>
        <w:rPr>
          <w:rFonts w:eastAsia="Times New Roman"/>
          <w:szCs w:val="24"/>
        </w:rPr>
        <w:t>Ησυχία</w:t>
      </w:r>
      <w:r>
        <w:rPr>
          <w:rFonts w:eastAsia="Times New Roman"/>
          <w:szCs w:val="24"/>
        </w:rPr>
        <w:t>, παρακαλώ. Ήσυχα, κύριε Βορίδη.</w:t>
      </w:r>
    </w:p>
    <w:p w14:paraId="2ED8BEAC" w14:textId="77777777" w:rsidR="00C647AD" w:rsidRDefault="00D506E1">
      <w:pPr>
        <w:spacing w:after="0" w:line="600" w:lineRule="auto"/>
        <w:ind w:firstLine="720"/>
        <w:jc w:val="both"/>
        <w:rPr>
          <w:rFonts w:eastAsia="Times New Roman" w:cs="Times New Roman"/>
          <w:szCs w:val="24"/>
        </w:rPr>
      </w:pPr>
      <w:r w:rsidRPr="007840CC">
        <w:rPr>
          <w:rFonts w:eastAsia="Times New Roman" w:cs="Times New Roman"/>
          <w:b/>
          <w:szCs w:val="24"/>
        </w:rPr>
        <w:t>ΑΛΕΞΗΣ ΤΣΙΠΡΑΣ (Πρόεδρος της Κυβέρνησης</w:t>
      </w:r>
      <w:r>
        <w:rPr>
          <w:rFonts w:eastAsia="Times New Roman" w:cs="Times New Roman"/>
          <w:b/>
          <w:szCs w:val="24"/>
        </w:rPr>
        <w:t xml:space="preserve"> και </w:t>
      </w:r>
      <w:r w:rsidRPr="007840CC">
        <w:rPr>
          <w:rFonts w:eastAsia="Times New Roman" w:cs="Times New Roman"/>
          <w:b/>
          <w:szCs w:val="24"/>
        </w:rPr>
        <w:t>Υπουργός Εξωτερικών):</w:t>
      </w:r>
      <w:r w:rsidRPr="007840CC">
        <w:rPr>
          <w:rFonts w:eastAsia="Times New Roman" w:cs="Times New Roman"/>
          <w:szCs w:val="24"/>
        </w:rPr>
        <w:t xml:space="preserve"> </w:t>
      </w:r>
      <w:r>
        <w:rPr>
          <w:rFonts w:eastAsia="Times New Roman" w:cs="Times New Roman"/>
          <w:szCs w:val="24"/>
        </w:rPr>
        <w:t>…</w:t>
      </w:r>
      <w:r w:rsidRPr="00092D64">
        <w:rPr>
          <w:rFonts w:eastAsia="Times New Roman" w:cs="Times New Roman"/>
          <w:szCs w:val="24"/>
        </w:rPr>
        <w:t>στο</w:t>
      </w:r>
      <w:r>
        <w:rPr>
          <w:rFonts w:eastAsia="Times New Roman" w:cs="Times New Roman"/>
          <w:szCs w:val="24"/>
        </w:rPr>
        <w:t>ν</w:t>
      </w:r>
      <w:r w:rsidRPr="00092D64">
        <w:rPr>
          <w:rFonts w:eastAsia="Times New Roman" w:cs="Times New Roman"/>
          <w:szCs w:val="24"/>
        </w:rPr>
        <w:t xml:space="preserve"> βαθμό που η ίδια η </w:t>
      </w:r>
      <w:r>
        <w:rPr>
          <w:rFonts w:eastAsia="Times New Roman" w:cs="Times New Roman"/>
          <w:szCs w:val="24"/>
        </w:rPr>
        <w:t>Ε</w:t>
      </w:r>
      <w:r w:rsidRPr="00092D64">
        <w:rPr>
          <w:rFonts w:eastAsia="Times New Roman" w:cs="Times New Roman"/>
          <w:szCs w:val="24"/>
        </w:rPr>
        <w:t xml:space="preserve">νδιάμεση </w:t>
      </w:r>
      <w:r>
        <w:rPr>
          <w:rFonts w:eastAsia="Times New Roman" w:cs="Times New Roman"/>
          <w:szCs w:val="24"/>
        </w:rPr>
        <w:t>Σ</w:t>
      </w:r>
      <w:r w:rsidRPr="00092D64">
        <w:rPr>
          <w:rFonts w:eastAsia="Times New Roman" w:cs="Times New Roman"/>
          <w:szCs w:val="24"/>
        </w:rPr>
        <w:t>υμφωνία προέβλεπε ότι η Ελλάδα δεν έχει το δικαίωμα να ασκήσει βέτο στην ένταξη γειτονικής χώρας</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 xml:space="preserve">με την προσωρινή της ονομασία σε οποιονδήποτε διεθνή οργανισμό. </w:t>
      </w:r>
    </w:p>
    <w:p w14:paraId="2ED8BEA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Επίσης, η αλήθεια είναι ότι ο χειρισμός αργ</w:t>
      </w:r>
      <w:r w:rsidRPr="00092D64">
        <w:rPr>
          <w:rFonts w:eastAsia="Times New Roman" w:cs="Times New Roman"/>
          <w:szCs w:val="24"/>
        </w:rPr>
        <w:t>ότερα αυτής της επιτυχίας</w:t>
      </w:r>
      <w:r>
        <w:rPr>
          <w:rFonts w:eastAsia="Times New Roman" w:cs="Times New Roman"/>
          <w:szCs w:val="24"/>
        </w:rPr>
        <w:t xml:space="preserve"> -από την ίδια την </w:t>
      </w:r>
      <w:r>
        <w:rPr>
          <w:rFonts w:eastAsia="Times New Roman" w:cs="Times New Roman"/>
          <w:szCs w:val="24"/>
        </w:rPr>
        <w:t>κ</w:t>
      </w:r>
      <w:r w:rsidRPr="00092D64">
        <w:rPr>
          <w:rFonts w:eastAsia="Times New Roman" w:cs="Times New Roman"/>
          <w:szCs w:val="24"/>
        </w:rPr>
        <w:t>υβέρν</w:t>
      </w:r>
      <w:r w:rsidRPr="00092D64">
        <w:rPr>
          <w:rFonts w:eastAsia="Times New Roman" w:cs="Times New Roman"/>
          <w:szCs w:val="24"/>
        </w:rPr>
        <w:t>ηση που το πέτυχε</w:t>
      </w:r>
      <w:r>
        <w:rPr>
          <w:rFonts w:eastAsia="Times New Roman" w:cs="Times New Roman"/>
          <w:szCs w:val="24"/>
        </w:rPr>
        <w:t>, α</w:t>
      </w:r>
      <w:r w:rsidRPr="00092D64">
        <w:rPr>
          <w:rFonts w:eastAsia="Times New Roman" w:cs="Times New Roman"/>
          <w:szCs w:val="24"/>
        </w:rPr>
        <w:t>λλά και από επόμενες</w:t>
      </w:r>
      <w:r>
        <w:rPr>
          <w:rFonts w:eastAsia="Times New Roman" w:cs="Times New Roman"/>
          <w:szCs w:val="24"/>
        </w:rPr>
        <w:t>-</w:t>
      </w:r>
      <w:r w:rsidRPr="00092D64">
        <w:rPr>
          <w:rFonts w:eastAsia="Times New Roman" w:cs="Times New Roman"/>
          <w:szCs w:val="24"/>
        </w:rPr>
        <w:t xml:space="preserve"> υπήρξε καταστροφικός</w:t>
      </w:r>
      <w:r>
        <w:rPr>
          <w:rFonts w:eastAsia="Times New Roman" w:cs="Times New Roman"/>
          <w:szCs w:val="24"/>
        </w:rPr>
        <w:t xml:space="preserve">, διότι η ίδια η </w:t>
      </w:r>
      <w:r>
        <w:rPr>
          <w:rFonts w:eastAsia="Times New Roman" w:cs="Times New Roman"/>
          <w:szCs w:val="24"/>
        </w:rPr>
        <w:t>κ</w:t>
      </w:r>
      <w:r w:rsidRPr="00092D64">
        <w:rPr>
          <w:rFonts w:eastAsia="Times New Roman" w:cs="Times New Roman"/>
          <w:szCs w:val="24"/>
        </w:rPr>
        <w:t>υβέρνηση και στελέχη της τότε</w:t>
      </w:r>
      <w:r>
        <w:rPr>
          <w:rFonts w:eastAsia="Times New Roman" w:cs="Times New Roman"/>
          <w:szCs w:val="24"/>
        </w:rPr>
        <w:t>, μ</w:t>
      </w:r>
      <w:r w:rsidRPr="00092D64">
        <w:rPr>
          <w:rFonts w:eastAsia="Times New Roman" w:cs="Times New Roman"/>
          <w:szCs w:val="24"/>
        </w:rPr>
        <w:t xml:space="preserve">ε </w:t>
      </w:r>
      <w:r>
        <w:rPr>
          <w:rFonts w:eastAsia="Times New Roman" w:cs="Times New Roman"/>
          <w:szCs w:val="24"/>
        </w:rPr>
        <w:t>δ</w:t>
      </w:r>
      <w:r w:rsidRPr="00092D64">
        <w:rPr>
          <w:rFonts w:eastAsia="Times New Roman" w:cs="Times New Roman"/>
          <w:szCs w:val="24"/>
        </w:rPr>
        <w:t>ημόσιες δηλώσεις τους πανηγύριζαν</w:t>
      </w:r>
      <w:r>
        <w:rPr>
          <w:rFonts w:eastAsia="Times New Roman" w:cs="Times New Roman"/>
          <w:szCs w:val="24"/>
        </w:rPr>
        <w:t xml:space="preserve"> -</w:t>
      </w:r>
      <w:r w:rsidRPr="00092D64">
        <w:rPr>
          <w:rFonts w:eastAsia="Times New Roman" w:cs="Times New Roman"/>
          <w:szCs w:val="24"/>
        </w:rPr>
        <w:t>πάλι προς</w:t>
      </w:r>
      <w:r>
        <w:rPr>
          <w:rFonts w:eastAsia="Times New Roman" w:cs="Times New Roman"/>
          <w:szCs w:val="24"/>
        </w:rPr>
        <w:t xml:space="preserve"> θρέψη της διαρκώς παραπλανημένη</w:t>
      </w:r>
      <w:r w:rsidRPr="00092D64">
        <w:rPr>
          <w:rFonts w:eastAsia="Times New Roman" w:cs="Times New Roman"/>
          <w:szCs w:val="24"/>
        </w:rPr>
        <w:t xml:space="preserve">ς κοινής γνώμης που είχε μείνει ακόμα στο </w:t>
      </w:r>
      <w:r>
        <w:rPr>
          <w:rFonts w:eastAsia="Times New Roman" w:cs="Times New Roman"/>
          <w:szCs w:val="24"/>
        </w:rPr>
        <w:t>’</w:t>
      </w:r>
      <w:r w:rsidRPr="00092D64">
        <w:rPr>
          <w:rFonts w:eastAsia="Times New Roman" w:cs="Times New Roman"/>
          <w:szCs w:val="24"/>
        </w:rPr>
        <w:t>92</w:t>
      </w:r>
      <w:r>
        <w:rPr>
          <w:rFonts w:eastAsia="Times New Roman" w:cs="Times New Roman"/>
          <w:szCs w:val="24"/>
        </w:rPr>
        <w:t xml:space="preserve">, στο Συμβούλιο των </w:t>
      </w:r>
      <w:r>
        <w:rPr>
          <w:rFonts w:eastAsia="Times New Roman" w:cs="Times New Roman"/>
          <w:szCs w:val="24"/>
        </w:rPr>
        <w:t>Αρχηγών- ότι</w:t>
      </w:r>
      <w:r w:rsidRPr="00092D64">
        <w:rPr>
          <w:rFonts w:eastAsia="Times New Roman" w:cs="Times New Roman"/>
          <w:szCs w:val="24"/>
        </w:rPr>
        <w:t xml:space="preserve"> η Ελλάδα έβαλε βέτο </w:t>
      </w:r>
      <w:r>
        <w:rPr>
          <w:rFonts w:eastAsia="Times New Roman" w:cs="Times New Roman"/>
          <w:szCs w:val="24"/>
        </w:rPr>
        <w:t>στο Βουκουρέστι. Και έτσι ήρθε το</w:t>
      </w:r>
      <w:r w:rsidRPr="00092D64">
        <w:rPr>
          <w:rFonts w:eastAsia="Times New Roman" w:cs="Times New Roman"/>
          <w:szCs w:val="24"/>
        </w:rPr>
        <w:t xml:space="preserve"> 2011</w:t>
      </w:r>
      <w:r>
        <w:rPr>
          <w:rFonts w:eastAsia="Times New Roman" w:cs="Times New Roman"/>
          <w:szCs w:val="24"/>
        </w:rPr>
        <w:t xml:space="preserve"> η δυσμενής απόφαση για τη χώρα, για την Ελλάδα, του</w:t>
      </w:r>
      <w:r w:rsidRPr="00092D64">
        <w:rPr>
          <w:rFonts w:eastAsia="Times New Roman" w:cs="Times New Roman"/>
          <w:szCs w:val="24"/>
        </w:rPr>
        <w:t xml:space="preserve"> </w:t>
      </w:r>
      <w:r>
        <w:rPr>
          <w:rFonts w:eastAsia="Times New Roman" w:cs="Times New Roman"/>
          <w:szCs w:val="24"/>
        </w:rPr>
        <w:t>Δικαστηρίου του Ο</w:t>
      </w:r>
      <w:r w:rsidRPr="00092D64">
        <w:rPr>
          <w:rFonts w:eastAsia="Times New Roman" w:cs="Times New Roman"/>
          <w:szCs w:val="24"/>
        </w:rPr>
        <w:t xml:space="preserve">ργανισμού Ηνωμένων Εθνών που </w:t>
      </w:r>
      <w:r>
        <w:rPr>
          <w:rFonts w:eastAsia="Times New Roman" w:cs="Times New Roman"/>
          <w:szCs w:val="24"/>
        </w:rPr>
        <w:t xml:space="preserve">αναφερόταν σε παραβίαση της </w:t>
      </w:r>
      <w:r>
        <w:rPr>
          <w:rFonts w:eastAsia="Times New Roman" w:cs="Times New Roman"/>
          <w:szCs w:val="24"/>
        </w:rPr>
        <w:t>Ε</w:t>
      </w:r>
      <w:r>
        <w:rPr>
          <w:rFonts w:eastAsia="Times New Roman" w:cs="Times New Roman"/>
          <w:szCs w:val="24"/>
        </w:rPr>
        <w:t xml:space="preserve">νδιάμεσης </w:t>
      </w:r>
      <w:r>
        <w:rPr>
          <w:rFonts w:eastAsia="Times New Roman" w:cs="Times New Roman"/>
          <w:szCs w:val="24"/>
        </w:rPr>
        <w:t>Σ</w:t>
      </w:r>
      <w:r>
        <w:rPr>
          <w:rFonts w:eastAsia="Times New Roman" w:cs="Times New Roman"/>
          <w:szCs w:val="24"/>
        </w:rPr>
        <w:t xml:space="preserve">υμφωνίας του </w:t>
      </w:r>
      <w:r>
        <w:rPr>
          <w:rFonts w:eastAsia="Times New Roman" w:cs="Times New Roman"/>
          <w:szCs w:val="24"/>
        </w:rPr>
        <w:t>’</w:t>
      </w:r>
      <w:r>
        <w:rPr>
          <w:rFonts w:eastAsia="Times New Roman" w:cs="Times New Roman"/>
          <w:szCs w:val="24"/>
        </w:rPr>
        <w:t>95</w:t>
      </w:r>
      <w:r w:rsidRPr="00092D64">
        <w:rPr>
          <w:rFonts w:eastAsia="Times New Roman" w:cs="Times New Roman"/>
          <w:szCs w:val="24"/>
        </w:rPr>
        <w:t xml:space="preserve"> κατά τη Σύνοδο του Βουκουρεστ</w:t>
      </w:r>
      <w:r w:rsidRPr="00092D64">
        <w:rPr>
          <w:rFonts w:eastAsia="Times New Roman" w:cs="Times New Roman"/>
          <w:szCs w:val="24"/>
        </w:rPr>
        <w:t>ίου</w:t>
      </w:r>
      <w:r>
        <w:rPr>
          <w:rFonts w:eastAsia="Times New Roman" w:cs="Times New Roman"/>
          <w:szCs w:val="24"/>
        </w:rPr>
        <w:t xml:space="preserve">. </w:t>
      </w:r>
    </w:p>
    <w:p w14:paraId="2ED8BEA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Περαιτέρω, η αλήθεια είναι</w:t>
      </w:r>
      <w:r w:rsidRPr="00092D64">
        <w:rPr>
          <w:rFonts w:eastAsia="Times New Roman" w:cs="Times New Roman"/>
          <w:szCs w:val="24"/>
        </w:rPr>
        <w:t xml:space="preserve"> ότι και η Ευρωπαϊκή Ένωση</w:t>
      </w:r>
      <w:r>
        <w:rPr>
          <w:rFonts w:eastAsia="Times New Roman" w:cs="Times New Roman"/>
          <w:szCs w:val="24"/>
        </w:rPr>
        <w:t>, η</w:t>
      </w:r>
      <w:r w:rsidRPr="00092D64">
        <w:rPr>
          <w:rFonts w:eastAsia="Times New Roman" w:cs="Times New Roman"/>
          <w:szCs w:val="24"/>
        </w:rPr>
        <w:t xml:space="preserve"> Ευρωπαϊκή Επιτροπή είχε επανειλημμένως προτείνει την έναρξη διαπραγματεύσεων για την ένταξη της πρώην Γιουγκοσλαβικής Δημοκρατίας της Μακεδονίας στην Ευρωπαϊκή Ένωση</w:t>
      </w:r>
      <w:r>
        <w:rPr>
          <w:rFonts w:eastAsia="Times New Roman" w:cs="Times New Roman"/>
          <w:szCs w:val="24"/>
        </w:rPr>
        <w:t>. Αλλά με αυτά τα ευνοϊκά για</w:t>
      </w:r>
      <w:r>
        <w:rPr>
          <w:rFonts w:eastAsia="Times New Roman" w:cs="Times New Roman"/>
          <w:szCs w:val="24"/>
        </w:rPr>
        <w:t xml:space="preserve"> την ίδια δεδομένα, για τη </w:t>
      </w:r>
      <w:r>
        <w:rPr>
          <w:rFonts w:eastAsia="Times New Roman" w:cs="Times New Roman"/>
          <w:szCs w:val="24"/>
        </w:rPr>
        <w:t>Π</w:t>
      </w:r>
      <w:r>
        <w:rPr>
          <w:rFonts w:eastAsia="Times New Roman" w:cs="Times New Roman"/>
          <w:szCs w:val="24"/>
        </w:rPr>
        <w:t xml:space="preserve">ΓΔΜ, η γειτονική χώρα ουδέποτε είχε καν ζητήσει, ουδέποτε είχε καν </w:t>
      </w:r>
      <w:r w:rsidRPr="00092D64">
        <w:rPr>
          <w:rFonts w:eastAsia="Times New Roman" w:cs="Times New Roman"/>
          <w:szCs w:val="24"/>
        </w:rPr>
        <w:t>συζητήσει</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 xml:space="preserve">ουδέποτε </w:t>
      </w:r>
      <w:r w:rsidRPr="00092D64">
        <w:rPr>
          <w:rFonts w:eastAsia="Times New Roman" w:cs="Times New Roman"/>
          <w:szCs w:val="24"/>
        </w:rPr>
        <w:t xml:space="preserve">είχε δεχθεί </w:t>
      </w:r>
      <w:r>
        <w:rPr>
          <w:rFonts w:eastAsia="Times New Roman" w:cs="Times New Roman"/>
          <w:szCs w:val="24"/>
        </w:rPr>
        <w:t xml:space="preserve">καν </w:t>
      </w:r>
      <w:r w:rsidRPr="00092D64">
        <w:rPr>
          <w:rFonts w:eastAsia="Times New Roman" w:cs="Times New Roman"/>
          <w:szCs w:val="24"/>
        </w:rPr>
        <w:t>να συζητήσει την αλλαγή του ονόματ</w:t>
      </w:r>
      <w:r>
        <w:rPr>
          <w:rFonts w:eastAsia="Times New Roman" w:cs="Times New Roman"/>
          <w:szCs w:val="24"/>
        </w:rPr>
        <w:t>ό</w:t>
      </w:r>
      <w:r w:rsidRPr="00092D64">
        <w:rPr>
          <w:rFonts w:eastAsia="Times New Roman" w:cs="Times New Roman"/>
          <w:szCs w:val="24"/>
        </w:rPr>
        <w:t>ς της έναντι όλων</w:t>
      </w:r>
      <w:r>
        <w:rPr>
          <w:rFonts w:eastAsia="Times New Roman" w:cs="Times New Roman"/>
          <w:szCs w:val="24"/>
        </w:rPr>
        <w:t xml:space="preserve">, </w:t>
      </w:r>
      <w:r>
        <w:rPr>
          <w:rFonts w:eastAsia="Times New Roman" w:cs="Times New Roman"/>
          <w:szCs w:val="24"/>
          <w:lang w:val="en-US"/>
        </w:rPr>
        <w:t>erga</w:t>
      </w:r>
      <w:r w:rsidRPr="00972A82">
        <w:rPr>
          <w:rFonts w:eastAsia="Times New Roman" w:cs="Times New Roman"/>
          <w:szCs w:val="24"/>
        </w:rPr>
        <w:t xml:space="preserve"> </w:t>
      </w:r>
      <w:r>
        <w:rPr>
          <w:rFonts w:eastAsia="Times New Roman" w:cs="Times New Roman"/>
          <w:szCs w:val="24"/>
          <w:lang w:val="en-US"/>
        </w:rPr>
        <w:t>omnes</w:t>
      </w:r>
      <w:r w:rsidRPr="00972A82">
        <w:rPr>
          <w:rFonts w:eastAsia="Times New Roman" w:cs="Times New Roman"/>
          <w:szCs w:val="24"/>
        </w:rPr>
        <w:t xml:space="preserve"> </w:t>
      </w:r>
      <w:r>
        <w:rPr>
          <w:rFonts w:eastAsia="Times New Roman" w:cs="Times New Roman"/>
          <w:szCs w:val="24"/>
        </w:rPr>
        <w:t xml:space="preserve">δηλαδή, και σε όλες τις διαπραγματεύσεις στο διεθνές και </w:t>
      </w:r>
      <w:r>
        <w:rPr>
          <w:rFonts w:eastAsia="Times New Roman" w:cs="Times New Roman"/>
          <w:szCs w:val="24"/>
        </w:rPr>
        <w:t>ευρωπαϊκό πλαίσιο προσέρχονταν αποδεχόμενη</w:t>
      </w:r>
      <w:r w:rsidRPr="00092D64">
        <w:rPr>
          <w:rFonts w:eastAsia="Times New Roman" w:cs="Times New Roman"/>
          <w:szCs w:val="24"/>
        </w:rPr>
        <w:t xml:space="preserve"> μόνο τη διπλή ονομασία</w:t>
      </w:r>
      <w:r>
        <w:rPr>
          <w:rFonts w:eastAsia="Times New Roman" w:cs="Times New Roman"/>
          <w:szCs w:val="24"/>
        </w:rPr>
        <w:t>. Δ</w:t>
      </w:r>
      <w:r w:rsidRPr="00092D64">
        <w:rPr>
          <w:rFonts w:eastAsia="Times New Roman" w:cs="Times New Roman"/>
          <w:szCs w:val="24"/>
        </w:rPr>
        <w:t xml:space="preserve">ηλαδή η </w:t>
      </w:r>
      <w:r>
        <w:rPr>
          <w:rFonts w:eastAsia="Times New Roman" w:cs="Times New Roman"/>
          <w:szCs w:val="24"/>
        </w:rPr>
        <w:t>σ</w:t>
      </w:r>
      <w:r w:rsidRPr="00092D64">
        <w:rPr>
          <w:rFonts w:eastAsia="Times New Roman" w:cs="Times New Roman"/>
          <w:szCs w:val="24"/>
        </w:rPr>
        <w:t>υνταγματική της ονομασία στο εσωτερικό</w:t>
      </w:r>
      <w:r>
        <w:rPr>
          <w:rFonts w:eastAsia="Times New Roman" w:cs="Times New Roman"/>
          <w:szCs w:val="24"/>
        </w:rPr>
        <w:t>. Κ</w:t>
      </w:r>
      <w:r w:rsidRPr="00092D64">
        <w:rPr>
          <w:rFonts w:eastAsia="Times New Roman" w:cs="Times New Roman"/>
          <w:szCs w:val="24"/>
        </w:rPr>
        <w:t>αι τώρα σας φταίει ο αυτοπροσδιορισμός</w:t>
      </w:r>
      <w:r>
        <w:rPr>
          <w:rFonts w:eastAsia="Times New Roman" w:cs="Times New Roman"/>
          <w:szCs w:val="24"/>
        </w:rPr>
        <w:t>. Τ</w:t>
      </w:r>
      <w:r w:rsidRPr="00092D64">
        <w:rPr>
          <w:rFonts w:eastAsia="Times New Roman" w:cs="Times New Roman"/>
          <w:szCs w:val="24"/>
        </w:rPr>
        <w:t>ότε δεν μας έφταιγε</w:t>
      </w:r>
      <w:r>
        <w:rPr>
          <w:rFonts w:eastAsia="Times New Roman" w:cs="Times New Roman"/>
          <w:szCs w:val="24"/>
        </w:rPr>
        <w:t xml:space="preserve"> το ότι κάποιες κυβερνήσεις διαπραγματεύονταν τη διπλή ονομασία,</w:t>
      </w:r>
      <w:r w:rsidRPr="00092D64">
        <w:rPr>
          <w:rFonts w:eastAsia="Times New Roman" w:cs="Times New Roman"/>
          <w:szCs w:val="24"/>
        </w:rPr>
        <w:t xml:space="preserve"> δηλαδή να λέγ</w:t>
      </w:r>
      <w:r w:rsidRPr="00092D64">
        <w:rPr>
          <w:rFonts w:eastAsia="Times New Roman" w:cs="Times New Roman"/>
          <w:szCs w:val="24"/>
        </w:rPr>
        <w:t xml:space="preserve">ονται </w:t>
      </w:r>
      <w:r>
        <w:rPr>
          <w:rFonts w:eastAsia="Times New Roman" w:cs="Times New Roman"/>
          <w:szCs w:val="24"/>
        </w:rPr>
        <w:t>«</w:t>
      </w:r>
      <w:r w:rsidRPr="00092D64">
        <w:rPr>
          <w:rFonts w:eastAsia="Times New Roman" w:cs="Times New Roman"/>
          <w:szCs w:val="24"/>
        </w:rPr>
        <w:t>Μακεδονία</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w:t>
      </w:r>
      <w:r w:rsidRPr="00092D64">
        <w:rPr>
          <w:rFonts w:eastAsia="Times New Roman" w:cs="Times New Roman"/>
          <w:szCs w:val="24"/>
        </w:rPr>
        <w:t>Δημοκρατία της Μακεδονίας</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σ</w:t>
      </w:r>
      <w:r w:rsidRPr="00092D64">
        <w:rPr>
          <w:rFonts w:eastAsia="Times New Roman" w:cs="Times New Roman"/>
          <w:szCs w:val="24"/>
        </w:rPr>
        <w:t>το εσωτερικό</w:t>
      </w:r>
      <w:r>
        <w:rPr>
          <w:rFonts w:eastAsia="Times New Roman" w:cs="Times New Roman"/>
          <w:szCs w:val="24"/>
        </w:rPr>
        <w:t>. Δ</w:t>
      </w:r>
      <w:r w:rsidRPr="00092D64">
        <w:rPr>
          <w:rFonts w:eastAsia="Times New Roman" w:cs="Times New Roman"/>
          <w:szCs w:val="24"/>
        </w:rPr>
        <w:t xml:space="preserve">εν θέλω εγώ να βγάλω </w:t>
      </w:r>
      <w:r>
        <w:rPr>
          <w:rFonts w:eastAsia="Times New Roman" w:cs="Times New Roman"/>
          <w:szCs w:val="24"/>
        </w:rPr>
        <w:t xml:space="preserve">ούτε τηλεγραφήματα ούτε επιστολές. Δεν έχει νόημα, </w:t>
      </w:r>
      <w:r w:rsidRPr="00092D64">
        <w:rPr>
          <w:rFonts w:eastAsia="Times New Roman" w:cs="Times New Roman"/>
          <w:szCs w:val="24"/>
        </w:rPr>
        <w:t>γιατί αισθάνομαι την εθνική ευθύνη</w:t>
      </w:r>
      <w:r>
        <w:rPr>
          <w:rFonts w:eastAsia="Times New Roman" w:cs="Times New Roman"/>
          <w:szCs w:val="24"/>
        </w:rPr>
        <w:t>.</w:t>
      </w:r>
    </w:p>
    <w:p w14:paraId="2ED8BEAF" w14:textId="77777777" w:rsidR="00C647AD" w:rsidRDefault="00D506E1">
      <w:pPr>
        <w:spacing w:after="0" w:line="600" w:lineRule="auto"/>
        <w:ind w:firstLine="720"/>
        <w:jc w:val="both"/>
        <w:rPr>
          <w:rFonts w:eastAsia="Times New Roman" w:cs="Times New Roman"/>
          <w:szCs w:val="24"/>
        </w:rPr>
      </w:pPr>
      <w:r w:rsidRPr="00BE1E78">
        <w:rPr>
          <w:rFonts w:eastAsia="Times New Roman" w:cs="Times New Roman"/>
          <w:b/>
          <w:szCs w:val="24"/>
        </w:rPr>
        <w:t>ΚΥΡΙΑΚΟΣ ΜΗΤΣΟΤΑΚΗΣ (Πρόεδρος της Νέας Δημοκρατίας):</w:t>
      </w:r>
      <w:r>
        <w:rPr>
          <w:rFonts w:eastAsia="Times New Roman" w:cs="Times New Roman"/>
          <w:szCs w:val="24"/>
        </w:rPr>
        <w:t xml:space="preserve"> Γιατί ο Κοτζιάς δεν…(δεν ακούστη</w:t>
      </w:r>
      <w:r>
        <w:rPr>
          <w:rFonts w:eastAsia="Times New Roman" w:cs="Times New Roman"/>
          <w:szCs w:val="24"/>
        </w:rPr>
        <w:t>κε)</w:t>
      </w:r>
    </w:p>
    <w:p w14:paraId="2ED8BEB0" w14:textId="77777777" w:rsidR="00C647AD" w:rsidRDefault="00D506E1">
      <w:pPr>
        <w:spacing w:after="0" w:line="600" w:lineRule="auto"/>
        <w:ind w:firstLine="720"/>
        <w:jc w:val="both"/>
        <w:rPr>
          <w:rFonts w:eastAsia="Times New Roman" w:cs="Times New Roman"/>
          <w:szCs w:val="24"/>
        </w:rPr>
      </w:pPr>
      <w:r w:rsidRPr="00BE1E78">
        <w:rPr>
          <w:rFonts w:eastAsia="Times New Roman" w:cs="Times New Roman"/>
          <w:b/>
          <w:szCs w:val="24"/>
        </w:rPr>
        <w:t>ΑΛΕΞΗΣ ΤΣΙΠΡΑΣ (Πρόεδρος της Κυβέρνησης</w:t>
      </w:r>
      <w:r>
        <w:rPr>
          <w:rFonts w:eastAsia="Times New Roman" w:cs="Times New Roman"/>
          <w:b/>
          <w:szCs w:val="24"/>
        </w:rPr>
        <w:t xml:space="preserve"> και </w:t>
      </w:r>
      <w:r>
        <w:rPr>
          <w:rFonts w:eastAsia="Times New Roman" w:cs="Times New Roman"/>
          <w:b/>
          <w:szCs w:val="24"/>
        </w:rPr>
        <w:t>Υπουργός Εξωτερικών</w:t>
      </w:r>
      <w:r w:rsidRPr="00BE1E78">
        <w:rPr>
          <w:rFonts w:eastAsia="Times New Roman" w:cs="Times New Roman"/>
          <w:b/>
          <w:szCs w:val="24"/>
        </w:rPr>
        <w:t>):</w:t>
      </w:r>
      <w:r>
        <w:rPr>
          <w:rFonts w:eastAsia="Times New Roman" w:cs="Times New Roman"/>
          <w:szCs w:val="24"/>
        </w:rPr>
        <w:t xml:space="preserve"> Εγώ δεν θα βγάλω, κύριε Μητσοτάκη. Αλλά θα πω την αλήθεια σήμερα εδώ και αναγνωρίζει ο ελληνικός λαός. Αν θέλετε, διαψεύστε με. </w:t>
      </w:r>
    </w:p>
    <w:p w14:paraId="2ED8BEB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Τότε λοιπόν, οι γείτονες μας έλεγαν τη συνταγματική τους </w:t>
      </w:r>
      <w:r>
        <w:rPr>
          <w:rFonts w:eastAsia="Times New Roman" w:cs="Times New Roman"/>
          <w:szCs w:val="24"/>
        </w:rPr>
        <w:t>ονομασία στο εσωτερικό, την οποία είχαν αναγνωρίσει όλες οι σημαντικές χώρες -δεν είχαν κανέναν λόγο να διατηρήσουν μια άλλη στάση- και βεβαίως μια υπόλοιπη την οποία διαπραγματεύονταν για τον υπόλοιπο κόσμο, από την οποία ποτέ βεβαίως δεν είχαν βγάλει τον</w:t>
      </w:r>
      <w:r>
        <w:rPr>
          <w:rFonts w:eastAsia="Times New Roman" w:cs="Times New Roman"/>
          <w:szCs w:val="24"/>
        </w:rPr>
        <w:t xml:space="preserve"> όρο «Μακεδονία», διότι αυτή ήταν η βάση της διαπραγμάτευσης. Και βεβαίως, ουδέποτε υπήρξε οποιαδήποτε συζήτηση -γιατί δεν άνοιγαν τη συζήτηση- για αλλαγή του </w:t>
      </w:r>
      <w:r>
        <w:rPr>
          <w:rFonts w:eastAsia="Times New Roman" w:cs="Times New Roman"/>
          <w:szCs w:val="24"/>
        </w:rPr>
        <w:t>σ</w:t>
      </w:r>
      <w:r>
        <w:rPr>
          <w:rFonts w:eastAsia="Times New Roman" w:cs="Times New Roman"/>
          <w:szCs w:val="24"/>
        </w:rPr>
        <w:t>υντάγματός τους. Καμμία συζήτηση.</w:t>
      </w:r>
    </w:p>
    <w:p w14:paraId="2ED8BEB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Αυτή είναι η αλήθεια, κυρίες και κύριοι</w:t>
      </w:r>
      <w:r w:rsidRPr="00092D64">
        <w:rPr>
          <w:rFonts w:eastAsia="Times New Roman" w:cs="Times New Roman"/>
          <w:szCs w:val="24"/>
        </w:rPr>
        <w:t xml:space="preserve"> συνάδελφοι</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 xml:space="preserve">για το τι </w:t>
      </w:r>
      <w:r>
        <w:rPr>
          <w:rFonts w:eastAsia="Times New Roman" w:cs="Times New Roman"/>
          <w:szCs w:val="24"/>
        </w:rPr>
        <w:t xml:space="preserve">έγινε το </w:t>
      </w:r>
      <w:r>
        <w:rPr>
          <w:rFonts w:eastAsia="Times New Roman" w:cs="Times New Roman"/>
          <w:szCs w:val="24"/>
        </w:rPr>
        <w:t>’</w:t>
      </w:r>
      <w:r>
        <w:rPr>
          <w:rFonts w:eastAsia="Times New Roman" w:cs="Times New Roman"/>
          <w:szCs w:val="24"/>
        </w:rPr>
        <w:t>92</w:t>
      </w:r>
      <w:r w:rsidRPr="00092D64">
        <w:rPr>
          <w:rFonts w:eastAsia="Times New Roman" w:cs="Times New Roman"/>
          <w:szCs w:val="24"/>
        </w:rPr>
        <w:t xml:space="preserve"> μέχρι σήμερα</w:t>
      </w:r>
      <w:r>
        <w:rPr>
          <w:rFonts w:eastAsia="Times New Roman" w:cs="Times New Roman"/>
          <w:szCs w:val="24"/>
        </w:rPr>
        <w:t xml:space="preserve">, πόσο ταλαιπωρήθηκε η χώρα, πόσο μεγάλο βάρος είχε η χώρα στην εξωτερική της </w:t>
      </w:r>
      <w:r w:rsidRPr="00092D64">
        <w:rPr>
          <w:rFonts w:eastAsia="Times New Roman" w:cs="Times New Roman"/>
          <w:szCs w:val="24"/>
        </w:rPr>
        <w:t>πολιτική</w:t>
      </w:r>
      <w:r>
        <w:rPr>
          <w:rFonts w:eastAsia="Times New Roman" w:cs="Times New Roman"/>
          <w:szCs w:val="24"/>
        </w:rPr>
        <w:t>,</w:t>
      </w:r>
      <w:r w:rsidRPr="00092D64">
        <w:rPr>
          <w:rFonts w:eastAsia="Times New Roman" w:cs="Times New Roman"/>
          <w:szCs w:val="24"/>
        </w:rPr>
        <w:t xml:space="preserve"> χωρίς να μπορεί να λύσει ένα θέμα που </w:t>
      </w:r>
      <w:r>
        <w:rPr>
          <w:rFonts w:eastAsia="Times New Roman" w:cs="Times New Roman"/>
          <w:szCs w:val="24"/>
        </w:rPr>
        <w:t>-</w:t>
      </w:r>
      <w:r w:rsidRPr="00092D64">
        <w:rPr>
          <w:rFonts w:eastAsia="Times New Roman" w:cs="Times New Roman"/>
          <w:szCs w:val="24"/>
        </w:rPr>
        <w:t>δυστυχώς</w:t>
      </w:r>
      <w:r>
        <w:rPr>
          <w:rFonts w:eastAsia="Times New Roman" w:cs="Times New Roman"/>
          <w:szCs w:val="24"/>
        </w:rPr>
        <w:t>,</w:t>
      </w:r>
      <w:r w:rsidRPr="00092D64">
        <w:rPr>
          <w:rFonts w:eastAsia="Times New Roman" w:cs="Times New Roman"/>
          <w:szCs w:val="24"/>
        </w:rPr>
        <w:t xml:space="preserve"> λέω εγώ</w:t>
      </w:r>
      <w:r>
        <w:rPr>
          <w:rFonts w:eastAsia="Times New Roman" w:cs="Times New Roman"/>
          <w:szCs w:val="24"/>
        </w:rPr>
        <w:t>-</w:t>
      </w:r>
      <w:r w:rsidRPr="00092D64">
        <w:rPr>
          <w:rFonts w:eastAsia="Times New Roman" w:cs="Times New Roman"/>
          <w:szCs w:val="24"/>
        </w:rPr>
        <w:t xml:space="preserve"> οι εταίροι μας δεν κατανοούσαν</w:t>
      </w:r>
      <w:r>
        <w:rPr>
          <w:rFonts w:eastAsia="Times New Roman" w:cs="Times New Roman"/>
          <w:szCs w:val="24"/>
        </w:rPr>
        <w:t xml:space="preserve"> ο</w:t>
      </w:r>
      <w:r w:rsidRPr="00092D64">
        <w:rPr>
          <w:rFonts w:eastAsia="Times New Roman" w:cs="Times New Roman"/>
          <w:szCs w:val="24"/>
        </w:rPr>
        <w:t>ύτε ακόμα κατανοούν</w:t>
      </w:r>
      <w:r>
        <w:rPr>
          <w:rFonts w:eastAsia="Times New Roman" w:cs="Times New Roman"/>
          <w:szCs w:val="24"/>
        </w:rPr>
        <w:t>. Κ</w:t>
      </w:r>
      <w:r w:rsidRPr="00092D64">
        <w:rPr>
          <w:rFonts w:eastAsia="Times New Roman" w:cs="Times New Roman"/>
          <w:szCs w:val="24"/>
        </w:rPr>
        <w:t>αι πόσο</w:t>
      </w:r>
      <w:r>
        <w:rPr>
          <w:rFonts w:eastAsia="Times New Roman" w:cs="Times New Roman"/>
          <w:szCs w:val="24"/>
        </w:rPr>
        <w:t xml:space="preserve"> </w:t>
      </w:r>
      <w:r w:rsidRPr="00092D64">
        <w:rPr>
          <w:rFonts w:eastAsia="Times New Roman" w:cs="Times New Roman"/>
          <w:szCs w:val="24"/>
        </w:rPr>
        <w:t>κεφάλαιο προσπαθειών</w:t>
      </w:r>
      <w:r>
        <w:rPr>
          <w:rFonts w:eastAsia="Times New Roman" w:cs="Times New Roman"/>
          <w:szCs w:val="24"/>
        </w:rPr>
        <w:t xml:space="preserve"> καταναλώναμε από</w:t>
      </w:r>
      <w:r w:rsidRPr="00092D64">
        <w:rPr>
          <w:rFonts w:eastAsia="Times New Roman" w:cs="Times New Roman"/>
          <w:szCs w:val="24"/>
        </w:rPr>
        <w:t xml:space="preserve"> το να προσανατολιστούμε στα πραγματικά μεγάλα εθνικά ζητήματα που δεν είναι στο </w:t>
      </w:r>
      <w:r>
        <w:rPr>
          <w:rFonts w:eastAsia="Times New Roman" w:cs="Times New Roman"/>
          <w:szCs w:val="24"/>
        </w:rPr>
        <w:t>β</w:t>
      </w:r>
      <w:r w:rsidRPr="00092D64">
        <w:rPr>
          <w:rFonts w:eastAsia="Times New Roman" w:cs="Times New Roman"/>
          <w:szCs w:val="24"/>
        </w:rPr>
        <w:t>ορρά</w:t>
      </w:r>
      <w:r>
        <w:rPr>
          <w:rFonts w:eastAsia="Times New Roman" w:cs="Times New Roman"/>
          <w:szCs w:val="24"/>
        </w:rPr>
        <w:t xml:space="preserve">. Τελείωσε αυτό το δόγμα. Έχει μείνει σε αυτό το δόγμα ο κ. Βορίδης φαίνεται, αλλά τελείωσε. </w:t>
      </w:r>
    </w:p>
    <w:p w14:paraId="2ED8BEB3" w14:textId="77777777" w:rsidR="00C647AD" w:rsidRDefault="00D506E1">
      <w:pPr>
        <w:spacing w:after="0" w:line="600" w:lineRule="auto"/>
        <w:ind w:firstLine="720"/>
        <w:jc w:val="both"/>
        <w:rPr>
          <w:rFonts w:eastAsia="Times New Roman" w:cs="Times New Roman"/>
          <w:szCs w:val="24"/>
        </w:rPr>
      </w:pPr>
      <w:r w:rsidRPr="00BE2BBE">
        <w:rPr>
          <w:rFonts w:eastAsia="Times New Roman" w:cs="Times New Roman"/>
          <w:b/>
          <w:szCs w:val="24"/>
        </w:rPr>
        <w:t xml:space="preserve">ΜΑΥΡΟΥΔΗΣ ΒΟΡΙΔΗΣ: </w:t>
      </w:r>
      <w:r>
        <w:rPr>
          <w:rFonts w:eastAsia="Times New Roman" w:cs="Times New Roman"/>
          <w:szCs w:val="24"/>
        </w:rPr>
        <w:t>Εσείς το ξεπεράσατε γρήγορα και εύκολα.</w:t>
      </w:r>
    </w:p>
    <w:p w14:paraId="2ED8BEB4" w14:textId="77777777" w:rsidR="00C647AD" w:rsidRDefault="00D506E1">
      <w:pPr>
        <w:spacing w:after="0" w:line="600" w:lineRule="auto"/>
        <w:ind w:firstLine="720"/>
        <w:jc w:val="both"/>
        <w:rPr>
          <w:rFonts w:eastAsia="Times New Roman" w:cs="Times New Roman"/>
          <w:szCs w:val="24"/>
        </w:rPr>
      </w:pPr>
      <w:r w:rsidRPr="00BE1E78">
        <w:rPr>
          <w:rFonts w:eastAsia="Times New Roman" w:cs="Times New Roman"/>
          <w:b/>
          <w:szCs w:val="24"/>
        </w:rPr>
        <w:t>ΑΛΕΞΗΣ ΤΣΙΠΡΑΣ (Πρόεδρος της Κυβέρνησης</w:t>
      </w:r>
      <w:r>
        <w:rPr>
          <w:rFonts w:eastAsia="Times New Roman" w:cs="Times New Roman"/>
          <w:b/>
          <w:szCs w:val="24"/>
        </w:rPr>
        <w:t xml:space="preserve"> και </w:t>
      </w:r>
      <w:r>
        <w:rPr>
          <w:rFonts w:eastAsia="Times New Roman" w:cs="Times New Roman"/>
          <w:b/>
          <w:szCs w:val="24"/>
        </w:rPr>
        <w:t>Υπουργός Εξωτερικών</w:t>
      </w:r>
      <w:r w:rsidRPr="00BE1E78">
        <w:rPr>
          <w:rFonts w:eastAsia="Times New Roman" w:cs="Times New Roman"/>
          <w:b/>
          <w:szCs w:val="24"/>
        </w:rPr>
        <w:t>):</w:t>
      </w:r>
      <w:r>
        <w:rPr>
          <w:rFonts w:eastAsia="Times New Roman" w:cs="Times New Roman"/>
          <w:szCs w:val="24"/>
        </w:rPr>
        <w:t xml:space="preserve"> Ή</w:t>
      </w:r>
      <w:r w:rsidRPr="00092D64">
        <w:rPr>
          <w:rFonts w:eastAsia="Times New Roman" w:cs="Times New Roman"/>
          <w:szCs w:val="24"/>
        </w:rPr>
        <w:t>ταν την εποχή του Ψυχρού Πολέμου αυτό το δόγμα</w:t>
      </w:r>
      <w:r>
        <w:rPr>
          <w:rFonts w:eastAsia="Times New Roman" w:cs="Times New Roman"/>
          <w:szCs w:val="24"/>
        </w:rPr>
        <w:t>,</w:t>
      </w:r>
      <w:r w:rsidRPr="00092D64">
        <w:rPr>
          <w:rFonts w:eastAsia="Times New Roman" w:cs="Times New Roman"/>
          <w:szCs w:val="24"/>
        </w:rPr>
        <w:t xml:space="preserve"> ότι από </w:t>
      </w:r>
      <w:r>
        <w:rPr>
          <w:rFonts w:eastAsia="Times New Roman" w:cs="Times New Roman"/>
          <w:szCs w:val="24"/>
        </w:rPr>
        <w:t>β</w:t>
      </w:r>
      <w:r w:rsidRPr="00092D64">
        <w:rPr>
          <w:rFonts w:eastAsia="Times New Roman" w:cs="Times New Roman"/>
          <w:szCs w:val="24"/>
        </w:rPr>
        <w:t>ορρά είναι η απειλή</w:t>
      </w:r>
      <w:r>
        <w:rPr>
          <w:rFonts w:eastAsia="Times New Roman" w:cs="Times New Roman"/>
          <w:szCs w:val="24"/>
        </w:rPr>
        <w:t>. Δ</w:t>
      </w:r>
      <w:r w:rsidRPr="00092D64">
        <w:rPr>
          <w:rFonts w:eastAsia="Times New Roman" w:cs="Times New Roman"/>
          <w:szCs w:val="24"/>
        </w:rPr>
        <w:t xml:space="preserve">εν είναι από </w:t>
      </w:r>
      <w:r>
        <w:rPr>
          <w:rFonts w:eastAsia="Times New Roman" w:cs="Times New Roman"/>
          <w:szCs w:val="24"/>
        </w:rPr>
        <w:t>β</w:t>
      </w:r>
      <w:r w:rsidRPr="00092D64">
        <w:rPr>
          <w:rFonts w:eastAsia="Times New Roman" w:cs="Times New Roman"/>
          <w:szCs w:val="24"/>
        </w:rPr>
        <w:t xml:space="preserve">ορρά </w:t>
      </w:r>
      <w:r>
        <w:rPr>
          <w:rFonts w:eastAsia="Times New Roman" w:cs="Times New Roman"/>
          <w:szCs w:val="24"/>
        </w:rPr>
        <w:t xml:space="preserve">η απειλή. </w:t>
      </w:r>
    </w:p>
    <w:p w14:paraId="2ED8BEB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Έρχεται λ</w:t>
      </w:r>
      <w:r w:rsidRPr="00092D64">
        <w:rPr>
          <w:rFonts w:eastAsia="Times New Roman" w:cs="Times New Roman"/>
          <w:szCs w:val="24"/>
        </w:rPr>
        <w:t>οιπόν</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η δική μας Κυβέρνηση. Και βεβαίως, ό</w:t>
      </w:r>
      <w:r w:rsidRPr="00092D64">
        <w:rPr>
          <w:rFonts w:eastAsia="Times New Roman" w:cs="Times New Roman"/>
          <w:szCs w:val="24"/>
        </w:rPr>
        <w:t xml:space="preserve">λα αυτά τα </w:t>
      </w:r>
      <w:r>
        <w:rPr>
          <w:rFonts w:eastAsia="Times New Roman" w:cs="Times New Roman"/>
          <w:szCs w:val="24"/>
        </w:rPr>
        <w:t xml:space="preserve">τριάντα σχεδόν </w:t>
      </w:r>
      <w:r w:rsidRPr="00092D64">
        <w:rPr>
          <w:rFonts w:eastAsia="Times New Roman" w:cs="Times New Roman"/>
          <w:szCs w:val="24"/>
        </w:rPr>
        <w:t>χρ</w:t>
      </w:r>
      <w:r w:rsidRPr="00092D64">
        <w:rPr>
          <w:rFonts w:eastAsia="Times New Roman" w:cs="Times New Roman"/>
          <w:szCs w:val="24"/>
        </w:rPr>
        <w:t>όνια</w:t>
      </w:r>
      <w:r>
        <w:rPr>
          <w:rFonts w:eastAsia="Times New Roman" w:cs="Times New Roman"/>
          <w:szCs w:val="24"/>
        </w:rPr>
        <w:t>,</w:t>
      </w:r>
      <w:r w:rsidRPr="00092D64">
        <w:rPr>
          <w:rFonts w:eastAsia="Times New Roman" w:cs="Times New Roman"/>
          <w:szCs w:val="24"/>
        </w:rPr>
        <w:t xml:space="preserve"> επαναλαμβάνω</w:t>
      </w:r>
      <w:r>
        <w:rPr>
          <w:rFonts w:eastAsia="Times New Roman" w:cs="Times New Roman"/>
          <w:szCs w:val="24"/>
        </w:rPr>
        <w:t>,</w:t>
      </w:r>
      <w:r w:rsidRPr="00092D64">
        <w:rPr>
          <w:rFonts w:eastAsia="Times New Roman" w:cs="Times New Roman"/>
          <w:szCs w:val="24"/>
        </w:rPr>
        <w:t xml:space="preserve"> είχαμε αυτό</w:t>
      </w:r>
      <w:r>
        <w:rPr>
          <w:rFonts w:eastAsia="Times New Roman" w:cs="Times New Roman"/>
          <w:szCs w:val="24"/>
        </w:rPr>
        <w:t>ν</w:t>
      </w:r>
      <w:r w:rsidRPr="00092D64">
        <w:rPr>
          <w:rFonts w:eastAsia="Times New Roman" w:cs="Times New Roman"/>
          <w:szCs w:val="24"/>
        </w:rPr>
        <w:t xml:space="preserve"> τον απίστευτο </w:t>
      </w:r>
      <w:r>
        <w:rPr>
          <w:rFonts w:eastAsia="Times New Roman" w:cs="Times New Roman"/>
          <w:szCs w:val="24"/>
        </w:rPr>
        <w:t>δυισμό, ένα μεγάλο μέρος της κοινής γνώμης να νομίζει ότι το μεγάλο πρόβλημά μας είναι ο όρος «</w:t>
      </w:r>
      <w:r w:rsidRPr="00092D64">
        <w:rPr>
          <w:rFonts w:eastAsia="Times New Roman" w:cs="Times New Roman"/>
          <w:szCs w:val="24"/>
        </w:rPr>
        <w:t>Μακεδονία</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w:t>
      </w:r>
      <w:r w:rsidRPr="00092D64">
        <w:rPr>
          <w:rFonts w:eastAsia="Times New Roman" w:cs="Times New Roman"/>
          <w:szCs w:val="24"/>
        </w:rPr>
        <w:t>ακόμα και σήμερα το νομίζει</w:t>
      </w:r>
      <w:r>
        <w:rPr>
          <w:rFonts w:eastAsia="Times New Roman" w:cs="Times New Roman"/>
          <w:szCs w:val="24"/>
        </w:rPr>
        <w:t>-,</w:t>
      </w:r>
      <w:r w:rsidRPr="00092D64">
        <w:rPr>
          <w:rFonts w:eastAsia="Times New Roman" w:cs="Times New Roman"/>
          <w:szCs w:val="24"/>
        </w:rPr>
        <w:t xml:space="preserve"> όλες οι κυβερνήσεις να παλεύουν για σύνθετη ονομασία</w:t>
      </w:r>
      <w:r>
        <w:rPr>
          <w:rFonts w:eastAsia="Times New Roman" w:cs="Times New Roman"/>
          <w:szCs w:val="24"/>
        </w:rPr>
        <w:t>,</w:t>
      </w:r>
      <w:r w:rsidRPr="00092D64">
        <w:rPr>
          <w:rFonts w:eastAsia="Times New Roman" w:cs="Times New Roman"/>
          <w:szCs w:val="24"/>
        </w:rPr>
        <w:t xml:space="preserve"> με τον όρο </w:t>
      </w:r>
      <w:r>
        <w:rPr>
          <w:rFonts w:eastAsia="Times New Roman" w:cs="Times New Roman"/>
          <w:szCs w:val="24"/>
        </w:rPr>
        <w:t>«</w:t>
      </w:r>
      <w:r w:rsidRPr="00092D64">
        <w:rPr>
          <w:rFonts w:eastAsia="Times New Roman" w:cs="Times New Roman"/>
          <w:szCs w:val="24"/>
        </w:rPr>
        <w:t>Μακεδο</w:t>
      </w:r>
      <w:r w:rsidRPr="00092D64">
        <w:rPr>
          <w:rFonts w:eastAsia="Times New Roman" w:cs="Times New Roman"/>
          <w:szCs w:val="24"/>
        </w:rPr>
        <w:t>νία</w:t>
      </w:r>
      <w:r>
        <w:rPr>
          <w:rFonts w:eastAsia="Times New Roman" w:cs="Times New Roman"/>
          <w:szCs w:val="24"/>
        </w:rPr>
        <w:t>»</w:t>
      </w:r>
      <w:r w:rsidRPr="00092D64">
        <w:rPr>
          <w:rFonts w:eastAsia="Times New Roman" w:cs="Times New Roman"/>
          <w:szCs w:val="24"/>
        </w:rPr>
        <w:t xml:space="preserve"> και φυσικά</w:t>
      </w:r>
      <w:r>
        <w:rPr>
          <w:rFonts w:eastAsia="Times New Roman" w:cs="Times New Roman"/>
          <w:szCs w:val="24"/>
        </w:rPr>
        <w:t>,</w:t>
      </w:r>
      <w:r w:rsidRPr="00092D64">
        <w:rPr>
          <w:rFonts w:eastAsia="Times New Roman" w:cs="Times New Roman"/>
          <w:szCs w:val="24"/>
        </w:rPr>
        <w:t xml:space="preserve"> μη μας τρελάνετε κιόλας</w:t>
      </w:r>
      <w:r>
        <w:rPr>
          <w:rFonts w:eastAsia="Times New Roman" w:cs="Times New Roman"/>
          <w:szCs w:val="24"/>
        </w:rPr>
        <w:t>, κ</w:t>
      </w:r>
      <w:r w:rsidRPr="00092D64">
        <w:rPr>
          <w:rFonts w:eastAsia="Times New Roman" w:cs="Times New Roman"/>
          <w:szCs w:val="24"/>
        </w:rPr>
        <w:t xml:space="preserve">ανείς δεν </w:t>
      </w:r>
      <w:r>
        <w:rPr>
          <w:rFonts w:eastAsia="Times New Roman" w:cs="Times New Roman"/>
          <w:szCs w:val="24"/>
        </w:rPr>
        <w:t>έθετε</w:t>
      </w:r>
      <w:r w:rsidRPr="00092D64">
        <w:rPr>
          <w:rFonts w:eastAsia="Times New Roman" w:cs="Times New Roman"/>
          <w:szCs w:val="24"/>
        </w:rPr>
        <w:t xml:space="preserve"> ως κύριο θέμα τη γλώσσα και την εθνότητα</w:t>
      </w:r>
      <w:r>
        <w:rPr>
          <w:rFonts w:eastAsia="Times New Roman" w:cs="Times New Roman"/>
          <w:szCs w:val="24"/>
        </w:rPr>
        <w:t>. Και</w:t>
      </w:r>
      <w:r w:rsidRPr="00092D64">
        <w:rPr>
          <w:rFonts w:eastAsia="Times New Roman" w:cs="Times New Roman"/>
          <w:szCs w:val="24"/>
        </w:rPr>
        <w:t xml:space="preserve"> θα εξηγήσω μετά γιατί</w:t>
      </w:r>
      <w:r>
        <w:rPr>
          <w:rFonts w:eastAsia="Times New Roman" w:cs="Times New Roman"/>
          <w:szCs w:val="24"/>
        </w:rPr>
        <w:t>.</w:t>
      </w:r>
    </w:p>
    <w:p w14:paraId="2ED8BEB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ερχόμαστε, λοιπόν, εμείς και βρίσκουμε μπροστά μας</w:t>
      </w:r>
      <w:r w:rsidRPr="00092D64">
        <w:rPr>
          <w:rFonts w:eastAsia="Times New Roman" w:cs="Times New Roman"/>
          <w:szCs w:val="24"/>
        </w:rPr>
        <w:t xml:space="preserve"> μία ευκαιρία</w:t>
      </w:r>
      <w:r>
        <w:rPr>
          <w:rFonts w:eastAsia="Times New Roman" w:cs="Times New Roman"/>
          <w:szCs w:val="24"/>
        </w:rPr>
        <w:t xml:space="preserve">. Αλλάζει η </w:t>
      </w:r>
      <w:r>
        <w:rPr>
          <w:rFonts w:eastAsia="Times New Roman" w:cs="Times New Roman"/>
          <w:szCs w:val="24"/>
        </w:rPr>
        <w:t>κ</w:t>
      </w:r>
      <w:r>
        <w:rPr>
          <w:rFonts w:eastAsia="Times New Roman" w:cs="Times New Roman"/>
          <w:szCs w:val="24"/>
        </w:rPr>
        <w:t xml:space="preserve">υβέρνηση εκεί. Αλλάζει η εθνικιστική </w:t>
      </w:r>
      <w:r>
        <w:rPr>
          <w:rFonts w:eastAsia="Times New Roman" w:cs="Times New Roman"/>
          <w:szCs w:val="24"/>
        </w:rPr>
        <w:t>κ</w:t>
      </w:r>
      <w:r w:rsidRPr="00092D64">
        <w:rPr>
          <w:rFonts w:eastAsia="Times New Roman" w:cs="Times New Roman"/>
          <w:szCs w:val="24"/>
        </w:rPr>
        <w:t xml:space="preserve">υβέρνηση </w:t>
      </w:r>
      <w:r w:rsidRPr="00092D64">
        <w:rPr>
          <w:rFonts w:eastAsia="Times New Roman" w:cs="Times New Roman"/>
          <w:szCs w:val="24"/>
        </w:rPr>
        <w:t>του κ</w:t>
      </w:r>
      <w:r>
        <w:rPr>
          <w:rFonts w:eastAsia="Times New Roman" w:cs="Times New Roman"/>
          <w:szCs w:val="24"/>
        </w:rPr>
        <w:t>.</w:t>
      </w:r>
      <w:r w:rsidRPr="00092D64">
        <w:rPr>
          <w:rFonts w:eastAsia="Times New Roman" w:cs="Times New Roman"/>
          <w:szCs w:val="24"/>
        </w:rPr>
        <w:t xml:space="preserve"> Γκρούεφσκι </w:t>
      </w:r>
      <w:r>
        <w:rPr>
          <w:rFonts w:eastAsia="Times New Roman" w:cs="Times New Roman"/>
          <w:szCs w:val="24"/>
        </w:rPr>
        <w:t xml:space="preserve">το </w:t>
      </w:r>
      <w:r>
        <w:rPr>
          <w:rFonts w:eastAsia="Times New Roman" w:cs="Times New Roman"/>
          <w:szCs w:val="24"/>
          <w:lang w:val="en-US"/>
        </w:rPr>
        <w:t>VMRO</w:t>
      </w:r>
      <w:r>
        <w:rPr>
          <w:rFonts w:eastAsia="Times New Roman" w:cs="Times New Roman"/>
          <w:szCs w:val="24"/>
        </w:rPr>
        <w:t>,</w:t>
      </w:r>
      <w:r w:rsidRPr="00092D64">
        <w:rPr>
          <w:rFonts w:eastAsia="Times New Roman" w:cs="Times New Roman"/>
          <w:szCs w:val="24"/>
        </w:rPr>
        <w:t xml:space="preserve"> που λέει </w:t>
      </w:r>
      <w:r>
        <w:rPr>
          <w:rFonts w:eastAsia="Times New Roman" w:cs="Times New Roman"/>
          <w:szCs w:val="24"/>
        </w:rPr>
        <w:t xml:space="preserve">τα ακριβώς αντίθετα από αυτά που λέτε εσείς. Είστε </w:t>
      </w:r>
      <w:r w:rsidRPr="00092D64">
        <w:rPr>
          <w:rFonts w:eastAsia="Times New Roman" w:cs="Times New Roman"/>
          <w:szCs w:val="24"/>
        </w:rPr>
        <w:t>η διαφορετική όψη του ίδιου νομίσματος</w:t>
      </w:r>
      <w:r>
        <w:rPr>
          <w:rFonts w:eastAsia="Times New Roman" w:cs="Times New Roman"/>
          <w:szCs w:val="24"/>
        </w:rPr>
        <w:t>.</w:t>
      </w:r>
      <w:r w:rsidRPr="00092D64">
        <w:rPr>
          <w:rFonts w:eastAsia="Times New Roman" w:cs="Times New Roman"/>
          <w:szCs w:val="24"/>
        </w:rPr>
        <w:t xml:space="preserve"> Τι λένε </w:t>
      </w:r>
      <w:r>
        <w:rPr>
          <w:rFonts w:eastAsia="Times New Roman" w:cs="Times New Roman"/>
          <w:szCs w:val="24"/>
        </w:rPr>
        <w:t xml:space="preserve">όλοι αυτοί; Λένε του Ζάεφ «μας πρόδωσες», λένε του Ζάεφ «ξεπούλησες τη Μακεδονία </w:t>
      </w:r>
      <w:r w:rsidRPr="00092D64">
        <w:rPr>
          <w:rFonts w:eastAsia="Times New Roman" w:cs="Times New Roman"/>
          <w:szCs w:val="24"/>
        </w:rPr>
        <w:t xml:space="preserve">μας </w:t>
      </w:r>
      <w:r>
        <w:rPr>
          <w:rFonts w:eastAsia="Times New Roman" w:cs="Times New Roman"/>
          <w:szCs w:val="24"/>
        </w:rPr>
        <w:t>σ</w:t>
      </w:r>
      <w:r w:rsidRPr="00092D64">
        <w:rPr>
          <w:rFonts w:eastAsia="Times New Roman" w:cs="Times New Roman"/>
          <w:szCs w:val="24"/>
        </w:rPr>
        <w:t>τους Έλληνες</w:t>
      </w:r>
      <w:r>
        <w:rPr>
          <w:rFonts w:eastAsia="Times New Roman" w:cs="Times New Roman"/>
          <w:szCs w:val="24"/>
        </w:rPr>
        <w:t>»,</w:t>
      </w:r>
      <w:r w:rsidRPr="00092D64">
        <w:rPr>
          <w:rFonts w:eastAsia="Times New Roman" w:cs="Times New Roman"/>
          <w:szCs w:val="24"/>
        </w:rPr>
        <w:t xml:space="preserve"> λένε του </w:t>
      </w:r>
      <w:r>
        <w:rPr>
          <w:rFonts w:eastAsia="Times New Roman" w:cs="Times New Roman"/>
          <w:szCs w:val="24"/>
        </w:rPr>
        <w:t>Ζάεφ «</w:t>
      </w:r>
      <w:r w:rsidRPr="00092D64">
        <w:rPr>
          <w:rFonts w:eastAsia="Times New Roman" w:cs="Times New Roman"/>
          <w:szCs w:val="24"/>
        </w:rPr>
        <w:t>έδωσε</w:t>
      </w:r>
      <w:r w:rsidRPr="00092D64">
        <w:rPr>
          <w:rFonts w:eastAsia="Times New Roman" w:cs="Times New Roman"/>
          <w:szCs w:val="24"/>
        </w:rPr>
        <w:t>ς και γλώσσα και εθνότητα</w:t>
      </w:r>
      <w:r>
        <w:rPr>
          <w:rFonts w:eastAsia="Times New Roman" w:cs="Times New Roman"/>
          <w:szCs w:val="24"/>
        </w:rPr>
        <w:t>,</w:t>
      </w:r>
      <w:r w:rsidRPr="00092D64">
        <w:rPr>
          <w:rFonts w:eastAsia="Times New Roman" w:cs="Times New Roman"/>
          <w:szCs w:val="24"/>
        </w:rPr>
        <w:t xml:space="preserve"> όλα τα </w:t>
      </w:r>
      <w:r>
        <w:rPr>
          <w:rFonts w:eastAsia="Times New Roman" w:cs="Times New Roman"/>
          <w:szCs w:val="24"/>
        </w:rPr>
        <w:t>έ</w:t>
      </w:r>
      <w:r w:rsidRPr="00092D64">
        <w:rPr>
          <w:rFonts w:eastAsia="Times New Roman" w:cs="Times New Roman"/>
          <w:szCs w:val="24"/>
        </w:rPr>
        <w:t>δωσες</w:t>
      </w:r>
      <w:r>
        <w:rPr>
          <w:rFonts w:eastAsia="Times New Roman" w:cs="Times New Roman"/>
          <w:szCs w:val="24"/>
        </w:rPr>
        <w:t>». Και τα ίδια λέτε κι εσείς σε μας. Ξ</w:t>
      </w:r>
      <w:r w:rsidRPr="00092D64">
        <w:rPr>
          <w:rFonts w:eastAsia="Times New Roman" w:cs="Times New Roman"/>
          <w:szCs w:val="24"/>
        </w:rPr>
        <w:t>έρετε γιατί</w:t>
      </w:r>
      <w:r>
        <w:rPr>
          <w:rFonts w:eastAsia="Times New Roman" w:cs="Times New Roman"/>
          <w:szCs w:val="24"/>
        </w:rPr>
        <w:t>; Δ</w:t>
      </w:r>
      <w:r w:rsidRPr="00092D64">
        <w:rPr>
          <w:rFonts w:eastAsia="Times New Roman" w:cs="Times New Roman"/>
          <w:szCs w:val="24"/>
        </w:rPr>
        <w:t xml:space="preserve">ιαβάστε την ανακοίνωση που έκανε το </w:t>
      </w:r>
      <w:r>
        <w:rPr>
          <w:rFonts w:eastAsia="Times New Roman" w:cs="Times New Roman"/>
          <w:szCs w:val="24"/>
          <w:lang w:val="en-US"/>
        </w:rPr>
        <w:t>VMRO</w:t>
      </w:r>
      <w:r w:rsidRPr="00092D64">
        <w:rPr>
          <w:rFonts w:eastAsia="Times New Roman" w:cs="Times New Roman"/>
          <w:szCs w:val="24"/>
        </w:rPr>
        <w:t xml:space="preserve"> για τη ρηματική διακοίνωση</w:t>
      </w:r>
      <w:r>
        <w:rPr>
          <w:rFonts w:eastAsia="Times New Roman" w:cs="Times New Roman"/>
          <w:szCs w:val="24"/>
        </w:rPr>
        <w:t xml:space="preserve">. Διαβάστε την! «Εξευτέλισε τη Μακεδονία. Δεν υπάρχει πια Μακεδονία. Μας έκανε </w:t>
      </w:r>
      <w:r>
        <w:rPr>
          <w:rFonts w:eastAsia="Times New Roman" w:cs="Times New Roman"/>
          <w:szCs w:val="24"/>
        </w:rPr>
        <w:t>«</w:t>
      </w:r>
      <w:r>
        <w:rPr>
          <w:rFonts w:eastAsia="Times New Roman" w:cs="Times New Roman"/>
          <w:szCs w:val="24"/>
        </w:rPr>
        <w:t>Βόρεια Μακεδονία</w:t>
      </w:r>
      <w:r>
        <w:rPr>
          <w:rFonts w:eastAsia="Times New Roman" w:cs="Times New Roman"/>
          <w:szCs w:val="24"/>
        </w:rPr>
        <w:t>»</w:t>
      </w:r>
      <w:r>
        <w:rPr>
          <w:rFonts w:eastAsia="Times New Roman" w:cs="Times New Roman"/>
          <w:szCs w:val="24"/>
        </w:rPr>
        <w:t>, δ</w:t>
      </w:r>
      <w:r w:rsidRPr="00092D64">
        <w:rPr>
          <w:rFonts w:eastAsia="Times New Roman" w:cs="Times New Roman"/>
          <w:szCs w:val="24"/>
        </w:rPr>
        <w:t xml:space="preserve">ώσαμε το όνομα </w:t>
      </w:r>
      <w:r>
        <w:rPr>
          <w:rFonts w:eastAsia="Times New Roman" w:cs="Times New Roman"/>
          <w:szCs w:val="24"/>
        </w:rPr>
        <w:t>μας,</w:t>
      </w:r>
      <w:r w:rsidRPr="00092D64">
        <w:rPr>
          <w:rFonts w:eastAsia="Times New Roman" w:cs="Times New Roman"/>
          <w:szCs w:val="24"/>
        </w:rPr>
        <w:t xml:space="preserve"> δώσαμε τη γλώσσα </w:t>
      </w:r>
      <w:r>
        <w:rPr>
          <w:rFonts w:eastAsia="Times New Roman" w:cs="Times New Roman"/>
          <w:szCs w:val="24"/>
        </w:rPr>
        <w:t>μας,</w:t>
      </w:r>
      <w:r w:rsidRPr="00092D64">
        <w:rPr>
          <w:rFonts w:eastAsia="Times New Roman" w:cs="Times New Roman"/>
          <w:szCs w:val="24"/>
        </w:rPr>
        <w:t xml:space="preserve"> δώσαμε τα πάντα</w:t>
      </w:r>
      <w:r>
        <w:rPr>
          <w:rFonts w:eastAsia="Times New Roman" w:cs="Times New Roman"/>
          <w:szCs w:val="24"/>
        </w:rPr>
        <w:t>».</w:t>
      </w:r>
    </w:p>
    <w:p w14:paraId="2ED8BEB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ακούστηκε)</w:t>
      </w:r>
    </w:p>
    <w:p w14:paraId="2ED8BEB8" w14:textId="77777777" w:rsidR="00C647AD" w:rsidRDefault="00D506E1">
      <w:pPr>
        <w:spacing w:after="0" w:line="600" w:lineRule="auto"/>
        <w:ind w:firstLine="720"/>
        <w:jc w:val="both"/>
        <w:rPr>
          <w:rFonts w:eastAsia="Times New Roman" w:cs="Times New Roman"/>
          <w:szCs w:val="24"/>
        </w:rPr>
      </w:pPr>
      <w:r w:rsidRPr="008123F1">
        <w:rPr>
          <w:rFonts w:eastAsia="Times New Roman" w:cs="Times New Roman"/>
          <w:b/>
          <w:szCs w:val="24"/>
        </w:rPr>
        <w:t xml:space="preserve">ΠΡΟΕΔΡΟΣ (Νικόλαος Βούτσης): </w:t>
      </w:r>
      <w:r>
        <w:rPr>
          <w:rFonts w:eastAsia="Times New Roman" w:cs="Times New Roman"/>
          <w:szCs w:val="24"/>
        </w:rPr>
        <w:t>Κύριε Βορίδη, έχετε πλήθος αποριών από αυτά που ακούγονται. Σας παρακαλώ όχι δυνατά. Να τις επεξεργάζεστε μέσα σας.</w:t>
      </w:r>
    </w:p>
    <w:p w14:paraId="2ED8BEB9" w14:textId="77777777" w:rsidR="00C647AD" w:rsidRDefault="00D506E1">
      <w:pPr>
        <w:spacing w:after="0" w:line="600" w:lineRule="auto"/>
        <w:ind w:firstLine="720"/>
        <w:jc w:val="both"/>
        <w:rPr>
          <w:rFonts w:eastAsia="Times New Roman" w:cs="Times New Roman"/>
          <w:szCs w:val="24"/>
        </w:rPr>
      </w:pPr>
      <w:r w:rsidRPr="00BE1E78">
        <w:rPr>
          <w:rFonts w:eastAsia="Times New Roman" w:cs="Times New Roman"/>
          <w:b/>
          <w:szCs w:val="24"/>
        </w:rPr>
        <w:t>ΑΛΕΞΗΣ ΤΣΙΠΡ</w:t>
      </w:r>
      <w:r w:rsidRPr="00BE1E78">
        <w:rPr>
          <w:rFonts w:eastAsia="Times New Roman" w:cs="Times New Roman"/>
          <w:b/>
          <w:szCs w:val="24"/>
        </w:rPr>
        <w:t>ΑΣ (Πρόεδρος της Κυβέρνησης</w:t>
      </w:r>
      <w:r>
        <w:rPr>
          <w:rFonts w:eastAsia="Times New Roman" w:cs="Times New Roman"/>
          <w:b/>
          <w:szCs w:val="24"/>
        </w:rPr>
        <w:t xml:space="preserve"> και </w:t>
      </w:r>
      <w:r>
        <w:rPr>
          <w:rFonts w:eastAsia="Times New Roman" w:cs="Times New Roman"/>
          <w:b/>
          <w:szCs w:val="24"/>
        </w:rPr>
        <w:t>Υπουργός Εξωτερικών</w:t>
      </w:r>
      <w:r w:rsidRPr="00BE1E78">
        <w:rPr>
          <w:rFonts w:eastAsia="Times New Roman" w:cs="Times New Roman"/>
          <w:b/>
          <w:szCs w:val="24"/>
        </w:rPr>
        <w:t>):</w:t>
      </w:r>
      <w:r>
        <w:rPr>
          <w:rFonts w:eastAsia="Times New Roman" w:cs="Times New Roman"/>
          <w:szCs w:val="24"/>
        </w:rPr>
        <w:t xml:space="preserve"> Οι εθνικισμοί και στις δύο </w:t>
      </w:r>
      <w:r w:rsidRPr="00092D64">
        <w:rPr>
          <w:rFonts w:eastAsia="Times New Roman" w:cs="Times New Roman"/>
          <w:szCs w:val="24"/>
        </w:rPr>
        <w:t>πλευρές έχουν ένα βασικό χαρακτηριστικό</w:t>
      </w:r>
      <w:r>
        <w:rPr>
          <w:rFonts w:eastAsia="Times New Roman" w:cs="Times New Roman"/>
          <w:szCs w:val="24"/>
        </w:rPr>
        <w:t>: τ</w:t>
      </w:r>
      <w:r w:rsidRPr="00092D64">
        <w:rPr>
          <w:rFonts w:eastAsia="Times New Roman" w:cs="Times New Roman"/>
          <w:szCs w:val="24"/>
        </w:rPr>
        <w:t>ην πατριδοκαπηλία</w:t>
      </w:r>
      <w:r>
        <w:rPr>
          <w:rFonts w:eastAsia="Times New Roman" w:cs="Times New Roman"/>
          <w:szCs w:val="24"/>
        </w:rPr>
        <w:t xml:space="preserve">. Όμως, </w:t>
      </w:r>
      <w:r w:rsidRPr="00092D64">
        <w:rPr>
          <w:rFonts w:eastAsia="Times New Roman" w:cs="Times New Roman"/>
          <w:szCs w:val="24"/>
        </w:rPr>
        <w:t xml:space="preserve">οι εθνικισμοί </w:t>
      </w:r>
      <w:r>
        <w:rPr>
          <w:rFonts w:eastAsia="Times New Roman" w:cs="Times New Roman"/>
          <w:szCs w:val="24"/>
        </w:rPr>
        <w:t>ιδίως στο χώρο</w:t>
      </w:r>
      <w:r w:rsidRPr="00092D64">
        <w:rPr>
          <w:rFonts w:eastAsia="Times New Roman" w:cs="Times New Roman"/>
          <w:szCs w:val="24"/>
        </w:rPr>
        <w:t xml:space="preserve"> των Βαλκανίων έχουν οδηγήσει σε μεγάλες</w:t>
      </w:r>
      <w:r>
        <w:rPr>
          <w:rFonts w:eastAsia="Times New Roman" w:cs="Times New Roman"/>
          <w:szCs w:val="24"/>
        </w:rPr>
        <w:t>, σε οδυνηρές π</w:t>
      </w:r>
      <w:r w:rsidRPr="00092D64">
        <w:rPr>
          <w:rFonts w:eastAsia="Times New Roman" w:cs="Times New Roman"/>
          <w:szCs w:val="24"/>
        </w:rPr>
        <w:t>εριπέτειες τους λαούς</w:t>
      </w:r>
      <w:r>
        <w:rPr>
          <w:rFonts w:eastAsia="Times New Roman" w:cs="Times New Roman"/>
          <w:szCs w:val="24"/>
        </w:rPr>
        <w:t>.</w:t>
      </w:r>
    </w:p>
    <w:p w14:paraId="2ED8BEBA"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EB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092D64">
        <w:rPr>
          <w:rFonts w:eastAsia="Times New Roman" w:cs="Times New Roman"/>
          <w:szCs w:val="24"/>
        </w:rPr>
        <w:t>αι πιστεύω ότι τώρα ήρθε η ώρα να ξεφύγουμε από</w:t>
      </w:r>
      <w:r>
        <w:rPr>
          <w:rFonts w:eastAsia="Times New Roman" w:cs="Times New Roman"/>
          <w:szCs w:val="24"/>
        </w:rPr>
        <w:t xml:space="preserve"> αυτόν το φαύλο κύκλο των εθνικισμών</w:t>
      </w:r>
      <w:r w:rsidRPr="00092D64">
        <w:rPr>
          <w:rFonts w:eastAsia="Times New Roman" w:cs="Times New Roman"/>
          <w:szCs w:val="24"/>
        </w:rPr>
        <w:t xml:space="preserve"> και ν</w:t>
      </w:r>
      <w:r>
        <w:rPr>
          <w:rFonts w:eastAsia="Times New Roman" w:cs="Times New Roman"/>
          <w:szCs w:val="24"/>
        </w:rPr>
        <w:t xml:space="preserve">α δούμε το μέλλον της ευημερίας, </w:t>
      </w:r>
      <w:r w:rsidRPr="00092D64">
        <w:rPr>
          <w:rFonts w:eastAsia="Times New Roman" w:cs="Times New Roman"/>
          <w:szCs w:val="24"/>
        </w:rPr>
        <w:t xml:space="preserve">της </w:t>
      </w:r>
      <w:r>
        <w:rPr>
          <w:rFonts w:eastAsia="Times New Roman" w:cs="Times New Roman"/>
          <w:szCs w:val="24"/>
        </w:rPr>
        <w:t>ε</w:t>
      </w:r>
      <w:r w:rsidRPr="00092D64">
        <w:rPr>
          <w:rFonts w:eastAsia="Times New Roman" w:cs="Times New Roman"/>
          <w:szCs w:val="24"/>
        </w:rPr>
        <w:t>ιρήνης</w:t>
      </w:r>
      <w:r>
        <w:rPr>
          <w:rFonts w:eastAsia="Times New Roman" w:cs="Times New Roman"/>
          <w:szCs w:val="24"/>
        </w:rPr>
        <w:t xml:space="preserve">, της προόδου, της </w:t>
      </w:r>
      <w:r w:rsidRPr="00092D64">
        <w:rPr>
          <w:rFonts w:eastAsia="Times New Roman" w:cs="Times New Roman"/>
          <w:szCs w:val="24"/>
        </w:rPr>
        <w:t>συνεργασίας</w:t>
      </w:r>
      <w:r>
        <w:rPr>
          <w:rFonts w:eastAsia="Times New Roman" w:cs="Times New Roman"/>
          <w:szCs w:val="24"/>
        </w:rPr>
        <w:t xml:space="preserve">. </w:t>
      </w:r>
    </w:p>
    <w:p w14:paraId="2ED8BEB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Ερχόμαστε, λοιπόν, εμείς και</w:t>
      </w:r>
      <w:r w:rsidRPr="00092D64">
        <w:rPr>
          <w:rFonts w:eastAsia="Times New Roman" w:cs="Times New Roman"/>
          <w:szCs w:val="24"/>
        </w:rPr>
        <w:t xml:space="preserve"> πραγματικά </w:t>
      </w:r>
      <w:r>
        <w:rPr>
          <w:rFonts w:eastAsia="Times New Roman" w:cs="Times New Roman"/>
          <w:szCs w:val="24"/>
        </w:rPr>
        <w:t>αρπάζ</w:t>
      </w:r>
      <w:r>
        <w:rPr>
          <w:rFonts w:eastAsia="Times New Roman" w:cs="Times New Roman"/>
          <w:szCs w:val="24"/>
        </w:rPr>
        <w:t>ουμε</w:t>
      </w:r>
      <w:r w:rsidRPr="00092D64">
        <w:rPr>
          <w:rFonts w:eastAsia="Times New Roman" w:cs="Times New Roman"/>
          <w:szCs w:val="24"/>
        </w:rPr>
        <w:t xml:space="preserve"> αυτή</w:t>
      </w:r>
      <w:r>
        <w:rPr>
          <w:rFonts w:eastAsia="Times New Roman" w:cs="Times New Roman"/>
          <w:szCs w:val="24"/>
        </w:rPr>
        <w:t xml:space="preserve">ν την ευκαιρία. Άλλαξε η εθνικιστική κυβέρνηση, ήρθε ένας προοδευτικός ηγέτης, ένα προοδευτικό κόμμα –σοσιαλιστικό, κυρία Γεννηματά, σοσιαλιστικό πράγματι- και ξεκινάμε μια προσπάθεια </w:t>
      </w:r>
      <w:r w:rsidRPr="00092D64">
        <w:rPr>
          <w:rFonts w:eastAsia="Times New Roman" w:cs="Times New Roman"/>
          <w:szCs w:val="24"/>
        </w:rPr>
        <w:t>δύσκολη να βρούμε μία αμοιβαία αποδεκτή λύση</w:t>
      </w:r>
      <w:r>
        <w:rPr>
          <w:rFonts w:eastAsia="Times New Roman" w:cs="Times New Roman"/>
          <w:szCs w:val="24"/>
        </w:rPr>
        <w:t>. Όχι</w:t>
      </w:r>
      <w:r w:rsidRPr="00092D64">
        <w:rPr>
          <w:rFonts w:eastAsia="Times New Roman" w:cs="Times New Roman"/>
          <w:szCs w:val="24"/>
        </w:rPr>
        <w:t xml:space="preserve"> να πάμε να το</w:t>
      </w:r>
      <w:r w:rsidRPr="00092D64">
        <w:rPr>
          <w:rFonts w:eastAsia="Times New Roman" w:cs="Times New Roman"/>
          <w:szCs w:val="24"/>
        </w:rPr>
        <w:t>υς καταλάβουμε</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 xml:space="preserve">όχι να πάμε να τους καταρρακώσουμε. Με βάση </w:t>
      </w:r>
      <w:r w:rsidRPr="00092D64">
        <w:rPr>
          <w:rFonts w:eastAsia="Times New Roman" w:cs="Times New Roman"/>
          <w:szCs w:val="24"/>
        </w:rPr>
        <w:t>αυτά που μας λέτε</w:t>
      </w:r>
      <w:r>
        <w:rPr>
          <w:rFonts w:eastAsia="Times New Roman" w:cs="Times New Roman"/>
          <w:szCs w:val="24"/>
        </w:rPr>
        <w:t>,</w:t>
      </w:r>
      <w:r w:rsidRPr="00092D64">
        <w:rPr>
          <w:rFonts w:eastAsia="Times New Roman" w:cs="Times New Roman"/>
          <w:szCs w:val="24"/>
        </w:rPr>
        <w:t xml:space="preserve"> που ψάχνετε να βρείτε την υποπερίπτωση </w:t>
      </w:r>
      <w:r>
        <w:rPr>
          <w:rFonts w:eastAsia="Times New Roman" w:cs="Times New Roman"/>
          <w:szCs w:val="24"/>
        </w:rPr>
        <w:t xml:space="preserve">της υποπερίπτωσης, </w:t>
      </w:r>
      <w:r w:rsidRPr="00092D64">
        <w:rPr>
          <w:rFonts w:eastAsia="Times New Roman" w:cs="Times New Roman"/>
          <w:szCs w:val="24"/>
        </w:rPr>
        <w:t>θα έπρεπε να είχαμε κάνει πόλεμο και</w:t>
      </w:r>
      <w:r>
        <w:rPr>
          <w:rFonts w:eastAsia="Times New Roman" w:cs="Times New Roman"/>
          <w:szCs w:val="24"/>
        </w:rPr>
        <w:t xml:space="preserve"> να τους είχαμε</w:t>
      </w:r>
      <w:r w:rsidRPr="00092D64">
        <w:rPr>
          <w:rFonts w:eastAsia="Times New Roman" w:cs="Times New Roman"/>
          <w:szCs w:val="24"/>
        </w:rPr>
        <w:t xml:space="preserve"> κατακτήσει</w:t>
      </w:r>
      <w:r>
        <w:rPr>
          <w:rFonts w:eastAsia="Times New Roman" w:cs="Times New Roman"/>
          <w:szCs w:val="24"/>
        </w:rPr>
        <w:t>. Δ</w:t>
      </w:r>
      <w:r w:rsidRPr="00092D64">
        <w:rPr>
          <w:rFonts w:eastAsia="Times New Roman" w:cs="Times New Roman"/>
          <w:szCs w:val="24"/>
        </w:rPr>
        <w:t>εν κάναμε αυτό</w:t>
      </w:r>
      <w:r>
        <w:rPr>
          <w:rFonts w:eastAsia="Times New Roman" w:cs="Times New Roman"/>
          <w:szCs w:val="24"/>
        </w:rPr>
        <w:t>. Κ</w:t>
      </w:r>
      <w:r w:rsidRPr="00092D64">
        <w:rPr>
          <w:rFonts w:eastAsia="Times New Roman" w:cs="Times New Roman"/>
          <w:szCs w:val="24"/>
        </w:rPr>
        <w:t>άναμε μία συμφωνία</w:t>
      </w:r>
      <w:r>
        <w:rPr>
          <w:rFonts w:eastAsia="Times New Roman" w:cs="Times New Roman"/>
          <w:szCs w:val="24"/>
        </w:rPr>
        <w:t>,</w:t>
      </w:r>
      <w:r w:rsidRPr="00092D64">
        <w:rPr>
          <w:rFonts w:eastAsia="Times New Roman" w:cs="Times New Roman"/>
          <w:szCs w:val="24"/>
        </w:rPr>
        <w:t xml:space="preserve"> ένα</w:t>
      </w:r>
      <w:r>
        <w:rPr>
          <w:rFonts w:eastAsia="Times New Roman" w:cs="Times New Roman"/>
          <w:szCs w:val="24"/>
        </w:rPr>
        <w:t>ν</w:t>
      </w:r>
      <w:r w:rsidRPr="00092D64">
        <w:rPr>
          <w:rFonts w:eastAsia="Times New Roman" w:cs="Times New Roman"/>
          <w:szCs w:val="24"/>
        </w:rPr>
        <w:t xml:space="preserve"> συμβιβασμό</w:t>
      </w:r>
      <w:r>
        <w:rPr>
          <w:rFonts w:eastAsia="Times New Roman" w:cs="Times New Roman"/>
          <w:szCs w:val="24"/>
        </w:rPr>
        <w:t xml:space="preserve">. </w:t>
      </w:r>
      <w:r>
        <w:rPr>
          <w:rFonts w:eastAsia="Times New Roman" w:cs="Times New Roman"/>
          <w:szCs w:val="24"/>
        </w:rPr>
        <w:t>Και τι βάλαμε εμείς ως κορυφαία σε αυτόν το</w:t>
      </w:r>
      <w:r w:rsidRPr="00092D64">
        <w:rPr>
          <w:rFonts w:eastAsia="Times New Roman" w:cs="Times New Roman"/>
          <w:szCs w:val="24"/>
        </w:rPr>
        <w:t xml:space="preserve"> συμβιβασμό</w:t>
      </w:r>
      <w:r>
        <w:rPr>
          <w:rFonts w:eastAsia="Times New Roman" w:cs="Times New Roman"/>
          <w:szCs w:val="24"/>
        </w:rPr>
        <w:t xml:space="preserve">; Όλα όσα πολεμούσατε εσείς </w:t>
      </w:r>
      <w:r w:rsidRPr="00092D64">
        <w:rPr>
          <w:rFonts w:eastAsia="Times New Roman" w:cs="Times New Roman"/>
          <w:szCs w:val="24"/>
        </w:rPr>
        <w:t xml:space="preserve">ως κεντρικά ζητήματα </w:t>
      </w:r>
      <w:r>
        <w:rPr>
          <w:rFonts w:eastAsia="Times New Roman" w:cs="Times New Roman"/>
          <w:szCs w:val="24"/>
        </w:rPr>
        <w:t>είκοσι πέντε χρόνια και δεν τα καταφέρνα</w:t>
      </w:r>
      <w:r w:rsidRPr="00092D64">
        <w:rPr>
          <w:rFonts w:eastAsia="Times New Roman" w:cs="Times New Roman"/>
          <w:szCs w:val="24"/>
        </w:rPr>
        <w:t>τε</w:t>
      </w:r>
      <w:r>
        <w:rPr>
          <w:rFonts w:eastAsia="Times New Roman" w:cs="Times New Roman"/>
          <w:szCs w:val="24"/>
        </w:rPr>
        <w:t>. Κ</w:t>
      </w:r>
      <w:r w:rsidRPr="00092D64">
        <w:rPr>
          <w:rFonts w:eastAsia="Times New Roman" w:cs="Times New Roman"/>
          <w:szCs w:val="24"/>
        </w:rPr>
        <w:t>αι τα πετύχαμε</w:t>
      </w:r>
      <w:r>
        <w:rPr>
          <w:rFonts w:eastAsia="Times New Roman" w:cs="Times New Roman"/>
          <w:szCs w:val="24"/>
        </w:rPr>
        <w:t>. Και τώρα, μας λέτε «είστε προδότες που τα</w:t>
      </w:r>
      <w:r w:rsidRPr="00092D64">
        <w:rPr>
          <w:rFonts w:eastAsia="Times New Roman" w:cs="Times New Roman"/>
          <w:szCs w:val="24"/>
        </w:rPr>
        <w:t xml:space="preserve"> πετύχατε</w:t>
      </w:r>
      <w:r>
        <w:rPr>
          <w:rFonts w:eastAsia="Times New Roman" w:cs="Times New Roman"/>
          <w:szCs w:val="24"/>
        </w:rPr>
        <w:t>».</w:t>
      </w:r>
    </w:p>
    <w:p w14:paraId="2ED8BEB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Τι πετύχαμε, </w:t>
      </w:r>
      <w:r w:rsidRPr="00092D64">
        <w:rPr>
          <w:rFonts w:eastAsia="Times New Roman" w:cs="Times New Roman"/>
          <w:szCs w:val="24"/>
        </w:rPr>
        <w:t>λοιπόν εμείς</w:t>
      </w:r>
      <w:r>
        <w:rPr>
          <w:rFonts w:eastAsia="Times New Roman" w:cs="Times New Roman"/>
          <w:szCs w:val="24"/>
        </w:rPr>
        <w:t>; Πετύχαμε, π</w:t>
      </w:r>
      <w:r w:rsidRPr="00092D64">
        <w:rPr>
          <w:rFonts w:eastAsia="Times New Roman" w:cs="Times New Roman"/>
          <w:szCs w:val="24"/>
        </w:rPr>
        <w:t>ρ</w:t>
      </w:r>
      <w:r w:rsidRPr="00092D64">
        <w:rPr>
          <w:rFonts w:eastAsia="Times New Roman" w:cs="Times New Roman"/>
          <w:szCs w:val="24"/>
        </w:rPr>
        <w:t>ώτον</w:t>
      </w:r>
      <w:r>
        <w:rPr>
          <w:rFonts w:eastAsia="Times New Roman" w:cs="Times New Roman"/>
          <w:szCs w:val="24"/>
        </w:rPr>
        <w:t>,</w:t>
      </w:r>
      <w:r w:rsidRPr="00092D64">
        <w:rPr>
          <w:rFonts w:eastAsia="Times New Roman" w:cs="Times New Roman"/>
          <w:szCs w:val="24"/>
        </w:rPr>
        <w:t xml:space="preserve"> σύνθετο όνομα με γεωγραφικό προσδιορισμό</w:t>
      </w:r>
      <w:r>
        <w:rPr>
          <w:rFonts w:eastAsia="Times New Roman" w:cs="Times New Roman"/>
          <w:szCs w:val="24"/>
        </w:rPr>
        <w:t xml:space="preserve">. Αυτό, δηλαδή, που υποχρεώσαμε τους </w:t>
      </w:r>
      <w:r w:rsidRPr="00092D64">
        <w:rPr>
          <w:rFonts w:eastAsia="Times New Roman" w:cs="Times New Roman"/>
          <w:szCs w:val="24"/>
        </w:rPr>
        <w:t>γείτονές μας να αλλάξουν το συνταγματικό τους όνομα</w:t>
      </w:r>
      <w:r>
        <w:rPr>
          <w:rFonts w:eastAsia="Times New Roman" w:cs="Times New Roman"/>
          <w:szCs w:val="24"/>
        </w:rPr>
        <w:t>,</w:t>
      </w:r>
      <w:r w:rsidRPr="00092D64">
        <w:rPr>
          <w:rFonts w:eastAsia="Times New Roman" w:cs="Times New Roman"/>
          <w:szCs w:val="24"/>
        </w:rPr>
        <w:t xml:space="preserve"> με το</w:t>
      </w:r>
      <w:r>
        <w:rPr>
          <w:rFonts w:eastAsia="Times New Roman" w:cs="Times New Roman"/>
          <w:szCs w:val="24"/>
        </w:rPr>
        <w:t xml:space="preserve"> οποίο είχαν ήδη</w:t>
      </w:r>
      <w:r w:rsidRPr="00092D64">
        <w:rPr>
          <w:rFonts w:eastAsia="Times New Roman" w:cs="Times New Roman"/>
          <w:szCs w:val="24"/>
        </w:rPr>
        <w:t xml:space="preserve"> αναγνωριστεί από πάνω από </w:t>
      </w:r>
      <w:r>
        <w:rPr>
          <w:rFonts w:eastAsia="Times New Roman" w:cs="Times New Roman"/>
          <w:szCs w:val="24"/>
        </w:rPr>
        <w:t>εκατόν τριάντα</w:t>
      </w:r>
      <w:r w:rsidRPr="00092D64">
        <w:rPr>
          <w:rFonts w:eastAsia="Times New Roman" w:cs="Times New Roman"/>
          <w:szCs w:val="24"/>
        </w:rPr>
        <w:t xml:space="preserve"> φορές</w:t>
      </w:r>
      <w:r>
        <w:rPr>
          <w:rFonts w:eastAsia="Times New Roman" w:cs="Times New Roman"/>
          <w:szCs w:val="24"/>
        </w:rPr>
        <w:t xml:space="preserve"> και από «Δημοκρατία</w:t>
      </w:r>
      <w:r w:rsidRPr="00092D64">
        <w:rPr>
          <w:rFonts w:eastAsia="Times New Roman" w:cs="Times New Roman"/>
          <w:szCs w:val="24"/>
        </w:rPr>
        <w:t xml:space="preserve"> της Μακεδονίας</w:t>
      </w:r>
      <w:r>
        <w:rPr>
          <w:rFonts w:eastAsia="Times New Roman" w:cs="Times New Roman"/>
          <w:szCs w:val="24"/>
        </w:rPr>
        <w:t>»</w:t>
      </w:r>
      <w:r w:rsidRPr="00092D64">
        <w:rPr>
          <w:rFonts w:eastAsia="Times New Roman" w:cs="Times New Roman"/>
          <w:szCs w:val="24"/>
        </w:rPr>
        <w:t xml:space="preserve"> σκέτο </w:t>
      </w:r>
      <w:r>
        <w:rPr>
          <w:rFonts w:eastAsia="Times New Roman" w:cs="Times New Roman"/>
          <w:szCs w:val="24"/>
        </w:rPr>
        <w:t>να το κάν</w:t>
      </w:r>
      <w:r>
        <w:rPr>
          <w:rFonts w:eastAsia="Times New Roman" w:cs="Times New Roman"/>
          <w:szCs w:val="24"/>
        </w:rPr>
        <w:t>ουν «Δ</w:t>
      </w:r>
      <w:r w:rsidRPr="00092D64">
        <w:rPr>
          <w:rFonts w:eastAsia="Times New Roman" w:cs="Times New Roman"/>
          <w:szCs w:val="24"/>
        </w:rPr>
        <w:t>ημοκρατία της Βόρειας Μακεδονίας</w:t>
      </w:r>
      <w:r>
        <w:rPr>
          <w:rFonts w:eastAsia="Times New Roman" w:cs="Times New Roman"/>
          <w:szCs w:val="24"/>
        </w:rPr>
        <w:t xml:space="preserve">», ώστε αύριο τα παιδιά μας όταν </w:t>
      </w:r>
      <w:r w:rsidRPr="00092D64">
        <w:rPr>
          <w:rFonts w:eastAsia="Times New Roman" w:cs="Times New Roman"/>
          <w:szCs w:val="24"/>
        </w:rPr>
        <w:t xml:space="preserve">μπαίνουν στο ίντερνετ και πατούν το λήμμα </w:t>
      </w:r>
      <w:r>
        <w:rPr>
          <w:rFonts w:eastAsia="Times New Roman" w:cs="Times New Roman"/>
          <w:szCs w:val="24"/>
        </w:rPr>
        <w:t>«</w:t>
      </w:r>
      <w:r w:rsidRPr="00092D64">
        <w:rPr>
          <w:rFonts w:eastAsia="Times New Roman" w:cs="Times New Roman"/>
          <w:szCs w:val="24"/>
        </w:rPr>
        <w:t>Μακεδονία</w:t>
      </w:r>
      <w:r>
        <w:rPr>
          <w:rFonts w:eastAsia="Times New Roman" w:cs="Times New Roman"/>
          <w:szCs w:val="24"/>
        </w:rPr>
        <w:t>»,</w:t>
      </w:r>
      <w:r w:rsidRPr="00092D64">
        <w:rPr>
          <w:rFonts w:eastAsia="Times New Roman" w:cs="Times New Roman"/>
          <w:szCs w:val="24"/>
        </w:rPr>
        <w:t xml:space="preserve"> να βγαίνει ο Λευκός </w:t>
      </w:r>
      <w:r>
        <w:rPr>
          <w:rFonts w:eastAsia="Times New Roman" w:cs="Times New Roman"/>
          <w:szCs w:val="24"/>
        </w:rPr>
        <w:t>Πύργος και να μ</w:t>
      </w:r>
      <w:r w:rsidRPr="00092D64">
        <w:rPr>
          <w:rFonts w:eastAsia="Times New Roman" w:cs="Times New Roman"/>
          <w:szCs w:val="24"/>
        </w:rPr>
        <w:t>η</w:t>
      </w:r>
      <w:r>
        <w:rPr>
          <w:rFonts w:eastAsia="Times New Roman" w:cs="Times New Roman"/>
          <w:szCs w:val="24"/>
        </w:rPr>
        <w:t>ν</w:t>
      </w:r>
      <w:r w:rsidRPr="00092D64">
        <w:rPr>
          <w:rFonts w:eastAsia="Times New Roman" w:cs="Times New Roman"/>
          <w:szCs w:val="24"/>
        </w:rPr>
        <w:t xml:space="preserve"> βγαίνουν τα Σκόπια</w:t>
      </w:r>
      <w:r>
        <w:rPr>
          <w:rFonts w:eastAsia="Times New Roman" w:cs="Times New Roman"/>
          <w:szCs w:val="24"/>
        </w:rPr>
        <w:t>. Α</w:t>
      </w:r>
      <w:r w:rsidRPr="00092D64">
        <w:rPr>
          <w:rFonts w:eastAsia="Times New Roman" w:cs="Times New Roman"/>
          <w:szCs w:val="24"/>
        </w:rPr>
        <w:t xml:space="preserve">υτό </w:t>
      </w:r>
      <w:r>
        <w:rPr>
          <w:rFonts w:eastAsia="Times New Roman" w:cs="Times New Roman"/>
          <w:szCs w:val="24"/>
        </w:rPr>
        <w:t xml:space="preserve">πετύχαμε </w:t>
      </w:r>
      <w:r w:rsidRPr="00092D64">
        <w:rPr>
          <w:rFonts w:eastAsia="Times New Roman" w:cs="Times New Roman"/>
          <w:szCs w:val="24"/>
        </w:rPr>
        <w:t>εμείς</w:t>
      </w:r>
      <w:r>
        <w:rPr>
          <w:rFonts w:eastAsia="Times New Roman" w:cs="Times New Roman"/>
          <w:szCs w:val="24"/>
        </w:rPr>
        <w:t>!</w:t>
      </w:r>
    </w:p>
    <w:p w14:paraId="2ED8BEBE"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EB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w:t>
      </w:r>
      <w:r w:rsidRPr="00092D64">
        <w:rPr>
          <w:rFonts w:eastAsia="Times New Roman" w:cs="Times New Roman"/>
          <w:szCs w:val="24"/>
        </w:rPr>
        <w:t>εύτερον</w:t>
      </w:r>
      <w:r>
        <w:rPr>
          <w:rFonts w:eastAsia="Times New Roman" w:cs="Times New Roman"/>
          <w:szCs w:val="24"/>
        </w:rPr>
        <w:t>, πετύχαμε αυτό π</w:t>
      </w:r>
      <w:r w:rsidRPr="00092D64">
        <w:rPr>
          <w:rFonts w:eastAsia="Times New Roman" w:cs="Times New Roman"/>
          <w:szCs w:val="24"/>
        </w:rPr>
        <w:t xml:space="preserve">ου ούτε καν </w:t>
      </w:r>
      <w:r>
        <w:rPr>
          <w:rFonts w:eastAsia="Times New Roman" w:cs="Times New Roman"/>
          <w:szCs w:val="24"/>
        </w:rPr>
        <w:t>συζητούσαν</w:t>
      </w:r>
      <w:r w:rsidRPr="00092D64">
        <w:rPr>
          <w:rFonts w:eastAsia="Times New Roman" w:cs="Times New Roman"/>
          <w:szCs w:val="24"/>
        </w:rPr>
        <w:t xml:space="preserve"> επί των κυβερνήσεων </w:t>
      </w:r>
      <w:r>
        <w:rPr>
          <w:rFonts w:eastAsia="Times New Roman" w:cs="Times New Roman"/>
          <w:szCs w:val="24"/>
        </w:rPr>
        <w:t xml:space="preserve">σας, κυρία Μπακογιάννη, κύριε </w:t>
      </w:r>
      <w:r w:rsidRPr="00092D64">
        <w:rPr>
          <w:rFonts w:eastAsia="Times New Roman" w:cs="Times New Roman"/>
          <w:szCs w:val="24"/>
        </w:rPr>
        <w:t>Καραμανλή</w:t>
      </w:r>
      <w:r>
        <w:rPr>
          <w:rFonts w:eastAsia="Times New Roman" w:cs="Times New Roman"/>
          <w:szCs w:val="24"/>
        </w:rPr>
        <w:t>, κυρία</w:t>
      </w:r>
      <w:r w:rsidRPr="00092D64">
        <w:rPr>
          <w:rFonts w:eastAsia="Times New Roman" w:cs="Times New Roman"/>
          <w:szCs w:val="24"/>
        </w:rPr>
        <w:t xml:space="preserve"> Γεννηματά</w:t>
      </w:r>
      <w:r>
        <w:rPr>
          <w:rFonts w:eastAsia="Times New Roman" w:cs="Times New Roman"/>
          <w:szCs w:val="24"/>
        </w:rPr>
        <w:t>,</w:t>
      </w:r>
      <w:r w:rsidRPr="00092D64">
        <w:rPr>
          <w:rFonts w:eastAsia="Times New Roman" w:cs="Times New Roman"/>
          <w:szCs w:val="24"/>
        </w:rPr>
        <w:t xml:space="preserve"> ούτε καν </w:t>
      </w:r>
      <w:r>
        <w:rPr>
          <w:rFonts w:eastAsia="Times New Roman" w:cs="Times New Roman"/>
          <w:szCs w:val="24"/>
        </w:rPr>
        <w:t xml:space="preserve">συζητούσαν, το </w:t>
      </w:r>
      <w:r>
        <w:rPr>
          <w:rFonts w:eastAsia="Times New Roman" w:cs="Times New Roman"/>
          <w:szCs w:val="24"/>
          <w:lang w:val="en-US"/>
        </w:rPr>
        <w:t>erga</w:t>
      </w:r>
      <w:r w:rsidRPr="00932F27">
        <w:rPr>
          <w:rFonts w:eastAsia="Times New Roman" w:cs="Times New Roman"/>
          <w:szCs w:val="24"/>
        </w:rPr>
        <w:t xml:space="preserve"> </w:t>
      </w:r>
      <w:r>
        <w:rPr>
          <w:rFonts w:eastAsia="Times New Roman" w:cs="Times New Roman"/>
          <w:szCs w:val="24"/>
          <w:lang w:val="en-US"/>
        </w:rPr>
        <w:t>omnes</w:t>
      </w:r>
      <w:r w:rsidRPr="00932F27">
        <w:rPr>
          <w:rFonts w:eastAsia="Times New Roman" w:cs="Times New Roman"/>
          <w:szCs w:val="24"/>
        </w:rPr>
        <w:t xml:space="preserve"> </w:t>
      </w:r>
      <w:r>
        <w:rPr>
          <w:rFonts w:eastAsia="Times New Roman" w:cs="Times New Roman"/>
          <w:szCs w:val="24"/>
        </w:rPr>
        <w:t>έναντι όλων και για κάθε χρήση.</w:t>
      </w:r>
    </w:p>
    <w:p w14:paraId="2ED8BEC0"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2ED8BEC1" w14:textId="77777777" w:rsidR="00C647AD" w:rsidRDefault="00D506E1">
      <w:pPr>
        <w:spacing w:after="0" w:line="600" w:lineRule="auto"/>
        <w:ind w:firstLine="720"/>
        <w:jc w:val="both"/>
        <w:rPr>
          <w:rFonts w:eastAsia="Times New Roman" w:cs="Times New Roman"/>
          <w:szCs w:val="24"/>
        </w:rPr>
      </w:pPr>
      <w:r w:rsidRPr="00932F27">
        <w:rPr>
          <w:rFonts w:eastAsia="Times New Roman" w:cs="Times New Roman"/>
          <w:b/>
          <w:szCs w:val="24"/>
        </w:rPr>
        <w:t>ΘΕΟΔΩΡΑ ΜΠΑΚΟΓΙΑΝΝΗ:</w:t>
      </w:r>
      <w:r>
        <w:rPr>
          <w:rFonts w:eastAsia="Times New Roman" w:cs="Times New Roman"/>
          <w:szCs w:val="24"/>
        </w:rPr>
        <w:t xml:space="preserve"> Όχι και όλα!</w:t>
      </w:r>
    </w:p>
    <w:p w14:paraId="2ED8BEC2" w14:textId="77777777" w:rsidR="00C647AD" w:rsidRDefault="00D506E1">
      <w:pPr>
        <w:spacing w:after="0" w:line="600" w:lineRule="auto"/>
        <w:ind w:firstLine="720"/>
        <w:jc w:val="both"/>
        <w:rPr>
          <w:rFonts w:eastAsia="Times New Roman" w:cs="Times New Roman"/>
          <w:szCs w:val="24"/>
        </w:rPr>
      </w:pPr>
      <w:r w:rsidRPr="00077CE6">
        <w:rPr>
          <w:rFonts w:eastAsia="Times New Roman" w:cs="Times New Roman"/>
          <w:b/>
          <w:szCs w:val="24"/>
        </w:rPr>
        <w:t>ΠΡΟΕΔΡΟ</w:t>
      </w:r>
      <w:r w:rsidRPr="00077CE6">
        <w:rPr>
          <w:rFonts w:eastAsia="Times New Roman" w:cs="Times New Roman"/>
          <w:b/>
          <w:szCs w:val="24"/>
        </w:rPr>
        <w:t>Σ (Νικόλαος Βούτσης):</w:t>
      </w:r>
      <w:r>
        <w:rPr>
          <w:rFonts w:eastAsia="Times New Roman" w:cs="Times New Roman"/>
          <w:szCs w:val="24"/>
        </w:rPr>
        <w:t xml:space="preserve"> Ήσυχα, παρακαλώ.</w:t>
      </w:r>
    </w:p>
    <w:p w14:paraId="2ED8BEC3" w14:textId="77777777" w:rsidR="00C647AD" w:rsidRDefault="00D506E1">
      <w:pPr>
        <w:spacing w:after="0" w:line="600" w:lineRule="auto"/>
        <w:ind w:firstLine="720"/>
        <w:jc w:val="both"/>
        <w:rPr>
          <w:rFonts w:eastAsia="Times New Roman" w:cs="Times New Roman"/>
          <w:szCs w:val="24"/>
        </w:rPr>
      </w:pPr>
      <w:r w:rsidRPr="00BE1E78">
        <w:rPr>
          <w:rFonts w:eastAsia="Times New Roman" w:cs="Times New Roman"/>
          <w:b/>
          <w:szCs w:val="24"/>
        </w:rPr>
        <w:t>ΑΛΕΞΗΣ ΤΣΙΠΡΑΣ (Πρόεδρος της Κυβέρνησης</w:t>
      </w:r>
      <w:r>
        <w:rPr>
          <w:rFonts w:eastAsia="Times New Roman" w:cs="Times New Roman"/>
          <w:b/>
          <w:szCs w:val="24"/>
        </w:rPr>
        <w:t xml:space="preserve"> και </w:t>
      </w:r>
      <w:r>
        <w:rPr>
          <w:rFonts w:eastAsia="Times New Roman" w:cs="Times New Roman"/>
          <w:b/>
          <w:szCs w:val="24"/>
        </w:rPr>
        <w:t>Υπουργός Εξωτερικών</w:t>
      </w:r>
      <w:r w:rsidRPr="00BE1E78">
        <w:rPr>
          <w:rFonts w:eastAsia="Times New Roman" w:cs="Times New Roman"/>
          <w:b/>
          <w:szCs w:val="24"/>
        </w:rPr>
        <w:t>):</w:t>
      </w:r>
      <w:r>
        <w:rPr>
          <w:rFonts w:eastAsia="Times New Roman" w:cs="Times New Roman"/>
          <w:szCs w:val="24"/>
        </w:rPr>
        <w:t xml:space="preserve"> Τούτο σημαίνει </w:t>
      </w:r>
      <w:r w:rsidRPr="00092D64">
        <w:rPr>
          <w:rFonts w:eastAsia="Times New Roman" w:cs="Times New Roman"/>
          <w:szCs w:val="24"/>
        </w:rPr>
        <w:t xml:space="preserve">ότι η χρήση αυτή δεν θα χρησιμοποιείται μόνο στις </w:t>
      </w:r>
      <w:r>
        <w:rPr>
          <w:rFonts w:eastAsia="Times New Roman" w:cs="Times New Roman"/>
          <w:szCs w:val="24"/>
        </w:rPr>
        <w:t>δ</w:t>
      </w:r>
      <w:r w:rsidRPr="00092D64">
        <w:rPr>
          <w:rFonts w:eastAsia="Times New Roman" w:cs="Times New Roman"/>
          <w:szCs w:val="24"/>
        </w:rPr>
        <w:t xml:space="preserve">ιεθνείς </w:t>
      </w:r>
      <w:r>
        <w:rPr>
          <w:rFonts w:eastAsia="Times New Roman" w:cs="Times New Roman"/>
          <w:szCs w:val="24"/>
        </w:rPr>
        <w:t>σ</w:t>
      </w:r>
      <w:r w:rsidRPr="00092D64">
        <w:rPr>
          <w:rFonts w:eastAsia="Times New Roman" w:cs="Times New Roman"/>
          <w:szCs w:val="24"/>
        </w:rPr>
        <w:t>χέσεις της χώρας με άλλες χώρες και με διεθνείς οργανισμούς</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 xml:space="preserve">αλλά θα αφορά </w:t>
      </w:r>
      <w:r w:rsidRPr="00092D64">
        <w:rPr>
          <w:rFonts w:eastAsia="Times New Roman" w:cs="Times New Roman"/>
          <w:szCs w:val="24"/>
        </w:rPr>
        <w:t>κ</w:t>
      </w:r>
      <w:r w:rsidRPr="00092D64">
        <w:rPr>
          <w:rFonts w:eastAsia="Times New Roman" w:cs="Times New Roman"/>
          <w:szCs w:val="24"/>
        </w:rPr>
        <w:t>αι το εσωτερικό της χώρας όπου αναγκάζονται</w:t>
      </w:r>
      <w:r>
        <w:rPr>
          <w:rFonts w:eastAsia="Times New Roman" w:cs="Times New Roman"/>
          <w:szCs w:val="24"/>
        </w:rPr>
        <w:t>,</w:t>
      </w:r>
      <w:r w:rsidRPr="00092D64">
        <w:rPr>
          <w:rFonts w:eastAsia="Times New Roman" w:cs="Times New Roman"/>
          <w:szCs w:val="24"/>
        </w:rPr>
        <w:t xml:space="preserve"> αλλάζουν το σύνταγμα </w:t>
      </w:r>
      <w:r>
        <w:rPr>
          <w:rFonts w:eastAsia="Times New Roman" w:cs="Times New Roman"/>
          <w:szCs w:val="24"/>
        </w:rPr>
        <w:t>τους,</w:t>
      </w:r>
      <w:r w:rsidRPr="00092D64">
        <w:rPr>
          <w:rFonts w:eastAsia="Times New Roman" w:cs="Times New Roman"/>
          <w:szCs w:val="24"/>
        </w:rPr>
        <w:t xml:space="preserve"> κατεβάζουν τις πινακίδες από τα αεροδρόμια </w:t>
      </w:r>
      <w:r>
        <w:rPr>
          <w:rFonts w:eastAsia="Times New Roman" w:cs="Times New Roman"/>
          <w:szCs w:val="24"/>
        </w:rPr>
        <w:t>τους,</w:t>
      </w:r>
      <w:r w:rsidRPr="00092D64">
        <w:rPr>
          <w:rFonts w:eastAsia="Times New Roman" w:cs="Times New Roman"/>
          <w:szCs w:val="24"/>
        </w:rPr>
        <w:t xml:space="preserve"> από τους δρόμους </w:t>
      </w:r>
      <w:r>
        <w:rPr>
          <w:rFonts w:eastAsia="Times New Roman" w:cs="Times New Roman"/>
          <w:szCs w:val="24"/>
        </w:rPr>
        <w:t>τους,</w:t>
      </w:r>
      <w:r w:rsidRPr="00092D64">
        <w:rPr>
          <w:rFonts w:eastAsia="Times New Roman" w:cs="Times New Roman"/>
          <w:szCs w:val="24"/>
        </w:rPr>
        <w:t xml:space="preserve"> δεν θα μπορούν να έχουν κρατικό θέατρο Μακεδονικό</w:t>
      </w:r>
      <w:r>
        <w:rPr>
          <w:rFonts w:eastAsia="Times New Roman" w:cs="Times New Roman"/>
          <w:szCs w:val="24"/>
        </w:rPr>
        <w:t>,</w:t>
      </w:r>
      <w:r w:rsidRPr="00092D64">
        <w:rPr>
          <w:rFonts w:eastAsia="Times New Roman" w:cs="Times New Roman"/>
          <w:szCs w:val="24"/>
        </w:rPr>
        <w:t xml:space="preserve"> θα έχουν της </w:t>
      </w:r>
      <w:r>
        <w:rPr>
          <w:rFonts w:eastAsia="Times New Roman" w:cs="Times New Roman"/>
          <w:szCs w:val="24"/>
        </w:rPr>
        <w:t>«</w:t>
      </w:r>
      <w:r w:rsidRPr="00092D64">
        <w:rPr>
          <w:rFonts w:eastAsia="Times New Roman" w:cs="Times New Roman"/>
          <w:szCs w:val="24"/>
        </w:rPr>
        <w:t>Βόρειας Μακεδονίας</w:t>
      </w:r>
      <w:r>
        <w:rPr>
          <w:rFonts w:eastAsia="Times New Roman" w:cs="Times New Roman"/>
          <w:szCs w:val="24"/>
        </w:rPr>
        <w:t>»</w:t>
      </w:r>
      <w:r>
        <w:rPr>
          <w:rFonts w:eastAsia="Times New Roman" w:cs="Times New Roman"/>
          <w:szCs w:val="24"/>
        </w:rPr>
        <w:t>,</w:t>
      </w:r>
      <w:r w:rsidRPr="00092D64">
        <w:rPr>
          <w:rFonts w:eastAsia="Times New Roman" w:cs="Times New Roman"/>
          <w:szCs w:val="24"/>
        </w:rPr>
        <w:t xml:space="preserve"> δεν</w:t>
      </w:r>
      <w:r>
        <w:rPr>
          <w:rFonts w:eastAsia="Times New Roman" w:cs="Times New Roman"/>
          <w:szCs w:val="24"/>
        </w:rPr>
        <w:t xml:space="preserve"> μπορούν να έχουν εθνική ομάδα </w:t>
      </w:r>
      <w:r>
        <w:rPr>
          <w:rFonts w:eastAsia="Times New Roman" w:cs="Times New Roman"/>
          <w:szCs w:val="24"/>
        </w:rPr>
        <w:t>μ</w:t>
      </w:r>
      <w:r w:rsidRPr="00092D64">
        <w:rPr>
          <w:rFonts w:eastAsia="Times New Roman" w:cs="Times New Roman"/>
          <w:szCs w:val="24"/>
        </w:rPr>
        <w:t>ακεδονική</w:t>
      </w:r>
      <w:r>
        <w:rPr>
          <w:rFonts w:eastAsia="Times New Roman" w:cs="Times New Roman"/>
          <w:szCs w:val="24"/>
        </w:rPr>
        <w:t>, θα έχουν</w:t>
      </w:r>
      <w:r w:rsidRPr="00092D64">
        <w:rPr>
          <w:rFonts w:eastAsia="Times New Roman" w:cs="Times New Roman"/>
          <w:szCs w:val="24"/>
        </w:rPr>
        <w:t xml:space="preserve"> εθνική ομάδα της </w:t>
      </w:r>
      <w:r>
        <w:rPr>
          <w:rFonts w:eastAsia="Times New Roman" w:cs="Times New Roman"/>
          <w:szCs w:val="24"/>
        </w:rPr>
        <w:t>«</w:t>
      </w:r>
      <w:r w:rsidRPr="00092D64">
        <w:rPr>
          <w:rFonts w:eastAsia="Times New Roman" w:cs="Times New Roman"/>
          <w:szCs w:val="24"/>
        </w:rPr>
        <w:t>Βόρειας Μακεδονίας</w:t>
      </w:r>
      <w:r>
        <w:rPr>
          <w:rFonts w:eastAsia="Times New Roman" w:cs="Times New Roman"/>
          <w:szCs w:val="24"/>
        </w:rPr>
        <w:t>»</w:t>
      </w:r>
      <w:r>
        <w:rPr>
          <w:rFonts w:eastAsia="Times New Roman" w:cs="Times New Roman"/>
          <w:szCs w:val="24"/>
        </w:rPr>
        <w:t>. Αυτά τα λίγα.</w:t>
      </w:r>
    </w:p>
    <w:p w14:paraId="2ED8BEC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Τρίτον,</w:t>
      </w:r>
      <w:r w:rsidRPr="00092D64">
        <w:rPr>
          <w:rFonts w:eastAsia="Times New Roman" w:cs="Times New Roman"/>
          <w:szCs w:val="24"/>
        </w:rPr>
        <w:t xml:space="preserve"> καταφέραμε</w:t>
      </w:r>
      <w:r>
        <w:rPr>
          <w:rFonts w:eastAsia="Times New Roman" w:cs="Times New Roman"/>
          <w:szCs w:val="24"/>
        </w:rPr>
        <w:t xml:space="preserve"> οι</w:t>
      </w:r>
      <w:r w:rsidRPr="00092D64">
        <w:rPr>
          <w:rFonts w:eastAsia="Times New Roman" w:cs="Times New Roman"/>
          <w:szCs w:val="24"/>
        </w:rPr>
        <w:t xml:space="preserve"> γείτονες </w:t>
      </w:r>
      <w:r>
        <w:rPr>
          <w:rFonts w:eastAsia="Times New Roman" w:cs="Times New Roman"/>
          <w:szCs w:val="24"/>
        </w:rPr>
        <w:t>μας,</w:t>
      </w:r>
      <w:r w:rsidRPr="00092D64">
        <w:rPr>
          <w:rFonts w:eastAsia="Times New Roman" w:cs="Times New Roman"/>
          <w:szCs w:val="24"/>
        </w:rPr>
        <w:t xml:space="preserve"> αναθεωρώντας το </w:t>
      </w:r>
      <w:r>
        <w:rPr>
          <w:rFonts w:eastAsia="Times New Roman" w:cs="Times New Roman"/>
          <w:szCs w:val="24"/>
        </w:rPr>
        <w:t>σ</w:t>
      </w:r>
      <w:r w:rsidRPr="00092D64">
        <w:rPr>
          <w:rFonts w:eastAsia="Times New Roman" w:cs="Times New Roman"/>
          <w:szCs w:val="24"/>
        </w:rPr>
        <w:t xml:space="preserve">ύνταγμά τους </w:t>
      </w:r>
      <w:r>
        <w:rPr>
          <w:rFonts w:eastAsia="Times New Roman" w:cs="Times New Roman"/>
          <w:szCs w:val="24"/>
        </w:rPr>
        <w:t xml:space="preserve">να τροποποιήσουν </w:t>
      </w:r>
      <w:r w:rsidRPr="00092D64">
        <w:rPr>
          <w:rFonts w:eastAsia="Times New Roman" w:cs="Times New Roman"/>
          <w:szCs w:val="24"/>
        </w:rPr>
        <w:t>τις διατάξεις εκείνες που περιείχαν αναφορές αλυτρωτισμού και αναθεω</w:t>
      </w:r>
      <w:r w:rsidRPr="00092D64">
        <w:rPr>
          <w:rFonts w:eastAsia="Times New Roman" w:cs="Times New Roman"/>
          <w:szCs w:val="24"/>
        </w:rPr>
        <w:t>ρητισμού</w:t>
      </w:r>
      <w:r>
        <w:rPr>
          <w:rFonts w:eastAsia="Times New Roman" w:cs="Times New Roman"/>
          <w:szCs w:val="24"/>
        </w:rPr>
        <w:t>. Ε</w:t>
      </w:r>
      <w:r w:rsidRPr="00092D64">
        <w:rPr>
          <w:rFonts w:eastAsia="Times New Roman" w:cs="Times New Roman"/>
          <w:szCs w:val="24"/>
        </w:rPr>
        <w:t>υθυγραμμί</w:t>
      </w:r>
      <w:r>
        <w:rPr>
          <w:rFonts w:eastAsia="Times New Roman" w:cs="Times New Roman"/>
          <w:szCs w:val="24"/>
        </w:rPr>
        <w:t>ζ</w:t>
      </w:r>
      <w:r w:rsidRPr="00092D64">
        <w:rPr>
          <w:rFonts w:eastAsia="Times New Roman" w:cs="Times New Roman"/>
          <w:szCs w:val="24"/>
        </w:rPr>
        <w:t xml:space="preserve">ουν </w:t>
      </w:r>
      <w:r>
        <w:rPr>
          <w:rFonts w:eastAsia="Times New Roman" w:cs="Times New Roman"/>
          <w:szCs w:val="24"/>
        </w:rPr>
        <w:t>μ</w:t>
      </w:r>
      <w:r w:rsidRPr="00092D64">
        <w:rPr>
          <w:rFonts w:eastAsia="Times New Roman" w:cs="Times New Roman"/>
          <w:szCs w:val="24"/>
        </w:rPr>
        <w:t>άλιστα</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τ</w:t>
      </w:r>
      <w:r w:rsidRPr="00092D64">
        <w:rPr>
          <w:rFonts w:eastAsia="Times New Roman" w:cs="Times New Roman"/>
          <w:szCs w:val="24"/>
        </w:rPr>
        <w:t xml:space="preserve">ο </w:t>
      </w:r>
      <w:r>
        <w:rPr>
          <w:rFonts w:eastAsia="Times New Roman" w:cs="Times New Roman"/>
          <w:szCs w:val="24"/>
        </w:rPr>
        <w:t>σ</w:t>
      </w:r>
      <w:r w:rsidRPr="00092D64">
        <w:rPr>
          <w:rFonts w:eastAsia="Times New Roman" w:cs="Times New Roman"/>
          <w:szCs w:val="24"/>
        </w:rPr>
        <w:t xml:space="preserve">ύνταγμά </w:t>
      </w:r>
      <w:r>
        <w:rPr>
          <w:rFonts w:eastAsia="Times New Roman" w:cs="Times New Roman"/>
          <w:szCs w:val="24"/>
        </w:rPr>
        <w:t>τους με ό,τι λέει</w:t>
      </w:r>
      <w:r w:rsidRPr="00092D64">
        <w:rPr>
          <w:rFonts w:eastAsia="Times New Roman" w:cs="Times New Roman"/>
          <w:szCs w:val="24"/>
        </w:rPr>
        <w:t xml:space="preserve"> το ελληνικό Σύνταγμα στις σχετικ</w:t>
      </w:r>
      <w:r>
        <w:rPr>
          <w:rFonts w:eastAsia="Times New Roman" w:cs="Times New Roman"/>
          <w:szCs w:val="24"/>
        </w:rPr>
        <w:t xml:space="preserve">ές του διατάξεις περί διασποράς. Και πέραν της </w:t>
      </w:r>
      <w:r w:rsidRPr="00092D64">
        <w:rPr>
          <w:rFonts w:eastAsia="Times New Roman" w:cs="Times New Roman"/>
          <w:szCs w:val="24"/>
        </w:rPr>
        <w:t>συνταγματικής αναθεώρησης</w:t>
      </w:r>
      <w:r>
        <w:rPr>
          <w:rFonts w:eastAsia="Times New Roman" w:cs="Times New Roman"/>
          <w:szCs w:val="24"/>
        </w:rPr>
        <w:t>,</w:t>
      </w:r>
      <w:r w:rsidRPr="00092D64">
        <w:rPr>
          <w:rFonts w:eastAsia="Times New Roman" w:cs="Times New Roman"/>
          <w:szCs w:val="24"/>
        </w:rPr>
        <w:t xml:space="preserve"> </w:t>
      </w:r>
      <w:r>
        <w:rPr>
          <w:rFonts w:eastAsia="Times New Roman" w:cs="Times New Roman"/>
          <w:szCs w:val="24"/>
        </w:rPr>
        <w:t>σ</w:t>
      </w:r>
      <w:r w:rsidRPr="00092D64">
        <w:rPr>
          <w:rFonts w:eastAsia="Times New Roman" w:cs="Times New Roman"/>
          <w:szCs w:val="24"/>
        </w:rPr>
        <w:t>την ίδια συμφωνία</w:t>
      </w:r>
      <w:r>
        <w:rPr>
          <w:rFonts w:eastAsia="Times New Roman" w:cs="Times New Roman"/>
          <w:szCs w:val="24"/>
        </w:rPr>
        <w:t>, οι</w:t>
      </w:r>
      <w:r w:rsidRPr="00092D64">
        <w:rPr>
          <w:rFonts w:eastAsia="Times New Roman" w:cs="Times New Roman"/>
          <w:szCs w:val="24"/>
        </w:rPr>
        <w:t xml:space="preserve"> γείτονές μας δεσμεύονται</w:t>
      </w:r>
      <w:r>
        <w:rPr>
          <w:rFonts w:eastAsia="Times New Roman" w:cs="Times New Roman"/>
          <w:szCs w:val="24"/>
        </w:rPr>
        <w:t xml:space="preserve"> να μην</w:t>
      </w:r>
      <w:r w:rsidRPr="00092D64">
        <w:rPr>
          <w:rFonts w:eastAsia="Times New Roman" w:cs="Times New Roman"/>
          <w:szCs w:val="24"/>
        </w:rPr>
        <w:t xml:space="preserve"> υποκινούν οποι</w:t>
      </w:r>
      <w:r>
        <w:rPr>
          <w:rFonts w:eastAsia="Times New Roman" w:cs="Times New Roman"/>
          <w:szCs w:val="24"/>
        </w:rPr>
        <w:t>εσδήποτε πράξει</w:t>
      </w:r>
      <w:r w:rsidRPr="00092D64">
        <w:rPr>
          <w:rFonts w:eastAsia="Times New Roman" w:cs="Times New Roman"/>
          <w:szCs w:val="24"/>
        </w:rPr>
        <w:t xml:space="preserve">ς </w:t>
      </w:r>
      <w:r w:rsidRPr="00092D64">
        <w:rPr>
          <w:rFonts w:eastAsia="Times New Roman" w:cs="Times New Roman"/>
          <w:szCs w:val="24"/>
        </w:rPr>
        <w:t xml:space="preserve">μη φιλικού χαρακτήρα εναντίον της χώρας </w:t>
      </w:r>
      <w:r>
        <w:rPr>
          <w:rFonts w:eastAsia="Times New Roman" w:cs="Times New Roman"/>
          <w:szCs w:val="24"/>
        </w:rPr>
        <w:t xml:space="preserve">μας. Δεσμεύονται να μην προβαίνουν σε </w:t>
      </w:r>
      <w:r w:rsidRPr="00092D64">
        <w:rPr>
          <w:rFonts w:eastAsia="Times New Roman" w:cs="Times New Roman"/>
          <w:szCs w:val="24"/>
        </w:rPr>
        <w:t>αλυτρωτικές δηλώσεις</w:t>
      </w:r>
      <w:r>
        <w:rPr>
          <w:rFonts w:eastAsia="Times New Roman" w:cs="Times New Roman"/>
          <w:szCs w:val="24"/>
        </w:rPr>
        <w:t>,</w:t>
      </w:r>
      <w:r w:rsidRPr="00092D64">
        <w:rPr>
          <w:rFonts w:eastAsia="Times New Roman" w:cs="Times New Roman"/>
          <w:szCs w:val="24"/>
        </w:rPr>
        <w:t xml:space="preserve"> δεσμεύονται να μην υιοθετούν τέτοιου είδους δηλώσεις </w:t>
      </w:r>
      <w:r>
        <w:rPr>
          <w:rFonts w:eastAsia="Times New Roman" w:cs="Times New Roman"/>
          <w:szCs w:val="24"/>
        </w:rPr>
        <w:t>α</w:t>
      </w:r>
      <w:r w:rsidRPr="00092D64">
        <w:rPr>
          <w:rFonts w:eastAsia="Times New Roman" w:cs="Times New Roman"/>
          <w:szCs w:val="24"/>
        </w:rPr>
        <w:t xml:space="preserve">πό </w:t>
      </w:r>
      <w:r>
        <w:rPr>
          <w:rFonts w:eastAsia="Times New Roman" w:cs="Times New Roman"/>
          <w:szCs w:val="24"/>
        </w:rPr>
        <w:t>ό</w:t>
      </w:r>
      <w:r w:rsidRPr="00092D64">
        <w:rPr>
          <w:rFonts w:eastAsia="Times New Roman" w:cs="Times New Roman"/>
          <w:szCs w:val="24"/>
        </w:rPr>
        <w:t xml:space="preserve">ποιον </w:t>
      </w:r>
      <w:r>
        <w:rPr>
          <w:rFonts w:eastAsia="Times New Roman" w:cs="Times New Roman"/>
          <w:szCs w:val="24"/>
        </w:rPr>
        <w:t>φέρεται</w:t>
      </w:r>
      <w:r w:rsidRPr="00092D64">
        <w:rPr>
          <w:rFonts w:eastAsia="Times New Roman" w:cs="Times New Roman"/>
          <w:szCs w:val="24"/>
        </w:rPr>
        <w:t xml:space="preserve"> να δρα για το συμφέρον </w:t>
      </w:r>
      <w:r>
        <w:rPr>
          <w:rFonts w:eastAsia="Times New Roman" w:cs="Times New Roman"/>
          <w:szCs w:val="24"/>
        </w:rPr>
        <w:t>τους, δεσμεύονται να σέβονται τα υφιστάμενα σύνορα, δεσμεύοντ</w:t>
      </w:r>
      <w:r>
        <w:rPr>
          <w:rFonts w:eastAsia="Times New Roman" w:cs="Times New Roman"/>
          <w:szCs w:val="24"/>
        </w:rPr>
        <w:t>αι με δυο λόγια να εγκατα</w:t>
      </w:r>
      <w:r w:rsidRPr="00092D64">
        <w:rPr>
          <w:rFonts w:eastAsia="Times New Roman" w:cs="Times New Roman"/>
          <w:szCs w:val="24"/>
        </w:rPr>
        <w:t xml:space="preserve">λείψουν </w:t>
      </w:r>
      <w:r>
        <w:rPr>
          <w:rFonts w:eastAsia="Times New Roman" w:cs="Times New Roman"/>
          <w:szCs w:val="24"/>
        </w:rPr>
        <w:t>κ</w:t>
      </w:r>
      <w:r w:rsidRPr="00092D64">
        <w:rPr>
          <w:rFonts w:eastAsia="Times New Roman" w:cs="Times New Roman"/>
          <w:szCs w:val="24"/>
        </w:rPr>
        <w:t>άθε είδους αλυτρωτική ρητορική</w:t>
      </w:r>
      <w:r>
        <w:rPr>
          <w:rFonts w:eastAsia="Times New Roman" w:cs="Times New Roman"/>
          <w:szCs w:val="24"/>
        </w:rPr>
        <w:t>, κ</w:t>
      </w:r>
      <w:r w:rsidRPr="00092D64">
        <w:rPr>
          <w:rFonts w:eastAsia="Times New Roman" w:cs="Times New Roman"/>
          <w:szCs w:val="24"/>
        </w:rPr>
        <w:t>άθε είδους αλυτρωτικές δράσεις από οποιονδήποτε κι αν προέρχονται αυτές</w:t>
      </w:r>
      <w:r>
        <w:rPr>
          <w:rFonts w:eastAsia="Times New Roman" w:cs="Times New Roman"/>
          <w:szCs w:val="24"/>
        </w:rPr>
        <w:t>.</w:t>
      </w:r>
    </w:p>
    <w:p w14:paraId="2ED8BEC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Τέταρτον, καταφέραμε η χρήση του όρου «Μακεδονία», «μακεδονικό», σε σχέση με τις κρατικές δομές και τα όργανα του κρ</w:t>
      </w:r>
      <w:r>
        <w:rPr>
          <w:rFonts w:eastAsia="Times New Roman"/>
          <w:szCs w:val="24"/>
        </w:rPr>
        <w:t xml:space="preserve">άτους να αφήνεται μόνο στην ελληνική πλευρά, δηλαδή αυτό που σας έλεγα πιο πριν ότι δεν μπορούν να έχουν πανεπιστήμιο Μακεδονίας. Η Ελλάδα μπορεί να έχει και θα έχει προφανώς. </w:t>
      </w:r>
    </w:p>
    <w:p w14:paraId="2ED8BEC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Βεβαίως, δεν θέλω καν να απαντήσω στις ανακρίβειες τις οποίες είπατε, δηλαδή ότ</w:t>
      </w:r>
      <w:r>
        <w:rPr>
          <w:rFonts w:eastAsia="Times New Roman"/>
          <w:szCs w:val="24"/>
        </w:rPr>
        <w:t>ι δήθεν εμείς θα πρέπει αναγκαστικά να τους λέμε «Μακεδόνες» και «μακεδονικό» κ.λπ.</w:t>
      </w:r>
      <w:r>
        <w:rPr>
          <w:rFonts w:eastAsia="Times New Roman"/>
          <w:szCs w:val="24"/>
        </w:rPr>
        <w:t>.</w:t>
      </w:r>
      <w:r>
        <w:rPr>
          <w:rFonts w:eastAsia="Times New Roman"/>
          <w:szCs w:val="24"/>
        </w:rPr>
        <w:t xml:space="preserve"> Δεν έχετε διαβάσει καν τη </w:t>
      </w:r>
      <w:r>
        <w:rPr>
          <w:rFonts w:eastAsia="Times New Roman"/>
          <w:szCs w:val="24"/>
        </w:rPr>
        <w:t>σ</w:t>
      </w:r>
      <w:r>
        <w:rPr>
          <w:rFonts w:eastAsia="Times New Roman"/>
          <w:szCs w:val="24"/>
        </w:rPr>
        <w:t>υμφωνία. Το άρθρο 7.5. τα λέει με πολύ μεγάλη σαφήνεια.</w:t>
      </w:r>
    </w:p>
    <w:p w14:paraId="2ED8BEC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Εγώ θα ήθελα να σας ρωτήσω</w:t>
      </w:r>
      <w:r w:rsidRPr="008F257C">
        <w:rPr>
          <w:rFonts w:eastAsia="Times New Roman"/>
          <w:szCs w:val="24"/>
        </w:rPr>
        <w:t>:</w:t>
      </w:r>
      <w:r>
        <w:rPr>
          <w:rFonts w:eastAsia="Times New Roman"/>
          <w:szCs w:val="24"/>
        </w:rPr>
        <w:t xml:space="preserve"> Πώς ακριβώς θέλετε να τους λέμε; Σκοπιανούς; Θα ήθελα να σας ρωτήσω ποια είναι η θέση σας σ’ αυτό. Διότι σε μια ερώτηση που κάνατε, κύριε Κουμουτσάκο, όταν δεν είχε ανοίξει η κόντρα για λόγους μικροκομματικής αντιπαράθεσης ακόμα και θέλατε να απευθυνθείτε</w:t>
      </w:r>
      <w:r>
        <w:rPr>
          <w:rFonts w:eastAsia="Times New Roman"/>
          <w:szCs w:val="24"/>
        </w:rPr>
        <w:t xml:space="preserve"> στον κ. Καμμένο για να του κάνετε κριτική, που πάντα είχε αυτήν τη θέση της δεξιάς άκρης της «πολυκατοικίας», αναφερθήκατε από μόνοι σας, όταν κάνατε ανάλυση του πληθυσμού της γειτονικής χώρας, σε Αλβανούς και Σλαβομακεδόνες. Εσείς μόνοι σας το λέγατε.</w:t>
      </w:r>
    </w:p>
    <w:p w14:paraId="2ED8BEC8"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85101D">
        <w:rPr>
          <w:rFonts w:eastAsia="Times New Roman"/>
          <w:b/>
          <w:szCs w:val="24"/>
        </w:rPr>
        <w:t>ΓΕ</w:t>
      </w:r>
      <w:r w:rsidRPr="0085101D">
        <w:rPr>
          <w:rFonts w:eastAsia="Times New Roman"/>
          <w:b/>
          <w:szCs w:val="24"/>
        </w:rPr>
        <w:t xml:space="preserve">ΩΡΓΙΟΣ ΚΟΥΜΟΥΤΣΑΚΟΣ: </w:t>
      </w:r>
      <w:r>
        <w:rPr>
          <w:rFonts w:eastAsia="Times New Roman"/>
          <w:szCs w:val="24"/>
        </w:rPr>
        <w:t>Έναν αιώνα λέγονται …</w:t>
      </w:r>
    </w:p>
    <w:p w14:paraId="2ED8BEC9"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85101D">
        <w:rPr>
          <w:rFonts w:eastAsia="Times New Roman"/>
          <w:b/>
          <w:szCs w:val="24"/>
        </w:rPr>
        <w:t xml:space="preserve">ΑΛΕΞΗΣ ΤΣΙΠΡΑΣ (Πρόεδρος της </w:t>
      </w:r>
      <w:r>
        <w:rPr>
          <w:rFonts w:eastAsia="Times New Roman"/>
          <w:b/>
          <w:szCs w:val="24"/>
        </w:rPr>
        <w:t>Κυβέρνησης</w:t>
      </w:r>
      <w:r>
        <w:rPr>
          <w:rFonts w:eastAsia="Times New Roman"/>
          <w:b/>
          <w:szCs w:val="24"/>
        </w:rPr>
        <w:t xml:space="preserve"> και </w:t>
      </w:r>
      <w:r>
        <w:rPr>
          <w:rFonts w:eastAsia="Times New Roman"/>
          <w:b/>
          <w:szCs w:val="24"/>
        </w:rPr>
        <w:t>Υπουργός Εξωτερικών</w:t>
      </w:r>
      <w:r w:rsidRPr="0085101D">
        <w:rPr>
          <w:rFonts w:eastAsia="Times New Roman"/>
          <w:b/>
          <w:szCs w:val="24"/>
        </w:rPr>
        <w:t>):</w:t>
      </w:r>
      <w:r>
        <w:rPr>
          <w:rFonts w:eastAsia="Times New Roman"/>
          <w:szCs w:val="24"/>
        </w:rPr>
        <w:t xml:space="preserve"> Αν απαντώ στον καθένα, δεν θα μου φτάσει ο χρόνος.</w:t>
      </w:r>
    </w:p>
    <w:p w14:paraId="2ED8BECA"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85101D">
        <w:rPr>
          <w:rFonts w:eastAsia="Times New Roman"/>
          <w:b/>
          <w:szCs w:val="24"/>
        </w:rPr>
        <w:t>ΠΡΟΕΔΡΟΣ (Νικόλαος Βούτσης):</w:t>
      </w:r>
      <w:r w:rsidRPr="008F257C">
        <w:rPr>
          <w:rFonts w:eastAsia="Times New Roman"/>
          <w:szCs w:val="24"/>
        </w:rPr>
        <w:t xml:space="preserve"> </w:t>
      </w:r>
      <w:r>
        <w:rPr>
          <w:rFonts w:eastAsia="Times New Roman"/>
          <w:szCs w:val="24"/>
        </w:rPr>
        <w:t>Όχι. Υπήρξε συμφωνία.</w:t>
      </w:r>
    </w:p>
    <w:p w14:paraId="2ED8BECB"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85101D">
        <w:rPr>
          <w:rFonts w:eastAsia="Times New Roman"/>
          <w:b/>
          <w:szCs w:val="24"/>
        </w:rPr>
        <w:t xml:space="preserve">ΑΛΕΞΗΣ ΤΣΙΠΡΑΣ (Πρόεδρος της </w:t>
      </w:r>
      <w:r>
        <w:rPr>
          <w:rFonts w:eastAsia="Times New Roman"/>
          <w:b/>
          <w:szCs w:val="24"/>
        </w:rPr>
        <w:t>Κυβέρνησης</w:t>
      </w:r>
      <w:r>
        <w:rPr>
          <w:rFonts w:eastAsia="Times New Roman"/>
          <w:b/>
          <w:szCs w:val="24"/>
        </w:rPr>
        <w:t xml:space="preserve"> και </w:t>
      </w:r>
      <w:r>
        <w:rPr>
          <w:rFonts w:eastAsia="Times New Roman"/>
          <w:b/>
          <w:szCs w:val="24"/>
        </w:rPr>
        <w:t>Υ</w:t>
      </w:r>
      <w:r>
        <w:rPr>
          <w:rFonts w:eastAsia="Times New Roman"/>
          <w:b/>
          <w:szCs w:val="24"/>
        </w:rPr>
        <w:t>πουργός Εξωτερικών</w:t>
      </w:r>
      <w:r w:rsidRPr="0085101D">
        <w:rPr>
          <w:rFonts w:eastAsia="Times New Roman"/>
          <w:b/>
          <w:szCs w:val="24"/>
        </w:rPr>
        <w:t>):</w:t>
      </w:r>
      <w:r w:rsidRPr="008F257C">
        <w:rPr>
          <w:rFonts w:eastAsia="Times New Roman"/>
          <w:szCs w:val="24"/>
        </w:rPr>
        <w:t xml:space="preserve"> </w:t>
      </w:r>
      <w:r>
        <w:rPr>
          <w:rFonts w:eastAsia="Times New Roman"/>
          <w:szCs w:val="24"/>
          <w:lang w:val="en-US"/>
        </w:rPr>
        <w:t>To</w:t>
      </w:r>
      <w:r w:rsidRPr="008F257C">
        <w:rPr>
          <w:rFonts w:eastAsia="Times New Roman"/>
          <w:szCs w:val="24"/>
        </w:rPr>
        <w:t xml:space="preserve"> </w:t>
      </w:r>
      <w:r>
        <w:rPr>
          <w:rFonts w:eastAsia="Times New Roman"/>
          <w:szCs w:val="24"/>
        </w:rPr>
        <w:t>πέμπτο που κερδίσαμε και θεωρώ ότι είναι το πιο σημαντικό απ’ όλα, είναι ότι κατοχυρώνεται η ελληνική παράδοση και η ιστορική κληρονομιά της αρχαίας ελληνικής Μακεδονίας με τον πιο σαφή, με τον πιο νομικά δεσμευτικό τρόπο.</w:t>
      </w:r>
    </w:p>
    <w:p w14:paraId="2ED8BECC"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w:t>
      </w:r>
      <w:r>
        <w:rPr>
          <w:rFonts w:eastAsia="Times New Roman"/>
          <w:szCs w:val="24"/>
        </w:rPr>
        <w:t>τήματα από την πτέρυγα του ΣΥΡΙΖΑ)</w:t>
      </w:r>
    </w:p>
    <w:p w14:paraId="2ED8BECD"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Γιατί σε αντίθεση με ορισμένους που θεωρούν ότι το όνομα είναι η ψυχή μας, εγώ θεωρώ ότι η ψυχή μας είναι η ιστορία μας. Η ιστορία μας είναι η ψυχή μας και την παίρνουμε πίσω. Δεν θα μπορεί πια κανείς να τη σφετερίζεται.</w:t>
      </w:r>
    </w:p>
    <w:p w14:paraId="2ED8BECE"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2ED8BEC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Μετά απ’ όλα αυτά έρχεται η Αντιπολίτευση -και ιδίως τα κόμματα που είχαν ευθύνη για όλα όσα συνέβησαν τα τελευταία χρόνια- και μας λένε τι; «Δεν πειράζει που κερδίσατε όλα όσα εμείς είχαμε θέσει ως εθνική γραμμή</w:t>
      </w:r>
      <w:r>
        <w:rPr>
          <w:rFonts w:eastAsia="Times New Roman"/>
          <w:szCs w:val="24"/>
        </w:rPr>
        <w:t xml:space="preserve">. Η </w:t>
      </w:r>
      <w:r>
        <w:rPr>
          <w:rFonts w:eastAsia="Times New Roman"/>
          <w:szCs w:val="24"/>
        </w:rPr>
        <w:t>σ</w:t>
      </w:r>
      <w:r>
        <w:rPr>
          <w:rFonts w:eastAsia="Times New Roman"/>
          <w:szCs w:val="24"/>
        </w:rPr>
        <w:t xml:space="preserve">υμφωνία αυτή δεν είναι επωφελής για τα εθνικά συμφέροντα». Μα, αν αυτή η </w:t>
      </w:r>
      <w:r>
        <w:rPr>
          <w:rFonts w:eastAsia="Times New Roman"/>
          <w:szCs w:val="24"/>
        </w:rPr>
        <w:t>σ</w:t>
      </w:r>
      <w:r>
        <w:rPr>
          <w:rFonts w:eastAsia="Times New Roman"/>
          <w:szCs w:val="24"/>
        </w:rPr>
        <w:t>υμφωνία, που καλύπτει πλήρως όλες τις εθνικές «κόκκινες» γραμμές που βάλατε κι εμείς τις βρήκαμε, που αποτρέπει επιπλέον σημαντικούς κινδύνους που εσείς ουδέποτε καταφέρατε στις</w:t>
      </w:r>
      <w:r>
        <w:rPr>
          <w:rFonts w:eastAsia="Times New Roman"/>
          <w:szCs w:val="24"/>
        </w:rPr>
        <w:t xml:space="preserve"> διαπραγματεύσεις να διασφαλίσετε, όπως το ζήτημα τού να εγερθεί θέμα μειονότητας, αν αυτή η </w:t>
      </w:r>
      <w:r>
        <w:rPr>
          <w:rFonts w:eastAsia="Times New Roman"/>
          <w:szCs w:val="24"/>
        </w:rPr>
        <w:t>σ</w:t>
      </w:r>
      <w:r>
        <w:rPr>
          <w:rFonts w:eastAsia="Times New Roman"/>
          <w:szCs w:val="24"/>
        </w:rPr>
        <w:t>υμφωνία –λέτε- είναι εθνικά επιζήμια, τότε η εθνική γραμμή και η δική σας στρατηγική, αυτή που οικοδομήσατε εσείς τόσα χρόνια, ήταν εθνικά επιζήμια. Τότε εσείς ήσ</w:t>
      </w:r>
      <w:r>
        <w:rPr>
          <w:rFonts w:eastAsia="Times New Roman"/>
          <w:szCs w:val="24"/>
        </w:rPr>
        <w:t xml:space="preserve">ασταν επιζήμιοι για τη χώρα. </w:t>
      </w:r>
    </w:p>
    <w:p w14:paraId="2ED8BED0"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Κυρίες και κύριοι συνάδελφοι, η άρνηση και καταψήφιση αυτής της </w:t>
      </w:r>
      <w:r>
        <w:rPr>
          <w:rFonts w:eastAsia="Times New Roman"/>
          <w:szCs w:val="24"/>
        </w:rPr>
        <w:t>σ</w:t>
      </w:r>
      <w:r>
        <w:rPr>
          <w:rFonts w:eastAsia="Times New Roman"/>
          <w:szCs w:val="24"/>
        </w:rPr>
        <w:t>υμφωνίας από τα κόμματα και τα πολιτικά πρόσωπα που κυβέρνησαν τη χώρα -εγώ δεν λέω για κάποιους οι οποίοι δεν κυβέρνησαν και είχαν αυτήν τη θέση- ήταν μ’ αυτό τ</w:t>
      </w:r>
      <w:r>
        <w:rPr>
          <w:rFonts w:eastAsia="Times New Roman"/>
          <w:szCs w:val="24"/>
        </w:rPr>
        <w:t xml:space="preserve">ο κομμάτι της εθνικής κοινής γνώμης, μ’ αυτό το κομμάτι της εθνικής συλλογικής συνείδησης που είχε μείνει στο ’92. Δεν είχε παρακολουθήσει ότι η γραμμή της χώρας ήταν άλλη. Η καταψήφιση, λοιπόν, αυτής της </w:t>
      </w:r>
      <w:r>
        <w:rPr>
          <w:rFonts w:eastAsia="Times New Roman"/>
          <w:szCs w:val="24"/>
        </w:rPr>
        <w:t>σ</w:t>
      </w:r>
      <w:r>
        <w:rPr>
          <w:rFonts w:eastAsia="Times New Roman"/>
          <w:szCs w:val="24"/>
        </w:rPr>
        <w:t>υμφωνίας από τα κόμματα και τα πολιτικά πρόσωπα πο</w:t>
      </w:r>
      <w:r>
        <w:rPr>
          <w:rFonts w:eastAsia="Times New Roman"/>
          <w:szCs w:val="24"/>
        </w:rPr>
        <w:t>υ κυβέρνησαν τη χώρα από το ’90 και μετά αποτελεί μια πρωτοφανή αυτοακύρωση και αυτοϋπονόμευσή τους, των δικών τους πολιτικών πεπραγμένων. Με δυο λόγια θα το πω</w:t>
      </w:r>
      <w:r w:rsidRPr="005E03CC">
        <w:rPr>
          <w:rFonts w:eastAsia="Times New Roman"/>
          <w:szCs w:val="24"/>
        </w:rPr>
        <w:t>:</w:t>
      </w:r>
      <w:r>
        <w:rPr>
          <w:rFonts w:eastAsia="Times New Roman"/>
          <w:szCs w:val="24"/>
        </w:rPr>
        <w:t xml:space="preserve"> Είναι μια στάση πολιτικής υποκρισίας με κεφαλαίο «Υ». Όλοι, όμως, κρινόμαστε.</w:t>
      </w:r>
    </w:p>
    <w:p w14:paraId="2ED8BED1"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 xml:space="preserve">(Χειροκροτήματα </w:t>
      </w:r>
      <w:r>
        <w:rPr>
          <w:rFonts w:eastAsia="Times New Roman"/>
          <w:szCs w:val="24"/>
        </w:rPr>
        <w:t>από την πτέρυγα του ΣΥΡΙΖΑ)</w:t>
      </w:r>
    </w:p>
    <w:p w14:paraId="2ED8BED2"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Εγώ θα ήθελα να πω μια ακόμα αλήθεια, για να πάω μετά στα επιχειρήματα, τα οποία αναδεικνύετε το τελευταίο διάστημα. </w:t>
      </w:r>
    </w:p>
    <w:p w14:paraId="2ED8BED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Θεωρώ –και νομίζω ότι είναι μια αλήθεια που δεν μπορεί να κρυφτεί- ότι το βασικό σας πρόβλημα, κύριε Μητσοτάκη και κυρία Γεννηματά, δεν είναι η </w:t>
      </w:r>
      <w:r>
        <w:rPr>
          <w:rFonts w:eastAsia="Times New Roman"/>
          <w:szCs w:val="24"/>
        </w:rPr>
        <w:t>σ</w:t>
      </w:r>
      <w:r>
        <w:rPr>
          <w:rFonts w:eastAsia="Times New Roman"/>
          <w:szCs w:val="24"/>
        </w:rPr>
        <w:t xml:space="preserve">υμφωνία. Το βασικό σας πρόβλημα είναι ο ΣΥΡΙΖΑ. Το βασικό σας πρόβλημα είναι ότι αυτήν τη </w:t>
      </w:r>
      <w:r>
        <w:rPr>
          <w:rFonts w:eastAsia="Times New Roman"/>
          <w:szCs w:val="24"/>
        </w:rPr>
        <w:t>σ</w:t>
      </w:r>
      <w:r>
        <w:rPr>
          <w:rFonts w:eastAsia="Times New Roman"/>
          <w:szCs w:val="24"/>
        </w:rPr>
        <w:t>υμφωνία τη φέρνω εγώ</w:t>
      </w:r>
      <w:r>
        <w:rPr>
          <w:rFonts w:eastAsia="Times New Roman"/>
          <w:szCs w:val="24"/>
        </w:rPr>
        <w:t xml:space="preserve"> ως Πρωθυπουργός, τη φέρνει ο Κοτζιάς ως Υπουργός που ήταν.</w:t>
      </w:r>
    </w:p>
    <w:p w14:paraId="2ED8BED4"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2ED8BED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Το βασικό σας πρόβλημα είναι ότι εσείς κάνετε αυτό για το οποίο μάς κατηγορείτε, δηλαδή εργαλειοποίηση ενός εθνικού ζητήματος. Εσείς κάνατε αυτό για το </w:t>
      </w:r>
      <w:r>
        <w:rPr>
          <w:rFonts w:eastAsia="Times New Roman"/>
          <w:szCs w:val="24"/>
        </w:rPr>
        <w:t>οποίο μας κατηγορείτε.</w:t>
      </w:r>
    </w:p>
    <w:p w14:paraId="2ED8BED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Βεβαίως, το κάνετε για έναν και βασικό λόγο, διότι αυτήν τη </w:t>
      </w:r>
      <w:r>
        <w:rPr>
          <w:rFonts w:eastAsia="Times New Roman"/>
          <w:szCs w:val="24"/>
        </w:rPr>
        <w:t>σ</w:t>
      </w:r>
      <w:r>
        <w:rPr>
          <w:rFonts w:eastAsia="Times New Roman"/>
          <w:szCs w:val="24"/>
        </w:rPr>
        <w:t>υμφωνία τη φέρνουν αυτοί τους οποίους εσείς δεν αναγνωρίζετε παρά ως προσωρινούς ενοίκους της εξουσίας, ενώ εσείς θεωρείτε τους εαυτούς σας ως μόνιμους ιδιοκτήτες.</w:t>
      </w:r>
    </w:p>
    <w:p w14:paraId="2ED8BED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Δεν έχου</w:t>
      </w:r>
      <w:r>
        <w:rPr>
          <w:rFonts w:eastAsia="Times New Roman"/>
          <w:szCs w:val="24"/>
        </w:rPr>
        <w:t xml:space="preserve">με παρά να δούμε την υποκριτική στάση που κράτησε η Νέα Δημοκρατία από την πρώτη στιγμή κατά τη διάρκεια της διαπραγμάτευσης, όταν εκκινούσε η διαδικασία αυτή. Ο κ. Μητσοτάκης αρχικά είχε δηλώσει ότι στηρίζει την επιδίωξη για επίτευξη συμφωνίας με σύνθετη </w:t>
      </w:r>
      <w:r>
        <w:rPr>
          <w:rFonts w:eastAsia="Times New Roman"/>
          <w:szCs w:val="24"/>
        </w:rPr>
        <w:t xml:space="preserve">ονομασία που θα ισχύει </w:t>
      </w:r>
      <w:r>
        <w:rPr>
          <w:rFonts w:eastAsia="Times New Roman"/>
          <w:szCs w:val="24"/>
          <w:lang w:val="en-US"/>
        </w:rPr>
        <w:t>erga</w:t>
      </w:r>
      <w:r w:rsidRPr="005E03CC">
        <w:rPr>
          <w:rFonts w:eastAsia="Times New Roman"/>
          <w:szCs w:val="24"/>
        </w:rPr>
        <w:t xml:space="preserve"> </w:t>
      </w:r>
      <w:r>
        <w:rPr>
          <w:rFonts w:eastAsia="Times New Roman"/>
          <w:szCs w:val="24"/>
          <w:lang w:val="en-US"/>
        </w:rPr>
        <w:t>omnes</w:t>
      </w:r>
      <w:r>
        <w:rPr>
          <w:rFonts w:eastAsia="Times New Roman"/>
          <w:szCs w:val="24"/>
        </w:rPr>
        <w:t xml:space="preserve">. Γιατί; Διότι προφανώς είχε την εντύπωση ότι δεν θα το καταφέρουμε αυτό. Όταν είδε ότι το καταφέρνουμε αυτό, άλλαξε γνώμη, άλλαξε τοποθέτηση και έθεσε ως απαράβατο όρο να κατοχυρωθεί η </w:t>
      </w:r>
      <w:r>
        <w:rPr>
          <w:rFonts w:eastAsia="Times New Roman"/>
          <w:szCs w:val="24"/>
        </w:rPr>
        <w:t>σ</w:t>
      </w:r>
      <w:r>
        <w:rPr>
          <w:rFonts w:eastAsia="Times New Roman"/>
          <w:szCs w:val="24"/>
        </w:rPr>
        <w:t>υμφωνία αυτή και με αναθεώρηση της συνταγματικής ονομασίας. Όταν είδε ότι το πετυχαίνουμε και αυτό, όπως επιδιώκαμε από την αρχή, ανέβασε κι άλλο τον πήχη και έβαλε μία ακόμα προϋπόθεση, να ολοκληρωθεί η συνταγματική αναθεώρηση στη γείτονα πριν κυρωθεί αυτ</w:t>
      </w:r>
      <w:r>
        <w:rPr>
          <w:rFonts w:eastAsia="Times New Roman"/>
          <w:szCs w:val="24"/>
        </w:rPr>
        <w:t xml:space="preserve">ή από το </w:t>
      </w:r>
      <w:r>
        <w:rPr>
          <w:rFonts w:eastAsia="Times New Roman"/>
          <w:szCs w:val="24"/>
        </w:rPr>
        <w:t>ε</w:t>
      </w:r>
      <w:r>
        <w:rPr>
          <w:rFonts w:eastAsia="Times New Roman"/>
          <w:szCs w:val="24"/>
        </w:rPr>
        <w:t xml:space="preserve">λληνικό Κοινοβούλιο. Μάλιστα, θυμάμαι ότι ήταν τόσο σίγουρος τότε ο κ. Κουμουτσάκος που έλεγε «τώρα αυτός ο όρος ο απαράβατος και δεν κάνουμε βήμα παραπέρα απ’ αυτόν τον όρο» και την επόμενη μέρα διαψεύστηκε. </w:t>
      </w:r>
    </w:p>
    <w:p w14:paraId="2ED8BED8"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00340D">
        <w:rPr>
          <w:rFonts w:eastAsia="Times New Roman"/>
          <w:b/>
          <w:szCs w:val="24"/>
        </w:rPr>
        <w:t>ΓΕΩΡΓΙΟΣ ΚΟΥΜΟΥΤΣΑΚΟΣ:</w:t>
      </w:r>
      <w:r>
        <w:rPr>
          <w:rFonts w:eastAsia="Times New Roman"/>
          <w:szCs w:val="24"/>
        </w:rPr>
        <w:t xml:space="preserve"> Σας βοηθήσαμε</w:t>
      </w:r>
      <w:r>
        <w:rPr>
          <w:rFonts w:eastAsia="Times New Roman"/>
          <w:szCs w:val="24"/>
        </w:rPr>
        <w:t xml:space="preserve"> να διαπραγματευτείτε σωστά, γιατί δεν το κάνατε.</w:t>
      </w:r>
    </w:p>
    <w:p w14:paraId="2ED8BED9"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00340D">
        <w:rPr>
          <w:rFonts w:eastAsia="Times New Roman"/>
          <w:b/>
          <w:szCs w:val="24"/>
        </w:rPr>
        <w:t xml:space="preserve">ΑΛΕΞΗΣ ΤΣΙΠΡΑΣ (Πρόεδρος της </w:t>
      </w:r>
      <w:r>
        <w:rPr>
          <w:rFonts w:eastAsia="Times New Roman"/>
          <w:b/>
          <w:szCs w:val="24"/>
        </w:rPr>
        <w:t>Κυβέρνησης</w:t>
      </w:r>
      <w:r>
        <w:rPr>
          <w:rFonts w:eastAsia="Times New Roman"/>
          <w:b/>
          <w:szCs w:val="24"/>
        </w:rPr>
        <w:t xml:space="preserve"> και </w:t>
      </w:r>
      <w:r>
        <w:rPr>
          <w:rFonts w:eastAsia="Times New Roman"/>
          <w:b/>
          <w:szCs w:val="24"/>
        </w:rPr>
        <w:t>Υπουργός Εξωτερικών</w:t>
      </w:r>
      <w:r w:rsidRPr="0000340D">
        <w:rPr>
          <w:rFonts w:eastAsia="Times New Roman"/>
          <w:b/>
          <w:szCs w:val="24"/>
        </w:rPr>
        <w:t xml:space="preserve">): </w:t>
      </w:r>
      <w:r>
        <w:rPr>
          <w:rFonts w:eastAsia="Times New Roman"/>
          <w:szCs w:val="24"/>
        </w:rPr>
        <w:t>Κύριε Κουμουτσάκο, μπράβο σας που μας βοηθήσατε να διαπραγματευτούμε σωστά. Σας ευχαριστούμε πολύ.</w:t>
      </w:r>
    </w:p>
    <w:p w14:paraId="2ED8BEDA"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του ΣΥΡΙΖ</w:t>
      </w:r>
      <w:r>
        <w:rPr>
          <w:rFonts w:eastAsia="Times New Roman"/>
          <w:szCs w:val="24"/>
        </w:rPr>
        <w:t>Α)</w:t>
      </w:r>
    </w:p>
    <w:p w14:paraId="2ED8BEDB"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(Θόρυβος από την πτέρυγα της Νέας Δημοκρατίας)</w:t>
      </w:r>
    </w:p>
    <w:p w14:paraId="2ED8BEDC"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00340D">
        <w:rPr>
          <w:rFonts w:eastAsia="Times New Roman"/>
          <w:b/>
          <w:szCs w:val="24"/>
        </w:rPr>
        <w:t>ΠΡΟΕΔΡΟΣ (Νικόλαος Βούτσης):</w:t>
      </w:r>
      <w:r>
        <w:rPr>
          <w:rFonts w:eastAsia="Times New Roman"/>
          <w:szCs w:val="24"/>
        </w:rPr>
        <w:t xml:space="preserve"> Σας παρακαλώ, ησυχία.</w:t>
      </w:r>
    </w:p>
    <w:p w14:paraId="2ED8BEDD" w14:textId="77777777" w:rsidR="00C647AD" w:rsidRDefault="00D506E1">
      <w:pPr>
        <w:tabs>
          <w:tab w:val="left" w:pos="709"/>
          <w:tab w:val="center" w:pos="4753"/>
        </w:tabs>
        <w:spacing w:after="0" w:line="600" w:lineRule="auto"/>
        <w:ind w:firstLine="709"/>
        <w:contextualSpacing/>
        <w:jc w:val="both"/>
        <w:rPr>
          <w:rFonts w:eastAsia="Times New Roman"/>
          <w:szCs w:val="24"/>
        </w:rPr>
      </w:pPr>
      <w:r w:rsidRPr="0000340D">
        <w:rPr>
          <w:rFonts w:eastAsia="Times New Roman"/>
          <w:b/>
          <w:szCs w:val="24"/>
        </w:rPr>
        <w:t xml:space="preserve">ΑΛΕΞΗΣ ΤΣΙΠΡΑΣ (Πρόεδρος της </w:t>
      </w:r>
      <w:r>
        <w:rPr>
          <w:rFonts w:eastAsia="Times New Roman"/>
          <w:b/>
          <w:szCs w:val="24"/>
        </w:rPr>
        <w:t>Κυβέρνησης</w:t>
      </w:r>
      <w:r>
        <w:rPr>
          <w:rFonts w:eastAsia="Times New Roman"/>
          <w:b/>
          <w:szCs w:val="24"/>
        </w:rPr>
        <w:t xml:space="preserve"> και </w:t>
      </w:r>
      <w:r>
        <w:rPr>
          <w:rFonts w:eastAsia="Times New Roman"/>
          <w:b/>
          <w:szCs w:val="24"/>
        </w:rPr>
        <w:t>Υπουργός Εξωτερικών</w:t>
      </w:r>
      <w:r w:rsidRPr="0000340D">
        <w:rPr>
          <w:rFonts w:eastAsia="Times New Roman"/>
          <w:b/>
          <w:szCs w:val="24"/>
        </w:rPr>
        <w:t>):</w:t>
      </w:r>
      <w:r>
        <w:rPr>
          <w:rFonts w:eastAsia="Times New Roman"/>
          <w:szCs w:val="24"/>
        </w:rPr>
        <w:t xml:space="preserve"> Όμως, εκείνες τις μέρες, ξέρετε, στέλνατε την κ</w:t>
      </w:r>
      <w:r>
        <w:rPr>
          <w:rFonts w:eastAsia="Times New Roman"/>
          <w:szCs w:val="24"/>
        </w:rPr>
        <w:t>.</w:t>
      </w:r>
      <w:r>
        <w:rPr>
          <w:rFonts w:eastAsia="Times New Roman"/>
          <w:szCs w:val="24"/>
        </w:rPr>
        <w:t xml:space="preserve"> Σπυράκη να πηγαίνει να συναντά σε κρυφά </w:t>
      </w:r>
      <w:r>
        <w:rPr>
          <w:rFonts w:eastAsia="Times New Roman"/>
          <w:szCs w:val="24"/>
        </w:rPr>
        <w:t>καφέ στις Βρυξέλλες τον κ. Ζάεφ και να του λέει</w:t>
      </w:r>
      <w:r w:rsidRPr="0000340D">
        <w:rPr>
          <w:rFonts w:eastAsia="Times New Roman"/>
          <w:szCs w:val="24"/>
        </w:rPr>
        <w:t>:</w:t>
      </w:r>
      <w:r>
        <w:rPr>
          <w:rFonts w:eastAsia="Times New Roman"/>
          <w:szCs w:val="24"/>
        </w:rPr>
        <w:t xml:space="preserve"> «Σταμάτα, μην πας με αυτούς. Εμείς θέλουμε να προχωρήσουμε, αλλά μην πας με αυτούς. Θα αλλάξουν τα πράγματα στην Ελλάδα και θα κάνουμε εμείς τη </w:t>
      </w:r>
      <w:r>
        <w:rPr>
          <w:rFonts w:eastAsia="Times New Roman"/>
          <w:szCs w:val="24"/>
        </w:rPr>
        <w:t>σ</w:t>
      </w:r>
      <w:r>
        <w:rPr>
          <w:rFonts w:eastAsia="Times New Roman"/>
          <w:szCs w:val="24"/>
        </w:rPr>
        <w:t>υμφωνία». Αυτή είναι η πραγματικότητα.</w:t>
      </w:r>
    </w:p>
    <w:p w14:paraId="2ED8BEDE"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w:t>
      </w:r>
      <w:r>
        <w:rPr>
          <w:rFonts w:eastAsia="Times New Roman"/>
          <w:szCs w:val="24"/>
        </w:rPr>
        <w:t xml:space="preserve"> πτέρυγα του ΣΥΡΙΖΑ)</w:t>
      </w:r>
    </w:p>
    <w:p w14:paraId="2ED8BED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ab/>
        <w:t xml:space="preserve">Τώρα, λοιπόν, όταν διαπιστώσατε ότι όλες οι καίριες και κομβικές διαπραγματευτικές μας θέσεις έχουν υλοποιηθεί, αρχίσατε να μιλάτε για εκχώρηση γλώσσας και εθνότητας, ακόμα και όταν οι ίδιοι οι γείτονές μας έχουν διευκρινίσει ότι η </w:t>
      </w:r>
      <w:r>
        <w:rPr>
          <w:rFonts w:eastAsia="Times New Roman"/>
          <w:szCs w:val="24"/>
        </w:rPr>
        <w:t>σ</w:t>
      </w:r>
      <w:r>
        <w:rPr>
          <w:rFonts w:eastAsia="Times New Roman"/>
          <w:szCs w:val="24"/>
        </w:rPr>
        <w:t>υ</w:t>
      </w:r>
      <w:r>
        <w:rPr>
          <w:rFonts w:eastAsia="Times New Roman"/>
          <w:szCs w:val="24"/>
        </w:rPr>
        <w:t>μφωνία αναγνωρίζει ιθαγένεια και η γλώσσα τους είναι σλαβική. Μάλιστα, όταν ήρθε και η διευκρινιστική δήλωση, αρχίσατε να λέτε κάτι άρρητα ρήματα ότι το πρόβλημά σας είναι ότι τη διευκρινιστική δήλωση στη σφραγίδα πάνω δεν την έχουν αλλάξει και έχει «Μ</w:t>
      </w:r>
      <w:r>
        <w:rPr>
          <w:rFonts w:eastAsia="Times New Roman"/>
          <w:szCs w:val="24"/>
          <w:lang w:val="en-US"/>
        </w:rPr>
        <w:t>aced</w:t>
      </w:r>
      <w:r>
        <w:rPr>
          <w:rFonts w:eastAsia="Times New Roman"/>
          <w:szCs w:val="24"/>
          <w:lang w:val="en-US"/>
        </w:rPr>
        <w:t>onia</w:t>
      </w:r>
      <w:r>
        <w:rPr>
          <w:rFonts w:eastAsia="Times New Roman"/>
          <w:szCs w:val="24"/>
        </w:rPr>
        <w:t xml:space="preserve">». Μα, πώς; Αφού πρέπει να κυρωθεί στην Ελληνική Βουλή και να τεθεί σε ισχύ η αλλαγή του </w:t>
      </w:r>
      <w:r>
        <w:rPr>
          <w:rFonts w:eastAsia="Times New Roman"/>
          <w:szCs w:val="24"/>
        </w:rPr>
        <w:t>σ</w:t>
      </w:r>
      <w:r>
        <w:rPr>
          <w:rFonts w:eastAsia="Times New Roman"/>
          <w:szCs w:val="24"/>
        </w:rPr>
        <w:t>υντάγματός τους. Τέτοια μας λέτε.</w:t>
      </w:r>
    </w:p>
    <w:p w14:paraId="2ED8BEE0"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2ED8BEE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Φτάσατε βεβαίως στο σημείο να μας πείτε ότι ανακαλύψατε και κάτι ακόμα, ότι δηλαδή δ</w:t>
      </w:r>
      <w:r>
        <w:rPr>
          <w:rFonts w:eastAsia="Times New Roman"/>
          <w:szCs w:val="24"/>
        </w:rPr>
        <w:t>εν εκχωρούμε –λέει- μόνο γλώσσα και εθνότητα, αλλά εκχωρούμε και λαό.</w:t>
      </w:r>
    </w:p>
    <w:p w14:paraId="2ED8BEE2"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(Γέλωτες από την πτέρυγα του ΣΥΡΙΖΑ)</w:t>
      </w:r>
    </w:p>
    <w:p w14:paraId="2ED8BEE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 xml:space="preserve">αρχάς τη λέξη «εκχώρηση» - κύριε Μητσοτάκη, το έχετε σκεφτεί αυτό;- τη χρησιμοποιείτε διαρκώς χωρίς να κατανοείτε τι ακριβώς κάνετε. Παραπέμπει </w:t>
      </w:r>
      <w:r>
        <w:rPr>
          <w:rFonts w:eastAsia="Times New Roman"/>
          <w:szCs w:val="24"/>
        </w:rPr>
        <w:t xml:space="preserve">μάλλον σ’ ένα παραλήρημα μεγαλείου, που προφανώς προκύπτει από τη στροφή σας στην εθνικιστική πλευρά το τελευταίο διάστημα. </w:t>
      </w:r>
    </w:p>
    <w:p w14:paraId="2ED8BEE4"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Δεν θέλω, όμως, να μπω στη σφαίρα της ψυχανάλυσης, ούτε να αναλάβω ρόλο ψυχαναλυτή. Αυτό που θέλω να σας πω είναι ότι δεν μπορείς ν</w:t>
      </w:r>
      <w:r>
        <w:rPr>
          <w:rFonts w:eastAsia="Times New Roman"/>
          <w:szCs w:val="24"/>
        </w:rPr>
        <w:t>α εκχωρήσεις κάτι που δεν έχεις και κάτι που δεν υπάρχει, για τον πολύ απλό λόγο ότι εμείς γλώσσα μακεδονική δεν είχαμε ποτέ -ο Μέγας Αλέξανδρος μίλαγε την ελληνική γλώσσα, ο Μέγας Αλέξανδρος διδάχθηκε την ελληνική γλώσσα από τον Αριστοτέλη και όχι μακεδον</w:t>
      </w:r>
      <w:r>
        <w:rPr>
          <w:rFonts w:eastAsia="Times New Roman"/>
          <w:szCs w:val="24"/>
        </w:rPr>
        <w:t>ική γλώσσα-, αλλά και για τον απλούστατο λόγο ότι οι Μακεδόνες Έλληνες που κατοικούν στη βόρεια Ελλάδα έχουν εθνότητα ελληνική.</w:t>
      </w:r>
    </w:p>
    <w:p w14:paraId="2ED8BEE5" w14:textId="77777777" w:rsidR="00C647AD" w:rsidRDefault="00D506E1">
      <w:pPr>
        <w:tabs>
          <w:tab w:val="left" w:pos="709"/>
          <w:tab w:val="center" w:pos="4753"/>
        </w:tabs>
        <w:spacing w:after="0"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2ED8BEE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Πάμε παρακάτω, όμως. Μας λέτε ότι εκχωρήσαμε τη γλώσσα -παρά το γεγονός ότι μάλλον δ</w:t>
      </w:r>
      <w:r>
        <w:rPr>
          <w:rFonts w:eastAsia="Times New Roman"/>
          <w:szCs w:val="24"/>
        </w:rPr>
        <w:t xml:space="preserve">ικές σας κυβερνήσεις το έκαναν αυτό- στη διάσκεψη του ΟΗΕ για την τυποποίηση των γεωγραφικών ονομάτων που έλαβε χώρα στην Αθήνα το ’77. </w:t>
      </w:r>
    </w:p>
    <w:p w14:paraId="2ED8BEE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Ενώ οι δικές σας κυβερνήσεις αυτά τα θέματα τα είχαν στην πρώτη γραμμή, γιατί τότε, το 1994, δεν προβάλατε καμμία επιφύ</w:t>
      </w:r>
      <w:r>
        <w:rPr>
          <w:rFonts w:eastAsia="Times New Roman"/>
          <w:szCs w:val="24"/>
        </w:rPr>
        <w:t>λαξη ή αντίρρηση στον Διεθνή Οργανισμό Τυποποίησης, ο οποίος είναι υπεύθυνος για την επίσημη κωδικοποίηση των ονομάτων, των γλωσσών κρατών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μελών του ΟΗΕ και παραδώσατε τότε τις συντομογραφίες </w:t>
      </w:r>
      <w:r>
        <w:rPr>
          <w:rFonts w:eastAsia="Times New Roman"/>
          <w:szCs w:val="24"/>
          <w:lang w:val="en-US"/>
        </w:rPr>
        <w:t>MK</w:t>
      </w:r>
      <w:r>
        <w:rPr>
          <w:rFonts w:eastAsia="Times New Roman"/>
          <w:szCs w:val="24"/>
        </w:rPr>
        <w:t xml:space="preserve"> και </w:t>
      </w:r>
      <w:r>
        <w:rPr>
          <w:rFonts w:eastAsia="Times New Roman"/>
          <w:szCs w:val="24"/>
          <w:lang w:val="en-US"/>
        </w:rPr>
        <w:t>MKD</w:t>
      </w:r>
      <w:r>
        <w:rPr>
          <w:rFonts w:eastAsia="Times New Roman"/>
          <w:szCs w:val="24"/>
        </w:rPr>
        <w:t>;</w:t>
      </w:r>
    </w:p>
    <w:p w14:paraId="2ED8BEE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για όσους θεωρούν </w:t>
      </w:r>
      <w:r w:rsidRPr="002B5B2E">
        <w:rPr>
          <w:rFonts w:eastAsia="Times New Roman"/>
          <w:bCs/>
          <w:shd w:val="clear" w:color="auto" w:fill="FFFFFF"/>
        </w:rPr>
        <w:t>ότι</w:t>
      </w:r>
      <w:r>
        <w:rPr>
          <w:rFonts w:eastAsia="Times New Roman" w:cs="Times New Roman"/>
          <w:szCs w:val="24"/>
        </w:rPr>
        <w:t xml:space="preserve"> αυτά </w:t>
      </w:r>
      <w:r w:rsidRPr="00D66BCA">
        <w:rPr>
          <w:rFonts w:eastAsia="Times New Roman"/>
          <w:bCs/>
        </w:rPr>
        <w:t>είναι</w:t>
      </w:r>
      <w:r>
        <w:rPr>
          <w:rFonts w:eastAsia="Times New Roman" w:cs="Times New Roman"/>
          <w:szCs w:val="24"/>
        </w:rPr>
        <w:t xml:space="preserve"> πολύ τεχνικά, θέλω </w:t>
      </w:r>
      <w:r w:rsidRPr="002314B3">
        <w:rPr>
          <w:rFonts w:eastAsia="Times New Roman"/>
          <w:bCs/>
          <w:shd w:val="clear" w:color="auto" w:fill="FFFFFF"/>
        </w:rPr>
        <w:t>να</w:t>
      </w:r>
      <w:r>
        <w:rPr>
          <w:rFonts w:eastAsia="Times New Roman" w:cs="Times New Roman"/>
          <w:szCs w:val="24"/>
        </w:rPr>
        <w:t xml:space="preserve"> σας επαναλάβω το </w:t>
      </w:r>
      <w:r w:rsidRPr="00D66BCA">
        <w:rPr>
          <w:rFonts w:eastAsia="Times New Roman"/>
          <w:bCs/>
        </w:rPr>
        <w:t>ε</w:t>
      </w:r>
      <w:r>
        <w:rPr>
          <w:rFonts w:eastAsia="Times New Roman" w:cs="Times New Roman"/>
          <w:szCs w:val="24"/>
        </w:rPr>
        <w:t xml:space="preserve">ξής. Πού </w:t>
      </w:r>
      <w:r w:rsidRPr="00D66BCA">
        <w:rPr>
          <w:rFonts w:eastAsia="Times New Roman"/>
          <w:bCs/>
        </w:rPr>
        <w:t>είναι</w:t>
      </w:r>
      <w:r w:rsidRPr="00FC7EE2">
        <w:rPr>
          <w:rFonts w:eastAsia="Times New Roman" w:cs="Times New Roman"/>
          <w:szCs w:val="24"/>
        </w:rPr>
        <w:t xml:space="preserve"> ο φίλος μου </w:t>
      </w:r>
      <w:r>
        <w:rPr>
          <w:rFonts w:eastAsia="Times New Roman" w:cs="Times New Roman"/>
          <w:szCs w:val="24"/>
        </w:rPr>
        <w:t xml:space="preserve">ο κ. </w:t>
      </w:r>
      <w:r w:rsidRPr="00FC7EE2">
        <w:rPr>
          <w:rFonts w:eastAsia="Times New Roman" w:cs="Times New Roman"/>
          <w:szCs w:val="24"/>
        </w:rPr>
        <w:t>Τασούλα</w:t>
      </w:r>
      <w:r>
        <w:rPr>
          <w:rFonts w:eastAsia="Times New Roman" w:cs="Times New Roman"/>
          <w:szCs w:val="24"/>
        </w:rPr>
        <w:t>ς; Κύριε</w:t>
      </w:r>
      <w:r w:rsidRPr="00FC7EE2">
        <w:rPr>
          <w:rFonts w:eastAsia="Times New Roman" w:cs="Times New Roman"/>
          <w:szCs w:val="24"/>
        </w:rPr>
        <w:t xml:space="preserve"> Τασούλα</w:t>
      </w:r>
      <w:r>
        <w:rPr>
          <w:rFonts w:eastAsia="Times New Roman" w:cs="Times New Roman"/>
          <w:szCs w:val="24"/>
        </w:rPr>
        <w:t>,</w:t>
      </w:r>
      <w:r w:rsidRPr="00FC7EE2">
        <w:rPr>
          <w:rFonts w:eastAsia="Times New Roman" w:cs="Times New Roman"/>
          <w:szCs w:val="24"/>
        </w:rPr>
        <w:t xml:space="preserve"> </w:t>
      </w:r>
      <w:r>
        <w:rPr>
          <w:rFonts w:eastAsia="Times New Roman" w:cs="Times New Roman"/>
          <w:szCs w:val="24"/>
        </w:rPr>
        <w:t>είχαμε κάνει έναν διάλογο για αυτό. Θ</w:t>
      </w:r>
      <w:r w:rsidRPr="00FC7EE2">
        <w:rPr>
          <w:rFonts w:eastAsia="Times New Roman" w:cs="Times New Roman"/>
          <w:szCs w:val="24"/>
        </w:rPr>
        <w:t xml:space="preserve">α το πω με σωστό τρόπο </w:t>
      </w:r>
      <w:r>
        <w:rPr>
          <w:rFonts w:eastAsia="Times New Roman" w:cs="Times New Roman"/>
          <w:szCs w:val="24"/>
        </w:rPr>
        <w:t xml:space="preserve">αυτή τη φορά. Ο </w:t>
      </w:r>
      <w:r w:rsidRPr="00FC7EE2">
        <w:rPr>
          <w:rFonts w:eastAsia="Times New Roman" w:cs="Times New Roman"/>
          <w:szCs w:val="24"/>
        </w:rPr>
        <w:t>Ευάγγελος Αβ</w:t>
      </w:r>
      <w:r>
        <w:rPr>
          <w:rFonts w:eastAsia="Times New Roman" w:cs="Times New Roman"/>
          <w:szCs w:val="24"/>
        </w:rPr>
        <w:t>έρωφ, ως Υπουργός Εξωτερικών, το 1959 από αυτό εδώ το Βήμα -</w:t>
      </w:r>
      <w:r w:rsidRPr="00F331DF">
        <w:rPr>
          <w:rFonts w:eastAsia="Times New Roman"/>
          <w:bCs/>
        </w:rPr>
        <w:t>και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w:t>
      </w:r>
      <w:r w:rsidRPr="00D66BCA">
        <w:rPr>
          <w:rFonts w:eastAsia="Times New Roman"/>
          <w:bCs/>
        </w:rPr>
        <w:t>ναι</w:t>
      </w:r>
      <w:r>
        <w:rPr>
          <w:rFonts w:eastAsia="Times New Roman" w:cs="Times New Roman"/>
          <w:szCs w:val="24"/>
        </w:rPr>
        <w:t xml:space="preserve"> τυχαίο όταν τα λέει ένας Υπουργός Εξωτερικών- είχε πει τα εξής. Και θα το πω σωστά, </w:t>
      </w:r>
      <w:r w:rsidRPr="00FC7EE2">
        <w:rPr>
          <w:rFonts w:eastAsia="Times New Roman" w:cs="Times New Roman"/>
          <w:szCs w:val="24"/>
        </w:rPr>
        <w:t>εκ προοιμίου</w:t>
      </w:r>
      <w:r>
        <w:rPr>
          <w:rFonts w:eastAsia="Times New Roman" w:cs="Times New Roman"/>
          <w:szCs w:val="24"/>
        </w:rPr>
        <w:t>,</w:t>
      </w:r>
      <w:r w:rsidRPr="00FC7EE2">
        <w:rPr>
          <w:rFonts w:eastAsia="Times New Roman" w:cs="Times New Roman"/>
          <w:szCs w:val="24"/>
        </w:rPr>
        <w:t xml:space="preserve"> ότι δεν </w:t>
      </w:r>
      <w:r>
        <w:rPr>
          <w:rFonts w:eastAsia="Times New Roman" w:cs="Times New Roman"/>
          <w:szCs w:val="24"/>
        </w:rPr>
        <w:t xml:space="preserve">τα είχε πει </w:t>
      </w:r>
      <w:r w:rsidRPr="00FC7EE2">
        <w:rPr>
          <w:rFonts w:eastAsia="Times New Roman" w:cs="Times New Roman"/>
          <w:szCs w:val="24"/>
        </w:rPr>
        <w:t>θέλοντας να δώσει απαντήσεις στο ζήτημα της γλώσσας</w:t>
      </w:r>
      <w:r>
        <w:rPr>
          <w:rFonts w:eastAsia="Times New Roman" w:cs="Times New Roman"/>
          <w:szCs w:val="24"/>
        </w:rPr>
        <w:t>,</w:t>
      </w:r>
      <w:r w:rsidRPr="00FC7EE2">
        <w:rPr>
          <w:rFonts w:eastAsia="Times New Roman" w:cs="Times New Roman"/>
          <w:szCs w:val="24"/>
        </w:rPr>
        <w:t xml:space="preserve"> αλλά στο κύριο και το μείζον θέμα</w:t>
      </w:r>
      <w:r>
        <w:rPr>
          <w:rFonts w:eastAsia="Times New Roman" w:cs="Times New Roman"/>
          <w:szCs w:val="24"/>
        </w:rPr>
        <w:t>,</w:t>
      </w:r>
      <w:r w:rsidRPr="00FC7EE2">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ήταν η μειονότητα. Η μειονότητα ήταν το με</w:t>
      </w:r>
      <w:r>
        <w:rPr>
          <w:rFonts w:eastAsia="Times New Roman" w:cs="Times New Roman"/>
          <w:szCs w:val="24"/>
        </w:rPr>
        <w:t xml:space="preserve">ίζον θέμα, </w:t>
      </w:r>
      <w:r w:rsidRPr="008F0891">
        <w:rPr>
          <w:rFonts w:eastAsia="Times New Roman" w:cs="Times New Roman"/>
          <w:bCs/>
          <w:shd w:val="clear" w:color="auto" w:fill="FFFFFF"/>
        </w:rPr>
        <w:t>που</w:t>
      </w:r>
      <w:r>
        <w:rPr>
          <w:rFonts w:eastAsia="Times New Roman" w:cs="Times New Roman"/>
          <w:szCs w:val="24"/>
        </w:rPr>
        <w:t xml:space="preserve"> λύνεται με τη Συμφωνία των Πρεσπών. </w:t>
      </w:r>
    </w:p>
    <w:p w14:paraId="2ED8BEE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Τι έλεγε, </w:t>
      </w:r>
      <w:r w:rsidRPr="0086362F">
        <w:rPr>
          <w:rFonts w:eastAsia="Times New Roman" w:cs="Times New Roman"/>
          <w:szCs w:val="24"/>
        </w:rPr>
        <w:t>λοιπόν</w:t>
      </w:r>
      <w:r>
        <w:rPr>
          <w:rFonts w:eastAsia="Times New Roman" w:cs="Times New Roman"/>
          <w:szCs w:val="24"/>
        </w:rPr>
        <w:t xml:space="preserve">, ο αείμνηστος </w:t>
      </w:r>
      <w:r w:rsidRPr="00FC7EE2">
        <w:rPr>
          <w:rFonts w:eastAsia="Times New Roman" w:cs="Times New Roman"/>
          <w:szCs w:val="24"/>
        </w:rPr>
        <w:t>Ευάγγελος Αβέρωφ το 1</w:t>
      </w:r>
      <w:r>
        <w:rPr>
          <w:rFonts w:eastAsia="Times New Roman" w:cs="Times New Roman"/>
          <w:szCs w:val="24"/>
        </w:rPr>
        <w:t>959; «Π</w:t>
      </w:r>
      <w:r w:rsidRPr="00FC7EE2">
        <w:rPr>
          <w:rFonts w:eastAsia="Times New Roman" w:cs="Times New Roman"/>
          <w:szCs w:val="24"/>
        </w:rPr>
        <w:t>ρώτον</w:t>
      </w:r>
      <w:r>
        <w:rPr>
          <w:rFonts w:eastAsia="Times New Roman" w:cs="Times New Roman"/>
          <w:szCs w:val="24"/>
        </w:rPr>
        <w:t>,</w:t>
      </w:r>
      <w:r w:rsidRPr="00FC7EE2">
        <w:rPr>
          <w:rFonts w:eastAsia="Times New Roman" w:cs="Times New Roman"/>
          <w:szCs w:val="24"/>
        </w:rPr>
        <w:t xml:space="preserve"> εις την </w:t>
      </w:r>
      <w:r>
        <w:rPr>
          <w:rFonts w:eastAsia="Times New Roman" w:cs="Times New Roman"/>
          <w:szCs w:val="24"/>
        </w:rPr>
        <w:t>ε</w:t>
      </w:r>
      <w:r w:rsidRPr="00FC7EE2">
        <w:rPr>
          <w:rFonts w:eastAsia="Times New Roman" w:cs="Times New Roman"/>
          <w:szCs w:val="24"/>
        </w:rPr>
        <w:t xml:space="preserve">λληνική Μακεδονία </w:t>
      </w:r>
      <w:r w:rsidRPr="00A8202F">
        <w:rPr>
          <w:rFonts w:eastAsia="Times New Roman"/>
          <w:bCs/>
          <w:shd w:val="clear" w:color="auto" w:fill="FFFFFF"/>
        </w:rPr>
        <w:t>δεν</w:t>
      </w:r>
      <w:r>
        <w:rPr>
          <w:rFonts w:eastAsia="Times New Roman" w:cs="Times New Roman"/>
          <w:szCs w:val="24"/>
        </w:rPr>
        <w:t xml:space="preserve"> ομιλείται η</w:t>
      </w:r>
      <w:r w:rsidRPr="00FC7EE2">
        <w:rPr>
          <w:rFonts w:eastAsia="Times New Roman" w:cs="Times New Roman"/>
          <w:szCs w:val="24"/>
        </w:rPr>
        <w:t xml:space="preserve"> μακεδονική γλώσσα</w:t>
      </w:r>
      <w:r>
        <w:rPr>
          <w:rFonts w:eastAsia="Times New Roman" w:cs="Times New Roman"/>
          <w:szCs w:val="24"/>
        </w:rPr>
        <w:t xml:space="preserve">, η οποία ομιλείται εις </w:t>
      </w:r>
      <w:r w:rsidRPr="00FC7EE2">
        <w:rPr>
          <w:rFonts w:eastAsia="Times New Roman" w:cs="Times New Roman"/>
          <w:szCs w:val="24"/>
        </w:rPr>
        <w:t xml:space="preserve">τα Σκόπια </w:t>
      </w:r>
      <w:r w:rsidRPr="00F331DF">
        <w:rPr>
          <w:rFonts w:eastAsia="Times New Roman"/>
          <w:bCs/>
        </w:rPr>
        <w:t>και</w:t>
      </w:r>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γραμματικήν και </w:t>
      </w:r>
      <w:r w:rsidRPr="00FC7EE2">
        <w:rPr>
          <w:rFonts w:eastAsia="Times New Roman" w:cs="Times New Roman"/>
          <w:szCs w:val="24"/>
        </w:rPr>
        <w:t>συντακτικό</w:t>
      </w:r>
      <w:r>
        <w:rPr>
          <w:rFonts w:eastAsia="Times New Roman" w:cs="Times New Roman"/>
          <w:szCs w:val="24"/>
        </w:rPr>
        <w:t xml:space="preserve">ν. Στην </w:t>
      </w:r>
      <w:r>
        <w:rPr>
          <w:rFonts w:eastAsia="Times New Roman" w:cs="Times New Roman"/>
          <w:szCs w:val="24"/>
        </w:rPr>
        <w:t>ε</w:t>
      </w:r>
      <w:r>
        <w:rPr>
          <w:rFonts w:eastAsia="Times New Roman" w:cs="Times New Roman"/>
          <w:szCs w:val="24"/>
        </w:rPr>
        <w:t xml:space="preserve">λληνική Μακεδονία ομιλείται </w:t>
      </w:r>
      <w:r w:rsidRPr="00FC7EE2">
        <w:rPr>
          <w:rFonts w:eastAsia="Times New Roman" w:cs="Times New Roman"/>
          <w:szCs w:val="24"/>
        </w:rPr>
        <w:t>ένα τοπικό ιδίωμα</w:t>
      </w:r>
      <w:r>
        <w:rPr>
          <w:rFonts w:eastAsia="Times New Roman" w:cs="Times New Roman"/>
          <w:szCs w:val="24"/>
        </w:rPr>
        <w:t>,</w:t>
      </w:r>
      <w:r w:rsidRPr="00FC7EE2">
        <w:rPr>
          <w:rFonts w:eastAsia="Times New Roman" w:cs="Times New Roman"/>
          <w:szCs w:val="24"/>
        </w:rPr>
        <w:t xml:space="preserve"> το οποίο δεν έχει κα</w:t>
      </w:r>
      <w:r>
        <w:rPr>
          <w:rFonts w:eastAsia="Times New Roman" w:cs="Times New Roman"/>
          <w:szCs w:val="24"/>
        </w:rPr>
        <w:t>μ</w:t>
      </w:r>
      <w:r>
        <w:rPr>
          <w:rFonts w:eastAsia="Times New Roman" w:cs="Times New Roman"/>
          <w:szCs w:val="24"/>
        </w:rPr>
        <w:t>μ</w:t>
      </w:r>
      <w:r>
        <w:rPr>
          <w:rFonts w:eastAsia="Times New Roman" w:cs="Times New Roman"/>
          <w:szCs w:val="24"/>
        </w:rPr>
        <w:t>ία σχέση με τη</w:t>
      </w:r>
      <w:r w:rsidRPr="00FC7EE2">
        <w:rPr>
          <w:rFonts w:eastAsia="Times New Roman" w:cs="Times New Roman"/>
          <w:szCs w:val="24"/>
        </w:rPr>
        <w:t xml:space="preserve"> μακεδονική γλώσσα</w:t>
      </w:r>
      <w:r>
        <w:rPr>
          <w:rFonts w:eastAsia="Times New Roman" w:cs="Times New Roman"/>
          <w:szCs w:val="24"/>
        </w:rPr>
        <w:t xml:space="preserve">.». </w:t>
      </w:r>
    </w:p>
    <w:p w14:paraId="2ED8BEE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δήλωση αυτή </w:t>
      </w:r>
      <w:r w:rsidRPr="00DF7ACC">
        <w:rPr>
          <w:rFonts w:eastAsia="Times New Roman" w:cs="Times New Roman"/>
          <w:bCs/>
          <w:shd w:val="clear" w:color="auto" w:fill="FFFFFF"/>
        </w:rPr>
        <w:t>γιατί</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αποκαλυπτική; </w:t>
      </w:r>
      <w:r>
        <w:rPr>
          <w:rFonts w:eastAsia="Times New Roman" w:cs="Times New Roman"/>
          <w:bCs/>
          <w:shd w:val="clear" w:color="auto" w:fill="FFFFFF"/>
        </w:rPr>
        <w:t>Διότι</w:t>
      </w:r>
      <w:r>
        <w:rPr>
          <w:rFonts w:eastAsia="Times New Roman" w:cs="Times New Roman"/>
          <w:szCs w:val="24"/>
        </w:rPr>
        <w:t xml:space="preserve"> με </w:t>
      </w:r>
      <w:r>
        <w:rPr>
          <w:rFonts w:eastAsia="Times New Roman"/>
          <w:bCs/>
          <w:shd w:val="clear" w:color="auto" w:fill="FFFFFF"/>
        </w:rPr>
        <w:t>μί</w:t>
      </w:r>
      <w:r w:rsidRPr="00833F6A">
        <w:rPr>
          <w:rFonts w:eastAsia="Times New Roman"/>
          <w:bCs/>
          <w:shd w:val="clear" w:color="auto" w:fill="FFFFFF"/>
        </w:rPr>
        <w:t>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μόνη κίνηση κατεδ</w:t>
      </w:r>
      <w:r w:rsidRPr="00FC7EE2">
        <w:rPr>
          <w:rFonts w:eastAsia="Times New Roman" w:cs="Times New Roman"/>
          <w:szCs w:val="24"/>
        </w:rPr>
        <w:t>αφίζει όλες αυτές τις αντιεπιστημονικές</w:t>
      </w:r>
      <w:r>
        <w:rPr>
          <w:rFonts w:eastAsia="Times New Roman" w:cs="Times New Roman"/>
          <w:szCs w:val="24"/>
        </w:rPr>
        <w:t>,</w:t>
      </w:r>
      <w:r w:rsidRPr="00FC7EE2">
        <w:rPr>
          <w:rFonts w:eastAsia="Times New Roman" w:cs="Times New Roman"/>
          <w:szCs w:val="24"/>
        </w:rPr>
        <w:t xml:space="preserve"> </w:t>
      </w:r>
      <w:r>
        <w:rPr>
          <w:rFonts w:eastAsia="Times New Roman" w:cs="Times New Roman"/>
          <w:szCs w:val="24"/>
        </w:rPr>
        <w:t xml:space="preserve">τις </w:t>
      </w:r>
      <w:r w:rsidRPr="00FC7EE2">
        <w:rPr>
          <w:rFonts w:eastAsia="Times New Roman" w:cs="Times New Roman"/>
          <w:szCs w:val="24"/>
        </w:rPr>
        <w:t>πατριδ</w:t>
      </w:r>
      <w:r>
        <w:rPr>
          <w:rFonts w:eastAsia="Times New Roman" w:cs="Times New Roman"/>
          <w:szCs w:val="24"/>
        </w:rPr>
        <w:t>οκάπηλες</w:t>
      </w:r>
      <w:r w:rsidRPr="00FC7EE2">
        <w:rPr>
          <w:rFonts w:eastAsia="Times New Roman" w:cs="Times New Roman"/>
          <w:szCs w:val="24"/>
        </w:rPr>
        <w:t xml:space="preserve"> ανοησίες που έχουν κατατεθεί το τελευταίο διάστημα στη δημόσια συζήτηση</w:t>
      </w:r>
      <w:r>
        <w:rPr>
          <w:rFonts w:eastAsia="Times New Roman" w:cs="Times New Roman"/>
          <w:szCs w:val="24"/>
        </w:rPr>
        <w:t xml:space="preserve">. </w:t>
      </w:r>
    </w:p>
    <w:p w14:paraId="2ED8BEE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Αφ</w:t>
      </w:r>
      <w:r>
        <w:rPr>
          <w:rFonts w:eastAsia="Times New Roman" w:cs="Times New Roman"/>
          <w:szCs w:val="24"/>
        </w:rPr>
        <w:t xml:space="preserve">’ </w:t>
      </w:r>
      <w:r>
        <w:rPr>
          <w:rFonts w:eastAsia="Times New Roman" w:cs="Times New Roman"/>
          <w:szCs w:val="24"/>
        </w:rPr>
        <w:t xml:space="preserve">ενός ο Ευάγγελος Αβέρωφ με την ιδιότητα του Υπουργού Εξωτερικών </w:t>
      </w:r>
      <w:r w:rsidRPr="00FC7EE2">
        <w:rPr>
          <w:rFonts w:eastAsia="Times New Roman" w:cs="Times New Roman"/>
          <w:szCs w:val="24"/>
        </w:rPr>
        <w:t xml:space="preserve"> αναγνωρίζει το προφανές</w:t>
      </w:r>
      <w:r>
        <w:rPr>
          <w:rFonts w:eastAsia="Times New Roman" w:cs="Times New Roman"/>
          <w:szCs w:val="24"/>
        </w:rPr>
        <w:t>,</w:t>
      </w:r>
      <w:r w:rsidRPr="00FC7EE2">
        <w:rPr>
          <w:rFonts w:eastAsia="Times New Roman" w:cs="Times New Roman"/>
          <w:szCs w:val="24"/>
        </w:rPr>
        <w:t xml:space="preserve"> ότι εκτός από την </w:t>
      </w:r>
      <w:r>
        <w:rPr>
          <w:rFonts w:eastAsia="Times New Roman" w:cs="Times New Roman"/>
          <w:szCs w:val="24"/>
        </w:rPr>
        <w:t>ε</w:t>
      </w:r>
      <w:r w:rsidRPr="00FC7EE2">
        <w:rPr>
          <w:rFonts w:eastAsia="Times New Roman" w:cs="Times New Roman"/>
          <w:szCs w:val="24"/>
        </w:rPr>
        <w:t xml:space="preserve">λληνική Μακεδονία </w:t>
      </w:r>
      <w:r>
        <w:rPr>
          <w:rFonts w:eastAsia="Times New Roman" w:cs="Times New Roman"/>
          <w:szCs w:val="24"/>
        </w:rPr>
        <w:t>υ</w:t>
      </w:r>
      <w:r w:rsidRPr="00FC7EE2">
        <w:rPr>
          <w:rFonts w:eastAsia="Times New Roman" w:cs="Times New Roman"/>
          <w:szCs w:val="24"/>
        </w:rPr>
        <w:t xml:space="preserve">πάρχει και άλλη Μακεδονία που δεν είναι </w:t>
      </w:r>
      <w:r>
        <w:rPr>
          <w:rFonts w:eastAsia="Times New Roman" w:cs="Times New Roman"/>
          <w:szCs w:val="24"/>
        </w:rPr>
        <w:t>ε</w:t>
      </w:r>
      <w:r w:rsidRPr="00FC7EE2">
        <w:rPr>
          <w:rFonts w:eastAsia="Times New Roman" w:cs="Times New Roman"/>
          <w:szCs w:val="24"/>
        </w:rPr>
        <w:t>λληνική</w:t>
      </w:r>
      <w:r>
        <w:rPr>
          <w:rFonts w:eastAsia="Times New Roman" w:cs="Times New Roman"/>
          <w:szCs w:val="24"/>
        </w:rPr>
        <w:t xml:space="preserve">, </w:t>
      </w:r>
      <w:r w:rsidRPr="00FC7EE2">
        <w:rPr>
          <w:rFonts w:eastAsia="Times New Roman" w:cs="Times New Roman"/>
          <w:szCs w:val="24"/>
        </w:rPr>
        <w:t xml:space="preserve">όταν λέει </w:t>
      </w:r>
      <w:r>
        <w:rPr>
          <w:rFonts w:eastAsia="Times New Roman" w:cs="Times New Roman"/>
          <w:szCs w:val="24"/>
        </w:rPr>
        <w:t xml:space="preserve">«εις </w:t>
      </w:r>
      <w:r w:rsidRPr="00FC7EE2">
        <w:rPr>
          <w:rFonts w:eastAsia="Times New Roman" w:cs="Times New Roman"/>
          <w:szCs w:val="24"/>
        </w:rPr>
        <w:t xml:space="preserve">την </w:t>
      </w:r>
      <w:r>
        <w:rPr>
          <w:rFonts w:eastAsia="Times New Roman" w:cs="Times New Roman"/>
          <w:szCs w:val="24"/>
        </w:rPr>
        <w:t>ε</w:t>
      </w:r>
      <w:r w:rsidRPr="00FC7EE2">
        <w:rPr>
          <w:rFonts w:eastAsia="Times New Roman" w:cs="Times New Roman"/>
          <w:szCs w:val="24"/>
        </w:rPr>
        <w:t>λληνική Μακεδονία</w:t>
      </w:r>
      <w:r>
        <w:rPr>
          <w:rFonts w:eastAsia="Times New Roman" w:cs="Times New Roman"/>
          <w:szCs w:val="24"/>
        </w:rPr>
        <w:t>». Δ</w:t>
      </w:r>
      <w:r w:rsidRPr="00FC7EE2">
        <w:rPr>
          <w:rFonts w:eastAsia="Times New Roman" w:cs="Times New Roman"/>
          <w:szCs w:val="24"/>
        </w:rPr>
        <w:t>ιαφορετικά θα χρειαζόταν άλλος προσδιορισμός</w:t>
      </w:r>
      <w:r>
        <w:rPr>
          <w:rFonts w:eastAsia="Times New Roman" w:cs="Times New Roman"/>
          <w:szCs w:val="24"/>
        </w:rPr>
        <w:t xml:space="preserve">. </w:t>
      </w:r>
    </w:p>
    <w:p w14:paraId="2ED8BEEC" w14:textId="77777777" w:rsidR="00C647AD" w:rsidRDefault="00D506E1">
      <w:pPr>
        <w:spacing w:after="0" w:line="600" w:lineRule="auto"/>
        <w:ind w:firstLine="720"/>
        <w:jc w:val="both"/>
        <w:rPr>
          <w:rFonts w:eastAsia="Times New Roman" w:cs="Times New Roman"/>
          <w:szCs w:val="24"/>
        </w:rPr>
      </w:pPr>
      <w:r w:rsidRPr="00D41E47">
        <w:rPr>
          <w:rFonts w:eastAsia="Times New Roman" w:cs="Times New Roman"/>
          <w:szCs w:val="24"/>
        </w:rPr>
        <w:t>Αφ</w:t>
      </w:r>
      <w:r>
        <w:rPr>
          <w:rFonts w:eastAsia="Times New Roman" w:cs="Times New Roman"/>
          <w:szCs w:val="24"/>
        </w:rPr>
        <w:t xml:space="preserve">’ </w:t>
      </w:r>
      <w:r w:rsidRPr="00D41E47">
        <w:rPr>
          <w:rFonts w:eastAsia="Times New Roman" w:cs="Times New Roman"/>
          <w:szCs w:val="24"/>
        </w:rPr>
        <w:t xml:space="preserve">ετέρου, αναγνωρίζει την ύπαρξη μακεδονικής γλώσσας, όταν ένας Υπουργός Εξωτερικών το λέει αυτό στο </w:t>
      </w:r>
      <w:r>
        <w:rPr>
          <w:rFonts w:eastAsia="Times New Roman" w:cs="Times New Roman"/>
          <w:szCs w:val="24"/>
        </w:rPr>
        <w:t>ε</w:t>
      </w:r>
      <w:r w:rsidRPr="00D41E47">
        <w:rPr>
          <w:rFonts w:eastAsia="Times New Roman" w:cs="Times New Roman"/>
          <w:szCs w:val="24"/>
        </w:rPr>
        <w:t>λληνικό Κοινοβούλιο το 1959, πολύ πριν γίνει Υπουργός ο κ. Κοτ</w:t>
      </w:r>
      <w:r w:rsidRPr="00D41E47">
        <w:rPr>
          <w:rFonts w:eastAsia="Times New Roman" w:cs="Times New Roman"/>
          <w:szCs w:val="24"/>
        </w:rPr>
        <w:t xml:space="preserve">ζιάς </w:t>
      </w:r>
      <w:r w:rsidRPr="00D41E47">
        <w:rPr>
          <w:rFonts w:eastAsia="Times New Roman"/>
          <w:bCs/>
          <w:shd w:val="clear" w:color="auto" w:fill="FFFFFF"/>
        </w:rPr>
        <w:t>νομίζω</w:t>
      </w:r>
      <w:r w:rsidRPr="00D41E47">
        <w:rPr>
          <w:rFonts w:eastAsia="Times New Roman" w:cs="Times New Roman"/>
          <w:szCs w:val="24"/>
        </w:rPr>
        <w:t>. Και φαντάζομαι</w:t>
      </w:r>
      <w:r w:rsidRPr="00FC7EE2">
        <w:rPr>
          <w:rFonts w:eastAsia="Times New Roman" w:cs="Times New Roman"/>
          <w:szCs w:val="24"/>
        </w:rPr>
        <w:t xml:space="preserve"> ότι </w:t>
      </w:r>
      <w:r>
        <w:rPr>
          <w:rFonts w:eastAsia="Times New Roman" w:cs="Times New Roman"/>
          <w:szCs w:val="24"/>
        </w:rPr>
        <w:t xml:space="preserve">δεν </w:t>
      </w:r>
      <w:r w:rsidRPr="00022913">
        <w:rPr>
          <w:rFonts w:eastAsia="Times New Roman"/>
          <w:bCs/>
          <w:shd w:val="clear" w:color="auto" w:fill="FFFFFF"/>
        </w:rPr>
        <w:t>θα</w:t>
      </w:r>
      <w:r>
        <w:rPr>
          <w:rFonts w:eastAsia="Times New Roman" w:cs="Times New Roman"/>
          <w:szCs w:val="24"/>
        </w:rPr>
        <w:t xml:space="preserve"> θεωρείτε εθνομηδενιστή</w:t>
      </w:r>
      <w:r w:rsidRPr="00FC7EE2">
        <w:rPr>
          <w:rFonts w:eastAsia="Times New Roman" w:cs="Times New Roman"/>
          <w:szCs w:val="24"/>
        </w:rPr>
        <w:t xml:space="preserve"> και προδότη </w:t>
      </w:r>
      <w:r>
        <w:rPr>
          <w:rFonts w:eastAsia="Times New Roman" w:cs="Times New Roman"/>
          <w:szCs w:val="24"/>
        </w:rPr>
        <w:t xml:space="preserve">τον αείμνηστο Αβέρωφ, </w:t>
      </w:r>
      <w:r w:rsidRPr="00FC7EE2">
        <w:rPr>
          <w:rFonts w:eastAsia="Times New Roman" w:cs="Times New Roman"/>
          <w:szCs w:val="24"/>
        </w:rPr>
        <w:t xml:space="preserve">όπως ενδεχομένως </w:t>
      </w:r>
      <w:r>
        <w:rPr>
          <w:rFonts w:eastAsia="Times New Roman" w:cs="Times New Roman"/>
          <w:szCs w:val="24"/>
        </w:rPr>
        <w:t>θεωρείτε τον κ.</w:t>
      </w:r>
      <w:r w:rsidRPr="00FC7EE2">
        <w:rPr>
          <w:rFonts w:eastAsia="Times New Roman" w:cs="Times New Roman"/>
          <w:szCs w:val="24"/>
        </w:rPr>
        <w:t xml:space="preserve"> Κοτζιά και όσους είναι στην </w:t>
      </w:r>
      <w:r>
        <w:rPr>
          <w:rFonts w:eastAsia="Times New Roman" w:cs="Times New Roman"/>
          <w:szCs w:val="24"/>
        </w:rPr>
        <w:t>Α</w:t>
      </w:r>
      <w:r w:rsidRPr="00FC7EE2">
        <w:rPr>
          <w:rFonts w:eastAsia="Times New Roman" w:cs="Times New Roman"/>
          <w:szCs w:val="24"/>
        </w:rPr>
        <w:t>ριστερά και στο</w:t>
      </w:r>
      <w:r>
        <w:rPr>
          <w:rFonts w:eastAsia="Times New Roman" w:cs="Times New Roman"/>
          <w:szCs w:val="24"/>
        </w:rPr>
        <w:t>ν</w:t>
      </w:r>
      <w:r w:rsidRPr="00FC7EE2">
        <w:rPr>
          <w:rFonts w:eastAsia="Times New Roman" w:cs="Times New Roman"/>
          <w:szCs w:val="24"/>
        </w:rPr>
        <w:t xml:space="preserve"> ΣΥΡΙΖΑ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την αναγνωρίζει με γρα</w:t>
      </w:r>
      <w:r w:rsidRPr="00FC7EE2">
        <w:rPr>
          <w:rFonts w:eastAsia="Times New Roman" w:cs="Times New Roman"/>
          <w:szCs w:val="24"/>
        </w:rPr>
        <w:t xml:space="preserve">μματική και συντακτικό και </w:t>
      </w:r>
      <w:r>
        <w:rPr>
          <w:rFonts w:eastAsia="Times New Roman" w:cs="Times New Roman"/>
          <w:szCs w:val="24"/>
        </w:rPr>
        <w:t>α</w:t>
      </w:r>
      <w:r w:rsidRPr="00FC7EE2">
        <w:rPr>
          <w:rFonts w:eastAsia="Times New Roman" w:cs="Times New Roman"/>
          <w:szCs w:val="24"/>
        </w:rPr>
        <w:t>πάντα με σαφήνεια κ</w:t>
      </w:r>
      <w:r w:rsidRPr="00FC7EE2">
        <w:rPr>
          <w:rFonts w:eastAsia="Times New Roman" w:cs="Times New Roman"/>
          <w:szCs w:val="24"/>
        </w:rPr>
        <w:t xml:space="preserve">αι σε όλους εκείνους τους υποτιθέμενους λόγιους </w:t>
      </w:r>
      <w:r>
        <w:rPr>
          <w:rFonts w:eastAsia="Times New Roman" w:cs="Times New Roman"/>
          <w:szCs w:val="24"/>
        </w:rPr>
        <w:t>κ</w:t>
      </w:r>
      <w:r w:rsidRPr="00FC7EE2">
        <w:rPr>
          <w:rFonts w:eastAsia="Times New Roman" w:cs="Times New Roman"/>
          <w:szCs w:val="24"/>
        </w:rPr>
        <w:t xml:space="preserve">αι γλωσσολόγους </w:t>
      </w:r>
      <w:r w:rsidRPr="008F0891">
        <w:rPr>
          <w:rFonts w:eastAsia="Times New Roman" w:cs="Times New Roman"/>
          <w:bCs/>
          <w:shd w:val="clear" w:color="auto" w:fill="FFFFFF"/>
        </w:rPr>
        <w:t>που</w:t>
      </w:r>
      <w:r>
        <w:rPr>
          <w:rFonts w:eastAsia="Times New Roman" w:cs="Times New Roman"/>
          <w:szCs w:val="24"/>
        </w:rPr>
        <w:t xml:space="preserve"> </w:t>
      </w:r>
      <w:r w:rsidRPr="00FC7EE2">
        <w:rPr>
          <w:rFonts w:eastAsia="Times New Roman" w:cs="Times New Roman"/>
          <w:szCs w:val="24"/>
        </w:rPr>
        <w:t xml:space="preserve">προσπαθούν να μας πείσουν ότι </w:t>
      </w:r>
      <w:r w:rsidRPr="00833F6A">
        <w:rPr>
          <w:rFonts w:eastAsia="Times New Roman"/>
          <w:bCs/>
          <w:shd w:val="clear" w:color="auto" w:fill="FFFFFF"/>
        </w:rPr>
        <w:t>μια</w:t>
      </w:r>
      <w:r>
        <w:rPr>
          <w:rFonts w:eastAsia="Times New Roman" w:cs="Times New Roman"/>
          <w:szCs w:val="24"/>
        </w:rPr>
        <w:t xml:space="preserve"> γλώσσα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γλώσσα, </w:t>
      </w:r>
      <w:r w:rsidRPr="00FC7EE2">
        <w:rPr>
          <w:rFonts w:eastAsia="Times New Roman" w:cs="Times New Roman"/>
          <w:szCs w:val="24"/>
        </w:rPr>
        <w:t>στέλνοντας στον κάλαθο των αχρήστων και την επιστημονική τους αξιοπρέπεια</w:t>
      </w:r>
      <w:r>
        <w:rPr>
          <w:rFonts w:eastAsia="Times New Roman" w:cs="Times New Roman"/>
          <w:szCs w:val="24"/>
        </w:rPr>
        <w:t>,</w:t>
      </w:r>
      <w:r w:rsidRPr="00FC7EE2">
        <w:rPr>
          <w:rFonts w:eastAsia="Times New Roman" w:cs="Times New Roman"/>
          <w:szCs w:val="24"/>
        </w:rPr>
        <w:t xml:space="preserve"> αλλά και τον ορθό λόγο</w:t>
      </w:r>
      <w:r>
        <w:rPr>
          <w:rFonts w:eastAsia="Times New Roman" w:cs="Times New Roman"/>
          <w:szCs w:val="24"/>
        </w:rPr>
        <w:t xml:space="preserve">. </w:t>
      </w:r>
    </w:p>
    <w:p w14:paraId="2ED8BEE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Μια </w:t>
      </w:r>
      <w:r w:rsidRPr="0086362F">
        <w:rPr>
          <w:rFonts w:eastAsia="Times New Roman" w:cs="Times New Roman"/>
          <w:szCs w:val="24"/>
        </w:rPr>
        <w:t>λοιπόν</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με προκαλέσατε </w:t>
      </w:r>
      <w:r w:rsidRPr="00FC7EE2">
        <w:rPr>
          <w:rFonts w:eastAsia="Times New Roman" w:cs="Times New Roman"/>
          <w:szCs w:val="24"/>
        </w:rPr>
        <w:t xml:space="preserve">για το θέμα της μειονότητας και μου λέτε </w:t>
      </w:r>
      <w:r w:rsidRPr="002B5B2E">
        <w:rPr>
          <w:rFonts w:eastAsia="Times New Roman"/>
          <w:bCs/>
          <w:shd w:val="clear" w:color="auto" w:fill="FFFFFF"/>
        </w:rPr>
        <w:t>ότι</w:t>
      </w:r>
      <w:r>
        <w:rPr>
          <w:rFonts w:eastAsia="Times New Roman" w:cs="Times New Roman"/>
          <w:szCs w:val="24"/>
        </w:rPr>
        <w:t xml:space="preserve"> </w:t>
      </w:r>
      <w:r w:rsidRPr="00FC7EE2">
        <w:rPr>
          <w:rFonts w:eastAsia="Times New Roman" w:cs="Times New Roman"/>
          <w:szCs w:val="24"/>
        </w:rPr>
        <w:t>αυτό</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το κρίσιμο, θα ήθελα </w:t>
      </w:r>
      <w:r w:rsidRPr="00F331DF">
        <w:rPr>
          <w:rFonts w:eastAsia="Times New Roman"/>
          <w:bCs/>
        </w:rPr>
        <w:t>και</w:t>
      </w:r>
      <w:r>
        <w:rPr>
          <w:rFonts w:eastAsia="Times New Roman" w:cs="Times New Roman"/>
          <w:szCs w:val="24"/>
        </w:rPr>
        <w:t xml:space="preserve"> εδώ</w:t>
      </w:r>
      <w:r w:rsidRPr="00FC7EE2">
        <w:rPr>
          <w:rFonts w:eastAsia="Times New Roman" w:cs="Times New Roman"/>
          <w:szCs w:val="24"/>
        </w:rPr>
        <w:t xml:space="preserve"> να κάνω </w:t>
      </w:r>
      <w:r>
        <w:rPr>
          <w:rFonts w:eastAsia="Times New Roman" w:cs="Times New Roman"/>
          <w:szCs w:val="24"/>
        </w:rPr>
        <w:t>μια</w:t>
      </w:r>
      <w:r w:rsidRPr="00FC7EE2">
        <w:rPr>
          <w:rFonts w:eastAsia="Times New Roman" w:cs="Times New Roman"/>
          <w:szCs w:val="24"/>
        </w:rPr>
        <w:t xml:space="preserve"> ιστορική αναδρομή</w:t>
      </w:r>
      <w:r>
        <w:rPr>
          <w:rFonts w:eastAsia="Times New Roman" w:cs="Times New Roman"/>
          <w:szCs w:val="24"/>
        </w:rPr>
        <w:t>.</w:t>
      </w:r>
      <w:r w:rsidRPr="00FC7EE2">
        <w:rPr>
          <w:rFonts w:eastAsia="Times New Roman" w:cs="Times New Roman"/>
          <w:szCs w:val="24"/>
        </w:rPr>
        <w:t xml:space="preserve"> Μια και μιλάμε σήμερα με αλήθειες</w:t>
      </w:r>
      <w:r>
        <w:rPr>
          <w:rFonts w:eastAsia="Times New Roman" w:cs="Times New Roman"/>
          <w:szCs w:val="24"/>
        </w:rPr>
        <w:t>,</w:t>
      </w:r>
      <w:r w:rsidRPr="00FC7EE2">
        <w:rPr>
          <w:rFonts w:eastAsia="Times New Roman" w:cs="Times New Roman"/>
          <w:szCs w:val="24"/>
        </w:rPr>
        <w:t xml:space="preserve"> να τα πούμε όλα</w:t>
      </w:r>
      <w:r>
        <w:rPr>
          <w:rFonts w:eastAsia="Times New Roman" w:cs="Times New Roman"/>
          <w:szCs w:val="24"/>
        </w:rPr>
        <w:t>. Μ</w:t>
      </w:r>
      <w:r w:rsidRPr="00FC7EE2">
        <w:rPr>
          <w:rFonts w:eastAsia="Times New Roman" w:cs="Times New Roman"/>
          <w:szCs w:val="24"/>
        </w:rPr>
        <w:t xml:space="preserve">ε τη </w:t>
      </w:r>
      <w:r>
        <w:rPr>
          <w:rFonts w:eastAsia="Times New Roman" w:cs="Times New Roman"/>
          <w:szCs w:val="24"/>
        </w:rPr>
        <w:t>Συμφωνία</w:t>
      </w:r>
      <w:r w:rsidRPr="00FC7EE2">
        <w:rPr>
          <w:rFonts w:eastAsia="Times New Roman" w:cs="Times New Roman"/>
          <w:szCs w:val="24"/>
        </w:rPr>
        <w:t xml:space="preserve"> των Πρεσπών </w:t>
      </w:r>
      <w:r>
        <w:rPr>
          <w:rFonts w:eastAsia="Times New Roman" w:cs="Times New Roman"/>
          <w:szCs w:val="24"/>
        </w:rPr>
        <w:t xml:space="preserve">οι γείτονές μας </w:t>
      </w:r>
      <w:r w:rsidRPr="00FC7EE2">
        <w:rPr>
          <w:rFonts w:eastAsia="Times New Roman" w:cs="Times New Roman"/>
          <w:szCs w:val="24"/>
        </w:rPr>
        <w:t>δέχονται οριστικά ότι δεν υπά</w:t>
      </w:r>
      <w:r w:rsidRPr="00FC7EE2">
        <w:rPr>
          <w:rFonts w:eastAsia="Times New Roman" w:cs="Times New Roman"/>
          <w:szCs w:val="24"/>
        </w:rPr>
        <w:t>ρχει ζήτημα δήθεν μακεδονικής μειονότητας στην Ελλάδα</w:t>
      </w:r>
      <w:r>
        <w:rPr>
          <w:rFonts w:eastAsia="Times New Roman" w:cs="Times New Roman"/>
          <w:szCs w:val="24"/>
        </w:rPr>
        <w:t>. Τ</w:t>
      </w:r>
      <w:r w:rsidRPr="00FC7EE2">
        <w:rPr>
          <w:rFonts w:eastAsia="Times New Roman" w:cs="Times New Roman"/>
          <w:szCs w:val="24"/>
        </w:rPr>
        <w:t xml:space="preserve">ο ζήτημα αυτό </w:t>
      </w:r>
      <w:r>
        <w:rPr>
          <w:rFonts w:eastAsia="Times New Roman" w:cs="Times New Roman"/>
          <w:szCs w:val="24"/>
        </w:rPr>
        <w:t>-</w:t>
      </w:r>
      <w:r w:rsidRPr="00F331DF">
        <w:rPr>
          <w:rFonts w:eastAsia="Times New Roman"/>
          <w:bCs/>
        </w:rPr>
        <w:t>και</w:t>
      </w:r>
      <w:r>
        <w:rPr>
          <w:rFonts w:eastAsia="Times New Roman" w:cs="Times New Roman"/>
          <w:szCs w:val="24"/>
        </w:rPr>
        <w:t xml:space="preserve"> όχι της ονομασίας- ήταν αυτό </w:t>
      </w:r>
      <w:r w:rsidRPr="006D0B78">
        <w:rPr>
          <w:rFonts w:eastAsia="Times New Roman" w:cs="Times New Roman"/>
          <w:bCs/>
          <w:shd w:val="clear" w:color="auto" w:fill="FFFFFF"/>
        </w:rPr>
        <w:t>το οποίο</w:t>
      </w:r>
      <w:r>
        <w:rPr>
          <w:rFonts w:eastAsia="Times New Roman" w:cs="Times New Roman"/>
          <w:szCs w:val="24"/>
        </w:rPr>
        <w:t xml:space="preserve"> είχε αποτελέσει τον </w:t>
      </w:r>
      <w:r w:rsidRPr="00FC7EE2">
        <w:rPr>
          <w:rFonts w:eastAsia="Times New Roman" w:cs="Times New Roman"/>
          <w:szCs w:val="24"/>
        </w:rPr>
        <w:t xml:space="preserve">πυρήνα του </w:t>
      </w:r>
      <w:r>
        <w:rPr>
          <w:rFonts w:eastAsia="Times New Roman" w:cs="Times New Roman"/>
          <w:szCs w:val="24"/>
        </w:rPr>
        <w:t>μ</w:t>
      </w:r>
      <w:r w:rsidRPr="00FC7EE2">
        <w:rPr>
          <w:rFonts w:eastAsia="Times New Roman" w:cs="Times New Roman"/>
          <w:szCs w:val="24"/>
        </w:rPr>
        <w:t>ακεδονικού ζητήματος</w:t>
      </w:r>
      <w:r>
        <w:rPr>
          <w:rFonts w:eastAsia="Times New Roman" w:cs="Times New Roman"/>
          <w:szCs w:val="24"/>
        </w:rPr>
        <w:t>,</w:t>
      </w:r>
      <w:r w:rsidRPr="00FC7EE2">
        <w:rPr>
          <w:rFonts w:eastAsia="Times New Roman" w:cs="Times New Roman"/>
          <w:szCs w:val="24"/>
        </w:rPr>
        <w:t xml:space="preserve"> σας θυμίζω</w:t>
      </w:r>
      <w:r>
        <w:rPr>
          <w:rFonts w:eastAsia="Times New Roman" w:cs="Times New Roman"/>
          <w:szCs w:val="24"/>
        </w:rPr>
        <w:t>,</w:t>
      </w:r>
      <w:r w:rsidRPr="00FC7EE2">
        <w:rPr>
          <w:rFonts w:eastAsia="Times New Roman" w:cs="Times New Roman"/>
          <w:szCs w:val="24"/>
        </w:rPr>
        <w:t xml:space="preserve"> κατά τη διάρκεια του πολέμου με την τότε ενιαία Γιουγκοσλαβία</w:t>
      </w:r>
      <w:r>
        <w:rPr>
          <w:rFonts w:eastAsia="Times New Roman" w:cs="Times New Roman"/>
          <w:szCs w:val="24"/>
        </w:rPr>
        <w:t>, το</w:t>
      </w:r>
      <w:r w:rsidRPr="00FC7EE2">
        <w:rPr>
          <w:rFonts w:eastAsia="Times New Roman" w:cs="Times New Roman"/>
          <w:szCs w:val="24"/>
        </w:rPr>
        <w:t xml:space="preserve"> να επιμένει</w:t>
      </w:r>
      <w:r w:rsidRPr="00FC7EE2">
        <w:rPr>
          <w:rFonts w:eastAsia="Times New Roman" w:cs="Times New Roman"/>
          <w:szCs w:val="24"/>
        </w:rPr>
        <w:t xml:space="preserve"> περί ύπαρξης μακεδονικής μειονότητας στην </w:t>
      </w:r>
      <w:r>
        <w:rPr>
          <w:rFonts w:eastAsia="Times New Roman" w:cs="Times New Roman"/>
          <w:szCs w:val="24"/>
        </w:rPr>
        <w:t xml:space="preserve">ελληνική επικράτεια. </w:t>
      </w:r>
    </w:p>
    <w:p w14:paraId="2ED8BEE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σχετική, </w:t>
      </w:r>
      <w:r w:rsidRPr="00FC7EE2">
        <w:rPr>
          <w:rFonts w:eastAsia="Times New Roman" w:cs="Times New Roman"/>
          <w:szCs w:val="24"/>
        </w:rPr>
        <w:t>λοιπόν</w:t>
      </w:r>
      <w:r>
        <w:rPr>
          <w:rFonts w:eastAsia="Times New Roman" w:cs="Times New Roman"/>
          <w:szCs w:val="24"/>
        </w:rPr>
        <w:t>,</w:t>
      </w:r>
      <w:r w:rsidRPr="00FC7EE2">
        <w:rPr>
          <w:rFonts w:eastAsia="Times New Roman" w:cs="Times New Roman"/>
          <w:szCs w:val="24"/>
        </w:rPr>
        <w:t xml:space="preserve"> τροπολογία στο </w:t>
      </w:r>
      <w:r>
        <w:rPr>
          <w:rFonts w:eastAsia="Times New Roman" w:cs="Times New Roman"/>
          <w:szCs w:val="24"/>
        </w:rPr>
        <w:t>σ</w:t>
      </w:r>
      <w:r w:rsidRPr="00FC7EE2">
        <w:rPr>
          <w:rFonts w:eastAsia="Times New Roman" w:cs="Times New Roman"/>
          <w:szCs w:val="24"/>
        </w:rPr>
        <w:t>ύνταγμα της γειτονικής χώρας</w:t>
      </w:r>
      <w:r>
        <w:rPr>
          <w:rFonts w:eastAsia="Times New Roman" w:cs="Times New Roman"/>
          <w:szCs w:val="24"/>
        </w:rPr>
        <w:t>,</w:t>
      </w:r>
      <w:r w:rsidRPr="00FC7EE2">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την πετυχαίνουμε με τη Συμφωνία των Πρεσπών, </w:t>
      </w:r>
      <w:r w:rsidRPr="00FC7EE2">
        <w:rPr>
          <w:rFonts w:eastAsia="Times New Roman" w:cs="Times New Roman"/>
          <w:szCs w:val="24"/>
        </w:rPr>
        <w:t xml:space="preserve">είναι </w:t>
      </w:r>
      <w:r>
        <w:rPr>
          <w:rFonts w:eastAsia="Times New Roman" w:cs="Times New Roman"/>
          <w:szCs w:val="24"/>
        </w:rPr>
        <w:t xml:space="preserve">αυτή </w:t>
      </w:r>
      <w:r w:rsidRPr="008F0891">
        <w:rPr>
          <w:rFonts w:eastAsia="Times New Roman" w:cs="Times New Roman"/>
          <w:bCs/>
          <w:shd w:val="clear" w:color="auto" w:fill="FFFFFF"/>
        </w:rPr>
        <w:t>που</w:t>
      </w:r>
      <w:r>
        <w:rPr>
          <w:rFonts w:eastAsia="Times New Roman" w:cs="Times New Roman"/>
          <w:szCs w:val="24"/>
        </w:rPr>
        <w:t xml:space="preserve"> </w:t>
      </w:r>
      <w:r w:rsidRPr="00FC7EE2">
        <w:rPr>
          <w:rFonts w:eastAsia="Times New Roman" w:cs="Times New Roman"/>
          <w:szCs w:val="24"/>
        </w:rPr>
        <w:t xml:space="preserve">αφαιρεί κάθε αναφορά σε προστασία μακεδονικής μειονότητας </w:t>
      </w:r>
      <w:r>
        <w:rPr>
          <w:rFonts w:eastAsia="Times New Roman" w:cs="Times New Roman"/>
          <w:szCs w:val="24"/>
        </w:rPr>
        <w:t>ή σε</w:t>
      </w:r>
      <w:r w:rsidRPr="00FC7EE2">
        <w:rPr>
          <w:rFonts w:eastAsia="Times New Roman" w:cs="Times New Roman"/>
          <w:szCs w:val="24"/>
        </w:rPr>
        <w:t xml:space="preserve"> </w:t>
      </w:r>
      <w:r>
        <w:rPr>
          <w:rFonts w:eastAsia="Times New Roman" w:cs="Times New Roman"/>
          <w:szCs w:val="24"/>
        </w:rPr>
        <w:t>μ</w:t>
      </w:r>
      <w:r w:rsidRPr="00FC7EE2">
        <w:rPr>
          <w:rFonts w:eastAsia="Times New Roman" w:cs="Times New Roman"/>
          <w:szCs w:val="24"/>
        </w:rPr>
        <w:t xml:space="preserve">ακεδονικό λαό σε γειτονικές χώρες και κάνει λόγο </w:t>
      </w:r>
      <w:r>
        <w:rPr>
          <w:rFonts w:eastAsia="Times New Roman" w:cs="Times New Roman"/>
          <w:szCs w:val="24"/>
        </w:rPr>
        <w:t>για στήριξη της ομογένειας,</w:t>
      </w:r>
      <w:r w:rsidRPr="00FC7EE2">
        <w:rPr>
          <w:rFonts w:eastAsia="Times New Roman" w:cs="Times New Roman"/>
          <w:szCs w:val="24"/>
        </w:rPr>
        <w:t xml:space="preserve"> όπως ακριβώς κάνου</w:t>
      </w:r>
      <w:r>
        <w:rPr>
          <w:rFonts w:eastAsia="Times New Roman" w:cs="Times New Roman"/>
          <w:szCs w:val="24"/>
        </w:rPr>
        <w:t>με</w:t>
      </w:r>
      <w:r w:rsidRPr="00FC7EE2">
        <w:rPr>
          <w:rFonts w:eastAsia="Times New Roman" w:cs="Times New Roman"/>
          <w:szCs w:val="24"/>
        </w:rPr>
        <w:t xml:space="preserve"> λόγο και στο δικό μας </w:t>
      </w:r>
      <w:r>
        <w:rPr>
          <w:rFonts w:eastAsia="Times New Roman" w:cs="Times New Roman"/>
          <w:szCs w:val="24"/>
        </w:rPr>
        <w:t>σ</w:t>
      </w:r>
      <w:r>
        <w:rPr>
          <w:rFonts w:eastAsia="Times New Roman" w:cs="Times New Roman"/>
          <w:szCs w:val="24"/>
        </w:rPr>
        <w:t xml:space="preserve">ύνταγμα. </w:t>
      </w:r>
      <w:r w:rsidRPr="00D66BCA">
        <w:rPr>
          <w:rFonts w:eastAsia="Times New Roman"/>
          <w:bCs/>
        </w:rPr>
        <w:t>Είναι</w:t>
      </w:r>
      <w:r>
        <w:rPr>
          <w:rFonts w:eastAsia="Times New Roman"/>
          <w:bCs/>
        </w:rPr>
        <w:t>,</w:t>
      </w:r>
      <w:r>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 xml:space="preserve">, σαφές, </w:t>
      </w:r>
      <w:r w:rsidRPr="00416E19">
        <w:rPr>
          <w:rFonts w:eastAsia="Times New Roman"/>
          <w:szCs w:val="24"/>
        </w:rPr>
        <w:t>κυρίες και κύριοι συνάδελφοι</w:t>
      </w:r>
      <w:r>
        <w:rPr>
          <w:rFonts w:eastAsia="Times New Roman"/>
          <w:szCs w:val="24"/>
        </w:rPr>
        <w:t>,</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w:t>
      </w:r>
      <w:r w:rsidRPr="00E3584E">
        <w:rPr>
          <w:rFonts w:eastAsia="Times New Roman" w:cs="Times New Roman"/>
        </w:rPr>
        <w:t>χωρίς</w:t>
      </w:r>
      <w:r>
        <w:rPr>
          <w:rFonts w:eastAsia="Times New Roman" w:cs="Times New Roman"/>
          <w:szCs w:val="24"/>
        </w:rPr>
        <w:t xml:space="preserve"> αλύ</w:t>
      </w:r>
      <w:r w:rsidRPr="00FC7EE2">
        <w:rPr>
          <w:rFonts w:eastAsia="Times New Roman" w:cs="Times New Roman"/>
          <w:szCs w:val="24"/>
        </w:rPr>
        <w:t>τρωτο</w:t>
      </w:r>
      <w:r>
        <w:rPr>
          <w:rFonts w:eastAsia="Times New Roman" w:cs="Times New Roman"/>
          <w:szCs w:val="24"/>
        </w:rPr>
        <w:t>υ</w:t>
      </w:r>
      <w:r w:rsidRPr="00FC7EE2">
        <w:rPr>
          <w:rFonts w:eastAsia="Times New Roman" w:cs="Times New Roman"/>
          <w:szCs w:val="24"/>
        </w:rPr>
        <w:t>ς αδελφούς δεν υπάρχει αλυτρωτισμός</w:t>
      </w:r>
      <w:r>
        <w:rPr>
          <w:rFonts w:eastAsia="Times New Roman" w:cs="Times New Roman"/>
          <w:szCs w:val="24"/>
        </w:rPr>
        <w:t>. Γ</w:t>
      </w:r>
      <w:r w:rsidRPr="00FC7EE2">
        <w:rPr>
          <w:rFonts w:eastAsia="Times New Roman" w:cs="Times New Roman"/>
          <w:szCs w:val="24"/>
        </w:rPr>
        <w:t>ι</w:t>
      </w:r>
      <w:r>
        <w:rPr>
          <w:rFonts w:eastAsia="Times New Roman" w:cs="Times New Roman"/>
          <w:szCs w:val="24"/>
        </w:rPr>
        <w:t>’</w:t>
      </w:r>
      <w:r w:rsidRPr="00FC7EE2">
        <w:rPr>
          <w:rFonts w:eastAsia="Times New Roman" w:cs="Times New Roman"/>
          <w:szCs w:val="24"/>
        </w:rPr>
        <w:t xml:space="preserve"> αυτό τελειών</w:t>
      </w:r>
      <w:r w:rsidRPr="00FC7EE2">
        <w:rPr>
          <w:rFonts w:eastAsia="Times New Roman" w:cs="Times New Roman"/>
          <w:szCs w:val="24"/>
        </w:rPr>
        <w:t xml:space="preserve">ουμε </w:t>
      </w:r>
      <w:r>
        <w:rPr>
          <w:rFonts w:eastAsia="Times New Roman" w:cs="Times New Roman"/>
          <w:szCs w:val="24"/>
        </w:rPr>
        <w:t>μια</w:t>
      </w:r>
      <w:r w:rsidRPr="00FC7EE2">
        <w:rPr>
          <w:rFonts w:eastAsia="Times New Roman" w:cs="Times New Roman"/>
          <w:szCs w:val="24"/>
        </w:rPr>
        <w:t xml:space="preserve"> και καλή με τον αλυτρωτισμό</w:t>
      </w:r>
      <w:r>
        <w:rPr>
          <w:rFonts w:eastAsia="Times New Roman" w:cs="Times New Roman"/>
          <w:szCs w:val="24"/>
        </w:rPr>
        <w:t>.</w:t>
      </w:r>
    </w:p>
    <w:p w14:paraId="2ED8BEEF" w14:textId="77777777" w:rsidR="00C647AD" w:rsidRDefault="00D506E1">
      <w:pPr>
        <w:spacing w:after="0"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2ED8BEF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Ως προς τον δεύτερο ισχυρισμό σας τώρα, </w:t>
      </w:r>
      <w:r w:rsidRPr="00FC7EE2">
        <w:rPr>
          <w:rFonts w:eastAsia="Times New Roman" w:cs="Times New Roman"/>
          <w:szCs w:val="24"/>
        </w:rPr>
        <w:t xml:space="preserve">τα περί δήθεν </w:t>
      </w:r>
      <w:r>
        <w:rPr>
          <w:rFonts w:eastAsia="Times New Roman" w:cs="Times New Roman"/>
          <w:szCs w:val="24"/>
        </w:rPr>
        <w:t>εκχώρησης</w:t>
      </w:r>
      <w:r w:rsidRPr="00FC7EE2">
        <w:rPr>
          <w:rFonts w:eastAsia="Times New Roman" w:cs="Times New Roman"/>
          <w:szCs w:val="24"/>
        </w:rPr>
        <w:t xml:space="preserve"> μακεδονικής εθνότητας</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όπως είπα εμπλουτίστηκε τώρα τελευταία </w:t>
      </w:r>
      <w:r w:rsidRPr="00FC7EE2">
        <w:rPr>
          <w:rFonts w:eastAsia="Times New Roman" w:cs="Times New Roman"/>
          <w:szCs w:val="24"/>
        </w:rPr>
        <w:t xml:space="preserve">με το επιχείρημα περί </w:t>
      </w:r>
      <w:r>
        <w:rPr>
          <w:rFonts w:eastAsia="Times New Roman" w:cs="Times New Roman"/>
          <w:szCs w:val="24"/>
        </w:rPr>
        <w:t xml:space="preserve">εκχώρησης μακεδονικού </w:t>
      </w:r>
      <w:r>
        <w:rPr>
          <w:rFonts w:eastAsia="Times New Roman" w:cs="Times New Roman"/>
          <w:szCs w:val="24"/>
        </w:rPr>
        <w:t>λαού,</w:t>
      </w:r>
      <w:r w:rsidRPr="00FC7EE2">
        <w:rPr>
          <w:rFonts w:eastAsia="Times New Roman" w:cs="Times New Roman"/>
          <w:szCs w:val="24"/>
        </w:rPr>
        <w:t xml:space="preserve"> νομίζω ότι </w:t>
      </w:r>
      <w:r w:rsidRPr="00D66BCA">
        <w:rPr>
          <w:rFonts w:eastAsia="Times New Roman"/>
          <w:bCs/>
        </w:rPr>
        <w:t>είναι</w:t>
      </w:r>
      <w:r>
        <w:rPr>
          <w:rFonts w:eastAsia="Times New Roman" w:cs="Times New Roman"/>
          <w:szCs w:val="24"/>
        </w:rPr>
        <w:t xml:space="preserve"> μια</w:t>
      </w:r>
      <w:r w:rsidRPr="00FC7EE2">
        <w:rPr>
          <w:rFonts w:eastAsia="Times New Roman" w:cs="Times New Roman"/>
          <w:szCs w:val="24"/>
        </w:rPr>
        <w:t xml:space="preserve"> συζήτηση την οποία έχουμε εξαντλήσει</w:t>
      </w:r>
      <w:r>
        <w:rPr>
          <w:rFonts w:eastAsia="Times New Roman" w:cs="Times New Roman"/>
          <w:szCs w:val="24"/>
        </w:rPr>
        <w:t xml:space="preserve">. Την έχουμε κάνει </w:t>
      </w:r>
      <w:r w:rsidRPr="00307349">
        <w:rPr>
          <w:rFonts w:eastAsia="Times New Roman" w:cs="Times New Roman"/>
          <w:bCs/>
          <w:shd w:val="clear" w:color="auto" w:fill="FFFFFF"/>
        </w:rPr>
        <w:t>δηλαδή</w:t>
      </w:r>
      <w:r w:rsidRPr="00FC7EE2">
        <w:rPr>
          <w:rFonts w:eastAsia="Times New Roman" w:cs="Times New Roman"/>
          <w:szCs w:val="24"/>
        </w:rPr>
        <w:t xml:space="preserve"> πολλές φορές και </w:t>
      </w:r>
      <w:r>
        <w:rPr>
          <w:rFonts w:eastAsia="Times New Roman" w:cs="Times New Roman"/>
          <w:szCs w:val="24"/>
        </w:rPr>
        <w:t>μιλάμε και με αγγλικούς όρους. «</w:t>
      </w:r>
      <w:r>
        <w:rPr>
          <w:rFonts w:eastAsia="Times New Roman" w:cs="Times New Roman"/>
          <w:szCs w:val="24"/>
          <w:lang w:val="en-US"/>
        </w:rPr>
        <w:t>n</w:t>
      </w:r>
      <w:r>
        <w:rPr>
          <w:rFonts w:eastAsia="Times New Roman" w:cs="Times New Roman"/>
          <w:szCs w:val="24"/>
          <w:lang w:val="en-US"/>
        </w:rPr>
        <w:t>ationality</w:t>
      </w:r>
      <w:r>
        <w:rPr>
          <w:rFonts w:eastAsia="Times New Roman" w:cs="Times New Roman"/>
          <w:szCs w:val="24"/>
        </w:rPr>
        <w:t xml:space="preserve">» </w:t>
      </w:r>
      <w:r w:rsidRPr="00F331DF">
        <w:rPr>
          <w:rFonts w:eastAsia="Times New Roman"/>
          <w:bCs/>
        </w:rPr>
        <w:t>και</w:t>
      </w:r>
      <w:r w:rsidRPr="00AC63D9">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ethnicity</w:t>
      </w:r>
      <w:r>
        <w:rPr>
          <w:rFonts w:eastAsia="Times New Roman" w:cs="Times New Roman"/>
          <w:szCs w:val="24"/>
        </w:rPr>
        <w:t>»</w:t>
      </w:r>
      <w:r w:rsidRPr="00FC7EE2">
        <w:rPr>
          <w:rFonts w:eastAsia="Times New Roman" w:cs="Times New Roman"/>
          <w:szCs w:val="24"/>
        </w:rPr>
        <w:t xml:space="preserve"> είναι άλλες λέξεις</w:t>
      </w:r>
      <w:r>
        <w:rPr>
          <w:rFonts w:eastAsia="Times New Roman" w:cs="Times New Roman"/>
          <w:szCs w:val="24"/>
        </w:rPr>
        <w:t xml:space="preserve">. </w:t>
      </w:r>
      <w:r w:rsidRPr="000F4B2C">
        <w:rPr>
          <w:rFonts w:eastAsia="Times New Roman"/>
          <w:bCs/>
          <w:shd w:val="clear" w:color="auto" w:fill="FFFFFF"/>
        </w:rPr>
        <w:t>Νομίζω</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την εξαντλήσαμε σε ό,τι αφορά </w:t>
      </w:r>
      <w:r w:rsidRPr="001E697F">
        <w:rPr>
          <w:rFonts w:eastAsia="Times New Roman"/>
          <w:bCs/>
          <w:shd w:val="clear" w:color="auto" w:fill="FFFFFF"/>
        </w:rPr>
        <w:t>βεβαίως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τη</w:t>
      </w:r>
      <w:r w:rsidRPr="00FC7EE2">
        <w:rPr>
          <w:rFonts w:eastAsia="Times New Roman" w:cs="Times New Roman"/>
          <w:szCs w:val="24"/>
        </w:rPr>
        <w:t xml:space="preserve"> διευκρινιστικ</w:t>
      </w:r>
      <w:r w:rsidRPr="00FC7EE2">
        <w:rPr>
          <w:rFonts w:eastAsia="Times New Roman" w:cs="Times New Roman"/>
          <w:szCs w:val="24"/>
        </w:rPr>
        <w:t xml:space="preserve">ή δήλωση που έγινε </w:t>
      </w:r>
      <w:r>
        <w:rPr>
          <w:rFonts w:eastAsia="Times New Roman" w:cs="Times New Roman"/>
          <w:szCs w:val="24"/>
        </w:rPr>
        <w:t xml:space="preserve">στη ρηματική διακοίνωση </w:t>
      </w:r>
      <w:r w:rsidRPr="00FC7EE2">
        <w:rPr>
          <w:rFonts w:eastAsia="Times New Roman" w:cs="Times New Roman"/>
          <w:szCs w:val="24"/>
        </w:rPr>
        <w:t xml:space="preserve">από τους ίδιους τους γείτονές </w:t>
      </w:r>
      <w:r>
        <w:rPr>
          <w:rFonts w:eastAsia="Times New Roman" w:cs="Times New Roman"/>
          <w:szCs w:val="24"/>
        </w:rPr>
        <w:t xml:space="preserve">μας. </w:t>
      </w:r>
    </w:p>
    <w:p w14:paraId="2ED8BEF1" w14:textId="77777777" w:rsidR="00C647AD" w:rsidRDefault="00D506E1">
      <w:pPr>
        <w:spacing w:after="0"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w:t>
      </w:r>
      <w:r w:rsidRPr="00FC7EE2">
        <w:rPr>
          <w:rFonts w:eastAsia="Times New Roman" w:cs="Times New Roman"/>
          <w:szCs w:val="24"/>
        </w:rPr>
        <w:t>επιτρέψτε μ</w:t>
      </w:r>
      <w:r>
        <w:rPr>
          <w:rFonts w:eastAsia="Times New Roman" w:cs="Times New Roman"/>
          <w:szCs w:val="24"/>
        </w:rPr>
        <w:t>ου,</w:t>
      </w:r>
      <w:r w:rsidRPr="00FC7EE2">
        <w:rPr>
          <w:rFonts w:eastAsia="Times New Roman" w:cs="Times New Roman"/>
          <w:szCs w:val="24"/>
        </w:rPr>
        <w:t xml:space="preserve"> για να γίνω κατανοη</w:t>
      </w:r>
      <w:r>
        <w:rPr>
          <w:rFonts w:eastAsia="Times New Roman" w:cs="Times New Roman"/>
          <w:szCs w:val="24"/>
        </w:rPr>
        <w:t>τός σε όσους μας παρακολουθούν, ν</w:t>
      </w:r>
      <w:r w:rsidRPr="00FC7EE2">
        <w:rPr>
          <w:rFonts w:eastAsia="Times New Roman" w:cs="Times New Roman"/>
          <w:szCs w:val="24"/>
        </w:rPr>
        <w:t>α αναφέρω ένα παράδειγμα και μόνο</w:t>
      </w:r>
      <w:r>
        <w:rPr>
          <w:rFonts w:eastAsia="Times New Roman" w:cs="Times New Roman"/>
          <w:szCs w:val="24"/>
        </w:rPr>
        <w:t>. Δ</w:t>
      </w:r>
      <w:r w:rsidRPr="00FC7EE2">
        <w:rPr>
          <w:rFonts w:eastAsia="Times New Roman" w:cs="Times New Roman"/>
          <w:szCs w:val="24"/>
        </w:rPr>
        <w:t>ιότι</w:t>
      </w:r>
      <w:r>
        <w:rPr>
          <w:rFonts w:eastAsia="Times New Roman" w:cs="Times New Roman"/>
          <w:szCs w:val="24"/>
        </w:rPr>
        <w:t>,</w:t>
      </w:r>
      <w:r w:rsidRPr="00FC7EE2">
        <w:rPr>
          <w:rFonts w:eastAsia="Times New Roman" w:cs="Times New Roman"/>
          <w:szCs w:val="24"/>
        </w:rPr>
        <w:t xml:space="preserve"> όπως προείπα</w:t>
      </w:r>
      <w:r>
        <w:rPr>
          <w:rFonts w:eastAsia="Times New Roman" w:cs="Times New Roman"/>
          <w:szCs w:val="24"/>
        </w:rPr>
        <w:t>,</w:t>
      </w:r>
      <w:r w:rsidRPr="00FC7EE2">
        <w:rPr>
          <w:rFonts w:eastAsia="Times New Roman" w:cs="Times New Roman"/>
          <w:szCs w:val="24"/>
        </w:rPr>
        <w:t xml:space="preserve"> </w:t>
      </w:r>
      <w:r>
        <w:rPr>
          <w:rFonts w:eastAsia="Times New Roman" w:cs="Times New Roman"/>
          <w:szCs w:val="24"/>
        </w:rPr>
        <w:t>στη γειτονική χώρα οι πολίτες</w:t>
      </w:r>
      <w:r w:rsidRPr="00FC7EE2">
        <w:rPr>
          <w:rFonts w:eastAsia="Times New Roman" w:cs="Times New Roman"/>
          <w:szCs w:val="24"/>
        </w:rPr>
        <w:t xml:space="preserve"> έχουν nationality</w:t>
      </w:r>
      <w:r>
        <w:rPr>
          <w:rFonts w:eastAsia="Times New Roman" w:cs="Times New Roman"/>
          <w:szCs w:val="24"/>
        </w:rPr>
        <w:t>,</w:t>
      </w:r>
      <w:r w:rsidRPr="00FC7EE2">
        <w:rPr>
          <w:rFonts w:eastAsia="Times New Roman" w:cs="Times New Roman"/>
          <w:szCs w:val="24"/>
        </w:rPr>
        <w:t xml:space="preserve"> ιθαγένεια </w:t>
      </w:r>
      <w:r>
        <w:rPr>
          <w:rFonts w:eastAsia="Times New Roman" w:cs="Times New Roman"/>
          <w:szCs w:val="24"/>
        </w:rPr>
        <w:t>μ</w:t>
      </w:r>
      <w:r w:rsidRPr="00D22D09">
        <w:rPr>
          <w:rFonts w:eastAsia="Times New Roman" w:cs="Times New Roman"/>
          <w:szCs w:val="24"/>
        </w:rPr>
        <w:t>ακεδονική/πολίτες της Δημοκρατίας της Βόρειας Μακεδονίας</w:t>
      </w:r>
      <w:r>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η </w:t>
      </w:r>
      <w:r w:rsidRPr="00FC7EE2">
        <w:rPr>
          <w:rFonts w:eastAsia="Times New Roman" w:cs="Times New Roman"/>
          <w:szCs w:val="24"/>
        </w:rPr>
        <w:t xml:space="preserve">εθνότητα τους είναι Αλβανοί </w:t>
      </w:r>
      <w:r w:rsidRPr="00F331DF">
        <w:rPr>
          <w:rFonts w:eastAsia="Times New Roman"/>
          <w:bCs/>
        </w:rPr>
        <w:t>και</w:t>
      </w:r>
      <w:r>
        <w:rPr>
          <w:rFonts w:eastAsia="Times New Roman" w:cs="Times New Roman"/>
          <w:szCs w:val="24"/>
        </w:rPr>
        <w:t xml:space="preserve"> Σλαβομακεδόνες. Αυτή </w:t>
      </w:r>
      <w:r w:rsidRPr="00D66BCA">
        <w:rPr>
          <w:rFonts w:eastAsia="Times New Roman"/>
          <w:bCs/>
        </w:rPr>
        <w:t>είναι</w:t>
      </w:r>
      <w:r>
        <w:rPr>
          <w:rFonts w:eastAsia="Times New Roman" w:cs="Times New Roman"/>
          <w:szCs w:val="24"/>
        </w:rPr>
        <w:t xml:space="preserve"> η πραγματικότητα. </w:t>
      </w:r>
    </w:p>
    <w:p w14:paraId="2ED8BEF2" w14:textId="77777777" w:rsidR="00C647AD" w:rsidRDefault="00D506E1">
      <w:pPr>
        <w:spacing w:after="0" w:line="600" w:lineRule="auto"/>
        <w:ind w:firstLine="720"/>
        <w:jc w:val="both"/>
        <w:rPr>
          <w:rFonts w:eastAsia="Times New Roman" w:cs="Times New Roman"/>
          <w:szCs w:val="24"/>
        </w:rPr>
      </w:pPr>
      <w:r w:rsidRPr="00183013">
        <w:rPr>
          <w:rFonts w:eastAsia="Times New Roman" w:cs="Times New Roman"/>
        </w:rPr>
        <w:t>Όπως</w:t>
      </w:r>
      <w:r w:rsidRPr="00FC7EE2">
        <w:rPr>
          <w:rFonts w:eastAsia="Times New Roman" w:cs="Times New Roman"/>
          <w:szCs w:val="24"/>
        </w:rPr>
        <w:t xml:space="preserve"> για παράδειγμα θα έλεγα </w:t>
      </w:r>
      <w:r w:rsidRPr="00F331DF">
        <w:rPr>
          <w:rFonts w:eastAsia="Times New Roman"/>
          <w:bCs/>
        </w:rPr>
        <w:t>και</w:t>
      </w:r>
      <w:r>
        <w:rPr>
          <w:rFonts w:eastAsia="Times New Roman" w:cs="Times New Roman"/>
          <w:szCs w:val="24"/>
        </w:rPr>
        <w:t xml:space="preserve"> μια άλλη χώρα, την Ελβετία. Οι Ελβετοί πολίτες</w:t>
      </w:r>
      <w:r w:rsidRPr="00FC7EE2">
        <w:rPr>
          <w:rFonts w:eastAsia="Times New Roman" w:cs="Times New Roman"/>
          <w:szCs w:val="24"/>
        </w:rPr>
        <w:t xml:space="preserve"> έχουν nationality</w:t>
      </w:r>
      <w:r>
        <w:rPr>
          <w:rFonts w:eastAsia="Times New Roman" w:cs="Times New Roman"/>
          <w:szCs w:val="24"/>
        </w:rPr>
        <w:t>,</w:t>
      </w:r>
      <w:r w:rsidRPr="00FC7EE2">
        <w:rPr>
          <w:rFonts w:eastAsia="Times New Roman" w:cs="Times New Roman"/>
          <w:szCs w:val="24"/>
        </w:rPr>
        <w:t xml:space="preserve"> ιθ</w:t>
      </w:r>
      <w:r w:rsidRPr="00FC7EE2">
        <w:rPr>
          <w:rFonts w:eastAsia="Times New Roman" w:cs="Times New Roman"/>
          <w:szCs w:val="24"/>
        </w:rPr>
        <w:t xml:space="preserve">αγένεια </w:t>
      </w:r>
      <w:r>
        <w:rPr>
          <w:rFonts w:eastAsia="Times New Roman" w:cs="Times New Roman"/>
          <w:szCs w:val="24"/>
        </w:rPr>
        <w:t>ε</w:t>
      </w:r>
      <w:r w:rsidRPr="00FC7EE2">
        <w:rPr>
          <w:rFonts w:eastAsia="Times New Roman" w:cs="Times New Roman"/>
          <w:szCs w:val="24"/>
        </w:rPr>
        <w:t>λβετική</w:t>
      </w:r>
      <w:r>
        <w:rPr>
          <w:rFonts w:eastAsia="Times New Roman" w:cs="Times New Roman"/>
          <w:szCs w:val="24"/>
        </w:rPr>
        <w:t>,</w:t>
      </w:r>
      <w:r w:rsidRPr="00FC7EE2">
        <w:rPr>
          <w:rFonts w:eastAsia="Times New Roman" w:cs="Times New Roman"/>
          <w:szCs w:val="24"/>
        </w:rPr>
        <w:t xml:space="preserve"> αλλά χωρίζοντ</w:t>
      </w:r>
      <w:r>
        <w:rPr>
          <w:rFonts w:eastAsia="Times New Roman" w:cs="Times New Roman"/>
          <w:szCs w:val="24"/>
        </w:rPr>
        <w:t>αι σε τρεις εθνότητες:</w:t>
      </w:r>
      <w:r w:rsidRPr="00FC7EE2">
        <w:rPr>
          <w:rFonts w:eastAsia="Times New Roman" w:cs="Times New Roman"/>
          <w:szCs w:val="24"/>
        </w:rPr>
        <w:t xml:space="preserve"> είναι Γερμανοί</w:t>
      </w:r>
      <w:r>
        <w:rPr>
          <w:rFonts w:eastAsia="Times New Roman" w:cs="Times New Roman"/>
          <w:szCs w:val="24"/>
        </w:rPr>
        <w:t>,</w:t>
      </w:r>
      <w:r w:rsidRPr="00FC7EE2">
        <w:rPr>
          <w:rFonts w:eastAsia="Times New Roman" w:cs="Times New Roman"/>
          <w:szCs w:val="24"/>
        </w:rPr>
        <w:t xml:space="preserve"> είναι Γάλλοι</w:t>
      </w:r>
      <w:r>
        <w:rPr>
          <w:rFonts w:eastAsia="Times New Roman" w:cs="Times New Roman"/>
          <w:szCs w:val="24"/>
        </w:rPr>
        <w:t>,</w:t>
      </w:r>
      <w:r w:rsidRPr="00FC7EE2">
        <w:rPr>
          <w:rFonts w:eastAsia="Times New Roman" w:cs="Times New Roman"/>
          <w:szCs w:val="24"/>
        </w:rPr>
        <w:t xml:space="preserve"> είναι </w:t>
      </w:r>
      <w:r>
        <w:rPr>
          <w:rFonts w:eastAsia="Times New Roman" w:cs="Times New Roman"/>
          <w:szCs w:val="24"/>
        </w:rPr>
        <w:t xml:space="preserve">Ιταλοί. Αυτές </w:t>
      </w:r>
      <w:r w:rsidRPr="00D66BCA">
        <w:rPr>
          <w:rFonts w:eastAsia="Times New Roman"/>
          <w:bCs/>
        </w:rPr>
        <w:t>είναι</w:t>
      </w:r>
      <w:r>
        <w:rPr>
          <w:rFonts w:eastAsia="Times New Roman" w:cs="Times New Roman"/>
          <w:szCs w:val="24"/>
        </w:rPr>
        <w:t xml:space="preserve"> οι εθνοτικές τους </w:t>
      </w:r>
      <w:r w:rsidRPr="00FC7EE2">
        <w:rPr>
          <w:rFonts w:eastAsia="Times New Roman" w:cs="Times New Roman"/>
          <w:szCs w:val="24"/>
        </w:rPr>
        <w:t>προελεύσ</w:t>
      </w:r>
      <w:r>
        <w:rPr>
          <w:rFonts w:eastAsia="Times New Roman" w:cs="Times New Roman"/>
          <w:szCs w:val="24"/>
        </w:rPr>
        <w:t>εις. Τ</w:t>
      </w:r>
      <w:r w:rsidRPr="00FC7EE2">
        <w:rPr>
          <w:rFonts w:eastAsia="Times New Roman" w:cs="Times New Roman"/>
          <w:szCs w:val="24"/>
        </w:rPr>
        <w:t>ι δεν καταλαβαίνετε</w:t>
      </w:r>
      <w:r>
        <w:rPr>
          <w:rFonts w:eastAsia="Times New Roman" w:cs="Times New Roman"/>
          <w:szCs w:val="24"/>
        </w:rPr>
        <w:t>; Αυτό δ</w:t>
      </w:r>
      <w:r w:rsidRPr="00FC7EE2">
        <w:rPr>
          <w:rFonts w:eastAsia="Times New Roman" w:cs="Times New Roman"/>
          <w:szCs w:val="24"/>
        </w:rPr>
        <w:t>εν μπορώ να το κατανοήσω</w:t>
      </w:r>
      <w:r>
        <w:rPr>
          <w:rFonts w:eastAsia="Times New Roman" w:cs="Times New Roman"/>
          <w:szCs w:val="24"/>
        </w:rPr>
        <w:t xml:space="preserve">. </w:t>
      </w:r>
    </w:p>
    <w:p w14:paraId="2ED8BEF3" w14:textId="77777777" w:rsidR="00C647AD" w:rsidRDefault="00D506E1">
      <w:pPr>
        <w:spacing w:after="0"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w:t>
      </w:r>
      <w:r w:rsidRPr="00D477CE">
        <w:rPr>
          <w:rFonts w:eastAsia="Times New Roman" w:cs="Times New Roman"/>
        </w:rPr>
        <w:t>για να</w:t>
      </w:r>
      <w:r>
        <w:rPr>
          <w:rFonts w:eastAsia="Times New Roman" w:cs="Times New Roman"/>
          <w:szCs w:val="24"/>
        </w:rPr>
        <w:t xml:space="preserve"> μιλήσουμε με όρους νομικούς, </w:t>
      </w:r>
      <w:r w:rsidRPr="00FC7EE2">
        <w:rPr>
          <w:rFonts w:eastAsia="Times New Roman" w:cs="Times New Roman"/>
          <w:szCs w:val="24"/>
        </w:rPr>
        <w:t xml:space="preserve">όρους του </w:t>
      </w:r>
      <w:r>
        <w:rPr>
          <w:rFonts w:eastAsia="Times New Roman" w:cs="Times New Roman"/>
          <w:szCs w:val="24"/>
        </w:rPr>
        <w:t>δ</w:t>
      </w:r>
      <w:r w:rsidRPr="00FC7EE2">
        <w:rPr>
          <w:rFonts w:eastAsia="Times New Roman" w:cs="Times New Roman"/>
          <w:szCs w:val="24"/>
        </w:rPr>
        <w:t xml:space="preserve">ιεθνούς </w:t>
      </w:r>
      <w:r w:rsidRPr="00FC7EE2">
        <w:rPr>
          <w:rFonts w:eastAsia="Times New Roman" w:cs="Times New Roman"/>
          <w:szCs w:val="24"/>
        </w:rPr>
        <w:t>δικαίου</w:t>
      </w:r>
      <w:r>
        <w:rPr>
          <w:rFonts w:eastAsia="Times New Roman" w:cs="Times New Roman"/>
          <w:szCs w:val="24"/>
        </w:rPr>
        <w:t>,</w:t>
      </w:r>
      <w:r w:rsidRPr="00FC7EE2">
        <w:rPr>
          <w:rFonts w:eastAsia="Times New Roman" w:cs="Times New Roman"/>
          <w:szCs w:val="24"/>
        </w:rPr>
        <w:t xml:space="preserve"> θα σας έλεγα </w:t>
      </w:r>
      <w:r>
        <w:rPr>
          <w:rFonts w:eastAsia="Times New Roman" w:cs="Times New Roman"/>
          <w:szCs w:val="24"/>
        </w:rPr>
        <w:t>μ</w:t>
      </w:r>
      <w:r w:rsidRPr="00FC7EE2">
        <w:rPr>
          <w:rFonts w:eastAsia="Times New Roman" w:cs="Times New Roman"/>
          <w:szCs w:val="24"/>
        </w:rPr>
        <w:t>όνο αυτή τη φράση</w:t>
      </w:r>
      <w:r>
        <w:rPr>
          <w:rFonts w:eastAsia="Times New Roman" w:cs="Times New Roman"/>
          <w:szCs w:val="24"/>
        </w:rPr>
        <w:t>. Σ</w:t>
      </w:r>
      <w:r w:rsidRPr="00FC7EE2">
        <w:rPr>
          <w:rFonts w:eastAsia="Times New Roman" w:cs="Times New Roman"/>
          <w:szCs w:val="24"/>
        </w:rPr>
        <w:t xml:space="preserve">το </w:t>
      </w:r>
      <w:r>
        <w:rPr>
          <w:rFonts w:eastAsia="Times New Roman" w:cs="Times New Roman"/>
          <w:szCs w:val="24"/>
        </w:rPr>
        <w:t>δ</w:t>
      </w:r>
      <w:r w:rsidRPr="00FC7EE2">
        <w:rPr>
          <w:rFonts w:eastAsia="Times New Roman" w:cs="Times New Roman"/>
          <w:szCs w:val="24"/>
        </w:rPr>
        <w:t>ιεθνές δίκαιο δεν υπάρχουν γενικώς αποδεκτά χαρακτηριστικά και γενικά αποδεκτ</w:t>
      </w:r>
      <w:r>
        <w:rPr>
          <w:rFonts w:eastAsia="Times New Roman" w:cs="Times New Roman"/>
          <w:szCs w:val="24"/>
        </w:rPr>
        <w:t>οί</w:t>
      </w:r>
      <w:r w:rsidRPr="00FC7EE2">
        <w:rPr>
          <w:rFonts w:eastAsia="Times New Roman" w:cs="Times New Roman"/>
          <w:szCs w:val="24"/>
        </w:rPr>
        <w:t xml:space="preserve"> ορισμοί του έθνους </w:t>
      </w:r>
      <w:r>
        <w:rPr>
          <w:rFonts w:eastAsia="Times New Roman" w:cs="Times New Roman"/>
          <w:szCs w:val="24"/>
        </w:rPr>
        <w:t>ή</w:t>
      </w:r>
      <w:r w:rsidRPr="00FC7EE2">
        <w:rPr>
          <w:rFonts w:eastAsia="Times New Roman" w:cs="Times New Roman"/>
          <w:szCs w:val="24"/>
        </w:rPr>
        <w:t xml:space="preserve"> του λαού</w:t>
      </w:r>
      <w:r>
        <w:rPr>
          <w:rFonts w:eastAsia="Times New Roman" w:cs="Times New Roman"/>
          <w:szCs w:val="24"/>
        </w:rPr>
        <w:t xml:space="preserve">. Τα κράτη αναγνωρίζουν κράτη. </w:t>
      </w:r>
      <w:r w:rsidRPr="00A8202F">
        <w:rPr>
          <w:rFonts w:eastAsia="Times New Roman"/>
          <w:bCs/>
          <w:shd w:val="clear" w:color="auto" w:fill="FFFFFF"/>
        </w:rPr>
        <w:t>Δεν</w:t>
      </w:r>
      <w:r>
        <w:rPr>
          <w:rFonts w:eastAsia="Times New Roman" w:cs="Times New Roman"/>
          <w:szCs w:val="24"/>
        </w:rPr>
        <w:t xml:space="preserve"> αναγνωρίζουν ούτε λαούς </w:t>
      </w:r>
      <w:r w:rsidRPr="00FC7EE2">
        <w:rPr>
          <w:rFonts w:eastAsia="Times New Roman" w:cs="Times New Roman"/>
          <w:szCs w:val="24"/>
        </w:rPr>
        <w:t>ούτε εθνότητες</w:t>
      </w:r>
      <w:r>
        <w:rPr>
          <w:rFonts w:eastAsia="Times New Roman" w:cs="Times New Roman"/>
          <w:szCs w:val="24"/>
        </w:rPr>
        <w:t>. Ω</w:t>
      </w:r>
      <w:r w:rsidRPr="00FC7EE2">
        <w:rPr>
          <w:rFonts w:eastAsia="Times New Roman" w:cs="Times New Roman"/>
          <w:szCs w:val="24"/>
        </w:rPr>
        <w:t>ς εκ τούτου</w:t>
      </w:r>
      <w:r>
        <w:rPr>
          <w:rFonts w:eastAsia="Times New Roman" w:cs="Times New Roman"/>
          <w:szCs w:val="24"/>
        </w:rPr>
        <w:t>,</w:t>
      </w:r>
      <w:r w:rsidRPr="00FC7EE2">
        <w:rPr>
          <w:rFonts w:eastAsia="Times New Roman" w:cs="Times New Roman"/>
          <w:szCs w:val="24"/>
        </w:rPr>
        <w:t xml:space="preserve"> ακόμα και αν ήθελε </w:t>
      </w:r>
      <w:r>
        <w:rPr>
          <w:rFonts w:eastAsia="Times New Roman" w:cs="Times New Roman"/>
          <w:szCs w:val="24"/>
        </w:rPr>
        <w:t>ο</w:t>
      </w:r>
      <w:r w:rsidRPr="00FC7EE2">
        <w:rPr>
          <w:rFonts w:eastAsia="Times New Roman" w:cs="Times New Roman"/>
          <w:szCs w:val="24"/>
        </w:rPr>
        <w:t xml:space="preserve"> Κοτζιάς να τα δώσει </w:t>
      </w:r>
      <w:r>
        <w:rPr>
          <w:rFonts w:eastAsia="Times New Roman" w:cs="Times New Roman"/>
          <w:szCs w:val="24"/>
        </w:rPr>
        <w:t xml:space="preserve">όλα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τους δώσει εθνότητα, </w:t>
      </w:r>
      <w:r w:rsidRPr="00FC7EE2">
        <w:rPr>
          <w:rFonts w:eastAsia="Times New Roman" w:cs="Times New Roman"/>
          <w:szCs w:val="24"/>
        </w:rPr>
        <w:t>δεν θα μπορούσ</w:t>
      </w:r>
      <w:r>
        <w:rPr>
          <w:rFonts w:eastAsia="Times New Roman" w:cs="Times New Roman"/>
          <w:szCs w:val="24"/>
        </w:rPr>
        <w:t xml:space="preserve">ε να το κάνει, </w:t>
      </w:r>
      <w:r w:rsidRPr="00FC7EE2">
        <w:rPr>
          <w:rFonts w:eastAsia="Times New Roman" w:cs="Times New Roman"/>
          <w:szCs w:val="24"/>
        </w:rPr>
        <w:t xml:space="preserve">διότι </w:t>
      </w:r>
      <w:r>
        <w:rPr>
          <w:rFonts w:eastAsia="Times New Roman" w:cs="Times New Roman"/>
          <w:szCs w:val="24"/>
        </w:rPr>
        <w:t>μια</w:t>
      </w:r>
      <w:r w:rsidRPr="00FC7EE2">
        <w:rPr>
          <w:rFonts w:eastAsia="Times New Roman" w:cs="Times New Roman"/>
          <w:szCs w:val="24"/>
        </w:rPr>
        <w:t xml:space="preserve"> διεθνής </w:t>
      </w:r>
      <w:r>
        <w:rPr>
          <w:rFonts w:eastAsia="Times New Roman" w:cs="Times New Roman"/>
          <w:szCs w:val="24"/>
        </w:rPr>
        <w:t>συμφωνία</w:t>
      </w:r>
      <w:r w:rsidRPr="00FC7EE2">
        <w:rPr>
          <w:rFonts w:eastAsia="Times New Roman" w:cs="Times New Roman"/>
          <w:szCs w:val="24"/>
        </w:rPr>
        <w:t xml:space="preserve"> δεν μπορεί να αναγνωρίσει εθνότητα</w:t>
      </w:r>
      <w:r>
        <w:rPr>
          <w:rFonts w:eastAsia="Times New Roman" w:cs="Times New Roman"/>
          <w:szCs w:val="24"/>
        </w:rPr>
        <w:t>,</w:t>
      </w:r>
      <w:r w:rsidRPr="00FC7EE2">
        <w:rPr>
          <w:rFonts w:eastAsia="Times New Roman" w:cs="Times New Roman"/>
          <w:szCs w:val="24"/>
        </w:rPr>
        <w:t xml:space="preserve"> παρά μόνο ιθαγένεια</w:t>
      </w:r>
      <w:r>
        <w:rPr>
          <w:rFonts w:eastAsia="Times New Roman" w:cs="Times New Roman"/>
          <w:szCs w:val="24"/>
        </w:rPr>
        <w:t>.</w:t>
      </w:r>
    </w:p>
    <w:p w14:paraId="2ED8BEF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Θέλω </w:t>
      </w:r>
      <w:r w:rsidRPr="00D355DE">
        <w:rPr>
          <w:rFonts w:eastAsia="Times New Roman" w:cs="Times New Roman"/>
          <w:bCs/>
          <w:shd w:val="clear" w:color="auto" w:fill="FFFFFF"/>
        </w:rPr>
        <w:t>όμως</w:t>
      </w:r>
      <w:r>
        <w:rPr>
          <w:rFonts w:eastAsia="Times New Roman" w:cs="Times New Roman"/>
          <w:szCs w:val="24"/>
        </w:rPr>
        <w:t xml:space="preserve"> τώρα</w:t>
      </w:r>
      <w:r w:rsidRPr="00FC7EE2">
        <w:rPr>
          <w:rFonts w:eastAsia="Times New Roman" w:cs="Times New Roman"/>
          <w:szCs w:val="24"/>
        </w:rPr>
        <w:t xml:space="preserve"> να απαντήσω επί της ουσίας στα ερωτήματα αυτά </w:t>
      </w:r>
      <w:r>
        <w:rPr>
          <w:rFonts w:eastAsia="Times New Roman" w:cs="Times New Roman"/>
          <w:szCs w:val="24"/>
        </w:rPr>
        <w:t xml:space="preserve">με </w:t>
      </w:r>
      <w:r w:rsidRPr="00FC7EE2">
        <w:rPr>
          <w:rFonts w:eastAsia="Times New Roman" w:cs="Times New Roman"/>
          <w:szCs w:val="24"/>
        </w:rPr>
        <w:t>ορισμ</w:t>
      </w:r>
      <w:r w:rsidRPr="00FC7EE2">
        <w:rPr>
          <w:rFonts w:eastAsia="Times New Roman" w:cs="Times New Roman"/>
          <w:szCs w:val="24"/>
        </w:rPr>
        <w:t>ένα παραδείγματα</w:t>
      </w:r>
      <w:r>
        <w:rPr>
          <w:rFonts w:eastAsia="Times New Roman" w:cs="Times New Roman"/>
          <w:szCs w:val="24"/>
        </w:rPr>
        <w:t>,</w:t>
      </w:r>
      <w:r w:rsidRPr="00FC7EE2">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είδα </w:t>
      </w:r>
      <w:r w:rsidRPr="00FC7EE2">
        <w:rPr>
          <w:rFonts w:eastAsia="Times New Roman" w:cs="Times New Roman"/>
          <w:szCs w:val="24"/>
        </w:rPr>
        <w:t>ότι το βασικό σας επιχείρημα είναι ότι όλα</w:t>
      </w:r>
      <w:r>
        <w:rPr>
          <w:rFonts w:eastAsia="Times New Roman" w:cs="Times New Roman"/>
          <w:szCs w:val="24"/>
        </w:rPr>
        <w:t xml:space="preserve"> αυτά τα χρόνια δίνατε </w:t>
      </w:r>
      <w:r w:rsidRPr="00833F6A">
        <w:rPr>
          <w:rFonts w:eastAsia="Times New Roman"/>
          <w:bCs/>
          <w:shd w:val="clear" w:color="auto" w:fill="FFFFFF"/>
        </w:rPr>
        <w:t>μια</w:t>
      </w:r>
      <w:r>
        <w:rPr>
          <w:rFonts w:eastAsia="Times New Roman" w:cs="Times New Roman"/>
          <w:szCs w:val="24"/>
        </w:rPr>
        <w:t xml:space="preserve"> </w:t>
      </w:r>
      <w:r w:rsidRPr="00FC7EE2">
        <w:rPr>
          <w:rFonts w:eastAsia="Times New Roman" w:cs="Times New Roman"/>
          <w:szCs w:val="24"/>
        </w:rPr>
        <w:t>μεγάλη μάχη εσείς για την εθνότητα και για τη γλώσσα</w:t>
      </w:r>
      <w:r>
        <w:rPr>
          <w:rFonts w:eastAsia="Times New Roman" w:cs="Times New Roman"/>
          <w:szCs w:val="24"/>
        </w:rPr>
        <w:t xml:space="preserve">. </w:t>
      </w:r>
      <w:r w:rsidRPr="004506CC">
        <w:rPr>
          <w:rFonts w:eastAsia="Times New Roman" w:cs="Times New Roman"/>
          <w:bCs/>
          <w:shd w:val="clear" w:color="auto" w:fill="FFFFFF"/>
        </w:rPr>
        <w:t>Μάλιστα</w:t>
      </w:r>
      <w:r>
        <w:rPr>
          <w:rFonts w:eastAsia="Times New Roman" w:cs="Times New Roman"/>
          <w:szCs w:val="24"/>
        </w:rPr>
        <w:t xml:space="preserve">. </w:t>
      </w:r>
    </w:p>
    <w:p w14:paraId="2ED8BEF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Θέλω </w:t>
      </w:r>
      <w:r w:rsidRPr="002314B3">
        <w:rPr>
          <w:rFonts w:eastAsia="Times New Roman"/>
          <w:bCs/>
          <w:shd w:val="clear" w:color="auto" w:fill="FFFFFF"/>
        </w:rPr>
        <w:t>να</w:t>
      </w:r>
      <w:r>
        <w:rPr>
          <w:rFonts w:eastAsia="Times New Roman" w:cs="Times New Roman"/>
          <w:szCs w:val="24"/>
        </w:rPr>
        <w:t xml:space="preserve"> σας απευθύνω ένα ερώτημα: Τι κάνατε</w:t>
      </w:r>
      <w:r w:rsidRPr="00FC7EE2">
        <w:rPr>
          <w:rFonts w:eastAsia="Times New Roman" w:cs="Times New Roman"/>
          <w:szCs w:val="24"/>
        </w:rPr>
        <w:t xml:space="preserve"> ακριβώς </w:t>
      </w:r>
      <w:r>
        <w:rPr>
          <w:rFonts w:eastAsia="Times New Roman" w:cs="Times New Roman"/>
          <w:szCs w:val="24"/>
        </w:rPr>
        <w:t>εσείς, όταν διαπραγματευόσ</w:t>
      </w:r>
      <w:r w:rsidRPr="00FC7EE2">
        <w:rPr>
          <w:rFonts w:eastAsia="Times New Roman" w:cs="Times New Roman"/>
          <w:szCs w:val="24"/>
        </w:rPr>
        <w:t>ασταν</w:t>
      </w:r>
      <w:r>
        <w:rPr>
          <w:rFonts w:eastAsia="Times New Roman" w:cs="Times New Roman"/>
          <w:szCs w:val="24"/>
        </w:rPr>
        <w:t>,</w:t>
      </w:r>
      <w:r w:rsidRPr="00FC7EE2">
        <w:rPr>
          <w:rFonts w:eastAsia="Times New Roman" w:cs="Times New Roman"/>
          <w:szCs w:val="24"/>
        </w:rPr>
        <w:t xml:space="preserve"> </w:t>
      </w:r>
      <w:r>
        <w:rPr>
          <w:rFonts w:eastAsia="Times New Roman" w:cs="Times New Roman"/>
          <w:szCs w:val="24"/>
        </w:rPr>
        <w:t xml:space="preserve">για την αναφορά </w:t>
      </w:r>
      <w:r w:rsidRPr="00FC7EE2">
        <w:rPr>
          <w:rFonts w:eastAsia="Times New Roman" w:cs="Times New Roman"/>
          <w:szCs w:val="24"/>
        </w:rPr>
        <w:t xml:space="preserve">σε </w:t>
      </w:r>
      <w:r>
        <w:rPr>
          <w:rFonts w:eastAsia="Times New Roman" w:cs="Times New Roman"/>
          <w:szCs w:val="24"/>
        </w:rPr>
        <w:t>μ</w:t>
      </w:r>
      <w:r w:rsidRPr="00FC7EE2">
        <w:rPr>
          <w:rFonts w:eastAsia="Times New Roman" w:cs="Times New Roman"/>
          <w:szCs w:val="24"/>
        </w:rPr>
        <w:t xml:space="preserve">ακεδονικό έθνος στο </w:t>
      </w:r>
      <w:r>
        <w:rPr>
          <w:rFonts w:eastAsia="Times New Roman" w:cs="Times New Roman"/>
          <w:szCs w:val="24"/>
        </w:rPr>
        <w:t>σ</w:t>
      </w:r>
      <w:r w:rsidRPr="00FC7EE2">
        <w:rPr>
          <w:rFonts w:eastAsia="Times New Roman" w:cs="Times New Roman"/>
          <w:szCs w:val="24"/>
        </w:rPr>
        <w:t>ύνταγμα της γειτονικής μας χώρας</w:t>
      </w:r>
      <w:r>
        <w:rPr>
          <w:rFonts w:eastAsia="Times New Roman" w:cs="Times New Roman"/>
          <w:szCs w:val="24"/>
        </w:rPr>
        <w:t xml:space="preserve">; Ρωτάω τους συναδέλφους, </w:t>
      </w:r>
      <w:r w:rsidRPr="00E614B5">
        <w:rPr>
          <w:rFonts w:eastAsia="Times New Roman" w:cs="Times New Roman"/>
        </w:rPr>
        <w:t>διότι</w:t>
      </w:r>
      <w:r>
        <w:rPr>
          <w:rFonts w:eastAsia="Times New Roman" w:cs="Times New Roman"/>
          <w:szCs w:val="24"/>
        </w:rPr>
        <w:t xml:space="preserve"> την</w:t>
      </w:r>
      <w:r w:rsidRPr="00FC7EE2">
        <w:rPr>
          <w:rFonts w:eastAsia="Times New Roman" w:cs="Times New Roman"/>
          <w:szCs w:val="24"/>
        </w:rPr>
        <w:t xml:space="preserve"> τελευταία φορά που έγινε συζήτηση για αλλαγή του </w:t>
      </w:r>
      <w:r>
        <w:rPr>
          <w:rFonts w:eastAsia="Times New Roman" w:cs="Times New Roman"/>
          <w:szCs w:val="24"/>
        </w:rPr>
        <w:t>σ</w:t>
      </w:r>
      <w:r w:rsidRPr="00FC7EE2">
        <w:rPr>
          <w:rFonts w:eastAsia="Times New Roman" w:cs="Times New Roman"/>
          <w:szCs w:val="24"/>
        </w:rPr>
        <w:t>υντάγματος της γείτονος</w:t>
      </w:r>
      <w:r>
        <w:rPr>
          <w:rFonts w:eastAsia="Times New Roman" w:cs="Times New Roman"/>
          <w:szCs w:val="24"/>
        </w:rPr>
        <w:t>,</w:t>
      </w:r>
      <w:r w:rsidRPr="00FC7EE2">
        <w:rPr>
          <w:rFonts w:eastAsia="Times New Roman" w:cs="Times New Roman"/>
          <w:szCs w:val="24"/>
        </w:rPr>
        <w:t xml:space="preserve"> δεν ήταν τώρα με τον Κοτζιά</w:t>
      </w:r>
      <w:r>
        <w:rPr>
          <w:rFonts w:eastAsia="Times New Roman" w:cs="Times New Roman"/>
          <w:szCs w:val="24"/>
        </w:rPr>
        <w:t>. Ήταν τ</w:t>
      </w:r>
      <w:r w:rsidRPr="00FC7EE2">
        <w:rPr>
          <w:rFonts w:eastAsia="Times New Roman" w:cs="Times New Roman"/>
          <w:szCs w:val="24"/>
        </w:rPr>
        <w:t xml:space="preserve">ο 1992 επί </w:t>
      </w:r>
      <w:r>
        <w:rPr>
          <w:rFonts w:eastAsia="Times New Roman" w:cs="Times New Roman"/>
          <w:szCs w:val="24"/>
        </w:rPr>
        <w:t>κ</w:t>
      </w:r>
      <w:r w:rsidRPr="00FC7EE2">
        <w:rPr>
          <w:rFonts w:eastAsia="Times New Roman" w:cs="Times New Roman"/>
          <w:szCs w:val="24"/>
        </w:rPr>
        <w:t>υβερνήσεως Κωνσταντίνου Μ</w:t>
      </w:r>
      <w:r w:rsidRPr="00FC7EE2">
        <w:rPr>
          <w:rFonts w:eastAsia="Times New Roman" w:cs="Times New Roman"/>
          <w:szCs w:val="24"/>
        </w:rPr>
        <w:t xml:space="preserve">ητσοτάκη με </w:t>
      </w:r>
      <w:r>
        <w:rPr>
          <w:rFonts w:eastAsia="Times New Roman" w:cs="Times New Roman"/>
          <w:szCs w:val="24"/>
        </w:rPr>
        <w:t>Υ</w:t>
      </w:r>
      <w:r w:rsidRPr="00FC7EE2">
        <w:rPr>
          <w:rFonts w:eastAsia="Times New Roman" w:cs="Times New Roman"/>
          <w:szCs w:val="24"/>
        </w:rPr>
        <w:t xml:space="preserve">πουργό </w:t>
      </w:r>
      <w:r>
        <w:rPr>
          <w:rFonts w:eastAsia="Times New Roman" w:cs="Times New Roman"/>
          <w:szCs w:val="24"/>
        </w:rPr>
        <w:t>Ε</w:t>
      </w:r>
      <w:r w:rsidRPr="00FC7EE2">
        <w:rPr>
          <w:rFonts w:eastAsia="Times New Roman" w:cs="Times New Roman"/>
          <w:szCs w:val="24"/>
        </w:rPr>
        <w:t>ξωτερι</w:t>
      </w:r>
      <w:r>
        <w:rPr>
          <w:rFonts w:eastAsia="Times New Roman" w:cs="Times New Roman"/>
          <w:szCs w:val="24"/>
        </w:rPr>
        <w:t>κών τον κ.</w:t>
      </w:r>
      <w:r w:rsidRPr="00FC7EE2">
        <w:rPr>
          <w:rFonts w:eastAsia="Times New Roman" w:cs="Times New Roman"/>
          <w:szCs w:val="24"/>
        </w:rPr>
        <w:t xml:space="preserve"> Σαμαρά</w:t>
      </w:r>
      <w:r>
        <w:rPr>
          <w:rFonts w:eastAsia="Times New Roman" w:cs="Times New Roman"/>
          <w:szCs w:val="24"/>
        </w:rPr>
        <w:t>. Αλήθεια, ο κ.</w:t>
      </w:r>
      <w:r w:rsidRPr="00FC7EE2">
        <w:rPr>
          <w:rFonts w:eastAsia="Times New Roman" w:cs="Times New Roman"/>
          <w:szCs w:val="24"/>
        </w:rPr>
        <w:t xml:space="preserve"> Σαμαράς είχε ζητήσει την αφαίρεση των αναφορών του </w:t>
      </w:r>
      <w:r>
        <w:rPr>
          <w:rFonts w:eastAsia="Times New Roman" w:cs="Times New Roman"/>
          <w:szCs w:val="24"/>
        </w:rPr>
        <w:t>σ</w:t>
      </w:r>
      <w:r w:rsidRPr="00FC7EE2">
        <w:rPr>
          <w:rFonts w:eastAsia="Times New Roman" w:cs="Times New Roman"/>
          <w:szCs w:val="24"/>
        </w:rPr>
        <w:t xml:space="preserve">υντάγματος της γειτονικής χώρας σε </w:t>
      </w:r>
      <w:r>
        <w:rPr>
          <w:rFonts w:eastAsia="Times New Roman" w:cs="Times New Roman"/>
          <w:szCs w:val="24"/>
        </w:rPr>
        <w:t>μ</w:t>
      </w:r>
      <w:r w:rsidRPr="00FC7EE2">
        <w:rPr>
          <w:rFonts w:eastAsia="Times New Roman" w:cs="Times New Roman"/>
          <w:szCs w:val="24"/>
        </w:rPr>
        <w:t xml:space="preserve">ακεδονικό έθνος </w:t>
      </w:r>
      <w:r>
        <w:rPr>
          <w:rFonts w:eastAsia="Times New Roman" w:cs="Times New Roman"/>
          <w:szCs w:val="24"/>
        </w:rPr>
        <w:t>ή</w:t>
      </w:r>
      <w:r w:rsidRPr="00FC7EE2">
        <w:rPr>
          <w:rFonts w:eastAsia="Times New Roman" w:cs="Times New Roman"/>
          <w:szCs w:val="24"/>
        </w:rPr>
        <w:t xml:space="preserve"> λαό</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εμείς δ</w:t>
      </w:r>
      <w:r w:rsidRPr="00FC7EE2">
        <w:rPr>
          <w:rFonts w:eastAsia="Times New Roman" w:cs="Times New Roman"/>
          <w:szCs w:val="24"/>
        </w:rPr>
        <w:t>εν το γνωρίζουμε</w:t>
      </w:r>
      <w:r>
        <w:rPr>
          <w:rFonts w:eastAsia="Times New Roman" w:cs="Times New Roman"/>
          <w:szCs w:val="24"/>
        </w:rPr>
        <w:t xml:space="preserve">; Η απάντηση </w:t>
      </w:r>
      <w:r w:rsidRPr="00D66BCA">
        <w:rPr>
          <w:rFonts w:eastAsia="Times New Roman"/>
          <w:bCs/>
        </w:rPr>
        <w:t>είναι</w:t>
      </w:r>
      <w:r>
        <w:rPr>
          <w:rFonts w:eastAsia="Times New Roman" w:cs="Times New Roman"/>
          <w:szCs w:val="24"/>
        </w:rPr>
        <w:t xml:space="preserve"> όχι. </w:t>
      </w:r>
    </w:p>
    <w:p w14:paraId="2ED8BEF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κ.</w:t>
      </w:r>
      <w:r w:rsidRPr="00FC7EE2">
        <w:rPr>
          <w:rFonts w:eastAsia="Times New Roman" w:cs="Times New Roman"/>
          <w:szCs w:val="24"/>
        </w:rPr>
        <w:t xml:space="preserve"> Σαμαράς </w:t>
      </w:r>
      <w:r>
        <w:rPr>
          <w:rFonts w:eastAsia="Times New Roman" w:cs="Times New Roman"/>
          <w:szCs w:val="24"/>
        </w:rPr>
        <w:t>όταν διαπραγματεύτηκε</w:t>
      </w:r>
      <w:r>
        <w:rPr>
          <w:rFonts w:eastAsia="Times New Roman" w:cs="Times New Roman"/>
          <w:szCs w:val="24"/>
        </w:rPr>
        <w:t xml:space="preserve"> το «Πακέτο Π</w:t>
      </w:r>
      <w:r w:rsidRPr="00FC7EE2">
        <w:rPr>
          <w:rFonts w:eastAsia="Times New Roman" w:cs="Times New Roman"/>
          <w:szCs w:val="24"/>
        </w:rPr>
        <w:t>ινέιρο</w:t>
      </w:r>
      <w:r>
        <w:rPr>
          <w:rFonts w:eastAsia="Times New Roman" w:cs="Times New Roman"/>
          <w:szCs w:val="24"/>
        </w:rPr>
        <w:t>» κατέθεσε συνταγματικές</w:t>
      </w:r>
      <w:r w:rsidRPr="00FC7EE2">
        <w:rPr>
          <w:rFonts w:eastAsia="Times New Roman" w:cs="Times New Roman"/>
          <w:szCs w:val="24"/>
        </w:rPr>
        <w:t xml:space="preserve"> αλλαγές από τη δική μας πλευρά που είχαν να κάνουν αποκλειστικά </w:t>
      </w:r>
      <w:r>
        <w:rPr>
          <w:rFonts w:eastAsia="Times New Roman" w:cs="Times New Roman"/>
          <w:szCs w:val="24"/>
        </w:rPr>
        <w:t xml:space="preserve">με το θέμα της μειονότητας, </w:t>
      </w:r>
      <w:r w:rsidRPr="00FC7EE2">
        <w:rPr>
          <w:rFonts w:eastAsia="Times New Roman" w:cs="Times New Roman"/>
          <w:szCs w:val="24"/>
        </w:rPr>
        <w:t xml:space="preserve">να μην </w:t>
      </w:r>
      <w:r>
        <w:rPr>
          <w:rFonts w:eastAsia="Times New Roman" w:cs="Times New Roman"/>
          <w:szCs w:val="24"/>
        </w:rPr>
        <w:t>υ</w:t>
      </w:r>
      <w:r w:rsidRPr="00FC7EE2">
        <w:rPr>
          <w:rFonts w:eastAsia="Times New Roman" w:cs="Times New Roman"/>
          <w:szCs w:val="24"/>
        </w:rPr>
        <w:t xml:space="preserve">πάρχει αναφορά σε μειονότητα </w:t>
      </w:r>
      <w:r>
        <w:rPr>
          <w:rFonts w:eastAsia="Times New Roman" w:cs="Times New Roman"/>
          <w:szCs w:val="24"/>
        </w:rPr>
        <w:t xml:space="preserve">στο </w:t>
      </w:r>
      <w:r>
        <w:rPr>
          <w:rFonts w:eastAsia="Times New Roman" w:cs="Times New Roman"/>
          <w:szCs w:val="24"/>
        </w:rPr>
        <w:t>σ</w:t>
      </w:r>
      <w:r w:rsidRPr="00FC7EE2">
        <w:rPr>
          <w:rFonts w:eastAsia="Times New Roman" w:cs="Times New Roman"/>
          <w:szCs w:val="24"/>
        </w:rPr>
        <w:t>ύνταγμ</w:t>
      </w:r>
      <w:r>
        <w:rPr>
          <w:rFonts w:eastAsia="Times New Roman" w:cs="Times New Roman"/>
          <w:szCs w:val="24"/>
        </w:rPr>
        <w:t>ά τους</w:t>
      </w:r>
      <w:r w:rsidRPr="00FC7EE2">
        <w:rPr>
          <w:rFonts w:eastAsia="Times New Roman" w:cs="Times New Roman"/>
          <w:szCs w:val="24"/>
        </w:rPr>
        <w:t xml:space="preserve"> για να μη διεκδικούν μειονότητα</w:t>
      </w:r>
      <w:r>
        <w:rPr>
          <w:rFonts w:eastAsia="Times New Roman" w:cs="Times New Roman"/>
          <w:szCs w:val="24"/>
        </w:rPr>
        <w:t xml:space="preserve"> κ</w:t>
      </w:r>
      <w:r w:rsidRPr="00F331DF">
        <w:rPr>
          <w:rFonts w:eastAsia="Times New Roman"/>
          <w:bCs/>
        </w:rPr>
        <w:t>αι</w:t>
      </w:r>
      <w:r>
        <w:rPr>
          <w:rFonts w:eastAsia="Times New Roman" w:cs="Times New Roman"/>
          <w:szCs w:val="24"/>
        </w:rPr>
        <w:t xml:space="preserve"> </w:t>
      </w:r>
      <w:r w:rsidRPr="001E697F">
        <w:rPr>
          <w:rFonts w:eastAsia="Times New Roman"/>
          <w:bCs/>
          <w:shd w:val="clear" w:color="auto" w:fill="FFFFFF"/>
        </w:rPr>
        <w:t>βεβαίως</w:t>
      </w:r>
      <w:r>
        <w:rPr>
          <w:rFonts w:eastAsia="Times New Roman" w:cs="Times New Roman"/>
          <w:szCs w:val="24"/>
        </w:rPr>
        <w:t xml:space="preserve"> </w:t>
      </w:r>
      <w:r w:rsidRPr="00FC7EE2">
        <w:rPr>
          <w:rFonts w:eastAsia="Times New Roman" w:cs="Times New Roman"/>
          <w:szCs w:val="24"/>
        </w:rPr>
        <w:t xml:space="preserve">να εξαλειφθούν </w:t>
      </w:r>
      <w:r w:rsidRPr="00F331DF">
        <w:rPr>
          <w:rFonts w:eastAsia="Times New Roman"/>
          <w:bCs/>
        </w:rPr>
        <w:t>και</w:t>
      </w:r>
      <w:r>
        <w:rPr>
          <w:rFonts w:eastAsia="Times New Roman" w:cs="Times New Roman"/>
          <w:szCs w:val="24"/>
        </w:rPr>
        <w:t xml:space="preserve"> οι αναφορές</w:t>
      </w:r>
      <w:r w:rsidRPr="00FC7EE2">
        <w:rPr>
          <w:rFonts w:eastAsia="Times New Roman" w:cs="Times New Roman"/>
          <w:szCs w:val="24"/>
        </w:rPr>
        <w:t xml:space="preserve"> οι επεκτατικές</w:t>
      </w:r>
      <w:r>
        <w:rPr>
          <w:rFonts w:eastAsia="Times New Roman" w:cs="Times New Roman"/>
          <w:szCs w:val="24"/>
        </w:rPr>
        <w:t>. Κ</w:t>
      </w:r>
      <w:r w:rsidRPr="00FC7EE2">
        <w:rPr>
          <w:rFonts w:eastAsia="Times New Roman" w:cs="Times New Roman"/>
          <w:szCs w:val="24"/>
        </w:rPr>
        <w:t>α</w:t>
      </w:r>
      <w:r>
        <w:rPr>
          <w:rFonts w:eastAsia="Times New Roman" w:cs="Times New Roman"/>
          <w:szCs w:val="24"/>
        </w:rPr>
        <w:t>μ</w:t>
      </w:r>
      <w:r>
        <w:rPr>
          <w:rFonts w:eastAsia="Times New Roman" w:cs="Times New Roman"/>
          <w:szCs w:val="24"/>
        </w:rPr>
        <w:t>μία</w:t>
      </w:r>
      <w:r w:rsidRPr="00FC7EE2">
        <w:rPr>
          <w:rFonts w:eastAsia="Times New Roman" w:cs="Times New Roman"/>
          <w:szCs w:val="24"/>
        </w:rPr>
        <w:t xml:space="preserve"> αναφορά </w:t>
      </w:r>
      <w:r>
        <w:rPr>
          <w:rFonts w:eastAsia="Times New Roman" w:cs="Times New Roman"/>
          <w:szCs w:val="24"/>
        </w:rPr>
        <w:t>-</w:t>
      </w:r>
      <w:r w:rsidRPr="00FC7EE2">
        <w:rPr>
          <w:rFonts w:eastAsia="Times New Roman" w:cs="Times New Roman"/>
          <w:szCs w:val="24"/>
        </w:rPr>
        <w:t>κα</w:t>
      </w:r>
      <w:r>
        <w:rPr>
          <w:rFonts w:eastAsia="Times New Roman" w:cs="Times New Roman"/>
          <w:szCs w:val="24"/>
        </w:rPr>
        <w:t>μ</w:t>
      </w:r>
      <w:r>
        <w:rPr>
          <w:rFonts w:eastAsia="Times New Roman" w:cs="Times New Roman"/>
          <w:szCs w:val="24"/>
        </w:rPr>
        <w:t>μία</w:t>
      </w:r>
      <w:r w:rsidRPr="00FC7EE2">
        <w:rPr>
          <w:rFonts w:eastAsia="Times New Roman" w:cs="Times New Roman"/>
          <w:szCs w:val="24"/>
        </w:rPr>
        <w:t xml:space="preserve"> αναφορά</w:t>
      </w:r>
      <w:r>
        <w:rPr>
          <w:rFonts w:eastAsia="Times New Roman" w:cs="Times New Roman"/>
          <w:szCs w:val="24"/>
        </w:rPr>
        <w:t>!-</w:t>
      </w:r>
      <w:r w:rsidRPr="00FC7EE2">
        <w:rPr>
          <w:rFonts w:eastAsia="Times New Roman" w:cs="Times New Roman"/>
          <w:szCs w:val="24"/>
        </w:rPr>
        <w:t xml:space="preserve"> σε αλλαγή του λεκτικού του </w:t>
      </w:r>
      <w:r>
        <w:rPr>
          <w:rFonts w:eastAsia="Times New Roman" w:cs="Times New Roman"/>
          <w:szCs w:val="24"/>
        </w:rPr>
        <w:t>σ</w:t>
      </w:r>
      <w:r w:rsidRPr="00FC7EE2">
        <w:rPr>
          <w:rFonts w:eastAsia="Times New Roman" w:cs="Times New Roman"/>
          <w:szCs w:val="24"/>
        </w:rPr>
        <w:t xml:space="preserve">υντάγματος σε σχέση με </w:t>
      </w:r>
      <w:r>
        <w:rPr>
          <w:rFonts w:eastAsia="Times New Roman" w:cs="Times New Roman"/>
          <w:szCs w:val="24"/>
        </w:rPr>
        <w:t>μ</w:t>
      </w:r>
      <w:r w:rsidRPr="00FC7EE2">
        <w:rPr>
          <w:rFonts w:eastAsia="Times New Roman" w:cs="Times New Roman"/>
          <w:szCs w:val="24"/>
        </w:rPr>
        <w:t xml:space="preserve">ακεδονικό λαό και </w:t>
      </w:r>
      <w:r>
        <w:rPr>
          <w:rFonts w:eastAsia="Times New Roman" w:cs="Times New Roman"/>
          <w:szCs w:val="24"/>
        </w:rPr>
        <w:t>μ</w:t>
      </w:r>
      <w:r w:rsidRPr="00FC7EE2">
        <w:rPr>
          <w:rFonts w:eastAsia="Times New Roman" w:cs="Times New Roman"/>
          <w:szCs w:val="24"/>
        </w:rPr>
        <w:t>ακεδονικό έθνος</w:t>
      </w:r>
      <w:r>
        <w:rPr>
          <w:rFonts w:eastAsia="Times New Roman" w:cs="Times New Roman"/>
          <w:szCs w:val="24"/>
        </w:rPr>
        <w:t>.</w:t>
      </w:r>
    </w:p>
    <w:p w14:paraId="2ED8BEF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FC7EE2">
        <w:rPr>
          <w:rFonts w:eastAsia="Times New Roman" w:cs="Times New Roman"/>
          <w:szCs w:val="24"/>
        </w:rPr>
        <w:t>ι αν δεν με πιστεύετε</w:t>
      </w:r>
      <w:r>
        <w:rPr>
          <w:rFonts w:eastAsia="Times New Roman" w:cs="Times New Roman"/>
          <w:szCs w:val="24"/>
        </w:rPr>
        <w:t>,</w:t>
      </w:r>
      <w:r w:rsidRPr="00FC7EE2">
        <w:rPr>
          <w:rFonts w:eastAsia="Times New Roman" w:cs="Times New Roman"/>
          <w:szCs w:val="24"/>
        </w:rPr>
        <w:t xml:space="preserve"> </w:t>
      </w:r>
      <w:r>
        <w:rPr>
          <w:rFonts w:eastAsia="Times New Roman" w:cs="Times New Roman"/>
          <w:szCs w:val="24"/>
        </w:rPr>
        <w:t xml:space="preserve">θα ήθελα </w:t>
      </w:r>
      <w:r w:rsidRPr="00FC7EE2">
        <w:rPr>
          <w:rFonts w:eastAsia="Times New Roman" w:cs="Times New Roman"/>
          <w:szCs w:val="24"/>
        </w:rPr>
        <w:t xml:space="preserve">να καταθέσω σήμερα </w:t>
      </w:r>
      <w:r>
        <w:rPr>
          <w:rFonts w:eastAsia="Times New Roman" w:cs="Times New Roman"/>
          <w:szCs w:val="24"/>
        </w:rPr>
        <w:t>-</w:t>
      </w:r>
      <w:r w:rsidRPr="00974D41">
        <w:rPr>
          <w:rFonts w:eastAsia="Times New Roman"/>
          <w:bCs/>
          <w:shd w:val="clear" w:color="auto" w:fill="FFFFFF"/>
        </w:rPr>
        <w:t>επειδή</w:t>
      </w:r>
      <w:r>
        <w:rPr>
          <w:rFonts w:eastAsia="Times New Roman" w:cs="Times New Roman"/>
          <w:szCs w:val="24"/>
        </w:rPr>
        <w:t xml:space="preserve"> αυτά</w:t>
      </w:r>
      <w:r w:rsidRPr="00FC7EE2">
        <w:rPr>
          <w:rFonts w:eastAsia="Times New Roman" w:cs="Times New Roman"/>
          <w:szCs w:val="24"/>
        </w:rPr>
        <w:t xml:space="preserve"> δεν έχουν αποχαρακτη</w:t>
      </w:r>
      <w:r>
        <w:rPr>
          <w:rFonts w:eastAsia="Times New Roman" w:cs="Times New Roman"/>
          <w:szCs w:val="24"/>
        </w:rPr>
        <w:t>ριστεί, θα ήθελα να ε</w:t>
      </w:r>
      <w:r>
        <w:rPr>
          <w:rFonts w:eastAsia="Times New Roman" w:cs="Times New Roman"/>
          <w:szCs w:val="24"/>
        </w:rPr>
        <w:t>ίναι προς γνώση των Α</w:t>
      </w:r>
      <w:r w:rsidRPr="00FC7EE2">
        <w:rPr>
          <w:rFonts w:eastAsia="Times New Roman" w:cs="Times New Roman"/>
          <w:szCs w:val="24"/>
        </w:rPr>
        <w:t>ρχηγώ</w:t>
      </w:r>
      <w:r>
        <w:rPr>
          <w:rFonts w:eastAsia="Times New Roman" w:cs="Times New Roman"/>
          <w:szCs w:val="24"/>
        </w:rPr>
        <w:t>ν των Κ</w:t>
      </w:r>
      <w:r w:rsidRPr="00FC7EE2">
        <w:rPr>
          <w:rFonts w:eastAsia="Times New Roman" w:cs="Times New Roman"/>
          <w:szCs w:val="24"/>
        </w:rPr>
        <w:t xml:space="preserve">ομμάτων και όχι </w:t>
      </w:r>
      <w:r>
        <w:rPr>
          <w:rFonts w:eastAsia="Times New Roman" w:cs="Times New Roman"/>
          <w:szCs w:val="24"/>
        </w:rPr>
        <w:t>του συνόλου</w:t>
      </w:r>
      <w:r w:rsidRPr="00FC7EE2">
        <w:rPr>
          <w:rFonts w:eastAsia="Times New Roman" w:cs="Times New Roman"/>
          <w:szCs w:val="24"/>
        </w:rPr>
        <w:t xml:space="preserve"> των </w:t>
      </w:r>
      <w:r>
        <w:rPr>
          <w:rFonts w:eastAsia="Times New Roman" w:cs="Times New Roman"/>
          <w:szCs w:val="24"/>
        </w:rPr>
        <w:t>Β</w:t>
      </w:r>
      <w:r w:rsidRPr="00FC7EE2">
        <w:rPr>
          <w:rFonts w:eastAsia="Times New Roman" w:cs="Times New Roman"/>
          <w:szCs w:val="24"/>
        </w:rPr>
        <w:t>ουλευτών</w:t>
      </w:r>
      <w:r>
        <w:rPr>
          <w:rFonts w:eastAsia="Times New Roman" w:cs="Times New Roman"/>
          <w:szCs w:val="24"/>
        </w:rPr>
        <w:t>-</w:t>
      </w:r>
      <w:r w:rsidRPr="00FC7EE2">
        <w:rPr>
          <w:rFonts w:eastAsia="Times New Roman" w:cs="Times New Roman"/>
          <w:szCs w:val="24"/>
        </w:rPr>
        <w:t xml:space="preserve"> τι περιλαμβάν</w:t>
      </w:r>
      <w:r>
        <w:rPr>
          <w:rFonts w:eastAsia="Times New Roman" w:cs="Times New Roman"/>
          <w:szCs w:val="24"/>
        </w:rPr>
        <w:t>ουν</w:t>
      </w:r>
      <w:r w:rsidRPr="00FC7EE2">
        <w:rPr>
          <w:rFonts w:eastAsia="Times New Roman" w:cs="Times New Roman"/>
          <w:szCs w:val="24"/>
        </w:rPr>
        <w:t xml:space="preserve"> οι διαπραγματεύσεις για το </w:t>
      </w:r>
      <w:r>
        <w:rPr>
          <w:rFonts w:eastAsia="Times New Roman" w:cs="Times New Roman"/>
          <w:szCs w:val="24"/>
        </w:rPr>
        <w:t>«</w:t>
      </w:r>
      <w:r w:rsidRPr="00FC7EE2">
        <w:rPr>
          <w:rFonts w:eastAsia="Times New Roman" w:cs="Times New Roman"/>
          <w:szCs w:val="24"/>
        </w:rPr>
        <w:t>Πακέτο Πινέιρο</w:t>
      </w:r>
      <w:r>
        <w:rPr>
          <w:rFonts w:eastAsia="Times New Roman" w:cs="Times New Roman"/>
          <w:szCs w:val="24"/>
        </w:rPr>
        <w:t>»</w:t>
      </w:r>
      <w:r w:rsidRPr="00FC7EE2">
        <w:rPr>
          <w:rFonts w:eastAsia="Times New Roman" w:cs="Times New Roman"/>
          <w:szCs w:val="24"/>
        </w:rPr>
        <w:t xml:space="preserve"> και τι κατέθεσε </w:t>
      </w:r>
      <w:r>
        <w:rPr>
          <w:rFonts w:eastAsia="Times New Roman" w:cs="Times New Roman"/>
          <w:szCs w:val="24"/>
        </w:rPr>
        <w:t xml:space="preserve">ο κ. </w:t>
      </w:r>
      <w:r w:rsidRPr="00FC7EE2">
        <w:rPr>
          <w:rFonts w:eastAsia="Times New Roman" w:cs="Times New Roman"/>
          <w:szCs w:val="24"/>
        </w:rPr>
        <w:t>Σαμαράς</w:t>
      </w:r>
      <w:r>
        <w:rPr>
          <w:rFonts w:eastAsia="Times New Roman" w:cs="Times New Roman"/>
          <w:szCs w:val="24"/>
        </w:rPr>
        <w:t xml:space="preserve">. </w:t>
      </w:r>
    </w:p>
    <w:p w14:paraId="2ED8BEF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w:t>
      </w:r>
      <w:r w:rsidRPr="003258CF">
        <w:rPr>
          <w:rFonts w:eastAsia="Times New Roman" w:cs="Times New Roman"/>
          <w:szCs w:val="24"/>
        </w:rPr>
        <w:t>Κυβέρνηση</w:t>
      </w:r>
      <w:r>
        <w:rPr>
          <w:rFonts w:eastAsia="Times New Roman" w:cs="Times New Roman"/>
          <w:szCs w:val="24"/>
        </w:rPr>
        <w:t>ς και Υπουργός Εξωτερικών κ. Αλέξης Τσίπρας κατ</w:t>
      </w:r>
      <w:r>
        <w:rPr>
          <w:rFonts w:eastAsia="Times New Roman" w:cs="Times New Roman"/>
          <w:szCs w:val="24"/>
        </w:rPr>
        <w:t xml:space="preserve">αθέτει για τα Πρακτικά τα προαναφερθέντα έγγραφα, τα οποία βρίσκονται στο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ED8BEF9" w14:textId="77777777" w:rsidR="00C647AD" w:rsidRDefault="00D506E1">
      <w:pPr>
        <w:spacing w:after="0" w:line="600" w:lineRule="auto"/>
        <w:ind w:firstLine="720"/>
        <w:jc w:val="both"/>
        <w:rPr>
          <w:rFonts w:eastAsia="Times New Roman" w:cs="Times New Roman"/>
          <w:szCs w:val="24"/>
        </w:rPr>
      </w:pPr>
      <w:r w:rsidRPr="006471B2">
        <w:rPr>
          <w:rFonts w:eastAsia="Times New Roman" w:cs="Times New Roman"/>
          <w:b/>
          <w:szCs w:val="24"/>
        </w:rPr>
        <w:t>ΙΩΑΝΝΗΣ ΤΡΑΓΑΚΗΣ:</w:t>
      </w:r>
      <w:r>
        <w:rPr>
          <w:rFonts w:eastAsia="Times New Roman" w:cs="Times New Roman"/>
          <w:szCs w:val="24"/>
        </w:rPr>
        <w:t xml:space="preserve"> Τι είπε ο Πινέιρο;</w:t>
      </w:r>
    </w:p>
    <w:p w14:paraId="2ED8BEFA" w14:textId="77777777" w:rsidR="00C647AD" w:rsidRDefault="00D506E1">
      <w:pPr>
        <w:spacing w:after="0" w:line="600" w:lineRule="auto"/>
        <w:ind w:firstLine="720"/>
        <w:jc w:val="both"/>
        <w:rPr>
          <w:rFonts w:eastAsia="Times New Roman"/>
          <w:bCs/>
        </w:rPr>
      </w:pPr>
      <w:r w:rsidRPr="006471B2">
        <w:rPr>
          <w:rFonts w:eastAsia="Times New Roman" w:cs="Times New Roman"/>
          <w:b/>
          <w:szCs w:val="24"/>
        </w:rPr>
        <w:t xml:space="preserve">ΑΛΕΞΗΣ ΤΣΙΠΡΑΣ (Πρόεδρος της </w:t>
      </w:r>
      <w:r w:rsidRPr="006471B2">
        <w:rPr>
          <w:rFonts w:eastAsia="Times New Roman"/>
          <w:b/>
          <w:bCs/>
        </w:rPr>
        <w:t>Κυβέρνηση</w:t>
      </w:r>
      <w:r w:rsidRPr="006471B2">
        <w:rPr>
          <w:rFonts w:eastAsia="Times New Roman" w:cs="Times New Roman"/>
          <w:b/>
          <w:szCs w:val="24"/>
        </w:rPr>
        <w:t xml:space="preserve">ς </w:t>
      </w:r>
      <w:r>
        <w:rPr>
          <w:rFonts w:eastAsia="Times New Roman" w:cs="Times New Roman"/>
          <w:b/>
          <w:szCs w:val="24"/>
        </w:rPr>
        <w:t>και</w:t>
      </w:r>
      <w:r w:rsidRPr="006471B2">
        <w:rPr>
          <w:rFonts w:eastAsia="Times New Roman" w:cs="Times New Roman"/>
          <w:b/>
          <w:szCs w:val="24"/>
        </w:rPr>
        <w:t xml:space="preserve"> Υπουργός Εξωτερικών)</w:t>
      </w:r>
      <w:r>
        <w:rPr>
          <w:rFonts w:eastAsia="Times New Roman"/>
          <w:bCs/>
        </w:rPr>
        <w:t>: Τι είπε ο κ. Σαμαράς.</w:t>
      </w:r>
    </w:p>
    <w:p w14:paraId="2ED8BEFB" w14:textId="77777777" w:rsidR="00C647AD" w:rsidRDefault="00D506E1">
      <w:pPr>
        <w:spacing w:after="0" w:line="600" w:lineRule="auto"/>
        <w:ind w:firstLine="720"/>
        <w:jc w:val="both"/>
        <w:rPr>
          <w:rFonts w:eastAsia="Times New Roman" w:cs="Times New Roman"/>
          <w:szCs w:val="24"/>
        </w:rPr>
      </w:pPr>
      <w:r w:rsidRPr="00F331DF">
        <w:rPr>
          <w:rFonts w:eastAsia="Times New Roman"/>
          <w:bCs/>
        </w:rPr>
        <w:t>Και</w:t>
      </w:r>
      <w:r>
        <w:rPr>
          <w:rFonts w:eastAsia="Times New Roman" w:cs="Times New Roman"/>
          <w:szCs w:val="24"/>
        </w:rPr>
        <w:t xml:space="preserve"> </w:t>
      </w:r>
      <w:r w:rsidRPr="001E697F">
        <w:rPr>
          <w:rFonts w:eastAsia="Times New Roman"/>
          <w:bCs/>
          <w:shd w:val="clear" w:color="auto" w:fill="FFFFFF"/>
        </w:rPr>
        <w:t>βεβαίως</w:t>
      </w:r>
      <w:r>
        <w:rPr>
          <w:rFonts w:eastAsia="Times New Roman"/>
          <w:bCs/>
          <w:shd w:val="clear" w:color="auto" w:fill="FFFFFF"/>
        </w:rPr>
        <w:t>,</w:t>
      </w:r>
      <w:r>
        <w:rPr>
          <w:rFonts w:eastAsia="Times New Roman" w:cs="Times New Roman"/>
          <w:szCs w:val="24"/>
        </w:rPr>
        <w:t xml:space="preserve"> </w:t>
      </w:r>
      <w:r w:rsidRPr="00FC7EE2">
        <w:rPr>
          <w:rFonts w:eastAsia="Times New Roman" w:cs="Times New Roman"/>
          <w:szCs w:val="24"/>
        </w:rPr>
        <w:t>επειδή το ίδιο ακούσαμε και από την πλευρά της κ</w:t>
      </w:r>
      <w:r>
        <w:rPr>
          <w:rFonts w:eastAsia="Times New Roman" w:cs="Times New Roman"/>
          <w:szCs w:val="24"/>
        </w:rPr>
        <w:t>.</w:t>
      </w:r>
      <w:r w:rsidRPr="00FC7EE2">
        <w:rPr>
          <w:rFonts w:eastAsia="Times New Roman" w:cs="Times New Roman"/>
          <w:szCs w:val="24"/>
        </w:rPr>
        <w:t xml:space="preserve"> Γεννηματά </w:t>
      </w:r>
      <w:r>
        <w:rPr>
          <w:rFonts w:eastAsia="Times New Roman" w:cs="Times New Roman"/>
          <w:szCs w:val="24"/>
        </w:rPr>
        <w:t>-</w:t>
      </w:r>
      <w:r w:rsidRPr="00FC7EE2">
        <w:rPr>
          <w:rFonts w:eastAsia="Times New Roman" w:cs="Times New Roman"/>
          <w:szCs w:val="24"/>
        </w:rPr>
        <w:t xml:space="preserve">που και αυτή μας είπε ότι </w:t>
      </w:r>
      <w:r>
        <w:rPr>
          <w:rFonts w:eastAsia="Times New Roman" w:cs="Times New Roman"/>
          <w:szCs w:val="24"/>
        </w:rPr>
        <w:t>εάν</w:t>
      </w:r>
      <w:r w:rsidRPr="00FC7EE2">
        <w:rPr>
          <w:rFonts w:eastAsia="Times New Roman" w:cs="Times New Roman"/>
          <w:szCs w:val="24"/>
        </w:rPr>
        <w:t xml:space="preserve"> εμείς είχαμε δώσει </w:t>
      </w:r>
      <w:r>
        <w:rPr>
          <w:rFonts w:eastAsia="Times New Roman" w:cs="Times New Roman"/>
          <w:szCs w:val="24"/>
        </w:rPr>
        <w:t>τη</w:t>
      </w:r>
      <w:r w:rsidRPr="00FC7EE2">
        <w:rPr>
          <w:rFonts w:eastAsia="Times New Roman" w:cs="Times New Roman"/>
          <w:szCs w:val="24"/>
        </w:rPr>
        <w:t xml:space="preserve"> γλώσσα και την εθνότητα</w:t>
      </w:r>
      <w:r>
        <w:rPr>
          <w:rFonts w:eastAsia="Times New Roman" w:cs="Times New Roman"/>
          <w:szCs w:val="24"/>
        </w:rPr>
        <w:t>,</w:t>
      </w:r>
      <w:r w:rsidRPr="00FC7EE2">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το είχαμε</w:t>
      </w:r>
      <w:r w:rsidRPr="00FC7EE2">
        <w:rPr>
          <w:rFonts w:eastAsia="Times New Roman" w:cs="Times New Roman"/>
          <w:szCs w:val="24"/>
        </w:rPr>
        <w:t xml:space="preserve"> λύσει το θέμα</w:t>
      </w:r>
      <w:r>
        <w:rPr>
          <w:rFonts w:eastAsia="Times New Roman" w:cs="Times New Roman"/>
          <w:szCs w:val="24"/>
        </w:rPr>
        <w:t>,</w:t>
      </w:r>
      <w:r w:rsidRPr="00FC7EE2">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w:t>
      </w:r>
      <w:r w:rsidRPr="00FC7EE2">
        <w:rPr>
          <w:rFonts w:eastAsia="Times New Roman" w:cs="Times New Roman"/>
          <w:szCs w:val="24"/>
        </w:rPr>
        <w:t xml:space="preserve">δεν τα δίναμε </w:t>
      </w:r>
      <w:r>
        <w:rPr>
          <w:rFonts w:eastAsia="Times New Roman" w:cs="Times New Roman"/>
          <w:szCs w:val="24"/>
        </w:rPr>
        <w:t>γ</w:t>
      </w:r>
      <w:r w:rsidRPr="00FC7EE2">
        <w:rPr>
          <w:rFonts w:eastAsia="Times New Roman" w:cs="Times New Roman"/>
          <w:szCs w:val="24"/>
        </w:rPr>
        <w:t>ιατί εμείς ή</w:t>
      </w:r>
      <w:r w:rsidRPr="00FC7EE2">
        <w:rPr>
          <w:rFonts w:eastAsia="Times New Roman" w:cs="Times New Roman"/>
          <w:szCs w:val="24"/>
        </w:rPr>
        <w:t>μασταν εθνικά υπερήφανοι</w:t>
      </w:r>
      <w:r>
        <w:rPr>
          <w:rFonts w:eastAsia="Times New Roman" w:cs="Times New Roman"/>
          <w:szCs w:val="24"/>
        </w:rPr>
        <w:t xml:space="preserve">- αλήθεια, κυρία Γεννηματά, για </w:t>
      </w:r>
      <w:r w:rsidRPr="00FC7EE2">
        <w:rPr>
          <w:rFonts w:eastAsia="Times New Roman" w:cs="Times New Roman"/>
          <w:szCs w:val="24"/>
        </w:rPr>
        <w:t xml:space="preserve">διαβάστε λίγο καλύτερα τη </w:t>
      </w:r>
      <w:r>
        <w:rPr>
          <w:rFonts w:eastAsia="Times New Roman" w:cs="Times New Roman"/>
          <w:szCs w:val="24"/>
        </w:rPr>
        <w:t>Συμφωνία της Α</w:t>
      </w:r>
      <w:r w:rsidRPr="00FC7EE2">
        <w:rPr>
          <w:rFonts w:eastAsia="Times New Roman" w:cs="Times New Roman"/>
          <w:szCs w:val="24"/>
        </w:rPr>
        <w:t>χρίδας που υπεγράφη από τις Ηνωμένες Πολιτείες και την Ευρωπαϊκή Ένωση</w:t>
      </w:r>
      <w:r>
        <w:rPr>
          <w:rFonts w:eastAsia="Times New Roman" w:cs="Times New Roman"/>
          <w:szCs w:val="24"/>
        </w:rPr>
        <w:t xml:space="preserve"> το 2001,</w:t>
      </w:r>
      <w:r w:rsidRPr="00FC7EE2">
        <w:rPr>
          <w:rFonts w:eastAsia="Times New Roman" w:cs="Times New Roman"/>
          <w:szCs w:val="24"/>
        </w:rPr>
        <w:t xml:space="preserve"> επί κυβερνήσεως</w:t>
      </w:r>
      <w:r>
        <w:rPr>
          <w:rFonts w:eastAsia="Times New Roman" w:cs="Times New Roman"/>
          <w:szCs w:val="24"/>
        </w:rPr>
        <w:t xml:space="preserve"> Σημίτη. Τ</w:t>
      </w:r>
      <w:r w:rsidRPr="00FC7EE2">
        <w:rPr>
          <w:rFonts w:eastAsia="Times New Roman" w:cs="Times New Roman"/>
          <w:szCs w:val="24"/>
        </w:rPr>
        <w:t>ι λέει</w:t>
      </w:r>
      <w:r>
        <w:rPr>
          <w:rFonts w:eastAsia="Times New Roman" w:cs="Times New Roman"/>
          <w:szCs w:val="24"/>
        </w:rPr>
        <w:t xml:space="preserve">, </w:t>
      </w:r>
      <w:r w:rsidRPr="0086362F">
        <w:rPr>
          <w:rFonts w:eastAsia="Times New Roman" w:cs="Times New Roman"/>
          <w:szCs w:val="24"/>
        </w:rPr>
        <w:t>λοιπόν</w:t>
      </w:r>
      <w:r>
        <w:rPr>
          <w:rFonts w:eastAsia="Times New Roman" w:cs="Times New Roman"/>
          <w:szCs w:val="24"/>
        </w:rPr>
        <w:t>, αυτή</w:t>
      </w:r>
      <w:r w:rsidRPr="00FC7EE2">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υμφωνία; Θέλετε </w:t>
      </w:r>
      <w:r w:rsidRPr="002314B3">
        <w:rPr>
          <w:rFonts w:eastAsia="Times New Roman"/>
          <w:bCs/>
          <w:shd w:val="clear" w:color="auto" w:fill="FFFFFF"/>
        </w:rPr>
        <w:t>να</w:t>
      </w:r>
      <w:r>
        <w:rPr>
          <w:rFonts w:eastAsia="Times New Roman" w:cs="Times New Roman"/>
          <w:szCs w:val="24"/>
        </w:rPr>
        <w:t xml:space="preserve"> σας διαβάσω</w:t>
      </w:r>
      <w:r w:rsidRPr="00FC7EE2">
        <w:rPr>
          <w:rFonts w:eastAsia="Times New Roman" w:cs="Times New Roman"/>
          <w:szCs w:val="24"/>
        </w:rPr>
        <w:t xml:space="preserve"> </w:t>
      </w:r>
      <w:r>
        <w:rPr>
          <w:rFonts w:eastAsia="Times New Roman" w:cs="Times New Roman"/>
          <w:szCs w:val="24"/>
        </w:rPr>
        <w:t>τ</w:t>
      </w:r>
      <w:r w:rsidRPr="00FC7EE2">
        <w:rPr>
          <w:rFonts w:eastAsia="Times New Roman" w:cs="Times New Roman"/>
          <w:szCs w:val="24"/>
        </w:rPr>
        <w:t xml:space="preserve">ι λέει αυτή η </w:t>
      </w:r>
      <w:r>
        <w:rPr>
          <w:rFonts w:eastAsia="Times New Roman" w:cs="Times New Roman"/>
          <w:szCs w:val="24"/>
        </w:rPr>
        <w:t>σ</w:t>
      </w:r>
      <w:r>
        <w:rPr>
          <w:rFonts w:eastAsia="Times New Roman" w:cs="Times New Roman"/>
          <w:szCs w:val="24"/>
        </w:rPr>
        <w:t>υμφωνία; Η επίσημη</w:t>
      </w:r>
      <w:r w:rsidRPr="00FC7EE2">
        <w:rPr>
          <w:rFonts w:eastAsia="Times New Roman" w:cs="Times New Roman"/>
          <w:szCs w:val="24"/>
        </w:rPr>
        <w:t xml:space="preserve"> γλώσσα της Μακεδονίας και στις διεθνείς σχέσεις της Μακεδονίας είναι </w:t>
      </w:r>
      <w:r>
        <w:rPr>
          <w:rFonts w:eastAsia="Times New Roman" w:cs="Times New Roman"/>
          <w:szCs w:val="24"/>
        </w:rPr>
        <w:t xml:space="preserve">η </w:t>
      </w:r>
      <w:r w:rsidRPr="00FC7EE2">
        <w:rPr>
          <w:rFonts w:eastAsia="Times New Roman" w:cs="Times New Roman"/>
          <w:szCs w:val="24"/>
        </w:rPr>
        <w:t>μακεδονική γλώσσα</w:t>
      </w:r>
      <w:r>
        <w:rPr>
          <w:rFonts w:eastAsia="Times New Roman" w:cs="Times New Roman"/>
          <w:szCs w:val="24"/>
        </w:rPr>
        <w:t>.</w:t>
      </w:r>
      <w:r w:rsidRPr="00FC7EE2">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sidRPr="00FC7EE2">
        <w:rPr>
          <w:rFonts w:eastAsia="Times New Roman" w:cs="Times New Roman"/>
          <w:szCs w:val="24"/>
        </w:rPr>
        <w:t xml:space="preserve"> </w:t>
      </w:r>
      <w:r>
        <w:rPr>
          <w:rFonts w:eastAsia="Times New Roman" w:cs="Times New Roman"/>
          <w:szCs w:val="24"/>
        </w:rPr>
        <w:t xml:space="preserve">δική σας </w:t>
      </w:r>
      <w:r w:rsidRPr="00FC7EE2">
        <w:rPr>
          <w:rFonts w:eastAsia="Times New Roman" w:cs="Times New Roman"/>
          <w:szCs w:val="24"/>
        </w:rPr>
        <w:t>διαμαρτυρία τότε</w:t>
      </w:r>
      <w:r>
        <w:rPr>
          <w:rFonts w:eastAsia="Times New Roman" w:cs="Times New Roman"/>
          <w:szCs w:val="24"/>
        </w:rPr>
        <w:t>! Αναφέρεται σε μακεδονική γλώσσα, αναφέρεται σε Μακεδονία κ</w:t>
      </w:r>
      <w:r w:rsidRPr="00FC7EE2">
        <w:rPr>
          <w:rFonts w:eastAsia="Times New Roman" w:cs="Times New Roman"/>
          <w:szCs w:val="24"/>
        </w:rPr>
        <w:t xml:space="preserve">αι σε άλλα σημεία αναφέρεται και </w:t>
      </w:r>
      <w:r w:rsidRPr="00FC7EE2">
        <w:rPr>
          <w:rFonts w:eastAsia="Times New Roman" w:cs="Times New Roman"/>
          <w:szCs w:val="24"/>
        </w:rPr>
        <w:t>σε Μακεδόνες</w:t>
      </w:r>
      <w:r>
        <w:rPr>
          <w:rFonts w:eastAsia="Times New Roman" w:cs="Times New Roman"/>
          <w:szCs w:val="24"/>
        </w:rPr>
        <w:t>.</w:t>
      </w:r>
    </w:p>
    <w:p w14:paraId="2ED8BEFC" w14:textId="77777777" w:rsidR="00C647AD" w:rsidRDefault="00D506E1">
      <w:pPr>
        <w:spacing w:after="0" w:line="600" w:lineRule="auto"/>
        <w:ind w:firstLine="709"/>
        <w:jc w:val="center"/>
        <w:rPr>
          <w:rFonts w:eastAsia="Times New Roman" w:cs="Times New Roman"/>
        </w:rPr>
      </w:pPr>
      <w:r w:rsidRPr="007F5FBB">
        <w:rPr>
          <w:rFonts w:eastAsia="Times New Roman" w:cs="Times New Roman"/>
        </w:rPr>
        <w:t>(Χειροκροτήματα από την πτέρυγα του ΣΥΡΙΖΑ)</w:t>
      </w:r>
    </w:p>
    <w:p w14:paraId="2ED8BEF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w:t>
      </w:r>
      <w:r w:rsidRPr="003258CF">
        <w:rPr>
          <w:rFonts w:eastAsia="Times New Roman" w:cs="Times New Roman"/>
          <w:szCs w:val="24"/>
        </w:rPr>
        <w:t>Κυβέρνηση</w:t>
      </w:r>
      <w:r>
        <w:rPr>
          <w:rFonts w:eastAsia="Times New Roman" w:cs="Times New Roman"/>
          <w:szCs w:val="24"/>
        </w:rPr>
        <w:t xml:space="preserve">ς και Υπουργός Εξωτερικών κ. Αλέξης Τσίπρας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w:t>
      </w:r>
      <w:r>
        <w:rPr>
          <w:rFonts w:eastAsia="Times New Roman" w:cs="Times New Roman"/>
          <w:szCs w:val="24"/>
        </w:rPr>
        <w:t>Διεύθυνσης Στενογραφίας και Πρακτικών της Βουλής)</w:t>
      </w:r>
    </w:p>
    <w:p w14:paraId="2ED8BEF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w:t>
      </w:r>
      <w:r w:rsidRPr="00FC7EE2">
        <w:rPr>
          <w:rFonts w:eastAsia="Times New Roman" w:cs="Times New Roman"/>
          <w:szCs w:val="24"/>
        </w:rPr>
        <w:t xml:space="preserve">όσο μεγάλο αγώνα </w:t>
      </w:r>
      <w:r>
        <w:rPr>
          <w:rFonts w:eastAsia="Times New Roman" w:cs="Times New Roman"/>
          <w:szCs w:val="24"/>
        </w:rPr>
        <w:t xml:space="preserve">είχατε </w:t>
      </w:r>
      <w:r w:rsidRPr="00FC7EE2">
        <w:rPr>
          <w:rFonts w:eastAsia="Times New Roman" w:cs="Times New Roman"/>
          <w:szCs w:val="24"/>
        </w:rPr>
        <w:t xml:space="preserve">κάνει </w:t>
      </w:r>
      <w:r>
        <w:rPr>
          <w:rFonts w:eastAsia="Times New Roman" w:cs="Times New Roman"/>
          <w:szCs w:val="24"/>
        </w:rPr>
        <w:t xml:space="preserve">εσείς για τη μακεδονική γλώσσα </w:t>
      </w:r>
      <w:r w:rsidRPr="00F331DF">
        <w:rPr>
          <w:rFonts w:eastAsia="Times New Roman"/>
          <w:bCs/>
        </w:rPr>
        <w:t>και</w:t>
      </w:r>
      <w:r>
        <w:rPr>
          <w:rFonts w:eastAsia="Times New Roman" w:cs="Times New Roman"/>
          <w:szCs w:val="24"/>
        </w:rPr>
        <w:t xml:space="preserve"> για την εθνότητα </w:t>
      </w:r>
      <w:r w:rsidRPr="00FC7EE2">
        <w:rPr>
          <w:rFonts w:eastAsia="Times New Roman" w:cs="Times New Roman"/>
          <w:szCs w:val="24"/>
        </w:rPr>
        <w:t>και για τον όρο Μακεδ</w:t>
      </w:r>
      <w:r>
        <w:rPr>
          <w:rFonts w:eastAsia="Times New Roman" w:cs="Times New Roman"/>
          <w:szCs w:val="24"/>
        </w:rPr>
        <w:t xml:space="preserve">όνες. Ούτε βέτο ασκήσατε στην </w:t>
      </w:r>
      <w:r w:rsidRPr="007C13E4">
        <w:rPr>
          <w:rFonts w:eastAsia="Times New Roman" w:cs="Times New Roman"/>
          <w:szCs w:val="24"/>
        </w:rPr>
        <w:t>Ευρωπαϊκή Ένωση</w:t>
      </w:r>
      <w:r>
        <w:rPr>
          <w:rFonts w:eastAsia="Times New Roman" w:cs="Times New Roman"/>
          <w:szCs w:val="24"/>
        </w:rPr>
        <w:t xml:space="preserve"> </w:t>
      </w:r>
      <w:r w:rsidRPr="00FC7EE2">
        <w:rPr>
          <w:rFonts w:eastAsia="Times New Roman" w:cs="Times New Roman"/>
          <w:szCs w:val="24"/>
        </w:rPr>
        <w:t xml:space="preserve"> ούτε κα</w:t>
      </w:r>
      <w:r>
        <w:rPr>
          <w:rFonts w:eastAsia="Times New Roman" w:cs="Times New Roman"/>
          <w:szCs w:val="24"/>
        </w:rPr>
        <w:t>μ</w:t>
      </w:r>
      <w:r>
        <w:rPr>
          <w:rFonts w:eastAsia="Times New Roman" w:cs="Times New Roman"/>
          <w:szCs w:val="24"/>
        </w:rPr>
        <w:t>μία</w:t>
      </w:r>
      <w:r w:rsidRPr="00FC7EE2">
        <w:rPr>
          <w:rFonts w:eastAsia="Times New Roman" w:cs="Times New Roman"/>
          <w:szCs w:val="24"/>
        </w:rPr>
        <w:t xml:space="preserve"> αντίρρηση προβάλλ</w:t>
      </w:r>
      <w:r>
        <w:rPr>
          <w:rFonts w:eastAsia="Times New Roman" w:cs="Times New Roman"/>
          <w:szCs w:val="24"/>
        </w:rPr>
        <w:t>α</w:t>
      </w:r>
      <w:r w:rsidRPr="00FC7EE2">
        <w:rPr>
          <w:rFonts w:eastAsia="Times New Roman" w:cs="Times New Roman"/>
          <w:szCs w:val="24"/>
        </w:rPr>
        <w:t>τε</w:t>
      </w:r>
      <w:r>
        <w:rPr>
          <w:rFonts w:eastAsia="Times New Roman" w:cs="Times New Roman"/>
          <w:szCs w:val="24"/>
        </w:rPr>
        <w:t xml:space="preserve">, </w:t>
      </w:r>
      <w:r>
        <w:rPr>
          <w:rFonts w:eastAsia="Times New Roman" w:cs="Times New Roman"/>
          <w:bCs/>
          <w:shd w:val="clear" w:color="auto" w:fill="FFFFFF"/>
        </w:rPr>
        <w:t xml:space="preserve">αφού </w:t>
      </w:r>
      <w:r>
        <w:rPr>
          <w:rFonts w:eastAsia="Times New Roman" w:cs="Times New Roman"/>
          <w:szCs w:val="24"/>
        </w:rPr>
        <w:t xml:space="preserve">τόσο πολύ </w:t>
      </w:r>
      <w:r w:rsidRPr="00FC7EE2">
        <w:rPr>
          <w:rFonts w:eastAsia="Times New Roman" w:cs="Times New Roman"/>
          <w:szCs w:val="24"/>
        </w:rPr>
        <w:t>σας απ</w:t>
      </w:r>
      <w:r w:rsidRPr="00FC7EE2">
        <w:rPr>
          <w:rFonts w:eastAsia="Times New Roman" w:cs="Times New Roman"/>
          <w:szCs w:val="24"/>
        </w:rPr>
        <w:t>ασχολ</w:t>
      </w:r>
      <w:r>
        <w:rPr>
          <w:rFonts w:eastAsia="Times New Roman" w:cs="Times New Roman"/>
          <w:szCs w:val="24"/>
        </w:rPr>
        <w:t xml:space="preserve">ούσε το θέμα αυτό. </w:t>
      </w:r>
    </w:p>
    <w:p w14:paraId="2ED8BEFF"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Μας κατηγορείτε, επίσης, ακόμα και για το θέμα της ιθαγένειας στα διαβατήρια. Επί είκοσι πέντε χρόνια οι γείτονές μας που τους αποκαλείτε Σκοπιανούς, έρχονται εδώ στην Ελλάδα, κάνουν τα μπάνια τους στη Χαλκιδική, κάνουν τις βόλτες </w:t>
      </w:r>
      <w:r>
        <w:rPr>
          <w:rFonts w:eastAsia="Times New Roman"/>
          <w:color w:val="222222"/>
          <w:szCs w:val="24"/>
          <w:shd w:val="clear" w:color="auto" w:fill="FFFFFF"/>
        </w:rPr>
        <w:t>τους στην πλατεία Συντάγματος -και καλά κάνουν οι άνθρωποι γιατί ενισχύουν τον τουρισμό μας- αλλά τα διαβατήριά τους δεν γράφουν «Σκοπιανοί». Γράφουν «Μακεδόνες» σκέτο. Εσείς είκοσι πέντε χρόνια που ήσασταν; Γιατί το επιτρέψατε αυτό είκοσι πέντε χρόνια;</w:t>
      </w:r>
    </w:p>
    <w:p w14:paraId="2ED8BF00" w14:textId="77777777" w:rsidR="00C647AD" w:rsidRDefault="00D506E1">
      <w:pPr>
        <w:spacing w:after="0" w:line="600" w:lineRule="auto"/>
        <w:ind w:firstLine="709"/>
        <w:jc w:val="center"/>
        <w:rPr>
          <w:rFonts w:eastAsia="Times New Roman" w:cs="Times New Roman"/>
        </w:rPr>
      </w:pPr>
      <w:r w:rsidRPr="005A4B70">
        <w:rPr>
          <w:rFonts w:eastAsia="Times New Roman" w:cs="Times New Roman"/>
        </w:rPr>
        <w:t>(Χ</w:t>
      </w:r>
      <w:r w:rsidRPr="005A4B70">
        <w:rPr>
          <w:rFonts w:eastAsia="Times New Roman" w:cs="Times New Roman"/>
        </w:rPr>
        <w:t>ειροκροτήματα από την πτέρυγα του ΣΥΡΙΖΑ)</w:t>
      </w:r>
    </w:p>
    <w:p w14:paraId="2ED8BF01"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Πού ήσασταν το 2008-2009, όταν έγινε η διαπραγμάτευση και απελευθερώθηκε το καθεστώς για τα διαβατήρια των πολιτών της γειτονικής χώρας ως χώρας Σένγκεν; Πού ήσασταν, ρε παιδιά, εσείς οι μακεδονομάχοι τόσα χρόνια; </w:t>
      </w:r>
      <w:r>
        <w:rPr>
          <w:rFonts w:eastAsia="Times New Roman"/>
          <w:color w:val="222222"/>
          <w:szCs w:val="24"/>
          <w:shd w:val="clear" w:color="auto" w:fill="FFFFFF"/>
        </w:rPr>
        <w:t>Οποία υποκρισία!</w:t>
      </w:r>
    </w:p>
    <w:p w14:paraId="2ED8BF02"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2ED8BF03" w14:textId="77777777" w:rsidR="00C647AD" w:rsidRDefault="00D506E1">
      <w:pPr>
        <w:spacing w:after="0" w:line="600" w:lineRule="auto"/>
        <w:ind w:firstLine="720"/>
        <w:jc w:val="both"/>
        <w:rPr>
          <w:rFonts w:eastAsia="Times New Roman"/>
          <w:color w:val="222222"/>
          <w:szCs w:val="24"/>
          <w:shd w:val="clear" w:color="auto" w:fill="FFFFFF"/>
        </w:rPr>
      </w:pPr>
      <w:r w:rsidRPr="00393EB0">
        <w:rPr>
          <w:rFonts w:eastAsia="Times New Roman"/>
          <w:b/>
          <w:color w:val="222222"/>
          <w:szCs w:val="24"/>
          <w:shd w:val="clear" w:color="auto" w:fill="FFFFFF"/>
        </w:rPr>
        <w:t>ΠΡΟΕΔΡΟΣ (Νικόλαος Βούτσης):</w:t>
      </w:r>
      <w:r>
        <w:rPr>
          <w:rFonts w:eastAsia="Times New Roman"/>
          <w:color w:val="222222"/>
          <w:szCs w:val="24"/>
          <w:shd w:val="clear" w:color="auto" w:fill="FFFFFF"/>
        </w:rPr>
        <w:t xml:space="preserve"> Ησυχία, παρακαλώ.</w:t>
      </w:r>
    </w:p>
    <w:p w14:paraId="2ED8BF04" w14:textId="77777777" w:rsidR="00C647AD" w:rsidRDefault="00D506E1">
      <w:pPr>
        <w:spacing w:after="0" w:line="600" w:lineRule="auto"/>
        <w:ind w:firstLine="720"/>
        <w:jc w:val="both"/>
        <w:rPr>
          <w:rFonts w:eastAsia="Times New Roman"/>
          <w:color w:val="222222"/>
          <w:szCs w:val="24"/>
          <w:shd w:val="clear" w:color="auto" w:fill="FFFFFF"/>
        </w:rPr>
      </w:pPr>
      <w:r w:rsidRPr="00393EB0">
        <w:rPr>
          <w:rFonts w:eastAsia="Times New Roman"/>
          <w:b/>
          <w:color w:val="222222"/>
          <w:szCs w:val="24"/>
          <w:shd w:val="clear" w:color="auto" w:fill="FFFFFF"/>
        </w:rPr>
        <w:t>ΑΛΕΞΗΣ ΤΣΙΠΡΑΣ (Πρόεδρος της Κυβέρνησης</w:t>
      </w:r>
      <w:r>
        <w:rPr>
          <w:rFonts w:eastAsia="Times New Roman"/>
          <w:b/>
          <w:color w:val="222222"/>
          <w:szCs w:val="24"/>
          <w:shd w:val="clear" w:color="auto" w:fill="FFFFFF"/>
        </w:rPr>
        <w:t xml:space="preserve"> και </w:t>
      </w:r>
      <w:r w:rsidRPr="00393EB0">
        <w:rPr>
          <w:rFonts w:eastAsia="Times New Roman"/>
          <w:b/>
          <w:color w:val="222222"/>
          <w:szCs w:val="24"/>
          <w:shd w:val="clear" w:color="auto" w:fill="FFFFFF"/>
        </w:rPr>
        <w:t>Υπουργός Εξωτερικών):</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Μας λέτε, τέλος, ότι είναι απαράδεκτο να αυτοπεριοριζόμαστε και να υπονοούμε ότι μπορεί να έχουμε και εμείς αλυτρωτική λογική, διότι στη </w:t>
      </w:r>
      <w:r>
        <w:rPr>
          <w:rFonts w:eastAsia="Times New Roman"/>
          <w:color w:val="222222"/>
          <w:szCs w:val="24"/>
          <w:shd w:val="clear" w:color="auto" w:fill="FFFFFF"/>
        </w:rPr>
        <w:t>σ</w:t>
      </w:r>
      <w:r>
        <w:rPr>
          <w:rFonts w:eastAsia="Times New Roman"/>
          <w:color w:val="222222"/>
          <w:szCs w:val="24"/>
          <w:shd w:val="clear" w:color="auto" w:fill="FFFFFF"/>
        </w:rPr>
        <w:t>υμφωνία –το άκουσα, το είπε και σήμερα και ο κ. Σαμαράς- λέμε να διαγράψουμε τους αλυτρωτισμούς στα βιβλία και των δύο</w:t>
      </w:r>
      <w:r>
        <w:rPr>
          <w:rFonts w:eastAsia="Times New Roman"/>
          <w:color w:val="222222"/>
          <w:szCs w:val="24"/>
          <w:shd w:val="clear" w:color="auto" w:fill="FFFFFF"/>
        </w:rPr>
        <w:t xml:space="preserve"> πλευρών και είμαστε απαράδεκτοι. Γιατί είμαστε απαράδεκτοι; Γιατί δεν λέμε ότι μόνο αυτοί έχουν αλυτρωτισμό στα βιβλία ή στη ρητορική και τις ενέργειες κρατικών και ιδιωτικών φορέων. Μάλιστα. </w:t>
      </w:r>
    </w:p>
    <w:p w14:paraId="2ED8BF05"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Στις 4 Σεπτεμβρίου, όμως, του 2012 ο κ. Σαμαράς έγραφε ένα γρά</w:t>
      </w:r>
      <w:r>
        <w:rPr>
          <w:rFonts w:eastAsia="Times New Roman"/>
          <w:color w:val="222222"/>
          <w:szCs w:val="24"/>
          <w:shd w:val="clear" w:color="auto" w:fill="FFFFFF"/>
        </w:rPr>
        <w:t>μμα στον κ. Γκρουέφσκι γι’ αυτά τα θέματα. Και τι έλεγε ο κ. Σαμαράς τότε στο γράμμα που έστειλε στον κ. Γκρούεφσκι; Ότι ο έλεγχος του τρόπου που παρουσιάζουν την ιστορία τα σχολικά βιβλία των δύο χωρών –των δύο χωρών!- και η απαλλαγή τους από αρνητικά σχό</w:t>
      </w:r>
      <w:r>
        <w:rPr>
          <w:rFonts w:eastAsia="Times New Roman"/>
          <w:color w:val="222222"/>
          <w:szCs w:val="24"/>
          <w:shd w:val="clear" w:color="auto" w:fill="FFFFFF"/>
        </w:rPr>
        <w:t>λια, η εχθρική και αλυτρωτική ρητορική εναντίον των γειτόνων μας, είναι το αντικείμενο της συζήτησης.</w:t>
      </w:r>
    </w:p>
    <w:p w14:paraId="2ED8BF06"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καταθέτω για τα Πρακτικά. </w:t>
      </w:r>
    </w:p>
    <w:p w14:paraId="2ED8BF07" w14:textId="77777777" w:rsidR="00C647AD" w:rsidRDefault="00D506E1">
      <w:pPr>
        <w:spacing w:after="0"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Πρόεδρος της Κυβέρνησης και Υπουργός Εξωτερικών </w:t>
      </w:r>
      <w:r w:rsidRPr="0035152D">
        <w:rPr>
          <w:rFonts w:eastAsia="Times New Roman" w:cs="Times New Roman"/>
        </w:rPr>
        <w:t xml:space="preserve">κ. </w:t>
      </w:r>
      <w:r>
        <w:rPr>
          <w:rFonts w:eastAsia="Times New Roman" w:cs="Times New Roman"/>
        </w:rPr>
        <w:t>Αλέξης Τσίπρας καταθέτει για τα Πρακτικά το προαναφερθ</w:t>
      </w:r>
      <w:r>
        <w:rPr>
          <w:rFonts w:eastAsia="Times New Roman" w:cs="Times New Roman"/>
        </w:rPr>
        <w:t>έν έγγραφο</w:t>
      </w:r>
      <w:r w:rsidRPr="0035152D">
        <w:rPr>
          <w:rFonts w:eastAsia="Times New Roman" w:cs="Times New Roman"/>
        </w:rPr>
        <w:t>, τ</w:t>
      </w:r>
      <w:r>
        <w:rPr>
          <w:rFonts w:eastAsia="Times New Roman" w:cs="Times New Roman"/>
        </w:rPr>
        <w:t>ο οποίο βρίσκε</w:t>
      </w:r>
      <w:r w:rsidRPr="0035152D">
        <w:rPr>
          <w:rFonts w:eastAsia="Times New Roman" w:cs="Times New Roman"/>
        </w:rPr>
        <w:t>ται στο αρχείο του Τμήματος Γραμματείας της Διεύθυνσης Στενογραφίας και Πρακτικών της Βουλής)</w:t>
      </w:r>
    </w:p>
    <w:p w14:paraId="2ED8BF08"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Ορίστε, ο Σαμαράς, ο οποίος ήρθε σήμερα εδώ και μας είπε: «Αποκλείεται, δεν υπάρχει περίπτωση ο Σαμαράς να έκανε τέτοιο πράγμα, σίγουρα</w:t>
      </w:r>
      <w:r>
        <w:rPr>
          <w:rFonts w:eastAsia="Times New Roman"/>
          <w:color w:val="222222"/>
          <w:szCs w:val="24"/>
          <w:shd w:val="clear" w:color="auto" w:fill="FFFFFF"/>
        </w:rPr>
        <w:t>». Και βέβαια το ίδιο έκανε και ο Υπουργός του...</w:t>
      </w:r>
    </w:p>
    <w:p w14:paraId="2ED8BF09"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14:paraId="2ED8BF0A" w14:textId="77777777" w:rsidR="00C647AD" w:rsidRDefault="00D506E1">
      <w:pPr>
        <w:spacing w:after="0" w:line="600" w:lineRule="auto"/>
        <w:ind w:firstLine="720"/>
        <w:jc w:val="both"/>
        <w:rPr>
          <w:rFonts w:eastAsia="Times New Roman"/>
          <w:color w:val="222222"/>
          <w:szCs w:val="24"/>
          <w:shd w:val="clear" w:color="auto" w:fill="FFFFFF"/>
        </w:rPr>
      </w:pPr>
      <w:r w:rsidRPr="00393EB0">
        <w:rPr>
          <w:rFonts w:eastAsia="Times New Roman"/>
          <w:b/>
          <w:color w:val="222222"/>
          <w:szCs w:val="24"/>
          <w:shd w:val="clear" w:color="auto" w:fill="FFFFFF"/>
        </w:rPr>
        <w:t>ΠΡΟΕΔΡΟΣ (Νικόλαος Βούτσης):</w:t>
      </w:r>
      <w:r>
        <w:rPr>
          <w:rFonts w:eastAsia="Times New Roman"/>
          <w:color w:val="222222"/>
          <w:szCs w:val="24"/>
          <w:shd w:val="clear" w:color="auto" w:fill="FFFFFF"/>
        </w:rPr>
        <w:t xml:space="preserve"> Ησυχία, παρακαλώ.</w:t>
      </w:r>
    </w:p>
    <w:p w14:paraId="2ED8BF0B" w14:textId="77777777" w:rsidR="00C647AD" w:rsidRDefault="00D506E1">
      <w:pPr>
        <w:spacing w:after="0" w:line="600" w:lineRule="auto"/>
        <w:ind w:firstLine="720"/>
        <w:jc w:val="both"/>
        <w:rPr>
          <w:rFonts w:eastAsia="Times New Roman"/>
          <w:color w:val="222222"/>
          <w:szCs w:val="24"/>
          <w:shd w:val="clear" w:color="auto" w:fill="FFFFFF"/>
        </w:rPr>
      </w:pPr>
      <w:r w:rsidRPr="00393EB0">
        <w:rPr>
          <w:rFonts w:eastAsia="Times New Roman"/>
          <w:b/>
          <w:color w:val="222222"/>
          <w:szCs w:val="24"/>
          <w:shd w:val="clear" w:color="auto" w:fill="FFFFFF"/>
        </w:rPr>
        <w:t>ΑΛΕΞΗΣ ΤΣΙΠΡΑΣ (Πρόεδρος της Κυβέρνησης</w:t>
      </w:r>
      <w:r>
        <w:rPr>
          <w:rFonts w:eastAsia="Times New Roman"/>
          <w:b/>
          <w:color w:val="222222"/>
          <w:szCs w:val="24"/>
          <w:shd w:val="clear" w:color="auto" w:fill="FFFFFF"/>
        </w:rPr>
        <w:t xml:space="preserve"> και </w:t>
      </w:r>
      <w:r w:rsidRPr="00393EB0">
        <w:rPr>
          <w:rFonts w:eastAsia="Times New Roman"/>
          <w:b/>
          <w:color w:val="222222"/>
          <w:szCs w:val="24"/>
          <w:shd w:val="clear" w:color="auto" w:fill="FFFFFF"/>
        </w:rPr>
        <w:t>Υπουργός Εξωτερικών):</w:t>
      </w:r>
      <w:r>
        <w:rPr>
          <w:rFonts w:eastAsia="Times New Roman"/>
          <w:color w:val="222222"/>
          <w:szCs w:val="24"/>
          <w:shd w:val="clear" w:color="auto" w:fill="FFFFFF"/>
        </w:rPr>
        <w:t xml:space="preserve"> ...ο κ. Αβραμόπουλος, με επιστολή στον ομόλογό του Νίκολα Ποπόσκι όπου</w:t>
      </w:r>
      <w:r>
        <w:rPr>
          <w:rFonts w:eastAsia="Times New Roman"/>
          <w:color w:val="222222"/>
          <w:szCs w:val="24"/>
          <w:shd w:val="clear" w:color="auto" w:fill="FFFFFF"/>
        </w:rPr>
        <w:t xml:space="preserve"> μίλησε για την ανάγκη κρατικές υπηρεσίες να αποθαρρύνουν με ανάλογες ενέργειες που υποκινούν βία και μίσος ή εχθρότητα του ενός έναντι του άλλου και στις δύο πλευρές. Μάλιστα.</w:t>
      </w:r>
    </w:p>
    <w:p w14:paraId="2ED8BF0C"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καταθέτω για τα Πρακτικά. </w:t>
      </w:r>
    </w:p>
    <w:p w14:paraId="2ED8BF0D" w14:textId="77777777" w:rsidR="00C647AD" w:rsidRDefault="00D506E1">
      <w:pPr>
        <w:spacing w:after="0"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Πρόεδρος της Κυβέρνησης και Υπουργός Εξωτερικών </w:t>
      </w:r>
      <w:r w:rsidRPr="0035152D">
        <w:rPr>
          <w:rFonts w:eastAsia="Times New Roman" w:cs="Times New Roman"/>
        </w:rPr>
        <w:t xml:space="preserve">κ. </w:t>
      </w:r>
      <w:r>
        <w:rPr>
          <w:rFonts w:eastAsia="Times New Roman" w:cs="Times New Roman"/>
        </w:rPr>
        <w:t>Αλέξης Τσίπρας καταθέτει για τα Πρακτικά το προαναφερθέν έγγραφο</w:t>
      </w:r>
      <w:r w:rsidRPr="0035152D">
        <w:rPr>
          <w:rFonts w:eastAsia="Times New Roman" w:cs="Times New Roman"/>
        </w:rPr>
        <w:t>, τ</w:t>
      </w:r>
      <w:r>
        <w:rPr>
          <w:rFonts w:eastAsia="Times New Roman" w:cs="Times New Roman"/>
        </w:rPr>
        <w:t>ο οποίο βρίσκε</w:t>
      </w:r>
      <w:r w:rsidRPr="0035152D">
        <w:rPr>
          <w:rFonts w:eastAsia="Times New Roman" w:cs="Times New Roman"/>
        </w:rPr>
        <w:t>ται στο αρχείο του Τμήματος Γραμματείας της Διεύθυνσης Στενογραφίας και Πρακτικών της Βουλής)</w:t>
      </w:r>
    </w:p>
    <w:p w14:paraId="2ED8BF0E"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w:t>
      </w:r>
      <w:r>
        <w:rPr>
          <w:rFonts w:eastAsia="Times New Roman"/>
          <w:color w:val="222222"/>
          <w:szCs w:val="24"/>
          <w:shd w:val="clear" w:color="auto" w:fill="FFFFFF"/>
        </w:rPr>
        <w:t xml:space="preserve">θα μπορούσα να αναφέρω δεκάδες παραδείγματα για να σας αποδείξω ότι όλη σας η επιχειρηματολογία το τελευταίο διάστημα είναι απόλυτα προσχηματική, όλη σας η επιχειρηματολογία το τελευταίο διάστημα είναι απόλυτα κινδυνολογική. </w:t>
      </w:r>
    </w:p>
    <w:p w14:paraId="2ED8BF0F"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μας είπατε ακόμα και γι</w:t>
      </w:r>
      <w:r>
        <w:rPr>
          <w:rFonts w:eastAsia="Times New Roman"/>
          <w:color w:val="222222"/>
          <w:szCs w:val="24"/>
          <w:shd w:val="clear" w:color="auto" w:fill="FFFFFF"/>
        </w:rPr>
        <w:t xml:space="preserve">α τα προϊόντα ονομασίας προέλευσης, για τα προϊόντα γεωγραφικών ενδείξεων, τα οποία τα προστατεύει η Ευρωπαϊκή Ένωση -λες και δεν το ξέρετε- η Ευρωπαϊκή Επιτροπή, τόσο εντός Ευρωπαϊκής Ένωσης, όσο και σε τρίτες χώρες. </w:t>
      </w:r>
    </w:p>
    <w:p w14:paraId="2ED8BF10"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Σήμερα μας είπατε δήθεν ότι δεν θα μπ</w:t>
      </w:r>
      <w:r>
        <w:rPr>
          <w:rFonts w:eastAsia="Times New Roman"/>
          <w:color w:val="222222"/>
          <w:szCs w:val="24"/>
          <w:shd w:val="clear" w:color="auto" w:fill="FFFFFF"/>
        </w:rPr>
        <w:t xml:space="preserve">ορούμε να παγώσουμε κεφάλαια ή να βάλουμε βέτο στην ένταξη της γειτονικής χώρας στην Ευρωπαϊκή Ένωση, αν αυτή δεν τηρεί τη </w:t>
      </w:r>
      <w:r>
        <w:rPr>
          <w:rFonts w:eastAsia="Times New Roman"/>
          <w:color w:val="222222"/>
          <w:szCs w:val="24"/>
          <w:shd w:val="clear" w:color="auto" w:fill="FFFFFF"/>
        </w:rPr>
        <w:t>σ</w:t>
      </w:r>
      <w:r>
        <w:rPr>
          <w:rFonts w:eastAsia="Times New Roman"/>
          <w:color w:val="222222"/>
          <w:szCs w:val="24"/>
          <w:shd w:val="clear" w:color="auto" w:fill="FFFFFF"/>
        </w:rPr>
        <w:t>υμφωνία ή αν δεν τηρεί τις προϋποθέσεις. Και αυτό είναι ένα μεγάλο ψέμα. Κάθε κεφάλαιο της ενταξιακής πορείας θα κριθεί ανάλογα με τ</w:t>
      </w:r>
      <w:r>
        <w:rPr>
          <w:rFonts w:eastAsia="Times New Roman"/>
          <w:color w:val="222222"/>
          <w:szCs w:val="24"/>
          <w:shd w:val="clear" w:color="auto" w:fill="FFFFFF"/>
        </w:rPr>
        <w:t>ο αν η γειτονική χώρα προχωράει σε αυτά τα οποία έχουν συμφωνηθεί. Ακόμα και το περιβόητο ότι πρέπει να ντρεπόμαστε, γιατί –λέει- θα πάει να ανοίξει ένα ιδιωτικό ινστιτούτο, δεν είπατε κρατικό γιατί ξέρετε ότι τα κρατικά δεν μπορούν να έχουν...</w:t>
      </w:r>
    </w:p>
    <w:p w14:paraId="2ED8BF11"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w:t>
      </w:r>
      <w:r>
        <w:rPr>
          <w:rFonts w:eastAsia="Times New Roman"/>
          <w:color w:val="222222"/>
          <w:szCs w:val="24"/>
          <w:shd w:val="clear" w:color="auto" w:fill="FFFFFF"/>
        </w:rPr>
        <w:t>ην Αίθουσα)</w:t>
      </w:r>
    </w:p>
    <w:p w14:paraId="2ED8BF12"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Όχι, όχι, δεν το είπε από ιδεολογική άποψη ο κ. Μητσοτάκης. Ξέρει ότι η </w:t>
      </w:r>
      <w:r>
        <w:rPr>
          <w:rFonts w:eastAsia="Times New Roman"/>
          <w:color w:val="222222"/>
          <w:szCs w:val="24"/>
          <w:shd w:val="clear" w:color="auto" w:fill="FFFFFF"/>
        </w:rPr>
        <w:t>σ</w:t>
      </w:r>
      <w:r>
        <w:rPr>
          <w:rFonts w:eastAsia="Times New Roman"/>
          <w:color w:val="222222"/>
          <w:szCs w:val="24"/>
          <w:shd w:val="clear" w:color="auto" w:fill="FFFFFF"/>
        </w:rPr>
        <w:t>υμφωνία λέει ότι τα κρατικά των γειτόνων μας δεν μπορούν να λένε «Μακεδονικό», θα λένε «Βόρειας Μακεδονίας». Γι’ αυτό είπε ιδιωτικό, ήξερε τι είπε.</w:t>
      </w:r>
    </w:p>
    <w:p w14:paraId="2ED8BF13"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Προφανώς, όμως, δεν ξέρ</w:t>
      </w:r>
      <w:r>
        <w:rPr>
          <w:rFonts w:eastAsia="Times New Roman"/>
          <w:color w:val="222222"/>
          <w:szCs w:val="24"/>
          <w:shd w:val="clear" w:color="auto" w:fill="FFFFFF"/>
        </w:rPr>
        <w:t>ετε ή μάλλον παραγνωρίζετε ότι για ιδιωτικά ινστιτούτα γλωσσών αποφασίζουμε εμείς. Εμείς αποφασίζουμε αν θα δώσουμε άδεια ή δεν θα δώσουμε άδεια.</w:t>
      </w:r>
    </w:p>
    <w:p w14:paraId="2ED8BF14"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τι κάνετε; Αυτό το οποίο κάνετε είναι να προσπαθείτε να παραπληροφορήσετε τον ελληνικό λαό, να δημιουργήσ</w:t>
      </w:r>
      <w:r>
        <w:rPr>
          <w:rFonts w:eastAsia="Times New Roman"/>
          <w:color w:val="222222"/>
          <w:szCs w:val="24"/>
          <w:shd w:val="clear" w:color="auto" w:fill="FFFFFF"/>
        </w:rPr>
        <w:t xml:space="preserve">ετε ψευδείς εντυπώσεις, διότι δεν σας φταίει η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 κακά τα ψέματα. Αυτό που σας φταίει –επαναλαμβάνω- είναι ότι τη </w:t>
      </w:r>
      <w:r>
        <w:rPr>
          <w:rFonts w:eastAsia="Times New Roman"/>
          <w:color w:val="222222"/>
          <w:szCs w:val="24"/>
          <w:shd w:val="clear" w:color="auto" w:fill="FFFFFF"/>
        </w:rPr>
        <w:t>σ</w:t>
      </w:r>
      <w:r>
        <w:rPr>
          <w:rFonts w:eastAsia="Times New Roman"/>
          <w:color w:val="222222"/>
          <w:szCs w:val="24"/>
          <w:shd w:val="clear" w:color="auto" w:fill="FFFFFF"/>
        </w:rPr>
        <w:t>υμφωνία τη φέρνουμε εμείς.</w:t>
      </w:r>
    </w:p>
    <w:p w14:paraId="2ED8BF15"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για του λόγου το αληθές, καρφώθηκε η κ</w:t>
      </w:r>
      <w:r>
        <w:rPr>
          <w:rFonts w:eastAsia="Times New Roman"/>
          <w:color w:val="222222"/>
          <w:szCs w:val="24"/>
          <w:shd w:val="clear" w:color="auto" w:fill="FFFFFF"/>
        </w:rPr>
        <w:t>.</w:t>
      </w:r>
      <w:r>
        <w:rPr>
          <w:rFonts w:eastAsia="Times New Roman"/>
          <w:color w:val="222222"/>
          <w:szCs w:val="24"/>
          <w:shd w:val="clear" w:color="auto" w:fill="FFFFFF"/>
        </w:rPr>
        <w:t xml:space="preserve"> Γεννηματά. Διάβασα την ανακοίνωσή της στη διαγραφή του κ. Θεοχα</w:t>
      </w:r>
      <w:r>
        <w:rPr>
          <w:rFonts w:eastAsia="Times New Roman"/>
          <w:color w:val="222222"/>
          <w:szCs w:val="24"/>
          <w:shd w:val="clear" w:color="auto" w:fill="FFFFFF"/>
        </w:rPr>
        <w:t xml:space="preserve">ρόπουλου. Γιατί τον διέγραψε; Κατά τα άλλα, δεν έβαζε και πειθαρχία! Φανταστείτε να έβαζε και πειθαρχία, τι θα του έκανε του ανθρώπου. Τον διέγραψε όχι γιατί αυτή η μεγάλη ιδεολογική διαφορά να συμφωνεί ως προοδευτικός άνθρωπος με αυτή τη </w:t>
      </w:r>
      <w:r>
        <w:rPr>
          <w:rFonts w:eastAsia="Times New Roman"/>
          <w:color w:val="222222"/>
          <w:szCs w:val="24"/>
          <w:shd w:val="clear" w:color="auto" w:fill="FFFFFF"/>
        </w:rPr>
        <w:t>σ</w:t>
      </w:r>
      <w:r>
        <w:rPr>
          <w:rFonts w:eastAsia="Times New Roman"/>
          <w:color w:val="222222"/>
          <w:szCs w:val="24"/>
          <w:shd w:val="clear" w:color="auto" w:fill="FFFFFF"/>
        </w:rPr>
        <w:t>υμφωνία, ενώ είν</w:t>
      </w:r>
      <w:r>
        <w:rPr>
          <w:rFonts w:eastAsia="Times New Roman"/>
          <w:color w:val="222222"/>
          <w:szCs w:val="24"/>
          <w:shd w:val="clear" w:color="auto" w:fill="FFFFFF"/>
        </w:rPr>
        <w:t>αι κατάπτυστη, είναι το θέμα της διαγραφής του, αλλά γιατί αντικειμενικά εξυπηρετεί τους σχεδιασμούς του ΣΥΡΙΖΑ και του κ. Τσίπρα.</w:t>
      </w:r>
    </w:p>
    <w:p w14:paraId="2ED8BF16"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χαρώ την προοδευτικότητά σας, να χαρώ την εθνική σας ευθύνη, να χαρώ τη συνείδησή σας και την εθνική σας στάση σε ένα τόσο</w:t>
      </w:r>
      <w:r>
        <w:rPr>
          <w:rFonts w:eastAsia="Times New Roman"/>
          <w:color w:val="222222"/>
          <w:szCs w:val="24"/>
          <w:shd w:val="clear" w:color="auto" w:fill="FFFFFF"/>
        </w:rPr>
        <w:t xml:space="preserve"> κρίσιμο εθνικό θέμα.</w:t>
      </w:r>
    </w:p>
    <w:p w14:paraId="2ED8BF17" w14:textId="77777777" w:rsidR="00C647AD" w:rsidRDefault="00D506E1">
      <w:pPr>
        <w:spacing w:after="0" w:line="600" w:lineRule="auto"/>
        <w:ind w:firstLine="709"/>
        <w:jc w:val="center"/>
        <w:rPr>
          <w:rFonts w:eastAsia="Times New Roman" w:cs="Times New Roman"/>
        </w:rPr>
      </w:pPr>
      <w:r w:rsidRPr="005A4B70">
        <w:rPr>
          <w:rFonts w:eastAsia="Times New Roman" w:cs="Times New Roman"/>
        </w:rPr>
        <w:t>(Χειροκροτήματα από την πτέρυγα του ΣΥΡΙΖΑ)</w:t>
      </w:r>
    </w:p>
    <w:p w14:paraId="2ED8BF18"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θα αποφύγω, όμως, τον πειρασμό να πω δυο λόγια και για το Κομμουνιστικό Κόμμα. Δεν το κάνω συχνά, αλλά ξέρετε σε κρίσιμες στιγμές δεν υπάρχει ασυλία για κανέναν. Τα στερνά τιμούν τα πρώτ</w:t>
      </w:r>
      <w:r>
        <w:rPr>
          <w:rFonts w:eastAsia="Times New Roman"/>
          <w:color w:val="222222"/>
          <w:szCs w:val="24"/>
          <w:shd w:val="clear" w:color="auto" w:fill="FFFFFF"/>
        </w:rPr>
        <w:t>α και όλοι κρινόμαστε για οτιδήποτε κάνουμε. Και επειδή το Κομμουνιστικό Κόμμα αναμετριέται με την ιστορία -εκατό χρόνια ιστορίας- νομίζω ότι σήμερα παίρνει μία θέση και στάση που θα σημαδέψει την ιστορία του.</w:t>
      </w:r>
    </w:p>
    <w:p w14:paraId="2ED8BF19"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θέλω να αναφερθώ ούτε στο </w:t>
      </w:r>
      <w:r>
        <w:rPr>
          <w:rFonts w:eastAsia="Times New Roman"/>
          <w:color w:val="222222"/>
          <w:szCs w:val="24"/>
          <w:shd w:val="clear" w:color="auto" w:fill="FFFFFF"/>
        </w:rPr>
        <w:t>σ</w:t>
      </w:r>
      <w:r>
        <w:rPr>
          <w:rFonts w:eastAsia="Times New Roman"/>
          <w:color w:val="222222"/>
          <w:szCs w:val="24"/>
          <w:shd w:val="clear" w:color="auto" w:fill="FFFFFF"/>
        </w:rPr>
        <w:t xml:space="preserve">λαβομακεδονικό </w:t>
      </w:r>
      <w:r>
        <w:rPr>
          <w:rFonts w:eastAsia="Times New Roman"/>
          <w:color w:val="222222"/>
          <w:szCs w:val="24"/>
          <w:shd w:val="clear" w:color="auto" w:fill="FFFFFF"/>
        </w:rPr>
        <w:t xml:space="preserve">αλφαβητάρι που μοίραζαν οι Κομμουνιστές της Τασκένδης στα παιδιά των Σλαβομακεδόνων μαχητών του Δημοκρατικού Στρατού Ελλάδας. </w:t>
      </w:r>
    </w:p>
    <w:p w14:paraId="2ED8BF1A" w14:textId="77777777" w:rsidR="00C647AD" w:rsidRDefault="00D506E1">
      <w:pPr>
        <w:spacing w:after="0" w:line="600" w:lineRule="auto"/>
        <w:ind w:firstLine="709"/>
        <w:jc w:val="center"/>
        <w:rPr>
          <w:rFonts w:eastAsia="Times New Roman" w:cs="Times New Roman"/>
        </w:rPr>
      </w:pPr>
      <w:r w:rsidRPr="00953827">
        <w:rPr>
          <w:rFonts w:eastAsia="Times New Roman" w:cs="Times New Roman"/>
        </w:rPr>
        <w:t>(Χειροκροτήματα από την πτέρυγα του ΣΥΡΙΖΑ)</w:t>
      </w:r>
    </w:p>
    <w:p w14:paraId="2ED8BF1B"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θέλω να αναφερθώ ούτε στις εβδομήντα χιλιάδες πρόσφυγες του Εμφυλίου, που το </w:t>
      </w:r>
      <w:r>
        <w:rPr>
          <w:rFonts w:eastAsia="Times New Roman"/>
          <w:color w:val="222222"/>
          <w:szCs w:val="24"/>
          <w:shd w:val="clear" w:color="auto" w:fill="FFFFFF"/>
        </w:rPr>
        <w:t>ελληνικό κράτος τούς στέρησε το δικαίωμα το 1983 να επιστρέψουν στην πατρίδα τους. Ούτε θα αναφερθώ τόσο στη Σλαβομακεδόνισσα Ειρήνη Γκίνη, Μίρκα Γκίνοβα, την πρώτη γυναίκα που εκτελέστηκε στον Εμφύλιο, κομμουνίστρια.</w:t>
      </w:r>
      <w:r w:rsidRPr="00B2118F">
        <w:rPr>
          <w:rFonts w:eastAsia="Times New Roman"/>
          <w:color w:val="222222"/>
          <w:szCs w:val="24"/>
          <w:shd w:val="clear" w:color="auto" w:fill="FFFFFF"/>
        </w:rPr>
        <w:t xml:space="preserve"> </w:t>
      </w:r>
      <w:r>
        <w:rPr>
          <w:rFonts w:eastAsia="Times New Roman"/>
          <w:color w:val="222222"/>
          <w:szCs w:val="24"/>
          <w:shd w:val="clear" w:color="auto" w:fill="FFFFFF"/>
        </w:rPr>
        <w:t>Αυτές τις ερινύες σας να τις αντιμετωπ</w:t>
      </w:r>
      <w:r>
        <w:rPr>
          <w:rFonts w:eastAsia="Times New Roman"/>
          <w:color w:val="222222"/>
          <w:szCs w:val="24"/>
          <w:shd w:val="clear" w:color="auto" w:fill="FFFFFF"/>
        </w:rPr>
        <w:t>ίσετε μόνοι σας.</w:t>
      </w:r>
    </w:p>
    <w:p w14:paraId="2ED8BF1C" w14:textId="77777777" w:rsidR="00C647AD" w:rsidRDefault="00D506E1">
      <w:pPr>
        <w:spacing w:after="0" w:line="600" w:lineRule="auto"/>
        <w:ind w:firstLine="709"/>
        <w:jc w:val="center"/>
        <w:rPr>
          <w:rFonts w:eastAsia="Times New Roman" w:cs="Times New Roman"/>
        </w:rPr>
      </w:pPr>
      <w:r w:rsidRPr="005A4B70">
        <w:rPr>
          <w:rFonts w:eastAsia="Times New Roman" w:cs="Times New Roman"/>
        </w:rPr>
        <w:t>(Χειροκροτήματα από την πτέρυγα του ΣΥΡΙΖΑ)</w:t>
      </w:r>
    </w:p>
    <w:p w14:paraId="2ED8BF1D"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μιλήσω πολιτικά, δεν θα αναφερθώ με κέντρο την ιστορία του ΚΚΕ. Λέει, λοιπόν, πολιτικά το ΚΚΕ σήμερα, ποιος ο βασικός λόγος; Το ΝΑΤΟ. Ποιος ο δεύτερος βασικός λόγος; Ο αλυτρωτισμός.</w:t>
      </w:r>
    </w:p>
    <w:p w14:paraId="2ED8BF1E"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Εντάξει, το ΝΑΤΟ να το δεχτώ ως ένα λόγο να διαφωνεί κανείς. Αν και εκεί ήθελα να θέσω ένα ερώτημα. Ας δεχθώ, λοιπόν, εγώ πλήρως την ανάλυσή σας, ότι η </w:t>
      </w:r>
      <w:r>
        <w:rPr>
          <w:rFonts w:eastAsia="Times New Roman"/>
          <w:color w:val="222222"/>
          <w:szCs w:val="24"/>
          <w:shd w:val="clear" w:color="auto" w:fill="FFFFFF"/>
        </w:rPr>
        <w:t>σ</w:t>
      </w:r>
      <w:r>
        <w:rPr>
          <w:rFonts w:eastAsia="Times New Roman"/>
          <w:color w:val="222222"/>
          <w:szCs w:val="24"/>
          <w:shd w:val="clear" w:color="auto" w:fill="FFFFFF"/>
        </w:rPr>
        <w:t>υμφωνία είναι υπαγορευμένη από τη Δύση, από τον διεθνή ιμπεριαλισμό ή δεν ξέρω τι άλλο μπορεί να φαντάζ</w:t>
      </w:r>
      <w:r>
        <w:rPr>
          <w:rFonts w:eastAsia="Times New Roman"/>
          <w:color w:val="222222"/>
          <w:szCs w:val="24"/>
          <w:shd w:val="clear" w:color="auto" w:fill="FFFFFF"/>
        </w:rPr>
        <w:t xml:space="preserve">εστε. </w:t>
      </w:r>
    </w:p>
    <w:p w14:paraId="2ED8BF1F"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Υπό αυτή τη διεθνή συνθήκη, με δεδομένη τη βούληση των γειτόνων μας να θέλουν να μπουν στο ΝΑΤΟ, που άλλωστε είναι και δικό τους θέμα, πώς θεωρεί το ΚΚΕ ότι το ελληνικό κράτος θα μπορούσε ή θα έπρεπε να αναγνωρίσει αυτή τη χώρα; Πώς; Με ποιο όνομα; </w:t>
      </w:r>
      <w:r>
        <w:rPr>
          <w:rFonts w:eastAsia="Times New Roman"/>
          <w:color w:val="222222"/>
          <w:szCs w:val="24"/>
          <w:shd w:val="clear" w:color="auto" w:fill="FFFFFF"/>
        </w:rPr>
        <w:t>Πώς θα τους λέμε αυτούς τους ανθρώπους; Τι λέτε; Αφού μας λέτε ότι ο όρος «Μακεδονία» και μόνο στο όνομά τους είναι αλυτρωτισμός.</w:t>
      </w:r>
    </w:p>
    <w:p w14:paraId="2ED8BF20"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 εγώ δεν διάβαζα καλά τον Λένιν όταν ήμουν μικρός ή εσείς κάτι δεν κάνετε καλά, διότι η αυτοδιάθεση των λαών και των κινημάτω</w:t>
      </w:r>
      <w:r>
        <w:rPr>
          <w:rFonts w:eastAsia="Times New Roman"/>
          <w:color w:val="222222"/>
          <w:szCs w:val="24"/>
          <w:shd w:val="clear" w:color="auto" w:fill="FFFFFF"/>
        </w:rPr>
        <w:t xml:space="preserve">ν ήταν ένα από τα βασικά χαρακτηριστικά της επαναστατικής αντίληψης του </w:t>
      </w:r>
      <w:r>
        <w:rPr>
          <w:rFonts w:eastAsia="Times New Roman"/>
          <w:color w:val="222222"/>
          <w:szCs w:val="24"/>
          <w:shd w:val="clear" w:color="auto" w:fill="FFFFFF"/>
        </w:rPr>
        <w:t>κ</w:t>
      </w:r>
      <w:r>
        <w:rPr>
          <w:rFonts w:eastAsia="Times New Roman"/>
          <w:color w:val="222222"/>
          <w:szCs w:val="24"/>
          <w:shd w:val="clear" w:color="auto" w:fill="FFFFFF"/>
        </w:rPr>
        <w:t>ομμουνιστικού κινήματος.</w:t>
      </w:r>
    </w:p>
    <w:p w14:paraId="2ED8BF21"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ED8BF22"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 πάση περιπτώσει, εγώ δεν θέλω να μείνω σε αυτό. Εγώ θέλω να πω ότι είναι αδιανόητο σήμερα να μην καταλαβαίνετε </w:t>
      </w:r>
      <w:r>
        <w:rPr>
          <w:rFonts w:eastAsia="Times New Roman"/>
          <w:color w:val="222222"/>
          <w:szCs w:val="24"/>
          <w:shd w:val="clear" w:color="auto" w:fill="FFFFFF"/>
        </w:rPr>
        <w:t>το πρωτεύον και το δευτερεύον ή να κάνετε πως δεν καταλαβαίνετε, γιατί και εσείς για τον λόγο που το κάνουν και οι άλλοι το κάνετε, για ψηφοθηρικούς λόγους και γιατί σας ενοχλεί ο ΣΥΡΙΖΑ.</w:t>
      </w:r>
    </w:p>
    <w:p w14:paraId="2ED8BF23"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Ποια είναι η διάκριση που κάνετε; Δεν καταλαβαίνετε ότι ο κύριος εχθ</w:t>
      </w:r>
      <w:r>
        <w:rPr>
          <w:rFonts w:eastAsia="Times New Roman"/>
          <w:color w:val="222222"/>
          <w:szCs w:val="24"/>
          <w:shd w:val="clear" w:color="auto" w:fill="FFFFFF"/>
        </w:rPr>
        <w:t xml:space="preserve">ρός της εργατικής τάξης και των λαϊκών στρωμάτων σήμερα είναι η ασίγαστη δίψα του ελληνικού εθνικισμού για εκδίκηση απέναντι στις κατακτήσεις του λαϊκού κινήματος, στις κατακτήσεις της </w:t>
      </w:r>
      <w:r>
        <w:rPr>
          <w:rFonts w:eastAsia="Times New Roman"/>
          <w:color w:val="222222"/>
          <w:szCs w:val="24"/>
          <w:shd w:val="clear" w:color="auto" w:fill="FFFFFF"/>
        </w:rPr>
        <w:t>δ</w:t>
      </w:r>
      <w:r>
        <w:rPr>
          <w:rFonts w:eastAsia="Times New Roman"/>
          <w:color w:val="222222"/>
          <w:szCs w:val="24"/>
          <w:shd w:val="clear" w:color="auto" w:fill="FFFFFF"/>
        </w:rPr>
        <w:t>ημοκρατίας και σε αυτές τις μικρές κατακτήσεις που κατάφερε αυτή η Κυβ</w:t>
      </w:r>
      <w:r>
        <w:rPr>
          <w:rFonts w:eastAsia="Times New Roman"/>
          <w:color w:val="222222"/>
          <w:szCs w:val="24"/>
          <w:shd w:val="clear" w:color="auto" w:fill="FFFFFF"/>
        </w:rPr>
        <w:t>έρνηση; Δεν το καταλαβαίνετε.</w:t>
      </w:r>
    </w:p>
    <w:p w14:paraId="2ED8BF24"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Καλή η επίκληση των συμβόλων, αλλά στις διαδηλώσεις και στα συλλαλητήρια προχθές γίναμε μάρτυρες γεγονότων πολιτικής ηγεμονίας της Ακροδεξιάς. Και δεν θα αναφερθώ μόνο στην έφοδο στη Βουλή, στο λιντσάρισμα ανθρώπων, στη δολοφο</w:t>
      </w:r>
      <w:r>
        <w:rPr>
          <w:rFonts w:eastAsia="Times New Roman"/>
          <w:color w:val="222222"/>
          <w:szCs w:val="24"/>
          <w:shd w:val="clear" w:color="auto" w:fill="FFFFFF"/>
        </w:rPr>
        <w:t>νική επίθεση σε δημοσιογράφους. Θα αναφερθώ μόνο στο σύνθημα αυτό που είδα σε φωτογραφία σε τοίχο της Αθήνας: «Ναι στον φασισμό», τόσο στεγνά και τόσο, αν θέλετε, ανεπιτήδευτα και χωρίς ίχνος ενοχής απέναντι στην ιστορία. Αυτό δεν το καταλαβαίνετε;</w:t>
      </w:r>
    </w:p>
    <w:p w14:paraId="2ED8BF2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Εγώ θα </w:t>
      </w:r>
      <w:r>
        <w:rPr>
          <w:rFonts w:eastAsia="Times New Roman" w:cs="Times New Roman"/>
          <w:szCs w:val="24"/>
        </w:rPr>
        <w:t>πω ένα πράγμα, ότι σήμερα και αύριο όλοι μας αναλαμβάνουμε ευθύνη, ευθύνη απέναντι στην ιστορία, ευθύνη απέναντι στο έθνος, ευθύνη απέναντι και στις αξίες μας και στις προοδευτικές θέσεις μας και σε όσα διακηρύττουμε τόσα χρόνια σε αυτόν τον τόπο.</w:t>
      </w:r>
    </w:p>
    <w:p w14:paraId="2ED8BF26"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w:t>
      </w:r>
      <w:r w:rsidRPr="00322558">
        <w:rPr>
          <w:rFonts w:eastAsia="Times New Roman" w:cs="Times New Roman"/>
          <w:szCs w:val="24"/>
        </w:rPr>
        <w:t xml:space="preserve"> </w:t>
      </w:r>
      <w:r>
        <w:rPr>
          <w:rFonts w:eastAsia="Times New Roman" w:cs="Times New Roman"/>
          <w:szCs w:val="24"/>
        </w:rPr>
        <w:t>του ΣΥΡΙΖΑ)</w:t>
      </w:r>
    </w:p>
    <w:p w14:paraId="2ED8BF2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όπως έλεγε και ο μεγάλος Καζαντζάκης</w:t>
      </w:r>
      <w:r w:rsidRPr="00307277">
        <w:rPr>
          <w:rFonts w:eastAsia="Times New Roman" w:cs="Times New Roman"/>
          <w:szCs w:val="24"/>
        </w:rPr>
        <w:t>:</w:t>
      </w:r>
      <w:r>
        <w:rPr>
          <w:rFonts w:eastAsia="Times New Roman" w:cs="Times New Roman"/>
          <w:szCs w:val="24"/>
        </w:rPr>
        <w:t xml:space="preserve"> «Οι κομμουνιστές την αγαπούν την ευθύνη». Έτσι έλεγε. Ελπίζω κάποια στιγμή να κάνετε και για αυτό την αυτοκριτική σας.</w:t>
      </w:r>
    </w:p>
    <w:p w14:paraId="2ED8BF2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γιατί ήδη μακρηγόρησα</w:t>
      </w:r>
      <w:r>
        <w:rPr>
          <w:rFonts w:eastAsia="Times New Roman" w:cs="Times New Roman"/>
          <w:szCs w:val="24"/>
        </w:rPr>
        <w:t xml:space="preserve"> πάρα πολύ. Τα Βαλκάνια ήταν πάντοτε η μπαρουταποθήκη της Ευρώπης, όχι τυχαία. Η διάλυση της ενιαίας Γιουγκοσλαβίας αποτέλεσε τη θρυαλλίδα μιας σκληρής περιόδου ανάδυσης των εθνικισμών που σκόρπισαν τον τρόμο και τον θάνατο. Οι εθνικισμοί για πάρα πολλά χρ</w:t>
      </w:r>
      <w:r>
        <w:rPr>
          <w:rFonts w:eastAsia="Times New Roman" w:cs="Times New Roman"/>
          <w:szCs w:val="24"/>
        </w:rPr>
        <w:t xml:space="preserve">όνια έδιναν τον τόνο σε αυτήν την περιοχή. Οι διμερείς διενέξεις έληγαν με το όπλο στο χέρι και όχι με συμφωνίες. </w:t>
      </w:r>
    </w:p>
    <w:p w14:paraId="2ED8BF2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η χώρα μας δεν έμεινε ανεπηρέαστη από αυτές τις τεκτονικές αλλαγές. Υπήρξαν, όμως, πάντοτε και πολιτικές δυνάμεις, αλλά και πολιτικοί και</w:t>
      </w:r>
      <w:r>
        <w:rPr>
          <w:rFonts w:eastAsia="Times New Roman" w:cs="Times New Roman"/>
          <w:szCs w:val="24"/>
        </w:rPr>
        <w:t xml:space="preserve"> διπλωμάτες που διέβλεψαν έγκαιρα τον κίνδυνο να μπει η Ελλάδα σε μία αέναη περιπέτεια στα βόρεια σύνορά της.</w:t>
      </w:r>
    </w:p>
    <w:p w14:paraId="2ED8BF2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Θέλω να παραδεχτώ ότι ένας από τους πρώτους πολιτικούς που το διέβλεψε αυτό ήταν ο Κωνσταντίνος Μητσοτάκης, παρά τις τεράστιες ιδεολογικές διαφορέ</w:t>
      </w:r>
      <w:r>
        <w:rPr>
          <w:rFonts w:eastAsia="Times New Roman" w:cs="Times New Roman"/>
          <w:szCs w:val="24"/>
        </w:rPr>
        <w:t>ς που με χωρίζουν από την παράταξή του και βεβαίως παρά τις τεράστιες διαφορές με την πολιτική που υλοποίησε. Είχε, όμως, σωστή εκτίμηση τη στιγμή της κατάρρευσης της Γιουγκοσλαβίας και της δημιουργίας του κράτους των γειτόνων μας.</w:t>
      </w:r>
    </w:p>
    <w:p w14:paraId="2ED8BF2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Είχε πει, λοιπόν, τότε -</w:t>
      </w:r>
      <w:r>
        <w:rPr>
          <w:rFonts w:eastAsia="Times New Roman" w:cs="Times New Roman"/>
          <w:szCs w:val="24"/>
        </w:rPr>
        <w:t>και νομίζω ότι έχει μία σημασία να το αναφέρω γιατί είναι πολύ επίκαιρο-</w:t>
      </w:r>
      <w:r w:rsidRPr="00307277">
        <w:rPr>
          <w:rFonts w:eastAsia="Times New Roman" w:cs="Times New Roman"/>
          <w:szCs w:val="24"/>
        </w:rPr>
        <w:t xml:space="preserve"> </w:t>
      </w:r>
      <w:r>
        <w:rPr>
          <w:rFonts w:eastAsia="Times New Roman" w:cs="Times New Roman"/>
          <w:szCs w:val="24"/>
        </w:rPr>
        <w:t xml:space="preserve">το εξής: «Είναι απαράδεκτη υποκρισία εν ονόματι της εθνικής υπερηφάνειας και της εθνικής αδιαλλαξίας να δεχόμαστε να μείνει αυτή η χώρα, αυτό το κράτος εις το διηνεκές με το όνομα </w:t>
      </w:r>
      <w:r>
        <w:rPr>
          <w:rFonts w:eastAsia="Times New Roman" w:cs="Times New Roman"/>
          <w:szCs w:val="24"/>
        </w:rPr>
        <w:t>«</w:t>
      </w:r>
      <w:r>
        <w:rPr>
          <w:rFonts w:eastAsia="Times New Roman" w:cs="Times New Roman"/>
          <w:szCs w:val="24"/>
        </w:rPr>
        <w:t>Μα</w:t>
      </w:r>
      <w:r>
        <w:rPr>
          <w:rFonts w:eastAsia="Times New Roman" w:cs="Times New Roman"/>
          <w:szCs w:val="24"/>
        </w:rPr>
        <w:t>κεδονία</w:t>
      </w:r>
      <w:r>
        <w:rPr>
          <w:rFonts w:eastAsia="Times New Roman" w:cs="Times New Roman"/>
          <w:szCs w:val="24"/>
        </w:rPr>
        <w:t>»</w:t>
      </w:r>
      <w:r>
        <w:rPr>
          <w:rFonts w:eastAsia="Times New Roman" w:cs="Times New Roman"/>
          <w:szCs w:val="24"/>
        </w:rPr>
        <w:t xml:space="preserve"> και να μη δεχόμαστε να μείνει με ένα σύνθετο όνομα». Και πρόσθεσε</w:t>
      </w:r>
      <w:r w:rsidRPr="00307277">
        <w:rPr>
          <w:rFonts w:eastAsia="Times New Roman" w:cs="Times New Roman"/>
          <w:szCs w:val="24"/>
        </w:rPr>
        <w:t>:</w:t>
      </w:r>
      <w:r>
        <w:rPr>
          <w:rFonts w:eastAsia="Times New Roman" w:cs="Times New Roman"/>
          <w:szCs w:val="24"/>
        </w:rPr>
        <w:t xml:space="preserve"> «Αυτήν την ώρα χρειάζεται ειλικρίνεια, εντιμότητα και θάρρος, αυτό χρειάζεται η εξωτερική μας πολιτική και αυτό νομίζω είναι που μας λείπει».</w:t>
      </w:r>
    </w:p>
    <w:p w14:paraId="2ED8BF2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Δυστυχώς, κύριε Μητσοτάκη, πράγματι αυ</w:t>
      </w:r>
      <w:r>
        <w:rPr>
          <w:rFonts w:eastAsia="Times New Roman" w:cs="Times New Roman"/>
          <w:szCs w:val="24"/>
        </w:rPr>
        <w:t>τό σας λείπει σήμερα θάρρος και τόλμη. Μπορεί να λείπει σε εσάς, δεν λείπει, όμως, στην πλειοψηφία της εθνικής αντιπροσωπείας και θάρρος και τόλμη να υψώσουμε τη συνείδησή μας απέναντι σε αυτήν τη μεγάλη ιστορική, εθνική πρόκληση,</w:t>
      </w:r>
      <w:r w:rsidRPr="00DE0DDB">
        <w:rPr>
          <w:rFonts w:eastAsia="Times New Roman" w:cs="Times New Roman"/>
          <w:szCs w:val="24"/>
        </w:rPr>
        <w:t xml:space="preserve"> </w:t>
      </w:r>
      <w:r>
        <w:rPr>
          <w:rFonts w:eastAsia="Times New Roman" w:cs="Times New Roman"/>
          <w:szCs w:val="24"/>
        </w:rPr>
        <w:t>να τελειώσει η υποκρισία,</w:t>
      </w:r>
      <w:r>
        <w:rPr>
          <w:rFonts w:eastAsia="Times New Roman" w:cs="Times New Roman"/>
          <w:szCs w:val="24"/>
        </w:rPr>
        <w:t xml:space="preserve"> τριάντα χρόνια υποκρισία, να τελειώσει αυτή η εκκρεμότητα, να στερέψουν τα αποθέματα του μίσους και του διχασμού που έσπειραν στους δύο λαούς οι εθνικισμοί και στις δύο πλευρές.</w:t>
      </w:r>
    </w:p>
    <w:p w14:paraId="2ED8BF2D"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ED8BF2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Θεωρώ, κυρίες και κύριοι συνάδελφ</w:t>
      </w:r>
      <w:r>
        <w:rPr>
          <w:rFonts w:eastAsia="Times New Roman" w:cs="Times New Roman"/>
          <w:szCs w:val="24"/>
        </w:rPr>
        <w:t xml:space="preserve">οι, ότι με αυτήν τη </w:t>
      </w:r>
      <w:r>
        <w:rPr>
          <w:rFonts w:eastAsia="Times New Roman" w:cs="Times New Roman"/>
          <w:szCs w:val="24"/>
        </w:rPr>
        <w:t>σ</w:t>
      </w:r>
      <w:r>
        <w:rPr>
          <w:rFonts w:eastAsia="Times New Roman" w:cs="Times New Roman"/>
          <w:szCs w:val="24"/>
        </w:rPr>
        <w:t>υμφωνία η Ελλάδα παίρνει πίσω το σημαντικότερο πράγμα, αυτό που της ανήκει και είναι η ιστορία της, τα σύμβολά της, την παράδοση, την κληρονομιά της Αρχαίας Ελληνικής Μακεδονίας. Όμως και οι γείτονές μας, η Βόρεια Μακεδονία, από μία χώ</w:t>
      </w:r>
      <w:r>
        <w:rPr>
          <w:rFonts w:eastAsia="Times New Roman" w:cs="Times New Roman"/>
          <w:szCs w:val="24"/>
        </w:rPr>
        <w:t>ρα στην οποία έχουμε γυρισμένη την πλάτη και τους σπρώχνουμε να πάνε σε άλλους γίνεται μία φίλη χώρα, γίνεται μια σύμμαχος χώρα, γίνεται ένας συμπαραστάτης της Ελλάδας για τη συνεργασία, την ειρήνη και την ασφάλεια στην περιοχή και βεβαίως -ίσως και πιο ση</w:t>
      </w:r>
      <w:r>
        <w:rPr>
          <w:rFonts w:eastAsia="Times New Roman" w:cs="Times New Roman"/>
          <w:szCs w:val="24"/>
        </w:rPr>
        <w:t>μαντικό- μακριά από τη σφαίρα επιρροής τρίτων χωρών που για ίδιον όφελος επιδιώκουν τη διαιώνιση της αστάθειας στα Βαλκάνια, τη διαιώνιση αυτής της διένεξης και την αποδυνάμωση του ρόλου της Ελλάδας στην ευρύτερη περιοχή.</w:t>
      </w:r>
    </w:p>
    <w:p w14:paraId="2ED8BF2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Τώρα, λοιπόν, πράγματι, κύριε </w:t>
      </w:r>
      <w:r>
        <w:rPr>
          <w:rFonts w:eastAsia="Times New Roman" w:cs="Times New Roman"/>
          <w:szCs w:val="24"/>
        </w:rPr>
        <w:t>Μητσοτάκη, είναι η κρίσιμη ώρα. Και σε αυτήν την κρίσιμη ώρα εγώ θέλω να απευθυνθώ τόσο στους Βουλευτές όσο και στις Ελληνίδες και τους Έλληνες που μας παρακολουθούν. Είναι η ώρα της εθνικής αυτοπεποίθησης και ναι, της περηφάνιας, της εθνικής περηφάνιας. Δ</w:t>
      </w:r>
      <w:r>
        <w:rPr>
          <w:rFonts w:eastAsia="Times New Roman" w:cs="Times New Roman"/>
          <w:szCs w:val="24"/>
        </w:rPr>
        <w:t>εν έχουμε να φοβηθούμε τίποτα κοιτάζοντας την αλήθεια.</w:t>
      </w:r>
      <w:r w:rsidRPr="00D05AAC">
        <w:rPr>
          <w:rFonts w:eastAsia="Times New Roman" w:cs="Times New Roman"/>
          <w:szCs w:val="24"/>
        </w:rPr>
        <w:t xml:space="preserve"> </w:t>
      </w:r>
      <w:r>
        <w:rPr>
          <w:rFonts w:eastAsia="Times New Roman" w:cs="Times New Roman"/>
          <w:szCs w:val="24"/>
        </w:rPr>
        <w:t>Είναι μία ιστορική ημέρα!</w:t>
      </w:r>
    </w:p>
    <w:p w14:paraId="2ED8BF30" w14:textId="77777777" w:rsidR="00C647AD" w:rsidRDefault="00D506E1">
      <w:pPr>
        <w:spacing w:after="0" w:line="600" w:lineRule="auto"/>
        <w:ind w:firstLine="709"/>
        <w:jc w:val="center"/>
        <w:rPr>
          <w:rFonts w:eastAsia="Times New Roman" w:cs="Times New Roman"/>
        </w:rPr>
      </w:pPr>
      <w:r w:rsidRPr="00953827">
        <w:rPr>
          <w:rFonts w:eastAsia="Times New Roman" w:cs="Times New Roman"/>
        </w:rPr>
        <w:t>(Χειροκροτήματα από την πτέρυγα του ΣΥΡΙΖΑ)</w:t>
      </w:r>
    </w:p>
    <w:p w14:paraId="2ED8BF3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ιστορία να ξέρετε όσο κι αν διαφωνείτε, επειδή τα φέρνουμε εμείς αυτά, δεν θα δικαιώσει εμάς. Η ιστορία, εάν κάνουμε το βήμα, θα </w:t>
      </w:r>
      <w:r>
        <w:rPr>
          <w:rFonts w:eastAsia="Times New Roman" w:cs="Times New Roman"/>
          <w:szCs w:val="24"/>
        </w:rPr>
        <w:t>δικαιώσει την Ελλάδα, την Ελλάδα που τόλμησε, την Ελλάδα που πάλεψε, την Ελλάδα που γίνεται ο εγγυητής της σταθερότητας και της συνανάπτυξης στα Βαλκάνια, την Ελλάδα που η βαριά της ιστορία και το πολύτιμο αξιακό της φορτίο δεν της επιτρέπει να είναι κομπά</w:t>
      </w:r>
      <w:r>
        <w:rPr>
          <w:rFonts w:eastAsia="Times New Roman" w:cs="Times New Roman"/>
          <w:szCs w:val="24"/>
        </w:rPr>
        <w:t>ρσος στις διεθνείς εξελίξεις.</w:t>
      </w:r>
    </w:p>
    <w:p w14:paraId="2ED8BF3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οι Βουλευτές θα σταθούν όρθιοι, οι Βουλευτές θα πράξουν αυτό που λέει η συνείδησή τους, οι Βουλευτές θα πράξουν το ωφέλιμο για τη χώρα, οι Βουλευτές θα πράξουν το εθνικό τους καθήκον. Δεν θα </w:t>
      </w:r>
      <w:r>
        <w:rPr>
          <w:rFonts w:eastAsia="Times New Roman" w:cs="Times New Roman"/>
          <w:szCs w:val="24"/>
        </w:rPr>
        <w:t>τρομοκρατηθούν, δεν θα τους εκφοβίσει κάνεις. Και η χώρα με τη ψήφο τους θα προχωρήσει μπροστά.</w:t>
      </w:r>
    </w:p>
    <w:p w14:paraId="2ED8BF3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D8BF34" w14:textId="77777777" w:rsidR="00C647AD" w:rsidRDefault="00D506E1">
      <w:pPr>
        <w:spacing w:after="0" w:line="600" w:lineRule="auto"/>
        <w:ind w:firstLine="709"/>
        <w:jc w:val="both"/>
        <w:rPr>
          <w:rFonts w:eastAsia="Times New Roman" w:cs="Times New Roman"/>
          <w:szCs w:val="24"/>
        </w:rPr>
      </w:pPr>
      <w:r>
        <w:rPr>
          <w:rFonts w:eastAsia="Times New Roman" w:cs="Times New Roman"/>
          <w:szCs w:val="24"/>
        </w:rPr>
        <w:t xml:space="preserve">(Όρθιοι οι Βουλευτές </w:t>
      </w:r>
      <w:r w:rsidRPr="00953827">
        <w:rPr>
          <w:rFonts w:eastAsia="Times New Roman" w:cs="Times New Roman"/>
        </w:rPr>
        <w:t>του</w:t>
      </w:r>
      <w:r>
        <w:rPr>
          <w:rFonts w:eastAsia="Times New Roman" w:cs="Times New Roman"/>
          <w:szCs w:val="24"/>
        </w:rPr>
        <w:t xml:space="preserve"> ΣΥΡΙΖΑ χειροκροτούν ζωηρά και παρατεταμένα)</w:t>
      </w:r>
    </w:p>
    <w:p w14:paraId="2ED8BF3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η Γ</w:t>
      </w:r>
      <w:r>
        <w:rPr>
          <w:rFonts w:eastAsia="Times New Roman" w:cs="Times New Roman"/>
          <w:szCs w:val="24"/>
        </w:rPr>
        <w:t>΄</w:t>
      </w:r>
      <w:r>
        <w:rPr>
          <w:rFonts w:eastAsia="Times New Roman" w:cs="Times New Roman"/>
          <w:szCs w:val="24"/>
        </w:rPr>
        <w:t xml:space="preserve"> Αντιπρόεδρος της Βουλή</w:t>
      </w:r>
      <w:r>
        <w:rPr>
          <w:rFonts w:eastAsia="Times New Roman" w:cs="Times New Roman"/>
          <w:szCs w:val="24"/>
        </w:rPr>
        <w:t xml:space="preserve">ς κ. </w:t>
      </w:r>
      <w:r w:rsidRPr="00FB4896">
        <w:rPr>
          <w:rFonts w:eastAsia="Times New Roman" w:cs="Times New Roman"/>
          <w:b/>
          <w:szCs w:val="24"/>
        </w:rPr>
        <w:t>ΑΝΑΣΤΑΣΙΑ ΧΡΙΣΤΟΔΟΥΛΟΠΟΥΛΟΥ</w:t>
      </w:r>
      <w:r>
        <w:rPr>
          <w:rFonts w:eastAsia="Times New Roman" w:cs="Times New Roman"/>
          <w:szCs w:val="24"/>
        </w:rPr>
        <w:t>)</w:t>
      </w:r>
    </w:p>
    <w:p w14:paraId="2ED8BF36" w14:textId="77777777" w:rsidR="00C647AD" w:rsidRDefault="00D506E1">
      <w:pPr>
        <w:spacing w:after="0" w:line="600" w:lineRule="auto"/>
        <w:ind w:firstLine="720"/>
        <w:jc w:val="both"/>
        <w:rPr>
          <w:rFonts w:eastAsia="Times New Roman" w:cs="Times New Roman"/>
          <w:b/>
          <w:szCs w:val="24"/>
        </w:rPr>
      </w:pPr>
      <w:r w:rsidRPr="006C63E7">
        <w:rPr>
          <w:rFonts w:eastAsia="Times New Roman" w:cs="Times New Roman"/>
          <w:b/>
          <w:szCs w:val="24"/>
        </w:rPr>
        <w:t>ΠΡΟΕΔΡΕΥΟΥΣΑ (Αναστασία Χριστοδουλοπούλου):</w:t>
      </w:r>
      <w:r w:rsidRPr="006C63E7">
        <w:rPr>
          <w:rFonts w:eastAsia="Times New Roman" w:cs="Times New Roman"/>
          <w:szCs w:val="24"/>
        </w:rPr>
        <w:t xml:space="preserve"> </w:t>
      </w:r>
      <w:r>
        <w:rPr>
          <w:rFonts w:eastAsia="Times New Roman" w:cs="Times New Roman"/>
          <w:szCs w:val="24"/>
        </w:rPr>
        <w:t xml:space="preserve">Τώρα τον λόγο έχει ο κ. Καμμένος, ο Πρόεδρος των </w:t>
      </w:r>
      <w:r w:rsidRPr="006C63E7">
        <w:rPr>
          <w:rFonts w:eastAsia="Times New Roman" w:cs="Times New Roman"/>
          <w:szCs w:val="24"/>
        </w:rPr>
        <w:t>Ανεξαρτήτων Ελλήνων.</w:t>
      </w:r>
    </w:p>
    <w:p w14:paraId="2ED8BF37" w14:textId="77777777" w:rsidR="00C647AD" w:rsidRDefault="00D506E1">
      <w:pPr>
        <w:spacing w:after="0" w:line="600" w:lineRule="auto"/>
        <w:ind w:firstLine="720"/>
        <w:jc w:val="both"/>
        <w:rPr>
          <w:rFonts w:eastAsia="Times New Roman" w:cs="Times New Roman"/>
          <w:szCs w:val="24"/>
        </w:rPr>
      </w:pPr>
      <w:r w:rsidRPr="006C63E7">
        <w:rPr>
          <w:rFonts w:eastAsia="Times New Roman" w:cs="Times New Roman"/>
          <w:b/>
          <w:szCs w:val="24"/>
        </w:rPr>
        <w:t>ΠΑΝΟΣ ΚΑΜΜΕΝΟΣ (</w:t>
      </w:r>
      <w:r>
        <w:rPr>
          <w:rFonts w:eastAsia="Times New Roman" w:cs="Times New Roman"/>
          <w:b/>
          <w:szCs w:val="24"/>
        </w:rPr>
        <w:t>Πρόεδρος των Ανεξαρτήτων Ελλήνων)</w:t>
      </w:r>
      <w:r w:rsidRPr="006C63E7">
        <w:rPr>
          <w:rFonts w:eastAsia="Times New Roman" w:cs="Times New Roman"/>
          <w:b/>
          <w:szCs w:val="24"/>
        </w:rPr>
        <w:t>:</w:t>
      </w:r>
      <w:r>
        <w:rPr>
          <w:rFonts w:eastAsia="Times New Roman" w:cs="Times New Roman"/>
          <w:szCs w:val="24"/>
        </w:rPr>
        <w:t xml:space="preserve"> Κυρία Πρόεδρε, κυρίες και κύριοι συνάδελφοι, ίσως λαμβάνω</w:t>
      </w:r>
      <w:r>
        <w:rPr>
          <w:rFonts w:eastAsia="Times New Roman" w:cs="Times New Roman"/>
          <w:szCs w:val="24"/>
        </w:rPr>
        <w:t xml:space="preserve"> τον λόγο για τελευταία φορά ως Πρόεδρος των Ανεξαρτήτων Ελλήνων σε αυτήν τη Βουλή, γιατί όπως θα εξηγήσω παρακάτω ήδη επεξεργάζεται η ομάδα της ηγεσίας του ΣΥΡΙΖΑ με τον Πρόεδρο της Βουλής το σενάριο της διάλυσης των </w:t>
      </w:r>
      <w:r w:rsidRPr="006C63E7">
        <w:rPr>
          <w:rFonts w:eastAsia="Times New Roman" w:cs="Times New Roman"/>
          <w:szCs w:val="24"/>
        </w:rPr>
        <w:t>Ανεξαρτήτων Ελλήνων</w:t>
      </w:r>
      <w:r>
        <w:rPr>
          <w:rFonts w:eastAsia="Times New Roman" w:cs="Times New Roman"/>
          <w:szCs w:val="24"/>
        </w:rPr>
        <w:t xml:space="preserve"> ως Κοινοβουλευτική</w:t>
      </w:r>
      <w:r>
        <w:rPr>
          <w:rFonts w:eastAsia="Times New Roman" w:cs="Times New Roman"/>
          <w:szCs w:val="24"/>
        </w:rPr>
        <w:t xml:space="preserve"> Ομάδα, όπως έκανε με το Ποτάμι.</w:t>
      </w:r>
    </w:p>
    <w:p w14:paraId="2ED8BF3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Αυτό δεν σημαίνει, βέβαια, ότι θα φιμωθούμε, δεν σημαίνει ότι θα δεχτούμε κοινοβουλευτικά πραξικοπήματα, δεν σημαίνει ότι δεν θα αντισταθούμε απέναντι σε μία απόλυτη αχαριστία, κύριε Πρόεδρε, απέναντι σε έναν εταίρο σας που</w:t>
      </w:r>
      <w:r>
        <w:rPr>
          <w:rFonts w:eastAsia="Times New Roman" w:cs="Times New Roman"/>
          <w:szCs w:val="24"/>
        </w:rPr>
        <w:t xml:space="preserve"> ήταν δίπλα σας τέσσερα χρόνια. Είμαστε περήφανοι που βγήκε η Ελλάδα από τα μνημόνια.</w:t>
      </w:r>
    </w:p>
    <w:p w14:paraId="2ED8BF3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Πριν από λίγο, ο Πρόεδρος της Βουλής κάλεσε ένα δημοσιογράφο να διαβάσουν μαζί το άρθρο 15 του Κανονισμού της Βουλής και του εξήγησε ότι, όταν μείνουν πέντε Βουλευτές στη</w:t>
      </w:r>
      <w:r>
        <w:rPr>
          <w:rFonts w:eastAsia="Times New Roman" w:cs="Times New Roman"/>
          <w:szCs w:val="24"/>
        </w:rPr>
        <w:t>ν Κοινοβουλευτική Ομάδα θα πρέπει να είναι εκλεγμένοι, λέει, στο κόμμα αυτό, έτσι όπως προβλέπει ο Κανονισμός, από το ίδιο ψηφοδέλτιο.</w:t>
      </w:r>
    </w:p>
    <w:p w14:paraId="2ED8BF3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Τώρα εξηγείται γιατί ο κ. Κουίκ γίνεται Υπουργός. Ο κ. Κουίκ γίνεται Υπουργός, κύριε Πρωθυπουργέ, διότι όταν θα παραιτηθε</w:t>
      </w:r>
      <w:r>
        <w:rPr>
          <w:rFonts w:eastAsia="Times New Roman" w:cs="Times New Roman"/>
          <w:szCs w:val="24"/>
        </w:rPr>
        <w:t>ί ο κ. Παπαχριστόπουλος, θα τον αντικαταστήσει προκειμένου να φύγει από την Κοινοβουλευτική Ομάδα των Ανεξαρτήτων Ελλήνων. Πραγματικά, λυπάμαι πάρα πολύ και οφείλω να πω ότι δεν το περίμενα από εσάς.</w:t>
      </w:r>
    </w:p>
    <w:p w14:paraId="2ED8BF3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Νομίζω ότι είναι ξεκάθαρο. Έχει έξι μέλη η Κοινοβουλευτι</w:t>
      </w:r>
      <w:r>
        <w:rPr>
          <w:rFonts w:eastAsia="Times New Roman" w:cs="Times New Roman"/>
          <w:szCs w:val="24"/>
        </w:rPr>
        <w:t>κή Ομάδα με τον κ. Φωκά. Εάν ο κ. Παπαχριστόπουλος παραιτηθεί, την έδρα του την παίρνει ο κ. Κουίκ, ο οποίος έχει δηλώσει ότι θα αλλάξει την έδρα του με την υπουργική καρέκλα που του προσφέρατε, προκειμένου οι Βουλευτές να μείνουν πέντε και αν ο κ. Νικολόπ</w:t>
      </w:r>
      <w:r>
        <w:rPr>
          <w:rFonts w:eastAsia="Times New Roman" w:cs="Times New Roman"/>
          <w:szCs w:val="24"/>
        </w:rPr>
        <w:t xml:space="preserve">ουλος έρθει ως συνεργάτης </w:t>
      </w:r>
      <w:r w:rsidRPr="00E3189B">
        <w:rPr>
          <w:rFonts w:eastAsia="Times New Roman" w:cs="Times New Roman"/>
        </w:rPr>
        <w:t>Βουλευτής</w:t>
      </w:r>
      <w:r>
        <w:rPr>
          <w:rFonts w:eastAsia="Times New Roman" w:cs="Times New Roman"/>
          <w:szCs w:val="24"/>
        </w:rPr>
        <w:t>, σαν Πρόεδρος του Χριστιανοδημοκρατικού κόμματος, οι Ανεξάρτητοι Έλληνες χάνουμε την κοινοβουλευτική εκπροσώπηση.</w:t>
      </w:r>
    </w:p>
    <w:p w14:paraId="2ED8BF3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Αυτό ήταν κάτι το οποίο ήταν άκρως προσχεδιασμένο και του διέφυγε του Προέδρου της Βουλής σε συνεργασία με</w:t>
      </w:r>
      <w:r>
        <w:rPr>
          <w:rFonts w:eastAsia="Times New Roman" w:cs="Times New Roman"/>
          <w:szCs w:val="24"/>
        </w:rPr>
        <w:t xml:space="preserve"> ένα δημοσιογράφο πριν από λίγο. Δεν πειράζει, όμως, γιατί εάν φύγουμε έτσι, τουλάχιστον θα καταλάβει ο ελληνικός λαός -και όσοι από εκείνους που πίστευαν ότι εμείς παίξαμε ένα παιχνίδι με το </w:t>
      </w:r>
      <w:r>
        <w:rPr>
          <w:rFonts w:eastAsia="Times New Roman" w:cs="Times New Roman"/>
          <w:szCs w:val="24"/>
        </w:rPr>
        <w:t>σ</w:t>
      </w:r>
      <w:r>
        <w:rPr>
          <w:rFonts w:eastAsia="Times New Roman" w:cs="Times New Roman"/>
          <w:szCs w:val="24"/>
        </w:rPr>
        <w:t>κοπιανό και με το όνομα της Μακεδονίας- ότι δεν κάναμε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συναλλαγή.</w:t>
      </w:r>
    </w:p>
    <w:p w14:paraId="2ED8BF3D" w14:textId="77777777" w:rsidR="00C647AD" w:rsidRDefault="00D506E1">
      <w:pPr>
        <w:spacing w:after="0" w:line="600" w:lineRule="auto"/>
        <w:ind w:firstLine="720"/>
        <w:jc w:val="both"/>
        <w:rPr>
          <w:rFonts w:eastAsia="Times New Roman" w:cs="Times New Roman"/>
          <w:szCs w:val="24"/>
        </w:rPr>
      </w:pPr>
      <w:r w:rsidRPr="002650A0">
        <w:rPr>
          <w:rFonts w:eastAsia="Times New Roman" w:cs="Times New Roman"/>
          <w:b/>
          <w:szCs w:val="24"/>
        </w:rPr>
        <w:t xml:space="preserve">ΑΛΕΞΗΣ ΤΣΙΠΡΑΣ (Πρόεδρος της Κυβέρνησης </w:t>
      </w:r>
      <w:r>
        <w:rPr>
          <w:rFonts w:eastAsia="Times New Roman" w:cs="Times New Roman"/>
          <w:b/>
          <w:szCs w:val="24"/>
        </w:rPr>
        <w:t>και</w:t>
      </w:r>
      <w:r w:rsidRPr="002650A0">
        <w:rPr>
          <w:rFonts w:eastAsia="Times New Roman" w:cs="Times New Roman"/>
          <w:b/>
          <w:szCs w:val="24"/>
        </w:rPr>
        <w:t xml:space="preserve"> Υπουργός Εξωτερικών):</w:t>
      </w:r>
      <w:r w:rsidRPr="002650A0">
        <w:rPr>
          <w:rFonts w:eastAsia="Times New Roman" w:cs="Times New Roman"/>
          <w:szCs w:val="24"/>
        </w:rPr>
        <w:t xml:space="preserve"> </w:t>
      </w:r>
      <w:r>
        <w:rPr>
          <w:rFonts w:eastAsia="Times New Roman" w:cs="Times New Roman"/>
          <w:szCs w:val="24"/>
        </w:rPr>
        <w:t>Δεν ισχύει κοινοβουλευτικά αυτό που λέτε.</w:t>
      </w:r>
    </w:p>
    <w:p w14:paraId="2ED8BF3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ΠΑΝΟΣ ΚΑΜΜΕΝΟΣ (Πρόεδρος των Ανεξαρτήτων Ελλήνων):</w:t>
      </w:r>
      <w:r>
        <w:rPr>
          <w:rFonts w:eastAsia="Times New Roman" w:cs="Times New Roman"/>
          <w:szCs w:val="24"/>
        </w:rPr>
        <w:t xml:space="preserve"> Ισχύει με το άρθρο 15</w:t>
      </w:r>
      <w:r w:rsidRPr="002650A0">
        <w:rPr>
          <w:rFonts w:eastAsia="Times New Roman" w:cs="Times New Roman"/>
          <w:szCs w:val="24"/>
        </w:rPr>
        <w:t>,</w:t>
      </w:r>
      <w:r>
        <w:rPr>
          <w:rFonts w:eastAsia="Times New Roman" w:cs="Times New Roman"/>
          <w:szCs w:val="24"/>
        </w:rPr>
        <w:t xml:space="preserve"> παράγραφος 3</w:t>
      </w:r>
      <w:r w:rsidRPr="002650A0">
        <w:rPr>
          <w:rFonts w:eastAsia="Times New Roman" w:cs="Times New Roman"/>
          <w:szCs w:val="24"/>
        </w:rPr>
        <w:t>.</w:t>
      </w:r>
      <w:r>
        <w:rPr>
          <w:rFonts w:eastAsia="Times New Roman" w:cs="Times New Roman"/>
          <w:szCs w:val="24"/>
        </w:rPr>
        <w:t xml:space="preserve"> Διαβάστε το, κύριε Πρωθυπουργέ. Λέει ότι η Κοινοβ</w:t>
      </w:r>
      <w:r>
        <w:rPr>
          <w:rFonts w:eastAsia="Times New Roman" w:cs="Times New Roman"/>
          <w:szCs w:val="24"/>
        </w:rPr>
        <w:t>ουλευτική Ομάδα πρέπει να αποτελείται από πέντε στελέχη, τα οποία εκλέγονται από την ίδια εκλογή.</w:t>
      </w:r>
    </w:p>
    <w:p w14:paraId="2ED8BF3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όχι απλώς δεν στήσαμε το θέμα του </w:t>
      </w:r>
      <w:r>
        <w:rPr>
          <w:rFonts w:eastAsia="Times New Roman" w:cs="Times New Roman"/>
          <w:szCs w:val="24"/>
        </w:rPr>
        <w:t>σ</w:t>
      </w:r>
      <w:r>
        <w:rPr>
          <w:rFonts w:eastAsia="Times New Roman" w:cs="Times New Roman"/>
          <w:szCs w:val="24"/>
        </w:rPr>
        <w:t>κοπιανού και το όνομα της Μακεδονίας, εμείς ποτέ δεν το διαπραγματευτήκαμε. Έντιμα και καθαρά, το είχαμε θέσ</w:t>
      </w:r>
      <w:r>
        <w:rPr>
          <w:rFonts w:eastAsia="Times New Roman" w:cs="Times New Roman"/>
          <w:szCs w:val="24"/>
        </w:rPr>
        <w:t>ει από την αρχή.</w:t>
      </w:r>
    </w:p>
    <w:p w14:paraId="2ED8BF40" w14:textId="77777777" w:rsidR="00C647AD" w:rsidRDefault="00D506E1">
      <w:pPr>
        <w:spacing w:after="0" w:line="600" w:lineRule="auto"/>
        <w:ind w:firstLine="720"/>
        <w:jc w:val="both"/>
        <w:rPr>
          <w:rFonts w:eastAsia="Times New Roman"/>
          <w:szCs w:val="24"/>
        </w:rPr>
      </w:pPr>
      <w:r>
        <w:rPr>
          <w:rFonts w:eastAsia="Times New Roman"/>
          <w:szCs w:val="24"/>
        </w:rPr>
        <w:t>Δ</w:t>
      </w:r>
      <w:r w:rsidRPr="00735F9D">
        <w:rPr>
          <w:rFonts w:eastAsia="Times New Roman"/>
          <w:szCs w:val="24"/>
        </w:rPr>
        <w:t xml:space="preserve">ιότι πιστεύουμε </w:t>
      </w:r>
      <w:r>
        <w:rPr>
          <w:rFonts w:eastAsia="Times New Roman"/>
          <w:szCs w:val="24"/>
        </w:rPr>
        <w:t xml:space="preserve">στα λόγια του μακαριστού </w:t>
      </w:r>
      <w:r w:rsidRPr="00735F9D">
        <w:rPr>
          <w:rFonts w:eastAsia="Times New Roman"/>
          <w:szCs w:val="24"/>
        </w:rPr>
        <w:t>Χριστόδουλου</w:t>
      </w:r>
      <w:r>
        <w:rPr>
          <w:rFonts w:eastAsia="Times New Roman"/>
          <w:szCs w:val="24"/>
        </w:rPr>
        <w:t xml:space="preserve"> -ενοχλεί κάποιους, το ξέρω- ο</w:t>
      </w:r>
      <w:r w:rsidRPr="00735F9D">
        <w:rPr>
          <w:rFonts w:eastAsia="Times New Roman"/>
          <w:szCs w:val="24"/>
        </w:rPr>
        <w:t xml:space="preserve"> </w:t>
      </w:r>
      <w:r>
        <w:rPr>
          <w:rFonts w:eastAsia="Times New Roman"/>
          <w:szCs w:val="24"/>
        </w:rPr>
        <w:t>οποίος</w:t>
      </w:r>
      <w:r w:rsidRPr="00735F9D">
        <w:rPr>
          <w:rFonts w:eastAsia="Times New Roman"/>
          <w:szCs w:val="24"/>
        </w:rPr>
        <w:t xml:space="preserve"> </w:t>
      </w:r>
      <w:r>
        <w:rPr>
          <w:rFonts w:eastAsia="Times New Roman"/>
          <w:szCs w:val="24"/>
        </w:rPr>
        <w:t>σ</w:t>
      </w:r>
      <w:r w:rsidRPr="00735F9D">
        <w:rPr>
          <w:rFonts w:eastAsia="Times New Roman"/>
          <w:szCs w:val="24"/>
        </w:rPr>
        <w:t xml:space="preserve">τις </w:t>
      </w:r>
      <w:r>
        <w:rPr>
          <w:rFonts w:eastAsia="Times New Roman"/>
          <w:szCs w:val="24"/>
        </w:rPr>
        <w:t>3</w:t>
      </w:r>
      <w:r w:rsidRPr="00735F9D">
        <w:rPr>
          <w:rFonts w:eastAsia="Times New Roman"/>
          <w:szCs w:val="24"/>
        </w:rPr>
        <w:t xml:space="preserve"> Ιουνίου </w:t>
      </w:r>
      <w:r>
        <w:rPr>
          <w:rFonts w:eastAsia="Times New Roman"/>
          <w:szCs w:val="24"/>
        </w:rPr>
        <w:t>του 2006 είχε πει: «Η</w:t>
      </w:r>
      <w:r w:rsidRPr="00735F9D">
        <w:rPr>
          <w:rFonts w:eastAsia="Times New Roman"/>
          <w:szCs w:val="24"/>
        </w:rPr>
        <w:t xml:space="preserve"> Μακεδονία θα σώσει την Ελλάδα</w:t>
      </w:r>
      <w:r>
        <w:rPr>
          <w:rFonts w:eastAsia="Times New Roman"/>
          <w:szCs w:val="24"/>
        </w:rPr>
        <w:t xml:space="preserve"> γ</w:t>
      </w:r>
      <w:r w:rsidRPr="00735F9D">
        <w:rPr>
          <w:rFonts w:eastAsia="Times New Roman"/>
          <w:szCs w:val="24"/>
        </w:rPr>
        <w:t>ιατί κάποια Ελλάδα αποφάσισε να αυτοκτονήσει</w:t>
      </w:r>
      <w:r>
        <w:rPr>
          <w:rFonts w:eastAsia="Times New Roman"/>
          <w:szCs w:val="24"/>
        </w:rPr>
        <w:t>.</w:t>
      </w:r>
      <w:r w:rsidRPr="00735F9D">
        <w:rPr>
          <w:rFonts w:eastAsia="Times New Roman"/>
          <w:szCs w:val="24"/>
        </w:rPr>
        <w:t xml:space="preserve"> </w:t>
      </w:r>
      <w:r>
        <w:rPr>
          <w:rFonts w:eastAsia="Times New Roman"/>
          <w:szCs w:val="24"/>
        </w:rPr>
        <w:t>Κ</w:t>
      </w:r>
      <w:r w:rsidRPr="00735F9D">
        <w:rPr>
          <w:rFonts w:eastAsia="Times New Roman"/>
          <w:szCs w:val="24"/>
        </w:rPr>
        <w:t>αι η Μακεδονία είναι αυτή που κρ</w:t>
      </w:r>
      <w:r w:rsidRPr="00735F9D">
        <w:rPr>
          <w:rFonts w:eastAsia="Times New Roman"/>
          <w:szCs w:val="24"/>
        </w:rPr>
        <w:t xml:space="preserve">ατάει </w:t>
      </w:r>
      <w:r>
        <w:rPr>
          <w:rFonts w:eastAsia="Times New Roman"/>
          <w:szCs w:val="24"/>
        </w:rPr>
        <w:t>ψ</w:t>
      </w:r>
      <w:r w:rsidRPr="00735F9D">
        <w:rPr>
          <w:rFonts w:eastAsia="Times New Roman"/>
          <w:szCs w:val="24"/>
        </w:rPr>
        <w:t xml:space="preserve">ηλά τα </w:t>
      </w:r>
      <w:r>
        <w:rPr>
          <w:rFonts w:eastAsia="Times New Roman"/>
          <w:szCs w:val="24"/>
        </w:rPr>
        <w:t>λ</w:t>
      </w:r>
      <w:r w:rsidRPr="00735F9D">
        <w:rPr>
          <w:rFonts w:eastAsia="Times New Roman"/>
          <w:szCs w:val="24"/>
        </w:rPr>
        <w:t>άβαρα</w:t>
      </w:r>
      <w:r>
        <w:rPr>
          <w:rFonts w:eastAsia="Times New Roman"/>
          <w:szCs w:val="24"/>
        </w:rPr>
        <w:t>.</w:t>
      </w:r>
      <w:r w:rsidRPr="00735F9D">
        <w:rPr>
          <w:rFonts w:eastAsia="Times New Roman"/>
          <w:szCs w:val="24"/>
        </w:rPr>
        <w:t xml:space="preserve"> </w:t>
      </w:r>
      <w:r>
        <w:rPr>
          <w:rFonts w:eastAsia="Times New Roman"/>
          <w:szCs w:val="24"/>
        </w:rPr>
        <w:t>Μ</w:t>
      </w:r>
      <w:r w:rsidRPr="00735F9D">
        <w:rPr>
          <w:rFonts w:eastAsia="Times New Roman"/>
          <w:szCs w:val="24"/>
        </w:rPr>
        <w:t>ε τέτοιες ιστορίες</w:t>
      </w:r>
      <w:r>
        <w:rPr>
          <w:rFonts w:eastAsia="Times New Roman"/>
          <w:szCs w:val="24"/>
        </w:rPr>
        <w:t>,</w:t>
      </w:r>
      <w:r w:rsidRPr="00735F9D">
        <w:rPr>
          <w:rFonts w:eastAsia="Times New Roman"/>
          <w:szCs w:val="24"/>
        </w:rPr>
        <w:t xml:space="preserve"> αναμνήσεις</w:t>
      </w:r>
      <w:r>
        <w:rPr>
          <w:rFonts w:eastAsia="Times New Roman"/>
          <w:szCs w:val="24"/>
        </w:rPr>
        <w:t>,</w:t>
      </w:r>
      <w:r w:rsidRPr="00735F9D">
        <w:rPr>
          <w:rFonts w:eastAsia="Times New Roman"/>
          <w:szCs w:val="24"/>
        </w:rPr>
        <w:t xml:space="preserve"> με την ιστορική μνήμη καθαρά</w:t>
      </w:r>
      <w:r>
        <w:rPr>
          <w:rFonts w:eastAsia="Times New Roman"/>
          <w:szCs w:val="24"/>
        </w:rPr>
        <w:t>,</w:t>
      </w:r>
      <w:r w:rsidRPr="00735F9D">
        <w:rPr>
          <w:rFonts w:eastAsia="Times New Roman"/>
          <w:szCs w:val="24"/>
        </w:rPr>
        <w:t xml:space="preserve"> χωρίς σκοπιμότητες</w:t>
      </w:r>
      <w:r>
        <w:rPr>
          <w:rFonts w:eastAsia="Times New Roman"/>
          <w:szCs w:val="24"/>
        </w:rPr>
        <w:t>,</w:t>
      </w:r>
      <w:r w:rsidRPr="00735F9D">
        <w:rPr>
          <w:rFonts w:eastAsia="Times New Roman"/>
          <w:szCs w:val="24"/>
        </w:rPr>
        <w:t xml:space="preserve"> χωρίς υπολογισμούς και έξωθεν εντολές</w:t>
      </w:r>
      <w:r>
        <w:rPr>
          <w:rFonts w:eastAsia="Times New Roman"/>
          <w:szCs w:val="24"/>
        </w:rPr>
        <w:t>,</w:t>
      </w:r>
      <w:r w:rsidRPr="00735F9D">
        <w:rPr>
          <w:rFonts w:eastAsia="Times New Roman"/>
          <w:szCs w:val="24"/>
        </w:rPr>
        <w:t xml:space="preserve"> </w:t>
      </w:r>
      <w:r>
        <w:rPr>
          <w:rFonts w:eastAsia="Times New Roman"/>
          <w:szCs w:val="24"/>
        </w:rPr>
        <w:t>χ</w:t>
      </w:r>
      <w:r w:rsidRPr="00735F9D">
        <w:rPr>
          <w:rFonts w:eastAsia="Times New Roman"/>
          <w:szCs w:val="24"/>
        </w:rPr>
        <w:t xml:space="preserve">ωρίς </w:t>
      </w:r>
      <w:r>
        <w:rPr>
          <w:rFonts w:eastAsia="Times New Roman"/>
          <w:szCs w:val="24"/>
        </w:rPr>
        <w:t>υπαγορεύσεις.</w:t>
      </w:r>
      <w:r w:rsidRPr="00735F9D">
        <w:rPr>
          <w:rFonts w:eastAsia="Times New Roman"/>
          <w:szCs w:val="24"/>
        </w:rPr>
        <w:t xml:space="preserve"> </w:t>
      </w:r>
      <w:r>
        <w:rPr>
          <w:rFonts w:eastAsia="Times New Roman"/>
          <w:szCs w:val="24"/>
        </w:rPr>
        <w:t>Γι’ αυτό καλό</w:t>
      </w:r>
      <w:r w:rsidRPr="00735F9D">
        <w:rPr>
          <w:rFonts w:eastAsia="Times New Roman"/>
          <w:szCs w:val="24"/>
        </w:rPr>
        <w:t xml:space="preserve"> </w:t>
      </w:r>
      <w:r>
        <w:rPr>
          <w:rFonts w:eastAsia="Times New Roman"/>
          <w:szCs w:val="24"/>
        </w:rPr>
        <w:t>θ</w:t>
      </w:r>
      <w:r w:rsidRPr="00735F9D">
        <w:rPr>
          <w:rFonts w:eastAsia="Times New Roman"/>
          <w:szCs w:val="24"/>
        </w:rPr>
        <w:t xml:space="preserve">α ήταν όλοι οι </w:t>
      </w:r>
      <w:r>
        <w:rPr>
          <w:rFonts w:eastAsia="Times New Roman"/>
          <w:szCs w:val="24"/>
        </w:rPr>
        <w:t xml:space="preserve">Έλληνες </w:t>
      </w:r>
      <w:r w:rsidRPr="00735F9D">
        <w:rPr>
          <w:rFonts w:eastAsia="Times New Roman"/>
          <w:szCs w:val="24"/>
        </w:rPr>
        <w:t>να έρχονται από καιρ</w:t>
      </w:r>
      <w:r>
        <w:rPr>
          <w:rFonts w:eastAsia="Times New Roman"/>
          <w:szCs w:val="24"/>
        </w:rPr>
        <w:t>ού εις καιρόν</w:t>
      </w:r>
      <w:r w:rsidRPr="00735F9D">
        <w:rPr>
          <w:rFonts w:eastAsia="Times New Roman"/>
          <w:szCs w:val="24"/>
        </w:rPr>
        <w:t xml:space="preserve"> </w:t>
      </w:r>
      <w:r>
        <w:rPr>
          <w:rFonts w:eastAsia="Times New Roman"/>
          <w:szCs w:val="24"/>
        </w:rPr>
        <w:t>στη</w:t>
      </w:r>
      <w:r w:rsidRPr="00735F9D">
        <w:rPr>
          <w:rFonts w:eastAsia="Times New Roman"/>
          <w:szCs w:val="24"/>
        </w:rPr>
        <w:t xml:space="preserve"> Μακεδονία</w:t>
      </w:r>
      <w:r>
        <w:rPr>
          <w:rFonts w:eastAsia="Times New Roman"/>
          <w:szCs w:val="24"/>
        </w:rPr>
        <w:t xml:space="preserve"> για</w:t>
      </w:r>
      <w:r w:rsidRPr="00735F9D">
        <w:rPr>
          <w:rFonts w:eastAsia="Times New Roman"/>
          <w:szCs w:val="24"/>
        </w:rPr>
        <w:t xml:space="preserve"> να προσέχουν που πατάνε</w:t>
      </w:r>
      <w:r>
        <w:rPr>
          <w:rFonts w:eastAsia="Times New Roman"/>
          <w:szCs w:val="24"/>
        </w:rPr>
        <w:t>.</w:t>
      </w:r>
      <w:r w:rsidRPr="00735F9D">
        <w:rPr>
          <w:rFonts w:eastAsia="Times New Roman"/>
          <w:szCs w:val="24"/>
        </w:rPr>
        <w:t xml:space="preserve"> Γιατί σε κάθε βήμα μπορεί να πατήσεις χώμα </w:t>
      </w:r>
      <w:r>
        <w:rPr>
          <w:rFonts w:eastAsia="Times New Roman"/>
          <w:szCs w:val="24"/>
        </w:rPr>
        <w:t xml:space="preserve">ιερό, μπορεί να πατήσεις έναν τάφο, μπορεί να πατήσεις ένα λείψανο. Είναι διάσπαρτος </w:t>
      </w:r>
      <w:r w:rsidRPr="00735F9D">
        <w:rPr>
          <w:rFonts w:eastAsia="Times New Roman"/>
          <w:szCs w:val="24"/>
        </w:rPr>
        <w:t>ο τόπος από θυσία</w:t>
      </w:r>
      <w:r>
        <w:rPr>
          <w:rFonts w:eastAsia="Times New Roman"/>
          <w:szCs w:val="24"/>
        </w:rPr>
        <w:t>.</w:t>
      </w:r>
      <w:r w:rsidRPr="00735F9D">
        <w:rPr>
          <w:rFonts w:eastAsia="Times New Roman"/>
          <w:szCs w:val="24"/>
        </w:rPr>
        <w:t xml:space="preserve"> </w:t>
      </w:r>
      <w:r>
        <w:rPr>
          <w:rFonts w:eastAsia="Times New Roman"/>
          <w:szCs w:val="24"/>
        </w:rPr>
        <w:t>Α</w:t>
      </w:r>
      <w:r w:rsidRPr="00735F9D">
        <w:rPr>
          <w:rFonts w:eastAsia="Times New Roman"/>
          <w:szCs w:val="24"/>
        </w:rPr>
        <w:t>υτή η θυσία μας δίνει τη ζωή</w:t>
      </w:r>
      <w:r>
        <w:rPr>
          <w:rFonts w:eastAsia="Times New Roman"/>
          <w:szCs w:val="24"/>
        </w:rPr>
        <w:t xml:space="preserve">. Αυτή η θυσία μας συντηρεί και </w:t>
      </w:r>
      <w:r w:rsidRPr="00735F9D">
        <w:rPr>
          <w:rFonts w:eastAsia="Times New Roman"/>
          <w:szCs w:val="24"/>
        </w:rPr>
        <w:t xml:space="preserve">είναι το αντίδοτο της </w:t>
      </w:r>
      <w:r w:rsidRPr="00735F9D">
        <w:rPr>
          <w:rFonts w:eastAsia="Times New Roman"/>
          <w:szCs w:val="24"/>
        </w:rPr>
        <w:t>παγκοσμιοποίησης</w:t>
      </w:r>
      <w:r>
        <w:rPr>
          <w:rFonts w:eastAsia="Times New Roman"/>
          <w:szCs w:val="24"/>
        </w:rPr>
        <w:t>,</w:t>
      </w:r>
      <w:r w:rsidRPr="00735F9D">
        <w:rPr>
          <w:rFonts w:eastAsia="Times New Roman"/>
          <w:szCs w:val="24"/>
        </w:rPr>
        <w:t xml:space="preserve"> που θ</w:t>
      </w:r>
      <w:r>
        <w:rPr>
          <w:rFonts w:eastAsia="Times New Roman"/>
          <w:szCs w:val="24"/>
        </w:rPr>
        <w:t>έλει όλα αυτά</w:t>
      </w:r>
      <w:r w:rsidRPr="00735F9D">
        <w:rPr>
          <w:rFonts w:eastAsia="Times New Roman"/>
          <w:szCs w:val="24"/>
        </w:rPr>
        <w:t xml:space="preserve"> να τα ισοπεδώσει</w:t>
      </w:r>
      <w:r>
        <w:rPr>
          <w:rFonts w:eastAsia="Times New Roman"/>
          <w:szCs w:val="24"/>
        </w:rPr>
        <w:t>,</w:t>
      </w:r>
      <w:r w:rsidRPr="00735F9D">
        <w:rPr>
          <w:rFonts w:eastAsia="Times New Roman"/>
          <w:szCs w:val="24"/>
        </w:rPr>
        <w:t xml:space="preserve"> να μη μιλάμε για αγώνες</w:t>
      </w:r>
      <w:r>
        <w:rPr>
          <w:rFonts w:eastAsia="Times New Roman"/>
          <w:szCs w:val="24"/>
        </w:rPr>
        <w:t>,</w:t>
      </w:r>
      <w:r w:rsidRPr="00735F9D">
        <w:rPr>
          <w:rFonts w:eastAsia="Times New Roman"/>
          <w:szCs w:val="24"/>
        </w:rPr>
        <w:t xml:space="preserve"> να μην μιλάμε για πολέμους</w:t>
      </w:r>
      <w:r>
        <w:rPr>
          <w:rFonts w:eastAsia="Times New Roman"/>
          <w:szCs w:val="24"/>
        </w:rPr>
        <w:t>,</w:t>
      </w:r>
      <w:r w:rsidRPr="00735F9D">
        <w:rPr>
          <w:rFonts w:eastAsia="Times New Roman"/>
          <w:szCs w:val="24"/>
        </w:rPr>
        <w:t xml:space="preserve"> να μη μιλάμε για </w:t>
      </w:r>
      <w:r>
        <w:rPr>
          <w:rFonts w:eastAsia="Times New Roman"/>
          <w:szCs w:val="24"/>
        </w:rPr>
        <w:t>θυσίες».</w:t>
      </w:r>
      <w:r w:rsidRPr="00735F9D">
        <w:rPr>
          <w:rFonts w:eastAsia="Times New Roman"/>
          <w:szCs w:val="24"/>
        </w:rPr>
        <w:t xml:space="preserve"> </w:t>
      </w:r>
    </w:p>
    <w:p w14:paraId="2ED8BF41" w14:textId="77777777" w:rsidR="00C647AD" w:rsidRDefault="00D506E1">
      <w:pPr>
        <w:spacing w:after="0" w:line="600" w:lineRule="auto"/>
        <w:ind w:firstLine="720"/>
        <w:jc w:val="both"/>
        <w:rPr>
          <w:rFonts w:eastAsia="Times New Roman"/>
          <w:szCs w:val="24"/>
        </w:rPr>
      </w:pPr>
      <w:r>
        <w:rPr>
          <w:rFonts w:eastAsia="Times New Roman"/>
          <w:szCs w:val="24"/>
        </w:rPr>
        <w:t>Δ</w:t>
      </w:r>
      <w:r w:rsidRPr="00735F9D">
        <w:rPr>
          <w:rFonts w:eastAsia="Times New Roman"/>
          <w:szCs w:val="24"/>
        </w:rPr>
        <w:t>εν έχουμε σήμερα</w:t>
      </w:r>
      <w:r>
        <w:rPr>
          <w:rFonts w:eastAsia="Times New Roman"/>
          <w:szCs w:val="24"/>
        </w:rPr>
        <w:t>,</w:t>
      </w:r>
      <w:r w:rsidRPr="00735F9D">
        <w:rPr>
          <w:rFonts w:eastAsia="Times New Roman"/>
          <w:szCs w:val="24"/>
        </w:rPr>
        <w:t xml:space="preserve"> λοιπόν</w:t>
      </w:r>
      <w:r>
        <w:rPr>
          <w:rFonts w:eastAsia="Times New Roman"/>
          <w:szCs w:val="24"/>
        </w:rPr>
        <w:t>,</w:t>
      </w:r>
      <w:r w:rsidRPr="00735F9D">
        <w:rPr>
          <w:rFonts w:eastAsia="Times New Roman"/>
          <w:szCs w:val="24"/>
        </w:rPr>
        <w:t xml:space="preserve"> να συ</w:t>
      </w:r>
      <w:r>
        <w:rPr>
          <w:rFonts w:eastAsia="Times New Roman"/>
          <w:szCs w:val="24"/>
        </w:rPr>
        <w:t xml:space="preserve">ζητήσουμε εδώ ένα θέμα διεθνές ή ένα θέμα εσωτερικό. Εδώ </w:t>
      </w:r>
      <w:r w:rsidRPr="00735F9D">
        <w:rPr>
          <w:rFonts w:eastAsia="Times New Roman"/>
          <w:szCs w:val="24"/>
        </w:rPr>
        <w:t>έχουμε να συζητήσουμε αυτό που π</w:t>
      </w:r>
      <w:r w:rsidRPr="00735F9D">
        <w:rPr>
          <w:rFonts w:eastAsia="Times New Roman"/>
          <w:szCs w:val="24"/>
        </w:rPr>
        <w:t>εριέγραφε</w:t>
      </w:r>
      <w:r>
        <w:rPr>
          <w:rFonts w:eastAsia="Times New Roman"/>
          <w:szCs w:val="24"/>
        </w:rPr>
        <w:t xml:space="preserve"> ο μακαριστός Χριστόδουλος, την ι</w:t>
      </w:r>
      <w:r w:rsidRPr="00735F9D">
        <w:rPr>
          <w:rFonts w:eastAsia="Times New Roman"/>
          <w:szCs w:val="24"/>
        </w:rPr>
        <w:t>κανοποίηση των σχεδίων της παγκοσμιοποίησης</w:t>
      </w:r>
      <w:r>
        <w:rPr>
          <w:rFonts w:eastAsia="Times New Roman"/>
          <w:szCs w:val="24"/>
        </w:rPr>
        <w:t>.</w:t>
      </w:r>
    </w:p>
    <w:p w14:paraId="2ED8BF42" w14:textId="77777777" w:rsidR="00C647AD" w:rsidRDefault="00D506E1">
      <w:pPr>
        <w:spacing w:after="0" w:line="600" w:lineRule="auto"/>
        <w:ind w:firstLine="720"/>
        <w:jc w:val="both"/>
        <w:rPr>
          <w:rFonts w:eastAsia="Times New Roman"/>
          <w:szCs w:val="24"/>
        </w:rPr>
      </w:pPr>
      <w:r w:rsidRPr="00735F9D">
        <w:rPr>
          <w:rFonts w:eastAsia="Times New Roman"/>
          <w:szCs w:val="24"/>
        </w:rPr>
        <w:t>Πριν από τρεις ώρες</w:t>
      </w:r>
      <w:r>
        <w:rPr>
          <w:rFonts w:eastAsia="Times New Roman"/>
          <w:szCs w:val="24"/>
        </w:rPr>
        <w:t xml:space="preserve"> -δεν είναι τυχαίο-</w:t>
      </w:r>
      <w:r w:rsidRPr="00735F9D">
        <w:rPr>
          <w:rFonts w:eastAsia="Times New Roman"/>
          <w:szCs w:val="24"/>
        </w:rPr>
        <w:t xml:space="preserve"> ο Πρόεδρος </w:t>
      </w:r>
      <w:r>
        <w:rPr>
          <w:rFonts w:eastAsia="Times New Roman"/>
          <w:szCs w:val="24"/>
        </w:rPr>
        <w:t>των οργανώσεων</w:t>
      </w:r>
      <w:r w:rsidRPr="00735F9D">
        <w:rPr>
          <w:rFonts w:eastAsia="Times New Roman"/>
          <w:szCs w:val="24"/>
        </w:rPr>
        <w:t xml:space="preserve"> υπέρ της παγκοσμιοποίησης</w:t>
      </w:r>
      <w:r>
        <w:rPr>
          <w:rFonts w:eastAsia="Times New Roman"/>
          <w:szCs w:val="24"/>
        </w:rPr>
        <w:t>,</w:t>
      </w:r>
      <w:r w:rsidRPr="00735F9D">
        <w:rPr>
          <w:rFonts w:eastAsia="Times New Roman"/>
          <w:szCs w:val="24"/>
        </w:rPr>
        <w:t xml:space="preserve"> μαζί με το </w:t>
      </w:r>
      <w:r>
        <w:rPr>
          <w:rFonts w:eastAsia="Times New Roman"/>
          <w:szCs w:val="24"/>
        </w:rPr>
        <w:t>Ί</w:t>
      </w:r>
      <w:r w:rsidRPr="00735F9D">
        <w:rPr>
          <w:rFonts w:eastAsia="Times New Roman"/>
          <w:szCs w:val="24"/>
        </w:rPr>
        <w:t>δρυμα Κλίντον</w:t>
      </w:r>
      <w:r>
        <w:rPr>
          <w:rFonts w:eastAsia="Times New Roman"/>
          <w:szCs w:val="24"/>
        </w:rPr>
        <w:t>,</w:t>
      </w:r>
      <w:r w:rsidRPr="00735F9D">
        <w:rPr>
          <w:rFonts w:eastAsia="Times New Roman"/>
          <w:szCs w:val="24"/>
        </w:rPr>
        <w:t xml:space="preserve"> </w:t>
      </w:r>
      <w:r>
        <w:rPr>
          <w:rFonts w:eastAsia="Times New Roman"/>
          <w:szCs w:val="24"/>
        </w:rPr>
        <w:t>ο</w:t>
      </w:r>
      <w:r w:rsidRPr="00735F9D">
        <w:rPr>
          <w:rFonts w:eastAsia="Times New Roman"/>
          <w:szCs w:val="24"/>
        </w:rPr>
        <w:t xml:space="preserve"> Τζορτζ Σόρος</w:t>
      </w:r>
      <w:r>
        <w:rPr>
          <w:rFonts w:eastAsia="Times New Roman"/>
          <w:szCs w:val="24"/>
        </w:rPr>
        <w:t>,</w:t>
      </w:r>
      <w:r w:rsidRPr="00735F9D">
        <w:rPr>
          <w:rFonts w:eastAsia="Times New Roman"/>
          <w:szCs w:val="24"/>
        </w:rPr>
        <w:t xml:space="preserve"> έβγαλε φωτογραφία μαζί με τον κ</w:t>
      </w:r>
      <w:r>
        <w:rPr>
          <w:rFonts w:eastAsia="Times New Roman"/>
          <w:szCs w:val="24"/>
        </w:rPr>
        <w:t>.</w:t>
      </w:r>
      <w:r w:rsidRPr="00735F9D">
        <w:rPr>
          <w:rFonts w:eastAsia="Times New Roman"/>
          <w:szCs w:val="24"/>
        </w:rPr>
        <w:t xml:space="preserve"> </w:t>
      </w:r>
      <w:r>
        <w:rPr>
          <w:rFonts w:eastAsia="Times New Roman"/>
          <w:szCs w:val="24"/>
        </w:rPr>
        <w:t>Ζ</w:t>
      </w:r>
      <w:r>
        <w:rPr>
          <w:rFonts w:eastAsia="Times New Roman"/>
          <w:szCs w:val="24"/>
        </w:rPr>
        <w:t xml:space="preserve">άεφ. Φωτογραφήθηκαν </w:t>
      </w:r>
      <w:r w:rsidRPr="00735F9D">
        <w:rPr>
          <w:rFonts w:eastAsia="Times New Roman"/>
          <w:szCs w:val="24"/>
        </w:rPr>
        <w:t xml:space="preserve">μαζί στην Ελβετία και κάτω </w:t>
      </w:r>
      <w:r>
        <w:rPr>
          <w:rFonts w:eastAsia="Times New Roman"/>
          <w:szCs w:val="24"/>
        </w:rPr>
        <w:t>ως</w:t>
      </w:r>
      <w:r w:rsidRPr="00735F9D">
        <w:rPr>
          <w:rFonts w:eastAsia="Times New Roman"/>
          <w:szCs w:val="24"/>
        </w:rPr>
        <w:t xml:space="preserve"> σ</w:t>
      </w:r>
      <w:r>
        <w:rPr>
          <w:rFonts w:eastAsia="Times New Roman"/>
          <w:szCs w:val="24"/>
        </w:rPr>
        <w:t xml:space="preserve">χόλιο έχει τα συγχαρητήρια </w:t>
      </w:r>
      <w:r w:rsidRPr="00735F9D">
        <w:rPr>
          <w:rFonts w:eastAsia="Times New Roman"/>
          <w:szCs w:val="24"/>
        </w:rPr>
        <w:t>του κ</w:t>
      </w:r>
      <w:r>
        <w:rPr>
          <w:rFonts w:eastAsia="Times New Roman"/>
          <w:szCs w:val="24"/>
        </w:rPr>
        <w:t>.</w:t>
      </w:r>
      <w:r w:rsidRPr="00735F9D">
        <w:rPr>
          <w:rFonts w:eastAsia="Times New Roman"/>
          <w:szCs w:val="24"/>
        </w:rPr>
        <w:t xml:space="preserve"> Τζορτζ Σόρος </w:t>
      </w:r>
      <w:r>
        <w:rPr>
          <w:rFonts w:eastAsia="Times New Roman"/>
          <w:szCs w:val="24"/>
        </w:rPr>
        <w:t xml:space="preserve">προς τον κ. Ζάεφ για την Συμφωνία των Πρεσπών και </w:t>
      </w:r>
      <w:r w:rsidRPr="00735F9D">
        <w:rPr>
          <w:rFonts w:eastAsia="Times New Roman"/>
          <w:szCs w:val="24"/>
        </w:rPr>
        <w:t>ουσιαστικά</w:t>
      </w:r>
      <w:r>
        <w:rPr>
          <w:rFonts w:eastAsia="Times New Roman"/>
          <w:szCs w:val="24"/>
        </w:rPr>
        <w:t xml:space="preserve">, την αρχή εφαρμογής του σχεδίου </w:t>
      </w:r>
      <w:r w:rsidRPr="00735F9D">
        <w:rPr>
          <w:rFonts w:eastAsia="Times New Roman"/>
          <w:szCs w:val="24"/>
        </w:rPr>
        <w:t>διάλυσης της Ελλάδας</w:t>
      </w:r>
      <w:r>
        <w:rPr>
          <w:rFonts w:eastAsia="Times New Roman"/>
          <w:szCs w:val="24"/>
        </w:rPr>
        <w:t>.</w:t>
      </w:r>
    </w:p>
    <w:p w14:paraId="2ED8BF43"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ο Πρόεδρος των Ανεξαρτήτων</w:t>
      </w:r>
      <w:r>
        <w:rPr>
          <w:rFonts w:eastAsia="Times New Roman"/>
          <w:szCs w:val="24"/>
        </w:rPr>
        <w:t xml:space="preserve"> Ελλήνων κ. Πάνος Καμμένος καταθέτει για τα Πρακτικά η προαναφερθείσα φωτογραφία, η οποία βρίσκεται στο αρχείο του Τμήματος Γραμματείας της Διεύθυνσης Στενογραφίας και Πρακτικών της Βουλής)</w:t>
      </w:r>
    </w:p>
    <w:p w14:paraId="2ED8BF44" w14:textId="77777777" w:rsidR="00C647AD" w:rsidRDefault="00D506E1">
      <w:pPr>
        <w:spacing w:after="0" w:line="600" w:lineRule="auto"/>
        <w:ind w:firstLine="720"/>
        <w:jc w:val="both"/>
        <w:rPr>
          <w:rFonts w:eastAsia="Times New Roman"/>
          <w:szCs w:val="24"/>
        </w:rPr>
      </w:pPr>
      <w:r>
        <w:rPr>
          <w:rFonts w:eastAsia="Times New Roman"/>
          <w:szCs w:val="24"/>
        </w:rPr>
        <w:t>Α</w:t>
      </w:r>
      <w:r w:rsidRPr="00735F9D">
        <w:rPr>
          <w:rFonts w:eastAsia="Times New Roman"/>
          <w:szCs w:val="24"/>
        </w:rPr>
        <w:t xml:space="preserve">υτή ακριβώς είναι και η δική μας θέση από την πρώτη στιγμή </w:t>
      </w:r>
      <w:r>
        <w:rPr>
          <w:rFonts w:eastAsia="Times New Roman"/>
          <w:szCs w:val="24"/>
        </w:rPr>
        <w:t>κ</w:t>
      </w:r>
      <w:r w:rsidRPr="00735F9D">
        <w:rPr>
          <w:rFonts w:eastAsia="Times New Roman"/>
          <w:szCs w:val="24"/>
        </w:rPr>
        <w:t>αι εδ</w:t>
      </w:r>
      <w:r w:rsidRPr="00735F9D">
        <w:rPr>
          <w:rFonts w:eastAsia="Times New Roman"/>
          <w:szCs w:val="24"/>
        </w:rPr>
        <w:t>ώ στη Βουλή των Ελλήνων σήμερα</w:t>
      </w:r>
      <w:r>
        <w:rPr>
          <w:rFonts w:eastAsia="Times New Roman"/>
          <w:szCs w:val="24"/>
        </w:rPr>
        <w:t>.</w:t>
      </w:r>
    </w:p>
    <w:p w14:paraId="2ED8BF45" w14:textId="77777777" w:rsidR="00C647AD" w:rsidRDefault="00D506E1">
      <w:pPr>
        <w:spacing w:after="0" w:line="600" w:lineRule="auto"/>
        <w:ind w:firstLine="720"/>
        <w:jc w:val="both"/>
        <w:rPr>
          <w:rFonts w:eastAsia="Times New Roman"/>
          <w:szCs w:val="24"/>
        </w:rPr>
      </w:pPr>
      <w:r>
        <w:rPr>
          <w:rFonts w:eastAsia="Times New Roman"/>
          <w:szCs w:val="24"/>
        </w:rPr>
        <w:t>Τ</w:t>
      </w:r>
      <w:r w:rsidRPr="00735F9D">
        <w:rPr>
          <w:rFonts w:eastAsia="Times New Roman"/>
          <w:szCs w:val="24"/>
        </w:rPr>
        <w:t xml:space="preserve">ο ποιοι δουλεύουν για </w:t>
      </w:r>
      <w:r>
        <w:rPr>
          <w:rFonts w:eastAsia="Times New Roman"/>
          <w:szCs w:val="24"/>
        </w:rPr>
        <w:t xml:space="preserve">τον Σόρος θα το δούμε. Η </w:t>
      </w:r>
      <w:r>
        <w:rPr>
          <w:rFonts w:eastAsia="Times New Roman"/>
          <w:szCs w:val="24"/>
        </w:rPr>
        <w:t>δ</w:t>
      </w:r>
      <w:r>
        <w:rPr>
          <w:rFonts w:eastAsia="Times New Roman"/>
          <w:szCs w:val="24"/>
        </w:rPr>
        <w:t xml:space="preserve">ικαιοσύνη και κάποιοι έντιμοι δικαστές θα ανοίξουν τους λογαριασμούς κάποιων </w:t>
      </w:r>
      <w:r w:rsidRPr="00735F9D">
        <w:rPr>
          <w:rFonts w:eastAsia="Times New Roman"/>
          <w:szCs w:val="24"/>
        </w:rPr>
        <w:t>και τις εταιρείες εκείν</w:t>
      </w:r>
      <w:r>
        <w:rPr>
          <w:rFonts w:eastAsia="Times New Roman"/>
          <w:szCs w:val="24"/>
        </w:rPr>
        <w:t>ων</w:t>
      </w:r>
      <w:r w:rsidRPr="00735F9D">
        <w:rPr>
          <w:rFonts w:eastAsia="Times New Roman"/>
          <w:szCs w:val="24"/>
        </w:rPr>
        <w:t xml:space="preserve"> που διακίνησαν αυτή την υπόθεση</w:t>
      </w:r>
      <w:r>
        <w:rPr>
          <w:rFonts w:eastAsia="Times New Roman"/>
          <w:szCs w:val="24"/>
        </w:rPr>
        <w:t xml:space="preserve"> π</w:t>
      </w:r>
      <w:r w:rsidRPr="00735F9D">
        <w:rPr>
          <w:rFonts w:eastAsia="Times New Roman"/>
          <w:szCs w:val="24"/>
        </w:rPr>
        <w:t>ολύ σύντομα</w:t>
      </w:r>
      <w:r>
        <w:rPr>
          <w:rFonts w:eastAsia="Times New Roman"/>
          <w:szCs w:val="24"/>
        </w:rPr>
        <w:t>.</w:t>
      </w:r>
      <w:r w:rsidRPr="00735F9D">
        <w:rPr>
          <w:rFonts w:eastAsia="Times New Roman"/>
          <w:szCs w:val="24"/>
        </w:rPr>
        <w:t xml:space="preserve"> </w:t>
      </w:r>
      <w:r>
        <w:rPr>
          <w:rFonts w:eastAsia="Times New Roman"/>
          <w:szCs w:val="24"/>
        </w:rPr>
        <w:t xml:space="preserve">Κι αν δεν </w:t>
      </w:r>
      <w:r w:rsidRPr="00735F9D">
        <w:rPr>
          <w:rFonts w:eastAsia="Times New Roman"/>
          <w:szCs w:val="24"/>
        </w:rPr>
        <w:t xml:space="preserve">το κάνουν </w:t>
      </w:r>
      <w:r>
        <w:rPr>
          <w:rFonts w:eastAsia="Times New Roman"/>
          <w:szCs w:val="24"/>
        </w:rPr>
        <w:t>ο</w:t>
      </w:r>
      <w:r w:rsidRPr="00735F9D">
        <w:rPr>
          <w:rFonts w:eastAsia="Times New Roman"/>
          <w:szCs w:val="24"/>
        </w:rPr>
        <w:t xml:space="preserve">ι </w:t>
      </w:r>
      <w:r>
        <w:rPr>
          <w:rFonts w:eastAsia="Times New Roman"/>
          <w:szCs w:val="24"/>
        </w:rPr>
        <w:t>ε</w:t>
      </w:r>
      <w:r w:rsidRPr="00735F9D">
        <w:rPr>
          <w:rFonts w:eastAsia="Times New Roman"/>
          <w:szCs w:val="24"/>
        </w:rPr>
        <w:t>ισαγγελείς</w:t>
      </w:r>
      <w:r>
        <w:rPr>
          <w:rFonts w:eastAsia="Times New Roman"/>
          <w:szCs w:val="24"/>
        </w:rPr>
        <w:t>,</w:t>
      </w:r>
      <w:r w:rsidRPr="00735F9D">
        <w:rPr>
          <w:rFonts w:eastAsia="Times New Roman"/>
          <w:szCs w:val="24"/>
        </w:rPr>
        <w:t xml:space="preserve"> </w:t>
      </w:r>
      <w:r>
        <w:rPr>
          <w:rFonts w:eastAsia="Times New Roman"/>
          <w:szCs w:val="24"/>
        </w:rPr>
        <w:t>θ</w:t>
      </w:r>
      <w:r w:rsidRPr="00735F9D">
        <w:rPr>
          <w:rFonts w:eastAsia="Times New Roman"/>
          <w:szCs w:val="24"/>
        </w:rPr>
        <w:t>α το κάνουμε εμείς</w:t>
      </w:r>
      <w:r>
        <w:rPr>
          <w:rFonts w:eastAsia="Times New Roman"/>
          <w:szCs w:val="24"/>
        </w:rPr>
        <w:t>.</w:t>
      </w:r>
    </w:p>
    <w:p w14:paraId="2ED8BF46" w14:textId="77777777" w:rsidR="00C647AD" w:rsidRDefault="00D506E1">
      <w:pPr>
        <w:spacing w:after="0" w:line="600" w:lineRule="auto"/>
        <w:ind w:firstLine="720"/>
        <w:jc w:val="both"/>
        <w:rPr>
          <w:rFonts w:eastAsia="Times New Roman"/>
          <w:szCs w:val="24"/>
        </w:rPr>
      </w:pPr>
      <w:r>
        <w:rPr>
          <w:rFonts w:eastAsia="Times New Roman"/>
          <w:szCs w:val="24"/>
        </w:rPr>
        <w:t>Κυρίες και κύριοι συνάδελφοι, σ</w:t>
      </w:r>
      <w:r w:rsidRPr="00735F9D">
        <w:rPr>
          <w:rFonts w:eastAsia="Times New Roman"/>
          <w:szCs w:val="24"/>
        </w:rPr>
        <w:t xml:space="preserve">ήμερα εδώ αποτυπώθηκε το σύνολο της αλήθειας το οποίο έχουμε ζήσει </w:t>
      </w:r>
      <w:r>
        <w:rPr>
          <w:rFonts w:eastAsia="Times New Roman"/>
          <w:szCs w:val="24"/>
        </w:rPr>
        <w:t xml:space="preserve">τα </w:t>
      </w:r>
      <w:r w:rsidRPr="00735F9D">
        <w:rPr>
          <w:rFonts w:eastAsia="Times New Roman"/>
          <w:szCs w:val="24"/>
        </w:rPr>
        <w:t>τελευταία χρόνια</w:t>
      </w:r>
      <w:r>
        <w:rPr>
          <w:rFonts w:eastAsia="Times New Roman"/>
          <w:szCs w:val="24"/>
        </w:rPr>
        <w:t>.</w:t>
      </w:r>
      <w:r w:rsidRPr="00735F9D">
        <w:rPr>
          <w:rFonts w:eastAsia="Times New Roman"/>
          <w:szCs w:val="24"/>
        </w:rPr>
        <w:t xml:space="preserve"> </w:t>
      </w:r>
      <w:r>
        <w:rPr>
          <w:rFonts w:eastAsia="Times New Roman"/>
          <w:szCs w:val="24"/>
        </w:rPr>
        <w:t>Δ</w:t>
      </w:r>
      <w:r w:rsidRPr="00735F9D">
        <w:rPr>
          <w:rFonts w:eastAsia="Times New Roman"/>
          <w:szCs w:val="24"/>
        </w:rPr>
        <w:t xml:space="preserve">ιότι </w:t>
      </w:r>
      <w:r>
        <w:rPr>
          <w:rFonts w:eastAsia="Times New Roman"/>
          <w:szCs w:val="24"/>
        </w:rPr>
        <w:t>εδώ δεν είχαμε την</w:t>
      </w:r>
      <w:r w:rsidRPr="00735F9D">
        <w:rPr>
          <w:rFonts w:eastAsia="Times New Roman"/>
          <w:szCs w:val="24"/>
        </w:rPr>
        <w:t xml:space="preserve"> αντιπαράθεση της Αξιωματικής Αντιπολίτευση</w:t>
      </w:r>
      <w:r>
        <w:rPr>
          <w:rFonts w:eastAsia="Times New Roman"/>
          <w:szCs w:val="24"/>
        </w:rPr>
        <w:t>ς</w:t>
      </w:r>
      <w:r w:rsidRPr="00735F9D">
        <w:rPr>
          <w:rFonts w:eastAsia="Times New Roman"/>
          <w:szCs w:val="24"/>
        </w:rPr>
        <w:t xml:space="preserve"> </w:t>
      </w:r>
      <w:r>
        <w:rPr>
          <w:rFonts w:eastAsia="Times New Roman"/>
          <w:szCs w:val="24"/>
        </w:rPr>
        <w:t>με την</w:t>
      </w:r>
      <w:r w:rsidRPr="00735F9D">
        <w:rPr>
          <w:rFonts w:eastAsia="Times New Roman"/>
          <w:szCs w:val="24"/>
        </w:rPr>
        <w:t xml:space="preserve"> </w:t>
      </w:r>
      <w:r>
        <w:rPr>
          <w:rFonts w:eastAsia="Times New Roman"/>
          <w:szCs w:val="24"/>
        </w:rPr>
        <w:t>Κ</w:t>
      </w:r>
      <w:r w:rsidRPr="00735F9D">
        <w:rPr>
          <w:rFonts w:eastAsia="Times New Roman"/>
          <w:szCs w:val="24"/>
        </w:rPr>
        <w:t>υβέρνηση</w:t>
      </w:r>
      <w:r>
        <w:rPr>
          <w:rFonts w:eastAsia="Times New Roman"/>
          <w:szCs w:val="24"/>
        </w:rPr>
        <w:t>.</w:t>
      </w:r>
      <w:r w:rsidRPr="00735F9D">
        <w:rPr>
          <w:rFonts w:eastAsia="Times New Roman"/>
          <w:szCs w:val="24"/>
        </w:rPr>
        <w:t xml:space="preserve"> </w:t>
      </w:r>
      <w:r>
        <w:rPr>
          <w:rFonts w:eastAsia="Times New Roman"/>
          <w:szCs w:val="24"/>
        </w:rPr>
        <w:t>Ε</w:t>
      </w:r>
      <w:r w:rsidRPr="00735F9D">
        <w:rPr>
          <w:rFonts w:eastAsia="Times New Roman"/>
          <w:szCs w:val="24"/>
        </w:rPr>
        <w:t>ίχαμε τη σύμπλευ</w:t>
      </w:r>
      <w:r w:rsidRPr="00735F9D">
        <w:rPr>
          <w:rFonts w:eastAsia="Times New Roman"/>
          <w:szCs w:val="24"/>
        </w:rPr>
        <w:t>ση</w:t>
      </w:r>
      <w:r>
        <w:rPr>
          <w:rFonts w:eastAsia="Times New Roman"/>
          <w:szCs w:val="24"/>
        </w:rPr>
        <w:t xml:space="preserve">. </w:t>
      </w:r>
    </w:p>
    <w:p w14:paraId="2ED8BF47" w14:textId="77777777" w:rsidR="00C647AD" w:rsidRDefault="00D506E1">
      <w:pPr>
        <w:spacing w:after="0" w:line="600" w:lineRule="auto"/>
        <w:ind w:firstLine="720"/>
        <w:jc w:val="both"/>
        <w:rPr>
          <w:rFonts w:eastAsia="Times New Roman"/>
          <w:szCs w:val="24"/>
        </w:rPr>
      </w:pPr>
      <w:r>
        <w:rPr>
          <w:rFonts w:eastAsia="Times New Roman"/>
          <w:szCs w:val="24"/>
        </w:rPr>
        <w:t>Δ</w:t>
      </w:r>
      <w:r w:rsidRPr="00735F9D">
        <w:rPr>
          <w:rFonts w:eastAsia="Times New Roman"/>
          <w:szCs w:val="24"/>
        </w:rPr>
        <w:t xml:space="preserve">ιαβάζω από τα σημερινά </w:t>
      </w:r>
      <w:r>
        <w:rPr>
          <w:rFonts w:eastAsia="Times New Roman"/>
          <w:szCs w:val="24"/>
        </w:rPr>
        <w:t>Π</w:t>
      </w:r>
      <w:r w:rsidRPr="00735F9D">
        <w:rPr>
          <w:rFonts w:eastAsia="Times New Roman"/>
          <w:szCs w:val="24"/>
        </w:rPr>
        <w:t>ρακτικά</w:t>
      </w:r>
      <w:r>
        <w:rPr>
          <w:rFonts w:eastAsia="Times New Roman"/>
          <w:szCs w:val="24"/>
        </w:rPr>
        <w:t>.</w:t>
      </w:r>
      <w:r w:rsidRPr="00735F9D">
        <w:rPr>
          <w:rFonts w:eastAsia="Times New Roman"/>
          <w:szCs w:val="24"/>
        </w:rPr>
        <w:t xml:space="preserve"> Ντόρα Μπακογιάννη</w:t>
      </w:r>
      <w:r>
        <w:rPr>
          <w:rFonts w:eastAsia="Times New Roman"/>
          <w:szCs w:val="24"/>
        </w:rPr>
        <w:t>:</w:t>
      </w:r>
      <w:r w:rsidRPr="00735F9D">
        <w:rPr>
          <w:rFonts w:eastAsia="Times New Roman"/>
          <w:szCs w:val="24"/>
        </w:rPr>
        <w:t xml:space="preserve"> </w:t>
      </w:r>
      <w:r>
        <w:rPr>
          <w:rFonts w:eastAsia="Times New Roman"/>
          <w:szCs w:val="24"/>
        </w:rPr>
        <w:t>«Δ</w:t>
      </w:r>
      <w:r w:rsidRPr="00735F9D">
        <w:rPr>
          <w:rFonts w:eastAsia="Times New Roman"/>
          <w:szCs w:val="24"/>
        </w:rPr>
        <w:t>εν θέλ</w:t>
      </w:r>
      <w:r>
        <w:rPr>
          <w:rFonts w:eastAsia="Times New Roman"/>
          <w:szCs w:val="24"/>
        </w:rPr>
        <w:t xml:space="preserve">αμε </w:t>
      </w:r>
      <w:r w:rsidRPr="00735F9D">
        <w:rPr>
          <w:rFonts w:eastAsia="Times New Roman"/>
          <w:szCs w:val="24"/>
        </w:rPr>
        <w:t xml:space="preserve">με κανένα τρόπο να δώσουμε εθνότητα και </w:t>
      </w:r>
      <w:r>
        <w:rPr>
          <w:rFonts w:eastAsia="Times New Roman"/>
          <w:szCs w:val="24"/>
        </w:rPr>
        <w:t>γλώσσα</w:t>
      </w:r>
      <w:r w:rsidRPr="00735F9D">
        <w:rPr>
          <w:rFonts w:eastAsia="Times New Roman"/>
          <w:szCs w:val="24"/>
        </w:rPr>
        <w:t xml:space="preserve"> στους Μακεδόνες</w:t>
      </w:r>
      <w:r>
        <w:rPr>
          <w:rFonts w:eastAsia="Times New Roman"/>
          <w:szCs w:val="24"/>
        </w:rPr>
        <w:t>». Ο</w:t>
      </w:r>
      <w:r w:rsidRPr="00735F9D">
        <w:rPr>
          <w:rFonts w:eastAsia="Times New Roman"/>
          <w:szCs w:val="24"/>
        </w:rPr>
        <w:t xml:space="preserve"> δε κύριος </w:t>
      </w:r>
      <w:r>
        <w:rPr>
          <w:rFonts w:eastAsia="Times New Roman"/>
          <w:szCs w:val="24"/>
        </w:rPr>
        <w:t>Π</w:t>
      </w:r>
      <w:r w:rsidRPr="00735F9D">
        <w:rPr>
          <w:rFonts w:eastAsia="Times New Roman"/>
          <w:szCs w:val="24"/>
        </w:rPr>
        <w:t>ρωθυπουργός πριν από λίγο χρησιμοποίησε</w:t>
      </w:r>
      <w:r>
        <w:rPr>
          <w:rFonts w:eastAsia="Times New Roman"/>
          <w:szCs w:val="24"/>
        </w:rPr>
        <w:t xml:space="preserve"> </w:t>
      </w:r>
      <w:r w:rsidRPr="00735F9D">
        <w:rPr>
          <w:rFonts w:eastAsia="Times New Roman"/>
          <w:szCs w:val="24"/>
        </w:rPr>
        <w:t xml:space="preserve">τον καταπληκτικό όρο </w:t>
      </w:r>
      <w:r>
        <w:rPr>
          <w:rFonts w:eastAsia="Times New Roman"/>
          <w:szCs w:val="24"/>
        </w:rPr>
        <w:t xml:space="preserve">οι «Έλληνες Μακεδόνες». </w:t>
      </w:r>
    </w:p>
    <w:p w14:paraId="2ED8BF48" w14:textId="77777777" w:rsidR="00C647AD" w:rsidRDefault="00D506E1">
      <w:pPr>
        <w:spacing w:after="0" w:line="600" w:lineRule="auto"/>
        <w:ind w:firstLine="720"/>
        <w:jc w:val="both"/>
        <w:rPr>
          <w:rFonts w:eastAsia="Times New Roman"/>
          <w:szCs w:val="24"/>
        </w:rPr>
      </w:pPr>
      <w:r>
        <w:rPr>
          <w:rFonts w:eastAsia="Times New Roman"/>
          <w:szCs w:val="24"/>
        </w:rPr>
        <w:t>Υ</w:t>
      </w:r>
      <w:r w:rsidRPr="00735F9D">
        <w:rPr>
          <w:rFonts w:eastAsia="Times New Roman"/>
          <w:szCs w:val="24"/>
        </w:rPr>
        <w:t>πάρχει ταύτιση απόψεω</w:t>
      </w:r>
      <w:r w:rsidRPr="00735F9D">
        <w:rPr>
          <w:rFonts w:eastAsia="Times New Roman"/>
          <w:szCs w:val="24"/>
        </w:rPr>
        <w:t xml:space="preserve">ν </w:t>
      </w:r>
      <w:r>
        <w:rPr>
          <w:rFonts w:eastAsia="Times New Roman"/>
          <w:szCs w:val="24"/>
        </w:rPr>
        <w:t xml:space="preserve">μεταξύ </w:t>
      </w:r>
      <w:r w:rsidRPr="00735F9D">
        <w:rPr>
          <w:rFonts w:eastAsia="Times New Roman"/>
          <w:szCs w:val="24"/>
        </w:rPr>
        <w:t>αυτής της ομάδας της Νέας Δημοκρατίας</w:t>
      </w:r>
      <w:r>
        <w:rPr>
          <w:rFonts w:eastAsia="Times New Roman"/>
          <w:szCs w:val="24"/>
        </w:rPr>
        <w:t>,</w:t>
      </w:r>
      <w:r w:rsidRPr="00735F9D">
        <w:rPr>
          <w:rFonts w:eastAsia="Times New Roman"/>
          <w:szCs w:val="24"/>
        </w:rPr>
        <w:t xml:space="preserve"> που σήμερα κατέχει την ηγεσία </w:t>
      </w:r>
      <w:r>
        <w:rPr>
          <w:rFonts w:eastAsia="Times New Roman"/>
          <w:szCs w:val="24"/>
        </w:rPr>
        <w:t>της,</w:t>
      </w:r>
      <w:r w:rsidRPr="00735F9D">
        <w:rPr>
          <w:rFonts w:eastAsia="Times New Roman"/>
          <w:szCs w:val="24"/>
        </w:rPr>
        <w:t xml:space="preserve"> με τον κ</w:t>
      </w:r>
      <w:r>
        <w:rPr>
          <w:rFonts w:eastAsia="Times New Roman"/>
          <w:szCs w:val="24"/>
        </w:rPr>
        <w:t>.</w:t>
      </w:r>
      <w:r w:rsidRPr="00735F9D">
        <w:rPr>
          <w:rFonts w:eastAsia="Times New Roman"/>
          <w:szCs w:val="24"/>
        </w:rPr>
        <w:t xml:space="preserve"> Κοτζιά</w:t>
      </w:r>
      <w:r>
        <w:rPr>
          <w:rFonts w:eastAsia="Times New Roman"/>
          <w:szCs w:val="24"/>
        </w:rPr>
        <w:t xml:space="preserve"> κι εκείνους που πιστεύουν στην παγκοσμιοποίηση, στην κατάργηση των εθνών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κρατών, που παλεύουν εδώ και χρόνια για να μπορέσει να επικρατήσει η άποψη του Τί</w:t>
      </w:r>
      <w:r>
        <w:rPr>
          <w:rFonts w:eastAsia="Times New Roman"/>
          <w:szCs w:val="24"/>
        </w:rPr>
        <w:t xml:space="preserve">το και του Χίτλερ, η δημιουργία της Μακεδονίας του </w:t>
      </w:r>
      <w:r w:rsidRPr="00735F9D">
        <w:rPr>
          <w:rFonts w:eastAsia="Times New Roman"/>
          <w:szCs w:val="24"/>
        </w:rPr>
        <w:t>Αιγαίου</w:t>
      </w:r>
      <w:r>
        <w:rPr>
          <w:rFonts w:eastAsia="Times New Roman"/>
          <w:szCs w:val="24"/>
        </w:rPr>
        <w:t>.</w:t>
      </w:r>
    </w:p>
    <w:p w14:paraId="2ED8BF49" w14:textId="77777777" w:rsidR="00C647AD" w:rsidRDefault="00D506E1">
      <w:pPr>
        <w:spacing w:after="0" w:line="600" w:lineRule="auto"/>
        <w:ind w:firstLine="720"/>
        <w:jc w:val="both"/>
        <w:rPr>
          <w:rFonts w:eastAsia="Times New Roman"/>
          <w:szCs w:val="24"/>
        </w:rPr>
      </w:pPr>
      <w:r>
        <w:rPr>
          <w:rFonts w:eastAsia="Times New Roman"/>
          <w:szCs w:val="24"/>
        </w:rPr>
        <w:t xml:space="preserve">Βεβαίως, </w:t>
      </w:r>
      <w:r w:rsidRPr="00735F9D">
        <w:rPr>
          <w:rFonts w:eastAsia="Times New Roman"/>
          <w:szCs w:val="24"/>
        </w:rPr>
        <w:t>κυρίες και κύριοι συνάδελφοι</w:t>
      </w:r>
      <w:r>
        <w:rPr>
          <w:rFonts w:eastAsia="Times New Roman"/>
          <w:szCs w:val="24"/>
        </w:rPr>
        <w:t>, δ</w:t>
      </w:r>
      <w:r w:rsidRPr="00735F9D">
        <w:rPr>
          <w:rFonts w:eastAsia="Times New Roman"/>
          <w:szCs w:val="24"/>
        </w:rPr>
        <w:t xml:space="preserve">εν είναι τυχαίο ότι από αυτό εδώ το </w:t>
      </w:r>
      <w:r>
        <w:rPr>
          <w:rFonts w:eastAsia="Times New Roman"/>
          <w:szCs w:val="24"/>
        </w:rPr>
        <w:t>Β</w:t>
      </w:r>
      <w:r w:rsidRPr="00735F9D">
        <w:rPr>
          <w:rFonts w:eastAsia="Times New Roman"/>
          <w:szCs w:val="24"/>
        </w:rPr>
        <w:t xml:space="preserve">ήμα </w:t>
      </w:r>
      <w:r>
        <w:rPr>
          <w:rFonts w:eastAsia="Times New Roman"/>
          <w:szCs w:val="24"/>
        </w:rPr>
        <w:t xml:space="preserve">η </w:t>
      </w:r>
      <w:r w:rsidRPr="00735F9D">
        <w:rPr>
          <w:rFonts w:eastAsia="Times New Roman"/>
          <w:szCs w:val="24"/>
        </w:rPr>
        <w:t>κ</w:t>
      </w:r>
      <w:r>
        <w:rPr>
          <w:rFonts w:eastAsia="Times New Roman"/>
          <w:szCs w:val="24"/>
        </w:rPr>
        <w:t>.</w:t>
      </w:r>
      <w:r w:rsidRPr="00735F9D">
        <w:rPr>
          <w:rFonts w:eastAsia="Times New Roman"/>
          <w:szCs w:val="24"/>
        </w:rPr>
        <w:t xml:space="preserve"> Μπακογιάννη </w:t>
      </w:r>
      <w:r>
        <w:rPr>
          <w:rFonts w:eastAsia="Times New Roman"/>
          <w:szCs w:val="24"/>
        </w:rPr>
        <w:t>είπε στον κ. Κοτζιά: «Ε</w:t>
      </w:r>
      <w:r w:rsidRPr="00735F9D">
        <w:rPr>
          <w:rFonts w:eastAsia="Times New Roman"/>
          <w:szCs w:val="24"/>
        </w:rPr>
        <w:t>γώ θα έρθω μάρτυρας στο δικαστήριο κατά του Καμμένου</w:t>
      </w:r>
      <w:r>
        <w:rPr>
          <w:rFonts w:eastAsia="Times New Roman"/>
          <w:szCs w:val="24"/>
        </w:rPr>
        <w:t>».</w:t>
      </w:r>
      <w:r w:rsidRPr="00735F9D">
        <w:rPr>
          <w:rFonts w:eastAsia="Times New Roman"/>
          <w:szCs w:val="24"/>
        </w:rPr>
        <w:t xml:space="preserve"> </w:t>
      </w:r>
      <w:r>
        <w:rPr>
          <w:rFonts w:eastAsia="Times New Roman"/>
          <w:szCs w:val="24"/>
        </w:rPr>
        <w:t xml:space="preserve">Οι μόνοι </w:t>
      </w:r>
      <w:r w:rsidRPr="00735F9D">
        <w:rPr>
          <w:rFonts w:eastAsia="Times New Roman"/>
          <w:szCs w:val="24"/>
        </w:rPr>
        <w:t xml:space="preserve">οι οποίοι βρισκόμαστε απέναντι σε αυτό το σύστημα είμαστε </w:t>
      </w:r>
      <w:r>
        <w:rPr>
          <w:rFonts w:eastAsia="Times New Roman"/>
          <w:szCs w:val="24"/>
        </w:rPr>
        <w:t>οι Α</w:t>
      </w:r>
      <w:r w:rsidRPr="00735F9D">
        <w:rPr>
          <w:rFonts w:eastAsia="Times New Roman"/>
          <w:szCs w:val="24"/>
        </w:rPr>
        <w:t xml:space="preserve">νεξάρτητοι Έλληνες και </w:t>
      </w:r>
      <w:r>
        <w:rPr>
          <w:rFonts w:eastAsia="Times New Roman"/>
          <w:szCs w:val="24"/>
        </w:rPr>
        <w:t>β</w:t>
      </w:r>
      <w:r w:rsidRPr="00735F9D">
        <w:rPr>
          <w:rFonts w:eastAsia="Times New Roman"/>
          <w:szCs w:val="24"/>
        </w:rPr>
        <w:t>εβαίως</w:t>
      </w:r>
      <w:r>
        <w:rPr>
          <w:rFonts w:eastAsia="Times New Roman"/>
          <w:szCs w:val="24"/>
        </w:rPr>
        <w:t>,</w:t>
      </w:r>
      <w:r w:rsidRPr="00735F9D">
        <w:rPr>
          <w:rFonts w:eastAsia="Times New Roman"/>
          <w:szCs w:val="24"/>
        </w:rPr>
        <w:t xml:space="preserve"> κάποιοι συνάδελφοι από την Ένωση Κεντρώων και τους </w:t>
      </w:r>
      <w:r>
        <w:rPr>
          <w:rFonts w:eastAsia="Times New Roman"/>
          <w:szCs w:val="24"/>
        </w:rPr>
        <w:t>ανεξάρτητους Β</w:t>
      </w:r>
      <w:r w:rsidRPr="00735F9D">
        <w:rPr>
          <w:rFonts w:eastAsia="Times New Roman"/>
          <w:szCs w:val="24"/>
        </w:rPr>
        <w:t>ουλευτές</w:t>
      </w:r>
      <w:r>
        <w:rPr>
          <w:rFonts w:eastAsia="Times New Roman"/>
          <w:szCs w:val="24"/>
        </w:rPr>
        <w:t>. Όλοι οι άλλοι έχετε</w:t>
      </w:r>
      <w:r w:rsidRPr="00735F9D">
        <w:rPr>
          <w:rFonts w:eastAsia="Times New Roman"/>
          <w:szCs w:val="24"/>
        </w:rPr>
        <w:t xml:space="preserve"> παρασυρθεί από τα συστήματα ηγεσίας που ελέγχουν τα κόμματα</w:t>
      </w:r>
      <w:r>
        <w:rPr>
          <w:rFonts w:eastAsia="Times New Roman"/>
          <w:szCs w:val="24"/>
        </w:rPr>
        <w:t>.</w:t>
      </w:r>
    </w:p>
    <w:p w14:paraId="2ED8BF4A" w14:textId="77777777" w:rsidR="00C647AD" w:rsidRDefault="00D506E1">
      <w:pPr>
        <w:spacing w:after="0" w:line="600" w:lineRule="auto"/>
        <w:ind w:firstLine="720"/>
        <w:jc w:val="both"/>
        <w:rPr>
          <w:rFonts w:eastAsia="Times New Roman"/>
          <w:szCs w:val="24"/>
        </w:rPr>
      </w:pPr>
      <w:r>
        <w:rPr>
          <w:rFonts w:eastAsia="Times New Roman"/>
          <w:szCs w:val="24"/>
        </w:rPr>
        <w:t>Ά</w:t>
      </w:r>
      <w:r w:rsidRPr="00735F9D">
        <w:rPr>
          <w:rFonts w:eastAsia="Times New Roman"/>
          <w:szCs w:val="24"/>
        </w:rPr>
        <w:t>κ</w:t>
      </w:r>
      <w:r>
        <w:rPr>
          <w:rFonts w:eastAsia="Times New Roman"/>
          <w:szCs w:val="24"/>
        </w:rPr>
        <w:t>ουσα</w:t>
      </w:r>
      <w:r>
        <w:rPr>
          <w:rFonts w:eastAsia="Times New Roman"/>
          <w:szCs w:val="24"/>
        </w:rPr>
        <w:t xml:space="preserve"> τον Αντώνη Σαμαρά να μιλά από αυτό </w:t>
      </w:r>
      <w:r w:rsidRPr="00735F9D">
        <w:rPr>
          <w:rFonts w:eastAsia="Times New Roman"/>
          <w:szCs w:val="24"/>
        </w:rPr>
        <w:t>το Βήμα</w:t>
      </w:r>
      <w:r>
        <w:rPr>
          <w:rFonts w:eastAsia="Times New Roman"/>
          <w:szCs w:val="24"/>
        </w:rPr>
        <w:t xml:space="preserve">. Είναι </w:t>
      </w:r>
      <w:r w:rsidRPr="00735F9D">
        <w:rPr>
          <w:rFonts w:eastAsia="Times New Roman"/>
          <w:szCs w:val="24"/>
        </w:rPr>
        <w:t>ένα</w:t>
      </w:r>
      <w:r>
        <w:rPr>
          <w:rFonts w:eastAsia="Times New Roman"/>
          <w:szCs w:val="24"/>
        </w:rPr>
        <w:t>ς</w:t>
      </w:r>
      <w:r w:rsidRPr="00735F9D">
        <w:rPr>
          <w:rFonts w:eastAsia="Times New Roman"/>
          <w:szCs w:val="24"/>
        </w:rPr>
        <w:t xml:space="preserve"> πολιτικό</w:t>
      </w:r>
      <w:r>
        <w:rPr>
          <w:rFonts w:eastAsia="Times New Roman"/>
          <w:szCs w:val="24"/>
        </w:rPr>
        <w:t>ς</w:t>
      </w:r>
      <w:r w:rsidRPr="00735F9D">
        <w:rPr>
          <w:rFonts w:eastAsia="Times New Roman"/>
          <w:szCs w:val="24"/>
        </w:rPr>
        <w:t xml:space="preserve"> με τον οποίο έχω συγκρουστεί περισσότερο</w:t>
      </w:r>
      <w:r>
        <w:rPr>
          <w:rFonts w:eastAsia="Times New Roman"/>
          <w:szCs w:val="24"/>
        </w:rPr>
        <w:t xml:space="preserve"> από </w:t>
      </w:r>
      <w:r w:rsidRPr="00735F9D">
        <w:rPr>
          <w:rFonts w:eastAsia="Times New Roman"/>
          <w:szCs w:val="24"/>
        </w:rPr>
        <w:t>οποιοδήποτε άλλον</w:t>
      </w:r>
      <w:r>
        <w:rPr>
          <w:rFonts w:eastAsia="Times New Roman"/>
          <w:szCs w:val="24"/>
        </w:rPr>
        <w:t>, που τον θεωρώ</w:t>
      </w:r>
      <w:r w:rsidRPr="00735F9D">
        <w:rPr>
          <w:rFonts w:eastAsia="Times New Roman"/>
          <w:szCs w:val="24"/>
        </w:rPr>
        <w:t xml:space="preserve"> υπεύθυνο για </w:t>
      </w:r>
      <w:r>
        <w:rPr>
          <w:rFonts w:eastAsia="Times New Roman"/>
          <w:szCs w:val="24"/>
        </w:rPr>
        <w:t xml:space="preserve">τη διάλυση της Νέας Δημοκρατίας, όταν τη μετέτρεψε σε υπερασπιστή </w:t>
      </w:r>
      <w:r w:rsidRPr="00735F9D">
        <w:rPr>
          <w:rFonts w:eastAsia="Times New Roman"/>
          <w:szCs w:val="24"/>
        </w:rPr>
        <w:t>του</w:t>
      </w:r>
      <w:r>
        <w:rPr>
          <w:rFonts w:eastAsia="Times New Roman"/>
          <w:szCs w:val="24"/>
        </w:rPr>
        <w:t xml:space="preserve"> ΠΑΣΟΚ, του</w:t>
      </w:r>
      <w:r w:rsidRPr="00735F9D">
        <w:rPr>
          <w:rFonts w:eastAsia="Times New Roman"/>
          <w:szCs w:val="24"/>
        </w:rPr>
        <w:t xml:space="preserve"> παλιού Π</w:t>
      </w:r>
      <w:r>
        <w:rPr>
          <w:rFonts w:eastAsia="Times New Roman"/>
          <w:szCs w:val="24"/>
        </w:rPr>
        <w:t xml:space="preserve">ΑΣΟΚ, του </w:t>
      </w:r>
      <w:r>
        <w:rPr>
          <w:rFonts w:eastAsia="Times New Roman"/>
          <w:szCs w:val="24"/>
        </w:rPr>
        <w:t xml:space="preserve">ΠΑΣΟΚ που εμείς σαν Νέα Δημοκρατία το κυνηγούσαμε, </w:t>
      </w:r>
      <w:r w:rsidRPr="00735F9D">
        <w:rPr>
          <w:rFonts w:eastAsia="Times New Roman"/>
          <w:szCs w:val="24"/>
        </w:rPr>
        <w:t>που έβαλε μέσα στελέχη από το ΛΑΟΣ που ανέλαβαν τ</w:t>
      </w:r>
      <w:r>
        <w:rPr>
          <w:rFonts w:eastAsia="Times New Roman"/>
          <w:szCs w:val="24"/>
        </w:rPr>
        <w:t>ο</w:t>
      </w:r>
      <w:r w:rsidRPr="00735F9D">
        <w:rPr>
          <w:rFonts w:eastAsia="Times New Roman"/>
          <w:szCs w:val="24"/>
        </w:rPr>
        <w:t xml:space="preserve"> μεγαλύτερ</w:t>
      </w:r>
      <w:r>
        <w:rPr>
          <w:rFonts w:eastAsia="Times New Roman"/>
          <w:szCs w:val="24"/>
        </w:rPr>
        <w:t>ο,</w:t>
      </w:r>
      <w:r w:rsidRPr="00735F9D">
        <w:rPr>
          <w:rFonts w:eastAsia="Times New Roman"/>
          <w:szCs w:val="24"/>
        </w:rPr>
        <w:t xml:space="preserve"> αν θέλετε</w:t>
      </w:r>
      <w:r>
        <w:rPr>
          <w:rFonts w:eastAsia="Times New Roman"/>
          <w:szCs w:val="24"/>
        </w:rPr>
        <w:t>,</w:t>
      </w:r>
      <w:r w:rsidRPr="00735F9D">
        <w:rPr>
          <w:rFonts w:eastAsia="Times New Roman"/>
          <w:szCs w:val="24"/>
        </w:rPr>
        <w:t xml:space="preserve"> </w:t>
      </w:r>
      <w:r>
        <w:rPr>
          <w:rFonts w:eastAsia="Times New Roman"/>
          <w:szCs w:val="24"/>
        </w:rPr>
        <w:t>κομμάτι της</w:t>
      </w:r>
      <w:r w:rsidRPr="00735F9D">
        <w:rPr>
          <w:rFonts w:eastAsia="Times New Roman"/>
          <w:szCs w:val="24"/>
        </w:rPr>
        <w:t xml:space="preserve"> εξουσί</w:t>
      </w:r>
      <w:r>
        <w:rPr>
          <w:rFonts w:eastAsia="Times New Roman"/>
          <w:szCs w:val="24"/>
        </w:rPr>
        <w:t>α</w:t>
      </w:r>
      <w:r w:rsidRPr="00735F9D">
        <w:rPr>
          <w:rFonts w:eastAsia="Times New Roman"/>
          <w:szCs w:val="24"/>
        </w:rPr>
        <w:t xml:space="preserve">ς </w:t>
      </w:r>
      <w:r>
        <w:rPr>
          <w:rFonts w:eastAsia="Times New Roman"/>
          <w:szCs w:val="24"/>
        </w:rPr>
        <w:t xml:space="preserve">της, </w:t>
      </w:r>
      <w:r w:rsidRPr="00735F9D">
        <w:rPr>
          <w:rFonts w:eastAsia="Times New Roman"/>
          <w:szCs w:val="24"/>
        </w:rPr>
        <w:t>που διέλυσε τις τράπεζες με τον Βενιζέλο</w:t>
      </w:r>
      <w:r>
        <w:rPr>
          <w:rFonts w:eastAsia="Times New Roman"/>
          <w:szCs w:val="24"/>
        </w:rPr>
        <w:t>,</w:t>
      </w:r>
      <w:r w:rsidRPr="00735F9D">
        <w:rPr>
          <w:rFonts w:eastAsia="Times New Roman"/>
          <w:szCs w:val="24"/>
        </w:rPr>
        <w:t xml:space="preserve"> τα ταμεία</w:t>
      </w:r>
      <w:r>
        <w:rPr>
          <w:rFonts w:eastAsia="Times New Roman"/>
          <w:szCs w:val="24"/>
        </w:rPr>
        <w:t>.</w:t>
      </w:r>
    </w:p>
    <w:p w14:paraId="2ED8BF4B" w14:textId="77777777" w:rsidR="00C647AD" w:rsidRDefault="00D506E1">
      <w:pPr>
        <w:spacing w:after="0" w:line="600" w:lineRule="auto"/>
        <w:ind w:firstLine="720"/>
        <w:jc w:val="both"/>
        <w:rPr>
          <w:rFonts w:eastAsia="Times New Roman"/>
          <w:szCs w:val="24"/>
        </w:rPr>
      </w:pPr>
      <w:r>
        <w:rPr>
          <w:rFonts w:eastAsia="Times New Roman"/>
          <w:szCs w:val="24"/>
        </w:rPr>
        <w:t>Ο Αντώνης Σαμαράς εδώ επάνω</w:t>
      </w:r>
      <w:r w:rsidRPr="00735F9D">
        <w:rPr>
          <w:rFonts w:eastAsia="Times New Roman"/>
          <w:szCs w:val="24"/>
        </w:rPr>
        <w:t xml:space="preserve"> ηγήθηκε μιας ομάδας </w:t>
      </w:r>
      <w:r>
        <w:rPr>
          <w:rFonts w:eastAsia="Times New Roman"/>
          <w:szCs w:val="24"/>
        </w:rPr>
        <w:t>Β</w:t>
      </w:r>
      <w:r w:rsidRPr="00735F9D">
        <w:rPr>
          <w:rFonts w:eastAsia="Times New Roman"/>
          <w:szCs w:val="24"/>
        </w:rPr>
        <w:t>ουλ</w:t>
      </w:r>
      <w:r w:rsidRPr="00735F9D">
        <w:rPr>
          <w:rFonts w:eastAsia="Times New Roman"/>
          <w:szCs w:val="24"/>
        </w:rPr>
        <w:t>ευτών και είπε ακριβώς το αντίθετο από αυτό που είπε η ηγεσία της Νέας Δημοκρατίας</w:t>
      </w:r>
      <w:r>
        <w:rPr>
          <w:rFonts w:eastAsia="Times New Roman"/>
          <w:szCs w:val="24"/>
        </w:rPr>
        <w:t>. Ε</w:t>
      </w:r>
      <w:r w:rsidRPr="00735F9D">
        <w:rPr>
          <w:rFonts w:eastAsia="Times New Roman"/>
          <w:szCs w:val="24"/>
        </w:rPr>
        <w:t xml:space="preserve">ίπε αυτό </w:t>
      </w:r>
      <w:r>
        <w:rPr>
          <w:rFonts w:eastAsia="Times New Roman"/>
          <w:szCs w:val="24"/>
        </w:rPr>
        <w:t>το οποίο πιστεύουμε κι εμείς, ότι «η</w:t>
      </w:r>
      <w:r w:rsidRPr="00735F9D">
        <w:rPr>
          <w:rFonts w:eastAsia="Times New Roman"/>
          <w:szCs w:val="24"/>
        </w:rPr>
        <w:t xml:space="preserve"> Μακεδονία είναι μία και είναι </w:t>
      </w:r>
      <w:r>
        <w:rPr>
          <w:rFonts w:eastAsia="Times New Roman"/>
          <w:szCs w:val="24"/>
        </w:rPr>
        <w:t>ε</w:t>
      </w:r>
      <w:r w:rsidRPr="00735F9D">
        <w:rPr>
          <w:rFonts w:eastAsia="Times New Roman"/>
          <w:szCs w:val="24"/>
        </w:rPr>
        <w:t>λληνική</w:t>
      </w:r>
      <w:r>
        <w:rPr>
          <w:rFonts w:eastAsia="Times New Roman"/>
          <w:szCs w:val="24"/>
        </w:rPr>
        <w:t>», α</w:t>
      </w:r>
      <w:r w:rsidRPr="00735F9D">
        <w:rPr>
          <w:rFonts w:eastAsia="Times New Roman"/>
          <w:szCs w:val="24"/>
        </w:rPr>
        <w:t>υτό που είπε ο Κωνσταντίνος Καραμανλής με</w:t>
      </w:r>
      <w:r>
        <w:rPr>
          <w:rFonts w:eastAsia="Times New Roman"/>
          <w:szCs w:val="24"/>
        </w:rPr>
        <w:t xml:space="preserve"> δάκρυα </w:t>
      </w:r>
      <w:r w:rsidRPr="00735F9D">
        <w:rPr>
          <w:rFonts w:eastAsia="Times New Roman"/>
          <w:szCs w:val="24"/>
        </w:rPr>
        <w:t>στο αεροδρόμιο της Θεσσαλονίκης</w:t>
      </w:r>
      <w:r>
        <w:rPr>
          <w:rFonts w:eastAsia="Times New Roman"/>
          <w:szCs w:val="24"/>
        </w:rPr>
        <w:t>, σ</w:t>
      </w:r>
      <w:r>
        <w:rPr>
          <w:rFonts w:eastAsia="Times New Roman"/>
          <w:szCs w:val="24"/>
        </w:rPr>
        <w:t>το Αεροδρόμιο</w:t>
      </w:r>
      <w:r w:rsidRPr="00735F9D">
        <w:rPr>
          <w:rFonts w:eastAsia="Times New Roman"/>
          <w:szCs w:val="24"/>
        </w:rPr>
        <w:t xml:space="preserve"> Μακεδονία πριν φύγει</w:t>
      </w:r>
      <w:r>
        <w:rPr>
          <w:rFonts w:eastAsia="Times New Roman"/>
          <w:szCs w:val="24"/>
        </w:rPr>
        <w:t>, α</w:t>
      </w:r>
      <w:r w:rsidRPr="00735F9D">
        <w:rPr>
          <w:rFonts w:eastAsia="Times New Roman"/>
          <w:szCs w:val="24"/>
        </w:rPr>
        <w:t>υτό το οποίο παρ</w:t>
      </w:r>
      <w:r>
        <w:rPr>
          <w:rFonts w:eastAsia="Times New Roman"/>
          <w:szCs w:val="24"/>
        </w:rPr>
        <w:t xml:space="preserve">έκαμψαν εν συνεχεία </w:t>
      </w:r>
      <w:r w:rsidRPr="00735F9D">
        <w:rPr>
          <w:rFonts w:eastAsia="Times New Roman"/>
          <w:szCs w:val="24"/>
        </w:rPr>
        <w:t>όλες οι κυβερνήσεις</w:t>
      </w:r>
      <w:r>
        <w:rPr>
          <w:rFonts w:eastAsia="Times New Roman"/>
          <w:szCs w:val="24"/>
        </w:rPr>
        <w:t>,</w:t>
      </w:r>
      <w:r w:rsidRPr="00735F9D">
        <w:rPr>
          <w:rFonts w:eastAsia="Times New Roman"/>
          <w:szCs w:val="24"/>
        </w:rPr>
        <w:t xml:space="preserve"> με πρώτη τ</w:t>
      </w:r>
      <w:r>
        <w:rPr>
          <w:rFonts w:eastAsia="Times New Roman"/>
          <w:szCs w:val="24"/>
        </w:rPr>
        <w:t>η Ντόρα</w:t>
      </w:r>
      <w:r w:rsidRPr="00735F9D">
        <w:rPr>
          <w:rFonts w:eastAsia="Times New Roman"/>
          <w:szCs w:val="24"/>
        </w:rPr>
        <w:t xml:space="preserve"> Μπακογιάννη </w:t>
      </w:r>
      <w:r>
        <w:rPr>
          <w:rFonts w:eastAsia="Times New Roman"/>
          <w:szCs w:val="24"/>
        </w:rPr>
        <w:t>κ</w:t>
      </w:r>
      <w:r w:rsidRPr="00735F9D">
        <w:rPr>
          <w:rFonts w:eastAsia="Times New Roman"/>
          <w:szCs w:val="24"/>
        </w:rPr>
        <w:t>αι εν συνεχεία</w:t>
      </w:r>
      <w:r>
        <w:rPr>
          <w:rFonts w:eastAsia="Times New Roman"/>
          <w:szCs w:val="24"/>
        </w:rPr>
        <w:t>,</w:t>
      </w:r>
      <w:r w:rsidRPr="00735F9D">
        <w:rPr>
          <w:rFonts w:eastAsia="Times New Roman"/>
          <w:szCs w:val="24"/>
        </w:rPr>
        <w:t xml:space="preserve"> </w:t>
      </w:r>
      <w:r>
        <w:rPr>
          <w:rFonts w:eastAsia="Times New Roman"/>
          <w:szCs w:val="24"/>
        </w:rPr>
        <w:t xml:space="preserve">τον ολετήρα της </w:t>
      </w:r>
      <w:r w:rsidRPr="00735F9D">
        <w:rPr>
          <w:rFonts w:eastAsia="Times New Roman"/>
          <w:szCs w:val="24"/>
        </w:rPr>
        <w:t>κυβέρνηση</w:t>
      </w:r>
      <w:r>
        <w:rPr>
          <w:rFonts w:eastAsia="Times New Roman"/>
          <w:szCs w:val="24"/>
        </w:rPr>
        <w:t>ς</w:t>
      </w:r>
      <w:r w:rsidRPr="00735F9D">
        <w:rPr>
          <w:rFonts w:eastAsia="Times New Roman"/>
          <w:szCs w:val="24"/>
        </w:rPr>
        <w:t xml:space="preserve"> συνεργασίας</w:t>
      </w:r>
      <w:r>
        <w:rPr>
          <w:rFonts w:eastAsia="Times New Roman"/>
          <w:szCs w:val="24"/>
        </w:rPr>
        <w:t>,</w:t>
      </w:r>
      <w:r w:rsidRPr="00735F9D">
        <w:rPr>
          <w:rFonts w:eastAsia="Times New Roman"/>
          <w:szCs w:val="24"/>
        </w:rPr>
        <w:t xml:space="preserve"> </w:t>
      </w:r>
      <w:r>
        <w:rPr>
          <w:rFonts w:eastAsia="Times New Roman"/>
          <w:szCs w:val="24"/>
        </w:rPr>
        <w:t>τον κ.</w:t>
      </w:r>
      <w:r w:rsidRPr="00735F9D">
        <w:rPr>
          <w:rFonts w:eastAsia="Times New Roman"/>
          <w:szCs w:val="24"/>
        </w:rPr>
        <w:t xml:space="preserve"> Κοτζιά</w:t>
      </w:r>
      <w:r>
        <w:rPr>
          <w:rFonts w:eastAsia="Times New Roman"/>
          <w:szCs w:val="24"/>
        </w:rPr>
        <w:t>.</w:t>
      </w:r>
    </w:p>
    <w:p w14:paraId="2ED8BF4C" w14:textId="77777777" w:rsidR="00C647AD" w:rsidRDefault="00D506E1">
      <w:pPr>
        <w:spacing w:after="0" w:line="600" w:lineRule="auto"/>
        <w:ind w:firstLine="720"/>
        <w:jc w:val="both"/>
        <w:rPr>
          <w:rFonts w:eastAsia="Times New Roman"/>
          <w:szCs w:val="24"/>
        </w:rPr>
      </w:pPr>
      <w:r>
        <w:rPr>
          <w:rFonts w:eastAsia="Times New Roman"/>
          <w:szCs w:val="24"/>
        </w:rPr>
        <w:t>Λ</w:t>
      </w:r>
      <w:r w:rsidRPr="00735F9D">
        <w:rPr>
          <w:rFonts w:eastAsia="Times New Roman"/>
          <w:szCs w:val="24"/>
        </w:rPr>
        <w:t>ίγες ώρες ακόμα</w:t>
      </w:r>
      <w:r>
        <w:rPr>
          <w:rFonts w:eastAsia="Times New Roman"/>
          <w:szCs w:val="24"/>
        </w:rPr>
        <w:t xml:space="preserve"> ως το ξημέρωμα και</w:t>
      </w:r>
      <w:r w:rsidRPr="00735F9D">
        <w:rPr>
          <w:rFonts w:eastAsia="Times New Roman"/>
          <w:szCs w:val="24"/>
        </w:rPr>
        <w:t xml:space="preserve"> το μεσημέρι και η Μακεδονία δεν θα είναι πια μόνο </w:t>
      </w:r>
      <w:r>
        <w:rPr>
          <w:rFonts w:eastAsia="Times New Roman"/>
          <w:szCs w:val="24"/>
        </w:rPr>
        <w:t>ε</w:t>
      </w:r>
      <w:r w:rsidRPr="00735F9D">
        <w:rPr>
          <w:rFonts w:eastAsia="Times New Roman"/>
          <w:szCs w:val="24"/>
        </w:rPr>
        <w:t>λληνική</w:t>
      </w:r>
      <w:r>
        <w:rPr>
          <w:rFonts w:eastAsia="Times New Roman"/>
          <w:szCs w:val="24"/>
        </w:rPr>
        <w:t>.</w:t>
      </w:r>
      <w:r w:rsidRPr="00735F9D">
        <w:rPr>
          <w:rFonts w:eastAsia="Times New Roman"/>
          <w:szCs w:val="24"/>
        </w:rPr>
        <w:t xml:space="preserve"> </w:t>
      </w:r>
      <w:r>
        <w:rPr>
          <w:rFonts w:eastAsia="Times New Roman"/>
          <w:szCs w:val="24"/>
        </w:rPr>
        <w:t>Ο</w:t>
      </w:r>
      <w:r w:rsidRPr="00735F9D">
        <w:rPr>
          <w:rFonts w:eastAsia="Times New Roman"/>
          <w:szCs w:val="24"/>
        </w:rPr>
        <w:t>ι Μακεδόνες θα ζήσουν να δουν και να ακούσ</w:t>
      </w:r>
      <w:r>
        <w:rPr>
          <w:rFonts w:eastAsia="Times New Roman"/>
          <w:szCs w:val="24"/>
        </w:rPr>
        <w:t>ουν</w:t>
      </w:r>
      <w:r w:rsidRPr="00735F9D">
        <w:rPr>
          <w:rFonts w:eastAsia="Times New Roman"/>
          <w:szCs w:val="24"/>
        </w:rPr>
        <w:t xml:space="preserve"> </w:t>
      </w:r>
      <w:r>
        <w:rPr>
          <w:rFonts w:eastAsia="Times New Roman"/>
          <w:szCs w:val="24"/>
        </w:rPr>
        <w:t xml:space="preserve">άλλη </w:t>
      </w:r>
      <w:r w:rsidRPr="00735F9D">
        <w:rPr>
          <w:rFonts w:eastAsia="Times New Roman"/>
          <w:szCs w:val="24"/>
        </w:rPr>
        <w:t>μ</w:t>
      </w:r>
      <w:r>
        <w:rPr>
          <w:rFonts w:eastAsia="Times New Roman"/>
          <w:szCs w:val="24"/>
        </w:rPr>
        <w:t>ι</w:t>
      </w:r>
      <w:r w:rsidRPr="00735F9D">
        <w:rPr>
          <w:rFonts w:eastAsia="Times New Roman"/>
          <w:szCs w:val="24"/>
        </w:rPr>
        <w:t>α</w:t>
      </w:r>
      <w:r>
        <w:rPr>
          <w:rFonts w:eastAsia="Times New Roman"/>
          <w:szCs w:val="24"/>
        </w:rPr>
        <w:t xml:space="preserve"> χώρα να καυχιέται για το όνομα αυτό, </w:t>
      </w:r>
      <w:r w:rsidRPr="00735F9D">
        <w:rPr>
          <w:rFonts w:eastAsia="Times New Roman"/>
          <w:szCs w:val="24"/>
        </w:rPr>
        <w:t>για ένα όνομα που ο</w:t>
      </w:r>
      <w:r>
        <w:rPr>
          <w:rFonts w:eastAsia="Times New Roman"/>
          <w:szCs w:val="24"/>
        </w:rPr>
        <w:t xml:space="preserve">ι πρόγονοι θυσίασαν τη ζωή τους. </w:t>
      </w:r>
    </w:p>
    <w:p w14:paraId="2ED8BF4D" w14:textId="77777777" w:rsidR="00C647AD" w:rsidRDefault="00D506E1">
      <w:pPr>
        <w:spacing w:after="0" w:line="600" w:lineRule="auto"/>
        <w:ind w:firstLine="720"/>
        <w:jc w:val="both"/>
        <w:rPr>
          <w:rFonts w:eastAsia="Times New Roman"/>
          <w:szCs w:val="24"/>
        </w:rPr>
      </w:pPr>
      <w:r>
        <w:rPr>
          <w:rFonts w:eastAsia="Times New Roman"/>
          <w:szCs w:val="24"/>
        </w:rPr>
        <w:t>Έ</w:t>
      </w:r>
      <w:r w:rsidRPr="00735F9D">
        <w:rPr>
          <w:rFonts w:eastAsia="Times New Roman"/>
          <w:szCs w:val="24"/>
        </w:rPr>
        <w:t>γραψε ο Κωνσταντίνος Καραμανλής για τη Μακεδονία</w:t>
      </w:r>
      <w:r w:rsidRPr="00735F9D">
        <w:rPr>
          <w:rFonts w:eastAsia="Times New Roman"/>
          <w:szCs w:val="24"/>
        </w:rPr>
        <w:t xml:space="preserve"> πριν </w:t>
      </w:r>
      <w:r>
        <w:rPr>
          <w:rFonts w:eastAsia="Times New Roman"/>
          <w:szCs w:val="24"/>
        </w:rPr>
        <w:t>είκοσι επτά</w:t>
      </w:r>
      <w:r w:rsidRPr="00735F9D">
        <w:rPr>
          <w:rFonts w:eastAsia="Times New Roman"/>
          <w:szCs w:val="24"/>
        </w:rPr>
        <w:t xml:space="preserve"> χρόνια</w:t>
      </w:r>
      <w:r>
        <w:rPr>
          <w:rFonts w:eastAsia="Times New Roman"/>
          <w:szCs w:val="24"/>
        </w:rPr>
        <w:t>: «</w:t>
      </w:r>
      <w:r w:rsidRPr="00735F9D">
        <w:rPr>
          <w:rFonts w:eastAsia="Times New Roman"/>
          <w:szCs w:val="24"/>
        </w:rPr>
        <w:t>Η Μακεδονία είναι μία και ελληνική</w:t>
      </w:r>
      <w:r>
        <w:rPr>
          <w:rFonts w:eastAsia="Times New Roman"/>
          <w:szCs w:val="24"/>
        </w:rPr>
        <w:t>». Σήμερα γελάνε ό</w:t>
      </w:r>
      <w:r w:rsidRPr="00735F9D">
        <w:rPr>
          <w:rFonts w:eastAsia="Times New Roman"/>
          <w:szCs w:val="24"/>
        </w:rPr>
        <w:t>λοι παρέα</w:t>
      </w:r>
      <w:r>
        <w:rPr>
          <w:rFonts w:eastAsia="Times New Roman"/>
          <w:szCs w:val="24"/>
        </w:rPr>
        <w:t>, οι Σλάβοι, οι Αλβανοί,</w:t>
      </w:r>
      <w:r w:rsidRPr="00735F9D">
        <w:rPr>
          <w:rFonts w:eastAsia="Times New Roman"/>
          <w:szCs w:val="24"/>
        </w:rPr>
        <w:t xml:space="preserve"> ο Κοτζιάς</w:t>
      </w:r>
      <w:r>
        <w:rPr>
          <w:rFonts w:eastAsia="Times New Roman"/>
          <w:szCs w:val="24"/>
        </w:rPr>
        <w:t>, οι εκατόν σαράντα πέντε συνάδελφοι του Σ</w:t>
      </w:r>
      <w:r w:rsidRPr="00735F9D">
        <w:rPr>
          <w:rFonts w:eastAsia="Times New Roman"/>
          <w:szCs w:val="24"/>
        </w:rPr>
        <w:t>ΥΡΙΖΑ</w:t>
      </w:r>
      <w:r>
        <w:rPr>
          <w:rFonts w:eastAsia="Times New Roman"/>
          <w:szCs w:val="24"/>
        </w:rPr>
        <w:t>, η</w:t>
      </w:r>
      <w:r w:rsidRPr="00735F9D">
        <w:rPr>
          <w:rFonts w:eastAsia="Times New Roman"/>
          <w:szCs w:val="24"/>
        </w:rPr>
        <w:t xml:space="preserve"> </w:t>
      </w:r>
      <w:r>
        <w:rPr>
          <w:rFonts w:eastAsia="Times New Roman"/>
          <w:szCs w:val="24"/>
        </w:rPr>
        <w:t>Ν</w:t>
      </w:r>
      <w:r w:rsidRPr="00735F9D">
        <w:rPr>
          <w:rFonts w:eastAsia="Times New Roman"/>
          <w:szCs w:val="24"/>
        </w:rPr>
        <w:t xml:space="preserve">έα Δημοκρατία </w:t>
      </w:r>
      <w:r>
        <w:rPr>
          <w:rFonts w:eastAsia="Times New Roman"/>
          <w:szCs w:val="24"/>
        </w:rPr>
        <w:t>π</w:t>
      </w:r>
      <w:r w:rsidRPr="00735F9D">
        <w:rPr>
          <w:rFonts w:eastAsia="Times New Roman"/>
          <w:szCs w:val="24"/>
        </w:rPr>
        <w:t>ου</w:t>
      </w:r>
      <w:r>
        <w:rPr>
          <w:rFonts w:eastAsia="Times New Roman"/>
          <w:szCs w:val="24"/>
        </w:rPr>
        <w:t>,</w:t>
      </w:r>
      <w:r w:rsidRPr="00735F9D">
        <w:rPr>
          <w:rFonts w:eastAsia="Times New Roman"/>
          <w:szCs w:val="24"/>
        </w:rPr>
        <w:t xml:space="preserve"> όπως είπε ο κ</w:t>
      </w:r>
      <w:r>
        <w:rPr>
          <w:rFonts w:eastAsia="Times New Roman"/>
          <w:szCs w:val="24"/>
        </w:rPr>
        <w:t>.</w:t>
      </w:r>
      <w:r w:rsidRPr="00735F9D">
        <w:rPr>
          <w:rFonts w:eastAsia="Times New Roman"/>
          <w:szCs w:val="24"/>
        </w:rPr>
        <w:t xml:space="preserve"> Θεοδωράκης</w:t>
      </w:r>
      <w:r>
        <w:rPr>
          <w:rFonts w:eastAsia="Times New Roman"/>
          <w:szCs w:val="24"/>
        </w:rPr>
        <w:t>,</w:t>
      </w:r>
      <w:r w:rsidRPr="00735F9D">
        <w:rPr>
          <w:rFonts w:eastAsia="Times New Roman"/>
          <w:szCs w:val="24"/>
        </w:rPr>
        <w:t xml:space="preserve"> εξομολογείτ</w:t>
      </w:r>
      <w:r>
        <w:rPr>
          <w:rFonts w:eastAsia="Times New Roman"/>
          <w:szCs w:val="24"/>
        </w:rPr>
        <w:t>ο</w:t>
      </w:r>
      <w:r w:rsidRPr="00735F9D">
        <w:rPr>
          <w:rFonts w:eastAsia="Times New Roman"/>
          <w:szCs w:val="24"/>
        </w:rPr>
        <w:t xml:space="preserve"> σε αυτόν </w:t>
      </w:r>
      <w:r>
        <w:rPr>
          <w:rFonts w:eastAsia="Times New Roman"/>
          <w:szCs w:val="24"/>
        </w:rPr>
        <w:t>ό</w:t>
      </w:r>
      <w:r w:rsidRPr="00735F9D">
        <w:rPr>
          <w:rFonts w:eastAsia="Times New Roman"/>
          <w:szCs w:val="24"/>
        </w:rPr>
        <w:t xml:space="preserve">τι </w:t>
      </w:r>
      <w:r>
        <w:rPr>
          <w:rFonts w:eastAsia="Times New Roman"/>
          <w:szCs w:val="24"/>
        </w:rPr>
        <w:t>«ευτυχώς υ</w:t>
      </w:r>
      <w:r>
        <w:rPr>
          <w:rFonts w:eastAsia="Times New Roman"/>
          <w:szCs w:val="24"/>
        </w:rPr>
        <w:t>πογράψετε εσείς, υπο</w:t>
      </w:r>
      <w:r w:rsidRPr="00735F9D">
        <w:rPr>
          <w:rFonts w:eastAsia="Times New Roman"/>
          <w:szCs w:val="24"/>
        </w:rPr>
        <w:t>γράψτε και ψηφίστε να τελειώνουμε</w:t>
      </w:r>
      <w:r>
        <w:rPr>
          <w:rFonts w:eastAsia="Times New Roman"/>
          <w:szCs w:val="24"/>
        </w:rPr>
        <w:t>».</w:t>
      </w:r>
      <w:r w:rsidRPr="00735F9D">
        <w:rPr>
          <w:rFonts w:eastAsia="Times New Roman"/>
          <w:szCs w:val="24"/>
        </w:rPr>
        <w:t xml:space="preserve"> </w:t>
      </w:r>
      <w:r>
        <w:rPr>
          <w:rFonts w:eastAsia="Times New Roman"/>
          <w:szCs w:val="24"/>
        </w:rPr>
        <w:t>Κ</w:t>
      </w:r>
      <w:r w:rsidRPr="00735F9D">
        <w:rPr>
          <w:rFonts w:eastAsia="Times New Roman"/>
          <w:szCs w:val="24"/>
        </w:rPr>
        <w:t xml:space="preserve">αι </w:t>
      </w:r>
      <w:r>
        <w:rPr>
          <w:rFonts w:eastAsia="Times New Roman"/>
          <w:szCs w:val="24"/>
        </w:rPr>
        <w:t>β</w:t>
      </w:r>
      <w:r w:rsidRPr="00735F9D">
        <w:rPr>
          <w:rFonts w:eastAsia="Times New Roman"/>
          <w:szCs w:val="24"/>
        </w:rPr>
        <w:t>εβαίως</w:t>
      </w:r>
      <w:r>
        <w:rPr>
          <w:rFonts w:eastAsia="Times New Roman"/>
          <w:szCs w:val="24"/>
        </w:rPr>
        <w:t>,</w:t>
      </w:r>
      <w:r w:rsidRPr="00735F9D">
        <w:rPr>
          <w:rFonts w:eastAsia="Times New Roman"/>
          <w:szCs w:val="24"/>
        </w:rPr>
        <w:t xml:space="preserve"> μαζί τους θα γελά</w:t>
      </w:r>
      <w:r>
        <w:rPr>
          <w:rFonts w:eastAsia="Times New Roman"/>
          <w:szCs w:val="24"/>
        </w:rPr>
        <w:t>νε</w:t>
      </w:r>
      <w:r w:rsidRPr="00735F9D">
        <w:rPr>
          <w:rFonts w:eastAsia="Times New Roman"/>
          <w:szCs w:val="24"/>
        </w:rPr>
        <w:t xml:space="preserve"> και </w:t>
      </w:r>
      <w:r>
        <w:rPr>
          <w:rFonts w:eastAsia="Times New Roman"/>
          <w:szCs w:val="24"/>
        </w:rPr>
        <w:t>οι έξι «Ε</w:t>
      </w:r>
      <w:r w:rsidRPr="00735F9D">
        <w:rPr>
          <w:rFonts w:eastAsia="Times New Roman"/>
          <w:szCs w:val="24"/>
        </w:rPr>
        <w:t>φιάλτες</w:t>
      </w:r>
      <w:r>
        <w:rPr>
          <w:rFonts w:eastAsia="Times New Roman"/>
          <w:szCs w:val="24"/>
        </w:rPr>
        <w:t xml:space="preserve">». Έξι «Εφιάλτες» χρειάζεται μόνο ο ΣΥΡΙΖΑ για να ξεπουλήσει το όνομα </w:t>
      </w:r>
      <w:r w:rsidRPr="00735F9D">
        <w:rPr>
          <w:rFonts w:eastAsia="Times New Roman"/>
          <w:szCs w:val="24"/>
        </w:rPr>
        <w:t>και τους έχει βρει και με το παραπάνω</w:t>
      </w:r>
      <w:r>
        <w:rPr>
          <w:rFonts w:eastAsia="Times New Roman"/>
          <w:szCs w:val="24"/>
        </w:rPr>
        <w:t xml:space="preserve">. </w:t>
      </w:r>
    </w:p>
    <w:p w14:paraId="2ED8BF4E" w14:textId="77777777" w:rsidR="00C647AD" w:rsidRDefault="00D506E1">
      <w:pPr>
        <w:spacing w:after="0" w:line="600" w:lineRule="auto"/>
        <w:ind w:firstLine="720"/>
        <w:jc w:val="both"/>
        <w:rPr>
          <w:rFonts w:eastAsia="Times New Roman"/>
          <w:szCs w:val="24"/>
        </w:rPr>
      </w:pPr>
      <w:r>
        <w:rPr>
          <w:rFonts w:eastAsia="Times New Roman"/>
          <w:szCs w:val="24"/>
        </w:rPr>
        <w:t>Η</w:t>
      </w:r>
      <w:r w:rsidRPr="00735F9D">
        <w:rPr>
          <w:rFonts w:eastAsia="Times New Roman"/>
          <w:szCs w:val="24"/>
        </w:rPr>
        <w:t xml:space="preserve"> ιστορία μας είχε ένα</w:t>
      </w:r>
      <w:r>
        <w:rPr>
          <w:rFonts w:eastAsia="Times New Roman"/>
          <w:szCs w:val="24"/>
        </w:rPr>
        <w:t>ν</w:t>
      </w:r>
      <w:r w:rsidRPr="00735F9D">
        <w:rPr>
          <w:rFonts w:eastAsia="Times New Roman"/>
          <w:szCs w:val="24"/>
        </w:rPr>
        <w:t xml:space="preserve"> </w:t>
      </w:r>
      <w:r>
        <w:rPr>
          <w:rFonts w:eastAsia="Times New Roman"/>
          <w:szCs w:val="24"/>
        </w:rPr>
        <w:t>Ε</w:t>
      </w:r>
      <w:r w:rsidRPr="00735F9D">
        <w:rPr>
          <w:rFonts w:eastAsia="Times New Roman"/>
          <w:szCs w:val="24"/>
        </w:rPr>
        <w:t>φιάλτη</w:t>
      </w:r>
      <w:r>
        <w:rPr>
          <w:rFonts w:eastAsia="Times New Roman"/>
          <w:szCs w:val="24"/>
        </w:rPr>
        <w:t>.</w:t>
      </w:r>
      <w:r w:rsidRPr="00735F9D">
        <w:rPr>
          <w:rFonts w:eastAsia="Times New Roman"/>
          <w:szCs w:val="24"/>
        </w:rPr>
        <w:t xml:space="preserve"> </w:t>
      </w:r>
      <w:r>
        <w:rPr>
          <w:rFonts w:eastAsia="Times New Roman"/>
          <w:szCs w:val="24"/>
        </w:rPr>
        <w:t>Σ</w:t>
      </w:r>
      <w:r w:rsidRPr="00735F9D">
        <w:rPr>
          <w:rFonts w:eastAsia="Times New Roman"/>
          <w:szCs w:val="24"/>
        </w:rPr>
        <w:t>ήμε</w:t>
      </w:r>
      <w:r w:rsidRPr="00735F9D">
        <w:rPr>
          <w:rFonts w:eastAsia="Times New Roman"/>
          <w:szCs w:val="24"/>
        </w:rPr>
        <w:t>ρα προστίθε</w:t>
      </w:r>
      <w:r>
        <w:rPr>
          <w:rFonts w:eastAsia="Times New Roman"/>
          <w:szCs w:val="24"/>
        </w:rPr>
        <w:t>ν</w:t>
      </w:r>
      <w:r w:rsidRPr="00735F9D">
        <w:rPr>
          <w:rFonts w:eastAsia="Times New Roman"/>
          <w:szCs w:val="24"/>
        </w:rPr>
        <w:t>ται άλλοι έξι</w:t>
      </w:r>
      <w:r>
        <w:rPr>
          <w:rFonts w:eastAsia="Times New Roman"/>
          <w:szCs w:val="24"/>
        </w:rPr>
        <w:t>,</w:t>
      </w:r>
      <w:r w:rsidRPr="00735F9D">
        <w:rPr>
          <w:rFonts w:eastAsia="Times New Roman"/>
          <w:szCs w:val="24"/>
        </w:rPr>
        <w:t xml:space="preserve"> μπορεί και περισσότεροι</w:t>
      </w:r>
      <w:r>
        <w:rPr>
          <w:rFonts w:eastAsia="Times New Roman"/>
          <w:szCs w:val="24"/>
        </w:rPr>
        <w:t>.</w:t>
      </w:r>
      <w:r w:rsidRPr="00735F9D">
        <w:rPr>
          <w:rFonts w:eastAsia="Times New Roman"/>
          <w:szCs w:val="24"/>
        </w:rPr>
        <w:t xml:space="preserve"> </w:t>
      </w:r>
      <w:r>
        <w:rPr>
          <w:rFonts w:eastAsia="Times New Roman"/>
          <w:szCs w:val="24"/>
        </w:rPr>
        <w:t>Και οι «Ε</w:t>
      </w:r>
      <w:r w:rsidRPr="00735F9D">
        <w:rPr>
          <w:rFonts w:eastAsia="Times New Roman"/>
          <w:szCs w:val="24"/>
        </w:rPr>
        <w:t>φιάλτες</w:t>
      </w:r>
      <w:r>
        <w:rPr>
          <w:rFonts w:eastAsia="Times New Roman"/>
          <w:szCs w:val="24"/>
        </w:rPr>
        <w:t>»</w:t>
      </w:r>
      <w:r w:rsidRPr="00735F9D">
        <w:rPr>
          <w:rFonts w:eastAsia="Times New Roman"/>
          <w:szCs w:val="24"/>
        </w:rPr>
        <w:t xml:space="preserve"> </w:t>
      </w:r>
      <w:r>
        <w:rPr>
          <w:rFonts w:eastAsia="Times New Roman"/>
          <w:szCs w:val="24"/>
        </w:rPr>
        <w:t xml:space="preserve">θα φανερωθούν </w:t>
      </w:r>
      <w:r w:rsidRPr="00735F9D">
        <w:rPr>
          <w:rFonts w:eastAsia="Times New Roman"/>
          <w:szCs w:val="24"/>
        </w:rPr>
        <w:t xml:space="preserve">σήμερα </w:t>
      </w:r>
      <w:r>
        <w:rPr>
          <w:rFonts w:eastAsia="Times New Roman"/>
          <w:szCs w:val="24"/>
        </w:rPr>
        <w:t xml:space="preserve">και αύριο τα ονόματά τους, </w:t>
      </w:r>
      <w:r w:rsidRPr="00735F9D">
        <w:rPr>
          <w:rFonts w:eastAsia="Times New Roman"/>
          <w:szCs w:val="24"/>
        </w:rPr>
        <w:t xml:space="preserve">αυτά που θα κληρονομήσουν οι απόγονοί </w:t>
      </w:r>
      <w:r>
        <w:rPr>
          <w:rFonts w:eastAsia="Times New Roman"/>
          <w:szCs w:val="24"/>
        </w:rPr>
        <w:t>τους. Θα περάσουν στη μαύρη</w:t>
      </w:r>
      <w:r w:rsidRPr="00735F9D">
        <w:rPr>
          <w:rFonts w:eastAsia="Times New Roman"/>
          <w:szCs w:val="24"/>
        </w:rPr>
        <w:t xml:space="preserve"> σελίδα της ιστορίας και κανείς </w:t>
      </w:r>
      <w:r>
        <w:rPr>
          <w:rFonts w:eastAsia="Times New Roman"/>
          <w:szCs w:val="24"/>
        </w:rPr>
        <w:t>μας δεν θα</w:t>
      </w:r>
      <w:r w:rsidRPr="00735F9D">
        <w:rPr>
          <w:rFonts w:eastAsia="Times New Roman"/>
          <w:szCs w:val="24"/>
        </w:rPr>
        <w:t xml:space="preserve"> τους ξεχάσει και ιδιαίτερα αυτούς </w:t>
      </w:r>
      <w:r>
        <w:rPr>
          <w:rFonts w:eastAsia="Times New Roman"/>
          <w:szCs w:val="24"/>
        </w:rPr>
        <w:t>θ</w:t>
      </w:r>
      <w:r w:rsidRPr="00735F9D">
        <w:rPr>
          <w:rFonts w:eastAsia="Times New Roman"/>
          <w:szCs w:val="24"/>
        </w:rPr>
        <w:t>α μνημονεύουν οι Έλληνες</w:t>
      </w:r>
      <w:r>
        <w:rPr>
          <w:rFonts w:eastAsia="Times New Roman"/>
          <w:szCs w:val="24"/>
        </w:rPr>
        <w:t xml:space="preserve"> για την εσχάτη προδοσία, </w:t>
      </w:r>
      <w:r w:rsidRPr="00735F9D">
        <w:rPr>
          <w:rFonts w:eastAsia="Times New Roman"/>
          <w:szCs w:val="24"/>
        </w:rPr>
        <w:t>όταν θα μιλά</w:t>
      </w:r>
      <w:r>
        <w:rPr>
          <w:rFonts w:eastAsia="Times New Roman"/>
          <w:szCs w:val="24"/>
        </w:rPr>
        <w:t>νε</w:t>
      </w:r>
      <w:r w:rsidRPr="00735F9D">
        <w:rPr>
          <w:rFonts w:eastAsia="Times New Roman"/>
          <w:szCs w:val="24"/>
        </w:rPr>
        <w:t xml:space="preserve"> γ</w:t>
      </w:r>
      <w:r>
        <w:rPr>
          <w:rFonts w:eastAsia="Times New Roman"/>
          <w:szCs w:val="24"/>
        </w:rPr>
        <w:t xml:space="preserve">ι’ αυτή </w:t>
      </w:r>
      <w:r w:rsidRPr="00735F9D">
        <w:rPr>
          <w:rFonts w:eastAsia="Times New Roman"/>
          <w:szCs w:val="24"/>
        </w:rPr>
        <w:t xml:space="preserve">τη νύχτα </w:t>
      </w:r>
      <w:r>
        <w:rPr>
          <w:rFonts w:eastAsia="Times New Roman"/>
          <w:szCs w:val="24"/>
        </w:rPr>
        <w:t>θρήνου</w:t>
      </w:r>
      <w:r w:rsidRPr="00735F9D">
        <w:rPr>
          <w:rFonts w:eastAsia="Times New Roman"/>
          <w:szCs w:val="24"/>
        </w:rPr>
        <w:t xml:space="preserve"> και οργής</w:t>
      </w:r>
      <w:r>
        <w:rPr>
          <w:rFonts w:eastAsia="Times New Roman"/>
          <w:szCs w:val="24"/>
        </w:rPr>
        <w:t>.</w:t>
      </w:r>
      <w:r w:rsidRPr="00735F9D">
        <w:rPr>
          <w:rFonts w:eastAsia="Times New Roman"/>
          <w:szCs w:val="24"/>
        </w:rPr>
        <w:t xml:space="preserve"> </w:t>
      </w:r>
      <w:r>
        <w:rPr>
          <w:rFonts w:eastAsia="Times New Roman"/>
          <w:szCs w:val="24"/>
        </w:rPr>
        <w:t>Έξι «Εφιάλτες»</w:t>
      </w:r>
      <w:r w:rsidRPr="00735F9D">
        <w:rPr>
          <w:rFonts w:eastAsia="Times New Roman"/>
          <w:szCs w:val="24"/>
        </w:rPr>
        <w:t xml:space="preserve"> θα </w:t>
      </w:r>
      <w:r>
        <w:rPr>
          <w:rFonts w:eastAsia="Times New Roman"/>
          <w:szCs w:val="24"/>
        </w:rPr>
        <w:t xml:space="preserve">πουλήσουν </w:t>
      </w:r>
      <w:r w:rsidRPr="00735F9D">
        <w:rPr>
          <w:rFonts w:eastAsia="Times New Roman"/>
          <w:szCs w:val="24"/>
        </w:rPr>
        <w:t xml:space="preserve">ιστορία και πολιτισμό </w:t>
      </w:r>
      <w:r>
        <w:rPr>
          <w:rFonts w:eastAsia="Times New Roman"/>
          <w:szCs w:val="24"/>
        </w:rPr>
        <w:t xml:space="preserve">αιώνων </w:t>
      </w:r>
      <w:r w:rsidRPr="00735F9D">
        <w:rPr>
          <w:rFonts w:eastAsia="Times New Roman"/>
          <w:szCs w:val="24"/>
        </w:rPr>
        <w:t xml:space="preserve">και ένα όνομα αιώνιο που έγραψε ιστορία με </w:t>
      </w:r>
      <w:r>
        <w:rPr>
          <w:rFonts w:eastAsia="Times New Roman"/>
          <w:szCs w:val="24"/>
        </w:rPr>
        <w:t xml:space="preserve">αίμα </w:t>
      </w:r>
      <w:r w:rsidRPr="00735F9D">
        <w:rPr>
          <w:rFonts w:eastAsia="Times New Roman"/>
          <w:szCs w:val="24"/>
        </w:rPr>
        <w:t>ελληνικό</w:t>
      </w:r>
      <w:r>
        <w:rPr>
          <w:rFonts w:eastAsia="Times New Roman"/>
          <w:szCs w:val="24"/>
        </w:rPr>
        <w:t>.</w:t>
      </w:r>
    </w:p>
    <w:p w14:paraId="2ED8BF4F" w14:textId="77777777" w:rsidR="00C647AD" w:rsidRDefault="00D506E1">
      <w:pPr>
        <w:spacing w:after="0" w:line="600" w:lineRule="auto"/>
        <w:ind w:firstLine="720"/>
        <w:jc w:val="both"/>
        <w:rPr>
          <w:rFonts w:eastAsia="Times New Roman"/>
          <w:szCs w:val="24"/>
        </w:rPr>
      </w:pPr>
      <w:r>
        <w:rPr>
          <w:rFonts w:eastAsia="Times New Roman"/>
          <w:szCs w:val="24"/>
        </w:rPr>
        <w:t>Γ</w:t>
      </w:r>
      <w:r w:rsidRPr="00735F9D">
        <w:rPr>
          <w:rFonts w:eastAsia="Times New Roman"/>
          <w:szCs w:val="24"/>
        </w:rPr>
        <w:t>ιατ</w:t>
      </w:r>
      <w:r w:rsidRPr="00735F9D">
        <w:rPr>
          <w:rFonts w:eastAsia="Times New Roman"/>
          <w:szCs w:val="24"/>
        </w:rPr>
        <w:t xml:space="preserve">ί πολιτισμός </w:t>
      </w:r>
      <w:r>
        <w:rPr>
          <w:rFonts w:eastAsia="Times New Roman"/>
          <w:szCs w:val="24"/>
        </w:rPr>
        <w:t xml:space="preserve">δεν είναι να κόβεις </w:t>
      </w:r>
      <w:r w:rsidRPr="00735F9D">
        <w:rPr>
          <w:rFonts w:eastAsia="Times New Roman"/>
          <w:szCs w:val="24"/>
        </w:rPr>
        <w:t>κομμάτια από τον πολιτισμό της χώρας σου και να το πουλάς</w:t>
      </w:r>
      <w:r>
        <w:rPr>
          <w:rFonts w:eastAsia="Times New Roman"/>
          <w:szCs w:val="24"/>
        </w:rPr>
        <w:t>. Είναι η περιφρούρηση του πολιτισμού ως κόρη οφθαλμού. Η</w:t>
      </w:r>
      <w:r w:rsidRPr="00735F9D">
        <w:rPr>
          <w:rFonts w:eastAsia="Times New Roman"/>
          <w:szCs w:val="24"/>
        </w:rPr>
        <w:t xml:space="preserve"> Άπτερος Νίκη</w:t>
      </w:r>
      <w:r>
        <w:rPr>
          <w:rFonts w:eastAsia="Times New Roman"/>
          <w:szCs w:val="24"/>
        </w:rPr>
        <w:t xml:space="preserve">, τα Ελγίνεια, σου θυμίζουν κάτι, φίλε Αλέξη; Αυτά μας τα άρπαξαν ξένοι, εσείς και οι υπόλοιποι </w:t>
      </w:r>
      <w:r>
        <w:rPr>
          <w:rFonts w:eastAsia="Times New Roman"/>
          <w:szCs w:val="24"/>
        </w:rPr>
        <w:t xml:space="preserve">Έλληνες Βουλευτές με τη συνείδησή τους. Και κάποιων η συνείδηση </w:t>
      </w:r>
      <w:r w:rsidRPr="00735F9D">
        <w:rPr>
          <w:rFonts w:eastAsia="Times New Roman"/>
          <w:szCs w:val="24"/>
        </w:rPr>
        <w:t>είναι και ελαστική</w:t>
      </w:r>
      <w:r>
        <w:rPr>
          <w:rFonts w:eastAsia="Times New Roman"/>
          <w:szCs w:val="24"/>
        </w:rPr>
        <w:t>.</w:t>
      </w:r>
      <w:r w:rsidRPr="00735F9D">
        <w:rPr>
          <w:rFonts w:eastAsia="Times New Roman"/>
          <w:szCs w:val="24"/>
        </w:rPr>
        <w:t xml:space="preserve"> </w:t>
      </w:r>
      <w:r>
        <w:rPr>
          <w:rFonts w:eastAsia="Times New Roman"/>
          <w:szCs w:val="24"/>
        </w:rPr>
        <w:t>Άλ</w:t>
      </w:r>
      <w:r w:rsidRPr="00735F9D">
        <w:rPr>
          <w:rFonts w:eastAsia="Times New Roman"/>
          <w:szCs w:val="24"/>
        </w:rPr>
        <w:t xml:space="preserve">λα </w:t>
      </w:r>
      <w:r>
        <w:rPr>
          <w:rFonts w:eastAsia="Times New Roman"/>
          <w:szCs w:val="24"/>
        </w:rPr>
        <w:t>έλεγαν</w:t>
      </w:r>
      <w:r w:rsidRPr="00735F9D">
        <w:rPr>
          <w:rFonts w:eastAsia="Times New Roman"/>
          <w:szCs w:val="24"/>
        </w:rPr>
        <w:t xml:space="preserve"> δημόσια πριν από τέσσερις μήνες</w:t>
      </w:r>
      <w:r>
        <w:rPr>
          <w:rFonts w:eastAsia="Times New Roman"/>
          <w:szCs w:val="24"/>
        </w:rPr>
        <w:t>,</w:t>
      </w:r>
      <w:r w:rsidRPr="00735F9D">
        <w:rPr>
          <w:rFonts w:eastAsia="Times New Roman"/>
          <w:szCs w:val="24"/>
        </w:rPr>
        <w:t xml:space="preserve"> </w:t>
      </w:r>
      <w:r>
        <w:rPr>
          <w:rFonts w:eastAsia="Times New Roman"/>
          <w:szCs w:val="24"/>
        </w:rPr>
        <w:t>άλλα</w:t>
      </w:r>
      <w:r w:rsidRPr="00735F9D">
        <w:rPr>
          <w:rFonts w:eastAsia="Times New Roman"/>
          <w:szCs w:val="24"/>
        </w:rPr>
        <w:t xml:space="preserve"> λέ</w:t>
      </w:r>
      <w:r>
        <w:rPr>
          <w:rFonts w:eastAsia="Times New Roman"/>
          <w:szCs w:val="24"/>
        </w:rPr>
        <w:t>νε</w:t>
      </w:r>
      <w:r w:rsidRPr="00735F9D">
        <w:rPr>
          <w:rFonts w:eastAsia="Times New Roman"/>
          <w:szCs w:val="24"/>
        </w:rPr>
        <w:t xml:space="preserve"> σήμερα</w:t>
      </w:r>
      <w:r>
        <w:rPr>
          <w:rFonts w:eastAsia="Times New Roman"/>
          <w:szCs w:val="24"/>
        </w:rPr>
        <w:t>. Παραδίδετε τα τμήματα της ψυχής του πολιτισμού μας, το όνομα της Μακεδονίας.</w:t>
      </w:r>
    </w:p>
    <w:p w14:paraId="2ED8BF50" w14:textId="77777777" w:rsidR="00C647AD" w:rsidRDefault="00D506E1">
      <w:pPr>
        <w:spacing w:after="0" w:line="600" w:lineRule="auto"/>
        <w:ind w:firstLine="720"/>
        <w:jc w:val="both"/>
        <w:rPr>
          <w:rFonts w:eastAsia="Times New Roman"/>
          <w:szCs w:val="24"/>
        </w:rPr>
      </w:pPr>
      <w:r>
        <w:rPr>
          <w:rFonts w:eastAsia="Times New Roman"/>
          <w:szCs w:val="24"/>
        </w:rPr>
        <w:t>Α</w:t>
      </w:r>
      <w:r w:rsidRPr="00735F9D">
        <w:rPr>
          <w:rFonts w:eastAsia="Times New Roman"/>
          <w:szCs w:val="24"/>
        </w:rPr>
        <w:t>γαπητοί φίλ</w:t>
      </w:r>
      <w:r>
        <w:rPr>
          <w:rFonts w:eastAsia="Times New Roman"/>
          <w:szCs w:val="24"/>
        </w:rPr>
        <w:t>οι, αυτοί θα έχουν τ</w:t>
      </w:r>
      <w:r>
        <w:rPr>
          <w:rFonts w:eastAsia="Times New Roman"/>
          <w:szCs w:val="24"/>
        </w:rPr>
        <w:t>ο όνομα κι εμείς, όπως είπε και ο Κώστας Ζουράρις, το παρατσούκλι. Ε</w:t>
      </w:r>
      <w:r w:rsidRPr="00735F9D">
        <w:rPr>
          <w:rFonts w:eastAsia="Times New Roman"/>
          <w:szCs w:val="24"/>
        </w:rPr>
        <w:t xml:space="preserve">κεί θα </w:t>
      </w:r>
      <w:r>
        <w:rPr>
          <w:rFonts w:eastAsia="Times New Roman"/>
          <w:szCs w:val="24"/>
        </w:rPr>
        <w:t>μ</w:t>
      </w:r>
      <w:r w:rsidRPr="00735F9D">
        <w:rPr>
          <w:rFonts w:eastAsia="Times New Roman"/>
          <w:szCs w:val="24"/>
        </w:rPr>
        <w:t>ας καταντήσατε</w:t>
      </w:r>
      <w:r>
        <w:rPr>
          <w:rFonts w:eastAsia="Times New Roman"/>
          <w:szCs w:val="24"/>
        </w:rPr>
        <w:t>.</w:t>
      </w:r>
      <w:r w:rsidRPr="00735F9D">
        <w:rPr>
          <w:rFonts w:eastAsia="Times New Roman"/>
          <w:szCs w:val="24"/>
        </w:rPr>
        <w:t xml:space="preserve"> </w:t>
      </w:r>
      <w:r>
        <w:rPr>
          <w:rFonts w:eastAsia="Times New Roman"/>
          <w:szCs w:val="24"/>
        </w:rPr>
        <w:t>Κ</w:t>
      </w:r>
      <w:r w:rsidRPr="00735F9D">
        <w:rPr>
          <w:rFonts w:eastAsia="Times New Roman"/>
          <w:szCs w:val="24"/>
        </w:rPr>
        <w:t xml:space="preserve">αι ξέρετε πολύ καλύτερα </w:t>
      </w:r>
      <w:r>
        <w:rPr>
          <w:rFonts w:eastAsia="Times New Roman"/>
          <w:szCs w:val="24"/>
        </w:rPr>
        <w:t xml:space="preserve">από </w:t>
      </w:r>
      <w:r w:rsidRPr="00735F9D">
        <w:rPr>
          <w:rFonts w:eastAsia="Times New Roman"/>
          <w:szCs w:val="24"/>
        </w:rPr>
        <w:t xml:space="preserve">τον καθένα ότι ήδη έχει καταρτιστεί το </w:t>
      </w:r>
      <w:r>
        <w:rPr>
          <w:rFonts w:eastAsia="Times New Roman"/>
          <w:szCs w:val="24"/>
        </w:rPr>
        <w:t>«Βόρεια» και οι αλυτρωτισμοί θα θεριέψουν. Ο</w:t>
      </w:r>
      <w:r w:rsidRPr="00735F9D">
        <w:rPr>
          <w:rFonts w:eastAsia="Times New Roman"/>
          <w:szCs w:val="24"/>
        </w:rPr>
        <w:t>ι ασκοί του Αιόλου έχουν ανοίξει</w:t>
      </w:r>
      <w:r>
        <w:rPr>
          <w:rFonts w:eastAsia="Times New Roman"/>
          <w:szCs w:val="24"/>
        </w:rPr>
        <w:t>.</w:t>
      </w:r>
      <w:r w:rsidRPr="00735F9D">
        <w:rPr>
          <w:rFonts w:eastAsia="Times New Roman"/>
          <w:szCs w:val="24"/>
        </w:rPr>
        <w:t xml:space="preserve"> </w:t>
      </w:r>
      <w:r>
        <w:rPr>
          <w:rFonts w:eastAsia="Times New Roman"/>
          <w:szCs w:val="24"/>
        </w:rPr>
        <w:t xml:space="preserve">Θα κριθούμε όλοι, </w:t>
      </w:r>
      <w:r>
        <w:rPr>
          <w:rFonts w:eastAsia="Times New Roman"/>
          <w:szCs w:val="24"/>
        </w:rPr>
        <w:t>α</w:t>
      </w:r>
      <w:r w:rsidRPr="00735F9D">
        <w:rPr>
          <w:rFonts w:eastAsia="Times New Roman"/>
          <w:szCs w:val="24"/>
        </w:rPr>
        <w:t>λλά περισσότερο απ</w:t>
      </w:r>
      <w:r>
        <w:rPr>
          <w:rFonts w:eastAsia="Times New Roman"/>
          <w:szCs w:val="24"/>
        </w:rPr>
        <w:t xml:space="preserve">’ </w:t>
      </w:r>
      <w:r w:rsidRPr="00735F9D">
        <w:rPr>
          <w:rFonts w:eastAsia="Times New Roman"/>
          <w:szCs w:val="24"/>
        </w:rPr>
        <w:t xml:space="preserve">όλους θα κριθούν οι έξι </w:t>
      </w:r>
      <w:r>
        <w:rPr>
          <w:rFonts w:eastAsia="Times New Roman"/>
          <w:szCs w:val="24"/>
        </w:rPr>
        <w:t>«Ε</w:t>
      </w:r>
      <w:r w:rsidRPr="00735F9D">
        <w:rPr>
          <w:rFonts w:eastAsia="Times New Roman"/>
          <w:szCs w:val="24"/>
        </w:rPr>
        <w:t>φιάλτες</w:t>
      </w:r>
      <w:r>
        <w:rPr>
          <w:rFonts w:eastAsia="Times New Roman"/>
          <w:szCs w:val="24"/>
        </w:rPr>
        <w:t>».</w:t>
      </w:r>
    </w:p>
    <w:p w14:paraId="2ED8BF51" w14:textId="77777777" w:rsidR="00C647AD" w:rsidRDefault="00D506E1">
      <w:pPr>
        <w:spacing w:after="0" w:line="600" w:lineRule="auto"/>
        <w:ind w:firstLine="720"/>
        <w:jc w:val="both"/>
        <w:rPr>
          <w:rFonts w:eastAsia="Times New Roman"/>
          <w:szCs w:val="24"/>
        </w:rPr>
      </w:pPr>
      <w:r>
        <w:rPr>
          <w:rFonts w:eastAsia="Times New Roman"/>
          <w:szCs w:val="24"/>
        </w:rPr>
        <w:t xml:space="preserve">Καλούμεθα, λοιπόν, να κυρώσουμε μια </w:t>
      </w:r>
      <w:r>
        <w:rPr>
          <w:rFonts w:eastAsia="Times New Roman"/>
          <w:szCs w:val="24"/>
        </w:rPr>
        <w:t>σ</w:t>
      </w:r>
      <w:r>
        <w:rPr>
          <w:rFonts w:eastAsia="Times New Roman"/>
          <w:szCs w:val="24"/>
        </w:rPr>
        <w:t>υμφωνία</w:t>
      </w:r>
      <w:r w:rsidRPr="00735F9D">
        <w:rPr>
          <w:rFonts w:eastAsia="Times New Roman"/>
          <w:szCs w:val="24"/>
        </w:rPr>
        <w:t xml:space="preserve"> </w:t>
      </w:r>
      <w:r>
        <w:rPr>
          <w:rFonts w:eastAsia="Times New Roman"/>
          <w:szCs w:val="24"/>
        </w:rPr>
        <w:t xml:space="preserve">που, </w:t>
      </w:r>
      <w:r w:rsidRPr="00735F9D">
        <w:rPr>
          <w:rFonts w:eastAsia="Times New Roman"/>
          <w:szCs w:val="24"/>
        </w:rPr>
        <w:t xml:space="preserve">κατά την </w:t>
      </w:r>
      <w:r>
        <w:rPr>
          <w:rFonts w:eastAsia="Times New Roman"/>
          <w:szCs w:val="24"/>
        </w:rPr>
        <w:t>Κ</w:t>
      </w:r>
      <w:r w:rsidRPr="00735F9D">
        <w:rPr>
          <w:rFonts w:eastAsia="Times New Roman"/>
          <w:szCs w:val="24"/>
        </w:rPr>
        <w:t xml:space="preserve">υβέρνηση και τους συνοδοιπόρους </w:t>
      </w:r>
      <w:r>
        <w:rPr>
          <w:rFonts w:eastAsia="Times New Roman"/>
          <w:szCs w:val="24"/>
        </w:rPr>
        <w:t>της,</w:t>
      </w:r>
      <w:r w:rsidRPr="00735F9D">
        <w:rPr>
          <w:rFonts w:eastAsia="Times New Roman"/>
          <w:szCs w:val="24"/>
        </w:rPr>
        <w:t xml:space="preserve"> </w:t>
      </w:r>
      <w:r>
        <w:rPr>
          <w:rFonts w:eastAsia="Times New Roman"/>
          <w:szCs w:val="24"/>
        </w:rPr>
        <w:t xml:space="preserve">λύνει το πρόβλημα με </w:t>
      </w:r>
      <w:r w:rsidRPr="00735F9D">
        <w:rPr>
          <w:rFonts w:eastAsia="Times New Roman"/>
          <w:szCs w:val="24"/>
        </w:rPr>
        <w:t>τα Σκόπια</w:t>
      </w:r>
      <w:r>
        <w:rPr>
          <w:rFonts w:eastAsia="Times New Roman"/>
          <w:szCs w:val="24"/>
        </w:rPr>
        <w:t>.</w:t>
      </w:r>
      <w:r w:rsidRPr="00735F9D">
        <w:rPr>
          <w:rFonts w:eastAsia="Times New Roman"/>
          <w:szCs w:val="24"/>
        </w:rPr>
        <w:t xml:space="preserve"> </w:t>
      </w:r>
      <w:r>
        <w:rPr>
          <w:rFonts w:eastAsia="Times New Roman"/>
          <w:szCs w:val="24"/>
        </w:rPr>
        <w:t xml:space="preserve">Η </w:t>
      </w:r>
      <w:r>
        <w:rPr>
          <w:rFonts w:eastAsia="Times New Roman"/>
          <w:szCs w:val="24"/>
        </w:rPr>
        <w:t>σ</w:t>
      </w:r>
      <w:r w:rsidRPr="00735F9D">
        <w:rPr>
          <w:rFonts w:eastAsia="Times New Roman"/>
          <w:szCs w:val="24"/>
        </w:rPr>
        <w:t>υμφωνία αυτή</w:t>
      </w:r>
      <w:r>
        <w:rPr>
          <w:rFonts w:eastAsia="Times New Roman"/>
          <w:szCs w:val="24"/>
        </w:rPr>
        <w:t>,</w:t>
      </w:r>
      <w:r w:rsidRPr="00735F9D">
        <w:rPr>
          <w:rFonts w:eastAsia="Times New Roman"/>
          <w:szCs w:val="24"/>
        </w:rPr>
        <w:t xml:space="preserve"> </w:t>
      </w:r>
      <w:r>
        <w:rPr>
          <w:rFonts w:eastAsia="Times New Roman"/>
          <w:szCs w:val="24"/>
        </w:rPr>
        <w:t>όμως,</w:t>
      </w:r>
      <w:r w:rsidRPr="00735F9D">
        <w:rPr>
          <w:rFonts w:eastAsia="Times New Roman"/>
          <w:szCs w:val="24"/>
        </w:rPr>
        <w:t xml:space="preserve"> </w:t>
      </w:r>
      <w:r>
        <w:rPr>
          <w:rFonts w:eastAsia="Times New Roman"/>
          <w:szCs w:val="24"/>
        </w:rPr>
        <w:t>κυρίες και κύριοι</w:t>
      </w:r>
      <w:r w:rsidRPr="00735F9D">
        <w:rPr>
          <w:rFonts w:eastAsia="Times New Roman"/>
          <w:szCs w:val="24"/>
        </w:rPr>
        <w:t xml:space="preserve"> συνάδελφοι</w:t>
      </w:r>
      <w:r>
        <w:rPr>
          <w:rFonts w:eastAsia="Times New Roman"/>
          <w:szCs w:val="24"/>
        </w:rPr>
        <w:t>,</w:t>
      </w:r>
      <w:r w:rsidRPr="00735F9D">
        <w:rPr>
          <w:rFonts w:eastAsia="Times New Roman"/>
          <w:szCs w:val="24"/>
        </w:rPr>
        <w:t xml:space="preserve"> αυτό που κάνει είναι να μετατοπίσει το πρόβλημα στο εσωτερικό της πατρίδ</w:t>
      </w:r>
      <w:r>
        <w:rPr>
          <w:rFonts w:eastAsia="Times New Roman"/>
          <w:szCs w:val="24"/>
        </w:rPr>
        <w:t>ο</w:t>
      </w:r>
      <w:r w:rsidRPr="00735F9D">
        <w:rPr>
          <w:rFonts w:eastAsia="Times New Roman"/>
          <w:szCs w:val="24"/>
        </w:rPr>
        <w:t xml:space="preserve">ς </w:t>
      </w:r>
      <w:r>
        <w:rPr>
          <w:rFonts w:eastAsia="Times New Roman"/>
          <w:szCs w:val="24"/>
        </w:rPr>
        <w:t>μας.</w:t>
      </w:r>
      <w:r w:rsidRPr="00735F9D">
        <w:rPr>
          <w:rFonts w:eastAsia="Times New Roman"/>
          <w:szCs w:val="24"/>
        </w:rPr>
        <w:t xml:space="preserve"> </w:t>
      </w:r>
      <w:r>
        <w:rPr>
          <w:rFonts w:eastAsia="Times New Roman"/>
          <w:szCs w:val="24"/>
        </w:rPr>
        <w:t>Ο</w:t>
      </w:r>
      <w:r w:rsidRPr="00735F9D">
        <w:rPr>
          <w:rFonts w:eastAsia="Times New Roman"/>
          <w:szCs w:val="24"/>
        </w:rPr>
        <w:t>ι βαπτισ</w:t>
      </w:r>
      <w:r>
        <w:rPr>
          <w:rFonts w:eastAsia="Times New Roman"/>
          <w:szCs w:val="24"/>
        </w:rPr>
        <w:t>θέντες «</w:t>
      </w:r>
      <w:r w:rsidRPr="00735F9D">
        <w:rPr>
          <w:rFonts w:eastAsia="Times New Roman"/>
          <w:szCs w:val="24"/>
        </w:rPr>
        <w:t>Μακεδόνες</w:t>
      </w:r>
      <w:r>
        <w:rPr>
          <w:rFonts w:eastAsia="Times New Roman"/>
          <w:szCs w:val="24"/>
        </w:rPr>
        <w:t>»</w:t>
      </w:r>
      <w:r w:rsidRPr="00735F9D">
        <w:rPr>
          <w:rFonts w:eastAsia="Times New Roman"/>
          <w:szCs w:val="24"/>
        </w:rPr>
        <w:t xml:space="preserve"> θα έχουν πλέον κάθε νόμιμο δικαίωμα να ιδρύσουν </w:t>
      </w:r>
      <w:r>
        <w:rPr>
          <w:rFonts w:eastAsia="Times New Roman"/>
          <w:szCs w:val="24"/>
        </w:rPr>
        <w:t xml:space="preserve">στη </w:t>
      </w:r>
      <w:r w:rsidRPr="00735F9D">
        <w:rPr>
          <w:rFonts w:eastAsia="Times New Roman"/>
          <w:szCs w:val="24"/>
        </w:rPr>
        <w:t>Θεσσαλονίκη</w:t>
      </w:r>
      <w:r>
        <w:rPr>
          <w:rFonts w:eastAsia="Times New Roman"/>
          <w:szCs w:val="24"/>
        </w:rPr>
        <w:t>,</w:t>
      </w:r>
      <w:r w:rsidRPr="00735F9D">
        <w:rPr>
          <w:rFonts w:eastAsia="Times New Roman"/>
          <w:szCs w:val="24"/>
        </w:rPr>
        <w:t xml:space="preserve"> στην Έδεσσα</w:t>
      </w:r>
      <w:r>
        <w:rPr>
          <w:rFonts w:eastAsia="Times New Roman"/>
          <w:szCs w:val="24"/>
        </w:rPr>
        <w:t>, σ</w:t>
      </w:r>
      <w:r w:rsidRPr="00735F9D">
        <w:rPr>
          <w:rFonts w:eastAsia="Times New Roman"/>
          <w:szCs w:val="24"/>
        </w:rPr>
        <w:t>τη Φλώρινα</w:t>
      </w:r>
      <w:r>
        <w:rPr>
          <w:rFonts w:eastAsia="Times New Roman"/>
          <w:szCs w:val="24"/>
        </w:rPr>
        <w:t>,</w:t>
      </w:r>
      <w:r w:rsidRPr="00735F9D">
        <w:rPr>
          <w:rFonts w:eastAsia="Times New Roman"/>
          <w:szCs w:val="24"/>
        </w:rPr>
        <w:t xml:space="preserve"> στο Αμύνταιο και σε όλες τις πόλεις και στα χωριά της χώ</w:t>
      </w:r>
      <w:r w:rsidRPr="00735F9D">
        <w:rPr>
          <w:rFonts w:eastAsia="Times New Roman"/>
          <w:szCs w:val="24"/>
        </w:rPr>
        <w:t xml:space="preserve">ρας </w:t>
      </w:r>
      <w:r>
        <w:rPr>
          <w:rFonts w:eastAsia="Times New Roman"/>
          <w:szCs w:val="24"/>
        </w:rPr>
        <w:t>μας,</w:t>
      </w:r>
      <w:r w:rsidRPr="00735F9D">
        <w:rPr>
          <w:rFonts w:eastAsia="Times New Roman"/>
          <w:szCs w:val="24"/>
        </w:rPr>
        <w:t xml:space="preserve"> σ</w:t>
      </w:r>
      <w:r>
        <w:rPr>
          <w:rFonts w:eastAsia="Times New Roman"/>
          <w:szCs w:val="24"/>
        </w:rPr>
        <w:t>υ</w:t>
      </w:r>
      <w:r w:rsidRPr="00735F9D">
        <w:rPr>
          <w:rFonts w:eastAsia="Times New Roman"/>
          <w:szCs w:val="24"/>
        </w:rPr>
        <w:t>λλόγο</w:t>
      </w:r>
      <w:r>
        <w:rPr>
          <w:rFonts w:eastAsia="Times New Roman"/>
          <w:szCs w:val="24"/>
        </w:rPr>
        <w:t>υ</w:t>
      </w:r>
      <w:r w:rsidRPr="00735F9D">
        <w:rPr>
          <w:rFonts w:eastAsia="Times New Roman"/>
          <w:szCs w:val="24"/>
        </w:rPr>
        <w:t>ς πολιτιστικούς και εκπαιδευτικούς</w:t>
      </w:r>
      <w:r>
        <w:rPr>
          <w:rFonts w:eastAsia="Times New Roman"/>
          <w:szCs w:val="24"/>
        </w:rPr>
        <w:t>, με</w:t>
      </w:r>
      <w:r w:rsidRPr="00735F9D">
        <w:rPr>
          <w:rFonts w:eastAsia="Times New Roman"/>
          <w:szCs w:val="24"/>
        </w:rPr>
        <w:t xml:space="preserve"> επιγραφές μακεδον</w:t>
      </w:r>
      <w:r>
        <w:rPr>
          <w:rFonts w:eastAsia="Times New Roman"/>
          <w:szCs w:val="24"/>
        </w:rPr>
        <w:t>ίτικες.</w:t>
      </w:r>
      <w:r w:rsidRPr="00735F9D">
        <w:rPr>
          <w:rFonts w:eastAsia="Times New Roman"/>
          <w:szCs w:val="24"/>
        </w:rPr>
        <w:t xml:space="preserve"> </w:t>
      </w:r>
    </w:p>
    <w:p w14:paraId="2ED8BF52" w14:textId="77777777" w:rsidR="00C647AD" w:rsidRDefault="00D506E1">
      <w:pPr>
        <w:spacing w:after="0" w:line="600" w:lineRule="auto"/>
        <w:ind w:firstLine="720"/>
        <w:jc w:val="both"/>
        <w:rPr>
          <w:rFonts w:eastAsia="Times New Roman"/>
          <w:szCs w:val="24"/>
        </w:rPr>
      </w:pPr>
      <w:r>
        <w:rPr>
          <w:rFonts w:eastAsia="Times New Roman"/>
          <w:szCs w:val="24"/>
        </w:rPr>
        <w:t>Ήδη χθες είχαμε την πρώτη ανακοίνωση από τον Παύλο Βοσκόπουλο:</w:t>
      </w:r>
      <w:r w:rsidRPr="00735F9D">
        <w:rPr>
          <w:rFonts w:eastAsia="Times New Roman"/>
          <w:szCs w:val="24"/>
        </w:rPr>
        <w:t xml:space="preserve"> </w:t>
      </w:r>
      <w:r>
        <w:rPr>
          <w:rFonts w:eastAsia="Times New Roman"/>
          <w:szCs w:val="24"/>
        </w:rPr>
        <w:t>«Ε</w:t>
      </w:r>
      <w:r w:rsidRPr="00735F9D">
        <w:rPr>
          <w:rFonts w:eastAsia="Times New Roman"/>
          <w:szCs w:val="24"/>
        </w:rPr>
        <w:t xml:space="preserve">ίμαστε μέλη της </w:t>
      </w:r>
      <w:r>
        <w:rPr>
          <w:rFonts w:eastAsia="Times New Roman"/>
          <w:szCs w:val="24"/>
        </w:rPr>
        <w:t>ε</w:t>
      </w:r>
      <w:r w:rsidRPr="00735F9D">
        <w:rPr>
          <w:rFonts w:eastAsia="Times New Roman"/>
          <w:szCs w:val="24"/>
        </w:rPr>
        <w:t xml:space="preserve">θνικής μακεδονικής μειονότητας στη </w:t>
      </w:r>
      <w:r>
        <w:rPr>
          <w:rFonts w:eastAsia="Times New Roman"/>
          <w:szCs w:val="24"/>
        </w:rPr>
        <w:t>β</w:t>
      </w:r>
      <w:r w:rsidRPr="00735F9D">
        <w:rPr>
          <w:rFonts w:eastAsia="Times New Roman"/>
          <w:szCs w:val="24"/>
        </w:rPr>
        <w:t>όρεια Ελλάδα</w:t>
      </w:r>
      <w:r>
        <w:rPr>
          <w:rFonts w:eastAsia="Times New Roman"/>
          <w:szCs w:val="24"/>
        </w:rPr>
        <w:t>».</w:t>
      </w:r>
      <w:r w:rsidRPr="00735F9D">
        <w:rPr>
          <w:rFonts w:eastAsia="Times New Roman"/>
          <w:szCs w:val="24"/>
        </w:rPr>
        <w:t xml:space="preserve"> </w:t>
      </w:r>
      <w:r>
        <w:rPr>
          <w:rFonts w:eastAsia="Times New Roman"/>
          <w:szCs w:val="24"/>
        </w:rPr>
        <w:t xml:space="preserve">Είναι η αρχή της αποδόμησης. </w:t>
      </w:r>
    </w:p>
    <w:p w14:paraId="2ED8BF53" w14:textId="77777777" w:rsidR="00C647AD" w:rsidRDefault="00D506E1">
      <w:pPr>
        <w:spacing w:after="0" w:line="600" w:lineRule="auto"/>
        <w:ind w:firstLine="720"/>
        <w:jc w:val="both"/>
        <w:rPr>
          <w:rFonts w:eastAsia="Times New Roman"/>
          <w:szCs w:val="24"/>
        </w:rPr>
      </w:pPr>
      <w:r>
        <w:rPr>
          <w:rFonts w:eastAsia="Times New Roman"/>
          <w:szCs w:val="24"/>
        </w:rPr>
        <w:t>(Στο σημείο</w:t>
      </w:r>
      <w:r>
        <w:rPr>
          <w:rFonts w:eastAsia="Times New Roman"/>
          <w:szCs w:val="24"/>
        </w:rPr>
        <w:t xml:space="preserve"> αυτό ο Πρόεδρος των Ανεξαρτήτων Ελλήνων κ. Πάνος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F54" w14:textId="77777777" w:rsidR="00C647AD" w:rsidRDefault="00D506E1">
      <w:pPr>
        <w:spacing w:after="0" w:line="600" w:lineRule="auto"/>
        <w:ind w:firstLine="720"/>
        <w:jc w:val="both"/>
        <w:rPr>
          <w:rFonts w:eastAsia="Times New Roman"/>
          <w:szCs w:val="24"/>
        </w:rPr>
      </w:pPr>
      <w:r>
        <w:rPr>
          <w:rFonts w:eastAsia="Times New Roman"/>
          <w:szCs w:val="24"/>
        </w:rPr>
        <w:t xml:space="preserve">Θα έχουμε </w:t>
      </w:r>
      <w:r w:rsidRPr="00735F9D">
        <w:rPr>
          <w:rFonts w:eastAsia="Times New Roman"/>
          <w:szCs w:val="24"/>
        </w:rPr>
        <w:t xml:space="preserve">αιτήματα </w:t>
      </w:r>
      <w:r>
        <w:rPr>
          <w:rFonts w:eastAsia="Times New Roman"/>
          <w:szCs w:val="24"/>
        </w:rPr>
        <w:t>ανάκτησης</w:t>
      </w:r>
      <w:r w:rsidRPr="00735F9D">
        <w:rPr>
          <w:rFonts w:eastAsia="Times New Roman"/>
          <w:szCs w:val="24"/>
        </w:rPr>
        <w:t xml:space="preserve"> περιουσι</w:t>
      </w:r>
      <w:r w:rsidRPr="00735F9D">
        <w:rPr>
          <w:rFonts w:eastAsia="Times New Roman"/>
          <w:szCs w:val="24"/>
        </w:rPr>
        <w:t>ών που βρίσκονται σε ιδιώτες και κρατικούς φορείς</w:t>
      </w:r>
      <w:r>
        <w:rPr>
          <w:rFonts w:eastAsia="Times New Roman"/>
          <w:szCs w:val="24"/>
        </w:rPr>
        <w:t>.</w:t>
      </w:r>
      <w:r w:rsidRPr="00735F9D">
        <w:rPr>
          <w:rFonts w:eastAsia="Times New Roman"/>
          <w:szCs w:val="24"/>
        </w:rPr>
        <w:t xml:space="preserve"> </w:t>
      </w:r>
      <w:r>
        <w:rPr>
          <w:rFonts w:eastAsia="Times New Roman"/>
          <w:szCs w:val="24"/>
        </w:rPr>
        <w:t>Τ</w:t>
      </w:r>
      <w:r w:rsidRPr="00735F9D">
        <w:rPr>
          <w:rFonts w:eastAsia="Times New Roman"/>
          <w:szCs w:val="24"/>
        </w:rPr>
        <w:t>ο πλέον οδυνηρό</w:t>
      </w:r>
      <w:r>
        <w:rPr>
          <w:rFonts w:eastAsia="Times New Roman"/>
          <w:szCs w:val="24"/>
        </w:rPr>
        <w:t>,</w:t>
      </w:r>
      <w:r w:rsidRPr="00735F9D">
        <w:rPr>
          <w:rFonts w:eastAsia="Times New Roman"/>
          <w:szCs w:val="24"/>
        </w:rPr>
        <w:t xml:space="preserve"> </w:t>
      </w:r>
      <w:r>
        <w:rPr>
          <w:rFonts w:eastAsia="Times New Roman"/>
          <w:szCs w:val="24"/>
        </w:rPr>
        <w:t>όμως,</w:t>
      </w:r>
      <w:r w:rsidRPr="00735F9D">
        <w:rPr>
          <w:rFonts w:eastAsia="Times New Roman"/>
          <w:szCs w:val="24"/>
        </w:rPr>
        <w:t xml:space="preserve"> είναι ότι </w:t>
      </w:r>
      <w:r>
        <w:rPr>
          <w:rFonts w:eastAsia="Times New Roman"/>
          <w:szCs w:val="24"/>
        </w:rPr>
        <w:t xml:space="preserve">η </w:t>
      </w:r>
      <w:r w:rsidRPr="00735F9D">
        <w:rPr>
          <w:rFonts w:eastAsia="Times New Roman"/>
          <w:szCs w:val="24"/>
        </w:rPr>
        <w:t>ενδεχόμενη απόρριψη οποιο</w:t>
      </w:r>
      <w:r>
        <w:rPr>
          <w:rFonts w:eastAsia="Times New Roman"/>
          <w:szCs w:val="24"/>
        </w:rPr>
        <w:t>νδήποτε</w:t>
      </w:r>
      <w:r w:rsidRPr="00735F9D">
        <w:rPr>
          <w:rFonts w:eastAsia="Times New Roman"/>
          <w:szCs w:val="24"/>
        </w:rPr>
        <w:t xml:space="preserve"> αιτημάτων</w:t>
      </w:r>
      <w:r>
        <w:rPr>
          <w:rFonts w:eastAsia="Times New Roman"/>
          <w:szCs w:val="24"/>
        </w:rPr>
        <w:t xml:space="preserve"> από αυτά,</w:t>
      </w:r>
      <w:r w:rsidRPr="00735F9D">
        <w:rPr>
          <w:rFonts w:eastAsia="Times New Roman"/>
          <w:szCs w:val="24"/>
        </w:rPr>
        <w:t xml:space="preserve"> θα μας οδηγήσει </w:t>
      </w:r>
      <w:r>
        <w:rPr>
          <w:rFonts w:eastAsia="Times New Roman"/>
          <w:szCs w:val="24"/>
        </w:rPr>
        <w:t xml:space="preserve">σε αναπόφευκτη καταδίκη από το </w:t>
      </w:r>
      <w:r w:rsidRPr="00735F9D">
        <w:rPr>
          <w:rFonts w:eastAsia="Times New Roman"/>
          <w:szCs w:val="24"/>
        </w:rPr>
        <w:t>Διεθνές Δικαστήριο</w:t>
      </w:r>
      <w:r>
        <w:rPr>
          <w:rFonts w:eastAsia="Times New Roman"/>
          <w:szCs w:val="24"/>
        </w:rPr>
        <w:t>,</w:t>
      </w:r>
      <w:r w:rsidRPr="00735F9D">
        <w:rPr>
          <w:rFonts w:eastAsia="Times New Roman"/>
          <w:szCs w:val="24"/>
        </w:rPr>
        <w:t xml:space="preserve"> που θα στηριχθεί στο </w:t>
      </w:r>
      <w:r>
        <w:rPr>
          <w:rFonts w:eastAsia="Times New Roman"/>
          <w:szCs w:val="24"/>
        </w:rPr>
        <w:t>Π</w:t>
      </w:r>
      <w:r w:rsidRPr="00735F9D">
        <w:rPr>
          <w:rFonts w:eastAsia="Times New Roman"/>
          <w:szCs w:val="24"/>
        </w:rPr>
        <w:t>ροσύμφωνο των Πρεσπών</w:t>
      </w:r>
      <w:r>
        <w:rPr>
          <w:rFonts w:eastAsia="Times New Roman"/>
          <w:szCs w:val="24"/>
        </w:rPr>
        <w:t>.</w:t>
      </w:r>
    </w:p>
    <w:p w14:paraId="2ED8BF55" w14:textId="77777777" w:rsidR="00C647AD" w:rsidRDefault="00D506E1">
      <w:pPr>
        <w:spacing w:after="0" w:line="600" w:lineRule="auto"/>
        <w:ind w:firstLine="720"/>
        <w:jc w:val="both"/>
        <w:rPr>
          <w:rFonts w:eastAsia="Times New Roman"/>
          <w:szCs w:val="24"/>
        </w:rPr>
      </w:pPr>
      <w:r w:rsidRPr="00735F9D">
        <w:rPr>
          <w:rFonts w:eastAsia="Times New Roman"/>
          <w:szCs w:val="24"/>
        </w:rPr>
        <w:t>Πέρα</w:t>
      </w:r>
      <w:r w:rsidRPr="00735F9D">
        <w:rPr>
          <w:rFonts w:eastAsia="Times New Roman"/>
          <w:szCs w:val="24"/>
        </w:rPr>
        <w:t>ν</w:t>
      </w:r>
      <w:r>
        <w:rPr>
          <w:rFonts w:eastAsia="Times New Roman"/>
          <w:szCs w:val="24"/>
        </w:rPr>
        <w:t>,</w:t>
      </w:r>
      <w:r w:rsidRPr="00735F9D">
        <w:rPr>
          <w:rFonts w:eastAsia="Times New Roman"/>
          <w:szCs w:val="24"/>
        </w:rPr>
        <w:t xml:space="preserve"> </w:t>
      </w:r>
      <w:r>
        <w:rPr>
          <w:rFonts w:eastAsia="Times New Roman"/>
          <w:szCs w:val="24"/>
        </w:rPr>
        <w:t>όμως,</w:t>
      </w:r>
      <w:r w:rsidRPr="00735F9D">
        <w:rPr>
          <w:rFonts w:eastAsia="Times New Roman"/>
          <w:szCs w:val="24"/>
        </w:rPr>
        <w:t xml:space="preserve"> των ανωτέρω</w:t>
      </w:r>
      <w:r>
        <w:rPr>
          <w:rFonts w:eastAsia="Times New Roman"/>
          <w:szCs w:val="24"/>
        </w:rPr>
        <w:t>,</w:t>
      </w:r>
      <w:r w:rsidRPr="00735F9D">
        <w:rPr>
          <w:rFonts w:eastAsia="Times New Roman"/>
          <w:szCs w:val="24"/>
        </w:rPr>
        <w:t xml:space="preserve"> δίνει και την εικόνα μιας αδύναμης χώρας</w:t>
      </w:r>
      <w:r>
        <w:rPr>
          <w:rFonts w:eastAsia="Times New Roman"/>
          <w:szCs w:val="24"/>
        </w:rPr>
        <w:t>.</w:t>
      </w:r>
      <w:r w:rsidRPr="00735F9D">
        <w:rPr>
          <w:rFonts w:eastAsia="Times New Roman"/>
          <w:szCs w:val="24"/>
        </w:rPr>
        <w:t xml:space="preserve"> </w:t>
      </w:r>
      <w:r>
        <w:rPr>
          <w:rFonts w:eastAsia="Times New Roman"/>
          <w:szCs w:val="24"/>
        </w:rPr>
        <w:t>Γ</w:t>
      </w:r>
      <w:r w:rsidRPr="00735F9D">
        <w:rPr>
          <w:rFonts w:eastAsia="Times New Roman"/>
          <w:szCs w:val="24"/>
        </w:rPr>
        <w:t xml:space="preserve">ιατί όπως είπε ο Θουκυδίδης </w:t>
      </w:r>
      <w:r>
        <w:rPr>
          <w:rFonts w:eastAsia="Times New Roman"/>
          <w:szCs w:val="24"/>
        </w:rPr>
        <w:t>κι επανέλαβε ο Μπίσμαρκ: «Ό</w:t>
      </w:r>
      <w:r w:rsidRPr="00735F9D">
        <w:rPr>
          <w:rFonts w:eastAsia="Times New Roman"/>
          <w:szCs w:val="24"/>
        </w:rPr>
        <w:t>ταν ένας αδύναμος διαπραγματεύεται με ένα</w:t>
      </w:r>
      <w:r>
        <w:rPr>
          <w:rFonts w:eastAsia="Times New Roman"/>
          <w:szCs w:val="24"/>
        </w:rPr>
        <w:t>ν</w:t>
      </w:r>
      <w:r w:rsidRPr="00735F9D">
        <w:rPr>
          <w:rFonts w:eastAsia="Times New Roman"/>
          <w:szCs w:val="24"/>
        </w:rPr>
        <w:t xml:space="preserve"> δυνατό</w:t>
      </w:r>
      <w:r>
        <w:rPr>
          <w:rFonts w:eastAsia="Times New Roman"/>
          <w:szCs w:val="24"/>
        </w:rPr>
        <w:t>, παίρνει αυτά που του προσφέρει ο δυνατός. Διαφορετικά,</w:t>
      </w:r>
      <w:r w:rsidRPr="00735F9D">
        <w:rPr>
          <w:rFonts w:eastAsia="Times New Roman"/>
          <w:szCs w:val="24"/>
        </w:rPr>
        <w:t xml:space="preserve"> όσο περισσότερο διαπραγματεύεται</w:t>
      </w:r>
      <w:r>
        <w:rPr>
          <w:rFonts w:eastAsia="Times New Roman"/>
          <w:szCs w:val="24"/>
        </w:rPr>
        <w:t>,</w:t>
      </w:r>
      <w:r w:rsidRPr="00735F9D">
        <w:rPr>
          <w:rFonts w:eastAsia="Times New Roman"/>
          <w:szCs w:val="24"/>
        </w:rPr>
        <w:t xml:space="preserve"> θα παίρνει λιγότερα</w:t>
      </w:r>
      <w:r>
        <w:rPr>
          <w:rFonts w:eastAsia="Times New Roman"/>
          <w:szCs w:val="24"/>
        </w:rPr>
        <w:t>».</w:t>
      </w:r>
    </w:p>
    <w:p w14:paraId="2ED8BF5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5E3326">
        <w:rPr>
          <w:rFonts w:eastAsia="Times New Roman" w:cs="Times New Roman"/>
          <w:szCs w:val="24"/>
        </w:rPr>
        <w:t xml:space="preserve">αι αυτό ακριβώς </w:t>
      </w:r>
      <w:r>
        <w:rPr>
          <w:rFonts w:eastAsia="Times New Roman" w:cs="Times New Roman"/>
          <w:szCs w:val="24"/>
        </w:rPr>
        <w:t>συνέβη με τη Σ</w:t>
      </w:r>
      <w:r w:rsidRPr="005E3326">
        <w:rPr>
          <w:rFonts w:eastAsia="Times New Roman" w:cs="Times New Roman"/>
          <w:szCs w:val="24"/>
        </w:rPr>
        <w:t>υμφωνία των Πρεσπών</w:t>
      </w:r>
      <w:r>
        <w:rPr>
          <w:rFonts w:eastAsia="Times New Roman" w:cs="Times New Roman"/>
          <w:szCs w:val="24"/>
        </w:rPr>
        <w:t>. Π</w:t>
      </w:r>
      <w:r w:rsidRPr="005E3326">
        <w:rPr>
          <w:rFonts w:eastAsia="Times New Roman" w:cs="Times New Roman"/>
          <w:szCs w:val="24"/>
        </w:rPr>
        <w:t>ήραμε τα λιγότερα</w:t>
      </w:r>
      <w:r>
        <w:rPr>
          <w:rFonts w:eastAsia="Times New Roman" w:cs="Times New Roman"/>
          <w:szCs w:val="24"/>
        </w:rPr>
        <w:t xml:space="preserve">. Το στοιχείο αυτό θα επηρεάσει και τη σχέση </w:t>
      </w:r>
      <w:r w:rsidRPr="005E3326">
        <w:rPr>
          <w:rFonts w:eastAsia="Times New Roman" w:cs="Times New Roman"/>
          <w:szCs w:val="24"/>
        </w:rPr>
        <w:t>με την Τουρκία</w:t>
      </w:r>
      <w:r>
        <w:rPr>
          <w:rFonts w:eastAsia="Times New Roman" w:cs="Times New Roman"/>
          <w:szCs w:val="24"/>
        </w:rPr>
        <w:t>,</w:t>
      </w:r>
      <w:r w:rsidRPr="005E3326">
        <w:rPr>
          <w:rFonts w:eastAsia="Times New Roman" w:cs="Times New Roman"/>
          <w:szCs w:val="24"/>
        </w:rPr>
        <w:t xml:space="preserve"> όχι θετικά αλλά </w:t>
      </w:r>
      <w:r>
        <w:rPr>
          <w:rFonts w:eastAsia="Times New Roman" w:cs="Times New Roman"/>
          <w:szCs w:val="24"/>
        </w:rPr>
        <w:t>αρνητικά. Όταν θα δούμε στη, νατοϊκή χ</w:t>
      </w:r>
      <w:r w:rsidRPr="005E3326">
        <w:rPr>
          <w:rFonts w:eastAsia="Times New Roman" w:cs="Times New Roman"/>
          <w:szCs w:val="24"/>
        </w:rPr>
        <w:t>ώρα πλέον</w:t>
      </w:r>
      <w:r>
        <w:rPr>
          <w:rFonts w:eastAsia="Times New Roman" w:cs="Times New Roman"/>
          <w:szCs w:val="24"/>
        </w:rPr>
        <w:t>,</w:t>
      </w:r>
      <w:r w:rsidRPr="00E254AC">
        <w:rPr>
          <w:rFonts w:eastAsia="Times New Roman" w:cs="Times New Roman"/>
          <w:szCs w:val="24"/>
        </w:rPr>
        <w:t xml:space="preserve"> </w:t>
      </w:r>
      <w:r>
        <w:rPr>
          <w:rFonts w:eastAsia="Times New Roman" w:cs="Times New Roman"/>
          <w:szCs w:val="24"/>
        </w:rPr>
        <w:t>«</w:t>
      </w:r>
      <w:r>
        <w:rPr>
          <w:rFonts w:eastAsia="Times New Roman" w:cs="Times New Roman"/>
          <w:szCs w:val="24"/>
        </w:rPr>
        <w:t>Βό</w:t>
      </w:r>
      <w:r>
        <w:rPr>
          <w:rFonts w:eastAsia="Times New Roman" w:cs="Times New Roman"/>
          <w:szCs w:val="24"/>
        </w:rPr>
        <w:t>ρεια Μακεδονία</w:t>
      </w:r>
      <w:r>
        <w:rPr>
          <w:rFonts w:eastAsia="Times New Roman" w:cs="Times New Roman"/>
          <w:szCs w:val="24"/>
        </w:rPr>
        <w:t>»</w:t>
      </w:r>
      <w:r>
        <w:rPr>
          <w:rFonts w:eastAsia="Times New Roman" w:cs="Times New Roman"/>
          <w:szCs w:val="24"/>
        </w:rPr>
        <w:t>, τουρκικές</w:t>
      </w:r>
      <w:r w:rsidRPr="005E3326">
        <w:rPr>
          <w:rFonts w:eastAsia="Times New Roman" w:cs="Times New Roman"/>
          <w:szCs w:val="24"/>
        </w:rPr>
        <w:t xml:space="preserve"> αεροπορικές βάσεις</w:t>
      </w:r>
      <w:r>
        <w:rPr>
          <w:rFonts w:eastAsia="Times New Roman" w:cs="Times New Roman"/>
          <w:szCs w:val="24"/>
        </w:rPr>
        <w:t xml:space="preserve"> με</w:t>
      </w:r>
      <w:r w:rsidRPr="005E3326">
        <w:rPr>
          <w:rFonts w:eastAsia="Times New Roman" w:cs="Times New Roman"/>
          <w:szCs w:val="24"/>
        </w:rPr>
        <w:t xml:space="preserve"> αεροσκάφη της τουρκικής </w:t>
      </w:r>
      <w:r>
        <w:rPr>
          <w:rFonts w:eastAsia="Times New Roman" w:cs="Times New Roman"/>
          <w:szCs w:val="24"/>
        </w:rPr>
        <w:t>Π</w:t>
      </w:r>
      <w:r w:rsidRPr="005E3326">
        <w:rPr>
          <w:rFonts w:eastAsia="Times New Roman" w:cs="Times New Roman"/>
          <w:szCs w:val="24"/>
        </w:rPr>
        <w:t xml:space="preserve">ολεμικής </w:t>
      </w:r>
      <w:r>
        <w:rPr>
          <w:rFonts w:eastAsia="Times New Roman" w:cs="Times New Roman"/>
          <w:szCs w:val="24"/>
        </w:rPr>
        <w:t>Α</w:t>
      </w:r>
      <w:r w:rsidRPr="005E3326">
        <w:rPr>
          <w:rFonts w:eastAsia="Times New Roman" w:cs="Times New Roman"/>
          <w:szCs w:val="24"/>
        </w:rPr>
        <w:t>εροπορίας</w:t>
      </w:r>
      <w:r>
        <w:rPr>
          <w:rFonts w:eastAsia="Times New Roman" w:cs="Times New Roman"/>
          <w:szCs w:val="24"/>
        </w:rPr>
        <w:t>,</w:t>
      </w:r>
      <w:r w:rsidRPr="005E3326">
        <w:rPr>
          <w:rFonts w:eastAsia="Times New Roman" w:cs="Times New Roman"/>
          <w:szCs w:val="24"/>
        </w:rPr>
        <w:t xml:space="preserve"> τ</w:t>
      </w:r>
      <w:r>
        <w:rPr>
          <w:rFonts w:eastAsia="Times New Roman" w:cs="Times New Roman"/>
          <w:szCs w:val="24"/>
        </w:rPr>
        <w:t>ότε θα καταλάβουμε τι σημαίνει Σ</w:t>
      </w:r>
      <w:r w:rsidRPr="005E3326">
        <w:rPr>
          <w:rFonts w:eastAsia="Times New Roman" w:cs="Times New Roman"/>
          <w:szCs w:val="24"/>
        </w:rPr>
        <w:t>υμφωνία των Πρεσπών</w:t>
      </w:r>
      <w:r>
        <w:rPr>
          <w:rFonts w:eastAsia="Times New Roman" w:cs="Times New Roman"/>
          <w:szCs w:val="24"/>
        </w:rPr>
        <w:t>.</w:t>
      </w:r>
    </w:p>
    <w:p w14:paraId="2ED8BF5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Πέραν των άλλων, παρ’ όλο που η ένταξή τους στην Ευρωπαϊκή Ένωση</w:t>
      </w:r>
      <w:r w:rsidRPr="005E3326">
        <w:rPr>
          <w:rFonts w:eastAsia="Times New Roman" w:cs="Times New Roman"/>
          <w:szCs w:val="24"/>
        </w:rPr>
        <w:t xml:space="preserve"> </w:t>
      </w:r>
      <w:r>
        <w:rPr>
          <w:rFonts w:eastAsia="Times New Roman" w:cs="Times New Roman"/>
          <w:szCs w:val="24"/>
        </w:rPr>
        <w:t>με τα πολλαπλά οικονομικά και πολιτικά ωφε</w:t>
      </w:r>
      <w:r>
        <w:rPr>
          <w:rFonts w:eastAsia="Times New Roman" w:cs="Times New Roman"/>
          <w:szCs w:val="24"/>
        </w:rPr>
        <w:t>λήματά</w:t>
      </w:r>
      <w:r w:rsidRPr="005E3326">
        <w:rPr>
          <w:rFonts w:eastAsia="Times New Roman" w:cs="Times New Roman"/>
          <w:szCs w:val="24"/>
        </w:rPr>
        <w:t xml:space="preserve"> τους και </w:t>
      </w:r>
      <w:r>
        <w:rPr>
          <w:rFonts w:eastAsia="Times New Roman" w:cs="Times New Roman"/>
          <w:szCs w:val="24"/>
        </w:rPr>
        <w:t xml:space="preserve">η </w:t>
      </w:r>
      <w:r w:rsidRPr="005E3326">
        <w:rPr>
          <w:rFonts w:eastAsia="Times New Roman" w:cs="Times New Roman"/>
          <w:szCs w:val="24"/>
        </w:rPr>
        <w:t>προσχώρηση του</w:t>
      </w:r>
      <w:r>
        <w:rPr>
          <w:rFonts w:eastAsia="Times New Roman" w:cs="Times New Roman"/>
          <w:szCs w:val="24"/>
        </w:rPr>
        <w:t>ς</w:t>
      </w:r>
      <w:r w:rsidRPr="005E3326">
        <w:rPr>
          <w:rFonts w:eastAsia="Times New Roman" w:cs="Times New Roman"/>
          <w:szCs w:val="24"/>
        </w:rPr>
        <w:t xml:space="preserve"> στο ΝΑΤΟ ήταν στη δική μας ε</w:t>
      </w:r>
      <w:r>
        <w:rPr>
          <w:rFonts w:eastAsia="Times New Roman" w:cs="Times New Roman"/>
          <w:szCs w:val="24"/>
        </w:rPr>
        <w:t>υχέρεια,</w:t>
      </w:r>
      <w:r w:rsidRPr="005E3326">
        <w:rPr>
          <w:rFonts w:eastAsia="Times New Roman" w:cs="Times New Roman"/>
          <w:szCs w:val="24"/>
        </w:rPr>
        <w:t xml:space="preserve"> δεν </w:t>
      </w:r>
      <w:r>
        <w:rPr>
          <w:rFonts w:eastAsia="Times New Roman" w:cs="Times New Roman"/>
          <w:szCs w:val="24"/>
        </w:rPr>
        <w:t xml:space="preserve">τα </w:t>
      </w:r>
      <w:r w:rsidRPr="005E3326">
        <w:rPr>
          <w:rFonts w:eastAsia="Times New Roman" w:cs="Times New Roman"/>
          <w:szCs w:val="24"/>
        </w:rPr>
        <w:t>εκμεταλλευτήκαμε</w:t>
      </w:r>
      <w:r>
        <w:rPr>
          <w:rFonts w:eastAsia="Times New Roman" w:cs="Times New Roman"/>
          <w:szCs w:val="24"/>
        </w:rPr>
        <w:t>. Μάλιστα παραπλανήσατε</w:t>
      </w:r>
      <w:r w:rsidRPr="005E3326">
        <w:rPr>
          <w:rFonts w:eastAsia="Times New Roman" w:cs="Times New Roman"/>
          <w:szCs w:val="24"/>
        </w:rPr>
        <w:t xml:space="preserve"> τη Βουλή των Ελλήνων </w:t>
      </w:r>
      <w:r>
        <w:rPr>
          <w:rFonts w:eastAsia="Times New Roman" w:cs="Times New Roman"/>
          <w:szCs w:val="24"/>
        </w:rPr>
        <w:t>και ενώ ήσασταν</w:t>
      </w:r>
      <w:r w:rsidRPr="005E3326">
        <w:rPr>
          <w:rFonts w:eastAsia="Times New Roman" w:cs="Times New Roman"/>
          <w:szCs w:val="24"/>
        </w:rPr>
        <w:t xml:space="preserve"> υποχρεωμένοι να φέρ</w:t>
      </w:r>
      <w:r>
        <w:rPr>
          <w:rFonts w:eastAsia="Times New Roman" w:cs="Times New Roman"/>
          <w:szCs w:val="24"/>
        </w:rPr>
        <w:t>ετε εδώ τη συμφωνία του ΝΑΤΟ και να περάσει με 180 ψήφους -«</w:t>
      </w:r>
      <w:r w:rsidRPr="005E3326">
        <w:rPr>
          <w:rFonts w:eastAsia="Times New Roman" w:cs="Times New Roman"/>
          <w:szCs w:val="24"/>
        </w:rPr>
        <w:t>παράλληλα</w:t>
      </w:r>
      <w:r>
        <w:rPr>
          <w:rFonts w:eastAsia="Times New Roman" w:cs="Times New Roman"/>
          <w:szCs w:val="24"/>
        </w:rPr>
        <w:t>»</w:t>
      </w:r>
      <w:r w:rsidRPr="005E3326">
        <w:rPr>
          <w:rFonts w:eastAsia="Times New Roman" w:cs="Times New Roman"/>
          <w:szCs w:val="24"/>
        </w:rPr>
        <w:t xml:space="preserve"> </w:t>
      </w:r>
      <w:r>
        <w:rPr>
          <w:rFonts w:eastAsia="Times New Roman" w:cs="Times New Roman"/>
          <w:szCs w:val="24"/>
        </w:rPr>
        <w:t xml:space="preserve">λέει η </w:t>
      </w:r>
      <w:r>
        <w:rPr>
          <w:rFonts w:eastAsia="Times New Roman" w:cs="Times New Roman"/>
          <w:szCs w:val="24"/>
        </w:rPr>
        <w:t>σ</w:t>
      </w:r>
      <w:r w:rsidRPr="005E3326">
        <w:rPr>
          <w:rFonts w:eastAsia="Times New Roman" w:cs="Times New Roman"/>
          <w:szCs w:val="24"/>
        </w:rPr>
        <w:t>υμφ</w:t>
      </w:r>
      <w:r w:rsidRPr="005E3326">
        <w:rPr>
          <w:rFonts w:eastAsia="Times New Roman" w:cs="Times New Roman"/>
          <w:szCs w:val="24"/>
        </w:rPr>
        <w:t>ωνία</w:t>
      </w:r>
      <w:r>
        <w:rPr>
          <w:rFonts w:eastAsia="Times New Roman" w:cs="Times New Roman"/>
          <w:szCs w:val="24"/>
        </w:rPr>
        <w:t>-</w:t>
      </w:r>
      <w:r w:rsidRPr="005E3326">
        <w:rPr>
          <w:rFonts w:eastAsia="Times New Roman" w:cs="Times New Roman"/>
          <w:szCs w:val="24"/>
        </w:rPr>
        <w:t xml:space="preserve"> δεν το πράξατε</w:t>
      </w:r>
      <w:r>
        <w:rPr>
          <w:rFonts w:eastAsia="Times New Roman" w:cs="Times New Roman"/>
          <w:szCs w:val="24"/>
        </w:rPr>
        <w:t>. Κ</w:t>
      </w:r>
      <w:r w:rsidRPr="005E3326">
        <w:rPr>
          <w:rFonts w:eastAsia="Times New Roman" w:cs="Times New Roman"/>
          <w:szCs w:val="24"/>
        </w:rPr>
        <w:t>αι δεν το πράξ</w:t>
      </w:r>
      <w:r>
        <w:rPr>
          <w:rFonts w:eastAsia="Times New Roman" w:cs="Times New Roman"/>
          <w:szCs w:val="24"/>
        </w:rPr>
        <w:t xml:space="preserve">ατε, γιατί ξέρετε ότι δεν έχετε τους 180. Επίσης, όμως, δεν το πράξατε, </w:t>
      </w:r>
      <w:r w:rsidRPr="005E3326">
        <w:rPr>
          <w:rFonts w:eastAsia="Times New Roman" w:cs="Times New Roman"/>
          <w:szCs w:val="24"/>
        </w:rPr>
        <w:t xml:space="preserve">γιατί ακόμα δεν έχετε πείσει τα μέλη της </w:t>
      </w:r>
      <w:r>
        <w:rPr>
          <w:rFonts w:eastAsia="Times New Roman" w:cs="Times New Roman"/>
          <w:szCs w:val="24"/>
        </w:rPr>
        <w:t>Κοινοβουλευτικής σας Ο</w:t>
      </w:r>
      <w:r w:rsidRPr="005E3326">
        <w:rPr>
          <w:rFonts w:eastAsia="Times New Roman" w:cs="Times New Roman"/>
          <w:szCs w:val="24"/>
        </w:rPr>
        <w:t xml:space="preserve">μάδας για το αν πρέπει να μπει στο ΝΑΤΟ </w:t>
      </w:r>
      <w:r>
        <w:rPr>
          <w:rFonts w:eastAsia="Times New Roman" w:cs="Times New Roman"/>
          <w:szCs w:val="24"/>
        </w:rPr>
        <w:t>η Πρώην Γιουγκοσλαβική Δ</w:t>
      </w:r>
      <w:r w:rsidRPr="005E3326">
        <w:rPr>
          <w:rFonts w:eastAsia="Times New Roman" w:cs="Times New Roman"/>
          <w:szCs w:val="24"/>
        </w:rPr>
        <w:t>ημοκρατία της Μακεδο</w:t>
      </w:r>
      <w:r w:rsidRPr="005E3326">
        <w:rPr>
          <w:rFonts w:eastAsia="Times New Roman" w:cs="Times New Roman"/>
          <w:szCs w:val="24"/>
        </w:rPr>
        <w:t>νίας</w:t>
      </w:r>
      <w:r>
        <w:rPr>
          <w:rFonts w:eastAsia="Times New Roman" w:cs="Times New Roman"/>
          <w:szCs w:val="24"/>
        </w:rPr>
        <w:t>.</w:t>
      </w:r>
    </w:p>
    <w:p w14:paraId="2ED8BF5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όσοι θα ψηφίσετε</w:t>
      </w:r>
      <w:r w:rsidRPr="005E3326">
        <w:rPr>
          <w:rFonts w:eastAsia="Times New Roman" w:cs="Times New Roman"/>
          <w:szCs w:val="24"/>
        </w:rPr>
        <w:t xml:space="preserve"> </w:t>
      </w:r>
      <w:r>
        <w:rPr>
          <w:rFonts w:eastAsia="Times New Roman" w:cs="Times New Roman"/>
          <w:szCs w:val="24"/>
        </w:rPr>
        <w:t>αυτήν τη σύμβαση δημιουργείτε και ένα μειονοτικό πρόβλημα στη χ</w:t>
      </w:r>
      <w:r w:rsidRPr="005E3326">
        <w:rPr>
          <w:rFonts w:eastAsia="Times New Roman" w:cs="Times New Roman"/>
          <w:szCs w:val="24"/>
        </w:rPr>
        <w:t>ώρα</w:t>
      </w:r>
      <w:r>
        <w:rPr>
          <w:rFonts w:eastAsia="Times New Roman" w:cs="Times New Roman"/>
          <w:szCs w:val="24"/>
        </w:rPr>
        <w:t xml:space="preserve">, όχι με τη θέληση των ξένων, αλλά με τη δική σας θέληση και εθνική ευθύνη. Μετατρέπετε τους Μακεδόνες σε μειονότητα των Σλάβων των </w:t>
      </w:r>
      <w:r>
        <w:rPr>
          <w:rFonts w:eastAsia="Times New Roman" w:cs="Times New Roman"/>
          <w:szCs w:val="24"/>
        </w:rPr>
        <w:t>Σκοπίων. Δ</w:t>
      </w:r>
      <w:r w:rsidRPr="005E3326">
        <w:rPr>
          <w:rFonts w:eastAsia="Times New Roman" w:cs="Times New Roman"/>
          <w:szCs w:val="24"/>
        </w:rPr>
        <w:t>ημιουργείτ</w:t>
      </w:r>
      <w:r>
        <w:rPr>
          <w:rFonts w:eastAsia="Times New Roman" w:cs="Times New Roman"/>
          <w:szCs w:val="24"/>
        </w:rPr>
        <w:t>ε ρωγμή στην ε</w:t>
      </w:r>
      <w:r w:rsidRPr="005E3326">
        <w:rPr>
          <w:rFonts w:eastAsia="Times New Roman" w:cs="Times New Roman"/>
          <w:szCs w:val="24"/>
        </w:rPr>
        <w:t>θνική συλλογικότητα της ελληνικής κοινωνίας</w:t>
      </w:r>
      <w:r>
        <w:rPr>
          <w:rFonts w:eastAsia="Times New Roman" w:cs="Times New Roman"/>
          <w:szCs w:val="24"/>
        </w:rPr>
        <w:t>. Διαχωρίζετε</w:t>
      </w:r>
      <w:r w:rsidRPr="005E3326">
        <w:rPr>
          <w:rFonts w:eastAsia="Times New Roman" w:cs="Times New Roman"/>
          <w:szCs w:val="24"/>
        </w:rPr>
        <w:t xml:space="preserve"> τους </w:t>
      </w:r>
      <w:r>
        <w:rPr>
          <w:rFonts w:eastAsia="Times New Roman" w:cs="Times New Roman"/>
          <w:szCs w:val="24"/>
        </w:rPr>
        <w:t xml:space="preserve">Έλληνες σε βόρειους και νότιους. Ακολουθείτε, εσείς και οι </w:t>
      </w:r>
      <w:r w:rsidRPr="005E3326">
        <w:rPr>
          <w:rFonts w:eastAsia="Times New Roman" w:cs="Times New Roman"/>
          <w:szCs w:val="24"/>
        </w:rPr>
        <w:t xml:space="preserve">συνοδοιπόροι </w:t>
      </w:r>
      <w:r>
        <w:rPr>
          <w:rFonts w:eastAsia="Times New Roman" w:cs="Times New Roman"/>
          <w:szCs w:val="24"/>
        </w:rPr>
        <w:t>σας,</w:t>
      </w:r>
      <w:r w:rsidRPr="005E3326">
        <w:rPr>
          <w:rFonts w:eastAsia="Times New Roman" w:cs="Times New Roman"/>
          <w:szCs w:val="24"/>
        </w:rPr>
        <w:t xml:space="preserve"> </w:t>
      </w:r>
      <w:r>
        <w:rPr>
          <w:rFonts w:eastAsia="Times New Roman" w:cs="Times New Roman"/>
          <w:szCs w:val="24"/>
        </w:rPr>
        <w:t>μια</w:t>
      </w:r>
      <w:r w:rsidRPr="005E3326">
        <w:rPr>
          <w:rFonts w:eastAsia="Times New Roman" w:cs="Times New Roman"/>
          <w:szCs w:val="24"/>
        </w:rPr>
        <w:t xml:space="preserve"> πολιτική καταστροφολογίας και </w:t>
      </w:r>
      <w:r>
        <w:rPr>
          <w:rFonts w:eastAsia="Times New Roman" w:cs="Times New Roman"/>
          <w:szCs w:val="24"/>
        </w:rPr>
        <w:t xml:space="preserve">διχασμού </w:t>
      </w:r>
      <w:r w:rsidRPr="005E3326">
        <w:rPr>
          <w:rFonts w:eastAsia="Times New Roman" w:cs="Times New Roman"/>
          <w:szCs w:val="24"/>
        </w:rPr>
        <w:t>του ελληνικού λαού</w:t>
      </w:r>
      <w:r>
        <w:rPr>
          <w:rFonts w:eastAsia="Times New Roman" w:cs="Times New Roman"/>
          <w:szCs w:val="24"/>
        </w:rPr>
        <w:t>. Α</w:t>
      </w:r>
      <w:r w:rsidRPr="005E3326">
        <w:rPr>
          <w:rFonts w:eastAsia="Times New Roman" w:cs="Times New Roman"/>
          <w:szCs w:val="24"/>
        </w:rPr>
        <w:t>γνοείτε τη θέλησή τ</w:t>
      </w:r>
      <w:r w:rsidRPr="005E3326">
        <w:rPr>
          <w:rFonts w:eastAsia="Times New Roman" w:cs="Times New Roman"/>
          <w:szCs w:val="24"/>
        </w:rPr>
        <w:t xml:space="preserve">ης </w:t>
      </w:r>
      <w:r>
        <w:rPr>
          <w:rFonts w:eastAsia="Times New Roman" w:cs="Times New Roman"/>
          <w:szCs w:val="24"/>
        </w:rPr>
        <w:t>συντριπτικής</w:t>
      </w:r>
      <w:r w:rsidRPr="005E3326">
        <w:rPr>
          <w:rFonts w:eastAsia="Times New Roman" w:cs="Times New Roman"/>
          <w:szCs w:val="24"/>
        </w:rPr>
        <w:t xml:space="preserve"> πλειοψηφίας όχι μόνο του ελληνικού λαού</w:t>
      </w:r>
      <w:r>
        <w:rPr>
          <w:rFonts w:eastAsia="Times New Roman" w:cs="Times New Roman"/>
          <w:szCs w:val="24"/>
        </w:rPr>
        <w:t>,</w:t>
      </w:r>
      <w:r w:rsidRPr="005E3326">
        <w:rPr>
          <w:rFonts w:eastAsia="Times New Roman" w:cs="Times New Roman"/>
          <w:szCs w:val="24"/>
        </w:rPr>
        <w:t xml:space="preserve"> αλλά και του έθνους των Ελλήνων </w:t>
      </w:r>
      <w:r>
        <w:rPr>
          <w:rFonts w:eastAsia="Times New Roman" w:cs="Times New Roman"/>
          <w:szCs w:val="24"/>
        </w:rPr>
        <w:t>που ζουν ανά την υφήλιο.</w:t>
      </w:r>
    </w:p>
    <w:p w14:paraId="2ED8BF5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Οι Σλάβοι φίλοι σας από τα Σκόπια, ο Ζάεφ, ο Ντιμιτρόφ σά</w:t>
      </w:r>
      <w:r w:rsidRPr="005E3326">
        <w:rPr>
          <w:rFonts w:eastAsia="Times New Roman" w:cs="Times New Roman"/>
          <w:szCs w:val="24"/>
        </w:rPr>
        <w:t>ς προσβάλλουν καθημερινά με τις δηλώσεις</w:t>
      </w:r>
      <w:r>
        <w:rPr>
          <w:rFonts w:eastAsia="Times New Roman" w:cs="Times New Roman"/>
          <w:szCs w:val="24"/>
        </w:rPr>
        <w:t xml:space="preserve"> τους, </w:t>
      </w:r>
      <w:r w:rsidRPr="005E3326">
        <w:rPr>
          <w:rFonts w:eastAsia="Times New Roman" w:cs="Times New Roman"/>
          <w:szCs w:val="24"/>
        </w:rPr>
        <w:t>σας εκθέτουν</w:t>
      </w:r>
      <w:r>
        <w:rPr>
          <w:rFonts w:eastAsia="Times New Roman" w:cs="Times New Roman"/>
          <w:szCs w:val="24"/>
        </w:rPr>
        <w:t xml:space="preserve">. Παραβιάζουν τη </w:t>
      </w:r>
      <w:r>
        <w:rPr>
          <w:rFonts w:eastAsia="Times New Roman" w:cs="Times New Roman"/>
          <w:szCs w:val="24"/>
        </w:rPr>
        <w:t>σ</w:t>
      </w:r>
      <w:r w:rsidRPr="005E3326">
        <w:rPr>
          <w:rFonts w:eastAsia="Times New Roman" w:cs="Times New Roman"/>
          <w:szCs w:val="24"/>
        </w:rPr>
        <w:t xml:space="preserve">υμφωνία </w:t>
      </w:r>
      <w:r w:rsidRPr="005E3326">
        <w:rPr>
          <w:rFonts w:eastAsia="Times New Roman" w:cs="Times New Roman"/>
          <w:szCs w:val="24"/>
        </w:rPr>
        <w:t>πριν καν την κυρώσ</w:t>
      </w:r>
      <w:r>
        <w:rPr>
          <w:rFonts w:eastAsia="Times New Roman" w:cs="Times New Roman"/>
          <w:szCs w:val="24"/>
        </w:rPr>
        <w:t>ει</w:t>
      </w:r>
      <w:r w:rsidRPr="005E3326">
        <w:rPr>
          <w:rFonts w:eastAsia="Times New Roman" w:cs="Times New Roman"/>
          <w:szCs w:val="24"/>
        </w:rPr>
        <w:t xml:space="preserve"> το ελληνικό κράτος</w:t>
      </w:r>
      <w:r>
        <w:rPr>
          <w:rFonts w:eastAsia="Times New Roman" w:cs="Times New Roman"/>
          <w:szCs w:val="24"/>
        </w:rPr>
        <w:t>, το ελληνικό Κ</w:t>
      </w:r>
      <w:r w:rsidRPr="005E3326">
        <w:rPr>
          <w:rFonts w:eastAsia="Times New Roman" w:cs="Times New Roman"/>
          <w:szCs w:val="24"/>
        </w:rPr>
        <w:t>οινοβούλιο</w:t>
      </w:r>
      <w:r>
        <w:rPr>
          <w:rFonts w:eastAsia="Times New Roman" w:cs="Times New Roman"/>
          <w:szCs w:val="24"/>
        </w:rPr>
        <w:t>.</w:t>
      </w:r>
    </w:p>
    <w:p w14:paraId="2ED8BF5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εθνικός τους ύμνος,</w:t>
      </w:r>
      <w:r w:rsidRPr="005E3326">
        <w:rPr>
          <w:rFonts w:eastAsia="Times New Roman" w:cs="Times New Roman"/>
          <w:szCs w:val="24"/>
        </w:rPr>
        <w:t xml:space="preserve"> που θα παραμείνει </w:t>
      </w:r>
      <w:r>
        <w:rPr>
          <w:rFonts w:eastAsia="Times New Roman" w:cs="Times New Roman"/>
          <w:szCs w:val="24"/>
        </w:rPr>
        <w:t>εν ισχύι, τραγουδά για</w:t>
      </w:r>
      <w:r w:rsidRPr="005E3326">
        <w:rPr>
          <w:rFonts w:eastAsia="Times New Roman" w:cs="Times New Roman"/>
          <w:szCs w:val="24"/>
        </w:rPr>
        <w:t xml:space="preserve"> τη Μακεδονία</w:t>
      </w:r>
      <w:r>
        <w:rPr>
          <w:rFonts w:eastAsia="Times New Roman" w:cs="Times New Roman"/>
          <w:szCs w:val="24"/>
        </w:rPr>
        <w:t>,</w:t>
      </w:r>
      <w:r w:rsidRPr="005E3326">
        <w:rPr>
          <w:rFonts w:eastAsia="Times New Roman" w:cs="Times New Roman"/>
          <w:szCs w:val="24"/>
        </w:rPr>
        <w:t xml:space="preserve"> όχι </w:t>
      </w:r>
      <w:r>
        <w:rPr>
          <w:rFonts w:eastAsia="Times New Roman" w:cs="Times New Roman"/>
          <w:szCs w:val="24"/>
        </w:rPr>
        <w:t xml:space="preserve">τη </w:t>
      </w:r>
      <w:r>
        <w:rPr>
          <w:rFonts w:eastAsia="Times New Roman" w:cs="Times New Roman"/>
          <w:szCs w:val="24"/>
        </w:rPr>
        <w:t>«</w:t>
      </w:r>
      <w:r>
        <w:rPr>
          <w:rFonts w:eastAsia="Times New Roman" w:cs="Times New Roman"/>
          <w:szCs w:val="24"/>
        </w:rPr>
        <w:t>Β</w:t>
      </w:r>
      <w:r w:rsidRPr="005E3326">
        <w:rPr>
          <w:rFonts w:eastAsia="Times New Roman" w:cs="Times New Roman"/>
          <w:szCs w:val="24"/>
        </w:rPr>
        <w:t>όρεια Μακεδονία</w:t>
      </w:r>
      <w:r>
        <w:rPr>
          <w:rFonts w:eastAsia="Times New Roman" w:cs="Times New Roman"/>
          <w:szCs w:val="24"/>
        </w:rPr>
        <w:t>»</w:t>
      </w:r>
      <w:r>
        <w:rPr>
          <w:rFonts w:eastAsia="Times New Roman" w:cs="Times New Roman"/>
          <w:szCs w:val="24"/>
        </w:rPr>
        <w:t>. Ε</w:t>
      </w:r>
      <w:r w:rsidRPr="005E3326">
        <w:rPr>
          <w:rFonts w:eastAsia="Times New Roman" w:cs="Times New Roman"/>
          <w:szCs w:val="24"/>
        </w:rPr>
        <w:t xml:space="preserve">σείς </w:t>
      </w:r>
      <w:r>
        <w:rPr>
          <w:rFonts w:eastAsia="Times New Roman" w:cs="Times New Roman"/>
          <w:szCs w:val="24"/>
        </w:rPr>
        <w:t xml:space="preserve">τηρείτε </w:t>
      </w:r>
      <w:r w:rsidRPr="005E3326">
        <w:rPr>
          <w:rFonts w:eastAsia="Times New Roman" w:cs="Times New Roman"/>
          <w:szCs w:val="24"/>
        </w:rPr>
        <w:t xml:space="preserve">όχι μόνο </w:t>
      </w:r>
      <w:r>
        <w:rPr>
          <w:rFonts w:eastAsia="Times New Roman" w:cs="Times New Roman"/>
          <w:szCs w:val="24"/>
        </w:rPr>
        <w:t>σιγή τάφου,</w:t>
      </w:r>
      <w:r w:rsidRPr="005E3326">
        <w:rPr>
          <w:rFonts w:eastAsia="Times New Roman" w:cs="Times New Roman"/>
          <w:szCs w:val="24"/>
        </w:rPr>
        <w:t xml:space="preserve"> αλλά συνεχίζετ</w:t>
      </w:r>
      <w:r>
        <w:rPr>
          <w:rFonts w:eastAsia="Times New Roman" w:cs="Times New Roman"/>
          <w:szCs w:val="24"/>
        </w:rPr>
        <w:t xml:space="preserve">ε </w:t>
      </w:r>
      <w:r w:rsidRPr="005E3326">
        <w:rPr>
          <w:rFonts w:eastAsia="Times New Roman" w:cs="Times New Roman"/>
          <w:szCs w:val="24"/>
        </w:rPr>
        <w:t>ακάθεκτ</w:t>
      </w:r>
      <w:r>
        <w:rPr>
          <w:rFonts w:eastAsia="Times New Roman" w:cs="Times New Roman"/>
          <w:szCs w:val="24"/>
        </w:rPr>
        <w:t>οι</w:t>
      </w:r>
      <w:r w:rsidRPr="005E3326">
        <w:rPr>
          <w:rFonts w:eastAsia="Times New Roman" w:cs="Times New Roman"/>
          <w:szCs w:val="24"/>
        </w:rPr>
        <w:t xml:space="preserve"> το</w:t>
      </w:r>
      <w:r>
        <w:rPr>
          <w:rFonts w:eastAsia="Times New Roman" w:cs="Times New Roman"/>
          <w:szCs w:val="24"/>
        </w:rPr>
        <w:t>ν</w:t>
      </w:r>
      <w:r w:rsidRPr="005E3326">
        <w:rPr>
          <w:rFonts w:eastAsia="Times New Roman" w:cs="Times New Roman"/>
          <w:szCs w:val="24"/>
        </w:rPr>
        <w:t xml:space="preserve"> πολιτικό </w:t>
      </w:r>
      <w:r>
        <w:rPr>
          <w:rFonts w:eastAsia="Times New Roman" w:cs="Times New Roman"/>
          <w:szCs w:val="24"/>
        </w:rPr>
        <w:t>και εθνικό σ</w:t>
      </w:r>
      <w:r>
        <w:rPr>
          <w:rFonts w:eastAsia="Times New Roman" w:cs="Times New Roman"/>
          <w:szCs w:val="24"/>
        </w:rPr>
        <w:t>ας</w:t>
      </w:r>
      <w:r w:rsidRPr="005E3326">
        <w:rPr>
          <w:rFonts w:eastAsia="Times New Roman" w:cs="Times New Roman"/>
          <w:szCs w:val="24"/>
        </w:rPr>
        <w:t xml:space="preserve"> κατήφορο</w:t>
      </w:r>
      <w:r>
        <w:rPr>
          <w:rFonts w:eastAsia="Times New Roman" w:cs="Times New Roman"/>
          <w:szCs w:val="24"/>
        </w:rPr>
        <w:t>,</w:t>
      </w:r>
      <w:r w:rsidRPr="005E3326">
        <w:rPr>
          <w:rFonts w:eastAsia="Times New Roman" w:cs="Times New Roman"/>
          <w:szCs w:val="24"/>
        </w:rPr>
        <w:t xml:space="preserve"> </w:t>
      </w:r>
      <w:r>
        <w:rPr>
          <w:rFonts w:eastAsia="Times New Roman" w:cs="Times New Roman"/>
          <w:szCs w:val="24"/>
        </w:rPr>
        <w:t>ευδαιμονιζόμενοι για την επιτέλους ικανοποίηση του ιδεοληπτικού σα</w:t>
      </w:r>
      <w:r w:rsidRPr="005E3326">
        <w:rPr>
          <w:rFonts w:eastAsia="Times New Roman" w:cs="Times New Roman"/>
          <w:szCs w:val="24"/>
        </w:rPr>
        <w:t xml:space="preserve">ς οράματος να υλοποιήσετε τις αποφάσεις </w:t>
      </w:r>
      <w:r>
        <w:rPr>
          <w:rFonts w:eastAsia="Times New Roman" w:cs="Times New Roman"/>
          <w:szCs w:val="24"/>
        </w:rPr>
        <w:t xml:space="preserve">σοβιετικοσταλινικού και Τιτοϊκού επεκτατισμού, </w:t>
      </w:r>
      <w:r w:rsidRPr="005E3326">
        <w:rPr>
          <w:rFonts w:eastAsia="Times New Roman" w:cs="Times New Roman"/>
          <w:szCs w:val="24"/>
        </w:rPr>
        <w:t>π</w:t>
      </w:r>
      <w:r>
        <w:rPr>
          <w:rFonts w:eastAsia="Times New Roman" w:cs="Times New Roman"/>
          <w:szCs w:val="24"/>
        </w:rPr>
        <w:t>αραχωρώντας τη Μακεδονία στους Σ</w:t>
      </w:r>
      <w:r w:rsidRPr="005E3326">
        <w:rPr>
          <w:rFonts w:eastAsia="Times New Roman" w:cs="Times New Roman"/>
          <w:szCs w:val="24"/>
        </w:rPr>
        <w:t>λάβους</w:t>
      </w:r>
      <w:r>
        <w:rPr>
          <w:rFonts w:eastAsia="Times New Roman" w:cs="Times New Roman"/>
          <w:szCs w:val="24"/>
        </w:rPr>
        <w:t>.</w:t>
      </w:r>
    </w:p>
    <w:p w14:paraId="2ED8BF5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w:t>
      </w:r>
      <w:r w:rsidRPr="005E3326">
        <w:rPr>
          <w:rFonts w:eastAsia="Times New Roman" w:cs="Times New Roman"/>
          <w:szCs w:val="24"/>
        </w:rPr>
        <w:t>φτασε ο Πρόεδρος της Βουλής</w:t>
      </w:r>
      <w:r>
        <w:rPr>
          <w:rFonts w:eastAsia="Times New Roman" w:cs="Times New Roman"/>
          <w:szCs w:val="24"/>
        </w:rPr>
        <w:t>,</w:t>
      </w:r>
      <w:r w:rsidRPr="005E3326">
        <w:rPr>
          <w:rFonts w:eastAsia="Times New Roman" w:cs="Times New Roman"/>
          <w:szCs w:val="24"/>
        </w:rPr>
        <w:t xml:space="preserve"> από τους </w:t>
      </w:r>
      <w:r>
        <w:rPr>
          <w:rFonts w:eastAsia="Times New Roman" w:cs="Times New Roman"/>
          <w:szCs w:val="24"/>
        </w:rPr>
        <w:t>κύριους αρ</w:t>
      </w:r>
      <w:r>
        <w:rPr>
          <w:rFonts w:eastAsia="Times New Roman" w:cs="Times New Roman"/>
          <w:szCs w:val="24"/>
        </w:rPr>
        <w:t xml:space="preserve">χιτέκτονες αυτής της </w:t>
      </w:r>
      <w:r>
        <w:rPr>
          <w:rFonts w:eastAsia="Times New Roman" w:cs="Times New Roman"/>
          <w:szCs w:val="24"/>
        </w:rPr>
        <w:t>σ</w:t>
      </w:r>
      <w:r w:rsidRPr="005E3326">
        <w:rPr>
          <w:rFonts w:eastAsia="Times New Roman" w:cs="Times New Roman"/>
          <w:szCs w:val="24"/>
        </w:rPr>
        <w:t>υμφωνίας και της μεθοδολογίας διά</w:t>
      </w:r>
      <w:r>
        <w:rPr>
          <w:rFonts w:eastAsia="Times New Roman" w:cs="Times New Roman"/>
          <w:szCs w:val="24"/>
        </w:rPr>
        <w:t>λυσης των κομμάτων</w:t>
      </w:r>
      <w:r w:rsidRPr="005E3326">
        <w:rPr>
          <w:rFonts w:eastAsia="Times New Roman" w:cs="Times New Roman"/>
          <w:szCs w:val="24"/>
        </w:rPr>
        <w:t xml:space="preserve"> του </w:t>
      </w:r>
      <w:r>
        <w:rPr>
          <w:rFonts w:eastAsia="Times New Roman" w:cs="Times New Roman"/>
          <w:szCs w:val="24"/>
        </w:rPr>
        <w:t>Κ</w:t>
      </w:r>
      <w:r w:rsidRPr="005E3326">
        <w:rPr>
          <w:rFonts w:eastAsia="Times New Roman" w:cs="Times New Roman"/>
          <w:szCs w:val="24"/>
        </w:rPr>
        <w:t>οινοβουλίου</w:t>
      </w:r>
      <w:r>
        <w:rPr>
          <w:rFonts w:eastAsia="Times New Roman" w:cs="Times New Roman"/>
          <w:szCs w:val="24"/>
        </w:rPr>
        <w:t xml:space="preserve">, να παραληρεί απ’ αυτό εδώ το Βήμα ότι το </w:t>
      </w:r>
      <w:r w:rsidRPr="005E3326">
        <w:rPr>
          <w:rFonts w:eastAsia="Times New Roman" w:cs="Times New Roman"/>
          <w:szCs w:val="24"/>
        </w:rPr>
        <w:t xml:space="preserve">σύνθημα </w:t>
      </w:r>
      <w:r>
        <w:rPr>
          <w:rFonts w:eastAsia="Times New Roman" w:cs="Times New Roman"/>
          <w:szCs w:val="24"/>
        </w:rPr>
        <w:t>«</w:t>
      </w:r>
      <w:r w:rsidRPr="005E3326">
        <w:rPr>
          <w:rFonts w:eastAsia="Times New Roman" w:cs="Times New Roman"/>
          <w:szCs w:val="24"/>
        </w:rPr>
        <w:t>Η Μακεδονία είναι μία και ελληνική</w:t>
      </w:r>
      <w:r>
        <w:rPr>
          <w:rFonts w:eastAsia="Times New Roman" w:cs="Times New Roman"/>
          <w:szCs w:val="24"/>
        </w:rPr>
        <w:t>»</w:t>
      </w:r>
      <w:r w:rsidRPr="005E3326">
        <w:rPr>
          <w:rFonts w:eastAsia="Times New Roman" w:cs="Times New Roman"/>
          <w:szCs w:val="24"/>
        </w:rPr>
        <w:t xml:space="preserve"> είναι αλυτρωτισμός</w:t>
      </w:r>
      <w:r>
        <w:rPr>
          <w:rFonts w:eastAsia="Times New Roman" w:cs="Times New Roman"/>
          <w:szCs w:val="24"/>
        </w:rPr>
        <w:t>,</w:t>
      </w:r>
      <w:r w:rsidRPr="005E3326">
        <w:rPr>
          <w:rFonts w:eastAsia="Times New Roman" w:cs="Times New Roman"/>
          <w:szCs w:val="24"/>
        </w:rPr>
        <w:t xml:space="preserve"> προσβάλλοντας τον Κ</w:t>
      </w:r>
      <w:r>
        <w:rPr>
          <w:rFonts w:eastAsia="Times New Roman" w:cs="Times New Roman"/>
          <w:szCs w:val="24"/>
        </w:rPr>
        <w:t>ωνσταντίνο Καραμανλή, προσβάλοντα</w:t>
      </w:r>
      <w:r w:rsidRPr="005E3326">
        <w:rPr>
          <w:rFonts w:eastAsia="Times New Roman" w:cs="Times New Roman"/>
          <w:szCs w:val="24"/>
        </w:rPr>
        <w:t>ς</w:t>
      </w:r>
      <w:r>
        <w:rPr>
          <w:rFonts w:eastAsia="Times New Roman" w:cs="Times New Roman"/>
          <w:szCs w:val="24"/>
        </w:rPr>
        <w:t xml:space="preserve"> τον μακαριστό Χριστόδουλο, προσβάλλοντας το 80% του ελληνικού λαού, προσβάλλοντας την ίδια τη</w:t>
      </w:r>
      <w:r w:rsidRPr="005E3326">
        <w:rPr>
          <w:rFonts w:eastAsia="Times New Roman" w:cs="Times New Roman"/>
          <w:szCs w:val="24"/>
        </w:rPr>
        <w:t xml:space="preserve"> Μακεδονία</w:t>
      </w:r>
      <w:r>
        <w:rPr>
          <w:rFonts w:eastAsia="Times New Roman" w:cs="Times New Roman"/>
          <w:szCs w:val="24"/>
        </w:rPr>
        <w:t>.</w:t>
      </w:r>
    </w:p>
    <w:p w14:paraId="2ED8BF5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Κύριε Βούτση,</w:t>
      </w:r>
      <w:r w:rsidRPr="005E3326">
        <w:rPr>
          <w:rFonts w:eastAsia="Times New Roman" w:cs="Times New Roman"/>
          <w:szCs w:val="24"/>
        </w:rPr>
        <w:t xml:space="preserve"> όταν </w:t>
      </w:r>
      <w:r>
        <w:rPr>
          <w:rFonts w:eastAsia="Times New Roman" w:cs="Times New Roman"/>
          <w:szCs w:val="24"/>
        </w:rPr>
        <w:t>λέμε ότι η Μακεδονία είναι</w:t>
      </w:r>
      <w:r w:rsidRPr="005E3326">
        <w:rPr>
          <w:rFonts w:eastAsia="Times New Roman" w:cs="Times New Roman"/>
          <w:szCs w:val="24"/>
        </w:rPr>
        <w:t xml:space="preserve"> μία και ελληνική</w:t>
      </w:r>
      <w:r>
        <w:rPr>
          <w:rFonts w:eastAsia="Times New Roman" w:cs="Times New Roman"/>
          <w:szCs w:val="24"/>
        </w:rPr>
        <w:t>,</w:t>
      </w:r>
      <w:r w:rsidRPr="005E3326">
        <w:rPr>
          <w:rFonts w:eastAsia="Times New Roman" w:cs="Times New Roman"/>
          <w:szCs w:val="24"/>
        </w:rPr>
        <w:t xml:space="preserve"> μιλάμε για τον πολιτισμό</w:t>
      </w:r>
      <w:r>
        <w:rPr>
          <w:rFonts w:eastAsia="Times New Roman" w:cs="Times New Roman"/>
          <w:szCs w:val="24"/>
        </w:rPr>
        <w:t>,</w:t>
      </w:r>
      <w:r w:rsidRPr="005E3326">
        <w:rPr>
          <w:rFonts w:eastAsia="Times New Roman" w:cs="Times New Roman"/>
          <w:szCs w:val="24"/>
        </w:rPr>
        <w:t xml:space="preserve"> την ιστορία της Μακεδονίας</w:t>
      </w:r>
      <w:r>
        <w:rPr>
          <w:rFonts w:eastAsia="Times New Roman" w:cs="Times New Roman"/>
          <w:szCs w:val="24"/>
        </w:rPr>
        <w:t>,</w:t>
      </w:r>
      <w:r w:rsidRPr="005E3326">
        <w:rPr>
          <w:rFonts w:eastAsia="Times New Roman" w:cs="Times New Roman"/>
          <w:szCs w:val="24"/>
        </w:rPr>
        <w:t xml:space="preserve"> του ελληνικού έθνους</w:t>
      </w:r>
      <w:r>
        <w:rPr>
          <w:rFonts w:eastAsia="Times New Roman" w:cs="Times New Roman"/>
          <w:szCs w:val="24"/>
        </w:rPr>
        <w:t>.</w:t>
      </w:r>
      <w:r w:rsidRPr="005E3326">
        <w:rPr>
          <w:rFonts w:eastAsia="Times New Roman" w:cs="Times New Roman"/>
          <w:szCs w:val="24"/>
        </w:rPr>
        <w:t xml:space="preserve"> Δεν μιλάμε</w:t>
      </w:r>
      <w:r w:rsidRPr="005E3326">
        <w:rPr>
          <w:rFonts w:eastAsia="Times New Roman" w:cs="Times New Roman"/>
          <w:szCs w:val="24"/>
        </w:rPr>
        <w:t xml:space="preserve"> για τα εδάφη της Μακεδονίας στα οποία αναφέρεστε εσείς και που δεν παράγουν πολιτισμό</w:t>
      </w:r>
      <w:r>
        <w:rPr>
          <w:rFonts w:eastAsia="Times New Roman" w:cs="Times New Roman"/>
          <w:szCs w:val="24"/>
        </w:rPr>
        <w:t>,</w:t>
      </w:r>
      <w:r w:rsidRPr="005E3326">
        <w:rPr>
          <w:rFonts w:eastAsia="Times New Roman" w:cs="Times New Roman"/>
          <w:szCs w:val="24"/>
        </w:rPr>
        <w:t xml:space="preserve"> αλλά</w:t>
      </w:r>
      <w:r>
        <w:rPr>
          <w:rFonts w:eastAsia="Times New Roman" w:cs="Times New Roman"/>
          <w:szCs w:val="24"/>
        </w:rPr>
        <w:t xml:space="preserve"> στάρι, ντομάτες,</w:t>
      </w:r>
      <w:r w:rsidRPr="005E3326">
        <w:rPr>
          <w:rFonts w:eastAsia="Times New Roman" w:cs="Times New Roman"/>
          <w:szCs w:val="24"/>
        </w:rPr>
        <w:t xml:space="preserve"> αγγούρια</w:t>
      </w:r>
      <w:r>
        <w:rPr>
          <w:rFonts w:eastAsia="Times New Roman" w:cs="Times New Roman"/>
          <w:szCs w:val="24"/>
        </w:rPr>
        <w:t>, ροδάκινα</w:t>
      </w:r>
      <w:r w:rsidRPr="005E3326">
        <w:rPr>
          <w:rFonts w:eastAsia="Times New Roman" w:cs="Times New Roman"/>
          <w:szCs w:val="24"/>
        </w:rPr>
        <w:t xml:space="preserve"> του κ</w:t>
      </w:r>
      <w:r>
        <w:rPr>
          <w:rFonts w:eastAsia="Times New Roman" w:cs="Times New Roman"/>
          <w:szCs w:val="24"/>
        </w:rPr>
        <w:t>.</w:t>
      </w:r>
      <w:r w:rsidRPr="005E3326">
        <w:rPr>
          <w:rFonts w:eastAsia="Times New Roman" w:cs="Times New Roman"/>
          <w:szCs w:val="24"/>
        </w:rPr>
        <w:t xml:space="preserve"> Μητσοτάκη και άλλα </w:t>
      </w:r>
      <w:r>
        <w:rPr>
          <w:rFonts w:eastAsia="Times New Roman" w:cs="Times New Roman"/>
          <w:szCs w:val="24"/>
        </w:rPr>
        <w:t xml:space="preserve">αγροτικά </w:t>
      </w:r>
      <w:r w:rsidRPr="005E3326">
        <w:rPr>
          <w:rFonts w:eastAsia="Times New Roman" w:cs="Times New Roman"/>
          <w:szCs w:val="24"/>
        </w:rPr>
        <w:t>προϊόντα</w:t>
      </w:r>
      <w:r>
        <w:rPr>
          <w:rFonts w:eastAsia="Times New Roman" w:cs="Times New Roman"/>
          <w:szCs w:val="24"/>
        </w:rPr>
        <w:t>. Πολιτισμό δεν παράγει το χωράφι. Οι άνθρωποι τον παράγουν τον πολιτισμό.</w:t>
      </w:r>
    </w:p>
    <w:p w14:paraId="2ED8BF5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έχετε</w:t>
      </w:r>
      <w:r w:rsidRPr="005E3326">
        <w:rPr>
          <w:rFonts w:eastAsia="Times New Roman" w:cs="Times New Roman"/>
          <w:szCs w:val="24"/>
        </w:rPr>
        <w:t xml:space="preserve"> την ψευδα</w:t>
      </w:r>
      <w:r>
        <w:rPr>
          <w:rFonts w:eastAsia="Times New Roman" w:cs="Times New Roman"/>
          <w:szCs w:val="24"/>
        </w:rPr>
        <w:t>ίσθηση ότι με το να παραμυθιάζετε</w:t>
      </w:r>
      <w:r w:rsidRPr="005E3326">
        <w:rPr>
          <w:rFonts w:eastAsia="Times New Roman" w:cs="Times New Roman"/>
          <w:szCs w:val="24"/>
        </w:rPr>
        <w:t xml:space="preserve"> </w:t>
      </w:r>
      <w:r>
        <w:rPr>
          <w:rFonts w:eastAsia="Times New Roman" w:cs="Times New Roman"/>
          <w:szCs w:val="24"/>
        </w:rPr>
        <w:t>τους ακροατές</w:t>
      </w:r>
      <w:r w:rsidRPr="005E3326">
        <w:rPr>
          <w:rFonts w:eastAsia="Times New Roman" w:cs="Times New Roman"/>
          <w:szCs w:val="24"/>
        </w:rPr>
        <w:t xml:space="preserve"> σας με μία παλιάς κοπής </w:t>
      </w:r>
      <w:r>
        <w:rPr>
          <w:rFonts w:eastAsia="Times New Roman" w:cs="Times New Roman"/>
          <w:szCs w:val="24"/>
        </w:rPr>
        <w:t>φθαρμένη</w:t>
      </w:r>
      <w:r w:rsidRPr="005E3326">
        <w:rPr>
          <w:rFonts w:eastAsia="Times New Roman" w:cs="Times New Roman"/>
          <w:szCs w:val="24"/>
        </w:rPr>
        <w:t xml:space="preserve"> αριστερή προπαγά</w:t>
      </w:r>
      <w:r>
        <w:rPr>
          <w:rFonts w:eastAsia="Times New Roman" w:cs="Times New Roman"/>
          <w:szCs w:val="24"/>
        </w:rPr>
        <w:t>νδα περί</w:t>
      </w:r>
      <w:r w:rsidRPr="005E3326">
        <w:rPr>
          <w:rFonts w:eastAsia="Times New Roman" w:cs="Times New Roman"/>
          <w:szCs w:val="24"/>
        </w:rPr>
        <w:t xml:space="preserve"> διεθνισμού</w:t>
      </w:r>
      <w:r>
        <w:rPr>
          <w:rFonts w:eastAsia="Times New Roman" w:cs="Times New Roman"/>
          <w:szCs w:val="24"/>
        </w:rPr>
        <w:t>,</w:t>
      </w:r>
      <w:r w:rsidRPr="005E3326">
        <w:rPr>
          <w:rFonts w:eastAsia="Times New Roman" w:cs="Times New Roman"/>
          <w:szCs w:val="24"/>
        </w:rPr>
        <w:t xml:space="preserve"> συμφιλίωση</w:t>
      </w:r>
      <w:r>
        <w:rPr>
          <w:rFonts w:eastAsia="Times New Roman" w:cs="Times New Roman"/>
          <w:szCs w:val="24"/>
        </w:rPr>
        <w:t>ς</w:t>
      </w:r>
      <w:r w:rsidRPr="005E3326">
        <w:rPr>
          <w:rFonts w:eastAsia="Times New Roman" w:cs="Times New Roman"/>
          <w:szCs w:val="24"/>
        </w:rPr>
        <w:t xml:space="preserve"> των λαών</w:t>
      </w:r>
      <w:r>
        <w:rPr>
          <w:rFonts w:eastAsia="Times New Roman" w:cs="Times New Roman"/>
          <w:szCs w:val="24"/>
        </w:rPr>
        <w:t>, γκρέμισμα των συνόρων,</w:t>
      </w:r>
      <w:r w:rsidRPr="005E3326">
        <w:rPr>
          <w:rFonts w:eastAsia="Times New Roman" w:cs="Times New Roman"/>
          <w:szCs w:val="24"/>
        </w:rPr>
        <w:t xml:space="preserve"> μίζερη ξενοφοβική πατρίδα</w:t>
      </w:r>
      <w:r>
        <w:rPr>
          <w:rFonts w:eastAsia="Times New Roman" w:cs="Times New Roman"/>
          <w:szCs w:val="24"/>
        </w:rPr>
        <w:t>,</w:t>
      </w:r>
      <w:r w:rsidRPr="005E3326">
        <w:rPr>
          <w:rFonts w:eastAsia="Times New Roman" w:cs="Times New Roman"/>
          <w:szCs w:val="24"/>
        </w:rPr>
        <w:t xml:space="preserve"> ασκ</w:t>
      </w:r>
      <w:r>
        <w:rPr>
          <w:rFonts w:eastAsia="Times New Roman" w:cs="Times New Roman"/>
          <w:szCs w:val="24"/>
        </w:rPr>
        <w:t>είτε π</w:t>
      </w:r>
      <w:r w:rsidRPr="005E3326">
        <w:rPr>
          <w:rFonts w:eastAsia="Times New Roman" w:cs="Times New Roman"/>
          <w:szCs w:val="24"/>
        </w:rPr>
        <w:t>ροοδευτική πολιτική</w:t>
      </w:r>
      <w:r>
        <w:rPr>
          <w:rFonts w:eastAsia="Times New Roman" w:cs="Times New Roman"/>
          <w:szCs w:val="24"/>
        </w:rPr>
        <w:t>. Μ</w:t>
      </w:r>
      <w:r w:rsidRPr="005E3326">
        <w:rPr>
          <w:rFonts w:eastAsia="Times New Roman" w:cs="Times New Roman"/>
          <w:szCs w:val="24"/>
        </w:rPr>
        <w:t>ήπως δεν ζείτε στην Ελλάδ</w:t>
      </w:r>
      <w:r w:rsidRPr="005E3326">
        <w:rPr>
          <w:rFonts w:eastAsia="Times New Roman" w:cs="Times New Roman"/>
          <w:szCs w:val="24"/>
        </w:rPr>
        <w:t xml:space="preserve">α αλλά σε χώρα του </w:t>
      </w:r>
      <w:r>
        <w:rPr>
          <w:rFonts w:eastAsia="Times New Roman" w:cs="Times New Roman"/>
          <w:szCs w:val="24"/>
        </w:rPr>
        <w:t>π</w:t>
      </w:r>
      <w:r w:rsidRPr="005E3326">
        <w:rPr>
          <w:rFonts w:eastAsia="Times New Roman" w:cs="Times New Roman"/>
          <w:szCs w:val="24"/>
        </w:rPr>
        <w:t>αραπετάσματος</w:t>
      </w:r>
      <w:r>
        <w:rPr>
          <w:rFonts w:eastAsia="Times New Roman" w:cs="Times New Roman"/>
          <w:szCs w:val="24"/>
        </w:rPr>
        <w:t>;</w:t>
      </w:r>
    </w:p>
    <w:p w14:paraId="2ED8BF5E" w14:textId="77777777" w:rsidR="00C647AD" w:rsidRDefault="00D506E1">
      <w:pPr>
        <w:spacing w:after="0" w:line="600" w:lineRule="auto"/>
        <w:ind w:firstLine="720"/>
        <w:jc w:val="both"/>
        <w:rPr>
          <w:rFonts w:eastAsia="Times New Roman" w:cs="Times New Roman"/>
          <w:szCs w:val="24"/>
        </w:rPr>
      </w:pPr>
      <w:r w:rsidRPr="005E3326">
        <w:rPr>
          <w:rFonts w:eastAsia="Times New Roman" w:cs="Times New Roman"/>
          <w:szCs w:val="24"/>
        </w:rPr>
        <w:t>Βέβαια</w:t>
      </w:r>
      <w:r>
        <w:rPr>
          <w:rFonts w:eastAsia="Times New Roman" w:cs="Times New Roman"/>
          <w:szCs w:val="24"/>
        </w:rPr>
        <w:t>,</w:t>
      </w:r>
      <w:r w:rsidRPr="005E3326">
        <w:rPr>
          <w:rFonts w:eastAsia="Times New Roman" w:cs="Times New Roman"/>
          <w:szCs w:val="24"/>
        </w:rPr>
        <w:t xml:space="preserve"> όταν θα δείτε τη νατοϊκή βάση με τα πυρηνικά</w:t>
      </w:r>
      <w:r>
        <w:rPr>
          <w:rFonts w:eastAsia="Times New Roman" w:cs="Times New Roman"/>
          <w:szCs w:val="24"/>
        </w:rPr>
        <w:t>,</w:t>
      </w:r>
      <w:r w:rsidRPr="005E3326">
        <w:rPr>
          <w:rFonts w:eastAsia="Times New Roman" w:cs="Times New Roman"/>
          <w:szCs w:val="24"/>
        </w:rPr>
        <w:t xml:space="preserve"> τότε</w:t>
      </w:r>
      <w:r>
        <w:rPr>
          <w:rFonts w:eastAsia="Times New Roman" w:cs="Times New Roman"/>
          <w:szCs w:val="24"/>
        </w:rPr>
        <w:t xml:space="preserve"> να δω</w:t>
      </w:r>
      <w:r w:rsidRPr="005E3326">
        <w:rPr>
          <w:rFonts w:eastAsia="Times New Roman" w:cs="Times New Roman"/>
          <w:szCs w:val="24"/>
        </w:rPr>
        <w:t xml:space="preserve"> τον κ</w:t>
      </w:r>
      <w:r>
        <w:rPr>
          <w:rFonts w:eastAsia="Times New Roman" w:cs="Times New Roman"/>
          <w:szCs w:val="24"/>
        </w:rPr>
        <w:t>.</w:t>
      </w:r>
      <w:r w:rsidRPr="005E3326">
        <w:rPr>
          <w:rFonts w:eastAsia="Times New Roman" w:cs="Times New Roman"/>
          <w:szCs w:val="24"/>
        </w:rPr>
        <w:t xml:space="preserve"> Παπαδόπουλο τι θα λέει στους ψηφοφόρους του</w:t>
      </w:r>
      <w:r>
        <w:rPr>
          <w:rFonts w:eastAsia="Times New Roman" w:cs="Times New Roman"/>
          <w:szCs w:val="24"/>
        </w:rPr>
        <w:t>,</w:t>
      </w:r>
      <w:r w:rsidRPr="005E3326">
        <w:rPr>
          <w:rFonts w:eastAsia="Times New Roman" w:cs="Times New Roman"/>
          <w:szCs w:val="24"/>
        </w:rPr>
        <w:t xml:space="preserve"> που τον ανησυχούσε μήπως γίνει κα</w:t>
      </w:r>
      <w:r>
        <w:rPr>
          <w:rFonts w:eastAsia="Times New Roman" w:cs="Times New Roman"/>
          <w:szCs w:val="24"/>
        </w:rPr>
        <w:t>μ</w:t>
      </w:r>
      <w:r w:rsidRPr="005E3326">
        <w:rPr>
          <w:rFonts w:eastAsia="Times New Roman" w:cs="Times New Roman"/>
          <w:szCs w:val="24"/>
        </w:rPr>
        <w:t>μία βάση στη Λάρισα</w:t>
      </w:r>
      <w:r>
        <w:rPr>
          <w:rFonts w:eastAsia="Times New Roman" w:cs="Times New Roman"/>
          <w:szCs w:val="24"/>
        </w:rPr>
        <w:t xml:space="preserve"> ή</w:t>
      </w:r>
      <w:r w:rsidRPr="005E3326">
        <w:rPr>
          <w:rFonts w:eastAsia="Times New Roman" w:cs="Times New Roman"/>
          <w:szCs w:val="24"/>
        </w:rPr>
        <w:t xml:space="preserve"> στα Τρίκαλα</w:t>
      </w:r>
      <w:r>
        <w:rPr>
          <w:rFonts w:eastAsia="Times New Roman" w:cs="Times New Roman"/>
          <w:szCs w:val="24"/>
        </w:rPr>
        <w:t>.</w:t>
      </w:r>
    </w:p>
    <w:p w14:paraId="2ED8BF5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w:t>
      </w:r>
      <w:r>
        <w:rPr>
          <w:rFonts w:eastAsia="Times New Roman" w:cs="Times New Roman"/>
          <w:szCs w:val="24"/>
        </w:rPr>
        <w:t xml:space="preserve"> καταλαμβάνει ο Β΄ Αντιπρόεδρος της Βουλής κ. </w:t>
      </w:r>
      <w:r w:rsidRPr="00E9595A">
        <w:rPr>
          <w:rFonts w:eastAsia="Times New Roman" w:cs="Times New Roman"/>
          <w:b/>
          <w:szCs w:val="24"/>
        </w:rPr>
        <w:t>ΓΕΩΡΓΙΟΣ ΒΑΡΕΜΕΝΟΣ</w:t>
      </w:r>
      <w:r>
        <w:rPr>
          <w:rFonts w:eastAsia="Times New Roman" w:cs="Times New Roman"/>
          <w:szCs w:val="24"/>
        </w:rPr>
        <w:t>)</w:t>
      </w:r>
    </w:p>
    <w:p w14:paraId="2ED8BF6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5E3326">
        <w:rPr>
          <w:rFonts w:eastAsia="Times New Roman" w:cs="Times New Roman"/>
          <w:szCs w:val="24"/>
        </w:rPr>
        <w:t xml:space="preserve"> του ΣΥΡΙΖΑ</w:t>
      </w:r>
      <w:r>
        <w:rPr>
          <w:rFonts w:eastAsia="Times New Roman" w:cs="Times New Roman"/>
          <w:szCs w:val="24"/>
        </w:rPr>
        <w:t>, ισχυρίζεστε ότι επιδιώκετε με το προσύμφωνο αυτό την ειρηνική συνύπαρξη</w:t>
      </w:r>
      <w:r w:rsidRPr="005E3326">
        <w:rPr>
          <w:rFonts w:eastAsia="Times New Roman" w:cs="Times New Roman"/>
          <w:szCs w:val="24"/>
        </w:rPr>
        <w:t xml:space="preserve"> </w:t>
      </w:r>
      <w:r>
        <w:rPr>
          <w:rFonts w:eastAsia="Times New Roman" w:cs="Times New Roman"/>
          <w:szCs w:val="24"/>
        </w:rPr>
        <w:t xml:space="preserve">και </w:t>
      </w:r>
      <w:r w:rsidRPr="005E3326">
        <w:rPr>
          <w:rFonts w:eastAsia="Times New Roman" w:cs="Times New Roman"/>
          <w:szCs w:val="24"/>
        </w:rPr>
        <w:t>φιλία των δύο λαών</w:t>
      </w:r>
      <w:r>
        <w:rPr>
          <w:rFonts w:eastAsia="Times New Roman" w:cs="Times New Roman"/>
          <w:szCs w:val="24"/>
        </w:rPr>
        <w:t>, που</w:t>
      </w:r>
      <w:r w:rsidRPr="005E3326">
        <w:rPr>
          <w:rFonts w:eastAsia="Times New Roman" w:cs="Times New Roman"/>
          <w:szCs w:val="24"/>
        </w:rPr>
        <w:t xml:space="preserve"> ούτως ή άλλως υπήρχε</w:t>
      </w:r>
      <w:r>
        <w:rPr>
          <w:rFonts w:eastAsia="Times New Roman" w:cs="Times New Roman"/>
          <w:szCs w:val="24"/>
        </w:rPr>
        <w:t>.</w:t>
      </w:r>
      <w:r w:rsidRPr="005E3326">
        <w:rPr>
          <w:rFonts w:eastAsia="Times New Roman" w:cs="Times New Roman"/>
          <w:szCs w:val="24"/>
        </w:rPr>
        <w:t xml:space="preserve"> Πώς </w:t>
      </w:r>
      <w:r>
        <w:rPr>
          <w:rFonts w:eastAsia="Times New Roman" w:cs="Times New Roman"/>
          <w:szCs w:val="24"/>
        </w:rPr>
        <w:t>όμως</w:t>
      </w:r>
      <w:r w:rsidRPr="005E3326">
        <w:rPr>
          <w:rFonts w:eastAsia="Times New Roman" w:cs="Times New Roman"/>
          <w:szCs w:val="24"/>
        </w:rPr>
        <w:t xml:space="preserve"> είναι δυνατόν να επιβιώσει</w:t>
      </w:r>
      <w:r>
        <w:rPr>
          <w:rFonts w:eastAsia="Times New Roman" w:cs="Times New Roman"/>
          <w:szCs w:val="24"/>
        </w:rPr>
        <w:t>,</w:t>
      </w:r>
      <w:r w:rsidRPr="005E3326">
        <w:rPr>
          <w:rFonts w:eastAsia="Times New Roman" w:cs="Times New Roman"/>
          <w:szCs w:val="24"/>
        </w:rPr>
        <w:t xml:space="preserve"> όταν </w:t>
      </w:r>
      <w:r>
        <w:rPr>
          <w:rFonts w:eastAsia="Times New Roman" w:cs="Times New Roman"/>
          <w:szCs w:val="24"/>
        </w:rPr>
        <w:t xml:space="preserve">στηρίζεται στην παραχάραξη της </w:t>
      </w:r>
      <w:r>
        <w:rPr>
          <w:rFonts w:eastAsia="Times New Roman" w:cs="Times New Roman"/>
          <w:szCs w:val="24"/>
        </w:rPr>
        <w:t>ι</w:t>
      </w:r>
      <w:r w:rsidRPr="005E3326">
        <w:rPr>
          <w:rFonts w:eastAsia="Times New Roman" w:cs="Times New Roman"/>
          <w:szCs w:val="24"/>
        </w:rPr>
        <w:t xml:space="preserve">στορίας και του πολιτισμού της πατρίδας </w:t>
      </w:r>
      <w:r>
        <w:rPr>
          <w:rFonts w:eastAsia="Times New Roman" w:cs="Times New Roman"/>
          <w:szCs w:val="24"/>
        </w:rPr>
        <w:t>μας; Αυταρχική</w:t>
      </w:r>
      <w:r w:rsidRPr="005E3326">
        <w:rPr>
          <w:rFonts w:eastAsia="Times New Roman" w:cs="Times New Roman"/>
          <w:szCs w:val="24"/>
        </w:rPr>
        <w:t xml:space="preserve"> πολιτική ασκείτ</w:t>
      </w:r>
      <w:r>
        <w:rPr>
          <w:rFonts w:eastAsia="Times New Roman" w:cs="Times New Roman"/>
          <w:szCs w:val="24"/>
        </w:rPr>
        <w:t>ε</w:t>
      </w:r>
      <w:r w:rsidRPr="005E3326">
        <w:rPr>
          <w:rFonts w:eastAsia="Times New Roman" w:cs="Times New Roman"/>
          <w:szCs w:val="24"/>
        </w:rPr>
        <w:t xml:space="preserve"> και την ασκείτ</w:t>
      </w:r>
      <w:r>
        <w:rPr>
          <w:rFonts w:eastAsia="Times New Roman" w:cs="Times New Roman"/>
          <w:szCs w:val="24"/>
        </w:rPr>
        <w:t>ε</w:t>
      </w:r>
      <w:r w:rsidRPr="005E3326">
        <w:rPr>
          <w:rFonts w:eastAsia="Times New Roman" w:cs="Times New Roman"/>
          <w:szCs w:val="24"/>
        </w:rPr>
        <w:t xml:space="preserve"> εκμεταλλευόμεν</w:t>
      </w:r>
      <w:r>
        <w:rPr>
          <w:rFonts w:eastAsia="Times New Roman" w:cs="Times New Roman"/>
          <w:szCs w:val="24"/>
        </w:rPr>
        <w:t>οι τη στήριξη αποστατών Β</w:t>
      </w:r>
      <w:r w:rsidRPr="005E3326">
        <w:rPr>
          <w:rFonts w:eastAsia="Times New Roman" w:cs="Times New Roman"/>
          <w:szCs w:val="24"/>
        </w:rPr>
        <w:t>ουλευτών</w:t>
      </w:r>
      <w:r>
        <w:rPr>
          <w:rFonts w:eastAsia="Times New Roman" w:cs="Times New Roman"/>
          <w:szCs w:val="24"/>
        </w:rPr>
        <w:t>,</w:t>
      </w:r>
      <w:r w:rsidRPr="005E3326">
        <w:rPr>
          <w:rFonts w:eastAsia="Times New Roman" w:cs="Times New Roman"/>
          <w:szCs w:val="24"/>
        </w:rPr>
        <w:t xml:space="preserve"> που τόσο αυτ</w:t>
      </w:r>
      <w:r>
        <w:rPr>
          <w:rFonts w:eastAsia="Times New Roman" w:cs="Times New Roman"/>
          <w:szCs w:val="24"/>
        </w:rPr>
        <w:t>οί</w:t>
      </w:r>
      <w:r w:rsidRPr="005E3326">
        <w:rPr>
          <w:rFonts w:eastAsia="Times New Roman" w:cs="Times New Roman"/>
          <w:szCs w:val="24"/>
        </w:rPr>
        <w:t xml:space="preserve"> όσο και εσείς θα </w:t>
      </w:r>
      <w:r>
        <w:rPr>
          <w:rFonts w:eastAsia="Times New Roman" w:cs="Times New Roman"/>
          <w:szCs w:val="24"/>
        </w:rPr>
        <w:t>γραφτείτε στις μαύρες</w:t>
      </w:r>
      <w:r>
        <w:rPr>
          <w:rFonts w:eastAsia="Times New Roman" w:cs="Times New Roman"/>
          <w:szCs w:val="24"/>
        </w:rPr>
        <w:t xml:space="preserve"> σελίδες της </w:t>
      </w:r>
      <w:r>
        <w:rPr>
          <w:rFonts w:eastAsia="Times New Roman" w:cs="Times New Roman"/>
          <w:szCs w:val="24"/>
        </w:rPr>
        <w:t>ι</w:t>
      </w:r>
      <w:r>
        <w:rPr>
          <w:rFonts w:eastAsia="Times New Roman" w:cs="Times New Roman"/>
          <w:szCs w:val="24"/>
        </w:rPr>
        <w:t>στορίας.</w:t>
      </w:r>
    </w:p>
    <w:p w14:paraId="2ED8BF61" w14:textId="77777777" w:rsidR="00C647AD" w:rsidRDefault="00D506E1">
      <w:pPr>
        <w:spacing w:after="0" w:line="600" w:lineRule="auto"/>
        <w:ind w:firstLine="720"/>
        <w:jc w:val="both"/>
        <w:rPr>
          <w:rFonts w:eastAsia="Times New Roman" w:cs="Times New Roman"/>
          <w:szCs w:val="24"/>
        </w:rPr>
      </w:pPr>
      <w:r w:rsidRPr="005E3326">
        <w:rPr>
          <w:rFonts w:eastAsia="Times New Roman" w:cs="Times New Roman"/>
          <w:szCs w:val="24"/>
        </w:rPr>
        <w:t>Λυπάμ</w:t>
      </w:r>
      <w:r>
        <w:rPr>
          <w:rFonts w:eastAsia="Times New Roman" w:cs="Times New Roman"/>
          <w:szCs w:val="24"/>
        </w:rPr>
        <w:t>αι πάρα πολύ που μία κυβέρνηση ε</w:t>
      </w:r>
      <w:r w:rsidRPr="005E3326">
        <w:rPr>
          <w:rFonts w:eastAsia="Times New Roman" w:cs="Times New Roman"/>
          <w:szCs w:val="24"/>
        </w:rPr>
        <w:t>θνικής συμφιλίωσης</w:t>
      </w:r>
      <w:r>
        <w:rPr>
          <w:rFonts w:eastAsia="Times New Roman" w:cs="Times New Roman"/>
          <w:szCs w:val="24"/>
        </w:rPr>
        <w:t>,</w:t>
      </w:r>
      <w:r w:rsidRPr="005E3326">
        <w:rPr>
          <w:rFonts w:eastAsia="Times New Roman" w:cs="Times New Roman"/>
          <w:szCs w:val="24"/>
        </w:rPr>
        <w:t xml:space="preserve"> μία κυβέρνηση που κατάφερε να ενώσει δύο διαφορ</w:t>
      </w:r>
      <w:r>
        <w:rPr>
          <w:rFonts w:eastAsia="Times New Roman" w:cs="Times New Roman"/>
          <w:szCs w:val="24"/>
        </w:rPr>
        <w:t>ετικούς χώρους, από κυβέρνηση ε</w:t>
      </w:r>
      <w:r w:rsidRPr="005E3326">
        <w:rPr>
          <w:rFonts w:eastAsia="Times New Roman" w:cs="Times New Roman"/>
          <w:szCs w:val="24"/>
        </w:rPr>
        <w:t>θνικής συμφιλίωσης έγινε κυβέρνηση αποστατών</w:t>
      </w:r>
      <w:r>
        <w:rPr>
          <w:rFonts w:eastAsia="Times New Roman" w:cs="Times New Roman"/>
          <w:szCs w:val="24"/>
        </w:rPr>
        <w:t>.</w:t>
      </w:r>
      <w:r w:rsidRPr="005E3326">
        <w:rPr>
          <w:rFonts w:eastAsia="Times New Roman" w:cs="Times New Roman"/>
          <w:szCs w:val="24"/>
        </w:rPr>
        <w:t xml:space="preserve"> </w:t>
      </w:r>
    </w:p>
    <w:p w14:paraId="2ED8BF62" w14:textId="77777777" w:rsidR="00C647AD" w:rsidRDefault="00D506E1">
      <w:pPr>
        <w:spacing w:after="0" w:line="600" w:lineRule="auto"/>
        <w:ind w:firstLine="720"/>
        <w:jc w:val="both"/>
        <w:rPr>
          <w:rFonts w:eastAsia="Times New Roman" w:cs="Times New Roman"/>
          <w:szCs w:val="24"/>
        </w:rPr>
      </w:pPr>
      <w:r w:rsidRPr="005E3326">
        <w:rPr>
          <w:rFonts w:eastAsia="Times New Roman" w:cs="Times New Roman"/>
          <w:szCs w:val="24"/>
        </w:rPr>
        <w:t>Λυπάμαι πάρα πολύ</w:t>
      </w:r>
      <w:r>
        <w:rPr>
          <w:rFonts w:eastAsia="Times New Roman" w:cs="Times New Roman"/>
          <w:szCs w:val="24"/>
        </w:rPr>
        <w:t>, διότι ενώ</w:t>
      </w:r>
      <w:r w:rsidRPr="005E3326">
        <w:rPr>
          <w:rFonts w:eastAsia="Times New Roman" w:cs="Times New Roman"/>
          <w:szCs w:val="24"/>
        </w:rPr>
        <w:t xml:space="preserve"> μαζί τα</w:t>
      </w:r>
      <w:r>
        <w:rPr>
          <w:rFonts w:eastAsia="Times New Roman" w:cs="Times New Roman"/>
          <w:szCs w:val="24"/>
        </w:rPr>
        <w:t>χτήκαμε</w:t>
      </w:r>
      <w:r w:rsidRPr="005E3326">
        <w:rPr>
          <w:rFonts w:eastAsia="Times New Roman" w:cs="Times New Roman"/>
          <w:szCs w:val="24"/>
        </w:rPr>
        <w:t xml:space="preserve"> να χτυπ</w:t>
      </w:r>
      <w:r w:rsidRPr="005E3326">
        <w:rPr>
          <w:rFonts w:eastAsia="Times New Roman" w:cs="Times New Roman"/>
          <w:szCs w:val="24"/>
        </w:rPr>
        <w:t xml:space="preserve">ήσουμε </w:t>
      </w:r>
      <w:r>
        <w:rPr>
          <w:rFonts w:eastAsia="Times New Roman" w:cs="Times New Roman"/>
          <w:szCs w:val="24"/>
        </w:rPr>
        <w:t>τη διαφθορά, η διαφθορά όχι μόνο γελάει, αλλά βγάζει και ανακοινώσεις, ομιλίες, προκαλώντας σας.</w:t>
      </w:r>
    </w:p>
    <w:p w14:paraId="2ED8BF6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Βέβαια, όταν σε μια </w:t>
      </w:r>
      <w:r w:rsidRPr="005E3326">
        <w:rPr>
          <w:rFonts w:eastAsia="Times New Roman" w:cs="Times New Roman"/>
          <w:szCs w:val="24"/>
        </w:rPr>
        <w:t>υπόθεση ναρκωτικών με τρεις τόνους ηρωίνης</w:t>
      </w:r>
      <w:r>
        <w:rPr>
          <w:rFonts w:eastAsia="Times New Roman" w:cs="Times New Roman"/>
          <w:szCs w:val="24"/>
        </w:rPr>
        <w:t xml:space="preserve"> έχει</w:t>
      </w:r>
      <w:r w:rsidRPr="005E3326">
        <w:rPr>
          <w:rFonts w:eastAsia="Times New Roman" w:cs="Times New Roman"/>
          <w:szCs w:val="24"/>
        </w:rPr>
        <w:t xml:space="preserve"> ασκηθεί ποινική δίωξη </w:t>
      </w:r>
      <w:r>
        <w:rPr>
          <w:rFonts w:eastAsia="Times New Roman" w:cs="Times New Roman"/>
          <w:szCs w:val="24"/>
        </w:rPr>
        <w:t>και για να οριστεί ο ανακριτής</w:t>
      </w:r>
      <w:r w:rsidRPr="005E3326">
        <w:rPr>
          <w:rFonts w:eastAsia="Times New Roman" w:cs="Times New Roman"/>
          <w:szCs w:val="24"/>
        </w:rPr>
        <w:t xml:space="preserve"> έχει περάσει ένας χρόνος</w:t>
      </w:r>
      <w:r>
        <w:rPr>
          <w:rFonts w:eastAsia="Times New Roman" w:cs="Times New Roman"/>
          <w:szCs w:val="24"/>
        </w:rPr>
        <w:t>,</w:t>
      </w:r>
      <w:r w:rsidRPr="005E3326">
        <w:rPr>
          <w:rFonts w:eastAsia="Times New Roman" w:cs="Times New Roman"/>
          <w:szCs w:val="24"/>
        </w:rPr>
        <w:t xml:space="preserve"> είναι</w:t>
      </w:r>
      <w:r w:rsidRPr="005E3326">
        <w:rPr>
          <w:rFonts w:eastAsia="Times New Roman" w:cs="Times New Roman"/>
          <w:szCs w:val="24"/>
        </w:rPr>
        <w:t xml:space="preserve"> φυσικό αυ</w:t>
      </w:r>
      <w:r>
        <w:rPr>
          <w:rFonts w:eastAsia="Times New Roman" w:cs="Times New Roman"/>
          <w:szCs w:val="24"/>
        </w:rPr>
        <w:t>τοί οι διαπλεκόμενοι που εσείς απειλήσατε,</w:t>
      </w:r>
      <w:r w:rsidRPr="005E3326">
        <w:rPr>
          <w:rFonts w:eastAsia="Times New Roman" w:cs="Times New Roman"/>
          <w:szCs w:val="24"/>
        </w:rPr>
        <w:t xml:space="preserve"> να γελάνε και </w:t>
      </w:r>
      <w:r>
        <w:rPr>
          <w:rFonts w:eastAsia="Times New Roman" w:cs="Times New Roman"/>
          <w:szCs w:val="24"/>
        </w:rPr>
        <w:t>με εσάς και με εμάς. Ό</w:t>
      </w:r>
      <w:r w:rsidRPr="005E3326">
        <w:rPr>
          <w:rFonts w:eastAsia="Times New Roman" w:cs="Times New Roman"/>
          <w:szCs w:val="24"/>
        </w:rPr>
        <w:t xml:space="preserve">ταν </w:t>
      </w:r>
      <w:r>
        <w:rPr>
          <w:rFonts w:eastAsia="Times New Roman" w:cs="Times New Roman"/>
          <w:szCs w:val="24"/>
        </w:rPr>
        <w:t xml:space="preserve">οι </w:t>
      </w:r>
      <w:r w:rsidRPr="005E3326">
        <w:rPr>
          <w:rFonts w:eastAsia="Times New Roman" w:cs="Times New Roman"/>
          <w:szCs w:val="24"/>
        </w:rPr>
        <w:t xml:space="preserve">εισαγγελείς παραιτούνται από </w:t>
      </w:r>
      <w:r>
        <w:rPr>
          <w:rFonts w:eastAsia="Times New Roman" w:cs="Times New Roman"/>
          <w:szCs w:val="24"/>
        </w:rPr>
        <w:t xml:space="preserve">τη Βιέννη </w:t>
      </w:r>
      <w:r w:rsidRPr="005E3326">
        <w:rPr>
          <w:rFonts w:eastAsia="Times New Roman" w:cs="Times New Roman"/>
          <w:szCs w:val="24"/>
        </w:rPr>
        <w:t xml:space="preserve">και όταν </w:t>
      </w:r>
      <w:r>
        <w:rPr>
          <w:rFonts w:eastAsia="Times New Roman" w:cs="Times New Roman"/>
          <w:szCs w:val="24"/>
        </w:rPr>
        <w:t>οι κυρίες σύμβουλοί σας λένε</w:t>
      </w:r>
      <w:r w:rsidRPr="005E3326">
        <w:rPr>
          <w:rFonts w:eastAsia="Times New Roman" w:cs="Times New Roman"/>
          <w:szCs w:val="24"/>
        </w:rPr>
        <w:t xml:space="preserve"> στους δικαστές </w:t>
      </w:r>
      <w:r>
        <w:rPr>
          <w:rFonts w:eastAsia="Times New Roman" w:cs="Times New Roman"/>
          <w:szCs w:val="24"/>
        </w:rPr>
        <w:t>«Άστο αυτό για</w:t>
      </w:r>
      <w:r w:rsidRPr="005E3326">
        <w:rPr>
          <w:rFonts w:eastAsia="Times New Roman" w:cs="Times New Roman"/>
          <w:szCs w:val="24"/>
        </w:rPr>
        <w:t xml:space="preserve"> παρακάτω</w:t>
      </w:r>
      <w:r>
        <w:rPr>
          <w:rFonts w:eastAsia="Times New Roman" w:cs="Times New Roman"/>
          <w:szCs w:val="24"/>
        </w:rPr>
        <w:t>», τότε αυτό</w:t>
      </w:r>
      <w:r w:rsidRPr="005E3326">
        <w:rPr>
          <w:rFonts w:eastAsia="Times New Roman" w:cs="Times New Roman"/>
          <w:szCs w:val="24"/>
        </w:rPr>
        <w:t xml:space="preserve"> προσβάλλει και εσάς αλλά και εμά</w:t>
      </w:r>
      <w:r w:rsidRPr="005E3326">
        <w:rPr>
          <w:rFonts w:eastAsia="Times New Roman" w:cs="Times New Roman"/>
          <w:szCs w:val="24"/>
        </w:rPr>
        <w:t>ς</w:t>
      </w:r>
      <w:r>
        <w:rPr>
          <w:rFonts w:eastAsia="Times New Roman" w:cs="Times New Roman"/>
          <w:szCs w:val="24"/>
        </w:rPr>
        <w:t>. Π</w:t>
      </w:r>
      <w:r w:rsidRPr="005E3326">
        <w:rPr>
          <w:rFonts w:eastAsia="Times New Roman" w:cs="Times New Roman"/>
          <w:szCs w:val="24"/>
        </w:rPr>
        <w:t>ερισσότερο</w:t>
      </w:r>
      <w:r>
        <w:rPr>
          <w:rFonts w:eastAsia="Times New Roman" w:cs="Times New Roman"/>
          <w:szCs w:val="24"/>
        </w:rPr>
        <w:t>, όμως,</w:t>
      </w:r>
      <w:r w:rsidRPr="005E3326">
        <w:rPr>
          <w:rFonts w:eastAsia="Times New Roman" w:cs="Times New Roman"/>
          <w:szCs w:val="24"/>
        </w:rPr>
        <w:t xml:space="preserve"> προσβάλλει τη δημοκρατία και τους πολίτες</w:t>
      </w:r>
      <w:r>
        <w:rPr>
          <w:rFonts w:eastAsia="Times New Roman" w:cs="Times New Roman"/>
          <w:szCs w:val="24"/>
        </w:rPr>
        <w:t>.</w:t>
      </w:r>
    </w:p>
    <w:p w14:paraId="2ED8BF64"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Ανεξαρτήτων Ελλήνων)</w:t>
      </w:r>
    </w:p>
    <w:p w14:paraId="2ED8BF65"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Συγνώμη. Οι σύμβουλοι παρεμβαίνουν στη </w:t>
      </w:r>
      <w:r>
        <w:rPr>
          <w:rFonts w:eastAsia="Times New Roman" w:cs="Times New Roman"/>
          <w:szCs w:val="24"/>
        </w:rPr>
        <w:t>δ</w:t>
      </w:r>
      <w:r>
        <w:rPr>
          <w:rFonts w:eastAsia="Times New Roman" w:cs="Times New Roman"/>
          <w:szCs w:val="24"/>
        </w:rPr>
        <w:t xml:space="preserve">ικαιοσύνη, κύριε Πρόεδρε; Κύριε Πρόεδρε, τι ακούστηκε εδώ; Οι </w:t>
      </w:r>
      <w:r>
        <w:rPr>
          <w:rFonts w:eastAsia="Times New Roman" w:cs="Times New Roman"/>
          <w:szCs w:val="24"/>
        </w:rPr>
        <w:t>σύμβουλοι του Πρωθυπουργού παίρνουν τους δικαστές και τους λένε να μην κάνουν διώξεις; Τι είπε ο κύριος Πρόεδρος των ΑΝΕΛ τώρα; Δεν ακούσατε τι είπε;</w:t>
      </w:r>
    </w:p>
    <w:p w14:paraId="2ED8BF66" w14:textId="77777777" w:rsidR="00C647AD" w:rsidRDefault="00D506E1">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Όχι, γιατί είχαμε μία συνομιλία.</w:t>
      </w:r>
    </w:p>
    <w:p w14:paraId="2ED8BF67"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Οι σύμβουλοι του Πρωθυπουργού παίρνουν τους δικαστές και τους λένε σε ποιον θα κάνουν διώξεις. Ακούσατε τι είπε; Κύριε Καμμένε, έχετε ακούσει, όταν ήσασταν στο Μέγαρο Μαξίμου, τέτοιο πράγμα;</w:t>
      </w:r>
    </w:p>
    <w:p w14:paraId="2ED8BF6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(Πρόεδρος των Ανεξαρτήτων Ελλήνων): </w:t>
      </w:r>
      <w:r>
        <w:rPr>
          <w:rFonts w:eastAsia="Times New Roman" w:cs="Times New Roman"/>
          <w:szCs w:val="24"/>
        </w:rPr>
        <w:t>Στη δημόσια τ</w:t>
      </w:r>
      <w:r>
        <w:rPr>
          <w:rFonts w:eastAsia="Times New Roman" w:cs="Times New Roman"/>
          <w:szCs w:val="24"/>
        </w:rPr>
        <w:t>ηλεόραση...</w:t>
      </w:r>
    </w:p>
    <w:p w14:paraId="2ED8BF69"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Τι λέτε κύριε; Εδώ καταλύεται η δημοκρατία μας!</w:t>
      </w:r>
    </w:p>
    <w:p w14:paraId="2ED8BF6A" w14:textId="77777777" w:rsidR="00C647AD" w:rsidRDefault="00D506E1">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Έχει ζητήσει τον λόγο ο κ. Τασούλας.</w:t>
      </w:r>
    </w:p>
    <w:p w14:paraId="2ED8BF6B" w14:textId="77777777" w:rsidR="00C647AD" w:rsidRDefault="00D506E1">
      <w:pPr>
        <w:spacing w:after="0" w:line="600" w:lineRule="auto"/>
        <w:ind w:firstLine="720"/>
        <w:jc w:val="both"/>
        <w:rPr>
          <w:rFonts w:eastAsia="Times New Roman" w:cs="Times New Roman"/>
          <w:szCs w:val="24"/>
        </w:rPr>
      </w:pPr>
      <w:r>
        <w:rPr>
          <w:rFonts w:eastAsia="Times New Roman"/>
          <w:bCs/>
          <w:szCs w:val="24"/>
        </w:rPr>
        <w:t>Ορίστε, κύριε Τασούλα, έχετε τον λόγο.</w:t>
      </w:r>
    </w:p>
    <w:p w14:paraId="2ED8BF6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Κύριε Πρόεδρε, θέλω τον λόγο για μ</w:t>
      </w:r>
      <w:r>
        <w:rPr>
          <w:rFonts w:eastAsia="Times New Roman" w:cs="Times New Roman"/>
          <w:szCs w:val="24"/>
        </w:rPr>
        <w:t>ισό λεπτό και ζητώ συγγνώμη.</w:t>
      </w:r>
    </w:p>
    <w:p w14:paraId="2ED8BF6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κύριος Πρωθυπουργός ανεφέ</w:t>
      </w:r>
      <w:r w:rsidRPr="005E3326">
        <w:rPr>
          <w:rFonts w:eastAsia="Times New Roman" w:cs="Times New Roman"/>
          <w:szCs w:val="24"/>
        </w:rPr>
        <w:t>ρθ</w:t>
      </w:r>
      <w:r>
        <w:rPr>
          <w:rFonts w:eastAsia="Times New Roman" w:cs="Times New Roman"/>
          <w:szCs w:val="24"/>
        </w:rPr>
        <w:t>η</w:t>
      </w:r>
      <w:r w:rsidRPr="005E3326">
        <w:rPr>
          <w:rFonts w:eastAsia="Times New Roman" w:cs="Times New Roman"/>
          <w:szCs w:val="24"/>
        </w:rPr>
        <w:t xml:space="preserve"> στο όνομά μου</w:t>
      </w:r>
      <w:r>
        <w:rPr>
          <w:rFonts w:eastAsia="Times New Roman" w:cs="Times New Roman"/>
          <w:szCs w:val="24"/>
        </w:rPr>
        <w:t>,</w:t>
      </w:r>
      <w:r w:rsidRPr="005E3326">
        <w:rPr>
          <w:rFonts w:eastAsia="Times New Roman" w:cs="Times New Roman"/>
          <w:szCs w:val="24"/>
        </w:rPr>
        <w:t xml:space="preserve"> κυρίως όμως ανεφέρθη στην επίμαχη ομιλία </w:t>
      </w:r>
      <w:r>
        <w:rPr>
          <w:rFonts w:eastAsia="Times New Roman" w:cs="Times New Roman"/>
          <w:szCs w:val="24"/>
        </w:rPr>
        <w:t>-</w:t>
      </w:r>
      <w:r w:rsidRPr="005E3326">
        <w:rPr>
          <w:rFonts w:eastAsia="Times New Roman" w:cs="Times New Roman"/>
          <w:szCs w:val="24"/>
        </w:rPr>
        <w:t>και πάλι το αναφέρω</w:t>
      </w:r>
      <w:r>
        <w:rPr>
          <w:rFonts w:eastAsia="Times New Roman" w:cs="Times New Roman"/>
          <w:szCs w:val="24"/>
        </w:rPr>
        <w:t>- του Ευάγγελου Αβέρωφ τον Ιούν</w:t>
      </w:r>
      <w:r w:rsidRPr="005E3326">
        <w:rPr>
          <w:rFonts w:eastAsia="Times New Roman" w:cs="Times New Roman"/>
          <w:szCs w:val="24"/>
        </w:rPr>
        <w:t xml:space="preserve">ιο του </w:t>
      </w:r>
      <w:r>
        <w:rPr>
          <w:rFonts w:eastAsia="Times New Roman" w:cs="Times New Roman"/>
          <w:szCs w:val="24"/>
        </w:rPr>
        <w:t>19</w:t>
      </w:r>
      <w:r w:rsidRPr="005E3326">
        <w:rPr>
          <w:rFonts w:eastAsia="Times New Roman" w:cs="Times New Roman"/>
          <w:szCs w:val="24"/>
        </w:rPr>
        <w:t>59</w:t>
      </w:r>
      <w:r>
        <w:rPr>
          <w:rFonts w:eastAsia="Times New Roman" w:cs="Times New Roman"/>
          <w:szCs w:val="24"/>
        </w:rPr>
        <w:t>. Και είπε, σωστά αυτή τη φορά, ο Π</w:t>
      </w:r>
      <w:r w:rsidRPr="005E3326">
        <w:rPr>
          <w:rFonts w:eastAsia="Times New Roman" w:cs="Times New Roman"/>
          <w:szCs w:val="24"/>
        </w:rPr>
        <w:t xml:space="preserve">ρωθυπουργός </w:t>
      </w:r>
      <w:r>
        <w:rPr>
          <w:rFonts w:eastAsia="Times New Roman" w:cs="Times New Roman"/>
          <w:szCs w:val="24"/>
        </w:rPr>
        <w:t>-</w:t>
      </w:r>
      <w:r w:rsidRPr="005E3326">
        <w:rPr>
          <w:rFonts w:eastAsia="Times New Roman" w:cs="Times New Roman"/>
          <w:szCs w:val="24"/>
        </w:rPr>
        <w:t xml:space="preserve">λέγοντας </w:t>
      </w:r>
      <w:r>
        <w:rPr>
          <w:rFonts w:eastAsia="Times New Roman" w:cs="Times New Roman"/>
          <w:szCs w:val="24"/>
        </w:rPr>
        <w:t>ότι «</w:t>
      </w:r>
      <w:r w:rsidRPr="005E3326">
        <w:rPr>
          <w:rFonts w:eastAsia="Times New Roman" w:cs="Times New Roman"/>
          <w:szCs w:val="24"/>
        </w:rPr>
        <w:t>τώρα θα το πω σω</w:t>
      </w:r>
      <w:r w:rsidRPr="005E3326">
        <w:rPr>
          <w:rFonts w:eastAsia="Times New Roman" w:cs="Times New Roman"/>
          <w:szCs w:val="24"/>
        </w:rPr>
        <w:t>στά</w:t>
      </w:r>
      <w:r>
        <w:rPr>
          <w:rFonts w:eastAsia="Times New Roman" w:cs="Times New Roman"/>
          <w:szCs w:val="24"/>
        </w:rPr>
        <w:t>»-</w:t>
      </w:r>
      <w:r w:rsidRPr="005E3326">
        <w:rPr>
          <w:rFonts w:eastAsia="Times New Roman" w:cs="Times New Roman"/>
          <w:szCs w:val="24"/>
        </w:rPr>
        <w:t xml:space="preserve"> ότι επίδικο εκείνης της συνεδριάσεως και εκείνης της ομιλίας και εκείνης της εποχής</w:t>
      </w:r>
      <w:r>
        <w:rPr>
          <w:rFonts w:eastAsia="Times New Roman" w:cs="Times New Roman"/>
          <w:szCs w:val="24"/>
        </w:rPr>
        <w:t xml:space="preserve"> -</w:t>
      </w:r>
      <w:r w:rsidRPr="005E3326">
        <w:rPr>
          <w:rFonts w:eastAsia="Times New Roman" w:cs="Times New Roman"/>
          <w:szCs w:val="24"/>
        </w:rPr>
        <w:t>λέω εγώ</w:t>
      </w:r>
      <w:r>
        <w:rPr>
          <w:rFonts w:eastAsia="Times New Roman" w:cs="Times New Roman"/>
          <w:szCs w:val="24"/>
        </w:rPr>
        <w:t xml:space="preserve">, </w:t>
      </w:r>
      <w:r w:rsidRPr="005E3326">
        <w:rPr>
          <w:rFonts w:eastAsia="Times New Roman" w:cs="Times New Roman"/>
          <w:szCs w:val="24"/>
        </w:rPr>
        <w:t>για</w:t>
      </w:r>
      <w:r>
        <w:rPr>
          <w:rFonts w:eastAsia="Times New Roman" w:cs="Times New Roman"/>
          <w:szCs w:val="24"/>
        </w:rPr>
        <w:t>τί είναι άλλες οι εποχές-</w:t>
      </w:r>
      <w:r w:rsidRPr="005E3326">
        <w:rPr>
          <w:rFonts w:eastAsia="Times New Roman" w:cs="Times New Roman"/>
          <w:szCs w:val="24"/>
        </w:rPr>
        <w:t xml:space="preserve"> δεν ήταν η γλώσσα</w:t>
      </w:r>
      <w:r>
        <w:rPr>
          <w:rFonts w:eastAsia="Times New Roman" w:cs="Times New Roman"/>
          <w:szCs w:val="24"/>
        </w:rPr>
        <w:t>,</w:t>
      </w:r>
      <w:r w:rsidRPr="005E3326">
        <w:rPr>
          <w:rFonts w:eastAsia="Times New Roman" w:cs="Times New Roman"/>
          <w:szCs w:val="24"/>
        </w:rPr>
        <w:t xml:space="preserve"> αλλά η αποποίηση της υπάρξεως μακεδονικής μειονότητας στην Ελλάδα</w:t>
      </w:r>
      <w:r>
        <w:rPr>
          <w:rFonts w:eastAsia="Times New Roman" w:cs="Times New Roman"/>
          <w:szCs w:val="24"/>
        </w:rPr>
        <w:t>. Και αυτό ήταν το νόημα της ομιλίας.</w:t>
      </w:r>
    </w:p>
    <w:p w14:paraId="2ED8BF6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Παρά </w:t>
      </w:r>
      <w:r>
        <w:rPr>
          <w:rFonts w:eastAsia="Times New Roman" w:cs="Times New Roman"/>
          <w:szCs w:val="24"/>
        </w:rPr>
        <w:t>ταύτα, ο κύριος Πρωθυπουργός δ</w:t>
      </w:r>
      <w:r w:rsidRPr="005E3326">
        <w:rPr>
          <w:rFonts w:eastAsia="Times New Roman" w:cs="Times New Roman"/>
          <w:szCs w:val="24"/>
        </w:rPr>
        <w:t>εν άντεξε να πει μόνο την ιστορική αλήθεια</w:t>
      </w:r>
      <w:r>
        <w:rPr>
          <w:rFonts w:eastAsia="Times New Roman" w:cs="Times New Roman"/>
          <w:szCs w:val="24"/>
        </w:rPr>
        <w:t>,</w:t>
      </w:r>
      <w:r w:rsidRPr="005E3326">
        <w:rPr>
          <w:rFonts w:eastAsia="Times New Roman" w:cs="Times New Roman"/>
          <w:szCs w:val="24"/>
        </w:rPr>
        <w:t xml:space="preserve"> αλλά επανέλαβε ότι τάχα ο Αβέρωφ επινόησε τότε</w:t>
      </w:r>
      <w:r>
        <w:rPr>
          <w:rFonts w:eastAsia="Times New Roman" w:cs="Times New Roman"/>
          <w:szCs w:val="24"/>
        </w:rPr>
        <w:t>,</w:t>
      </w:r>
      <w:r w:rsidRPr="005E3326">
        <w:rPr>
          <w:rFonts w:eastAsia="Times New Roman" w:cs="Times New Roman"/>
          <w:szCs w:val="24"/>
        </w:rPr>
        <w:t xml:space="preserve"> τον Ιούνιο του </w:t>
      </w:r>
      <w:r>
        <w:rPr>
          <w:rFonts w:eastAsia="Times New Roman" w:cs="Times New Roman"/>
          <w:szCs w:val="24"/>
        </w:rPr>
        <w:t>19</w:t>
      </w:r>
      <w:r w:rsidRPr="005E3326">
        <w:rPr>
          <w:rFonts w:eastAsia="Times New Roman" w:cs="Times New Roman"/>
          <w:szCs w:val="24"/>
        </w:rPr>
        <w:t>59</w:t>
      </w:r>
      <w:r>
        <w:rPr>
          <w:rFonts w:eastAsia="Times New Roman" w:cs="Times New Roman"/>
          <w:szCs w:val="24"/>
        </w:rPr>
        <w:t>,</w:t>
      </w:r>
      <w:r w:rsidRPr="005E3326">
        <w:rPr>
          <w:rFonts w:eastAsia="Times New Roman" w:cs="Times New Roman"/>
          <w:szCs w:val="24"/>
        </w:rPr>
        <w:t xml:space="preserve"> τη δι</w:t>
      </w:r>
      <w:r>
        <w:rPr>
          <w:rFonts w:eastAsia="Times New Roman" w:cs="Times New Roman"/>
          <w:szCs w:val="24"/>
        </w:rPr>
        <w:t>ατύπωση, αναγνωρίζοντας δήθεν έ</w:t>
      </w:r>
      <w:r w:rsidRPr="005E3326">
        <w:rPr>
          <w:rFonts w:eastAsia="Times New Roman" w:cs="Times New Roman"/>
          <w:szCs w:val="24"/>
        </w:rPr>
        <w:t>τσι την ύπαρξη μακεδονικής γλώσσας</w:t>
      </w:r>
      <w:r>
        <w:rPr>
          <w:rFonts w:eastAsia="Times New Roman" w:cs="Times New Roman"/>
          <w:szCs w:val="24"/>
        </w:rPr>
        <w:t>. Σ</w:t>
      </w:r>
      <w:r w:rsidRPr="005E3326">
        <w:rPr>
          <w:rFonts w:eastAsia="Times New Roman" w:cs="Times New Roman"/>
          <w:szCs w:val="24"/>
        </w:rPr>
        <w:t xml:space="preserve">ε άλλη παράγραφο της ομιλίας του Αβέρωφ </w:t>
      </w:r>
      <w:r w:rsidRPr="005E3326">
        <w:rPr>
          <w:rFonts w:eastAsia="Times New Roman" w:cs="Times New Roman"/>
          <w:szCs w:val="24"/>
        </w:rPr>
        <w:t>εκείνη την ημέρα</w:t>
      </w:r>
      <w:r>
        <w:rPr>
          <w:rFonts w:eastAsia="Times New Roman" w:cs="Times New Roman"/>
          <w:szCs w:val="24"/>
        </w:rPr>
        <w:t>,</w:t>
      </w:r>
      <w:r w:rsidRPr="005E3326">
        <w:rPr>
          <w:rFonts w:eastAsia="Times New Roman" w:cs="Times New Roman"/>
          <w:szCs w:val="24"/>
        </w:rPr>
        <w:t xml:space="preserve"> απαντώντας </w:t>
      </w:r>
      <w:r>
        <w:rPr>
          <w:rFonts w:eastAsia="Times New Roman" w:cs="Times New Roman"/>
          <w:szCs w:val="24"/>
        </w:rPr>
        <w:t>σ</w:t>
      </w:r>
      <w:r w:rsidRPr="005E3326">
        <w:rPr>
          <w:rFonts w:eastAsia="Times New Roman" w:cs="Times New Roman"/>
          <w:szCs w:val="24"/>
        </w:rPr>
        <w:t>τ</w:t>
      </w:r>
      <w:r>
        <w:rPr>
          <w:rFonts w:eastAsia="Times New Roman" w:cs="Times New Roman"/>
          <w:szCs w:val="24"/>
        </w:rPr>
        <w:t xml:space="preserve">ους Βουλευτές των </w:t>
      </w:r>
      <w:r>
        <w:rPr>
          <w:rFonts w:eastAsia="Times New Roman" w:cs="Times New Roman"/>
          <w:szCs w:val="24"/>
        </w:rPr>
        <w:t>φ</w:t>
      </w:r>
      <w:r>
        <w:rPr>
          <w:rFonts w:eastAsia="Times New Roman" w:cs="Times New Roman"/>
          <w:szCs w:val="24"/>
        </w:rPr>
        <w:t>ιλελευθέρων Αλλαμανή και Κ</w:t>
      </w:r>
      <w:r w:rsidRPr="005E3326">
        <w:rPr>
          <w:rFonts w:eastAsia="Times New Roman" w:cs="Times New Roman"/>
          <w:szCs w:val="24"/>
        </w:rPr>
        <w:t>οθρή</w:t>
      </w:r>
      <w:r>
        <w:rPr>
          <w:rFonts w:eastAsia="Times New Roman" w:cs="Times New Roman"/>
          <w:szCs w:val="24"/>
        </w:rPr>
        <w:t>,</w:t>
      </w:r>
      <w:r w:rsidRPr="005E3326">
        <w:rPr>
          <w:rFonts w:eastAsia="Times New Roman" w:cs="Times New Roman"/>
          <w:szCs w:val="24"/>
        </w:rPr>
        <w:t xml:space="preserve"> λέει όντως τη διατύπωση </w:t>
      </w:r>
      <w:r>
        <w:rPr>
          <w:rFonts w:eastAsia="Times New Roman" w:cs="Times New Roman"/>
          <w:szCs w:val="24"/>
        </w:rPr>
        <w:t>«</w:t>
      </w:r>
      <w:r w:rsidRPr="005E3326">
        <w:rPr>
          <w:rFonts w:eastAsia="Times New Roman" w:cs="Times New Roman"/>
          <w:szCs w:val="24"/>
        </w:rPr>
        <w:t>μακεδονική γλώσσα</w:t>
      </w:r>
      <w:r>
        <w:rPr>
          <w:rFonts w:eastAsia="Times New Roman" w:cs="Times New Roman"/>
          <w:szCs w:val="24"/>
        </w:rPr>
        <w:t>»,</w:t>
      </w:r>
      <w:r w:rsidRPr="005E3326">
        <w:rPr>
          <w:rFonts w:eastAsia="Times New Roman" w:cs="Times New Roman"/>
          <w:szCs w:val="24"/>
        </w:rPr>
        <w:t xml:space="preserve"> αλλά τη παραπέμπει ως έκφραση στο </w:t>
      </w:r>
      <w:r>
        <w:rPr>
          <w:rFonts w:eastAsia="Times New Roman" w:cs="Times New Roman"/>
          <w:szCs w:val="24"/>
        </w:rPr>
        <w:t>τιτοϊκό</w:t>
      </w:r>
      <w:r w:rsidRPr="005E3326">
        <w:rPr>
          <w:rFonts w:eastAsia="Times New Roman" w:cs="Times New Roman"/>
          <w:szCs w:val="24"/>
        </w:rPr>
        <w:t xml:space="preserve"> </w:t>
      </w:r>
      <w:r>
        <w:rPr>
          <w:rFonts w:eastAsia="Times New Roman" w:cs="Times New Roman"/>
          <w:szCs w:val="24"/>
        </w:rPr>
        <w:t>σ</w:t>
      </w:r>
      <w:r w:rsidRPr="005E3326">
        <w:rPr>
          <w:rFonts w:eastAsia="Times New Roman" w:cs="Times New Roman"/>
          <w:szCs w:val="24"/>
        </w:rPr>
        <w:t>ύνταγμα</w:t>
      </w:r>
      <w:r>
        <w:rPr>
          <w:rFonts w:eastAsia="Times New Roman" w:cs="Times New Roman"/>
          <w:szCs w:val="24"/>
        </w:rPr>
        <w:t>,</w:t>
      </w:r>
      <w:r w:rsidRPr="005E3326">
        <w:rPr>
          <w:rFonts w:eastAsia="Times New Roman" w:cs="Times New Roman"/>
          <w:szCs w:val="24"/>
        </w:rPr>
        <w:t xml:space="preserve"> το οποίο την εποχή εκείνη αναγνώριζε στη Γιουγκοσλαβία έξι γλώσσες</w:t>
      </w:r>
      <w:r>
        <w:rPr>
          <w:rFonts w:eastAsia="Times New Roman" w:cs="Times New Roman"/>
          <w:szCs w:val="24"/>
        </w:rPr>
        <w:t>,</w:t>
      </w:r>
      <w:r w:rsidRPr="005E3326">
        <w:rPr>
          <w:rFonts w:eastAsia="Times New Roman" w:cs="Times New Roman"/>
          <w:szCs w:val="24"/>
        </w:rPr>
        <w:t xml:space="preserve"> μία των ο</w:t>
      </w:r>
      <w:r w:rsidRPr="005E3326">
        <w:rPr>
          <w:rFonts w:eastAsia="Times New Roman" w:cs="Times New Roman"/>
          <w:szCs w:val="24"/>
        </w:rPr>
        <w:t xml:space="preserve">ποίων </w:t>
      </w:r>
      <w:r>
        <w:rPr>
          <w:rFonts w:eastAsia="Times New Roman" w:cs="Times New Roman"/>
          <w:szCs w:val="24"/>
        </w:rPr>
        <w:t xml:space="preserve">βάσει του τότε </w:t>
      </w:r>
      <w:r>
        <w:rPr>
          <w:rFonts w:eastAsia="Times New Roman" w:cs="Times New Roman"/>
          <w:szCs w:val="24"/>
        </w:rPr>
        <w:t>σ</w:t>
      </w:r>
      <w:r w:rsidRPr="005E3326">
        <w:rPr>
          <w:rFonts w:eastAsia="Times New Roman" w:cs="Times New Roman"/>
          <w:szCs w:val="24"/>
        </w:rPr>
        <w:t xml:space="preserve">υντάγματος ονομαζόταν </w:t>
      </w:r>
      <w:r>
        <w:rPr>
          <w:rFonts w:eastAsia="Times New Roman" w:cs="Times New Roman"/>
          <w:szCs w:val="24"/>
        </w:rPr>
        <w:t>«</w:t>
      </w:r>
      <w:r w:rsidRPr="005E3326">
        <w:rPr>
          <w:rFonts w:eastAsia="Times New Roman" w:cs="Times New Roman"/>
          <w:szCs w:val="24"/>
        </w:rPr>
        <w:t>μακεδονική γλώσσα</w:t>
      </w:r>
      <w:r>
        <w:rPr>
          <w:rFonts w:eastAsia="Times New Roman" w:cs="Times New Roman"/>
          <w:szCs w:val="24"/>
        </w:rPr>
        <w:t>».</w:t>
      </w:r>
    </w:p>
    <w:p w14:paraId="2ED8BF6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Άρα δεν ήταν</w:t>
      </w:r>
      <w:r w:rsidRPr="005E3326">
        <w:rPr>
          <w:rFonts w:eastAsia="Times New Roman" w:cs="Times New Roman"/>
          <w:szCs w:val="24"/>
        </w:rPr>
        <w:t xml:space="preserve"> δική του διατύπωση</w:t>
      </w:r>
      <w:r>
        <w:rPr>
          <w:rFonts w:eastAsia="Times New Roman" w:cs="Times New Roman"/>
          <w:szCs w:val="24"/>
        </w:rPr>
        <w:t xml:space="preserve">, αλλά άντλησε αυτήν </w:t>
      </w:r>
      <w:r w:rsidRPr="005E3326">
        <w:rPr>
          <w:rFonts w:eastAsia="Times New Roman" w:cs="Times New Roman"/>
          <w:szCs w:val="24"/>
        </w:rPr>
        <w:t xml:space="preserve">την έκφραση από το </w:t>
      </w:r>
      <w:r>
        <w:rPr>
          <w:rFonts w:eastAsia="Times New Roman" w:cs="Times New Roman"/>
          <w:szCs w:val="24"/>
        </w:rPr>
        <w:t xml:space="preserve">τιτοϊκό </w:t>
      </w:r>
      <w:r>
        <w:rPr>
          <w:rFonts w:eastAsia="Times New Roman" w:cs="Times New Roman"/>
          <w:szCs w:val="24"/>
        </w:rPr>
        <w:t>σ</w:t>
      </w:r>
      <w:r w:rsidRPr="005E3326">
        <w:rPr>
          <w:rFonts w:eastAsia="Times New Roman" w:cs="Times New Roman"/>
          <w:szCs w:val="24"/>
        </w:rPr>
        <w:t>ύνταγμα</w:t>
      </w:r>
      <w:r>
        <w:rPr>
          <w:rFonts w:eastAsia="Times New Roman" w:cs="Times New Roman"/>
          <w:szCs w:val="24"/>
        </w:rPr>
        <w:t>.</w:t>
      </w:r>
    </w:p>
    <w:p w14:paraId="2ED8BF7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w:t>
      </w:r>
      <w:r w:rsidRPr="005E3326">
        <w:rPr>
          <w:rFonts w:eastAsia="Times New Roman" w:cs="Times New Roman"/>
          <w:szCs w:val="24"/>
        </w:rPr>
        <w:t xml:space="preserve">υτά </w:t>
      </w:r>
      <w:r>
        <w:rPr>
          <w:rFonts w:eastAsia="Times New Roman" w:cs="Times New Roman"/>
          <w:szCs w:val="24"/>
        </w:rPr>
        <w:t xml:space="preserve">τα λέω </w:t>
      </w:r>
      <w:r w:rsidRPr="005E3326">
        <w:rPr>
          <w:rFonts w:eastAsia="Times New Roman" w:cs="Times New Roman"/>
          <w:szCs w:val="24"/>
        </w:rPr>
        <w:t>για να είναι πλήρης</w:t>
      </w:r>
      <w:r>
        <w:rPr>
          <w:rFonts w:eastAsia="Times New Roman" w:cs="Times New Roman"/>
          <w:szCs w:val="24"/>
        </w:rPr>
        <w:t xml:space="preserve"> η</w:t>
      </w:r>
      <w:r w:rsidRPr="005E3326">
        <w:rPr>
          <w:rFonts w:eastAsia="Times New Roman" w:cs="Times New Roman"/>
          <w:szCs w:val="24"/>
        </w:rPr>
        <w:t xml:space="preserve"> εικόνα</w:t>
      </w:r>
      <w:r>
        <w:rPr>
          <w:rFonts w:eastAsia="Times New Roman" w:cs="Times New Roman"/>
          <w:szCs w:val="24"/>
        </w:rPr>
        <w:t>.</w:t>
      </w:r>
    </w:p>
    <w:p w14:paraId="2ED8BF71" w14:textId="77777777" w:rsidR="00C647AD" w:rsidRDefault="00D506E1">
      <w:pPr>
        <w:spacing w:after="0" w:line="600" w:lineRule="auto"/>
        <w:ind w:firstLine="720"/>
        <w:jc w:val="both"/>
        <w:rPr>
          <w:rFonts w:eastAsia="Times New Roman" w:cs="Times New Roman"/>
          <w:szCs w:val="24"/>
        </w:rPr>
      </w:pPr>
      <w:r>
        <w:rPr>
          <w:rFonts w:eastAsia="Times New Roman"/>
          <w:b/>
          <w:bCs/>
          <w:szCs w:val="24"/>
        </w:rPr>
        <w:t>ΠΡΟΕΔΡΕΥΩΝ (Γεώργιος Βαρεμένος):</w:t>
      </w:r>
      <w:r>
        <w:rPr>
          <w:rFonts w:eastAsia="Times New Roman" w:cs="Times New Roman"/>
          <w:szCs w:val="24"/>
        </w:rPr>
        <w:t xml:space="preserve"> </w:t>
      </w:r>
      <w:r w:rsidRPr="005E3326">
        <w:rPr>
          <w:rFonts w:eastAsia="Times New Roman" w:cs="Times New Roman"/>
          <w:szCs w:val="24"/>
        </w:rPr>
        <w:t>Ευχαριστούμε</w:t>
      </w:r>
      <w:r>
        <w:rPr>
          <w:rFonts w:eastAsia="Times New Roman" w:cs="Times New Roman"/>
          <w:szCs w:val="24"/>
        </w:rPr>
        <w:t>.</w:t>
      </w:r>
    </w:p>
    <w:p w14:paraId="2ED8BF7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ο Π</w:t>
      </w:r>
      <w:r w:rsidRPr="005E3326">
        <w:rPr>
          <w:rFonts w:eastAsia="Times New Roman" w:cs="Times New Roman"/>
          <w:szCs w:val="24"/>
        </w:rPr>
        <w:t xml:space="preserve">ρόεδρος </w:t>
      </w:r>
      <w:r>
        <w:rPr>
          <w:rFonts w:eastAsia="Times New Roman" w:cs="Times New Roman"/>
          <w:szCs w:val="24"/>
        </w:rPr>
        <w:t xml:space="preserve">της Κοινοβουλευτικής Ομάδας του ΚΚΕ κ. Κουτσούμπας. </w:t>
      </w:r>
    </w:p>
    <w:p w14:paraId="2ED8BF73" w14:textId="77777777" w:rsidR="00C647AD" w:rsidRDefault="00D506E1">
      <w:pPr>
        <w:spacing w:after="0" w:line="600" w:lineRule="auto"/>
        <w:ind w:firstLine="720"/>
        <w:jc w:val="both"/>
        <w:rPr>
          <w:rFonts w:eastAsia="Times New Roman" w:cs="Times New Roman"/>
          <w:szCs w:val="24"/>
        </w:rPr>
      </w:pPr>
      <w:r w:rsidRPr="00C14262">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Κυρίες και κύριοι Β</w:t>
      </w:r>
      <w:r w:rsidRPr="005E3326">
        <w:rPr>
          <w:rFonts w:eastAsia="Times New Roman" w:cs="Times New Roman"/>
          <w:szCs w:val="24"/>
        </w:rPr>
        <w:t>ουλευτές</w:t>
      </w:r>
      <w:r>
        <w:rPr>
          <w:rFonts w:eastAsia="Times New Roman" w:cs="Times New Roman"/>
          <w:szCs w:val="24"/>
        </w:rPr>
        <w:t xml:space="preserve">, η </w:t>
      </w:r>
      <w:r>
        <w:rPr>
          <w:rFonts w:eastAsia="Times New Roman" w:cs="Times New Roman"/>
          <w:szCs w:val="24"/>
        </w:rPr>
        <w:t>σ</w:t>
      </w:r>
      <w:r w:rsidRPr="005E3326">
        <w:rPr>
          <w:rFonts w:eastAsia="Times New Roman" w:cs="Times New Roman"/>
          <w:szCs w:val="24"/>
        </w:rPr>
        <w:t xml:space="preserve">υμφωνία </w:t>
      </w:r>
      <w:r>
        <w:rPr>
          <w:rFonts w:eastAsia="Times New Roman" w:cs="Times New Roman"/>
          <w:szCs w:val="24"/>
        </w:rPr>
        <w:t>που φέρνει η Κ</w:t>
      </w:r>
      <w:r w:rsidRPr="005E3326">
        <w:rPr>
          <w:rFonts w:eastAsia="Times New Roman" w:cs="Times New Roman"/>
          <w:szCs w:val="24"/>
        </w:rPr>
        <w:t xml:space="preserve">υβέρνηση του ΣΥΡΙΖΑ για ψήφιση </w:t>
      </w:r>
      <w:r w:rsidRPr="005E3326">
        <w:rPr>
          <w:rFonts w:eastAsia="Times New Roman" w:cs="Times New Roman"/>
          <w:szCs w:val="24"/>
        </w:rPr>
        <w:t>στη Βουλή</w:t>
      </w:r>
      <w:r>
        <w:rPr>
          <w:rFonts w:eastAsia="Times New Roman" w:cs="Times New Roman"/>
          <w:szCs w:val="24"/>
        </w:rPr>
        <w:t xml:space="preserve"> είναι μία επαίσχυντη σ</w:t>
      </w:r>
      <w:r w:rsidRPr="005E3326">
        <w:rPr>
          <w:rFonts w:eastAsia="Times New Roman" w:cs="Times New Roman"/>
          <w:szCs w:val="24"/>
        </w:rPr>
        <w:t>υμφωνία</w:t>
      </w:r>
      <w:r>
        <w:rPr>
          <w:rFonts w:eastAsia="Times New Roman" w:cs="Times New Roman"/>
          <w:szCs w:val="24"/>
        </w:rPr>
        <w:t>, μια συμφωνία</w:t>
      </w:r>
      <w:r w:rsidRPr="005E3326">
        <w:rPr>
          <w:rFonts w:eastAsia="Times New Roman" w:cs="Times New Roman"/>
          <w:szCs w:val="24"/>
        </w:rPr>
        <w:t xml:space="preserve"> κατά παραγγελία των ιμπεριαλιστικών συμφερόντων των Αμερικανών</w:t>
      </w:r>
      <w:r>
        <w:rPr>
          <w:rFonts w:eastAsia="Times New Roman" w:cs="Times New Roman"/>
          <w:szCs w:val="24"/>
        </w:rPr>
        <w:t xml:space="preserve"> και του ΝΑΤΟ,</w:t>
      </w:r>
      <w:r w:rsidRPr="005E3326">
        <w:rPr>
          <w:rFonts w:eastAsia="Times New Roman" w:cs="Times New Roman"/>
          <w:szCs w:val="24"/>
        </w:rPr>
        <w:t xml:space="preserve"> η οποία βέβαια έχει και την αποδοχή της άρχουσας τάξης στην Ελλάδα που προσδοκά οφέλη</w:t>
      </w:r>
      <w:r>
        <w:rPr>
          <w:rFonts w:eastAsia="Times New Roman" w:cs="Times New Roman"/>
          <w:szCs w:val="24"/>
        </w:rPr>
        <w:t>. Κ</w:t>
      </w:r>
      <w:r w:rsidRPr="005E3326">
        <w:rPr>
          <w:rFonts w:eastAsia="Times New Roman" w:cs="Times New Roman"/>
          <w:szCs w:val="24"/>
        </w:rPr>
        <w:t>αι αυτό είναι το κύριο</w:t>
      </w:r>
      <w:r>
        <w:rPr>
          <w:rFonts w:eastAsia="Times New Roman" w:cs="Times New Roman"/>
          <w:szCs w:val="24"/>
        </w:rPr>
        <w:t>,</w:t>
      </w:r>
      <w:r w:rsidRPr="005E3326">
        <w:rPr>
          <w:rFonts w:eastAsia="Times New Roman" w:cs="Times New Roman"/>
          <w:szCs w:val="24"/>
        </w:rPr>
        <w:t xml:space="preserve"> το κρίσιμο ζή</w:t>
      </w:r>
      <w:r w:rsidRPr="005E3326">
        <w:rPr>
          <w:rFonts w:eastAsia="Times New Roman" w:cs="Times New Roman"/>
          <w:szCs w:val="24"/>
        </w:rPr>
        <w:t>τημα και για τους δύο λαούς</w:t>
      </w:r>
      <w:r>
        <w:rPr>
          <w:rFonts w:eastAsia="Times New Roman" w:cs="Times New Roman"/>
          <w:szCs w:val="24"/>
        </w:rPr>
        <w:t>,</w:t>
      </w:r>
      <w:r w:rsidRPr="005E3326">
        <w:rPr>
          <w:rFonts w:eastAsia="Times New Roman" w:cs="Times New Roman"/>
          <w:szCs w:val="24"/>
        </w:rPr>
        <w:t xml:space="preserve"> και της Ελλάδας και της γειτονικής χώρας</w:t>
      </w:r>
      <w:r>
        <w:rPr>
          <w:rFonts w:eastAsia="Times New Roman" w:cs="Times New Roman"/>
          <w:szCs w:val="24"/>
        </w:rPr>
        <w:t>,</w:t>
      </w:r>
      <w:r w:rsidRPr="005E3326">
        <w:rPr>
          <w:rFonts w:eastAsia="Times New Roman" w:cs="Times New Roman"/>
          <w:szCs w:val="24"/>
        </w:rPr>
        <w:t xml:space="preserve"> της </w:t>
      </w:r>
      <w:r>
        <w:rPr>
          <w:rFonts w:eastAsia="Times New Roman" w:cs="Times New Roman"/>
          <w:szCs w:val="24"/>
          <w:lang w:val="en-US"/>
        </w:rPr>
        <w:t>FYROM</w:t>
      </w:r>
      <w:r w:rsidRPr="00C14262">
        <w:rPr>
          <w:rFonts w:eastAsia="Times New Roman" w:cs="Times New Roman"/>
          <w:szCs w:val="24"/>
        </w:rPr>
        <w:t>.</w:t>
      </w:r>
    </w:p>
    <w:p w14:paraId="2ED8BF74" w14:textId="77777777" w:rsidR="00C647AD" w:rsidRDefault="00D506E1">
      <w:pPr>
        <w:spacing w:after="0" w:line="600" w:lineRule="auto"/>
        <w:ind w:firstLine="720"/>
        <w:jc w:val="both"/>
        <w:rPr>
          <w:rFonts w:eastAsia="Times New Roman"/>
          <w:bCs/>
          <w:color w:val="000000" w:themeColor="text1"/>
          <w:szCs w:val="24"/>
          <w:shd w:val="clear" w:color="auto" w:fill="FFFFFF"/>
        </w:rPr>
      </w:pPr>
      <w:r>
        <w:rPr>
          <w:rFonts w:eastAsia="Times New Roman" w:cs="Times New Roman"/>
          <w:szCs w:val="24"/>
        </w:rPr>
        <w:t>Και αυτό γ</w:t>
      </w:r>
      <w:r w:rsidRPr="005E3326">
        <w:rPr>
          <w:rFonts w:eastAsia="Times New Roman" w:cs="Times New Roman"/>
          <w:szCs w:val="24"/>
        </w:rPr>
        <w:t xml:space="preserve">ίνεται συστηματική προσπάθεια να αποκρυβεί </w:t>
      </w:r>
      <w:r>
        <w:rPr>
          <w:rFonts w:eastAsia="Times New Roman" w:cs="Times New Roman"/>
          <w:szCs w:val="24"/>
        </w:rPr>
        <w:t>απ’</w:t>
      </w:r>
      <w:r w:rsidRPr="005E3326">
        <w:rPr>
          <w:rFonts w:eastAsia="Times New Roman" w:cs="Times New Roman"/>
          <w:szCs w:val="24"/>
        </w:rPr>
        <w:t xml:space="preserve"> όλα τα κόμματα μηδενός εξαιρουμένου εδώ μέσα</w:t>
      </w:r>
      <w:r>
        <w:rPr>
          <w:rFonts w:eastAsia="Times New Roman" w:cs="Times New Roman"/>
          <w:szCs w:val="24"/>
        </w:rPr>
        <w:t>. Γ</w:t>
      </w:r>
      <w:r w:rsidRPr="005E3326">
        <w:rPr>
          <w:rFonts w:eastAsia="Times New Roman" w:cs="Times New Roman"/>
          <w:szCs w:val="24"/>
        </w:rPr>
        <w:t xml:space="preserve">ιατί αυτό είναι και το βασικό </w:t>
      </w:r>
      <w:r>
        <w:rPr>
          <w:rFonts w:eastAsia="Times New Roman" w:cs="Times New Roman"/>
          <w:szCs w:val="24"/>
        </w:rPr>
        <w:t xml:space="preserve">πρόβλημα αυτής της κατάπτυστης </w:t>
      </w:r>
      <w:r>
        <w:rPr>
          <w:rFonts w:eastAsia="Times New Roman" w:cs="Times New Roman"/>
          <w:szCs w:val="24"/>
        </w:rPr>
        <w:t>σ</w:t>
      </w:r>
      <w:r w:rsidRPr="005E3326">
        <w:rPr>
          <w:rFonts w:eastAsia="Times New Roman" w:cs="Times New Roman"/>
          <w:szCs w:val="24"/>
        </w:rPr>
        <w:t>υμφωνίας</w:t>
      </w:r>
      <w:r>
        <w:rPr>
          <w:rFonts w:eastAsia="Times New Roman" w:cs="Times New Roman"/>
          <w:szCs w:val="24"/>
        </w:rPr>
        <w:t>,</w:t>
      </w:r>
      <w:r w:rsidRPr="005E3326">
        <w:rPr>
          <w:rFonts w:eastAsia="Times New Roman" w:cs="Times New Roman"/>
          <w:szCs w:val="24"/>
        </w:rPr>
        <w:t xml:space="preserve"> που ανοίγει τον ασκό του Αιόλου για το διαίρει και βασίλευε</w:t>
      </w:r>
      <w:r>
        <w:rPr>
          <w:rFonts w:eastAsia="Times New Roman" w:cs="Times New Roman"/>
          <w:szCs w:val="24"/>
        </w:rPr>
        <w:t>,</w:t>
      </w:r>
      <w:r w:rsidRPr="005E3326">
        <w:rPr>
          <w:rFonts w:eastAsia="Times New Roman" w:cs="Times New Roman"/>
          <w:szCs w:val="24"/>
        </w:rPr>
        <w:t xml:space="preserve"> για αλλαγή συνόρων αύριο στα Βαλκάνια</w:t>
      </w:r>
      <w:r>
        <w:rPr>
          <w:rFonts w:eastAsia="Times New Roman" w:cs="Times New Roman"/>
          <w:szCs w:val="24"/>
        </w:rPr>
        <w:t>,</w:t>
      </w:r>
      <w:r w:rsidRPr="005E3326">
        <w:rPr>
          <w:rFonts w:eastAsia="Times New Roman" w:cs="Times New Roman"/>
          <w:szCs w:val="24"/>
        </w:rPr>
        <w:t xml:space="preserve"> για την καλλιέργεια του μίσους ανάμεσα στους λαού</w:t>
      </w:r>
      <w:r>
        <w:rPr>
          <w:rFonts w:eastAsia="Times New Roman" w:cs="Times New Roman"/>
          <w:szCs w:val="24"/>
        </w:rPr>
        <w:t>ς.</w:t>
      </w:r>
      <w:r>
        <w:rPr>
          <w:rFonts w:eastAsia="Times New Roman" w:cs="Times New Roman"/>
          <w:szCs w:val="24"/>
        </w:rPr>
        <w:t xml:space="preserve"> </w:t>
      </w:r>
      <w:r>
        <w:rPr>
          <w:rFonts w:eastAsia="Times New Roman"/>
          <w:bCs/>
          <w:color w:val="000000" w:themeColor="text1"/>
          <w:szCs w:val="24"/>
          <w:shd w:val="clear" w:color="auto" w:fill="FFFFFF"/>
        </w:rPr>
        <w:t>Γ</w:t>
      </w:r>
      <w:r w:rsidRPr="00011917">
        <w:rPr>
          <w:rFonts w:eastAsia="Times New Roman"/>
          <w:bCs/>
          <w:color w:val="000000" w:themeColor="text1"/>
          <w:szCs w:val="24"/>
          <w:shd w:val="clear" w:color="auto" w:fill="FFFFFF"/>
        </w:rPr>
        <w:t>ιατί αυτό είναι τελικά που καθορίζει και τα υπόλοιπα</w:t>
      </w:r>
      <w:r>
        <w:rPr>
          <w:rFonts w:eastAsia="Times New Roman"/>
          <w:bCs/>
          <w:color w:val="000000" w:themeColor="text1"/>
          <w:szCs w:val="24"/>
          <w:shd w:val="clear" w:color="auto" w:fill="FFFFFF"/>
        </w:rPr>
        <w:t>,</w:t>
      </w:r>
      <w:r w:rsidRPr="00011917">
        <w:rPr>
          <w:rFonts w:eastAsia="Times New Roman"/>
          <w:bCs/>
          <w:color w:val="000000" w:themeColor="text1"/>
          <w:szCs w:val="24"/>
          <w:shd w:val="clear" w:color="auto" w:fill="FFFFFF"/>
        </w:rPr>
        <w:t xml:space="preserve"> τις αμφισημίες</w:t>
      </w:r>
      <w:r>
        <w:rPr>
          <w:rFonts w:eastAsia="Times New Roman"/>
          <w:bCs/>
          <w:color w:val="000000" w:themeColor="text1"/>
          <w:szCs w:val="24"/>
          <w:shd w:val="clear" w:color="auto" w:fill="FFFFFF"/>
        </w:rPr>
        <w:t>,</w:t>
      </w:r>
      <w:r w:rsidRPr="00011917">
        <w:rPr>
          <w:rFonts w:eastAsia="Times New Roman"/>
          <w:bCs/>
          <w:color w:val="000000" w:themeColor="text1"/>
          <w:szCs w:val="24"/>
          <w:shd w:val="clear" w:color="auto" w:fill="FFFFFF"/>
        </w:rPr>
        <w:t xml:space="preserve"> τους απαράδεκτους συμβιβασμούς</w:t>
      </w:r>
      <w:r>
        <w:rPr>
          <w:rFonts w:eastAsia="Times New Roman"/>
          <w:bCs/>
          <w:color w:val="000000" w:themeColor="text1"/>
          <w:szCs w:val="24"/>
          <w:shd w:val="clear" w:color="auto" w:fill="FFFFFF"/>
        </w:rPr>
        <w:t>,</w:t>
      </w:r>
      <w:r w:rsidRPr="00011917">
        <w:rPr>
          <w:rFonts w:eastAsia="Times New Roman"/>
          <w:bCs/>
          <w:color w:val="000000" w:themeColor="text1"/>
          <w:szCs w:val="24"/>
          <w:shd w:val="clear" w:color="auto" w:fill="FFFFFF"/>
        </w:rPr>
        <w:t xml:space="preserve"> τα ήξεις</w:t>
      </w:r>
      <w:r>
        <w:rPr>
          <w:rFonts w:eastAsia="Times New Roman"/>
          <w:bCs/>
          <w:color w:val="000000" w:themeColor="text1"/>
          <w:szCs w:val="24"/>
          <w:shd w:val="clear" w:color="auto" w:fill="FFFFFF"/>
        </w:rPr>
        <w:t xml:space="preserve"> αφή</w:t>
      </w:r>
      <w:r w:rsidRPr="00011917">
        <w:rPr>
          <w:rFonts w:eastAsia="Times New Roman"/>
          <w:bCs/>
          <w:color w:val="000000" w:themeColor="text1"/>
          <w:szCs w:val="24"/>
          <w:shd w:val="clear" w:color="auto" w:fill="FFFFFF"/>
        </w:rPr>
        <w:t>ξεις</w:t>
      </w:r>
      <w:r>
        <w:rPr>
          <w:rFonts w:eastAsia="Times New Roman"/>
          <w:bCs/>
          <w:color w:val="000000" w:themeColor="text1"/>
          <w:szCs w:val="24"/>
          <w:shd w:val="clear" w:color="auto" w:fill="FFFFFF"/>
        </w:rPr>
        <w:t>, δ</w:t>
      </w:r>
      <w:r w:rsidRPr="00011917">
        <w:rPr>
          <w:rFonts w:eastAsia="Times New Roman"/>
          <w:bCs/>
          <w:color w:val="000000" w:themeColor="text1"/>
          <w:szCs w:val="24"/>
          <w:shd w:val="clear" w:color="auto" w:fill="FFFFFF"/>
        </w:rPr>
        <w:t>ηλαδή όλα τα σπέρματα του α</w:t>
      </w:r>
      <w:r>
        <w:rPr>
          <w:rFonts w:eastAsia="Times New Roman"/>
          <w:bCs/>
          <w:color w:val="000000" w:themeColor="text1"/>
          <w:szCs w:val="24"/>
          <w:shd w:val="clear" w:color="auto" w:fill="FFFFFF"/>
        </w:rPr>
        <w:t xml:space="preserve">λυτρωτισμού που παραμένουν στη </w:t>
      </w:r>
      <w:r>
        <w:rPr>
          <w:rFonts w:eastAsia="Times New Roman"/>
          <w:bCs/>
          <w:color w:val="000000" w:themeColor="text1"/>
          <w:szCs w:val="24"/>
          <w:shd w:val="clear" w:color="auto" w:fill="FFFFFF"/>
        </w:rPr>
        <w:t>σ</w:t>
      </w:r>
      <w:r w:rsidRPr="00011917">
        <w:rPr>
          <w:rFonts w:eastAsia="Times New Roman"/>
          <w:bCs/>
          <w:color w:val="000000" w:themeColor="text1"/>
          <w:szCs w:val="24"/>
          <w:shd w:val="clear" w:color="auto" w:fill="FFFFFF"/>
        </w:rPr>
        <w:t>υμφωνία αυτή</w:t>
      </w:r>
      <w:r>
        <w:rPr>
          <w:rFonts w:eastAsia="Times New Roman"/>
          <w:bCs/>
          <w:color w:val="000000" w:themeColor="text1"/>
          <w:szCs w:val="24"/>
          <w:shd w:val="clear" w:color="auto" w:fill="FFFFFF"/>
        </w:rPr>
        <w:t>.</w:t>
      </w:r>
    </w:p>
    <w:p w14:paraId="2ED8BF75" w14:textId="77777777" w:rsidR="00C647AD" w:rsidRDefault="00D506E1">
      <w:pPr>
        <w:spacing w:after="0" w:line="600" w:lineRule="auto"/>
        <w:ind w:firstLine="720"/>
        <w:jc w:val="both"/>
        <w:rPr>
          <w:rFonts w:eastAsia="Times New Roman"/>
          <w:bCs/>
          <w:color w:val="000000" w:themeColor="text1"/>
          <w:szCs w:val="24"/>
          <w:shd w:val="clear" w:color="auto" w:fill="FFFFFF"/>
        </w:rPr>
      </w:pPr>
      <w:r>
        <w:rPr>
          <w:rFonts w:eastAsia="Times New Roman"/>
          <w:bCs/>
          <w:color w:val="000000" w:themeColor="text1"/>
          <w:szCs w:val="24"/>
          <w:shd w:val="clear" w:color="auto" w:fill="FFFFFF"/>
        </w:rPr>
        <w:t>Αυτά α</w:t>
      </w:r>
      <w:r w:rsidRPr="00011917">
        <w:rPr>
          <w:rFonts w:eastAsia="Times New Roman"/>
          <w:bCs/>
          <w:color w:val="000000" w:themeColor="text1"/>
          <w:szCs w:val="24"/>
          <w:shd w:val="clear" w:color="auto" w:fill="FFFFFF"/>
        </w:rPr>
        <w:t>κριβώς είναι η μοναδική αλήθεια</w:t>
      </w:r>
      <w:r>
        <w:rPr>
          <w:rFonts w:eastAsia="Times New Roman"/>
          <w:bCs/>
          <w:color w:val="000000" w:themeColor="text1"/>
          <w:szCs w:val="24"/>
          <w:shd w:val="clear" w:color="auto" w:fill="FFFFFF"/>
        </w:rPr>
        <w:t>, κ</w:t>
      </w:r>
      <w:r w:rsidRPr="00011917">
        <w:rPr>
          <w:rFonts w:eastAsia="Times New Roman"/>
          <w:bCs/>
          <w:color w:val="000000" w:themeColor="text1"/>
          <w:szCs w:val="24"/>
          <w:shd w:val="clear" w:color="auto" w:fill="FFFFFF"/>
        </w:rPr>
        <w:t>ύριε Τσίπρα</w:t>
      </w:r>
      <w:r>
        <w:rPr>
          <w:rFonts w:eastAsia="Times New Roman"/>
          <w:bCs/>
          <w:color w:val="000000" w:themeColor="text1"/>
          <w:szCs w:val="24"/>
          <w:shd w:val="clear" w:color="auto" w:fill="FFFFFF"/>
        </w:rPr>
        <w:t>,</w:t>
      </w:r>
      <w:r w:rsidRPr="00011917">
        <w:rPr>
          <w:rFonts w:eastAsia="Times New Roman"/>
          <w:bCs/>
          <w:color w:val="000000" w:themeColor="text1"/>
          <w:szCs w:val="24"/>
          <w:shd w:val="clear" w:color="auto" w:fill="FFFFFF"/>
        </w:rPr>
        <w:t xml:space="preserve"> για να δανειστώ και λίγο το σύνθημα από το γνωστό σ</w:t>
      </w:r>
      <w:r>
        <w:rPr>
          <w:rFonts w:eastAsia="Times New Roman"/>
          <w:bCs/>
          <w:color w:val="000000" w:themeColor="text1"/>
          <w:szCs w:val="24"/>
          <w:shd w:val="clear" w:color="auto" w:fill="FFFFFF"/>
        </w:rPr>
        <w:t>ας</w:t>
      </w:r>
      <w:r w:rsidRPr="00011917">
        <w:rPr>
          <w:rFonts w:eastAsia="Times New Roman"/>
          <w:bCs/>
          <w:color w:val="000000" w:themeColor="text1"/>
          <w:szCs w:val="24"/>
          <w:shd w:val="clear" w:color="auto" w:fill="FFFFFF"/>
        </w:rPr>
        <w:t xml:space="preserve"> </w:t>
      </w:r>
      <w:r>
        <w:rPr>
          <w:rFonts w:eastAsia="Times New Roman"/>
          <w:bCs/>
          <w:color w:val="000000" w:themeColor="text1"/>
          <w:szCs w:val="24"/>
          <w:shd w:val="clear" w:color="auto" w:fill="FFFFFF"/>
        </w:rPr>
        <w:t>σ</w:t>
      </w:r>
      <w:r w:rsidRPr="00011917">
        <w:rPr>
          <w:rFonts w:eastAsia="Times New Roman"/>
          <w:bCs/>
          <w:color w:val="000000" w:themeColor="text1"/>
          <w:szCs w:val="24"/>
          <w:shd w:val="clear" w:color="auto" w:fill="FFFFFF"/>
        </w:rPr>
        <w:t xml:space="preserve">ποτάκι </w:t>
      </w:r>
      <w:r>
        <w:rPr>
          <w:rFonts w:eastAsia="Times New Roman"/>
          <w:bCs/>
          <w:color w:val="000000" w:themeColor="text1"/>
          <w:szCs w:val="24"/>
          <w:shd w:val="clear" w:color="auto" w:fill="FFFFFF"/>
        </w:rPr>
        <w:t>γ</w:t>
      </w:r>
      <w:r w:rsidRPr="00011917">
        <w:rPr>
          <w:rFonts w:eastAsia="Times New Roman"/>
          <w:bCs/>
          <w:color w:val="000000" w:themeColor="text1"/>
          <w:szCs w:val="24"/>
          <w:shd w:val="clear" w:color="auto" w:fill="FFFFFF"/>
        </w:rPr>
        <w:t>ια τη</w:t>
      </w:r>
      <w:r>
        <w:rPr>
          <w:rFonts w:eastAsia="Times New Roman"/>
          <w:bCs/>
          <w:color w:val="000000" w:themeColor="text1"/>
          <w:szCs w:val="24"/>
          <w:shd w:val="clear" w:color="auto" w:fill="FFFFFF"/>
        </w:rPr>
        <w:t xml:space="preserve"> Σ</w:t>
      </w:r>
      <w:r w:rsidRPr="00011917">
        <w:rPr>
          <w:rFonts w:eastAsia="Times New Roman"/>
          <w:bCs/>
          <w:color w:val="000000" w:themeColor="text1"/>
          <w:szCs w:val="24"/>
          <w:shd w:val="clear" w:color="auto" w:fill="FFFFFF"/>
        </w:rPr>
        <w:t>υμφωνία των Πρεσπ</w:t>
      </w:r>
      <w:r>
        <w:rPr>
          <w:rFonts w:eastAsia="Times New Roman"/>
          <w:bCs/>
          <w:color w:val="000000" w:themeColor="text1"/>
          <w:szCs w:val="24"/>
          <w:shd w:val="clear" w:color="auto" w:fill="FFFFFF"/>
        </w:rPr>
        <w:t xml:space="preserve">ών και αυτή την αλήθεια επιδιώξατε από την πρώτη στιγμή </w:t>
      </w:r>
      <w:r w:rsidRPr="00011917">
        <w:rPr>
          <w:rFonts w:eastAsia="Times New Roman"/>
          <w:bCs/>
          <w:color w:val="000000" w:themeColor="text1"/>
          <w:szCs w:val="24"/>
          <w:shd w:val="clear" w:color="auto" w:fill="FFFFFF"/>
        </w:rPr>
        <w:t>να την κρύψετε όχι μόνο εσείς, αλλά και οι υπόλοιποι εδώ μέσα</w:t>
      </w:r>
      <w:r>
        <w:rPr>
          <w:rFonts w:eastAsia="Times New Roman"/>
          <w:bCs/>
          <w:color w:val="000000" w:themeColor="text1"/>
          <w:szCs w:val="24"/>
          <w:shd w:val="clear" w:color="auto" w:fill="FFFFFF"/>
        </w:rPr>
        <w:t>, με τις ευλογίες</w:t>
      </w:r>
      <w:r w:rsidRPr="00011917">
        <w:rPr>
          <w:rFonts w:eastAsia="Times New Roman"/>
          <w:bCs/>
          <w:color w:val="000000" w:themeColor="text1"/>
          <w:szCs w:val="24"/>
          <w:shd w:val="clear" w:color="auto" w:fill="FFFFFF"/>
        </w:rPr>
        <w:t xml:space="preserve"> βέβαια του </w:t>
      </w:r>
      <w:r>
        <w:rPr>
          <w:rFonts w:eastAsia="Times New Roman"/>
          <w:bCs/>
          <w:color w:val="000000" w:themeColor="text1"/>
          <w:szCs w:val="24"/>
          <w:shd w:val="clear" w:color="auto" w:fill="FFFFFF"/>
        </w:rPr>
        <w:t>Πάιατ.</w:t>
      </w:r>
    </w:p>
    <w:p w14:paraId="2ED8BF76"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shd w:val="clear" w:color="auto" w:fill="FFFFFF"/>
        </w:rPr>
        <w:t>Η</w:t>
      </w:r>
      <w:r w:rsidRPr="00011917">
        <w:rPr>
          <w:rFonts w:eastAsia="Times New Roman"/>
          <w:bCs/>
          <w:color w:val="000000" w:themeColor="text1"/>
          <w:szCs w:val="24"/>
          <w:shd w:val="clear" w:color="auto" w:fill="FFFFFF"/>
        </w:rPr>
        <w:t xml:space="preserve"> αλήθεια είναι ότι </w:t>
      </w:r>
      <w:r>
        <w:rPr>
          <w:rFonts w:eastAsia="Times New Roman"/>
          <w:bCs/>
          <w:color w:val="000000" w:themeColor="text1"/>
          <w:szCs w:val="24"/>
          <w:shd w:val="clear" w:color="auto" w:fill="FFFFFF"/>
        </w:rPr>
        <w:t xml:space="preserve">η </w:t>
      </w:r>
      <w:r w:rsidRPr="00011917">
        <w:rPr>
          <w:rFonts w:eastAsia="Times New Roman"/>
          <w:bCs/>
          <w:color w:val="000000" w:themeColor="text1"/>
          <w:szCs w:val="24"/>
          <w:shd w:val="clear" w:color="auto" w:fill="FFFFFF"/>
        </w:rPr>
        <w:t>συμφωνία που υπογράψατε με το</w:t>
      </w:r>
      <w:r>
        <w:rPr>
          <w:rFonts w:eastAsia="Times New Roman"/>
          <w:bCs/>
          <w:color w:val="000000" w:themeColor="text1"/>
          <w:szCs w:val="24"/>
          <w:shd w:val="clear" w:color="auto" w:fill="FFFFFF"/>
        </w:rPr>
        <w:t>ν Ζάεφ είναι μια συμφωνία η οποία επιτεύχθηκε με την</w:t>
      </w:r>
      <w:r>
        <w:rPr>
          <w:rFonts w:eastAsia="Times New Roman"/>
          <w:bCs/>
          <w:color w:val="000000" w:themeColor="text1"/>
          <w:szCs w:val="24"/>
          <w:shd w:val="clear" w:color="auto" w:fill="FFFFFF"/>
        </w:rPr>
        <w:t xml:space="preserve"> απρόκλητη παρέμβαση των Ηνωμένων Πολιτειών Αμερικής, του ΝΑΤΟ, της Ευρωπαϊκής Ένωσης. Έχει τη δική του </w:t>
      </w:r>
      <w:r w:rsidRPr="00011917">
        <w:rPr>
          <w:rFonts w:eastAsia="Times New Roman"/>
          <w:bCs/>
          <w:color w:val="000000" w:themeColor="text1"/>
          <w:szCs w:val="24"/>
          <w:shd w:val="clear" w:color="auto" w:fill="FFFFFF"/>
        </w:rPr>
        <w:t xml:space="preserve"> </w:t>
      </w:r>
      <w:r>
        <w:rPr>
          <w:rFonts w:eastAsia="Times New Roman"/>
          <w:bCs/>
          <w:color w:val="000000" w:themeColor="text1"/>
          <w:szCs w:val="24"/>
          <w:shd w:val="clear" w:color="auto" w:fill="FFFFFF"/>
        </w:rPr>
        <w:t xml:space="preserve">σφραγίδα. Υπογράφηκε </w:t>
      </w:r>
      <w:r w:rsidRPr="00011917">
        <w:rPr>
          <w:rFonts w:eastAsia="Times New Roman"/>
          <w:bCs/>
          <w:color w:val="000000" w:themeColor="text1"/>
          <w:szCs w:val="24"/>
        </w:rPr>
        <w:t>με βάση τις προθεσμίες και τα χρονοδιαγράμματα πο</w:t>
      </w:r>
      <w:r>
        <w:rPr>
          <w:rFonts w:eastAsia="Times New Roman"/>
          <w:bCs/>
          <w:color w:val="000000" w:themeColor="text1"/>
          <w:szCs w:val="24"/>
        </w:rPr>
        <w:t xml:space="preserve">υ καθόρισαν αυτοί οι οργανισμοί, </w:t>
      </w:r>
      <w:r w:rsidRPr="00011917">
        <w:rPr>
          <w:rFonts w:eastAsia="Times New Roman"/>
          <w:bCs/>
          <w:color w:val="000000" w:themeColor="text1"/>
          <w:szCs w:val="24"/>
        </w:rPr>
        <w:t>για να μην αναφερθώ στις πιέσεις που ασκήθηκαν α</w:t>
      </w:r>
      <w:r w:rsidRPr="00011917">
        <w:rPr>
          <w:rFonts w:eastAsia="Times New Roman"/>
          <w:bCs/>
          <w:color w:val="000000" w:themeColor="text1"/>
          <w:szCs w:val="24"/>
        </w:rPr>
        <w:t xml:space="preserve">πό τα ίδια </w:t>
      </w:r>
      <w:r>
        <w:rPr>
          <w:rFonts w:eastAsia="Times New Roman"/>
          <w:bCs/>
          <w:color w:val="000000" w:themeColor="text1"/>
          <w:szCs w:val="24"/>
        </w:rPr>
        <w:t>«</w:t>
      </w:r>
      <w:r>
        <w:rPr>
          <w:rFonts w:eastAsia="Times New Roman"/>
          <w:bCs/>
          <w:color w:val="000000" w:themeColor="text1"/>
          <w:szCs w:val="24"/>
        </w:rPr>
        <w:t xml:space="preserve">κοράκια», για </w:t>
      </w:r>
      <w:r w:rsidRPr="00011917">
        <w:rPr>
          <w:rFonts w:eastAsia="Times New Roman"/>
          <w:bCs/>
          <w:color w:val="000000" w:themeColor="text1"/>
          <w:szCs w:val="24"/>
        </w:rPr>
        <w:t>να σας θυμίσω ξανά</w:t>
      </w:r>
      <w:r>
        <w:rPr>
          <w:rFonts w:eastAsia="Times New Roman"/>
          <w:bCs/>
          <w:color w:val="000000" w:themeColor="text1"/>
          <w:szCs w:val="24"/>
        </w:rPr>
        <w:t xml:space="preserve"> πώ</w:t>
      </w:r>
      <w:r w:rsidRPr="00011917">
        <w:rPr>
          <w:rFonts w:eastAsia="Times New Roman"/>
          <w:bCs/>
          <w:color w:val="000000" w:themeColor="text1"/>
          <w:szCs w:val="24"/>
        </w:rPr>
        <w:t>ς εσείς αποκαλούσα</w:t>
      </w:r>
      <w:r>
        <w:rPr>
          <w:rFonts w:eastAsia="Times New Roman"/>
          <w:bCs/>
          <w:color w:val="000000" w:themeColor="text1"/>
          <w:szCs w:val="24"/>
        </w:rPr>
        <w:t xml:space="preserve">τε </w:t>
      </w:r>
      <w:r w:rsidRPr="00011917">
        <w:rPr>
          <w:rFonts w:eastAsia="Times New Roman"/>
          <w:bCs/>
          <w:color w:val="000000" w:themeColor="text1"/>
          <w:szCs w:val="24"/>
        </w:rPr>
        <w:t xml:space="preserve">τους </w:t>
      </w:r>
      <w:r>
        <w:rPr>
          <w:rFonts w:eastAsia="Times New Roman"/>
          <w:bCs/>
          <w:color w:val="000000" w:themeColor="text1"/>
          <w:szCs w:val="24"/>
        </w:rPr>
        <w:t>α</w:t>
      </w:r>
      <w:r w:rsidRPr="00011917">
        <w:rPr>
          <w:rFonts w:eastAsia="Times New Roman"/>
          <w:bCs/>
          <w:color w:val="000000" w:themeColor="text1"/>
          <w:szCs w:val="24"/>
        </w:rPr>
        <w:t>μερικανο</w:t>
      </w:r>
      <w:r>
        <w:rPr>
          <w:rFonts w:eastAsia="Times New Roman"/>
          <w:bCs/>
          <w:color w:val="000000" w:themeColor="text1"/>
          <w:szCs w:val="24"/>
        </w:rPr>
        <w:t xml:space="preserve">ΝΑΤΟϊκούς, </w:t>
      </w:r>
      <w:r w:rsidRPr="00011917">
        <w:rPr>
          <w:rFonts w:eastAsia="Times New Roman"/>
          <w:bCs/>
          <w:color w:val="000000" w:themeColor="text1"/>
          <w:szCs w:val="24"/>
        </w:rPr>
        <w:t xml:space="preserve">τους Ευρωπαίους μέχρι </w:t>
      </w:r>
      <w:r>
        <w:rPr>
          <w:rFonts w:eastAsia="Times New Roman"/>
          <w:bCs/>
          <w:color w:val="000000" w:themeColor="text1"/>
          <w:szCs w:val="24"/>
        </w:rPr>
        <w:t>τις αρχές του 2015.</w:t>
      </w:r>
    </w:p>
    <w:p w14:paraId="2ED8BF77"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Ας τα αφήσει </w:t>
      </w:r>
      <w:r w:rsidRPr="00011917">
        <w:rPr>
          <w:rFonts w:eastAsia="Times New Roman"/>
          <w:bCs/>
          <w:color w:val="000000" w:themeColor="text1"/>
          <w:szCs w:val="24"/>
        </w:rPr>
        <w:t xml:space="preserve">αυτά που ξέρει ο μέχρι πρόσφατα συνοδοιπόρος </w:t>
      </w:r>
      <w:r>
        <w:rPr>
          <w:rFonts w:eastAsia="Times New Roman"/>
          <w:bCs/>
          <w:color w:val="000000" w:themeColor="text1"/>
          <w:szCs w:val="24"/>
        </w:rPr>
        <w:t xml:space="preserve">σας, </w:t>
      </w:r>
      <w:r w:rsidRPr="00011917">
        <w:rPr>
          <w:rFonts w:eastAsia="Times New Roman"/>
          <w:bCs/>
          <w:color w:val="000000" w:themeColor="text1"/>
          <w:szCs w:val="24"/>
        </w:rPr>
        <w:t>ο Καμμένος</w:t>
      </w:r>
      <w:r>
        <w:rPr>
          <w:rFonts w:eastAsia="Times New Roman"/>
          <w:bCs/>
          <w:color w:val="000000" w:themeColor="text1"/>
          <w:szCs w:val="24"/>
        </w:rPr>
        <w:t>,</w:t>
      </w:r>
      <w:r w:rsidRPr="00011917">
        <w:rPr>
          <w:rFonts w:eastAsia="Times New Roman"/>
          <w:bCs/>
          <w:color w:val="000000" w:themeColor="text1"/>
          <w:szCs w:val="24"/>
        </w:rPr>
        <w:t xml:space="preserve"> ότι δήθεν οι </w:t>
      </w:r>
      <w:r>
        <w:rPr>
          <w:rFonts w:eastAsia="Times New Roman"/>
          <w:bCs/>
          <w:color w:val="000000" w:themeColor="text1"/>
          <w:szCs w:val="24"/>
        </w:rPr>
        <w:t xml:space="preserve">Αμερικάνοι </w:t>
      </w:r>
      <w:r w:rsidRPr="00011917">
        <w:rPr>
          <w:rFonts w:eastAsia="Times New Roman"/>
          <w:bCs/>
          <w:color w:val="000000" w:themeColor="text1"/>
          <w:szCs w:val="24"/>
        </w:rPr>
        <w:t xml:space="preserve">και το ΝΑΤΟ δεν </w:t>
      </w:r>
      <w:r>
        <w:rPr>
          <w:rFonts w:eastAsia="Times New Roman"/>
          <w:bCs/>
          <w:color w:val="000000" w:themeColor="text1"/>
          <w:szCs w:val="24"/>
        </w:rPr>
        <w:t xml:space="preserve">πίεζαν γι’ </w:t>
      </w:r>
      <w:r w:rsidRPr="00011917">
        <w:rPr>
          <w:rFonts w:eastAsia="Times New Roman"/>
          <w:bCs/>
          <w:color w:val="000000" w:themeColor="text1"/>
          <w:szCs w:val="24"/>
        </w:rPr>
        <w:t>αυτή</w:t>
      </w:r>
      <w:r>
        <w:rPr>
          <w:rFonts w:eastAsia="Times New Roman"/>
          <w:bCs/>
          <w:color w:val="000000" w:themeColor="text1"/>
          <w:szCs w:val="24"/>
        </w:rPr>
        <w:t>ν</w:t>
      </w:r>
      <w:r w:rsidRPr="00011917">
        <w:rPr>
          <w:rFonts w:eastAsia="Times New Roman"/>
          <w:bCs/>
          <w:color w:val="000000" w:themeColor="text1"/>
          <w:szCs w:val="24"/>
        </w:rPr>
        <w:t xml:space="preserve"> τη συμφωνία</w:t>
      </w:r>
      <w:r>
        <w:rPr>
          <w:rFonts w:eastAsia="Times New Roman"/>
          <w:bCs/>
          <w:color w:val="000000" w:themeColor="text1"/>
          <w:szCs w:val="24"/>
        </w:rPr>
        <w:t>, όπως</w:t>
      </w:r>
      <w:r w:rsidRPr="00011917">
        <w:rPr>
          <w:rFonts w:eastAsia="Times New Roman"/>
          <w:bCs/>
          <w:color w:val="000000" w:themeColor="text1"/>
          <w:szCs w:val="24"/>
        </w:rPr>
        <w:t xml:space="preserve"> είπε</w:t>
      </w:r>
      <w:r>
        <w:rPr>
          <w:rFonts w:eastAsia="Times New Roman"/>
          <w:bCs/>
          <w:color w:val="000000" w:themeColor="text1"/>
          <w:szCs w:val="24"/>
        </w:rPr>
        <w:t xml:space="preserve">, </w:t>
      </w:r>
      <w:r w:rsidRPr="00011917">
        <w:rPr>
          <w:rFonts w:eastAsia="Times New Roman"/>
          <w:bCs/>
          <w:color w:val="000000" w:themeColor="text1"/>
          <w:szCs w:val="24"/>
        </w:rPr>
        <w:t>αλλά η πρόταση ήταν του Κοτζιά και ότι μόνο η Ευρωπαϊκή Ένωση</w:t>
      </w:r>
      <w:r>
        <w:rPr>
          <w:rFonts w:eastAsia="Times New Roman"/>
          <w:bCs/>
          <w:color w:val="000000" w:themeColor="text1"/>
          <w:szCs w:val="24"/>
        </w:rPr>
        <w:t xml:space="preserve"> και</w:t>
      </w:r>
      <w:r w:rsidRPr="00011917">
        <w:rPr>
          <w:rFonts w:eastAsia="Times New Roman"/>
          <w:bCs/>
          <w:color w:val="000000" w:themeColor="text1"/>
          <w:szCs w:val="24"/>
        </w:rPr>
        <w:t xml:space="preserve"> η Γερμανία ασκούσαν πιέσεις να υπογράψετε με τον κ</w:t>
      </w:r>
      <w:r>
        <w:rPr>
          <w:rFonts w:eastAsia="Times New Roman"/>
          <w:bCs/>
          <w:color w:val="000000" w:themeColor="text1"/>
          <w:szCs w:val="24"/>
        </w:rPr>
        <w:t xml:space="preserve">. Ζάεφ. Με κάτι τέτοια, </w:t>
      </w:r>
      <w:r w:rsidRPr="00011917">
        <w:rPr>
          <w:rFonts w:eastAsia="Times New Roman"/>
          <w:bCs/>
          <w:color w:val="000000" w:themeColor="text1"/>
          <w:szCs w:val="24"/>
        </w:rPr>
        <w:t>βέβαια</w:t>
      </w:r>
      <w:r>
        <w:rPr>
          <w:rFonts w:eastAsia="Times New Roman"/>
          <w:bCs/>
          <w:color w:val="000000" w:themeColor="text1"/>
          <w:szCs w:val="24"/>
        </w:rPr>
        <w:t>,</w:t>
      </w:r>
      <w:r w:rsidRPr="00011917">
        <w:rPr>
          <w:rFonts w:eastAsia="Times New Roman"/>
          <w:bCs/>
          <w:color w:val="000000" w:themeColor="text1"/>
          <w:szCs w:val="24"/>
        </w:rPr>
        <w:t xml:space="preserve"> γελάνε και οι πέτρες ακόμα</w:t>
      </w:r>
      <w:r>
        <w:rPr>
          <w:rFonts w:eastAsia="Times New Roman"/>
          <w:bCs/>
          <w:color w:val="000000" w:themeColor="text1"/>
          <w:szCs w:val="24"/>
        </w:rPr>
        <w:t xml:space="preserve">. </w:t>
      </w:r>
    </w:p>
    <w:p w14:paraId="2ED8BF78"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Τη Σ</w:t>
      </w:r>
      <w:r w:rsidRPr="00011917">
        <w:rPr>
          <w:rFonts w:eastAsia="Times New Roman"/>
          <w:bCs/>
          <w:color w:val="000000" w:themeColor="text1"/>
          <w:szCs w:val="24"/>
        </w:rPr>
        <w:t xml:space="preserve">υμφωνία των Πρεσπών στήριξαν </w:t>
      </w:r>
      <w:r>
        <w:rPr>
          <w:rFonts w:eastAsia="Times New Roman"/>
          <w:bCs/>
          <w:color w:val="000000" w:themeColor="text1"/>
          <w:szCs w:val="24"/>
        </w:rPr>
        <w:t>οι Ην</w:t>
      </w:r>
      <w:r>
        <w:rPr>
          <w:rFonts w:eastAsia="Times New Roman"/>
          <w:bCs/>
          <w:color w:val="000000" w:themeColor="text1"/>
          <w:szCs w:val="24"/>
        </w:rPr>
        <w:t>ωμένες Πολιτείες και η Κ</w:t>
      </w:r>
      <w:r w:rsidRPr="00011917">
        <w:rPr>
          <w:rFonts w:eastAsia="Times New Roman"/>
          <w:bCs/>
          <w:color w:val="000000" w:themeColor="text1"/>
          <w:szCs w:val="24"/>
        </w:rPr>
        <w:t>υβέρνηση Τραμπ</w:t>
      </w:r>
      <w:r>
        <w:rPr>
          <w:rFonts w:eastAsia="Times New Roman"/>
          <w:bCs/>
          <w:color w:val="000000" w:themeColor="text1"/>
          <w:szCs w:val="24"/>
        </w:rPr>
        <w:t>,</w:t>
      </w:r>
      <w:r w:rsidRPr="00011917">
        <w:rPr>
          <w:rFonts w:eastAsia="Times New Roman"/>
          <w:bCs/>
          <w:color w:val="000000" w:themeColor="text1"/>
          <w:szCs w:val="24"/>
        </w:rPr>
        <w:t xml:space="preserve"> στο πρόσωπο του οποίου ο κ</w:t>
      </w:r>
      <w:r>
        <w:rPr>
          <w:rFonts w:eastAsia="Times New Roman"/>
          <w:bCs/>
          <w:color w:val="000000" w:themeColor="text1"/>
          <w:szCs w:val="24"/>
        </w:rPr>
        <w:t>. Τσίπρας «ξέπλυνε» τον α</w:t>
      </w:r>
      <w:r w:rsidRPr="00011917">
        <w:rPr>
          <w:rFonts w:eastAsia="Times New Roman"/>
          <w:bCs/>
          <w:color w:val="000000" w:themeColor="text1"/>
          <w:szCs w:val="24"/>
        </w:rPr>
        <w:t>μερικανικό ιμπεριαλισμό</w:t>
      </w:r>
      <w:r>
        <w:rPr>
          <w:rFonts w:eastAsia="Times New Roman"/>
          <w:bCs/>
          <w:color w:val="000000" w:themeColor="text1"/>
          <w:szCs w:val="24"/>
        </w:rPr>
        <w:t>, του ίδιου Τ</w:t>
      </w:r>
      <w:r w:rsidRPr="00011917">
        <w:rPr>
          <w:rFonts w:eastAsia="Times New Roman"/>
          <w:bCs/>
          <w:color w:val="000000" w:themeColor="text1"/>
          <w:szCs w:val="24"/>
        </w:rPr>
        <w:t>ραμ</w:t>
      </w:r>
      <w:r>
        <w:rPr>
          <w:rFonts w:eastAsia="Times New Roman"/>
          <w:bCs/>
          <w:color w:val="000000" w:themeColor="text1"/>
          <w:szCs w:val="24"/>
        </w:rPr>
        <w:t xml:space="preserve">π που στήνει τείχη και </w:t>
      </w:r>
      <w:r w:rsidRPr="00011917">
        <w:rPr>
          <w:rFonts w:eastAsia="Times New Roman"/>
          <w:bCs/>
          <w:color w:val="000000" w:themeColor="text1"/>
          <w:szCs w:val="24"/>
        </w:rPr>
        <w:t xml:space="preserve">πυροβολεί μετανάστες από το </w:t>
      </w:r>
      <w:r>
        <w:rPr>
          <w:rFonts w:eastAsia="Times New Roman"/>
          <w:bCs/>
          <w:color w:val="000000" w:themeColor="text1"/>
          <w:szCs w:val="24"/>
        </w:rPr>
        <w:t>Μ</w:t>
      </w:r>
      <w:r w:rsidRPr="00011917">
        <w:rPr>
          <w:rFonts w:eastAsia="Times New Roman"/>
          <w:bCs/>
          <w:color w:val="000000" w:themeColor="text1"/>
          <w:szCs w:val="24"/>
        </w:rPr>
        <w:t>εξικό</w:t>
      </w:r>
      <w:r>
        <w:rPr>
          <w:rFonts w:eastAsia="Times New Roman"/>
          <w:bCs/>
          <w:color w:val="000000" w:themeColor="text1"/>
          <w:szCs w:val="24"/>
        </w:rPr>
        <w:t>, που στηρίχθηκε από την Κ</w:t>
      </w:r>
      <w:r w:rsidRPr="00011917">
        <w:rPr>
          <w:rFonts w:eastAsia="Times New Roman"/>
          <w:bCs/>
          <w:color w:val="000000" w:themeColor="text1"/>
          <w:szCs w:val="24"/>
        </w:rPr>
        <w:t>ου</w:t>
      </w:r>
      <w:r>
        <w:rPr>
          <w:rFonts w:eastAsia="Times New Roman"/>
          <w:bCs/>
          <w:color w:val="000000" w:themeColor="text1"/>
          <w:szCs w:val="24"/>
        </w:rPr>
        <w:t xml:space="preserve"> Κ</w:t>
      </w:r>
      <w:r w:rsidRPr="00011917">
        <w:rPr>
          <w:rFonts w:eastAsia="Times New Roman"/>
          <w:bCs/>
          <w:color w:val="000000" w:themeColor="text1"/>
          <w:szCs w:val="24"/>
        </w:rPr>
        <w:t>λουξ</w:t>
      </w:r>
      <w:r>
        <w:rPr>
          <w:rFonts w:eastAsia="Times New Roman"/>
          <w:bCs/>
          <w:color w:val="000000" w:themeColor="text1"/>
          <w:szCs w:val="24"/>
        </w:rPr>
        <w:t xml:space="preserve"> Κ</w:t>
      </w:r>
      <w:r w:rsidRPr="00011917">
        <w:rPr>
          <w:rFonts w:eastAsia="Times New Roman"/>
          <w:bCs/>
          <w:color w:val="000000" w:themeColor="text1"/>
          <w:szCs w:val="24"/>
        </w:rPr>
        <w:t>λαν</w:t>
      </w:r>
      <w:r>
        <w:rPr>
          <w:rFonts w:eastAsia="Times New Roman"/>
          <w:bCs/>
          <w:color w:val="000000" w:themeColor="text1"/>
          <w:szCs w:val="24"/>
        </w:rPr>
        <w:t xml:space="preserve">. Μέχρι και ο Τζωρτζ Μπους, ο </w:t>
      </w:r>
      <w:r>
        <w:rPr>
          <w:rFonts w:eastAsia="Times New Roman"/>
          <w:bCs/>
          <w:color w:val="000000" w:themeColor="text1"/>
          <w:szCs w:val="24"/>
        </w:rPr>
        <w:t xml:space="preserve">μακελάρης </w:t>
      </w:r>
      <w:r w:rsidRPr="00011917">
        <w:rPr>
          <w:rFonts w:eastAsia="Times New Roman"/>
          <w:bCs/>
          <w:color w:val="000000" w:themeColor="text1"/>
          <w:szCs w:val="24"/>
        </w:rPr>
        <w:t>της Μέσης Ανατολής</w:t>
      </w:r>
      <w:r>
        <w:rPr>
          <w:rFonts w:eastAsia="Times New Roman"/>
          <w:bCs/>
          <w:color w:val="000000" w:themeColor="text1"/>
          <w:szCs w:val="24"/>
        </w:rPr>
        <w:t>,</w:t>
      </w:r>
      <w:r w:rsidRPr="00011917">
        <w:rPr>
          <w:rFonts w:eastAsia="Times New Roman"/>
          <w:bCs/>
          <w:color w:val="000000" w:themeColor="text1"/>
          <w:szCs w:val="24"/>
        </w:rPr>
        <w:t xml:space="preserve"> επιστρατεύτηκε</w:t>
      </w:r>
      <w:r>
        <w:rPr>
          <w:rFonts w:eastAsia="Times New Roman"/>
          <w:bCs/>
          <w:color w:val="000000" w:themeColor="text1"/>
          <w:szCs w:val="24"/>
        </w:rPr>
        <w:t>.</w:t>
      </w:r>
    </w:p>
    <w:p w14:paraId="2ED8BF79"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Τη Σ</w:t>
      </w:r>
      <w:r w:rsidRPr="00011917">
        <w:rPr>
          <w:rFonts w:eastAsia="Times New Roman"/>
          <w:bCs/>
          <w:color w:val="000000" w:themeColor="text1"/>
          <w:szCs w:val="24"/>
        </w:rPr>
        <w:t>υμφωνία των Πρεσπών ε</w:t>
      </w:r>
      <w:r>
        <w:rPr>
          <w:rFonts w:eastAsia="Times New Roman"/>
          <w:bCs/>
          <w:color w:val="000000" w:themeColor="text1"/>
          <w:szCs w:val="24"/>
        </w:rPr>
        <w:t>πέ</w:t>
      </w:r>
      <w:r w:rsidRPr="00011917">
        <w:rPr>
          <w:rFonts w:eastAsia="Times New Roman"/>
          <w:bCs/>
          <w:color w:val="000000" w:themeColor="text1"/>
          <w:szCs w:val="24"/>
        </w:rPr>
        <w:t>βα</w:t>
      </w:r>
      <w:r>
        <w:rPr>
          <w:rFonts w:eastAsia="Times New Roman"/>
          <w:bCs/>
          <w:color w:val="000000" w:themeColor="text1"/>
          <w:szCs w:val="24"/>
        </w:rPr>
        <w:t xml:space="preserve">λε το ΝΑΤΟ, αυτός </w:t>
      </w:r>
      <w:r w:rsidRPr="00011917">
        <w:rPr>
          <w:rFonts w:eastAsia="Times New Roman"/>
          <w:bCs/>
          <w:color w:val="000000" w:themeColor="text1"/>
          <w:szCs w:val="24"/>
        </w:rPr>
        <w:t>ο δολοφονικός οργανισμός που φούντωσε τις εθνικιστικές διαιρέσεις στην περιοχή</w:t>
      </w:r>
      <w:r>
        <w:rPr>
          <w:rFonts w:eastAsia="Times New Roman"/>
          <w:bCs/>
          <w:color w:val="000000" w:themeColor="text1"/>
          <w:szCs w:val="24"/>
        </w:rPr>
        <w:t>,</w:t>
      </w:r>
      <w:r w:rsidRPr="00011917">
        <w:rPr>
          <w:rFonts w:eastAsia="Times New Roman"/>
          <w:bCs/>
          <w:color w:val="000000" w:themeColor="text1"/>
          <w:szCs w:val="24"/>
        </w:rPr>
        <w:t xml:space="preserve"> που </w:t>
      </w:r>
      <w:r>
        <w:rPr>
          <w:rFonts w:eastAsia="Times New Roman"/>
          <w:bCs/>
          <w:color w:val="000000" w:themeColor="text1"/>
          <w:szCs w:val="24"/>
        </w:rPr>
        <w:t xml:space="preserve">αιματοκύλησε </w:t>
      </w:r>
      <w:r w:rsidRPr="00011917">
        <w:rPr>
          <w:rFonts w:eastAsia="Times New Roman"/>
          <w:bCs/>
          <w:color w:val="000000" w:themeColor="text1"/>
          <w:szCs w:val="24"/>
        </w:rPr>
        <w:t>τα Βαλκάνια δύο και τρεις φορές</w:t>
      </w:r>
      <w:r>
        <w:rPr>
          <w:rFonts w:eastAsia="Times New Roman"/>
          <w:bCs/>
          <w:color w:val="000000" w:themeColor="text1"/>
          <w:szCs w:val="24"/>
        </w:rPr>
        <w:t xml:space="preserve">, </w:t>
      </w:r>
      <w:r w:rsidRPr="00011917">
        <w:rPr>
          <w:rFonts w:eastAsia="Times New Roman"/>
          <w:bCs/>
          <w:color w:val="000000" w:themeColor="text1"/>
          <w:szCs w:val="24"/>
        </w:rPr>
        <w:t>επέβαλε την αλλαγή συνόρων</w:t>
      </w:r>
      <w:r>
        <w:rPr>
          <w:rFonts w:eastAsia="Times New Roman"/>
          <w:bCs/>
          <w:color w:val="000000" w:themeColor="text1"/>
          <w:szCs w:val="24"/>
        </w:rPr>
        <w:t>.</w:t>
      </w:r>
    </w:p>
    <w:p w14:paraId="2ED8BF7A" w14:textId="77777777" w:rsidR="00C647AD" w:rsidRDefault="00D506E1">
      <w:pPr>
        <w:spacing w:after="0" w:line="600" w:lineRule="auto"/>
        <w:ind w:firstLine="720"/>
        <w:jc w:val="both"/>
        <w:rPr>
          <w:rFonts w:eastAsia="Times New Roman"/>
          <w:bCs/>
          <w:color w:val="000000" w:themeColor="text1"/>
          <w:szCs w:val="24"/>
        </w:rPr>
      </w:pPr>
      <w:r w:rsidRPr="00011917">
        <w:rPr>
          <w:rFonts w:eastAsia="Times New Roman"/>
          <w:bCs/>
          <w:color w:val="000000" w:themeColor="text1"/>
          <w:szCs w:val="24"/>
        </w:rPr>
        <w:t>Μάλισ</w:t>
      </w:r>
      <w:r w:rsidRPr="00011917">
        <w:rPr>
          <w:rFonts w:eastAsia="Times New Roman"/>
          <w:bCs/>
          <w:color w:val="000000" w:themeColor="text1"/>
          <w:szCs w:val="24"/>
        </w:rPr>
        <w:t>τα</w:t>
      </w:r>
      <w:r>
        <w:rPr>
          <w:rFonts w:eastAsia="Times New Roman"/>
          <w:bCs/>
          <w:color w:val="000000" w:themeColor="text1"/>
          <w:szCs w:val="24"/>
        </w:rPr>
        <w:t xml:space="preserve">, ο </w:t>
      </w:r>
      <w:r>
        <w:rPr>
          <w:rFonts w:eastAsia="Times New Roman"/>
          <w:bCs/>
          <w:color w:val="000000" w:themeColor="text1"/>
          <w:szCs w:val="24"/>
        </w:rPr>
        <w:t>γ</w:t>
      </w:r>
      <w:r>
        <w:rPr>
          <w:rFonts w:eastAsia="Times New Roman"/>
          <w:bCs/>
          <w:color w:val="000000" w:themeColor="text1"/>
          <w:szCs w:val="24"/>
        </w:rPr>
        <w:t xml:space="preserve">ενικός </w:t>
      </w:r>
      <w:r>
        <w:rPr>
          <w:rFonts w:eastAsia="Times New Roman"/>
          <w:bCs/>
          <w:color w:val="000000" w:themeColor="text1"/>
          <w:szCs w:val="24"/>
        </w:rPr>
        <w:t>γ</w:t>
      </w:r>
      <w:r w:rsidRPr="00011917">
        <w:rPr>
          <w:rFonts w:eastAsia="Times New Roman"/>
          <w:bCs/>
          <w:color w:val="000000" w:themeColor="text1"/>
          <w:szCs w:val="24"/>
        </w:rPr>
        <w:t>ραμματέας του ΝΑΤΟ ήταν ο πρώτος που συνεχάρη το</w:t>
      </w:r>
      <w:r>
        <w:rPr>
          <w:rFonts w:eastAsia="Times New Roman"/>
          <w:bCs/>
          <w:color w:val="000000" w:themeColor="text1"/>
          <w:szCs w:val="24"/>
        </w:rPr>
        <w:t xml:space="preserve">ν Ζάεφ </w:t>
      </w:r>
      <w:r w:rsidRPr="00011917">
        <w:rPr>
          <w:rFonts w:eastAsia="Times New Roman"/>
          <w:bCs/>
          <w:color w:val="000000" w:themeColor="text1"/>
          <w:szCs w:val="24"/>
        </w:rPr>
        <w:t>για το αποτέλεσμα στη Βουλή των Σκοπίων</w:t>
      </w:r>
      <w:r>
        <w:rPr>
          <w:rFonts w:eastAsia="Times New Roman"/>
          <w:bCs/>
          <w:color w:val="000000" w:themeColor="text1"/>
          <w:szCs w:val="24"/>
        </w:rPr>
        <w:t>, την ίδια ώρα</w:t>
      </w:r>
      <w:r w:rsidRPr="00011917">
        <w:rPr>
          <w:rFonts w:eastAsia="Times New Roman"/>
          <w:bCs/>
          <w:color w:val="000000" w:themeColor="text1"/>
          <w:szCs w:val="24"/>
        </w:rPr>
        <w:t xml:space="preserve"> που επίσημα και ανεπίσημα αξιωματ</w:t>
      </w:r>
      <w:r>
        <w:rPr>
          <w:rFonts w:eastAsia="Times New Roman"/>
          <w:bCs/>
          <w:color w:val="000000" w:themeColor="text1"/>
          <w:szCs w:val="24"/>
        </w:rPr>
        <w:t xml:space="preserve">ούχοι του, αλλά </w:t>
      </w:r>
      <w:r w:rsidRPr="00011917">
        <w:rPr>
          <w:rFonts w:eastAsia="Times New Roman"/>
          <w:bCs/>
          <w:color w:val="000000" w:themeColor="text1"/>
          <w:szCs w:val="24"/>
        </w:rPr>
        <w:t>και πράκτορες διάφοροι</w:t>
      </w:r>
      <w:r>
        <w:rPr>
          <w:rFonts w:eastAsia="Times New Roman"/>
          <w:bCs/>
          <w:color w:val="000000" w:themeColor="text1"/>
          <w:szCs w:val="24"/>
        </w:rPr>
        <w:t>,</w:t>
      </w:r>
      <w:r w:rsidRPr="00011917">
        <w:rPr>
          <w:rFonts w:eastAsia="Times New Roman"/>
          <w:bCs/>
          <w:color w:val="000000" w:themeColor="text1"/>
          <w:szCs w:val="24"/>
        </w:rPr>
        <w:t xml:space="preserve"> αλώνιζαν όλ</w:t>
      </w:r>
      <w:r>
        <w:rPr>
          <w:rFonts w:eastAsia="Times New Roman"/>
          <w:bCs/>
          <w:color w:val="000000" w:themeColor="text1"/>
          <w:szCs w:val="24"/>
        </w:rPr>
        <w:t>α τα Βαλκάνια.</w:t>
      </w:r>
    </w:p>
    <w:p w14:paraId="2ED8BF7B"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Τη Σ</w:t>
      </w:r>
      <w:r w:rsidRPr="00011917">
        <w:rPr>
          <w:rFonts w:eastAsia="Times New Roman"/>
          <w:bCs/>
          <w:color w:val="000000" w:themeColor="text1"/>
          <w:szCs w:val="24"/>
        </w:rPr>
        <w:t>υμφωνία των Πρεσπών στ</w:t>
      </w:r>
      <w:r>
        <w:rPr>
          <w:rFonts w:eastAsia="Times New Roman"/>
          <w:bCs/>
          <w:color w:val="000000" w:themeColor="text1"/>
          <w:szCs w:val="24"/>
        </w:rPr>
        <w:t xml:space="preserve">ήριξαν </w:t>
      </w:r>
      <w:r w:rsidRPr="00011917">
        <w:rPr>
          <w:rFonts w:eastAsia="Times New Roman"/>
          <w:bCs/>
          <w:color w:val="000000" w:themeColor="text1"/>
          <w:szCs w:val="24"/>
        </w:rPr>
        <w:t>η Ευρωπαϊκή Έν</w:t>
      </w:r>
      <w:r>
        <w:rPr>
          <w:rFonts w:eastAsia="Times New Roman"/>
          <w:bCs/>
          <w:color w:val="000000" w:themeColor="text1"/>
          <w:szCs w:val="24"/>
        </w:rPr>
        <w:t xml:space="preserve">ωση και οι ηγέτες των χωρών της, με πρώτη και </w:t>
      </w:r>
      <w:r w:rsidRPr="00011917">
        <w:rPr>
          <w:rFonts w:eastAsia="Times New Roman"/>
          <w:bCs/>
          <w:color w:val="000000" w:themeColor="text1"/>
          <w:szCs w:val="24"/>
        </w:rPr>
        <w:t>καλύτερη</w:t>
      </w:r>
      <w:r>
        <w:rPr>
          <w:rFonts w:eastAsia="Times New Roman"/>
          <w:bCs/>
          <w:color w:val="000000" w:themeColor="text1"/>
          <w:szCs w:val="24"/>
        </w:rPr>
        <w:t xml:space="preserve"> τη Μέρκελ, που ήρθε στην Ελλάδα για να σας δώσει σ</w:t>
      </w:r>
      <w:r w:rsidRPr="00011917">
        <w:rPr>
          <w:rFonts w:eastAsia="Times New Roman"/>
          <w:bCs/>
          <w:color w:val="000000" w:themeColor="text1"/>
          <w:szCs w:val="24"/>
        </w:rPr>
        <w:t xml:space="preserve">υγχαρητήρια </w:t>
      </w:r>
      <w:r>
        <w:rPr>
          <w:rFonts w:eastAsia="Times New Roman"/>
          <w:bCs/>
          <w:color w:val="000000" w:themeColor="text1"/>
          <w:szCs w:val="24"/>
        </w:rPr>
        <w:t>και να στηρίξει κ</w:t>
      </w:r>
      <w:r w:rsidRPr="00011917">
        <w:rPr>
          <w:rFonts w:eastAsia="Times New Roman"/>
          <w:bCs/>
          <w:color w:val="000000" w:themeColor="text1"/>
          <w:szCs w:val="24"/>
        </w:rPr>
        <w:t xml:space="preserve">αι προσωπικά </w:t>
      </w:r>
      <w:r>
        <w:rPr>
          <w:rFonts w:eastAsia="Times New Roman"/>
          <w:bCs/>
          <w:color w:val="000000" w:themeColor="text1"/>
          <w:szCs w:val="24"/>
        </w:rPr>
        <w:t xml:space="preserve">εσάς, κύριε Τσίπρα, γιατί </w:t>
      </w:r>
      <w:r w:rsidRPr="00011917">
        <w:rPr>
          <w:rFonts w:eastAsia="Times New Roman"/>
          <w:bCs/>
          <w:color w:val="000000" w:themeColor="text1"/>
          <w:szCs w:val="24"/>
        </w:rPr>
        <w:t>βγάλατε π</w:t>
      </w:r>
      <w:r>
        <w:rPr>
          <w:rFonts w:eastAsia="Times New Roman"/>
          <w:bCs/>
          <w:color w:val="000000" w:themeColor="text1"/>
          <w:szCs w:val="24"/>
        </w:rPr>
        <w:t>έρα μι</w:t>
      </w:r>
      <w:r w:rsidRPr="00011917">
        <w:rPr>
          <w:rFonts w:eastAsia="Times New Roman"/>
          <w:bCs/>
          <w:color w:val="000000" w:themeColor="text1"/>
          <w:szCs w:val="24"/>
        </w:rPr>
        <w:t>α βρώμικη μεν</w:t>
      </w:r>
      <w:r>
        <w:rPr>
          <w:rFonts w:eastAsia="Times New Roman"/>
          <w:bCs/>
          <w:color w:val="000000" w:themeColor="text1"/>
          <w:szCs w:val="24"/>
        </w:rPr>
        <w:t>,</w:t>
      </w:r>
      <w:r w:rsidRPr="00011917">
        <w:rPr>
          <w:rFonts w:eastAsia="Times New Roman"/>
          <w:bCs/>
          <w:color w:val="000000" w:themeColor="text1"/>
          <w:szCs w:val="24"/>
        </w:rPr>
        <w:t xml:space="preserve"> αλλά δύσκολη αποστολή</w:t>
      </w:r>
      <w:r>
        <w:rPr>
          <w:rFonts w:eastAsia="Times New Roman"/>
          <w:bCs/>
          <w:color w:val="000000" w:themeColor="text1"/>
          <w:szCs w:val="24"/>
        </w:rPr>
        <w:t>. Κα</w:t>
      </w:r>
      <w:r w:rsidRPr="00011917">
        <w:rPr>
          <w:rFonts w:eastAsia="Times New Roman"/>
          <w:bCs/>
          <w:color w:val="000000" w:themeColor="text1"/>
          <w:szCs w:val="24"/>
        </w:rPr>
        <w:t>ι από κοντά φυ</w:t>
      </w:r>
      <w:r w:rsidRPr="00011917">
        <w:rPr>
          <w:rFonts w:eastAsia="Times New Roman"/>
          <w:bCs/>
          <w:color w:val="000000" w:themeColor="text1"/>
          <w:szCs w:val="24"/>
        </w:rPr>
        <w:t>σικά</w:t>
      </w:r>
      <w:r>
        <w:rPr>
          <w:rFonts w:eastAsia="Times New Roman"/>
          <w:bCs/>
          <w:color w:val="000000" w:themeColor="text1"/>
          <w:szCs w:val="24"/>
        </w:rPr>
        <w:t xml:space="preserve"> ο Μακρόν, ο Γιούνκερ, ο Κουρτς, </w:t>
      </w:r>
      <w:r w:rsidRPr="00011917">
        <w:rPr>
          <w:rFonts w:eastAsia="Times New Roman"/>
          <w:bCs/>
          <w:color w:val="000000" w:themeColor="text1"/>
          <w:szCs w:val="24"/>
        </w:rPr>
        <w:t>αυτός ο ακροδεξιός καγκελάριος της Αυστρίας</w:t>
      </w:r>
      <w:r>
        <w:rPr>
          <w:rFonts w:eastAsia="Times New Roman"/>
          <w:bCs/>
          <w:color w:val="000000" w:themeColor="text1"/>
          <w:szCs w:val="24"/>
        </w:rPr>
        <w:t xml:space="preserve">, </w:t>
      </w:r>
      <w:r w:rsidRPr="00011917">
        <w:rPr>
          <w:rFonts w:eastAsia="Times New Roman"/>
          <w:bCs/>
          <w:color w:val="000000" w:themeColor="text1"/>
          <w:szCs w:val="24"/>
        </w:rPr>
        <w:t>που έστειλε</w:t>
      </w:r>
      <w:r>
        <w:rPr>
          <w:rFonts w:eastAsia="Times New Roman"/>
          <w:bCs/>
          <w:color w:val="000000" w:themeColor="text1"/>
          <w:szCs w:val="24"/>
        </w:rPr>
        <w:t xml:space="preserve"> μ</w:t>
      </w:r>
      <w:r w:rsidRPr="00011917">
        <w:rPr>
          <w:rFonts w:eastAsia="Times New Roman"/>
          <w:bCs/>
          <w:color w:val="000000" w:themeColor="text1"/>
          <w:szCs w:val="24"/>
        </w:rPr>
        <w:t xml:space="preserve">άλιστα και μήνυμα </w:t>
      </w:r>
      <w:r>
        <w:rPr>
          <w:rFonts w:eastAsia="Times New Roman"/>
          <w:bCs/>
          <w:color w:val="000000" w:themeColor="text1"/>
          <w:szCs w:val="24"/>
        </w:rPr>
        <w:t>για τις θετικές προοπτικές της Σ</w:t>
      </w:r>
      <w:r w:rsidRPr="00011917">
        <w:rPr>
          <w:rFonts w:eastAsia="Times New Roman"/>
          <w:bCs/>
          <w:color w:val="000000" w:themeColor="text1"/>
          <w:szCs w:val="24"/>
        </w:rPr>
        <w:t>υμφωνίας των Πρεσπών</w:t>
      </w:r>
      <w:r>
        <w:rPr>
          <w:rFonts w:eastAsia="Times New Roman"/>
          <w:bCs/>
          <w:color w:val="000000" w:themeColor="text1"/>
          <w:szCs w:val="24"/>
        </w:rPr>
        <w:t>. Α</w:t>
      </w:r>
      <w:r w:rsidRPr="00011917">
        <w:rPr>
          <w:rFonts w:eastAsia="Times New Roman"/>
          <w:bCs/>
          <w:color w:val="000000" w:themeColor="text1"/>
          <w:szCs w:val="24"/>
        </w:rPr>
        <w:t xml:space="preserve">κόμα </w:t>
      </w:r>
      <w:r>
        <w:rPr>
          <w:rFonts w:eastAsia="Times New Roman"/>
          <w:bCs/>
          <w:color w:val="000000" w:themeColor="text1"/>
          <w:szCs w:val="24"/>
        </w:rPr>
        <w:t xml:space="preserve">και η </w:t>
      </w:r>
      <w:r>
        <w:rPr>
          <w:rFonts w:eastAsia="Times New Roman"/>
          <w:bCs/>
          <w:color w:val="000000" w:themeColor="text1"/>
          <w:szCs w:val="24"/>
        </w:rPr>
        <w:t>κ</w:t>
      </w:r>
      <w:r>
        <w:rPr>
          <w:rFonts w:eastAsia="Times New Roman"/>
          <w:bCs/>
          <w:color w:val="000000" w:themeColor="text1"/>
          <w:szCs w:val="24"/>
        </w:rPr>
        <w:t>υβέρνηση Ερντογάν χαιρέτησε τη Σ</w:t>
      </w:r>
      <w:r w:rsidRPr="00011917">
        <w:rPr>
          <w:rFonts w:eastAsia="Times New Roman"/>
          <w:bCs/>
          <w:color w:val="000000" w:themeColor="text1"/>
          <w:szCs w:val="24"/>
        </w:rPr>
        <w:t xml:space="preserve">υμφωνία των Πρεσπών και την ένταξη της </w:t>
      </w:r>
      <w:r>
        <w:rPr>
          <w:rFonts w:eastAsia="Times New Roman"/>
          <w:bCs/>
          <w:color w:val="000000" w:themeColor="text1"/>
          <w:szCs w:val="24"/>
          <w:lang w:val="en-US"/>
        </w:rPr>
        <w:t>FYROM</w:t>
      </w:r>
      <w:r w:rsidRPr="00B643A9">
        <w:rPr>
          <w:rFonts w:eastAsia="Times New Roman"/>
          <w:bCs/>
          <w:color w:val="000000" w:themeColor="text1"/>
          <w:szCs w:val="24"/>
        </w:rPr>
        <w:t xml:space="preserve"> </w:t>
      </w:r>
      <w:r w:rsidRPr="00011917">
        <w:rPr>
          <w:rFonts w:eastAsia="Times New Roman"/>
          <w:bCs/>
          <w:color w:val="000000" w:themeColor="text1"/>
          <w:szCs w:val="24"/>
        </w:rPr>
        <w:t>στο ΝΑΤΟ</w:t>
      </w:r>
      <w:r w:rsidRPr="00B643A9">
        <w:rPr>
          <w:rFonts w:eastAsia="Times New Roman"/>
          <w:bCs/>
          <w:color w:val="000000" w:themeColor="text1"/>
          <w:szCs w:val="24"/>
        </w:rPr>
        <w:t>.</w:t>
      </w:r>
    </w:p>
    <w:p w14:paraId="2ED8BF7C" w14:textId="77777777" w:rsidR="00C647AD" w:rsidRDefault="00D506E1">
      <w:pPr>
        <w:spacing w:after="0" w:line="600" w:lineRule="auto"/>
        <w:ind w:firstLine="720"/>
        <w:jc w:val="both"/>
        <w:rPr>
          <w:rFonts w:eastAsia="Times New Roman"/>
          <w:bCs/>
          <w:color w:val="000000" w:themeColor="text1"/>
          <w:szCs w:val="24"/>
        </w:rPr>
      </w:pPr>
      <w:r w:rsidRPr="00011917">
        <w:rPr>
          <w:rFonts w:eastAsia="Times New Roman"/>
          <w:bCs/>
          <w:color w:val="000000" w:themeColor="text1"/>
          <w:szCs w:val="24"/>
        </w:rPr>
        <w:t>Δεν είναι τυχαίο</w:t>
      </w:r>
      <w:r>
        <w:rPr>
          <w:rFonts w:eastAsia="Times New Roman"/>
          <w:bCs/>
          <w:color w:val="000000" w:themeColor="text1"/>
          <w:szCs w:val="24"/>
        </w:rPr>
        <w:t xml:space="preserve"> ά</w:t>
      </w:r>
      <w:r w:rsidRPr="00011917">
        <w:rPr>
          <w:rFonts w:eastAsia="Times New Roman"/>
          <w:bCs/>
          <w:color w:val="000000" w:themeColor="text1"/>
          <w:szCs w:val="24"/>
        </w:rPr>
        <w:t>λλωστε ότι το κόμμα των Αλβανών στ</w:t>
      </w:r>
      <w:r>
        <w:rPr>
          <w:rFonts w:eastAsia="Times New Roman"/>
          <w:bCs/>
          <w:color w:val="000000" w:themeColor="text1"/>
          <w:szCs w:val="24"/>
        </w:rPr>
        <w:t xml:space="preserve">η </w:t>
      </w:r>
      <w:r>
        <w:rPr>
          <w:rFonts w:eastAsia="Times New Roman"/>
          <w:bCs/>
          <w:color w:val="000000" w:themeColor="text1"/>
          <w:szCs w:val="24"/>
          <w:lang w:val="en-US"/>
        </w:rPr>
        <w:t>FYROM</w:t>
      </w:r>
      <w:r w:rsidRPr="00B643A9">
        <w:rPr>
          <w:rFonts w:eastAsia="Times New Roman"/>
          <w:bCs/>
          <w:color w:val="000000" w:themeColor="text1"/>
          <w:szCs w:val="24"/>
        </w:rPr>
        <w:t xml:space="preserve">, </w:t>
      </w:r>
      <w:r>
        <w:rPr>
          <w:rFonts w:eastAsia="Times New Roman"/>
          <w:bCs/>
          <w:color w:val="000000" w:themeColor="text1"/>
          <w:szCs w:val="24"/>
        </w:rPr>
        <w:t>που ψήφισε υπέρ της Σ</w:t>
      </w:r>
      <w:r w:rsidRPr="00011917">
        <w:rPr>
          <w:rFonts w:eastAsia="Times New Roman"/>
          <w:bCs/>
          <w:color w:val="000000" w:themeColor="text1"/>
          <w:szCs w:val="24"/>
        </w:rPr>
        <w:t>υμφωνίας των Πρεσπών</w:t>
      </w:r>
      <w:r>
        <w:rPr>
          <w:rFonts w:eastAsia="Times New Roman"/>
          <w:bCs/>
          <w:color w:val="000000" w:themeColor="text1"/>
          <w:szCs w:val="24"/>
        </w:rPr>
        <w:t>,</w:t>
      </w:r>
      <w:r w:rsidRPr="00011917">
        <w:rPr>
          <w:rFonts w:eastAsia="Times New Roman"/>
          <w:bCs/>
          <w:color w:val="000000" w:themeColor="text1"/>
          <w:szCs w:val="24"/>
        </w:rPr>
        <w:t xml:space="preserve"> έχει την ολόπλευρη στήριξη της Άγκυρας ούτε είναι τυχαίο ότι την επόμενη ημέρα της αποστολής της </w:t>
      </w:r>
      <w:r>
        <w:rPr>
          <w:rFonts w:eastAsia="Times New Roman"/>
          <w:bCs/>
          <w:color w:val="000000" w:themeColor="text1"/>
          <w:szCs w:val="24"/>
        </w:rPr>
        <w:t>ρ</w:t>
      </w:r>
      <w:r w:rsidRPr="00011917">
        <w:rPr>
          <w:rFonts w:eastAsia="Times New Roman"/>
          <w:bCs/>
          <w:color w:val="000000" w:themeColor="text1"/>
          <w:szCs w:val="24"/>
        </w:rPr>
        <w:t>ηματικής διακοίνωση</w:t>
      </w:r>
      <w:r>
        <w:rPr>
          <w:rFonts w:eastAsia="Times New Roman"/>
          <w:bCs/>
          <w:color w:val="000000" w:themeColor="text1"/>
          <w:szCs w:val="24"/>
        </w:rPr>
        <w:t>ς</w:t>
      </w:r>
      <w:r w:rsidRPr="00011917">
        <w:rPr>
          <w:rFonts w:eastAsia="Times New Roman"/>
          <w:bCs/>
          <w:color w:val="000000" w:themeColor="text1"/>
          <w:szCs w:val="24"/>
        </w:rPr>
        <w:t xml:space="preserve"> των Σκοπίων στην Ελλάδ</w:t>
      </w:r>
      <w:r w:rsidRPr="00011917">
        <w:rPr>
          <w:rFonts w:eastAsia="Times New Roman"/>
          <w:bCs/>
          <w:color w:val="000000" w:themeColor="text1"/>
          <w:szCs w:val="24"/>
        </w:rPr>
        <w:t xml:space="preserve">α ο Υπουργός Εξωτερικών της </w:t>
      </w:r>
      <w:r>
        <w:rPr>
          <w:rFonts w:eastAsia="Times New Roman"/>
          <w:bCs/>
          <w:color w:val="000000" w:themeColor="text1"/>
          <w:szCs w:val="24"/>
        </w:rPr>
        <w:t>Π</w:t>
      </w:r>
      <w:r w:rsidRPr="00011917">
        <w:rPr>
          <w:rFonts w:eastAsia="Times New Roman"/>
          <w:bCs/>
          <w:color w:val="000000" w:themeColor="text1"/>
          <w:szCs w:val="24"/>
        </w:rPr>
        <w:t xml:space="preserve">ρώην </w:t>
      </w:r>
      <w:r>
        <w:rPr>
          <w:rFonts w:eastAsia="Times New Roman"/>
          <w:bCs/>
          <w:color w:val="000000" w:themeColor="text1"/>
          <w:szCs w:val="24"/>
        </w:rPr>
        <w:t>Γ</w:t>
      </w:r>
      <w:r w:rsidRPr="00011917">
        <w:rPr>
          <w:rFonts w:eastAsia="Times New Roman"/>
          <w:bCs/>
          <w:color w:val="000000" w:themeColor="text1"/>
          <w:szCs w:val="24"/>
        </w:rPr>
        <w:t>ιουγκοσλαβι</w:t>
      </w:r>
      <w:r>
        <w:rPr>
          <w:rFonts w:eastAsia="Times New Roman"/>
          <w:bCs/>
          <w:color w:val="000000" w:themeColor="text1"/>
          <w:szCs w:val="24"/>
        </w:rPr>
        <w:t xml:space="preserve">κής Δημοκρατίας της Μακεδονίας Ντιμιτρόφ </w:t>
      </w:r>
      <w:r w:rsidRPr="00011917">
        <w:rPr>
          <w:rFonts w:eastAsia="Times New Roman"/>
          <w:bCs/>
          <w:color w:val="000000" w:themeColor="text1"/>
          <w:szCs w:val="24"/>
        </w:rPr>
        <w:t>συναντήθηκε με τον Υπουργό Εξωτερικών της Τουρκίας</w:t>
      </w:r>
      <w:r>
        <w:rPr>
          <w:rFonts w:eastAsia="Times New Roman"/>
          <w:bCs/>
          <w:color w:val="000000" w:themeColor="text1"/>
          <w:szCs w:val="24"/>
        </w:rPr>
        <w:t xml:space="preserve"> Τσαβούσογλου.</w:t>
      </w:r>
    </w:p>
    <w:p w14:paraId="2ED8BF7D"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Η </w:t>
      </w:r>
      <w:r>
        <w:rPr>
          <w:rFonts w:eastAsia="Times New Roman"/>
          <w:bCs/>
          <w:color w:val="000000" w:themeColor="text1"/>
          <w:szCs w:val="24"/>
        </w:rPr>
        <w:t>σ</w:t>
      </w:r>
      <w:r w:rsidRPr="00011917">
        <w:rPr>
          <w:rFonts w:eastAsia="Times New Roman"/>
          <w:bCs/>
          <w:color w:val="000000" w:themeColor="text1"/>
          <w:szCs w:val="24"/>
        </w:rPr>
        <w:t>υμφωνία που υπογράψα</w:t>
      </w:r>
      <w:r>
        <w:rPr>
          <w:rFonts w:eastAsia="Times New Roman"/>
          <w:bCs/>
          <w:color w:val="000000" w:themeColor="text1"/>
          <w:szCs w:val="24"/>
        </w:rPr>
        <w:t>τ</w:t>
      </w:r>
      <w:r w:rsidRPr="00011917">
        <w:rPr>
          <w:rFonts w:eastAsia="Times New Roman"/>
          <w:bCs/>
          <w:color w:val="000000" w:themeColor="text1"/>
          <w:szCs w:val="24"/>
        </w:rPr>
        <w:t>ε</w:t>
      </w:r>
      <w:r>
        <w:rPr>
          <w:rFonts w:eastAsia="Times New Roman"/>
          <w:bCs/>
          <w:color w:val="000000" w:themeColor="text1"/>
          <w:szCs w:val="24"/>
        </w:rPr>
        <w:t xml:space="preserve">, κύριε </w:t>
      </w:r>
      <w:r w:rsidRPr="00011917">
        <w:rPr>
          <w:rFonts w:eastAsia="Times New Roman"/>
          <w:bCs/>
          <w:color w:val="000000" w:themeColor="text1"/>
          <w:szCs w:val="24"/>
        </w:rPr>
        <w:t>Τσίπρα</w:t>
      </w:r>
      <w:r>
        <w:rPr>
          <w:rFonts w:eastAsia="Times New Roman"/>
          <w:bCs/>
          <w:color w:val="000000" w:themeColor="text1"/>
          <w:szCs w:val="24"/>
        </w:rPr>
        <w:t>,</w:t>
      </w:r>
      <w:r w:rsidRPr="00011917">
        <w:rPr>
          <w:rFonts w:eastAsia="Times New Roman"/>
          <w:bCs/>
          <w:color w:val="000000" w:themeColor="text1"/>
          <w:szCs w:val="24"/>
        </w:rPr>
        <w:t xml:space="preserve"> είναι να</w:t>
      </w:r>
      <w:r>
        <w:rPr>
          <w:rFonts w:eastAsia="Times New Roman"/>
          <w:bCs/>
          <w:color w:val="000000" w:themeColor="text1"/>
          <w:szCs w:val="24"/>
        </w:rPr>
        <w:t xml:space="preserve">τοϊκή </w:t>
      </w:r>
      <w:r w:rsidRPr="00011917">
        <w:rPr>
          <w:rFonts w:eastAsia="Times New Roman"/>
          <w:bCs/>
          <w:color w:val="000000" w:themeColor="text1"/>
          <w:szCs w:val="24"/>
        </w:rPr>
        <w:t xml:space="preserve">και το φωνάζει από την αρχή κιόλας του κειμένου </w:t>
      </w:r>
      <w:r>
        <w:rPr>
          <w:rFonts w:eastAsia="Times New Roman"/>
          <w:bCs/>
          <w:color w:val="000000" w:themeColor="text1"/>
          <w:szCs w:val="24"/>
        </w:rPr>
        <w:t xml:space="preserve">της. Μόλις από </w:t>
      </w:r>
      <w:r w:rsidRPr="00011917">
        <w:rPr>
          <w:rFonts w:eastAsia="Times New Roman"/>
          <w:bCs/>
          <w:color w:val="000000" w:themeColor="text1"/>
          <w:szCs w:val="24"/>
        </w:rPr>
        <w:t xml:space="preserve">το άρθρο 2 καταγράφονται αναλυτικά οι </w:t>
      </w:r>
      <w:r>
        <w:rPr>
          <w:rFonts w:eastAsia="Times New Roman"/>
          <w:bCs/>
          <w:color w:val="000000" w:themeColor="text1"/>
          <w:szCs w:val="24"/>
        </w:rPr>
        <w:t xml:space="preserve">εγγυήσεις </w:t>
      </w:r>
      <w:r w:rsidRPr="00011917">
        <w:rPr>
          <w:rFonts w:eastAsia="Times New Roman"/>
          <w:bCs/>
          <w:color w:val="000000" w:themeColor="text1"/>
          <w:szCs w:val="24"/>
        </w:rPr>
        <w:t xml:space="preserve">από την πλευρά της Ελλάδας ότι θα στηρίξει την ένταξη της </w:t>
      </w:r>
      <w:r>
        <w:rPr>
          <w:rFonts w:eastAsia="Times New Roman"/>
          <w:bCs/>
          <w:color w:val="000000" w:themeColor="text1"/>
          <w:szCs w:val="24"/>
          <w:lang w:val="en-US"/>
        </w:rPr>
        <w:t>FYROM</w:t>
      </w:r>
      <w:r w:rsidRPr="00011917">
        <w:rPr>
          <w:rFonts w:eastAsia="Times New Roman"/>
          <w:bCs/>
          <w:color w:val="000000" w:themeColor="text1"/>
          <w:szCs w:val="24"/>
        </w:rPr>
        <w:t xml:space="preserve"> στους </w:t>
      </w:r>
      <w:r>
        <w:rPr>
          <w:rFonts w:eastAsia="Times New Roman"/>
          <w:bCs/>
          <w:color w:val="000000" w:themeColor="text1"/>
          <w:szCs w:val="24"/>
        </w:rPr>
        <w:t xml:space="preserve">δύο ιμπεριαλιστικούς </w:t>
      </w:r>
      <w:r w:rsidRPr="00011917">
        <w:rPr>
          <w:rFonts w:eastAsia="Times New Roman"/>
          <w:bCs/>
          <w:color w:val="000000" w:themeColor="text1"/>
          <w:szCs w:val="24"/>
        </w:rPr>
        <w:t xml:space="preserve">οργανισμούς </w:t>
      </w:r>
      <w:r>
        <w:rPr>
          <w:rFonts w:eastAsia="Times New Roman"/>
          <w:bCs/>
          <w:color w:val="000000" w:themeColor="text1"/>
          <w:szCs w:val="24"/>
        </w:rPr>
        <w:t>–ΝΑΤΟ και Ε</w:t>
      </w:r>
      <w:r w:rsidRPr="00011917">
        <w:rPr>
          <w:rFonts w:eastAsia="Times New Roman"/>
          <w:bCs/>
          <w:color w:val="000000" w:themeColor="text1"/>
          <w:szCs w:val="24"/>
        </w:rPr>
        <w:t>υρωπαϊκή Ένωση</w:t>
      </w:r>
      <w:r>
        <w:rPr>
          <w:rFonts w:eastAsia="Times New Roman"/>
          <w:bCs/>
          <w:color w:val="000000" w:themeColor="text1"/>
          <w:szCs w:val="24"/>
        </w:rPr>
        <w:t>-, ό</w:t>
      </w:r>
      <w:r w:rsidRPr="00011917">
        <w:rPr>
          <w:rFonts w:eastAsia="Times New Roman"/>
          <w:bCs/>
          <w:color w:val="000000" w:themeColor="text1"/>
          <w:szCs w:val="24"/>
        </w:rPr>
        <w:t>πως και τα χρονοδιαγράμματα της ενταξιακής διαδικασίας</w:t>
      </w:r>
      <w:r>
        <w:rPr>
          <w:rFonts w:eastAsia="Times New Roman"/>
          <w:bCs/>
          <w:color w:val="000000" w:themeColor="text1"/>
          <w:szCs w:val="24"/>
        </w:rPr>
        <w:t xml:space="preserve">. Εδώ </w:t>
      </w:r>
      <w:r w:rsidRPr="00011917">
        <w:rPr>
          <w:rFonts w:eastAsia="Times New Roman"/>
          <w:bCs/>
          <w:color w:val="000000" w:themeColor="text1"/>
          <w:szCs w:val="24"/>
        </w:rPr>
        <w:t>κ</w:t>
      </w:r>
      <w:r w:rsidRPr="00011917">
        <w:rPr>
          <w:rFonts w:eastAsia="Times New Roman"/>
          <w:bCs/>
          <w:color w:val="000000" w:themeColor="text1"/>
          <w:szCs w:val="24"/>
        </w:rPr>
        <w:t>αταγράφεται με κάθε λεπτομέρεια και το υπόλοιπο χρονοδιάγραμμα για την ένταξη τελικά στο ΝΑΤΟ</w:t>
      </w:r>
      <w:r>
        <w:rPr>
          <w:rFonts w:eastAsia="Times New Roman"/>
          <w:bCs/>
          <w:color w:val="000000" w:themeColor="text1"/>
          <w:szCs w:val="24"/>
        </w:rPr>
        <w:t>.</w:t>
      </w:r>
      <w:r w:rsidRPr="00011917">
        <w:rPr>
          <w:rFonts w:eastAsia="Times New Roman"/>
          <w:bCs/>
          <w:color w:val="000000" w:themeColor="text1"/>
          <w:szCs w:val="24"/>
        </w:rPr>
        <w:t xml:space="preserve"> </w:t>
      </w:r>
    </w:p>
    <w:p w14:paraId="2ED8BF7E" w14:textId="77777777" w:rsidR="00C647AD" w:rsidRDefault="00D506E1">
      <w:pPr>
        <w:spacing w:after="0" w:line="600" w:lineRule="auto"/>
        <w:ind w:firstLine="720"/>
        <w:jc w:val="both"/>
        <w:rPr>
          <w:rFonts w:eastAsia="Times New Roman"/>
          <w:bCs/>
          <w:color w:val="000000" w:themeColor="text1"/>
          <w:szCs w:val="24"/>
        </w:rPr>
      </w:pPr>
      <w:r w:rsidRPr="00011917">
        <w:rPr>
          <w:rFonts w:eastAsia="Times New Roman"/>
          <w:bCs/>
          <w:color w:val="000000" w:themeColor="text1"/>
          <w:szCs w:val="24"/>
        </w:rPr>
        <w:t>Μάλιστα</w:t>
      </w:r>
      <w:r>
        <w:rPr>
          <w:rFonts w:eastAsia="Times New Roman"/>
          <w:bCs/>
          <w:color w:val="000000" w:themeColor="text1"/>
          <w:szCs w:val="24"/>
        </w:rPr>
        <w:t>,</w:t>
      </w:r>
      <w:r w:rsidRPr="00011917">
        <w:rPr>
          <w:rFonts w:eastAsia="Times New Roman"/>
          <w:bCs/>
          <w:color w:val="000000" w:themeColor="text1"/>
          <w:szCs w:val="24"/>
        </w:rPr>
        <w:t xml:space="preserve"> για αυτό το κραυγαλέο </w:t>
      </w:r>
      <w:r>
        <w:rPr>
          <w:rFonts w:eastAsia="Times New Roman"/>
          <w:bCs/>
          <w:color w:val="000000" w:themeColor="text1"/>
          <w:szCs w:val="24"/>
        </w:rPr>
        <w:t>άρθρο της</w:t>
      </w:r>
      <w:r w:rsidRPr="00011917">
        <w:rPr>
          <w:rFonts w:eastAsia="Times New Roman"/>
          <w:bCs/>
          <w:color w:val="000000" w:themeColor="text1"/>
          <w:szCs w:val="24"/>
        </w:rPr>
        <w:t xml:space="preserve"> </w:t>
      </w:r>
      <w:r>
        <w:rPr>
          <w:rFonts w:eastAsia="Times New Roman"/>
          <w:bCs/>
          <w:color w:val="000000" w:themeColor="text1"/>
          <w:szCs w:val="24"/>
        </w:rPr>
        <w:t>σ</w:t>
      </w:r>
      <w:r w:rsidRPr="00011917">
        <w:rPr>
          <w:rFonts w:eastAsia="Times New Roman"/>
          <w:bCs/>
          <w:color w:val="000000" w:themeColor="text1"/>
          <w:szCs w:val="24"/>
        </w:rPr>
        <w:t xml:space="preserve">υμφωνίας δεν λένε κουβέντα ούτε </w:t>
      </w:r>
      <w:r>
        <w:rPr>
          <w:rFonts w:eastAsia="Times New Roman"/>
          <w:bCs/>
          <w:color w:val="000000" w:themeColor="text1"/>
          <w:szCs w:val="24"/>
        </w:rPr>
        <w:t>εσείς, κύριοι της Κ</w:t>
      </w:r>
      <w:r w:rsidRPr="00011917">
        <w:rPr>
          <w:rFonts w:eastAsia="Times New Roman"/>
          <w:bCs/>
          <w:color w:val="000000" w:themeColor="text1"/>
          <w:szCs w:val="24"/>
        </w:rPr>
        <w:t>υβέρνησης</w:t>
      </w:r>
      <w:r>
        <w:rPr>
          <w:rFonts w:eastAsia="Times New Roman"/>
          <w:bCs/>
          <w:color w:val="000000" w:themeColor="text1"/>
          <w:szCs w:val="24"/>
        </w:rPr>
        <w:t>,</w:t>
      </w:r>
      <w:r w:rsidRPr="00011917">
        <w:rPr>
          <w:rFonts w:eastAsia="Times New Roman"/>
          <w:bCs/>
          <w:color w:val="000000" w:themeColor="text1"/>
          <w:szCs w:val="24"/>
        </w:rPr>
        <w:t xml:space="preserve"> ούτε </w:t>
      </w:r>
      <w:r>
        <w:rPr>
          <w:rFonts w:eastAsia="Times New Roman"/>
          <w:bCs/>
          <w:color w:val="000000" w:themeColor="text1"/>
          <w:szCs w:val="24"/>
        </w:rPr>
        <w:t xml:space="preserve">οι κύριοι </w:t>
      </w:r>
      <w:r w:rsidRPr="00011917">
        <w:rPr>
          <w:rFonts w:eastAsia="Times New Roman"/>
          <w:bCs/>
          <w:color w:val="000000" w:themeColor="text1"/>
          <w:szCs w:val="24"/>
        </w:rPr>
        <w:t>της Νέας Δημ</w:t>
      </w:r>
      <w:r>
        <w:rPr>
          <w:rFonts w:eastAsia="Times New Roman"/>
          <w:bCs/>
          <w:color w:val="000000" w:themeColor="text1"/>
          <w:szCs w:val="24"/>
        </w:rPr>
        <w:t>οκρατίας και άλλων κο</w:t>
      </w:r>
      <w:r w:rsidRPr="00011917">
        <w:rPr>
          <w:rFonts w:eastAsia="Times New Roman"/>
          <w:bCs/>
          <w:color w:val="000000" w:themeColor="text1"/>
          <w:szCs w:val="24"/>
        </w:rPr>
        <w:t>μμάτων π</w:t>
      </w:r>
      <w:r w:rsidRPr="00011917">
        <w:rPr>
          <w:rFonts w:eastAsia="Times New Roman"/>
          <w:bCs/>
          <w:color w:val="000000" w:themeColor="text1"/>
          <w:szCs w:val="24"/>
        </w:rPr>
        <w:t xml:space="preserve">ου </w:t>
      </w:r>
      <w:r>
        <w:rPr>
          <w:rFonts w:eastAsia="Times New Roman"/>
          <w:bCs/>
          <w:color w:val="000000" w:themeColor="text1"/>
          <w:szCs w:val="24"/>
        </w:rPr>
        <w:t>υ</w:t>
      </w:r>
      <w:r w:rsidRPr="00011917">
        <w:rPr>
          <w:rFonts w:eastAsia="Times New Roman"/>
          <w:bCs/>
          <w:color w:val="000000" w:themeColor="text1"/>
          <w:szCs w:val="24"/>
        </w:rPr>
        <w:t>ποτίθεται ότι διαφωνείτε και λέτε</w:t>
      </w:r>
      <w:r>
        <w:rPr>
          <w:rFonts w:eastAsia="Times New Roman"/>
          <w:bCs/>
          <w:color w:val="000000" w:themeColor="text1"/>
          <w:szCs w:val="24"/>
        </w:rPr>
        <w:t xml:space="preserve"> ό</w:t>
      </w:r>
      <w:r w:rsidRPr="00011917">
        <w:rPr>
          <w:rFonts w:eastAsia="Times New Roman"/>
          <w:bCs/>
          <w:color w:val="000000" w:themeColor="text1"/>
          <w:szCs w:val="24"/>
        </w:rPr>
        <w:t>τι θα την καταψηφίσ</w:t>
      </w:r>
      <w:r>
        <w:rPr>
          <w:rFonts w:eastAsia="Times New Roman"/>
          <w:bCs/>
          <w:color w:val="000000" w:themeColor="text1"/>
          <w:szCs w:val="24"/>
        </w:rPr>
        <w:t>ετε κ</w:t>
      </w:r>
      <w:r w:rsidRPr="00011917">
        <w:rPr>
          <w:rFonts w:eastAsia="Times New Roman"/>
          <w:bCs/>
          <w:color w:val="000000" w:themeColor="text1"/>
          <w:szCs w:val="24"/>
        </w:rPr>
        <w:t>αι αυτό θα κάνετε</w:t>
      </w:r>
      <w:r>
        <w:rPr>
          <w:rFonts w:eastAsia="Times New Roman"/>
          <w:bCs/>
          <w:color w:val="000000" w:themeColor="text1"/>
          <w:szCs w:val="24"/>
        </w:rPr>
        <w:t>,</w:t>
      </w:r>
      <w:r w:rsidRPr="00011917">
        <w:rPr>
          <w:rFonts w:eastAsia="Times New Roman"/>
          <w:bCs/>
          <w:color w:val="000000" w:themeColor="text1"/>
          <w:szCs w:val="24"/>
        </w:rPr>
        <w:t xml:space="preserve"> γιατί κανείς σας δεν αμφισβητεί το</w:t>
      </w:r>
      <w:r>
        <w:rPr>
          <w:rFonts w:eastAsia="Times New Roman"/>
          <w:bCs/>
          <w:color w:val="000000" w:themeColor="text1"/>
          <w:szCs w:val="24"/>
        </w:rPr>
        <w:t>ν</w:t>
      </w:r>
      <w:r w:rsidRPr="00011917">
        <w:rPr>
          <w:rFonts w:eastAsia="Times New Roman"/>
          <w:bCs/>
          <w:color w:val="000000" w:themeColor="text1"/>
          <w:szCs w:val="24"/>
        </w:rPr>
        <w:t xml:space="preserve"> στόχο της ευρωατλαντικής ολοκλήρωσης στα Βαλκάνια</w:t>
      </w:r>
      <w:r>
        <w:rPr>
          <w:rFonts w:eastAsia="Times New Roman"/>
          <w:bCs/>
          <w:color w:val="000000" w:themeColor="text1"/>
          <w:szCs w:val="24"/>
        </w:rPr>
        <w:t>,</w:t>
      </w:r>
      <w:r w:rsidRPr="00011917">
        <w:rPr>
          <w:rFonts w:eastAsia="Times New Roman"/>
          <w:bCs/>
          <w:color w:val="000000" w:themeColor="text1"/>
          <w:szCs w:val="24"/>
        </w:rPr>
        <w:t xml:space="preserve"> τον οποίο κ</w:t>
      </w:r>
      <w:r>
        <w:rPr>
          <w:rFonts w:eastAsia="Times New Roman"/>
          <w:bCs/>
          <w:color w:val="000000" w:themeColor="text1"/>
          <w:szCs w:val="24"/>
        </w:rPr>
        <w:t xml:space="preserve">υρίως υπηρετεί αυτή η </w:t>
      </w:r>
      <w:r>
        <w:rPr>
          <w:rFonts w:eastAsia="Times New Roman"/>
          <w:bCs/>
          <w:color w:val="000000" w:themeColor="text1"/>
          <w:szCs w:val="24"/>
        </w:rPr>
        <w:t>σ</w:t>
      </w:r>
      <w:r w:rsidRPr="00011917">
        <w:rPr>
          <w:rFonts w:eastAsia="Times New Roman"/>
          <w:bCs/>
          <w:color w:val="000000" w:themeColor="text1"/>
          <w:szCs w:val="24"/>
        </w:rPr>
        <w:t>υμφωνία</w:t>
      </w:r>
      <w:r>
        <w:rPr>
          <w:rFonts w:eastAsia="Times New Roman"/>
          <w:bCs/>
          <w:color w:val="000000" w:themeColor="text1"/>
          <w:szCs w:val="24"/>
        </w:rPr>
        <w:t>.</w:t>
      </w:r>
    </w:p>
    <w:p w14:paraId="2ED8BF7F"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Μήπως αμφισβητεί η Νέα Δημοκρατία τους σχεδι</w:t>
      </w:r>
      <w:r>
        <w:rPr>
          <w:rFonts w:eastAsia="Times New Roman"/>
          <w:bCs/>
          <w:color w:val="000000" w:themeColor="text1"/>
          <w:szCs w:val="24"/>
        </w:rPr>
        <w:t>ασμούς των Αμερικάνων, του ΝΑΤΟ</w:t>
      </w:r>
      <w:r w:rsidRPr="00011917">
        <w:rPr>
          <w:rFonts w:eastAsia="Times New Roman"/>
          <w:bCs/>
          <w:color w:val="000000" w:themeColor="text1"/>
          <w:szCs w:val="24"/>
        </w:rPr>
        <w:t xml:space="preserve"> στα Βαλκάνια</w:t>
      </w:r>
      <w:r>
        <w:rPr>
          <w:rFonts w:eastAsia="Times New Roman"/>
          <w:bCs/>
          <w:color w:val="000000" w:themeColor="text1"/>
          <w:szCs w:val="24"/>
        </w:rPr>
        <w:t>;</w:t>
      </w:r>
      <w:r w:rsidRPr="00011917">
        <w:rPr>
          <w:rFonts w:eastAsia="Times New Roman"/>
          <w:bCs/>
          <w:color w:val="000000" w:themeColor="text1"/>
          <w:szCs w:val="24"/>
        </w:rPr>
        <w:t xml:space="preserve"> Όχι βέβαια</w:t>
      </w:r>
      <w:r>
        <w:rPr>
          <w:rFonts w:eastAsia="Times New Roman"/>
          <w:bCs/>
          <w:color w:val="000000" w:themeColor="text1"/>
          <w:szCs w:val="24"/>
        </w:rPr>
        <w:t>.</w:t>
      </w:r>
      <w:r w:rsidRPr="00011917">
        <w:rPr>
          <w:rFonts w:eastAsia="Times New Roman"/>
          <w:bCs/>
          <w:color w:val="000000" w:themeColor="text1"/>
          <w:szCs w:val="24"/>
        </w:rPr>
        <w:t xml:space="preserve"> Μήπως </w:t>
      </w:r>
      <w:r>
        <w:rPr>
          <w:rFonts w:eastAsia="Times New Roman"/>
          <w:bCs/>
          <w:color w:val="000000" w:themeColor="text1"/>
          <w:szCs w:val="24"/>
        </w:rPr>
        <w:t xml:space="preserve">τους αμφισβητεί </w:t>
      </w:r>
      <w:r w:rsidRPr="00011917">
        <w:rPr>
          <w:rFonts w:eastAsia="Times New Roman"/>
          <w:bCs/>
          <w:color w:val="000000" w:themeColor="text1"/>
          <w:szCs w:val="24"/>
        </w:rPr>
        <w:t>το ΚΙΝΑΛ</w:t>
      </w:r>
      <w:r>
        <w:rPr>
          <w:rFonts w:eastAsia="Times New Roman"/>
          <w:bCs/>
          <w:color w:val="000000" w:themeColor="text1"/>
          <w:szCs w:val="24"/>
        </w:rPr>
        <w:t>,</w:t>
      </w:r>
      <w:r w:rsidRPr="00011917">
        <w:rPr>
          <w:rFonts w:eastAsia="Times New Roman"/>
          <w:bCs/>
          <w:color w:val="000000" w:themeColor="text1"/>
          <w:szCs w:val="24"/>
        </w:rPr>
        <w:t xml:space="preserve"> τα υπόλοιπα κόμματα</w:t>
      </w:r>
      <w:r>
        <w:rPr>
          <w:rFonts w:eastAsia="Times New Roman"/>
          <w:bCs/>
          <w:color w:val="000000" w:themeColor="text1"/>
          <w:szCs w:val="24"/>
        </w:rPr>
        <w:t>, οι Β</w:t>
      </w:r>
      <w:r w:rsidRPr="00011917">
        <w:rPr>
          <w:rFonts w:eastAsia="Times New Roman"/>
          <w:bCs/>
          <w:color w:val="000000" w:themeColor="text1"/>
          <w:szCs w:val="24"/>
        </w:rPr>
        <w:t xml:space="preserve">ουλευτές που με ευκολία μεταπηδούν από </w:t>
      </w:r>
      <w:r>
        <w:rPr>
          <w:rFonts w:eastAsia="Times New Roman"/>
          <w:bCs/>
          <w:color w:val="000000" w:themeColor="text1"/>
          <w:szCs w:val="24"/>
        </w:rPr>
        <w:t xml:space="preserve">το ένα κόμμα στο άλλο; Κανείς </w:t>
      </w:r>
      <w:r w:rsidRPr="00011917">
        <w:rPr>
          <w:rFonts w:eastAsia="Times New Roman"/>
          <w:bCs/>
          <w:color w:val="000000" w:themeColor="text1"/>
          <w:szCs w:val="24"/>
        </w:rPr>
        <w:t xml:space="preserve"> </w:t>
      </w:r>
      <w:r>
        <w:rPr>
          <w:rFonts w:eastAsia="Times New Roman"/>
          <w:bCs/>
          <w:color w:val="000000" w:themeColor="text1"/>
          <w:szCs w:val="24"/>
        </w:rPr>
        <w:t>σας.</w:t>
      </w:r>
    </w:p>
    <w:p w14:paraId="2ED8BF80"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Μπορεί η Νέα Δημοκρατία </w:t>
      </w:r>
      <w:r w:rsidRPr="00011917">
        <w:rPr>
          <w:rFonts w:eastAsia="Times New Roman"/>
          <w:bCs/>
          <w:color w:val="000000" w:themeColor="text1"/>
          <w:szCs w:val="24"/>
        </w:rPr>
        <w:t xml:space="preserve">με τη στάση της να </w:t>
      </w:r>
      <w:r>
        <w:rPr>
          <w:rFonts w:eastAsia="Times New Roman"/>
          <w:bCs/>
          <w:color w:val="000000" w:themeColor="text1"/>
          <w:szCs w:val="24"/>
        </w:rPr>
        <w:t xml:space="preserve">ψαρεύει </w:t>
      </w:r>
      <w:r w:rsidRPr="00011917">
        <w:rPr>
          <w:rFonts w:eastAsia="Times New Roman"/>
          <w:bCs/>
          <w:color w:val="000000" w:themeColor="text1"/>
          <w:szCs w:val="24"/>
        </w:rPr>
        <w:t xml:space="preserve">στα θολά νερά </w:t>
      </w:r>
      <w:r w:rsidRPr="00011917">
        <w:rPr>
          <w:rFonts w:eastAsia="Times New Roman"/>
          <w:bCs/>
          <w:color w:val="000000" w:themeColor="text1"/>
          <w:szCs w:val="24"/>
        </w:rPr>
        <w:t>του αντιδραστικού εθνικισμού</w:t>
      </w:r>
      <w:r>
        <w:rPr>
          <w:rFonts w:eastAsia="Times New Roman"/>
          <w:bCs/>
          <w:color w:val="000000" w:themeColor="text1"/>
          <w:szCs w:val="24"/>
        </w:rPr>
        <w:t>,</w:t>
      </w:r>
      <w:r w:rsidRPr="00011917">
        <w:rPr>
          <w:rFonts w:eastAsia="Times New Roman"/>
          <w:bCs/>
          <w:color w:val="000000" w:themeColor="text1"/>
          <w:szCs w:val="24"/>
        </w:rPr>
        <w:t xml:space="preserve"> να καλύπτει ακόμα και </w:t>
      </w:r>
      <w:r>
        <w:rPr>
          <w:rFonts w:eastAsia="Times New Roman"/>
          <w:bCs/>
          <w:color w:val="000000" w:themeColor="text1"/>
          <w:szCs w:val="24"/>
        </w:rPr>
        <w:t>πλευρές της</w:t>
      </w:r>
      <w:r w:rsidRPr="00011917">
        <w:rPr>
          <w:rFonts w:eastAsia="Times New Roman"/>
          <w:bCs/>
          <w:color w:val="000000" w:themeColor="text1"/>
          <w:szCs w:val="24"/>
        </w:rPr>
        <w:t xml:space="preserve"> δράσ</w:t>
      </w:r>
      <w:r>
        <w:rPr>
          <w:rFonts w:eastAsia="Times New Roman"/>
          <w:bCs/>
          <w:color w:val="000000" w:themeColor="text1"/>
          <w:szCs w:val="24"/>
        </w:rPr>
        <w:t>η</w:t>
      </w:r>
      <w:r w:rsidRPr="00011917">
        <w:rPr>
          <w:rFonts w:eastAsia="Times New Roman"/>
          <w:bCs/>
          <w:color w:val="000000" w:themeColor="text1"/>
          <w:szCs w:val="24"/>
        </w:rPr>
        <w:t>ς της Χρυσής Αυγής</w:t>
      </w:r>
      <w:r>
        <w:rPr>
          <w:rFonts w:eastAsia="Times New Roman"/>
          <w:bCs/>
          <w:color w:val="000000" w:themeColor="text1"/>
          <w:szCs w:val="24"/>
        </w:rPr>
        <w:t>. Όμως</w:t>
      </w:r>
      <w:r w:rsidRPr="00011917">
        <w:rPr>
          <w:rFonts w:eastAsia="Times New Roman"/>
          <w:bCs/>
          <w:color w:val="000000" w:themeColor="text1"/>
          <w:szCs w:val="24"/>
        </w:rPr>
        <w:t xml:space="preserve"> και τι δεν θα </w:t>
      </w:r>
      <w:r>
        <w:rPr>
          <w:rFonts w:eastAsia="Times New Roman"/>
          <w:bCs/>
          <w:color w:val="000000" w:themeColor="text1"/>
          <w:szCs w:val="24"/>
        </w:rPr>
        <w:t xml:space="preserve">έδινε </w:t>
      </w:r>
      <w:r w:rsidRPr="00011917">
        <w:rPr>
          <w:rFonts w:eastAsia="Times New Roman"/>
          <w:bCs/>
          <w:color w:val="000000" w:themeColor="text1"/>
          <w:szCs w:val="24"/>
        </w:rPr>
        <w:t>η</w:t>
      </w:r>
      <w:r>
        <w:rPr>
          <w:rFonts w:eastAsia="Times New Roman"/>
          <w:bCs/>
          <w:color w:val="000000" w:themeColor="text1"/>
          <w:szCs w:val="24"/>
        </w:rPr>
        <w:t xml:space="preserve"> δική της Κ</w:t>
      </w:r>
      <w:r w:rsidRPr="00011917">
        <w:rPr>
          <w:rFonts w:eastAsia="Times New Roman"/>
          <w:bCs/>
          <w:color w:val="000000" w:themeColor="text1"/>
          <w:szCs w:val="24"/>
        </w:rPr>
        <w:t>υβέρνηση να ήταν ο προτιμώμενος εταίρος στην περιοχή</w:t>
      </w:r>
      <w:r>
        <w:rPr>
          <w:rFonts w:eastAsia="Times New Roman"/>
          <w:bCs/>
          <w:color w:val="000000" w:themeColor="text1"/>
          <w:szCs w:val="24"/>
        </w:rPr>
        <w:t>,</w:t>
      </w:r>
      <w:r w:rsidRPr="00011917">
        <w:rPr>
          <w:rFonts w:eastAsia="Times New Roman"/>
          <w:bCs/>
          <w:color w:val="000000" w:themeColor="text1"/>
          <w:szCs w:val="24"/>
        </w:rPr>
        <w:t xml:space="preserve"> όπως λέει και ο λαλίστατος Αμερικανός πρέσβης</w:t>
      </w:r>
      <w:r>
        <w:rPr>
          <w:rFonts w:eastAsia="Times New Roman"/>
          <w:bCs/>
          <w:color w:val="000000" w:themeColor="text1"/>
          <w:szCs w:val="24"/>
        </w:rPr>
        <w:t xml:space="preserve"> Πάιατ.</w:t>
      </w:r>
    </w:p>
    <w:p w14:paraId="2ED8BF81"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Κι εσείς, κύριοι του </w:t>
      </w:r>
      <w:r w:rsidRPr="00011917">
        <w:rPr>
          <w:rFonts w:eastAsia="Times New Roman"/>
          <w:bCs/>
          <w:color w:val="000000" w:themeColor="text1"/>
          <w:szCs w:val="24"/>
        </w:rPr>
        <w:t>ΣΥ</w:t>
      </w:r>
      <w:r w:rsidRPr="00011917">
        <w:rPr>
          <w:rFonts w:eastAsia="Times New Roman"/>
          <w:bCs/>
          <w:color w:val="000000" w:themeColor="text1"/>
          <w:szCs w:val="24"/>
        </w:rPr>
        <w:t>ΡΙΖΑ</w:t>
      </w:r>
      <w:r>
        <w:rPr>
          <w:rFonts w:eastAsia="Times New Roman"/>
          <w:bCs/>
          <w:color w:val="000000" w:themeColor="text1"/>
          <w:szCs w:val="24"/>
        </w:rPr>
        <w:t>,</w:t>
      </w:r>
      <w:r w:rsidRPr="00011917">
        <w:rPr>
          <w:rFonts w:eastAsia="Times New Roman"/>
          <w:bCs/>
          <w:color w:val="000000" w:themeColor="text1"/>
          <w:szCs w:val="24"/>
        </w:rPr>
        <w:t xml:space="preserve"> φτάνετε στο σημείο να λέτε ότι η συγ</w:t>
      </w:r>
      <w:r>
        <w:rPr>
          <w:rFonts w:eastAsia="Times New Roman"/>
          <w:bCs/>
          <w:color w:val="000000" w:themeColor="text1"/>
          <w:szCs w:val="24"/>
        </w:rPr>
        <w:t>κεκριμένη συμφωνία είναι απλά μι</w:t>
      </w:r>
      <w:r w:rsidRPr="00011917">
        <w:rPr>
          <w:rFonts w:eastAsia="Times New Roman"/>
          <w:bCs/>
          <w:color w:val="000000" w:themeColor="text1"/>
          <w:szCs w:val="24"/>
        </w:rPr>
        <w:t>α διμερή</w:t>
      </w:r>
      <w:r>
        <w:rPr>
          <w:rFonts w:eastAsia="Times New Roman"/>
          <w:bCs/>
          <w:color w:val="000000" w:themeColor="text1"/>
          <w:szCs w:val="24"/>
        </w:rPr>
        <w:t>ς συμφωνία με την Π</w:t>
      </w:r>
      <w:r w:rsidRPr="00011917">
        <w:rPr>
          <w:rFonts w:eastAsia="Times New Roman"/>
          <w:bCs/>
          <w:color w:val="000000" w:themeColor="text1"/>
          <w:szCs w:val="24"/>
        </w:rPr>
        <w:t>ρώην Γιουγκοσλαβική Δημοκρατία της Μακεδονίας</w:t>
      </w:r>
      <w:r>
        <w:rPr>
          <w:rFonts w:eastAsia="Times New Roman"/>
          <w:bCs/>
          <w:color w:val="000000" w:themeColor="text1"/>
          <w:szCs w:val="24"/>
        </w:rPr>
        <w:t>,</w:t>
      </w:r>
      <w:r w:rsidRPr="00011917">
        <w:rPr>
          <w:rFonts w:eastAsia="Times New Roman"/>
          <w:bCs/>
          <w:color w:val="000000" w:themeColor="text1"/>
          <w:szCs w:val="24"/>
        </w:rPr>
        <w:t xml:space="preserve"> ότι η είσοδος στο ΝΑΤΟ είναι επιλογή του λαού της γειτονικής χώρας</w:t>
      </w:r>
      <w:r>
        <w:rPr>
          <w:rFonts w:eastAsia="Times New Roman"/>
          <w:bCs/>
          <w:color w:val="000000" w:themeColor="text1"/>
          <w:szCs w:val="24"/>
        </w:rPr>
        <w:t>. Πού τα πουλάτε α</w:t>
      </w:r>
      <w:r w:rsidRPr="00011917">
        <w:rPr>
          <w:rFonts w:eastAsia="Times New Roman"/>
          <w:bCs/>
          <w:color w:val="000000" w:themeColor="text1"/>
          <w:szCs w:val="24"/>
        </w:rPr>
        <w:t>υτά</w:t>
      </w:r>
      <w:r>
        <w:rPr>
          <w:rFonts w:eastAsia="Times New Roman"/>
          <w:bCs/>
          <w:color w:val="000000" w:themeColor="text1"/>
          <w:szCs w:val="24"/>
        </w:rPr>
        <w:t>; Πού</w:t>
      </w:r>
      <w:r w:rsidRPr="00011917">
        <w:rPr>
          <w:rFonts w:eastAsia="Times New Roman"/>
          <w:bCs/>
          <w:color w:val="000000" w:themeColor="text1"/>
          <w:szCs w:val="24"/>
        </w:rPr>
        <w:t xml:space="preserve"> τα λέτε αυτά</w:t>
      </w:r>
      <w:r>
        <w:rPr>
          <w:rFonts w:eastAsia="Times New Roman"/>
          <w:bCs/>
          <w:color w:val="000000" w:themeColor="text1"/>
          <w:szCs w:val="24"/>
        </w:rPr>
        <w:t>;</w:t>
      </w:r>
    </w:p>
    <w:p w14:paraId="2ED8BF82"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Ε</w:t>
      </w:r>
      <w:r w:rsidRPr="00011917">
        <w:rPr>
          <w:rFonts w:eastAsia="Times New Roman"/>
          <w:bCs/>
          <w:color w:val="000000" w:themeColor="text1"/>
          <w:szCs w:val="24"/>
        </w:rPr>
        <w:t xml:space="preserve">πειδή σίγουρα έχετε διαβάσει </w:t>
      </w:r>
      <w:r>
        <w:rPr>
          <w:rFonts w:eastAsia="Times New Roman"/>
          <w:bCs/>
          <w:color w:val="000000" w:themeColor="text1"/>
          <w:szCs w:val="24"/>
        </w:rPr>
        <w:t xml:space="preserve">τη </w:t>
      </w:r>
      <w:r>
        <w:rPr>
          <w:rFonts w:eastAsia="Times New Roman"/>
          <w:bCs/>
          <w:color w:val="000000" w:themeColor="text1"/>
          <w:szCs w:val="24"/>
        </w:rPr>
        <w:t>σ</w:t>
      </w:r>
      <w:r>
        <w:rPr>
          <w:rFonts w:eastAsia="Times New Roman"/>
          <w:bCs/>
          <w:color w:val="000000" w:themeColor="text1"/>
          <w:szCs w:val="24"/>
        </w:rPr>
        <w:t>υμφωνία και φυσικά το άρθρο 2, α</w:t>
      </w:r>
      <w:r w:rsidRPr="00011917">
        <w:rPr>
          <w:rFonts w:eastAsia="Times New Roman"/>
          <w:bCs/>
          <w:color w:val="000000" w:themeColor="text1"/>
          <w:szCs w:val="24"/>
        </w:rPr>
        <w:t xml:space="preserve">πλά λέτε ένα ακόμα μεγάλο </w:t>
      </w:r>
      <w:r>
        <w:rPr>
          <w:rFonts w:eastAsia="Times New Roman"/>
          <w:bCs/>
          <w:color w:val="000000" w:themeColor="text1"/>
          <w:szCs w:val="24"/>
        </w:rPr>
        <w:t>ψέμα</w:t>
      </w:r>
      <w:r w:rsidRPr="00011917">
        <w:rPr>
          <w:rFonts w:eastAsia="Times New Roman"/>
          <w:bCs/>
          <w:color w:val="000000" w:themeColor="text1"/>
          <w:szCs w:val="24"/>
        </w:rPr>
        <w:t xml:space="preserve"> για να κρύψετε την ουσία</w:t>
      </w:r>
      <w:r>
        <w:rPr>
          <w:rFonts w:eastAsia="Times New Roman"/>
          <w:bCs/>
          <w:color w:val="000000" w:themeColor="text1"/>
          <w:szCs w:val="24"/>
        </w:rPr>
        <w:t>.</w:t>
      </w:r>
    </w:p>
    <w:p w14:paraId="2ED8BF83"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Κ</w:t>
      </w:r>
      <w:r w:rsidRPr="00011917">
        <w:rPr>
          <w:rFonts w:eastAsia="Times New Roman"/>
          <w:bCs/>
          <w:color w:val="000000" w:themeColor="text1"/>
          <w:szCs w:val="24"/>
        </w:rPr>
        <w:t>αι για να έχουμε το καλό ερώτημα</w:t>
      </w:r>
      <w:r>
        <w:rPr>
          <w:rFonts w:eastAsia="Times New Roman"/>
          <w:bCs/>
          <w:color w:val="000000" w:themeColor="text1"/>
          <w:szCs w:val="24"/>
        </w:rPr>
        <w:t>: Α</w:t>
      </w:r>
      <w:r w:rsidRPr="00011917">
        <w:rPr>
          <w:rFonts w:eastAsia="Times New Roman"/>
          <w:bCs/>
          <w:color w:val="000000" w:themeColor="text1"/>
          <w:szCs w:val="24"/>
        </w:rPr>
        <w:t>πό πού προκύπτει ότι ο λαός</w:t>
      </w:r>
      <w:r>
        <w:rPr>
          <w:rFonts w:eastAsia="Times New Roman"/>
          <w:bCs/>
          <w:color w:val="000000" w:themeColor="text1"/>
          <w:szCs w:val="24"/>
        </w:rPr>
        <w:t xml:space="preserve"> της γειτονικής χώρας θέλει να μπει </w:t>
      </w:r>
      <w:r w:rsidRPr="00011917">
        <w:rPr>
          <w:rFonts w:eastAsia="Times New Roman"/>
          <w:bCs/>
          <w:color w:val="000000" w:themeColor="text1"/>
          <w:szCs w:val="24"/>
        </w:rPr>
        <w:t xml:space="preserve">η χώρα του στο </w:t>
      </w:r>
      <w:r>
        <w:rPr>
          <w:rFonts w:eastAsia="Times New Roman"/>
          <w:bCs/>
          <w:color w:val="000000" w:themeColor="text1"/>
          <w:szCs w:val="24"/>
        </w:rPr>
        <w:t xml:space="preserve">ΝΑΤΟ; </w:t>
      </w:r>
    </w:p>
    <w:p w14:paraId="2ED8BF84"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Ξεχάσα</w:t>
      </w:r>
      <w:r w:rsidRPr="00011917">
        <w:rPr>
          <w:rFonts w:eastAsia="Times New Roman"/>
          <w:bCs/>
          <w:color w:val="000000" w:themeColor="text1"/>
          <w:szCs w:val="24"/>
        </w:rPr>
        <w:t xml:space="preserve">τε ότι </w:t>
      </w:r>
      <w:r w:rsidRPr="00011917">
        <w:rPr>
          <w:rFonts w:eastAsia="Times New Roman"/>
          <w:bCs/>
          <w:color w:val="000000" w:themeColor="text1"/>
          <w:szCs w:val="24"/>
        </w:rPr>
        <w:t>ακόμα και στο δημοψήφισμα που στήθηκε με το ερώτημα</w:t>
      </w:r>
      <w:r w:rsidRPr="00DB28FF">
        <w:rPr>
          <w:rFonts w:eastAsia="Times New Roman"/>
          <w:bCs/>
          <w:color w:val="000000" w:themeColor="text1"/>
          <w:szCs w:val="24"/>
        </w:rPr>
        <w:t xml:space="preserve"> </w:t>
      </w:r>
      <w:r w:rsidRPr="00011917">
        <w:rPr>
          <w:rFonts w:eastAsia="Times New Roman"/>
          <w:bCs/>
          <w:color w:val="000000" w:themeColor="text1"/>
          <w:szCs w:val="24"/>
        </w:rPr>
        <w:t xml:space="preserve"> </w:t>
      </w:r>
      <w:r>
        <w:rPr>
          <w:rFonts w:eastAsia="Times New Roman"/>
          <w:bCs/>
          <w:color w:val="000000" w:themeColor="text1"/>
          <w:szCs w:val="24"/>
        </w:rPr>
        <w:t>«</w:t>
      </w:r>
      <w:r w:rsidRPr="00011917">
        <w:rPr>
          <w:rFonts w:eastAsia="Times New Roman"/>
          <w:bCs/>
          <w:color w:val="000000" w:themeColor="text1"/>
          <w:szCs w:val="24"/>
        </w:rPr>
        <w:t>Είστε υπέρ της εισόδου στο ΝΑΤΟ και</w:t>
      </w:r>
      <w:r>
        <w:rPr>
          <w:rFonts w:eastAsia="Times New Roman"/>
          <w:bCs/>
          <w:color w:val="000000" w:themeColor="text1"/>
          <w:szCs w:val="24"/>
        </w:rPr>
        <w:t xml:space="preserve"> την Ευρωπαϊκή Ένωση αποδεχόμενοι</w:t>
      </w:r>
      <w:r w:rsidRPr="00011917">
        <w:rPr>
          <w:rFonts w:eastAsia="Times New Roman"/>
          <w:bCs/>
          <w:color w:val="000000" w:themeColor="text1"/>
          <w:szCs w:val="24"/>
        </w:rPr>
        <w:t xml:space="preserve"> τη </w:t>
      </w:r>
      <w:r>
        <w:rPr>
          <w:rFonts w:eastAsia="Times New Roman"/>
          <w:bCs/>
          <w:color w:val="000000" w:themeColor="text1"/>
          <w:szCs w:val="24"/>
        </w:rPr>
        <w:t>σ</w:t>
      </w:r>
      <w:r w:rsidRPr="00011917">
        <w:rPr>
          <w:rFonts w:eastAsia="Times New Roman"/>
          <w:bCs/>
          <w:color w:val="000000" w:themeColor="text1"/>
          <w:szCs w:val="24"/>
        </w:rPr>
        <w:t>υμφωνία</w:t>
      </w:r>
      <w:r>
        <w:rPr>
          <w:rFonts w:eastAsia="Times New Roman"/>
          <w:bCs/>
          <w:color w:val="000000" w:themeColor="text1"/>
          <w:szCs w:val="24"/>
        </w:rPr>
        <w:t>;» τ</w:t>
      </w:r>
      <w:r w:rsidRPr="00011917">
        <w:rPr>
          <w:rFonts w:eastAsia="Times New Roman"/>
          <w:bCs/>
          <w:color w:val="000000" w:themeColor="text1"/>
          <w:szCs w:val="24"/>
        </w:rPr>
        <w:t>ο ποσοστό αποχής ήταν στο 70%</w:t>
      </w:r>
      <w:r>
        <w:rPr>
          <w:rFonts w:eastAsia="Times New Roman"/>
          <w:bCs/>
          <w:color w:val="000000" w:themeColor="text1"/>
          <w:szCs w:val="24"/>
        </w:rPr>
        <w:t xml:space="preserve">. Βέβαια, οι σύμμαχοί σας, </w:t>
      </w:r>
      <w:r w:rsidRPr="00011917">
        <w:rPr>
          <w:rFonts w:eastAsia="Times New Roman"/>
          <w:bCs/>
          <w:color w:val="000000" w:themeColor="text1"/>
          <w:szCs w:val="24"/>
        </w:rPr>
        <w:t>οι ιμπεριαλιστές</w:t>
      </w:r>
      <w:r>
        <w:rPr>
          <w:rFonts w:eastAsia="Times New Roman"/>
          <w:bCs/>
          <w:color w:val="000000" w:themeColor="text1"/>
          <w:szCs w:val="24"/>
        </w:rPr>
        <w:t>,</w:t>
      </w:r>
      <w:r w:rsidRPr="00011917">
        <w:rPr>
          <w:rFonts w:eastAsia="Times New Roman"/>
          <w:bCs/>
          <w:color w:val="000000" w:themeColor="text1"/>
          <w:szCs w:val="24"/>
        </w:rPr>
        <w:t xml:space="preserve"> έδειξαν πο</w:t>
      </w:r>
      <w:r>
        <w:rPr>
          <w:rFonts w:eastAsia="Times New Roman"/>
          <w:bCs/>
          <w:color w:val="000000" w:themeColor="text1"/>
          <w:szCs w:val="24"/>
        </w:rPr>
        <w:t xml:space="preserve">ύ την έχουν </w:t>
      </w:r>
      <w:r w:rsidRPr="00011917">
        <w:rPr>
          <w:rFonts w:eastAsia="Times New Roman"/>
          <w:bCs/>
          <w:color w:val="000000" w:themeColor="text1"/>
          <w:szCs w:val="24"/>
        </w:rPr>
        <w:t xml:space="preserve">γραμμένη </w:t>
      </w:r>
      <w:r>
        <w:rPr>
          <w:rFonts w:eastAsia="Times New Roman"/>
          <w:bCs/>
          <w:color w:val="000000" w:themeColor="text1"/>
          <w:szCs w:val="24"/>
        </w:rPr>
        <w:t>τ</w:t>
      </w:r>
      <w:r w:rsidRPr="00011917">
        <w:rPr>
          <w:rFonts w:eastAsia="Times New Roman"/>
          <w:bCs/>
          <w:color w:val="000000" w:themeColor="text1"/>
          <w:szCs w:val="24"/>
        </w:rPr>
        <w:t>η θέληση αυτ</w:t>
      </w:r>
      <w:r w:rsidRPr="00011917">
        <w:rPr>
          <w:rFonts w:eastAsia="Times New Roman"/>
          <w:bCs/>
          <w:color w:val="000000" w:themeColor="text1"/>
          <w:szCs w:val="24"/>
        </w:rPr>
        <w:t>ή του λαού</w:t>
      </w:r>
      <w:r>
        <w:rPr>
          <w:rFonts w:eastAsia="Times New Roman"/>
          <w:bCs/>
          <w:color w:val="000000" w:themeColor="text1"/>
          <w:szCs w:val="24"/>
        </w:rPr>
        <w:t>. Α</w:t>
      </w:r>
      <w:r w:rsidRPr="00011917">
        <w:rPr>
          <w:rFonts w:eastAsia="Times New Roman"/>
          <w:bCs/>
          <w:color w:val="000000" w:themeColor="text1"/>
          <w:szCs w:val="24"/>
        </w:rPr>
        <w:t>φού πρώτα κατέ</w:t>
      </w:r>
      <w:r>
        <w:rPr>
          <w:rFonts w:eastAsia="Times New Roman"/>
          <w:bCs/>
          <w:color w:val="000000" w:themeColor="text1"/>
          <w:szCs w:val="24"/>
        </w:rPr>
        <w:t xml:space="preserve">φυγαν </w:t>
      </w:r>
      <w:r w:rsidRPr="00011917">
        <w:rPr>
          <w:rFonts w:eastAsia="Times New Roman"/>
          <w:bCs/>
          <w:color w:val="000000" w:themeColor="text1"/>
          <w:szCs w:val="24"/>
        </w:rPr>
        <w:t>σε πιέσεις</w:t>
      </w:r>
      <w:r>
        <w:rPr>
          <w:rFonts w:eastAsia="Times New Roman"/>
          <w:bCs/>
          <w:color w:val="000000" w:themeColor="text1"/>
          <w:szCs w:val="24"/>
        </w:rPr>
        <w:t>,</w:t>
      </w:r>
      <w:r w:rsidRPr="00011917">
        <w:rPr>
          <w:rFonts w:eastAsia="Times New Roman"/>
          <w:bCs/>
          <w:color w:val="000000" w:themeColor="text1"/>
          <w:szCs w:val="24"/>
        </w:rPr>
        <w:t xml:space="preserve"> τελεσίγραφα</w:t>
      </w:r>
      <w:r>
        <w:rPr>
          <w:rFonts w:eastAsia="Times New Roman"/>
          <w:bCs/>
          <w:color w:val="000000" w:themeColor="text1"/>
          <w:szCs w:val="24"/>
        </w:rPr>
        <w:t>,</w:t>
      </w:r>
      <w:r w:rsidRPr="00011917">
        <w:rPr>
          <w:rFonts w:eastAsia="Times New Roman"/>
          <w:bCs/>
          <w:color w:val="000000" w:themeColor="text1"/>
          <w:szCs w:val="24"/>
        </w:rPr>
        <w:t xml:space="preserve"> εκβιασμούς</w:t>
      </w:r>
      <w:r>
        <w:rPr>
          <w:rFonts w:eastAsia="Times New Roman"/>
          <w:bCs/>
          <w:color w:val="000000" w:themeColor="text1"/>
          <w:szCs w:val="24"/>
        </w:rPr>
        <w:t>,</w:t>
      </w:r>
      <w:r w:rsidRPr="00011917">
        <w:rPr>
          <w:rFonts w:eastAsia="Times New Roman"/>
          <w:bCs/>
          <w:color w:val="000000" w:themeColor="text1"/>
          <w:szCs w:val="24"/>
        </w:rPr>
        <w:t xml:space="preserve"> παρεμβάσεις</w:t>
      </w:r>
      <w:r>
        <w:rPr>
          <w:rFonts w:eastAsia="Times New Roman"/>
          <w:bCs/>
          <w:color w:val="000000" w:themeColor="text1"/>
          <w:szCs w:val="24"/>
        </w:rPr>
        <w:t>,</w:t>
      </w:r>
      <w:r w:rsidRPr="00011917">
        <w:rPr>
          <w:rFonts w:eastAsia="Times New Roman"/>
          <w:bCs/>
          <w:color w:val="000000" w:themeColor="text1"/>
          <w:szCs w:val="24"/>
        </w:rPr>
        <w:t xml:space="preserve"> στο τέλος αγνόησαν και το αποτέλεσμα του δημοψηφίσματος</w:t>
      </w:r>
      <w:r>
        <w:rPr>
          <w:rFonts w:eastAsia="Times New Roman"/>
          <w:bCs/>
          <w:color w:val="000000" w:themeColor="text1"/>
          <w:szCs w:val="24"/>
        </w:rPr>
        <w:t>, π</w:t>
      </w:r>
      <w:r w:rsidRPr="00011917">
        <w:rPr>
          <w:rFonts w:eastAsia="Times New Roman"/>
          <w:bCs/>
          <w:color w:val="000000" w:themeColor="text1"/>
          <w:szCs w:val="24"/>
        </w:rPr>
        <w:t xml:space="preserve">ου </w:t>
      </w:r>
      <w:r>
        <w:rPr>
          <w:rFonts w:eastAsia="Times New Roman"/>
          <w:bCs/>
          <w:color w:val="000000" w:themeColor="text1"/>
          <w:szCs w:val="24"/>
        </w:rPr>
        <w:t xml:space="preserve">οι ίδιοι </w:t>
      </w:r>
      <w:r w:rsidRPr="00011917">
        <w:rPr>
          <w:rFonts w:eastAsia="Times New Roman"/>
          <w:bCs/>
          <w:color w:val="000000" w:themeColor="text1"/>
          <w:szCs w:val="24"/>
        </w:rPr>
        <w:t>έστησαν</w:t>
      </w:r>
      <w:r>
        <w:rPr>
          <w:rFonts w:eastAsia="Times New Roman"/>
          <w:bCs/>
          <w:color w:val="000000" w:themeColor="text1"/>
          <w:szCs w:val="24"/>
        </w:rPr>
        <w:t>,</w:t>
      </w:r>
      <w:r w:rsidRPr="00011917">
        <w:rPr>
          <w:rFonts w:eastAsia="Times New Roman"/>
          <w:bCs/>
          <w:color w:val="000000" w:themeColor="text1"/>
          <w:szCs w:val="24"/>
        </w:rPr>
        <w:t xml:space="preserve"> όπως άλλωστε συνηθίζουν να κάνουν παντού και πάντα</w:t>
      </w:r>
      <w:r>
        <w:rPr>
          <w:rFonts w:eastAsia="Times New Roman"/>
          <w:bCs/>
          <w:color w:val="000000" w:themeColor="text1"/>
          <w:szCs w:val="24"/>
        </w:rPr>
        <w:t>.</w:t>
      </w:r>
    </w:p>
    <w:p w14:paraId="2ED8BF85"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Η ένταξη, κύριοι </w:t>
      </w:r>
      <w:r w:rsidRPr="00011917">
        <w:rPr>
          <w:rFonts w:eastAsia="Times New Roman"/>
          <w:bCs/>
          <w:color w:val="000000" w:themeColor="text1"/>
          <w:szCs w:val="24"/>
        </w:rPr>
        <w:t>του ΣΥΡΙΖΑ</w:t>
      </w:r>
      <w:r>
        <w:rPr>
          <w:rFonts w:eastAsia="Times New Roman"/>
          <w:bCs/>
          <w:color w:val="000000" w:themeColor="text1"/>
          <w:szCs w:val="24"/>
        </w:rPr>
        <w:t>,</w:t>
      </w:r>
      <w:r w:rsidRPr="00011917">
        <w:rPr>
          <w:rFonts w:eastAsia="Times New Roman"/>
          <w:bCs/>
          <w:color w:val="000000" w:themeColor="text1"/>
          <w:szCs w:val="24"/>
        </w:rPr>
        <w:t xml:space="preserve"> στις διάφορες ενώσεις δολοφόν</w:t>
      </w:r>
      <w:r>
        <w:rPr>
          <w:rFonts w:eastAsia="Times New Roman"/>
          <w:bCs/>
          <w:color w:val="000000" w:themeColor="text1"/>
          <w:szCs w:val="24"/>
        </w:rPr>
        <w:t xml:space="preserve">ων των οραμάτων και </w:t>
      </w:r>
      <w:r w:rsidRPr="00011917">
        <w:rPr>
          <w:rFonts w:eastAsia="Times New Roman"/>
          <w:bCs/>
          <w:color w:val="000000" w:themeColor="text1"/>
          <w:szCs w:val="24"/>
        </w:rPr>
        <w:t>της θέλησης των λαών σε όλες τις χώρες ποτέ δεν είναι πραγματική επιλογή των λαών</w:t>
      </w:r>
      <w:r>
        <w:rPr>
          <w:rFonts w:eastAsia="Times New Roman"/>
          <w:bCs/>
          <w:color w:val="000000" w:themeColor="text1"/>
          <w:szCs w:val="24"/>
        </w:rPr>
        <w:t>,</w:t>
      </w:r>
      <w:r w:rsidRPr="00011917">
        <w:rPr>
          <w:rFonts w:eastAsia="Times New Roman"/>
          <w:bCs/>
          <w:color w:val="000000" w:themeColor="text1"/>
          <w:szCs w:val="24"/>
        </w:rPr>
        <w:t xml:space="preserve"> αλλά είναι της άρχουσας τάξης</w:t>
      </w:r>
      <w:r>
        <w:rPr>
          <w:rFonts w:eastAsia="Times New Roman"/>
          <w:bCs/>
          <w:color w:val="000000" w:themeColor="text1"/>
          <w:szCs w:val="24"/>
        </w:rPr>
        <w:t>,</w:t>
      </w:r>
      <w:r w:rsidRPr="00011917">
        <w:rPr>
          <w:rFonts w:eastAsia="Times New Roman"/>
          <w:bCs/>
          <w:color w:val="000000" w:themeColor="text1"/>
          <w:szCs w:val="24"/>
        </w:rPr>
        <w:t xml:space="preserve"> της αστικής τάξης κάθε χώρας</w:t>
      </w:r>
      <w:r>
        <w:rPr>
          <w:rFonts w:eastAsia="Times New Roman"/>
          <w:bCs/>
          <w:color w:val="000000" w:themeColor="text1"/>
          <w:szCs w:val="24"/>
        </w:rPr>
        <w:t>,</w:t>
      </w:r>
      <w:r w:rsidRPr="00011917">
        <w:rPr>
          <w:rFonts w:eastAsia="Times New Roman"/>
          <w:bCs/>
          <w:color w:val="000000" w:themeColor="text1"/>
          <w:szCs w:val="24"/>
        </w:rPr>
        <w:t xml:space="preserve"> για να υπηρετήσει </w:t>
      </w:r>
      <w:r>
        <w:rPr>
          <w:rFonts w:eastAsia="Times New Roman"/>
          <w:bCs/>
          <w:color w:val="000000" w:themeColor="text1"/>
          <w:szCs w:val="24"/>
        </w:rPr>
        <w:t xml:space="preserve">τα δικά </w:t>
      </w:r>
      <w:r w:rsidRPr="00011917">
        <w:rPr>
          <w:rFonts w:eastAsia="Times New Roman"/>
          <w:bCs/>
          <w:color w:val="000000" w:themeColor="text1"/>
          <w:szCs w:val="24"/>
        </w:rPr>
        <w:t>της ιδιοτελή οικονομικά και πολιτικά</w:t>
      </w:r>
      <w:r w:rsidRPr="00011917">
        <w:rPr>
          <w:rFonts w:eastAsia="Times New Roman"/>
          <w:bCs/>
          <w:color w:val="000000" w:themeColor="text1"/>
          <w:szCs w:val="24"/>
        </w:rPr>
        <w:t xml:space="preserve"> συμφέροντα</w:t>
      </w:r>
      <w:r>
        <w:rPr>
          <w:rFonts w:eastAsia="Times New Roman"/>
          <w:bCs/>
          <w:color w:val="000000" w:themeColor="text1"/>
          <w:szCs w:val="24"/>
        </w:rPr>
        <w:t>.</w:t>
      </w:r>
    </w:p>
    <w:p w14:paraId="2ED8BF86"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Όμως, </w:t>
      </w:r>
      <w:r w:rsidRPr="00011917">
        <w:rPr>
          <w:rFonts w:eastAsia="Times New Roman"/>
          <w:bCs/>
          <w:color w:val="000000" w:themeColor="text1"/>
          <w:szCs w:val="24"/>
        </w:rPr>
        <w:t>ακόμα κι αν δεχτούμε αυτό που λέτε</w:t>
      </w:r>
      <w:r>
        <w:rPr>
          <w:rFonts w:eastAsia="Times New Roman"/>
          <w:bCs/>
          <w:color w:val="000000" w:themeColor="text1"/>
          <w:szCs w:val="24"/>
        </w:rPr>
        <w:t xml:space="preserve">, ότι ο </w:t>
      </w:r>
      <w:r w:rsidRPr="00011917">
        <w:rPr>
          <w:rFonts w:eastAsia="Times New Roman"/>
          <w:bCs/>
          <w:color w:val="000000" w:themeColor="text1"/>
          <w:szCs w:val="24"/>
        </w:rPr>
        <w:t>γειτονικός λαός ε</w:t>
      </w:r>
      <w:r>
        <w:rPr>
          <w:rFonts w:eastAsia="Times New Roman"/>
          <w:bCs/>
          <w:color w:val="000000" w:themeColor="text1"/>
          <w:szCs w:val="24"/>
        </w:rPr>
        <w:t>πέλεξε</w:t>
      </w:r>
      <w:r w:rsidRPr="00011917">
        <w:rPr>
          <w:rFonts w:eastAsia="Times New Roman"/>
          <w:bCs/>
          <w:color w:val="000000" w:themeColor="text1"/>
          <w:szCs w:val="24"/>
        </w:rPr>
        <w:t xml:space="preserve"> κάτω βέβαια από π</w:t>
      </w:r>
      <w:r>
        <w:rPr>
          <w:rFonts w:eastAsia="Times New Roman"/>
          <w:bCs/>
          <w:color w:val="000000" w:themeColor="text1"/>
          <w:szCs w:val="24"/>
        </w:rPr>
        <w:t>ιέσεις και εκβιασμούς μι</w:t>
      </w:r>
      <w:r w:rsidRPr="00011917">
        <w:rPr>
          <w:rFonts w:eastAsia="Times New Roman"/>
          <w:bCs/>
          <w:color w:val="000000" w:themeColor="text1"/>
          <w:szCs w:val="24"/>
        </w:rPr>
        <w:t xml:space="preserve">α σε βάρος του επιλογή </w:t>
      </w:r>
      <w:r>
        <w:rPr>
          <w:rFonts w:eastAsia="Times New Roman"/>
          <w:bCs/>
          <w:color w:val="000000" w:themeColor="text1"/>
          <w:szCs w:val="24"/>
        </w:rPr>
        <w:t xml:space="preserve">να </w:t>
      </w:r>
      <w:r w:rsidRPr="00011917">
        <w:rPr>
          <w:rFonts w:eastAsia="Times New Roman"/>
          <w:bCs/>
          <w:color w:val="000000" w:themeColor="text1"/>
          <w:szCs w:val="24"/>
        </w:rPr>
        <w:t>ενταχθεί σε μ</w:t>
      </w:r>
      <w:r>
        <w:rPr>
          <w:rFonts w:eastAsia="Times New Roman"/>
          <w:bCs/>
          <w:color w:val="000000" w:themeColor="text1"/>
          <w:szCs w:val="24"/>
        </w:rPr>
        <w:t>ια τέτοια επιθετική στρατιωτική σ</w:t>
      </w:r>
      <w:r w:rsidRPr="00011917">
        <w:rPr>
          <w:rFonts w:eastAsia="Times New Roman"/>
          <w:bCs/>
          <w:color w:val="000000" w:themeColor="text1"/>
          <w:szCs w:val="24"/>
        </w:rPr>
        <w:t>υμμαχία</w:t>
      </w:r>
      <w:r>
        <w:rPr>
          <w:rFonts w:eastAsia="Times New Roman"/>
          <w:bCs/>
          <w:color w:val="000000" w:themeColor="text1"/>
          <w:szCs w:val="24"/>
        </w:rPr>
        <w:t xml:space="preserve">, </w:t>
      </w:r>
      <w:r w:rsidRPr="00011917">
        <w:rPr>
          <w:rFonts w:eastAsia="Times New Roman"/>
          <w:bCs/>
          <w:color w:val="000000" w:themeColor="text1"/>
          <w:szCs w:val="24"/>
        </w:rPr>
        <w:t>την οποία θέλει και η άρχουσα τάξη εκείνης της χώ</w:t>
      </w:r>
      <w:r w:rsidRPr="00011917">
        <w:rPr>
          <w:rFonts w:eastAsia="Times New Roman"/>
          <w:bCs/>
          <w:color w:val="000000" w:themeColor="text1"/>
          <w:szCs w:val="24"/>
        </w:rPr>
        <w:t>ρας</w:t>
      </w:r>
      <w:r>
        <w:rPr>
          <w:rFonts w:eastAsia="Times New Roman"/>
          <w:bCs/>
          <w:color w:val="000000" w:themeColor="text1"/>
          <w:szCs w:val="24"/>
        </w:rPr>
        <w:t>, πώς εξηγείται η δική σας Κ</w:t>
      </w:r>
      <w:r w:rsidRPr="00011917">
        <w:rPr>
          <w:rFonts w:eastAsia="Times New Roman"/>
          <w:bCs/>
          <w:color w:val="000000" w:themeColor="text1"/>
          <w:szCs w:val="24"/>
        </w:rPr>
        <w:t>υβέρνηση</w:t>
      </w:r>
      <w:r>
        <w:rPr>
          <w:rFonts w:eastAsia="Times New Roman"/>
          <w:bCs/>
          <w:color w:val="000000" w:themeColor="text1"/>
          <w:szCs w:val="24"/>
        </w:rPr>
        <w:t>,</w:t>
      </w:r>
      <w:r w:rsidRPr="00011917">
        <w:rPr>
          <w:rFonts w:eastAsia="Times New Roman"/>
          <w:bCs/>
          <w:color w:val="000000" w:themeColor="text1"/>
          <w:szCs w:val="24"/>
        </w:rPr>
        <w:t xml:space="preserve"> που αυτοαποκαλείται</w:t>
      </w:r>
      <w:r>
        <w:rPr>
          <w:rFonts w:eastAsia="Times New Roman"/>
          <w:bCs/>
          <w:color w:val="000000" w:themeColor="text1"/>
          <w:szCs w:val="24"/>
        </w:rPr>
        <w:t xml:space="preserve"> μ</w:t>
      </w:r>
      <w:r w:rsidRPr="00011917">
        <w:rPr>
          <w:rFonts w:eastAsia="Times New Roman"/>
          <w:bCs/>
          <w:color w:val="000000" w:themeColor="text1"/>
          <w:szCs w:val="24"/>
        </w:rPr>
        <w:t>άλιστα</w:t>
      </w:r>
      <w:r>
        <w:rPr>
          <w:rFonts w:eastAsia="Times New Roman"/>
          <w:bCs/>
          <w:color w:val="000000" w:themeColor="text1"/>
          <w:szCs w:val="24"/>
        </w:rPr>
        <w:t xml:space="preserve"> αριστερή, προοδευτική, </w:t>
      </w:r>
      <w:r w:rsidRPr="00011917">
        <w:rPr>
          <w:rFonts w:eastAsia="Times New Roman"/>
          <w:bCs/>
          <w:color w:val="000000" w:themeColor="text1"/>
          <w:szCs w:val="24"/>
        </w:rPr>
        <w:t>να σπρώχνει το</w:t>
      </w:r>
      <w:r>
        <w:rPr>
          <w:rFonts w:eastAsia="Times New Roman"/>
          <w:bCs/>
          <w:color w:val="000000" w:themeColor="text1"/>
          <w:szCs w:val="24"/>
        </w:rPr>
        <w:t>ν</w:t>
      </w:r>
      <w:r w:rsidRPr="00011917">
        <w:rPr>
          <w:rFonts w:eastAsia="Times New Roman"/>
          <w:bCs/>
          <w:color w:val="000000" w:themeColor="text1"/>
          <w:szCs w:val="24"/>
        </w:rPr>
        <w:t xml:space="preserve"> γειτονικό λαό σε αυτή</w:t>
      </w:r>
      <w:r>
        <w:rPr>
          <w:rFonts w:eastAsia="Times New Roman"/>
          <w:bCs/>
          <w:color w:val="000000" w:themeColor="text1"/>
          <w:szCs w:val="24"/>
        </w:rPr>
        <w:t>ν</w:t>
      </w:r>
      <w:r w:rsidRPr="00011917">
        <w:rPr>
          <w:rFonts w:eastAsia="Times New Roman"/>
          <w:bCs/>
          <w:color w:val="000000" w:themeColor="text1"/>
          <w:szCs w:val="24"/>
        </w:rPr>
        <w:t xml:space="preserve"> την επιλογή</w:t>
      </w:r>
      <w:r>
        <w:rPr>
          <w:rFonts w:eastAsia="Times New Roman"/>
          <w:bCs/>
          <w:color w:val="000000" w:themeColor="text1"/>
          <w:szCs w:val="24"/>
        </w:rPr>
        <w:t>,</w:t>
      </w:r>
      <w:r w:rsidRPr="00011917">
        <w:rPr>
          <w:rFonts w:eastAsia="Times New Roman"/>
          <w:bCs/>
          <w:color w:val="000000" w:themeColor="text1"/>
          <w:szCs w:val="24"/>
        </w:rPr>
        <w:t xml:space="preserve"> στις </w:t>
      </w:r>
      <w:r>
        <w:rPr>
          <w:rFonts w:eastAsia="Times New Roman"/>
          <w:bCs/>
          <w:color w:val="000000" w:themeColor="text1"/>
          <w:szCs w:val="24"/>
        </w:rPr>
        <w:t xml:space="preserve">ιμπεριαλιστικές </w:t>
      </w:r>
      <w:r w:rsidRPr="00011917">
        <w:rPr>
          <w:rFonts w:eastAsia="Times New Roman"/>
          <w:bCs/>
          <w:color w:val="000000" w:themeColor="text1"/>
          <w:szCs w:val="24"/>
        </w:rPr>
        <w:t>αλυσίδες</w:t>
      </w:r>
      <w:r>
        <w:rPr>
          <w:rFonts w:eastAsia="Times New Roman"/>
          <w:bCs/>
          <w:color w:val="000000" w:themeColor="text1"/>
          <w:szCs w:val="24"/>
        </w:rPr>
        <w:t xml:space="preserve">; </w:t>
      </w:r>
      <w:r w:rsidRPr="00011917">
        <w:rPr>
          <w:rFonts w:eastAsia="Times New Roman"/>
          <w:bCs/>
          <w:color w:val="000000" w:themeColor="text1"/>
          <w:szCs w:val="24"/>
        </w:rPr>
        <w:t>Γιατί αυτό κάν</w:t>
      </w:r>
      <w:r>
        <w:rPr>
          <w:rFonts w:eastAsia="Times New Roman"/>
          <w:bCs/>
          <w:color w:val="000000" w:themeColor="text1"/>
          <w:szCs w:val="24"/>
        </w:rPr>
        <w:t>α</w:t>
      </w:r>
      <w:r w:rsidRPr="00011917">
        <w:rPr>
          <w:rFonts w:eastAsia="Times New Roman"/>
          <w:bCs/>
          <w:color w:val="000000" w:themeColor="text1"/>
          <w:szCs w:val="24"/>
        </w:rPr>
        <w:t>τε και εσείς και φυσικά οι Αμερικάνοι</w:t>
      </w:r>
      <w:r>
        <w:rPr>
          <w:rFonts w:eastAsia="Times New Roman"/>
          <w:bCs/>
          <w:color w:val="000000" w:themeColor="text1"/>
          <w:szCs w:val="24"/>
        </w:rPr>
        <w:t xml:space="preserve"> και οι Ευρωπαίοι, οι υπόλοιπ</w:t>
      </w:r>
      <w:r>
        <w:rPr>
          <w:rFonts w:eastAsia="Times New Roman"/>
          <w:bCs/>
          <w:color w:val="000000" w:themeColor="text1"/>
          <w:szCs w:val="24"/>
        </w:rPr>
        <w:t>οι.</w:t>
      </w:r>
    </w:p>
    <w:p w14:paraId="2ED8BF87" w14:textId="77777777" w:rsidR="00C647AD" w:rsidRDefault="00D506E1">
      <w:pPr>
        <w:spacing w:after="0" w:line="600" w:lineRule="auto"/>
        <w:ind w:firstLine="720"/>
        <w:jc w:val="both"/>
        <w:rPr>
          <w:rFonts w:eastAsia="Times New Roman"/>
          <w:bCs/>
          <w:color w:val="000000" w:themeColor="text1"/>
          <w:szCs w:val="24"/>
        </w:rPr>
      </w:pPr>
      <w:r w:rsidRPr="00011917">
        <w:rPr>
          <w:rFonts w:eastAsia="Times New Roman"/>
          <w:bCs/>
          <w:color w:val="000000" w:themeColor="text1"/>
          <w:szCs w:val="24"/>
        </w:rPr>
        <w:t>Μάλιστα</w:t>
      </w:r>
      <w:r>
        <w:rPr>
          <w:rFonts w:eastAsia="Times New Roman"/>
          <w:bCs/>
          <w:color w:val="000000" w:themeColor="text1"/>
          <w:szCs w:val="24"/>
        </w:rPr>
        <w:t>, μια Β</w:t>
      </w:r>
      <w:r w:rsidRPr="00011917">
        <w:rPr>
          <w:rFonts w:eastAsia="Times New Roman"/>
          <w:bCs/>
          <w:color w:val="000000" w:themeColor="text1"/>
          <w:szCs w:val="24"/>
        </w:rPr>
        <w:t xml:space="preserve">ουλευτής του ΣΥΡΙΖΑ έφτασε στο σημείο εδώ μέσα να μας πει ότι η </w:t>
      </w:r>
      <w:r>
        <w:rPr>
          <w:rFonts w:eastAsia="Times New Roman"/>
          <w:bCs/>
          <w:color w:val="000000" w:themeColor="text1"/>
          <w:szCs w:val="24"/>
        </w:rPr>
        <w:t>σ</w:t>
      </w:r>
      <w:r>
        <w:rPr>
          <w:rFonts w:eastAsia="Times New Roman"/>
          <w:bCs/>
          <w:color w:val="000000" w:themeColor="text1"/>
          <w:szCs w:val="24"/>
        </w:rPr>
        <w:t xml:space="preserve">υμφωνία είναι και αντιιμπεριαλιστική, </w:t>
      </w:r>
      <w:r w:rsidRPr="00011917">
        <w:rPr>
          <w:rFonts w:eastAsia="Times New Roman"/>
          <w:bCs/>
          <w:color w:val="000000" w:themeColor="text1"/>
          <w:szCs w:val="24"/>
        </w:rPr>
        <w:t xml:space="preserve">προκαλεί ρήγμα </w:t>
      </w:r>
      <w:r>
        <w:rPr>
          <w:rFonts w:eastAsia="Times New Roman"/>
          <w:bCs/>
          <w:color w:val="000000" w:themeColor="text1"/>
          <w:szCs w:val="24"/>
        </w:rPr>
        <w:t>–</w:t>
      </w:r>
      <w:r w:rsidRPr="00011917">
        <w:rPr>
          <w:rFonts w:eastAsia="Times New Roman"/>
          <w:bCs/>
          <w:color w:val="000000" w:themeColor="text1"/>
          <w:szCs w:val="24"/>
        </w:rPr>
        <w:t>λέει</w:t>
      </w:r>
      <w:r>
        <w:rPr>
          <w:rFonts w:eastAsia="Times New Roman"/>
          <w:bCs/>
          <w:color w:val="000000" w:themeColor="text1"/>
          <w:szCs w:val="24"/>
        </w:rPr>
        <w:t>-</w:t>
      </w:r>
      <w:r w:rsidRPr="00011917">
        <w:rPr>
          <w:rFonts w:eastAsia="Times New Roman"/>
          <w:bCs/>
          <w:color w:val="000000" w:themeColor="text1"/>
          <w:szCs w:val="24"/>
        </w:rPr>
        <w:t xml:space="preserve"> στον ιμπεριαλισμό</w:t>
      </w:r>
      <w:r>
        <w:rPr>
          <w:rFonts w:eastAsia="Times New Roman"/>
          <w:bCs/>
          <w:color w:val="000000" w:themeColor="text1"/>
          <w:szCs w:val="24"/>
        </w:rPr>
        <w:t>. Τ</w:t>
      </w:r>
      <w:r w:rsidRPr="00011917">
        <w:rPr>
          <w:rFonts w:eastAsia="Times New Roman"/>
          <w:bCs/>
          <w:color w:val="000000" w:themeColor="text1"/>
          <w:szCs w:val="24"/>
        </w:rPr>
        <w:t xml:space="preserve">όσο που τα </w:t>
      </w:r>
      <w:r>
        <w:rPr>
          <w:rFonts w:eastAsia="Times New Roman"/>
          <w:bCs/>
          <w:color w:val="000000" w:themeColor="text1"/>
          <w:szCs w:val="24"/>
        </w:rPr>
        <w:t>έκαναν</w:t>
      </w:r>
      <w:r w:rsidRPr="00011917">
        <w:rPr>
          <w:rFonts w:eastAsia="Times New Roman"/>
          <w:bCs/>
          <w:color w:val="000000" w:themeColor="text1"/>
          <w:szCs w:val="24"/>
        </w:rPr>
        <w:t xml:space="preserve"> πάνω τους </w:t>
      </w:r>
      <w:r>
        <w:rPr>
          <w:rFonts w:eastAsia="Times New Roman"/>
          <w:bCs/>
          <w:color w:val="000000" w:themeColor="text1"/>
          <w:szCs w:val="24"/>
        </w:rPr>
        <w:t xml:space="preserve">οι </w:t>
      </w:r>
      <w:r w:rsidRPr="00011917">
        <w:rPr>
          <w:rFonts w:eastAsia="Times New Roman"/>
          <w:bCs/>
          <w:color w:val="000000" w:themeColor="text1"/>
          <w:szCs w:val="24"/>
        </w:rPr>
        <w:t>ιμπεριαλιστές</w:t>
      </w:r>
      <w:r>
        <w:rPr>
          <w:rFonts w:eastAsia="Times New Roman"/>
          <w:bCs/>
          <w:color w:val="000000" w:themeColor="text1"/>
          <w:szCs w:val="24"/>
        </w:rPr>
        <w:t xml:space="preserve">! </w:t>
      </w:r>
      <w:r w:rsidRPr="00011917">
        <w:rPr>
          <w:rFonts w:eastAsia="Times New Roman"/>
          <w:bCs/>
          <w:color w:val="000000" w:themeColor="text1"/>
          <w:szCs w:val="24"/>
        </w:rPr>
        <w:t>Τι να πούμε</w:t>
      </w:r>
      <w:r>
        <w:rPr>
          <w:rFonts w:eastAsia="Times New Roman"/>
          <w:bCs/>
          <w:color w:val="000000" w:themeColor="text1"/>
          <w:szCs w:val="24"/>
        </w:rPr>
        <w:t>; Η λογική σηκώνει ψ</w:t>
      </w:r>
      <w:r w:rsidRPr="00011917">
        <w:rPr>
          <w:rFonts w:eastAsia="Times New Roman"/>
          <w:bCs/>
          <w:color w:val="000000" w:themeColor="text1"/>
          <w:szCs w:val="24"/>
        </w:rPr>
        <w:t>ηλά τα χέρια</w:t>
      </w:r>
      <w:r>
        <w:rPr>
          <w:rFonts w:eastAsia="Times New Roman"/>
          <w:bCs/>
          <w:color w:val="000000" w:themeColor="text1"/>
          <w:szCs w:val="24"/>
        </w:rPr>
        <w:t>,</w:t>
      </w:r>
      <w:r w:rsidRPr="00011917">
        <w:rPr>
          <w:rFonts w:eastAsia="Times New Roman"/>
          <w:bCs/>
          <w:color w:val="000000" w:themeColor="text1"/>
          <w:szCs w:val="24"/>
        </w:rPr>
        <w:t xml:space="preserve"> γιατί </w:t>
      </w:r>
      <w:r>
        <w:rPr>
          <w:rFonts w:eastAsia="Times New Roman"/>
          <w:bCs/>
          <w:color w:val="000000" w:themeColor="text1"/>
          <w:szCs w:val="24"/>
        </w:rPr>
        <w:t xml:space="preserve">από την </w:t>
      </w:r>
      <w:r w:rsidRPr="00011917">
        <w:rPr>
          <w:rFonts w:eastAsia="Times New Roman"/>
          <w:bCs/>
          <w:color w:val="000000" w:themeColor="text1"/>
          <w:szCs w:val="24"/>
        </w:rPr>
        <w:t xml:space="preserve">επιστήμη και την ιστορία </w:t>
      </w:r>
      <w:r>
        <w:rPr>
          <w:rFonts w:eastAsia="Times New Roman"/>
          <w:bCs/>
          <w:color w:val="000000" w:themeColor="text1"/>
          <w:szCs w:val="24"/>
        </w:rPr>
        <w:t xml:space="preserve">έχετε πάρει βέβαια </w:t>
      </w:r>
      <w:r w:rsidRPr="00011917">
        <w:rPr>
          <w:rFonts w:eastAsia="Times New Roman"/>
          <w:bCs/>
          <w:color w:val="000000" w:themeColor="text1"/>
          <w:szCs w:val="24"/>
        </w:rPr>
        <w:t>οριστικά διαζύγιο</w:t>
      </w:r>
      <w:r>
        <w:rPr>
          <w:rFonts w:eastAsia="Times New Roman"/>
          <w:bCs/>
          <w:color w:val="000000" w:themeColor="text1"/>
          <w:szCs w:val="24"/>
        </w:rPr>
        <w:t>.</w:t>
      </w:r>
    </w:p>
    <w:p w14:paraId="2ED8BF88"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Κ</w:t>
      </w:r>
      <w:r w:rsidRPr="00011917">
        <w:rPr>
          <w:rFonts w:eastAsia="Times New Roman"/>
          <w:bCs/>
          <w:color w:val="000000" w:themeColor="text1"/>
          <w:szCs w:val="24"/>
        </w:rPr>
        <w:t>άποιο</w:t>
      </w:r>
      <w:r>
        <w:rPr>
          <w:rFonts w:eastAsia="Times New Roman"/>
          <w:bCs/>
          <w:color w:val="000000" w:themeColor="text1"/>
          <w:szCs w:val="24"/>
        </w:rPr>
        <w:t>ι</w:t>
      </w:r>
      <w:r w:rsidRPr="00011917">
        <w:rPr>
          <w:rFonts w:eastAsia="Times New Roman"/>
          <w:bCs/>
          <w:color w:val="000000" w:themeColor="text1"/>
          <w:szCs w:val="24"/>
        </w:rPr>
        <w:t xml:space="preserve"> και κάποιες </w:t>
      </w:r>
      <w:r>
        <w:rPr>
          <w:rFonts w:eastAsia="Times New Roman"/>
          <w:bCs/>
          <w:color w:val="000000" w:themeColor="text1"/>
          <w:szCs w:val="24"/>
        </w:rPr>
        <w:t>-</w:t>
      </w:r>
      <w:r w:rsidRPr="00011917">
        <w:rPr>
          <w:rFonts w:eastAsia="Times New Roman"/>
          <w:bCs/>
          <w:color w:val="000000" w:themeColor="text1"/>
          <w:szCs w:val="24"/>
        </w:rPr>
        <w:t xml:space="preserve">δεν θυμάμαι τώρα τα ονόματά </w:t>
      </w:r>
      <w:r>
        <w:rPr>
          <w:rFonts w:eastAsia="Times New Roman"/>
          <w:bCs/>
          <w:color w:val="000000" w:themeColor="text1"/>
          <w:szCs w:val="24"/>
        </w:rPr>
        <w:t xml:space="preserve">τους- </w:t>
      </w:r>
      <w:r w:rsidRPr="00011917">
        <w:rPr>
          <w:rFonts w:eastAsia="Times New Roman"/>
          <w:bCs/>
          <w:color w:val="000000" w:themeColor="text1"/>
          <w:szCs w:val="24"/>
        </w:rPr>
        <w:t xml:space="preserve"> επικαλέστηκαν μάλιστα και το </w:t>
      </w:r>
      <w:r>
        <w:rPr>
          <w:rFonts w:eastAsia="Times New Roman"/>
          <w:bCs/>
          <w:color w:val="000000" w:themeColor="text1"/>
          <w:szCs w:val="24"/>
        </w:rPr>
        <w:t>ΕΑΜ, λέγοντάς μας ότι η δική σας Α</w:t>
      </w:r>
      <w:r w:rsidRPr="00011917">
        <w:rPr>
          <w:rFonts w:eastAsia="Times New Roman"/>
          <w:bCs/>
          <w:color w:val="000000" w:themeColor="text1"/>
          <w:szCs w:val="24"/>
        </w:rPr>
        <w:t xml:space="preserve">ριστερά </w:t>
      </w:r>
      <w:r>
        <w:rPr>
          <w:rFonts w:eastAsia="Times New Roman"/>
          <w:bCs/>
          <w:color w:val="000000" w:themeColor="text1"/>
          <w:szCs w:val="24"/>
        </w:rPr>
        <w:t xml:space="preserve">παίρνει </w:t>
      </w:r>
      <w:r w:rsidRPr="00011917">
        <w:rPr>
          <w:rFonts w:eastAsia="Times New Roman"/>
          <w:bCs/>
          <w:color w:val="000000" w:themeColor="text1"/>
          <w:szCs w:val="24"/>
        </w:rPr>
        <w:t xml:space="preserve">τη συνέχεια από </w:t>
      </w:r>
      <w:r>
        <w:rPr>
          <w:rFonts w:eastAsia="Times New Roman"/>
          <w:bCs/>
          <w:color w:val="000000" w:themeColor="text1"/>
          <w:szCs w:val="24"/>
        </w:rPr>
        <w:t xml:space="preserve">εκείνη </w:t>
      </w:r>
      <w:r w:rsidRPr="00011917">
        <w:rPr>
          <w:rFonts w:eastAsia="Times New Roman"/>
          <w:bCs/>
          <w:color w:val="000000" w:themeColor="text1"/>
          <w:szCs w:val="24"/>
        </w:rPr>
        <w:t xml:space="preserve">την περίοδο και για </w:t>
      </w:r>
      <w:r w:rsidRPr="00011917">
        <w:rPr>
          <w:rFonts w:eastAsia="Times New Roman"/>
          <w:bCs/>
          <w:color w:val="000000" w:themeColor="text1"/>
          <w:szCs w:val="24"/>
        </w:rPr>
        <w:t>αυτό εντάσσετ</w:t>
      </w:r>
      <w:r>
        <w:rPr>
          <w:rFonts w:eastAsia="Times New Roman"/>
          <w:bCs/>
          <w:color w:val="000000" w:themeColor="text1"/>
          <w:szCs w:val="24"/>
        </w:rPr>
        <w:t>ε τη Σ</w:t>
      </w:r>
      <w:r w:rsidRPr="00011917">
        <w:rPr>
          <w:rFonts w:eastAsia="Times New Roman"/>
          <w:bCs/>
          <w:color w:val="000000" w:themeColor="text1"/>
          <w:szCs w:val="24"/>
        </w:rPr>
        <w:t>υμφωνία των Πρεσπών σε αυτή</w:t>
      </w:r>
      <w:r>
        <w:rPr>
          <w:rFonts w:eastAsia="Times New Roman"/>
          <w:bCs/>
          <w:color w:val="000000" w:themeColor="text1"/>
          <w:szCs w:val="24"/>
        </w:rPr>
        <w:t>ν</w:t>
      </w:r>
      <w:r w:rsidRPr="00011917">
        <w:rPr>
          <w:rFonts w:eastAsia="Times New Roman"/>
          <w:bCs/>
          <w:color w:val="000000" w:themeColor="text1"/>
          <w:szCs w:val="24"/>
        </w:rPr>
        <w:t xml:space="preserve"> τη μεγάλη πορεία που έχετε διανύσει</w:t>
      </w:r>
      <w:r>
        <w:rPr>
          <w:rFonts w:eastAsia="Times New Roman"/>
          <w:bCs/>
          <w:color w:val="000000" w:themeColor="text1"/>
          <w:szCs w:val="24"/>
        </w:rPr>
        <w:t xml:space="preserve">. Λίγη ντροπή δεν βλάπτει, </w:t>
      </w:r>
      <w:r w:rsidRPr="00011917">
        <w:rPr>
          <w:rFonts w:eastAsia="Times New Roman"/>
          <w:bCs/>
          <w:color w:val="000000" w:themeColor="text1"/>
          <w:szCs w:val="24"/>
        </w:rPr>
        <w:t>θα σας λέγαμε</w:t>
      </w:r>
      <w:r>
        <w:rPr>
          <w:rFonts w:eastAsia="Times New Roman"/>
          <w:bCs/>
          <w:color w:val="000000" w:themeColor="text1"/>
          <w:szCs w:val="24"/>
        </w:rPr>
        <w:t>. Τρίζουν τα κόκκαλα χιλιάδων α</w:t>
      </w:r>
      <w:r w:rsidRPr="00011917">
        <w:rPr>
          <w:rFonts w:eastAsia="Times New Roman"/>
          <w:bCs/>
          <w:color w:val="000000" w:themeColor="text1"/>
          <w:szCs w:val="24"/>
        </w:rPr>
        <w:t>γωνιστών και αγωνιστριών</w:t>
      </w:r>
      <w:r>
        <w:rPr>
          <w:rFonts w:eastAsia="Times New Roman"/>
          <w:bCs/>
          <w:color w:val="000000" w:themeColor="text1"/>
          <w:szCs w:val="24"/>
        </w:rPr>
        <w:t>. Τ</w:t>
      </w:r>
      <w:r w:rsidRPr="00011917">
        <w:rPr>
          <w:rFonts w:eastAsia="Times New Roman"/>
          <w:bCs/>
          <w:color w:val="000000" w:themeColor="text1"/>
          <w:szCs w:val="24"/>
        </w:rPr>
        <w:t xml:space="preserve">ο </w:t>
      </w:r>
      <w:r>
        <w:rPr>
          <w:rFonts w:eastAsia="Times New Roman"/>
          <w:bCs/>
          <w:color w:val="000000" w:themeColor="text1"/>
          <w:szCs w:val="24"/>
        </w:rPr>
        <w:t xml:space="preserve">ΕΑΜ έγραψε </w:t>
      </w:r>
      <w:r w:rsidRPr="00011917">
        <w:rPr>
          <w:rFonts w:eastAsia="Times New Roman"/>
          <w:bCs/>
          <w:color w:val="000000" w:themeColor="text1"/>
          <w:szCs w:val="24"/>
        </w:rPr>
        <w:t>ηρωικές σελίδες</w:t>
      </w:r>
      <w:r>
        <w:rPr>
          <w:rFonts w:eastAsia="Times New Roman"/>
          <w:bCs/>
          <w:color w:val="000000" w:themeColor="text1"/>
          <w:szCs w:val="24"/>
        </w:rPr>
        <w:t>,</w:t>
      </w:r>
      <w:r w:rsidRPr="00011917">
        <w:rPr>
          <w:rFonts w:eastAsia="Times New Roman"/>
          <w:bCs/>
          <w:color w:val="000000" w:themeColor="text1"/>
          <w:szCs w:val="24"/>
        </w:rPr>
        <w:t xml:space="preserve"> γιατί ο αιμοδότης του</w:t>
      </w:r>
      <w:r>
        <w:rPr>
          <w:rFonts w:eastAsia="Times New Roman"/>
          <w:bCs/>
          <w:color w:val="000000" w:themeColor="text1"/>
          <w:szCs w:val="24"/>
        </w:rPr>
        <w:t>,</w:t>
      </w:r>
      <w:r w:rsidRPr="00011917">
        <w:rPr>
          <w:rFonts w:eastAsia="Times New Roman"/>
          <w:bCs/>
          <w:color w:val="000000" w:themeColor="text1"/>
          <w:szCs w:val="24"/>
        </w:rPr>
        <w:t xml:space="preserve"> το </w:t>
      </w:r>
      <w:r>
        <w:rPr>
          <w:rFonts w:eastAsia="Times New Roman"/>
          <w:bCs/>
          <w:color w:val="000000" w:themeColor="text1"/>
          <w:szCs w:val="24"/>
        </w:rPr>
        <w:t>ΚΚΕ,</w:t>
      </w:r>
      <w:r w:rsidRPr="00011917">
        <w:rPr>
          <w:rFonts w:eastAsia="Times New Roman"/>
          <w:bCs/>
          <w:color w:val="000000" w:themeColor="text1"/>
          <w:szCs w:val="24"/>
        </w:rPr>
        <w:t xml:space="preserve"> δεν υποτάχθηκε</w:t>
      </w:r>
      <w:r w:rsidRPr="00011917">
        <w:rPr>
          <w:rFonts w:eastAsia="Times New Roman"/>
          <w:bCs/>
          <w:color w:val="000000" w:themeColor="text1"/>
          <w:szCs w:val="24"/>
        </w:rPr>
        <w:t xml:space="preserve"> στον αρνητικό συσχετισμό δυν</w:t>
      </w:r>
      <w:r>
        <w:rPr>
          <w:rFonts w:eastAsia="Times New Roman"/>
          <w:bCs/>
          <w:color w:val="000000" w:themeColor="text1"/>
          <w:szCs w:val="24"/>
        </w:rPr>
        <w:t>άμεων, δ</w:t>
      </w:r>
      <w:r w:rsidRPr="00011917">
        <w:rPr>
          <w:rFonts w:eastAsia="Times New Roman"/>
          <w:bCs/>
          <w:color w:val="000000" w:themeColor="text1"/>
          <w:szCs w:val="24"/>
        </w:rPr>
        <w:t>εν ακολούθησε τις σειρήνες της αναγκαίας τότε προσαρμογής που καλούσαν τότε το</w:t>
      </w:r>
      <w:r>
        <w:rPr>
          <w:rFonts w:eastAsia="Times New Roman"/>
          <w:bCs/>
          <w:color w:val="000000" w:themeColor="text1"/>
          <w:szCs w:val="24"/>
        </w:rPr>
        <w:t xml:space="preserve">ν λαό </w:t>
      </w:r>
      <w:r w:rsidRPr="00011917">
        <w:rPr>
          <w:rFonts w:eastAsia="Times New Roman"/>
          <w:bCs/>
          <w:color w:val="000000" w:themeColor="text1"/>
          <w:szCs w:val="24"/>
        </w:rPr>
        <w:t>να κάτσει στα αυγά του</w:t>
      </w:r>
      <w:r>
        <w:rPr>
          <w:rFonts w:eastAsia="Times New Roman"/>
          <w:bCs/>
          <w:color w:val="000000" w:themeColor="text1"/>
          <w:szCs w:val="24"/>
        </w:rPr>
        <w:t>,</w:t>
      </w:r>
      <w:r w:rsidRPr="00011917">
        <w:rPr>
          <w:rFonts w:eastAsia="Times New Roman"/>
          <w:bCs/>
          <w:color w:val="000000" w:themeColor="text1"/>
          <w:szCs w:val="24"/>
        </w:rPr>
        <w:t xml:space="preserve"> γιατί</w:t>
      </w:r>
      <w:r>
        <w:rPr>
          <w:rFonts w:eastAsia="Times New Roman"/>
          <w:bCs/>
          <w:color w:val="000000" w:themeColor="text1"/>
          <w:szCs w:val="24"/>
        </w:rPr>
        <w:t>,</w:t>
      </w:r>
      <w:r w:rsidRPr="00011917">
        <w:rPr>
          <w:rFonts w:eastAsia="Times New Roman"/>
          <w:bCs/>
          <w:color w:val="000000" w:themeColor="text1"/>
          <w:szCs w:val="24"/>
        </w:rPr>
        <w:t xml:space="preserve"> όπως έλεγαν</w:t>
      </w:r>
      <w:r>
        <w:rPr>
          <w:rFonts w:eastAsia="Times New Roman"/>
          <w:bCs/>
          <w:color w:val="000000" w:themeColor="text1"/>
          <w:szCs w:val="24"/>
        </w:rPr>
        <w:t>,</w:t>
      </w:r>
      <w:r w:rsidRPr="00011917">
        <w:rPr>
          <w:rFonts w:eastAsia="Times New Roman"/>
          <w:bCs/>
          <w:color w:val="000000" w:themeColor="text1"/>
          <w:szCs w:val="24"/>
        </w:rPr>
        <w:t xml:space="preserve"> οι </w:t>
      </w:r>
      <w:r>
        <w:rPr>
          <w:rFonts w:eastAsia="Times New Roman"/>
          <w:bCs/>
          <w:color w:val="000000" w:themeColor="text1"/>
          <w:szCs w:val="24"/>
        </w:rPr>
        <w:t>χιτλερικοί, οι Γ</w:t>
      </w:r>
      <w:r w:rsidRPr="00011917">
        <w:rPr>
          <w:rFonts w:eastAsia="Times New Roman"/>
          <w:bCs/>
          <w:color w:val="000000" w:themeColor="text1"/>
          <w:szCs w:val="24"/>
        </w:rPr>
        <w:t>ερμαν</w:t>
      </w:r>
      <w:r>
        <w:rPr>
          <w:rFonts w:eastAsia="Times New Roman"/>
          <w:bCs/>
          <w:color w:val="000000" w:themeColor="text1"/>
          <w:szCs w:val="24"/>
        </w:rPr>
        <w:t xml:space="preserve">οί, ήρθαν </w:t>
      </w:r>
      <w:r w:rsidRPr="00011917">
        <w:rPr>
          <w:rFonts w:eastAsia="Times New Roman"/>
          <w:bCs/>
          <w:color w:val="000000" w:themeColor="text1"/>
          <w:szCs w:val="24"/>
        </w:rPr>
        <w:t>για να μ</w:t>
      </w:r>
      <w:r>
        <w:rPr>
          <w:rFonts w:eastAsia="Times New Roman"/>
          <w:bCs/>
          <w:color w:val="000000" w:themeColor="text1"/>
          <w:szCs w:val="24"/>
        </w:rPr>
        <w:t xml:space="preserve">είνουν </w:t>
      </w:r>
      <w:r w:rsidRPr="00011917">
        <w:rPr>
          <w:rFonts w:eastAsia="Times New Roman"/>
          <w:bCs/>
          <w:color w:val="000000" w:themeColor="text1"/>
          <w:szCs w:val="24"/>
        </w:rPr>
        <w:t>καιρό στην Ελλάδα</w:t>
      </w:r>
      <w:r>
        <w:rPr>
          <w:rFonts w:eastAsia="Times New Roman"/>
          <w:bCs/>
          <w:color w:val="000000" w:themeColor="text1"/>
          <w:szCs w:val="24"/>
        </w:rPr>
        <w:t>,</w:t>
      </w:r>
      <w:r w:rsidRPr="00011917">
        <w:rPr>
          <w:rFonts w:eastAsia="Times New Roman"/>
          <w:bCs/>
          <w:color w:val="000000" w:themeColor="text1"/>
          <w:szCs w:val="24"/>
        </w:rPr>
        <w:t xml:space="preserve"> ότι είναι ένας ανίκητος</w:t>
      </w:r>
      <w:r w:rsidRPr="00011917">
        <w:rPr>
          <w:rFonts w:eastAsia="Times New Roman"/>
          <w:bCs/>
          <w:color w:val="000000" w:themeColor="text1"/>
          <w:szCs w:val="24"/>
        </w:rPr>
        <w:t xml:space="preserve"> και πανίσχυρος αντίπαλος</w:t>
      </w:r>
      <w:r>
        <w:rPr>
          <w:rFonts w:eastAsia="Times New Roman"/>
          <w:bCs/>
          <w:color w:val="000000" w:themeColor="text1"/>
          <w:szCs w:val="24"/>
        </w:rPr>
        <w:t>. Κ</w:t>
      </w:r>
      <w:r w:rsidRPr="00011917">
        <w:rPr>
          <w:rFonts w:eastAsia="Times New Roman"/>
          <w:bCs/>
          <w:color w:val="000000" w:themeColor="text1"/>
          <w:szCs w:val="24"/>
        </w:rPr>
        <w:t>αι οι περισσότεροι</w:t>
      </w:r>
      <w:r>
        <w:rPr>
          <w:rFonts w:eastAsia="Times New Roman"/>
          <w:bCs/>
          <w:color w:val="000000" w:themeColor="text1"/>
          <w:szCs w:val="24"/>
        </w:rPr>
        <w:t xml:space="preserve"> </w:t>
      </w:r>
      <w:r w:rsidRPr="00011917">
        <w:rPr>
          <w:rFonts w:eastAsia="Times New Roman"/>
          <w:bCs/>
          <w:color w:val="000000" w:themeColor="text1"/>
          <w:szCs w:val="24"/>
        </w:rPr>
        <w:t>βέβαια</w:t>
      </w:r>
      <w:r>
        <w:rPr>
          <w:rFonts w:eastAsia="Times New Roman"/>
          <w:bCs/>
          <w:color w:val="000000" w:themeColor="text1"/>
          <w:szCs w:val="24"/>
        </w:rPr>
        <w:t xml:space="preserve"> απ’ όσους τα </w:t>
      </w:r>
      <w:r w:rsidRPr="00011917">
        <w:rPr>
          <w:rFonts w:eastAsia="Times New Roman"/>
          <w:bCs/>
          <w:color w:val="000000" w:themeColor="text1"/>
          <w:szCs w:val="24"/>
        </w:rPr>
        <w:t>έλεγαν τότε αυτά</w:t>
      </w:r>
      <w:r>
        <w:rPr>
          <w:rFonts w:eastAsia="Times New Roman"/>
          <w:bCs/>
          <w:color w:val="000000" w:themeColor="text1"/>
          <w:szCs w:val="24"/>
        </w:rPr>
        <w:t>,</w:t>
      </w:r>
      <w:r w:rsidRPr="00011917">
        <w:rPr>
          <w:rFonts w:eastAsia="Times New Roman"/>
          <w:bCs/>
          <w:color w:val="000000" w:themeColor="text1"/>
          <w:szCs w:val="24"/>
        </w:rPr>
        <w:t xml:space="preserve"> χωρίς να το καταλάβουν</w:t>
      </w:r>
      <w:r>
        <w:rPr>
          <w:rFonts w:eastAsia="Times New Roman"/>
          <w:bCs/>
          <w:color w:val="000000" w:themeColor="text1"/>
          <w:szCs w:val="24"/>
        </w:rPr>
        <w:t xml:space="preserve"> μ</w:t>
      </w:r>
      <w:r w:rsidRPr="00011917">
        <w:rPr>
          <w:rFonts w:eastAsia="Times New Roman"/>
          <w:bCs/>
          <w:color w:val="000000" w:themeColor="text1"/>
          <w:szCs w:val="24"/>
        </w:rPr>
        <w:t>άλιστα</w:t>
      </w:r>
      <w:r>
        <w:rPr>
          <w:rFonts w:eastAsia="Times New Roman"/>
          <w:bCs/>
          <w:color w:val="000000" w:themeColor="text1"/>
          <w:szCs w:val="24"/>
        </w:rPr>
        <w:t xml:space="preserve">, αρκετοί απ’ αυτούς, </w:t>
      </w:r>
      <w:r w:rsidRPr="00011917">
        <w:rPr>
          <w:rFonts w:eastAsia="Times New Roman"/>
          <w:bCs/>
          <w:color w:val="000000" w:themeColor="text1"/>
          <w:szCs w:val="24"/>
        </w:rPr>
        <w:t>κατάντησαν δωσίλογοι</w:t>
      </w:r>
      <w:r>
        <w:rPr>
          <w:rFonts w:eastAsia="Times New Roman"/>
          <w:bCs/>
          <w:color w:val="000000" w:themeColor="text1"/>
          <w:szCs w:val="24"/>
        </w:rPr>
        <w:t>,</w:t>
      </w:r>
      <w:r w:rsidRPr="00011917">
        <w:rPr>
          <w:rFonts w:eastAsia="Times New Roman"/>
          <w:bCs/>
          <w:color w:val="000000" w:themeColor="text1"/>
          <w:szCs w:val="24"/>
        </w:rPr>
        <w:t xml:space="preserve"> προδότες</w:t>
      </w:r>
      <w:r>
        <w:rPr>
          <w:rFonts w:eastAsia="Times New Roman"/>
          <w:bCs/>
          <w:color w:val="000000" w:themeColor="text1"/>
          <w:szCs w:val="24"/>
        </w:rPr>
        <w:t>,</w:t>
      </w:r>
      <w:r w:rsidRPr="00011917">
        <w:rPr>
          <w:rFonts w:eastAsia="Times New Roman"/>
          <w:bCs/>
          <w:color w:val="000000" w:themeColor="text1"/>
          <w:szCs w:val="24"/>
        </w:rPr>
        <w:t xml:space="preserve"> συνεργάτες</w:t>
      </w:r>
      <w:r>
        <w:rPr>
          <w:rFonts w:eastAsia="Times New Roman"/>
          <w:bCs/>
          <w:color w:val="000000" w:themeColor="text1"/>
          <w:szCs w:val="24"/>
        </w:rPr>
        <w:t>, εταίροι της τριπλής Κ</w:t>
      </w:r>
      <w:r w:rsidRPr="00011917">
        <w:rPr>
          <w:rFonts w:eastAsia="Times New Roman"/>
          <w:bCs/>
          <w:color w:val="000000" w:themeColor="text1"/>
          <w:szCs w:val="24"/>
        </w:rPr>
        <w:t>ατοχή</w:t>
      </w:r>
      <w:r>
        <w:rPr>
          <w:rFonts w:eastAsia="Times New Roman"/>
          <w:bCs/>
          <w:color w:val="000000" w:themeColor="text1"/>
          <w:szCs w:val="24"/>
        </w:rPr>
        <w:t xml:space="preserve">ς, της </w:t>
      </w:r>
      <w:r w:rsidRPr="00011917">
        <w:rPr>
          <w:rFonts w:eastAsia="Times New Roman"/>
          <w:bCs/>
          <w:color w:val="000000" w:themeColor="text1"/>
          <w:szCs w:val="24"/>
        </w:rPr>
        <w:t>γερμανικής</w:t>
      </w:r>
      <w:r>
        <w:rPr>
          <w:rFonts w:eastAsia="Times New Roman"/>
          <w:bCs/>
          <w:color w:val="000000" w:themeColor="text1"/>
          <w:szCs w:val="24"/>
        </w:rPr>
        <w:t>, της ι</w:t>
      </w:r>
      <w:r w:rsidRPr="00011917">
        <w:rPr>
          <w:rFonts w:eastAsia="Times New Roman"/>
          <w:bCs/>
          <w:color w:val="000000" w:themeColor="text1"/>
          <w:szCs w:val="24"/>
        </w:rPr>
        <w:t xml:space="preserve">ταλικής και </w:t>
      </w:r>
      <w:r>
        <w:rPr>
          <w:rFonts w:eastAsia="Times New Roman"/>
          <w:bCs/>
          <w:color w:val="000000" w:themeColor="text1"/>
          <w:szCs w:val="24"/>
        </w:rPr>
        <w:t>της β</w:t>
      </w:r>
      <w:r w:rsidRPr="00011917">
        <w:rPr>
          <w:rFonts w:eastAsia="Times New Roman"/>
          <w:bCs/>
          <w:color w:val="000000" w:themeColor="text1"/>
          <w:szCs w:val="24"/>
        </w:rPr>
        <w:t>ουλγ</w:t>
      </w:r>
      <w:r>
        <w:rPr>
          <w:rFonts w:eastAsia="Times New Roman"/>
          <w:bCs/>
          <w:color w:val="000000" w:themeColor="text1"/>
          <w:szCs w:val="24"/>
        </w:rPr>
        <w:t>άρικης.</w:t>
      </w:r>
    </w:p>
    <w:p w14:paraId="2ED8BF89"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Κ</w:t>
      </w:r>
      <w:r w:rsidRPr="00011917">
        <w:rPr>
          <w:rFonts w:eastAsia="Times New Roman"/>
          <w:bCs/>
          <w:color w:val="000000" w:themeColor="text1"/>
          <w:szCs w:val="24"/>
        </w:rPr>
        <w:t>αι σήμερα τ</w:t>
      </w:r>
      <w:r>
        <w:rPr>
          <w:rFonts w:eastAsia="Times New Roman"/>
          <w:bCs/>
          <w:color w:val="000000" w:themeColor="text1"/>
          <w:szCs w:val="24"/>
        </w:rPr>
        <w:t xml:space="preserve">ολμάτε να βάζετε </w:t>
      </w:r>
      <w:r w:rsidRPr="00011917">
        <w:rPr>
          <w:rFonts w:eastAsia="Times New Roman"/>
          <w:bCs/>
          <w:color w:val="000000" w:themeColor="text1"/>
          <w:szCs w:val="24"/>
        </w:rPr>
        <w:t xml:space="preserve">στο </w:t>
      </w:r>
      <w:r>
        <w:rPr>
          <w:rFonts w:eastAsia="Times New Roman"/>
          <w:bCs/>
          <w:color w:val="000000" w:themeColor="text1"/>
          <w:szCs w:val="24"/>
        </w:rPr>
        <w:t>στόμα σας τον Δ</w:t>
      </w:r>
      <w:r w:rsidRPr="00011917">
        <w:rPr>
          <w:rFonts w:eastAsia="Times New Roman"/>
          <w:bCs/>
          <w:color w:val="000000" w:themeColor="text1"/>
          <w:szCs w:val="24"/>
        </w:rPr>
        <w:t xml:space="preserve">ημοκρατικό </w:t>
      </w:r>
      <w:r>
        <w:rPr>
          <w:rFonts w:eastAsia="Times New Roman"/>
          <w:bCs/>
          <w:color w:val="000000" w:themeColor="text1"/>
          <w:szCs w:val="24"/>
        </w:rPr>
        <w:t>Σ</w:t>
      </w:r>
      <w:r w:rsidRPr="00011917">
        <w:rPr>
          <w:rFonts w:eastAsia="Times New Roman"/>
          <w:bCs/>
          <w:color w:val="000000" w:themeColor="text1"/>
          <w:szCs w:val="24"/>
        </w:rPr>
        <w:t>τρατό</w:t>
      </w:r>
      <w:r>
        <w:rPr>
          <w:rFonts w:eastAsia="Times New Roman"/>
          <w:bCs/>
          <w:color w:val="000000" w:themeColor="text1"/>
          <w:szCs w:val="24"/>
        </w:rPr>
        <w:t>, την εκτελεσμένη ηρωίδα του ΚΚΕ, τη Μίρκα Γκίνοβα, Ειρήνη Γκίνη, ηρωίδα την οποία εκτέλεσαν τα δολοφονικά όπλα που είχαν πάνω τη σφραγίδα «</w:t>
      </w:r>
      <w:r>
        <w:rPr>
          <w:rFonts w:eastAsia="Times New Roman"/>
          <w:bCs/>
          <w:color w:val="000000" w:themeColor="text1"/>
          <w:szCs w:val="24"/>
          <w:lang w:val="en-US"/>
        </w:rPr>
        <w:t>Made</w:t>
      </w:r>
      <w:r w:rsidRPr="009671FF">
        <w:rPr>
          <w:rFonts w:eastAsia="Times New Roman"/>
          <w:bCs/>
          <w:color w:val="000000" w:themeColor="text1"/>
          <w:szCs w:val="24"/>
        </w:rPr>
        <w:t xml:space="preserve"> </w:t>
      </w:r>
      <w:r>
        <w:rPr>
          <w:rFonts w:eastAsia="Times New Roman"/>
          <w:bCs/>
          <w:color w:val="000000" w:themeColor="text1"/>
          <w:szCs w:val="24"/>
          <w:lang w:val="en-US"/>
        </w:rPr>
        <w:t>in</w:t>
      </w:r>
      <w:r w:rsidRPr="009671FF">
        <w:rPr>
          <w:rFonts w:eastAsia="Times New Roman"/>
          <w:bCs/>
          <w:color w:val="000000" w:themeColor="text1"/>
          <w:szCs w:val="24"/>
        </w:rPr>
        <w:t xml:space="preserve"> </w:t>
      </w:r>
      <w:r>
        <w:rPr>
          <w:rFonts w:eastAsia="Times New Roman"/>
          <w:bCs/>
          <w:color w:val="000000" w:themeColor="text1"/>
          <w:szCs w:val="24"/>
          <w:lang w:val="en-US"/>
        </w:rPr>
        <w:t>USA</w:t>
      </w:r>
      <w:r>
        <w:rPr>
          <w:rFonts w:eastAsia="Times New Roman"/>
          <w:bCs/>
          <w:color w:val="000000" w:themeColor="text1"/>
          <w:szCs w:val="24"/>
        </w:rPr>
        <w:t>»</w:t>
      </w:r>
      <w:r w:rsidRPr="009671FF">
        <w:rPr>
          <w:rFonts w:eastAsia="Times New Roman"/>
          <w:bCs/>
          <w:color w:val="000000" w:themeColor="text1"/>
          <w:szCs w:val="24"/>
        </w:rPr>
        <w:t xml:space="preserve">, </w:t>
      </w:r>
      <w:r>
        <w:rPr>
          <w:rFonts w:eastAsia="Times New Roman"/>
          <w:bCs/>
          <w:color w:val="000000" w:themeColor="text1"/>
          <w:szCs w:val="24"/>
        </w:rPr>
        <w:t>δηλαδή των Αμερικάνων, αυτούς</w:t>
      </w:r>
      <w:r>
        <w:rPr>
          <w:rFonts w:eastAsia="Times New Roman"/>
          <w:bCs/>
          <w:color w:val="000000" w:themeColor="text1"/>
          <w:szCs w:val="24"/>
        </w:rPr>
        <w:t xml:space="preserve"> που εσείς προσκυνάτε εδώ μέσα σήμερα.</w:t>
      </w:r>
    </w:p>
    <w:p w14:paraId="2ED8BF8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Αίσχος! Τσιράκια των Αμερικάνων και του ΝΑΤΟ είστε! Αλλά αυτοί είστε, έτοιμοι για τη βρώμικη δουλειά. Είναι η ίδια λογική που και τώρα υποτάσσει την υποταγή στον αρνητικό –λέει- συσχετισμό δυνάμεων, την υποταγή στα ιμ</w:t>
      </w:r>
      <w:r>
        <w:rPr>
          <w:rFonts w:eastAsia="Times New Roman" w:cs="Times New Roman"/>
          <w:szCs w:val="24"/>
        </w:rPr>
        <w:t xml:space="preserve">περιαλιστικά κέντρα, γιατί δεν υπάρχουν οι συνθήκες. </w:t>
      </w:r>
    </w:p>
    <w:p w14:paraId="2ED8BF8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Πείτε, λοιπόν, καθαρά ότι εξυπηρετώντας στρατηγικές επιλογές και της άρχουσας τάξης της Ελλάδας, που ενδιαφέρεται για τις μπίζνες της με τη γειτονική χώρα και όχι μόνο, κάνετε άλλον έναν επαίσχυντο συμβ</w:t>
      </w:r>
      <w:r>
        <w:rPr>
          <w:rFonts w:eastAsia="Times New Roman" w:cs="Times New Roman"/>
          <w:szCs w:val="24"/>
        </w:rPr>
        <w:t>ιβασμό που μπορεί να στοιχίσει βέβαια και στους δύο λαούς αλλά και ευρύτερα και αφήστε στην άκρη την ηρωική ιστορία του ελληνικού λαού, τους τιμημένους ήρωες νεκρούς μας. Γιατί ξέρετε καλά -και το ξέρουν και όλοι όσοι τώρα μας ακούν και όχι μόνο μέσα σε αυ</w:t>
      </w:r>
      <w:r>
        <w:rPr>
          <w:rFonts w:eastAsia="Times New Roman" w:cs="Times New Roman"/>
          <w:szCs w:val="24"/>
        </w:rPr>
        <w:t>τή την Αίθουσα, όλοι όσοι νιώθουν αριστεροί, προοδευτικοί σε αυτόν τον τόπο- ότι ποτέ η σημαία του ΕΑΜ, του ΕΛΑΣ, του Δημοκρατικού Στρατού δεν θα σταθεί, ούτε στάθηκε ποτέ δίπλα στη σημαία του ΝΑΤΟ, των Ηνωμένων Πολιτειών της Αμερικής, της Ευρωπαϊκής Ένωση</w:t>
      </w:r>
      <w:r>
        <w:rPr>
          <w:rFonts w:eastAsia="Times New Roman" w:cs="Times New Roman"/>
          <w:szCs w:val="24"/>
        </w:rPr>
        <w:t xml:space="preserve">ς. </w:t>
      </w:r>
    </w:p>
    <w:p w14:paraId="2ED8BF8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Και εσείς, βέβαια, έχετε κάνει εδώ και καιρό την επιλογή σας. Η Κυβέρνησή σας, κύριε Τσίπρα, έχει εξελιχθεί στον καλύτερο σημαιοφόρο των σχεδιασμών του ΝΑΤΟ και της Ευρωπαϊκής Ένωσης στην περιοχή, βέβαια επιδιώκοντας, για να το λέμε και αυτό, το αζημίω</w:t>
      </w:r>
      <w:r>
        <w:rPr>
          <w:rFonts w:eastAsia="Times New Roman" w:cs="Times New Roman"/>
          <w:szCs w:val="24"/>
        </w:rPr>
        <w:t>το για εφοπλιστές, βιομηχάνους, μεγαλοεισαγωγείς, μεγαλοεξαγωγείς και άλλους. Αυτό ακριβώς εννοείτε με τα περί ηγετικού σας ρόλου στα Βαλκάνια. Μάλιστα, η πρόσφατη δημοσιοποίηση της ολοκληρωμένης Έκθεσης του Υπουργείου Εξωτερικών για την Ελλάδα, των Ηνωμέν</w:t>
      </w:r>
      <w:r>
        <w:rPr>
          <w:rFonts w:eastAsia="Times New Roman" w:cs="Times New Roman"/>
          <w:szCs w:val="24"/>
        </w:rPr>
        <w:t xml:space="preserve">ων Πολιτειών της Αμερικής, πέρα από το γεγονός ότι θυμίζει παλιές σκοτεινές εποχές, επιβεβαιώνει πλήρως τον ρόλο που έχετε αναλάβει στην προώθηση αυτών των </w:t>
      </w:r>
      <w:r>
        <w:rPr>
          <w:rFonts w:eastAsia="Times New Roman" w:cs="Times New Roman"/>
          <w:szCs w:val="24"/>
        </w:rPr>
        <w:t>α</w:t>
      </w:r>
      <w:r>
        <w:rPr>
          <w:rFonts w:eastAsia="Times New Roman" w:cs="Times New Roman"/>
          <w:szCs w:val="24"/>
        </w:rPr>
        <w:t xml:space="preserve">μερικανονατοϊκών σχεδιασμών. </w:t>
      </w:r>
    </w:p>
    <w:p w14:paraId="2ED8BF8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έ</w:t>
      </w:r>
      <w:r>
        <w:rPr>
          <w:rFonts w:eastAsia="Times New Roman" w:cs="Times New Roman"/>
          <w:szCs w:val="24"/>
        </w:rPr>
        <w:t>κθεση αναγνωρίζεται ρητά και κυνικά «ότι η Συμφωνία των Πρεσπών</w:t>
      </w:r>
      <w:r>
        <w:rPr>
          <w:rFonts w:eastAsia="Times New Roman" w:cs="Times New Roman"/>
          <w:szCs w:val="24"/>
        </w:rPr>
        <w:t xml:space="preserve"> έχει τη ευρωατλαντική σφραγίδα», ότι «η Ελλάδα είναι αφοσιωμένος εταίρος στην προώθηση των συμφερόντων των ΗΠΑ εντός και εκτός Ελλάδας, ότι η ελληνική Κυβέρνηση υποστηρίζει την εμβάθυνση της στρατιωτικής συνεργασίας, προσφέροντας επιπλέον τοποθεσίες εκτός</w:t>
      </w:r>
      <w:r>
        <w:rPr>
          <w:rFonts w:eastAsia="Times New Roman" w:cs="Times New Roman"/>
          <w:szCs w:val="24"/>
        </w:rPr>
        <w:t xml:space="preserve"> του κόλπου της Σούδας, για να υποστηρίξει στρατιωτικές επιχειρήσεις των ΗΠΑ στην περιοχή».</w:t>
      </w:r>
    </w:p>
    <w:p w14:paraId="2ED8BF8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Φτάνει μάλιστα στο σημείο να ομολογεί ότι «θα επιστρατευτούν –αυτά λένε ακριβώς- ΜΚΟ και μέσα μαζικής ενημέρωσης για να πειστεί ο ελληνικός λαός για την αναγκαιότητ</w:t>
      </w:r>
      <w:r>
        <w:rPr>
          <w:rFonts w:eastAsia="Times New Roman" w:cs="Times New Roman"/>
          <w:szCs w:val="24"/>
        </w:rPr>
        <w:t xml:space="preserve">α αυτής της πολιτικής». Τόσο προοδευτική είναι η πολιτική σας! </w:t>
      </w:r>
    </w:p>
    <w:p w14:paraId="2ED8BF8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Αυτές οι ανατριχιαστικές επιδιώξεις, πραγματικά, της αμερικάνικης πολιτικής δεν αμφισβητούνται από την Κυβέρνηση ούτε φυσικά από τη Νέα Δημοκρατία. Ο λαός μας πρέπει να ξέρει ότι στα Βαλκάνια </w:t>
      </w:r>
      <w:r>
        <w:rPr>
          <w:rFonts w:eastAsia="Times New Roman" w:cs="Times New Roman"/>
          <w:szCs w:val="24"/>
        </w:rPr>
        <w:t xml:space="preserve">αυτή τη στιγμή είναι σε εξέλιξη ένας μεγάλος πόλεμος, οικονομικός πόλεμος, για τις αγορές, τις πρώτες ύλες, τους αγωγούς, ο οποίος έχει φτάσει στο σημείο στρατιωτικών προετοιμασιών, με απρόβλεπτες συνέπειες για όλους τους λαούς. </w:t>
      </w:r>
    </w:p>
    <w:p w14:paraId="2ED8BF9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ΝΑΤΟ, οι Ηνωμένες Πολιτ</w:t>
      </w:r>
      <w:r>
        <w:rPr>
          <w:rFonts w:eastAsia="Times New Roman" w:cs="Times New Roman"/>
          <w:szCs w:val="24"/>
        </w:rPr>
        <w:t xml:space="preserve">είες της Αμερικής και η Ευρωπαϊκή Ένωση προσπαθούν να ανακόψουν, να προλάβουν τα σχέδια και την επιρροή της Ρωσίας και της Κίνας. </w:t>
      </w:r>
    </w:p>
    <w:p w14:paraId="2ED8BF9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Μάλιστα, για τα σχέδια της Κίνας στα Βαλκάνια μίλησε και η κ. Μέρκελ στην πρόσφατη επίσκεψή της, γι’ αυτό βιάζονται για την ο</w:t>
      </w:r>
      <w:r>
        <w:rPr>
          <w:rFonts w:eastAsia="Times New Roman" w:cs="Times New Roman"/>
          <w:szCs w:val="24"/>
        </w:rPr>
        <w:t xml:space="preserve">λοκλήρωση της ένταξης των δυτικών Βαλκανίων στις ευρωατλαντικές δομές. </w:t>
      </w:r>
    </w:p>
    <w:p w14:paraId="2ED8BF9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Ρωσία έχει ήδη σημαντικά ερείσματα στη Σερβία. Γενικότερα τα Βαλκάνια είναι προνομιακή αγορά αλλά και πεδίο σκληρής διαπάλης για τη διέλευση ή όχι του ρώσικου φυσικού αερίου και για </w:t>
      </w:r>
      <w:r>
        <w:rPr>
          <w:rFonts w:eastAsia="Times New Roman" w:cs="Times New Roman"/>
          <w:szCs w:val="24"/>
        </w:rPr>
        <w:t xml:space="preserve">άλλα στην Ευρωπαϊκή Ένωση. </w:t>
      </w:r>
    </w:p>
    <w:p w14:paraId="2ED8BF9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για την Κίνα τα Βαλκάνια αποτελούν κανάλι για τον «δρόμο του μεταξιού» προς την Ευρώπη, με την αξιοποίηση του </w:t>
      </w:r>
      <w:r>
        <w:rPr>
          <w:rFonts w:eastAsia="Times New Roman" w:cs="Times New Roman"/>
          <w:szCs w:val="24"/>
        </w:rPr>
        <w:t>λ</w:t>
      </w:r>
      <w:r>
        <w:rPr>
          <w:rFonts w:eastAsia="Times New Roman" w:cs="Times New Roman"/>
          <w:szCs w:val="24"/>
        </w:rPr>
        <w:t>ιμανιού του Πειραιά και την ανάπτυξη σιδηροδρομικών δικτύων της Σερβίας.</w:t>
      </w:r>
    </w:p>
    <w:p w14:paraId="2ED8BF9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Κυβέρνησή σας, με τη σύμφωνη γνώμη βέβ</w:t>
      </w:r>
      <w:r>
        <w:rPr>
          <w:rFonts w:eastAsia="Times New Roman" w:cs="Times New Roman"/>
          <w:szCs w:val="24"/>
        </w:rPr>
        <w:t xml:space="preserve">αια και των υπολοίπων, βάζει σε τεράστιους κινδύνους τον λαό μας για χάρη τμημάτων του εγχώριου μεγάλου κεφαλαίου από τη ληστεία και εκμετάλλευση άλλων λαών μήπως εξασφαλίσουν μεγαλύτερο μερίδιο και κέρδη. </w:t>
      </w:r>
    </w:p>
    <w:p w14:paraId="2ED8BF9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Οι κίνδυνοι για τον δικό μας λαό αλλά και για του</w:t>
      </w:r>
      <w:r>
        <w:rPr>
          <w:rFonts w:eastAsia="Times New Roman" w:cs="Times New Roman"/>
          <w:szCs w:val="24"/>
        </w:rPr>
        <w:t>ς λαούς των Βαλκανίων μεγαλώνουν συνεχώς, ιδιαίτερα τώρα που παρατηρείται μια μεγάλη κινητικότητα στο ζήτημα της αλλαγής συνόρων στην περιοχή των Βαλκανίων όπου προχωράει ήδη η αλλαγή εδαφών Σερβίας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Κοσσόβου. </w:t>
      </w:r>
    </w:p>
    <w:p w14:paraId="2ED8BF9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Όμως, το γαϊτανάκι της αλλαγής συνόρων εάν συνεχιστεί, και μάλιστα στο όνομα της διασφάλισης της ειρήνης, της ασφάλειας στα πλαίσια του ΝΑΤΟ και της Ευρωπαϊκής Ένωσης, δεν θα κάνει τίποτε άλλο παρά να ναρκοθετήσει για άλλη μια φορά το μέλλον των λαών της Β</w:t>
      </w:r>
      <w:r>
        <w:rPr>
          <w:rFonts w:eastAsia="Times New Roman" w:cs="Times New Roman"/>
          <w:szCs w:val="24"/>
        </w:rPr>
        <w:t xml:space="preserve">αλκανικής, γιατί ΝΑΤΟ, Ευρωπαϊκή Ένωση, ΗΠΑ, συνολικά τα καπιταλιστικά κράτη ανάλογα και με τη δύναμή τους, ποτέ και πουθενά δεν παραιτήθηκαν από το «διαίρει και βασίλευε». </w:t>
      </w:r>
    </w:p>
    <w:p w14:paraId="2ED8BF9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Οι υπόδικοι εγκληματίες χρυσαυγίτες και κάποιοι, επίσης, Βουλευτές της Νέας Δημοκρ</w:t>
      </w:r>
      <w:r>
        <w:rPr>
          <w:rFonts w:eastAsia="Times New Roman" w:cs="Times New Roman"/>
          <w:szCs w:val="24"/>
        </w:rPr>
        <w:t>ατίας, άλλων κομμάτων, εμφανιζόμενοι ως χρήσιμοι προς αξιοποίηση από τον ΣΥΡΙΖΑ βρήκαν την ευκαιρία για έναν ακραίο απροκάλυπτο αντικομμουνισμό, αναφέροντας μάλιστα πετσοκομμένες, εκτός τόπου και τότε συνθηκών, κάποιες θέσεις της Κομμουνιστικής Διεθνούς στ</w:t>
      </w:r>
      <w:r>
        <w:rPr>
          <w:rFonts w:eastAsia="Times New Roman" w:cs="Times New Roman"/>
          <w:szCs w:val="24"/>
        </w:rPr>
        <w:t>η δεκαετία του 1920.</w:t>
      </w:r>
    </w:p>
    <w:p w14:paraId="2ED8BF9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Επίσης, αναφέρθηκαν στον μακεδονικό προσδιορισμό της </w:t>
      </w:r>
      <w:r>
        <w:rPr>
          <w:rFonts w:eastAsia="Times New Roman" w:cs="Times New Roman"/>
          <w:szCs w:val="24"/>
          <w:lang w:val="en-US"/>
        </w:rPr>
        <w:t>FYROM</w:t>
      </w:r>
      <w:r w:rsidRPr="00F02144">
        <w:rPr>
          <w:rFonts w:eastAsia="Times New Roman" w:cs="Times New Roman"/>
          <w:szCs w:val="24"/>
        </w:rPr>
        <w:t xml:space="preserve"> </w:t>
      </w:r>
      <w:r>
        <w:rPr>
          <w:rFonts w:eastAsia="Times New Roman" w:cs="Times New Roman"/>
          <w:szCs w:val="24"/>
        </w:rPr>
        <w:t xml:space="preserve">στο πλαίσιο του ενιαίου γιουγκοσλάβικου κράτους που, όμως, τότε δεν άφηνε περιθώρια αλυτρωτισμού επί της ελληνικής Μακεδονίας. </w:t>
      </w:r>
    </w:p>
    <w:p w14:paraId="2ED8BF9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Πότε άνοιξε αυτό το κανάλι; Πότε έγινε παράγοντα</w:t>
      </w:r>
      <w:r>
        <w:rPr>
          <w:rFonts w:eastAsia="Times New Roman" w:cs="Times New Roman"/>
          <w:szCs w:val="24"/>
        </w:rPr>
        <w:t xml:space="preserve">ς ανασφάλειας για τους λαούς και εμπλοκής σε νέα δεινά, αφού οι λαοί των Βαλκανίων είχαν ζήσει ήδη ειρηνικά για σαράντα χρόνια μετά τον Β΄ Παγκόσμιο Πόλεμο; </w:t>
      </w:r>
    </w:p>
    <w:p w14:paraId="2ED8BF9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Όλοι ξέρουμε ότι έγινε παράγοντας ανασφάλειας με τη στρατιωτική επέμβαση του ΝΑΤΟ και της Ευρωπαϊκ</w:t>
      </w:r>
      <w:r>
        <w:rPr>
          <w:rFonts w:eastAsia="Times New Roman" w:cs="Times New Roman"/>
          <w:szCs w:val="24"/>
        </w:rPr>
        <w:t>ής Ένωσης και μετά, που διαμέλισε την ενιαία Γιουγκοσλαβία από το 1990 ως το 1999. Και σήμερα μεθοδευμένα προωθείται από διάφορους κύκλους το σχέδιο της «Μεγάλης Αλβανίας»</w:t>
      </w:r>
      <w:r>
        <w:rPr>
          <w:rFonts w:eastAsia="Times New Roman" w:cs="Times New Roman"/>
          <w:szCs w:val="24"/>
        </w:rPr>
        <w:t>,</w:t>
      </w:r>
      <w:r>
        <w:rPr>
          <w:rFonts w:eastAsia="Times New Roman" w:cs="Times New Roman"/>
          <w:szCs w:val="24"/>
        </w:rPr>
        <w:t xml:space="preserve"> με πρώτο στάδιο την αλλαγή συνόρων ανάμεσα σε Κόσοβο και Σερβία και στη συνέχεια τη</w:t>
      </w:r>
      <w:r>
        <w:rPr>
          <w:rFonts w:eastAsia="Times New Roman" w:cs="Times New Roman"/>
          <w:szCs w:val="24"/>
        </w:rPr>
        <w:t xml:space="preserve">ν οικονομική και διπλωματική ενσωμάτωση του Κοσόβου στην Αλβανία, ενέργειες που μπορεί να ανοίξουν και άλλες πληγές στη γειτονιά μας. </w:t>
      </w:r>
    </w:p>
    <w:p w14:paraId="2ED8BF9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Τέτοιες πληγές ανοίγει και η </w:t>
      </w:r>
      <w:r>
        <w:rPr>
          <w:rFonts w:eastAsia="Times New Roman" w:cs="Times New Roman"/>
          <w:szCs w:val="24"/>
        </w:rPr>
        <w:t>ν</w:t>
      </w:r>
      <w:r>
        <w:rPr>
          <w:rFonts w:eastAsia="Times New Roman" w:cs="Times New Roman"/>
          <w:szCs w:val="24"/>
        </w:rPr>
        <w:t xml:space="preserve">ατοϊκή </w:t>
      </w:r>
      <w:r>
        <w:rPr>
          <w:rFonts w:eastAsia="Times New Roman" w:cs="Times New Roman"/>
          <w:szCs w:val="24"/>
        </w:rPr>
        <w:t>σ</w:t>
      </w:r>
      <w:r>
        <w:rPr>
          <w:rFonts w:eastAsia="Times New Roman" w:cs="Times New Roman"/>
          <w:szCs w:val="24"/>
        </w:rPr>
        <w:t xml:space="preserve">υμφωνία που σήμερα θα ψηφίσει η Κυβέρνησή </w:t>
      </w:r>
      <w:r>
        <w:rPr>
          <w:rFonts w:eastAsia="Times New Roman" w:cs="Times New Roman"/>
          <w:szCs w:val="24"/>
        </w:rPr>
        <w:t>σας,</w:t>
      </w:r>
      <w:r>
        <w:rPr>
          <w:rFonts w:eastAsia="Times New Roman" w:cs="Times New Roman"/>
          <w:szCs w:val="24"/>
        </w:rPr>
        <w:t xml:space="preserve"> μαζί με κάποιους πρόθυμους συμμάχους</w:t>
      </w:r>
      <w:r>
        <w:rPr>
          <w:rFonts w:eastAsia="Times New Roman" w:cs="Times New Roman"/>
          <w:szCs w:val="24"/>
        </w:rPr>
        <w:t xml:space="preserve"> σας σε αυτό το αλισβερίσι που παρακολουθεί ο ελληνικός λαός αυτές τις μέρες. </w:t>
      </w:r>
    </w:p>
    <w:p w14:paraId="2ED8BF9C"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Το ποιηματάκι που κάθε τρεις και λίγο λέτε εσείς αλλά και η Νέα Δημοκρατία, ότι δήθεν η ισχυροποίηση του ΝΑΤΟ και της Ευρωπαϊκής Ένωσης αποτελεί παράγοντα σταθερότητας και ειρήν</w:t>
      </w:r>
      <w:r>
        <w:rPr>
          <w:rFonts w:eastAsia="Times New Roman" w:cs="Times New Roman"/>
          <w:szCs w:val="24"/>
        </w:rPr>
        <w:t xml:space="preserve">ης στην περιοχή, κρατήστε το να το απαγγείλετε στις δεξιώσεις της Αμερικάνικης Πρεσβείας, στα διάφορα σαλόνια των </w:t>
      </w:r>
      <w:r>
        <w:rPr>
          <w:rFonts w:eastAsia="Times New Roman" w:cs="Times New Roman"/>
          <w:szCs w:val="24"/>
        </w:rPr>
        <w:t>ν</w:t>
      </w:r>
      <w:r>
        <w:rPr>
          <w:rFonts w:eastAsia="Times New Roman" w:cs="Times New Roman"/>
          <w:szCs w:val="24"/>
        </w:rPr>
        <w:t>ατοϊκών, γιατί εδώ είναι Βαλκάνια, δεν είναι παίξε-γέλασε. Οι λαοί των Βαλκανίων έχουν πληρώσει με αίμα, με ξεριζωμό, με δυστυχία τη βαρβαρότ</w:t>
      </w:r>
      <w:r>
        <w:rPr>
          <w:rFonts w:eastAsia="Times New Roman" w:cs="Times New Roman"/>
          <w:szCs w:val="24"/>
        </w:rPr>
        <w:t xml:space="preserve">ητα αυτών των επεμβάσεων, στις οποίες επεμβάσεις ενεργητικά συμμετείχε και το ελληνικό καπιταλιστικό κράτος. </w:t>
      </w:r>
    </w:p>
    <w:p w14:paraId="2ED8BF9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Εδώ το ΝΑΤΟ και η Ευρωπαϊκή Ένωση πρωτοστάτησαν στη διάλυση της Γιουγκοσλαβίας, στην επαναχάραξη συνόρων, στη διαμόρφωση κρατών-προτεκτοράτων και </w:t>
      </w:r>
      <w:r>
        <w:rPr>
          <w:rFonts w:eastAsia="Times New Roman" w:cs="Times New Roman"/>
          <w:szCs w:val="24"/>
        </w:rPr>
        <w:t>τα περί ασφάλειας και ειρήνης καταρρέουν μπροστά στις μεγάλες επιθετικές στρατιωτικές ασκήσεις του ΝΑΤΟ</w:t>
      </w:r>
      <w:r>
        <w:rPr>
          <w:rFonts w:eastAsia="Times New Roman" w:cs="Times New Roman"/>
          <w:szCs w:val="24"/>
        </w:rPr>
        <w:t>,</w:t>
      </w:r>
      <w:r>
        <w:rPr>
          <w:rFonts w:eastAsia="Times New Roman" w:cs="Times New Roman"/>
          <w:szCs w:val="24"/>
        </w:rPr>
        <w:t xml:space="preserve"> με δεκάδες χιλιάδες στρατού από όλες τις χώρες</w:t>
      </w:r>
      <w:r>
        <w:rPr>
          <w:rFonts w:eastAsia="Times New Roman" w:cs="Times New Roman"/>
          <w:szCs w:val="24"/>
        </w:rPr>
        <w:t xml:space="preserve"> </w:t>
      </w:r>
      <w:r>
        <w:rPr>
          <w:rFonts w:eastAsia="Times New Roman" w:cs="Times New Roman"/>
          <w:szCs w:val="24"/>
        </w:rPr>
        <w:t xml:space="preserve">μέλη του, ανάμεσά τους και η Ελλάδα, που γίνονται συνεχώς. </w:t>
      </w:r>
    </w:p>
    <w:p w14:paraId="2ED8BF9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Γίνονται φύλλο και φτερό όσα λέτε, από τις </w:t>
      </w:r>
      <w:r>
        <w:rPr>
          <w:rFonts w:eastAsia="Times New Roman" w:cs="Times New Roman"/>
          <w:szCs w:val="24"/>
        </w:rPr>
        <w:t>ίδιες τις αποφάσεις του ΝΑΤΟ, που σύσσωμη η Κυβέρνησή σας υπέγραψε</w:t>
      </w:r>
      <w:r>
        <w:rPr>
          <w:rFonts w:eastAsia="Times New Roman" w:cs="Times New Roman"/>
          <w:szCs w:val="24"/>
        </w:rPr>
        <w:t>,</w:t>
      </w:r>
      <w:r>
        <w:rPr>
          <w:rFonts w:eastAsia="Times New Roman" w:cs="Times New Roman"/>
          <w:szCs w:val="24"/>
        </w:rPr>
        <w:t xml:space="preserve"> αλά μπρατσέτα μάλιστα με τους πρώην Υπουργούς Εξωτερικών και Άμυνας, που σήμερα βρίσκονται μεταξύ τους στα μαχαίρια.</w:t>
      </w:r>
    </w:p>
    <w:p w14:paraId="2ED8BF9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Αλήθεια, για την ειρήνη και τη σταθερότητα υπογράψατε τον στόχο του ΝΑΤ</w:t>
      </w:r>
      <w:r>
        <w:rPr>
          <w:rFonts w:eastAsia="Times New Roman" w:cs="Times New Roman"/>
          <w:szCs w:val="24"/>
        </w:rPr>
        <w:t xml:space="preserve">Ο για τα τέσσερα τριαντάρια: τριάντα μηχανοκίνητα τάγματα, τριάντα αεροπορικές μοίρες, τριάντα πλοία μάχης, έτοιμα να αναλάβουν δράση εντός τριάντα το πολύ ημερών; </w:t>
      </w:r>
    </w:p>
    <w:p w14:paraId="2ED8BFA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Για την ειρήνη και τη σταθερότητα υπογράψατε το δόγμα του ΝΑΤΟ για το πρώτο πυρηνικό πλήγμα</w:t>
      </w:r>
      <w:r>
        <w:rPr>
          <w:rFonts w:eastAsia="Times New Roman" w:cs="Times New Roman"/>
          <w:szCs w:val="24"/>
        </w:rPr>
        <w:t xml:space="preserve">; Για την ειρήνη και τη σταθερότητα ψηφίζετε τις αποφάσεις εντατικοποίησης της στρατιωτικοποίησης της Ευρωπαϊκής Ένωσης δίπλα στο ΝΑΤΟ; </w:t>
      </w:r>
    </w:p>
    <w:p w14:paraId="2ED8BFA1"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Εμείς ξεκάθαρα λέμε και προειδοποιούμε ότι η ισχυροποίηση του ΝΑΤΟ και της </w:t>
      </w:r>
      <w:r>
        <w:rPr>
          <w:rFonts w:eastAsia="Times New Roman" w:cs="Times New Roman"/>
          <w:szCs w:val="24"/>
        </w:rPr>
        <w:t>Ευρωπαϊκής Ένωσης στην περιοχή, ό</w:t>
      </w:r>
      <w:r w:rsidRPr="0053473C">
        <w:rPr>
          <w:rFonts w:eastAsia="Times New Roman" w:cs="Times New Roman"/>
          <w:szCs w:val="24"/>
        </w:rPr>
        <w:t>χι μόνο δεν</w:t>
      </w:r>
      <w:r w:rsidRPr="0053473C">
        <w:rPr>
          <w:rFonts w:eastAsia="Times New Roman" w:cs="Times New Roman"/>
          <w:szCs w:val="24"/>
        </w:rPr>
        <w:t xml:space="preserve"> αποτε</w:t>
      </w:r>
      <w:r>
        <w:rPr>
          <w:rFonts w:eastAsia="Times New Roman" w:cs="Times New Roman"/>
          <w:szCs w:val="24"/>
        </w:rPr>
        <w:t>λεί παράγοντα σταθερότητας και ε</w:t>
      </w:r>
      <w:r w:rsidRPr="0053473C">
        <w:rPr>
          <w:rFonts w:eastAsia="Times New Roman" w:cs="Times New Roman"/>
          <w:szCs w:val="24"/>
        </w:rPr>
        <w:t>ιρήνης</w:t>
      </w:r>
      <w:r>
        <w:rPr>
          <w:rFonts w:eastAsia="Times New Roman" w:cs="Times New Roman"/>
          <w:szCs w:val="24"/>
        </w:rPr>
        <w:t>,</w:t>
      </w:r>
      <w:r w:rsidRPr="0053473C">
        <w:rPr>
          <w:rFonts w:eastAsia="Times New Roman" w:cs="Times New Roman"/>
          <w:szCs w:val="24"/>
        </w:rPr>
        <w:t xml:space="preserve"> αλ</w:t>
      </w:r>
      <w:r>
        <w:rPr>
          <w:rFonts w:eastAsia="Times New Roman" w:cs="Times New Roman"/>
          <w:szCs w:val="24"/>
        </w:rPr>
        <w:t>λά συνιστά μόνο επιτάχυνση της π</w:t>
      </w:r>
      <w:r w:rsidRPr="0053473C">
        <w:rPr>
          <w:rFonts w:eastAsia="Times New Roman" w:cs="Times New Roman"/>
          <w:szCs w:val="24"/>
        </w:rPr>
        <w:t>ολεμικής προετοιμασίας</w:t>
      </w:r>
      <w:r>
        <w:rPr>
          <w:rFonts w:eastAsia="Times New Roman" w:cs="Times New Roman"/>
          <w:szCs w:val="24"/>
        </w:rPr>
        <w:t>,</w:t>
      </w:r>
      <w:r w:rsidRPr="0053473C">
        <w:rPr>
          <w:rFonts w:eastAsia="Times New Roman" w:cs="Times New Roman"/>
          <w:szCs w:val="24"/>
        </w:rPr>
        <w:t xml:space="preserve"> με μεγαλύτερη εμπλοκή σε σχεδιασμούς που μυρίζουν μπαρούτι</w:t>
      </w:r>
      <w:r>
        <w:rPr>
          <w:rFonts w:eastAsia="Times New Roman" w:cs="Times New Roman"/>
          <w:szCs w:val="24"/>
        </w:rPr>
        <w:t>,</w:t>
      </w:r>
      <w:r w:rsidRPr="0053473C">
        <w:rPr>
          <w:rFonts w:eastAsia="Times New Roman" w:cs="Times New Roman"/>
          <w:szCs w:val="24"/>
        </w:rPr>
        <w:t xml:space="preserve"> απειλητικούς για όλους τους λαούς της περιοχής και για τον ελληνικό λαό</w:t>
      </w:r>
      <w:r>
        <w:rPr>
          <w:rFonts w:eastAsia="Times New Roman" w:cs="Times New Roman"/>
          <w:szCs w:val="24"/>
        </w:rPr>
        <w:t>.</w:t>
      </w:r>
    </w:p>
    <w:p w14:paraId="2ED8BFA2"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Κυρίες και κύριοι Β</w:t>
      </w:r>
      <w:r w:rsidRPr="0053473C">
        <w:rPr>
          <w:rFonts w:eastAsia="Times New Roman" w:cs="Times New Roman"/>
          <w:szCs w:val="24"/>
        </w:rPr>
        <w:t>ουλευτές</w:t>
      </w:r>
      <w:r>
        <w:rPr>
          <w:rFonts w:eastAsia="Times New Roman" w:cs="Times New Roman"/>
          <w:szCs w:val="24"/>
        </w:rPr>
        <w:t>,</w:t>
      </w:r>
      <w:r w:rsidRPr="0053473C">
        <w:rPr>
          <w:rFonts w:eastAsia="Times New Roman" w:cs="Times New Roman"/>
          <w:szCs w:val="24"/>
        </w:rPr>
        <w:t xml:space="preserve"> ακριβώς επειδή η </w:t>
      </w:r>
      <w:r>
        <w:rPr>
          <w:rFonts w:eastAsia="Times New Roman" w:cs="Times New Roman"/>
          <w:szCs w:val="24"/>
        </w:rPr>
        <w:t>σ</w:t>
      </w:r>
      <w:r w:rsidRPr="0053473C">
        <w:rPr>
          <w:rFonts w:eastAsia="Times New Roman" w:cs="Times New Roman"/>
          <w:szCs w:val="24"/>
        </w:rPr>
        <w:t>υμφωνία έχει τη σφραγίδα του ΝΑΤΟ και των ΗΠΑ</w:t>
      </w:r>
      <w:r>
        <w:rPr>
          <w:rFonts w:eastAsia="Times New Roman" w:cs="Times New Roman"/>
          <w:szCs w:val="24"/>
        </w:rPr>
        <w:t>, γι’</w:t>
      </w:r>
      <w:r w:rsidRPr="0053473C">
        <w:rPr>
          <w:rFonts w:eastAsia="Times New Roman" w:cs="Times New Roman"/>
          <w:szCs w:val="24"/>
        </w:rPr>
        <w:t xml:space="preserve"> αυτό</w:t>
      </w:r>
      <w:r>
        <w:rPr>
          <w:rFonts w:eastAsia="Times New Roman" w:cs="Times New Roman"/>
          <w:szCs w:val="24"/>
        </w:rPr>
        <w:t>ν</w:t>
      </w:r>
      <w:r w:rsidRPr="0053473C">
        <w:rPr>
          <w:rFonts w:eastAsia="Times New Roman" w:cs="Times New Roman"/>
          <w:szCs w:val="24"/>
        </w:rPr>
        <w:t xml:space="preserve"> το</w:t>
      </w:r>
      <w:r>
        <w:rPr>
          <w:rFonts w:eastAsia="Times New Roman" w:cs="Times New Roman"/>
          <w:szCs w:val="24"/>
        </w:rPr>
        <w:t>ν λόγο παραμένουν σ’</w:t>
      </w:r>
      <w:r w:rsidRPr="0053473C">
        <w:rPr>
          <w:rFonts w:eastAsia="Times New Roman" w:cs="Times New Roman"/>
          <w:szCs w:val="24"/>
        </w:rPr>
        <w:t xml:space="preserve"> αυτή τη </w:t>
      </w:r>
      <w:r>
        <w:rPr>
          <w:rFonts w:eastAsia="Times New Roman" w:cs="Times New Roman"/>
          <w:szCs w:val="24"/>
        </w:rPr>
        <w:t>σ</w:t>
      </w:r>
      <w:r w:rsidRPr="0053473C">
        <w:rPr>
          <w:rFonts w:eastAsia="Times New Roman" w:cs="Times New Roman"/>
          <w:szCs w:val="24"/>
        </w:rPr>
        <w:t>υμφωνία τα βασικά σπέρματα του αλυτρωτισμού</w:t>
      </w:r>
      <w:r>
        <w:rPr>
          <w:rFonts w:eastAsia="Times New Roman" w:cs="Times New Roman"/>
          <w:szCs w:val="24"/>
        </w:rPr>
        <w:t>.</w:t>
      </w:r>
      <w:r w:rsidRPr="0053473C">
        <w:rPr>
          <w:rFonts w:eastAsia="Times New Roman" w:cs="Times New Roman"/>
          <w:szCs w:val="24"/>
        </w:rPr>
        <w:t xml:space="preserve"> Ξέρετε πολύ καλά πως οι αναφορές σε </w:t>
      </w:r>
      <w:r>
        <w:rPr>
          <w:rFonts w:eastAsia="Times New Roman" w:cs="Times New Roman"/>
          <w:szCs w:val="24"/>
        </w:rPr>
        <w:t xml:space="preserve">μακεδονικό λαό, </w:t>
      </w:r>
      <w:r w:rsidRPr="0053473C">
        <w:rPr>
          <w:rFonts w:eastAsia="Times New Roman" w:cs="Times New Roman"/>
          <w:szCs w:val="24"/>
        </w:rPr>
        <w:t xml:space="preserve">μακεδονική ιθαγένεια και γλώσσα αφήνουν </w:t>
      </w:r>
      <w:r w:rsidRPr="0053473C">
        <w:rPr>
          <w:rFonts w:eastAsia="Times New Roman" w:cs="Times New Roman"/>
          <w:szCs w:val="24"/>
        </w:rPr>
        <w:t>περιθώρια για μελλοντικές αμφισβητήσεις και τροφοδοτούν τ</w:t>
      </w:r>
      <w:r>
        <w:rPr>
          <w:rFonts w:eastAsia="Times New Roman" w:cs="Times New Roman"/>
          <w:szCs w:val="24"/>
        </w:rPr>
        <w:t>ον εθνικισμό και στη γειτονική χ</w:t>
      </w:r>
      <w:r w:rsidRPr="0053473C">
        <w:rPr>
          <w:rFonts w:eastAsia="Times New Roman" w:cs="Times New Roman"/>
          <w:szCs w:val="24"/>
        </w:rPr>
        <w:t xml:space="preserve">ώρα και στη χώρα </w:t>
      </w:r>
      <w:r>
        <w:rPr>
          <w:rFonts w:eastAsia="Times New Roman" w:cs="Times New Roman"/>
          <w:szCs w:val="24"/>
        </w:rPr>
        <w:t>μας.</w:t>
      </w:r>
    </w:p>
    <w:p w14:paraId="2ED8BFA3"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Οι όροι </w:t>
      </w:r>
      <w:r>
        <w:rPr>
          <w:rFonts w:eastAsia="Times New Roman" w:cs="Times New Roman"/>
          <w:szCs w:val="24"/>
        </w:rPr>
        <w:t xml:space="preserve">αυτοί στη </w:t>
      </w:r>
      <w:r>
        <w:rPr>
          <w:rFonts w:eastAsia="Times New Roman" w:cs="Times New Roman"/>
          <w:szCs w:val="24"/>
          <w:lang w:val="en-US"/>
        </w:rPr>
        <w:t>FYROM</w:t>
      </w:r>
      <w:r w:rsidRPr="004854DB">
        <w:rPr>
          <w:rFonts w:eastAsia="Times New Roman" w:cs="Times New Roman"/>
          <w:szCs w:val="24"/>
        </w:rPr>
        <w:t xml:space="preserve"> </w:t>
      </w:r>
      <w:r w:rsidRPr="0053473C">
        <w:rPr>
          <w:rFonts w:eastAsia="Times New Roman" w:cs="Times New Roman"/>
          <w:szCs w:val="24"/>
        </w:rPr>
        <w:t xml:space="preserve">αξιοποιούνται από την </w:t>
      </w:r>
      <w:r>
        <w:rPr>
          <w:rFonts w:eastAsia="Times New Roman" w:cs="Times New Roman"/>
          <w:szCs w:val="24"/>
        </w:rPr>
        <w:t>κ</w:t>
      </w:r>
      <w:r w:rsidRPr="0053473C">
        <w:rPr>
          <w:rFonts w:eastAsia="Times New Roman" w:cs="Times New Roman"/>
          <w:szCs w:val="24"/>
        </w:rPr>
        <w:t>υβέρνηση Ζάεφ</w:t>
      </w:r>
      <w:r>
        <w:rPr>
          <w:rFonts w:eastAsia="Times New Roman" w:cs="Times New Roman"/>
          <w:szCs w:val="24"/>
        </w:rPr>
        <w:t>,</w:t>
      </w:r>
      <w:r w:rsidRPr="0053473C">
        <w:rPr>
          <w:rFonts w:eastAsia="Times New Roman" w:cs="Times New Roman"/>
          <w:szCs w:val="24"/>
        </w:rPr>
        <w:t xml:space="preserve"> για να πιστοποιήσουν την αναγνώριση της μακεδονικής ταυτότητας και γλώσσας</w:t>
      </w:r>
      <w:r>
        <w:rPr>
          <w:rFonts w:eastAsia="Times New Roman" w:cs="Times New Roman"/>
          <w:szCs w:val="24"/>
        </w:rPr>
        <w:t>.</w:t>
      </w:r>
      <w:r w:rsidRPr="0053473C">
        <w:rPr>
          <w:rFonts w:eastAsia="Times New Roman" w:cs="Times New Roman"/>
          <w:szCs w:val="24"/>
        </w:rPr>
        <w:t xml:space="preserve"> Στη δε </w:t>
      </w:r>
      <w:r w:rsidRPr="0053473C">
        <w:rPr>
          <w:rFonts w:eastAsia="Times New Roman" w:cs="Times New Roman"/>
          <w:szCs w:val="24"/>
        </w:rPr>
        <w:t>Ελλάδα</w:t>
      </w:r>
      <w:r>
        <w:rPr>
          <w:rFonts w:eastAsia="Times New Roman" w:cs="Times New Roman"/>
          <w:szCs w:val="24"/>
        </w:rPr>
        <w:t>,</w:t>
      </w:r>
      <w:r w:rsidRPr="0053473C">
        <w:rPr>
          <w:rFonts w:eastAsia="Times New Roman" w:cs="Times New Roman"/>
          <w:szCs w:val="24"/>
        </w:rPr>
        <w:t xml:space="preserve"> </w:t>
      </w:r>
      <w:r>
        <w:rPr>
          <w:rFonts w:eastAsia="Times New Roman" w:cs="Times New Roman"/>
          <w:szCs w:val="24"/>
        </w:rPr>
        <w:t>αξιοποιούνται από εθνικιστικές κυρίως</w:t>
      </w:r>
      <w:r w:rsidRPr="0053473C">
        <w:rPr>
          <w:rFonts w:eastAsia="Times New Roman" w:cs="Times New Roman"/>
          <w:szCs w:val="24"/>
        </w:rPr>
        <w:t xml:space="preserve"> δυνάμεις</w:t>
      </w:r>
      <w:r>
        <w:rPr>
          <w:rFonts w:eastAsia="Times New Roman" w:cs="Times New Roman"/>
          <w:szCs w:val="24"/>
        </w:rPr>
        <w:t>,</w:t>
      </w:r>
      <w:r w:rsidRPr="0053473C">
        <w:rPr>
          <w:rFonts w:eastAsia="Times New Roman" w:cs="Times New Roman"/>
          <w:szCs w:val="24"/>
        </w:rPr>
        <w:t xml:space="preserve"> για να προβάλλουν τα δικά τους ανιστόρητα συνθήματα</w:t>
      </w:r>
      <w:r>
        <w:rPr>
          <w:rFonts w:eastAsia="Times New Roman" w:cs="Times New Roman"/>
          <w:szCs w:val="24"/>
        </w:rPr>
        <w:t>.</w:t>
      </w:r>
      <w:r w:rsidRPr="0053473C">
        <w:rPr>
          <w:rFonts w:eastAsia="Times New Roman" w:cs="Times New Roman"/>
          <w:szCs w:val="24"/>
        </w:rPr>
        <w:t xml:space="preserve"> </w:t>
      </w:r>
    </w:p>
    <w:p w14:paraId="2ED8BFA4"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Ενιαίο </w:t>
      </w:r>
      <w:r>
        <w:rPr>
          <w:rFonts w:eastAsia="Times New Roman" w:cs="Times New Roman"/>
          <w:szCs w:val="24"/>
        </w:rPr>
        <w:t>μ</w:t>
      </w:r>
      <w:r w:rsidRPr="0053473C">
        <w:rPr>
          <w:rFonts w:eastAsia="Times New Roman" w:cs="Times New Roman"/>
          <w:szCs w:val="24"/>
        </w:rPr>
        <w:t>ακεδονικό έθνος</w:t>
      </w:r>
      <w:r>
        <w:rPr>
          <w:rFonts w:eastAsia="Times New Roman" w:cs="Times New Roman"/>
          <w:szCs w:val="24"/>
        </w:rPr>
        <w:t>,</w:t>
      </w:r>
      <w:r w:rsidRPr="0053473C">
        <w:rPr>
          <w:rFonts w:eastAsia="Times New Roman" w:cs="Times New Roman"/>
          <w:szCs w:val="24"/>
        </w:rPr>
        <w:t xml:space="preserve"> διαμορφωμένο ιστορικά δεν υπήρξε ποτέ στη Βαλκανική </w:t>
      </w:r>
      <w:r>
        <w:rPr>
          <w:rFonts w:eastAsia="Times New Roman" w:cs="Times New Roman"/>
          <w:szCs w:val="24"/>
        </w:rPr>
        <w:t>ο</w:t>
      </w:r>
      <w:r w:rsidRPr="0053473C">
        <w:rPr>
          <w:rFonts w:eastAsia="Times New Roman" w:cs="Times New Roman"/>
          <w:szCs w:val="24"/>
        </w:rPr>
        <w:t>ύτε βέβαια κάποια ενιαία μακεδονική γλώσσα</w:t>
      </w:r>
      <w:r>
        <w:rPr>
          <w:rFonts w:eastAsia="Times New Roman" w:cs="Times New Roman"/>
          <w:szCs w:val="24"/>
        </w:rPr>
        <w:t>.</w:t>
      </w:r>
      <w:r w:rsidRPr="0053473C">
        <w:rPr>
          <w:rFonts w:eastAsia="Times New Roman" w:cs="Times New Roman"/>
          <w:szCs w:val="24"/>
        </w:rPr>
        <w:t xml:space="preserve"> Και μόνο το γεγονός ότι </w:t>
      </w:r>
      <w:r w:rsidRPr="0053473C">
        <w:rPr>
          <w:rFonts w:eastAsia="Times New Roman" w:cs="Times New Roman"/>
          <w:szCs w:val="24"/>
        </w:rPr>
        <w:t xml:space="preserve">ο όρος </w:t>
      </w:r>
      <w:r>
        <w:rPr>
          <w:rFonts w:eastAsia="Times New Roman" w:cs="Times New Roman"/>
          <w:szCs w:val="24"/>
        </w:rPr>
        <w:t>«</w:t>
      </w:r>
      <w:r w:rsidRPr="0053473C">
        <w:rPr>
          <w:rFonts w:eastAsia="Times New Roman" w:cs="Times New Roman"/>
          <w:szCs w:val="24"/>
        </w:rPr>
        <w:t>Μακεδόνας</w:t>
      </w:r>
      <w:r>
        <w:rPr>
          <w:rFonts w:eastAsia="Times New Roman" w:cs="Times New Roman"/>
          <w:szCs w:val="24"/>
        </w:rPr>
        <w:t>»</w:t>
      </w:r>
      <w:r w:rsidRPr="0053473C">
        <w:rPr>
          <w:rFonts w:eastAsia="Times New Roman" w:cs="Times New Roman"/>
          <w:szCs w:val="24"/>
        </w:rPr>
        <w:t xml:space="preserve"> συνεχίζει να υπάρχει για τον προσδιορισμό των κατοίκων της συγκεκριμένης χώρας</w:t>
      </w:r>
      <w:r>
        <w:rPr>
          <w:rFonts w:eastAsia="Times New Roman" w:cs="Times New Roman"/>
          <w:szCs w:val="24"/>
        </w:rPr>
        <w:t>, έ</w:t>
      </w:r>
      <w:r w:rsidRPr="0053473C">
        <w:rPr>
          <w:rFonts w:eastAsia="Times New Roman" w:cs="Times New Roman"/>
          <w:szCs w:val="24"/>
        </w:rPr>
        <w:t>στω και με το</w:t>
      </w:r>
      <w:r>
        <w:rPr>
          <w:rFonts w:eastAsia="Times New Roman" w:cs="Times New Roman"/>
          <w:szCs w:val="24"/>
        </w:rPr>
        <w:t>ν</w:t>
      </w:r>
      <w:r w:rsidRPr="0053473C">
        <w:rPr>
          <w:rFonts w:eastAsia="Times New Roman" w:cs="Times New Roman"/>
          <w:szCs w:val="24"/>
        </w:rPr>
        <w:t xml:space="preserve"> μανδύα της ιθαγένειας</w:t>
      </w:r>
      <w:r>
        <w:rPr>
          <w:rFonts w:eastAsia="Times New Roman" w:cs="Times New Roman"/>
          <w:szCs w:val="24"/>
        </w:rPr>
        <w:t>,</w:t>
      </w:r>
      <w:r w:rsidRPr="0053473C">
        <w:rPr>
          <w:rFonts w:eastAsia="Times New Roman" w:cs="Times New Roman"/>
          <w:szCs w:val="24"/>
        </w:rPr>
        <w:t xml:space="preserve"> γεννάει πολλά ερωτηματικά</w:t>
      </w:r>
      <w:r>
        <w:rPr>
          <w:rFonts w:eastAsia="Times New Roman" w:cs="Times New Roman"/>
          <w:szCs w:val="24"/>
        </w:rPr>
        <w:t>,</w:t>
      </w:r>
      <w:r w:rsidRPr="0053473C">
        <w:rPr>
          <w:rFonts w:eastAsia="Times New Roman" w:cs="Times New Roman"/>
          <w:szCs w:val="24"/>
        </w:rPr>
        <w:t xml:space="preserve"> πολλές ανησυχίες για το πώς μπορεί να αξιοποιηθεί αυτό στο μέλλον</w:t>
      </w:r>
      <w:r>
        <w:rPr>
          <w:rFonts w:eastAsia="Times New Roman" w:cs="Times New Roman"/>
          <w:szCs w:val="24"/>
        </w:rPr>
        <w:t>.</w:t>
      </w:r>
      <w:r w:rsidRPr="0053473C">
        <w:rPr>
          <w:rFonts w:eastAsia="Times New Roman" w:cs="Times New Roman"/>
          <w:szCs w:val="24"/>
        </w:rPr>
        <w:t xml:space="preserve"> Το ίδιο και οι αναφορές </w:t>
      </w:r>
      <w:r w:rsidRPr="0053473C">
        <w:rPr>
          <w:rFonts w:eastAsia="Times New Roman" w:cs="Times New Roman"/>
          <w:szCs w:val="24"/>
        </w:rPr>
        <w:t>σε μακεδονική γλώσσα</w:t>
      </w:r>
      <w:r>
        <w:rPr>
          <w:rFonts w:eastAsia="Times New Roman" w:cs="Times New Roman"/>
          <w:szCs w:val="24"/>
        </w:rPr>
        <w:t>.</w:t>
      </w:r>
      <w:r w:rsidRPr="0053473C">
        <w:rPr>
          <w:rFonts w:eastAsia="Times New Roman" w:cs="Times New Roman"/>
          <w:szCs w:val="24"/>
        </w:rPr>
        <w:t xml:space="preserve"> </w:t>
      </w:r>
    </w:p>
    <w:p w14:paraId="2ED8BFA5"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Το βέβαιο είναι ότι η χρήση αυτών των όρων μπορεί μελλοντικά να αξιοποιηθεί και για διεκδικήσεις και για αμφισβητήσεις σε βάρος γειτονικών κρατών</w:t>
      </w:r>
      <w:r>
        <w:rPr>
          <w:rFonts w:eastAsia="Times New Roman" w:cs="Times New Roman"/>
          <w:szCs w:val="24"/>
        </w:rPr>
        <w:t>.</w:t>
      </w:r>
      <w:r w:rsidRPr="0053473C">
        <w:rPr>
          <w:rFonts w:eastAsia="Times New Roman" w:cs="Times New Roman"/>
          <w:szCs w:val="24"/>
        </w:rPr>
        <w:t xml:space="preserve"> Έτσι</w:t>
      </w:r>
      <w:r>
        <w:rPr>
          <w:rFonts w:eastAsia="Times New Roman" w:cs="Times New Roman"/>
          <w:szCs w:val="24"/>
        </w:rPr>
        <w:t>,</w:t>
      </w:r>
      <w:r w:rsidRPr="0053473C">
        <w:rPr>
          <w:rFonts w:eastAsia="Times New Roman" w:cs="Times New Roman"/>
          <w:szCs w:val="24"/>
        </w:rPr>
        <w:t xml:space="preserve"> από τη μία</w:t>
      </w:r>
      <w:r>
        <w:rPr>
          <w:rFonts w:eastAsia="Times New Roman" w:cs="Times New Roman"/>
          <w:szCs w:val="24"/>
        </w:rPr>
        <w:t>,</w:t>
      </w:r>
      <w:r w:rsidRPr="0053473C">
        <w:rPr>
          <w:rFonts w:eastAsia="Times New Roman" w:cs="Times New Roman"/>
          <w:szCs w:val="24"/>
        </w:rPr>
        <w:t xml:space="preserve"> μπορεί να σηκωθούν ζητήματα αναζήτησης ομογενών Μακεδόνων σε γειτονι</w:t>
      </w:r>
      <w:r w:rsidRPr="0053473C">
        <w:rPr>
          <w:rFonts w:eastAsia="Times New Roman" w:cs="Times New Roman"/>
          <w:szCs w:val="24"/>
        </w:rPr>
        <w:t>κά κράτη</w:t>
      </w:r>
      <w:r>
        <w:rPr>
          <w:rFonts w:eastAsia="Times New Roman" w:cs="Times New Roman"/>
          <w:szCs w:val="24"/>
        </w:rPr>
        <w:t>, ε</w:t>
      </w:r>
      <w:r w:rsidRPr="0053473C">
        <w:rPr>
          <w:rFonts w:eastAsia="Times New Roman" w:cs="Times New Roman"/>
          <w:szCs w:val="24"/>
        </w:rPr>
        <w:t>νώ από την άλλη</w:t>
      </w:r>
      <w:r>
        <w:rPr>
          <w:rFonts w:eastAsia="Times New Roman" w:cs="Times New Roman"/>
          <w:szCs w:val="24"/>
        </w:rPr>
        <w:t>,</w:t>
      </w:r>
      <w:r w:rsidRPr="0053473C">
        <w:rPr>
          <w:rFonts w:eastAsia="Times New Roman" w:cs="Times New Roman"/>
          <w:szCs w:val="24"/>
        </w:rPr>
        <w:t xml:space="preserve"> παραδείγματος χάρ</w:t>
      </w:r>
      <w:r>
        <w:rPr>
          <w:rFonts w:eastAsia="Times New Roman" w:cs="Times New Roman"/>
          <w:szCs w:val="24"/>
        </w:rPr>
        <w:t>ιν</w:t>
      </w:r>
      <w:r w:rsidRPr="0053473C">
        <w:rPr>
          <w:rFonts w:eastAsia="Times New Roman" w:cs="Times New Roman"/>
          <w:szCs w:val="24"/>
        </w:rPr>
        <w:t xml:space="preserve"> στην Ελλάδα</w:t>
      </w:r>
      <w:r>
        <w:rPr>
          <w:rFonts w:eastAsia="Times New Roman" w:cs="Times New Roman"/>
          <w:szCs w:val="24"/>
        </w:rPr>
        <w:t>,</w:t>
      </w:r>
      <w:r w:rsidRPr="0053473C">
        <w:rPr>
          <w:rFonts w:eastAsia="Times New Roman" w:cs="Times New Roman"/>
          <w:szCs w:val="24"/>
        </w:rPr>
        <w:t xml:space="preserve"> να σηκωθούν εθνικιστικές αλυτρωτικές κορώνες με το εξίσου σήμερα ανιστόρητο </w:t>
      </w:r>
      <w:r>
        <w:rPr>
          <w:rFonts w:eastAsia="Times New Roman" w:cs="Times New Roman"/>
          <w:szCs w:val="24"/>
        </w:rPr>
        <w:t>«η</w:t>
      </w:r>
      <w:r w:rsidRPr="0053473C">
        <w:rPr>
          <w:rFonts w:eastAsia="Times New Roman" w:cs="Times New Roman"/>
          <w:szCs w:val="24"/>
        </w:rPr>
        <w:t xml:space="preserve"> Μακεδονία είναι μία και ελληνική</w:t>
      </w:r>
      <w:r>
        <w:rPr>
          <w:rFonts w:eastAsia="Times New Roman" w:cs="Times New Roman"/>
          <w:szCs w:val="24"/>
        </w:rPr>
        <w:t>»,</w:t>
      </w:r>
      <w:r w:rsidRPr="0053473C">
        <w:rPr>
          <w:rFonts w:eastAsia="Times New Roman" w:cs="Times New Roman"/>
          <w:szCs w:val="24"/>
        </w:rPr>
        <w:t xml:space="preserve"> υπονοώντας κάποιοι θερμοκέφαλοι ότ</w:t>
      </w:r>
      <w:r>
        <w:rPr>
          <w:rFonts w:eastAsia="Times New Roman" w:cs="Times New Roman"/>
          <w:szCs w:val="24"/>
        </w:rPr>
        <w:t>ι εγείρεται θέμα και διεκδίκηση</w:t>
      </w:r>
      <w:r w:rsidRPr="0053473C">
        <w:rPr>
          <w:rFonts w:eastAsia="Times New Roman" w:cs="Times New Roman"/>
          <w:szCs w:val="24"/>
        </w:rPr>
        <w:t>ς</w:t>
      </w:r>
      <w:r>
        <w:rPr>
          <w:rFonts w:eastAsia="Times New Roman" w:cs="Times New Roman"/>
          <w:szCs w:val="24"/>
        </w:rPr>
        <w:t xml:space="preserve"> εδαφών απ’</w:t>
      </w:r>
      <w:r w:rsidRPr="0053473C">
        <w:rPr>
          <w:rFonts w:eastAsia="Times New Roman" w:cs="Times New Roman"/>
          <w:szCs w:val="24"/>
        </w:rPr>
        <w:t xml:space="preserve"> ό</w:t>
      </w:r>
      <w:r>
        <w:rPr>
          <w:rFonts w:eastAsia="Times New Roman" w:cs="Times New Roman"/>
          <w:szCs w:val="24"/>
        </w:rPr>
        <w:t>,</w:t>
      </w:r>
      <w:r w:rsidRPr="0053473C">
        <w:rPr>
          <w:rFonts w:eastAsia="Times New Roman" w:cs="Times New Roman"/>
          <w:szCs w:val="24"/>
        </w:rPr>
        <w:t>τι προσδιορίζον</w:t>
      </w:r>
      <w:r>
        <w:rPr>
          <w:rFonts w:eastAsia="Times New Roman" w:cs="Times New Roman"/>
          <w:szCs w:val="24"/>
        </w:rPr>
        <w:t>ταν παλιά ως ευρύτερη γεωγραφικά</w:t>
      </w:r>
      <w:r w:rsidRPr="0053473C">
        <w:rPr>
          <w:rFonts w:eastAsia="Times New Roman" w:cs="Times New Roman"/>
          <w:szCs w:val="24"/>
        </w:rPr>
        <w:t xml:space="preserve"> περιοχή της Μακεδονίας</w:t>
      </w:r>
      <w:r>
        <w:rPr>
          <w:rFonts w:eastAsia="Times New Roman" w:cs="Times New Roman"/>
          <w:szCs w:val="24"/>
        </w:rPr>
        <w:t>.</w:t>
      </w:r>
    </w:p>
    <w:p w14:paraId="2ED8BFA6"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Το έργο το έχουν δει πάρα πολλές φορές στο παρελθόν οι λαοί των Βαλκανίων</w:t>
      </w:r>
      <w:r>
        <w:rPr>
          <w:rFonts w:eastAsia="Times New Roman" w:cs="Times New Roman"/>
          <w:szCs w:val="24"/>
        </w:rPr>
        <w:t>,</w:t>
      </w:r>
      <w:r w:rsidRPr="0053473C">
        <w:rPr>
          <w:rFonts w:eastAsia="Times New Roman" w:cs="Times New Roman"/>
          <w:szCs w:val="24"/>
        </w:rPr>
        <w:t xml:space="preserve"> που έγιναν θύματα στις μυλόπετρες του ανταγωνισμού των αστικών τάξεων και των ιμπεριαλιστικών σχεδιασμών με τ</w:t>
      </w:r>
      <w:r w:rsidRPr="0053473C">
        <w:rPr>
          <w:rFonts w:eastAsia="Times New Roman" w:cs="Times New Roman"/>
          <w:szCs w:val="24"/>
        </w:rPr>
        <w:t xml:space="preserve">ο </w:t>
      </w:r>
      <w:r>
        <w:rPr>
          <w:rFonts w:eastAsia="Times New Roman" w:cs="Times New Roman"/>
          <w:szCs w:val="24"/>
        </w:rPr>
        <w:t>«</w:t>
      </w:r>
      <w:r w:rsidRPr="0053473C">
        <w:rPr>
          <w:rFonts w:eastAsia="Times New Roman" w:cs="Times New Roman"/>
          <w:szCs w:val="24"/>
        </w:rPr>
        <w:t>διαίρει και βασίλευε</w:t>
      </w:r>
      <w:r>
        <w:rPr>
          <w:rFonts w:eastAsia="Times New Roman" w:cs="Times New Roman"/>
          <w:szCs w:val="24"/>
        </w:rPr>
        <w:t>»,</w:t>
      </w:r>
      <w:r w:rsidRPr="0053473C">
        <w:rPr>
          <w:rFonts w:eastAsia="Times New Roman" w:cs="Times New Roman"/>
          <w:szCs w:val="24"/>
        </w:rPr>
        <w:t xml:space="preserve"> που βασίζεται στην υποδαύλιση </w:t>
      </w:r>
      <w:r>
        <w:rPr>
          <w:rFonts w:eastAsia="Times New Roman" w:cs="Times New Roman"/>
          <w:szCs w:val="24"/>
        </w:rPr>
        <w:t>εθνικισμών και αλυτρωτισμών</w:t>
      </w:r>
      <w:r w:rsidRPr="0053473C">
        <w:rPr>
          <w:rFonts w:eastAsia="Times New Roman" w:cs="Times New Roman"/>
          <w:szCs w:val="24"/>
        </w:rPr>
        <w:t xml:space="preserve"> με την αξιοποίηση υπαρκτών </w:t>
      </w:r>
      <w:r>
        <w:rPr>
          <w:rFonts w:eastAsia="Times New Roman" w:cs="Times New Roman"/>
          <w:szCs w:val="24"/>
        </w:rPr>
        <w:t xml:space="preserve">ή μη </w:t>
      </w:r>
      <w:r w:rsidRPr="0053473C">
        <w:rPr>
          <w:rFonts w:eastAsia="Times New Roman" w:cs="Times New Roman"/>
          <w:szCs w:val="24"/>
        </w:rPr>
        <w:t>μειονοτικών ζητημάτων</w:t>
      </w:r>
      <w:r>
        <w:rPr>
          <w:rFonts w:eastAsia="Times New Roman" w:cs="Times New Roman"/>
          <w:szCs w:val="24"/>
        </w:rPr>
        <w:t>.</w:t>
      </w:r>
    </w:p>
    <w:p w14:paraId="2ED8BFA7"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Το Κ</w:t>
      </w:r>
      <w:r>
        <w:rPr>
          <w:rFonts w:eastAsia="Times New Roman" w:cs="Times New Roman"/>
          <w:szCs w:val="24"/>
        </w:rPr>
        <w:t>ΚΕ,</w:t>
      </w:r>
      <w:r w:rsidRPr="0053473C">
        <w:rPr>
          <w:rFonts w:eastAsia="Times New Roman" w:cs="Times New Roman"/>
          <w:szCs w:val="24"/>
        </w:rPr>
        <w:t xml:space="preserve"> από το 1992</w:t>
      </w:r>
      <w:r>
        <w:rPr>
          <w:rFonts w:eastAsia="Times New Roman" w:cs="Times New Roman"/>
          <w:szCs w:val="24"/>
        </w:rPr>
        <w:t>,</w:t>
      </w:r>
      <w:r w:rsidRPr="0053473C">
        <w:rPr>
          <w:rFonts w:eastAsia="Times New Roman" w:cs="Times New Roman"/>
          <w:szCs w:val="24"/>
        </w:rPr>
        <w:t xml:space="preserve"> όταν τέθηκε το ζήτημα της ονομασίας του</w:t>
      </w:r>
      <w:r>
        <w:rPr>
          <w:rFonts w:eastAsia="Times New Roman" w:cs="Times New Roman"/>
          <w:szCs w:val="24"/>
        </w:rPr>
        <w:t xml:space="preserve"> γειτονικού κ</w:t>
      </w:r>
      <w:r w:rsidRPr="0053473C">
        <w:rPr>
          <w:rFonts w:eastAsia="Times New Roman" w:cs="Times New Roman"/>
          <w:szCs w:val="24"/>
        </w:rPr>
        <w:t>ράτους</w:t>
      </w:r>
      <w:r>
        <w:rPr>
          <w:rFonts w:eastAsia="Times New Roman" w:cs="Times New Roman"/>
          <w:szCs w:val="24"/>
        </w:rPr>
        <w:t>, μ</w:t>
      </w:r>
      <w:r w:rsidRPr="0053473C">
        <w:rPr>
          <w:rFonts w:eastAsia="Times New Roman" w:cs="Times New Roman"/>
          <w:szCs w:val="24"/>
        </w:rPr>
        <w:t>ετά τη διάλυση και το</w:t>
      </w:r>
      <w:r>
        <w:rPr>
          <w:rFonts w:eastAsia="Times New Roman" w:cs="Times New Roman"/>
          <w:szCs w:val="24"/>
        </w:rPr>
        <w:t>ν</w:t>
      </w:r>
      <w:r w:rsidRPr="0053473C">
        <w:rPr>
          <w:rFonts w:eastAsia="Times New Roman" w:cs="Times New Roman"/>
          <w:szCs w:val="24"/>
        </w:rPr>
        <w:t xml:space="preserve"> διαμελισμό τ</w:t>
      </w:r>
      <w:r w:rsidRPr="0053473C">
        <w:rPr>
          <w:rFonts w:eastAsia="Times New Roman" w:cs="Times New Roman"/>
          <w:szCs w:val="24"/>
        </w:rPr>
        <w:t xml:space="preserve">ης </w:t>
      </w:r>
      <w:r>
        <w:rPr>
          <w:rFonts w:eastAsia="Times New Roman" w:cs="Times New Roman"/>
          <w:szCs w:val="24"/>
        </w:rPr>
        <w:t xml:space="preserve">πρώην Γιουγκοσλαβίας, </w:t>
      </w:r>
      <w:r w:rsidRPr="0053473C">
        <w:rPr>
          <w:rFonts w:eastAsia="Times New Roman" w:cs="Times New Roman"/>
          <w:szCs w:val="24"/>
        </w:rPr>
        <w:t>τοποθετήθηκε στο ζήτημα αυτό από θέσεις αρχών</w:t>
      </w:r>
      <w:r>
        <w:rPr>
          <w:rFonts w:eastAsia="Times New Roman" w:cs="Times New Roman"/>
          <w:szCs w:val="24"/>
        </w:rPr>
        <w:t>,</w:t>
      </w:r>
      <w:r w:rsidRPr="0053473C">
        <w:rPr>
          <w:rFonts w:eastAsia="Times New Roman" w:cs="Times New Roman"/>
          <w:szCs w:val="24"/>
        </w:rPr>
        <w:t xml:space="preserve"> με στόχο την προώθηση της φιλίας</w:t>
      </w:r>
      <w:r>
        <w:rPr>
          <w:rFonts w:eastAsia="Times New Roman" w:cs="Times New Roman"/>
          <w:szCs w:val="24"/>
        </w:rPr>
        <w:t>,</w:t>
      </w:r>
      <w:r w:rsidRPr="0053473C">
        <w:rPr>
          <w:rFonts w:eastAsia="Times New Roman" w:cs="Times New Roman"/>
          <w:szCs w:val="24"/>
        </w:rPr>
        <w:t xml:space="preserve"> της αλληλεγγύης</w:t>
      </w:r>
      <w:r>
        <w:rPr>
          <w:rFonts w:eastAsia="Times New Roman" w:cs="Times New Roman"/>
          <w:szCs w:val="24"/>
        </w:rPr>
        <w:t>,</w:t>
      </w:r>
      <w:r w:rsidRPr="0053473C">
        <w:rPr>
          <w:rFonts w:eastAsia="Times New Roman" w:cs="Times New Roman"/>
          <w:szCs w:val="24"/>
        </w:rPr>
        <w:t xml:space="preserve"> της συνεργασίας των λαών ενάντια στα σχέδια των ιμπεριαλιστικών κέντρων για αλλαγή συνόρων στην περιοχή</w:t>
      </w:r>
      <w:r>
        <w:rPr>
          <w:rFonts w:eastAsia="Times New Roman" w:cs="Times New Roman"/>
          <w:szCs w:val="24"/>
        </w:rPr>
        <w:t>. Στήριξε τις θέσεις του</w:t>
      </w:r>
      <w:r w:rsidRPr="0053473C">
        <w:rPr>
          <w:rFonts w:eastAsia="Times New Roman" w:cs="Times New Roman"/>
          <w:szCs w:val="24"/>
        </w:rPr>
        <w:t xml:space="preserve"> πάνω </w:t>
      </w:r>
      <w:r>
        <w:rPr>
          <w:rFonts w:eastAsia="Times New Roman" w:cs="Times New Roman"/>
          <w:szCs w:val="24"/>
        </w:rPr>
        <w:t>στο αδιαμφισβήτητο γεγονός πως η</w:t>
      </w:r>
      <w:r w:rsidRPr="0053473C">
        <w:rPr>
          <w:rFonts w:eastAsia="Times New Roman" w:cs="Times New Roman"/>
          <w:szCs w:val="24"/>
        </w:rPr>
        <w:t xml:space="preserve"> Μακεδονία είναι ένας ευρύς γεωγραφικός χώρος και μετά τη λήξη του </w:t>
      </w:r>
      <w:r>
        <w:rPr>
          <w:rFonts w:eastAsia="Times New Roman" w:cs="Times New Roman"/>
          <w:szCs w:val="24"/>
        </w:rPr>
        <w:t xml:space="preserve">Β΄ </w:t>
      </w:r>
      <w:r w:rsidRPr="0053473C">
        <w:rPr>
          <w:rFonts w:eastAsia="Times New Roman" w:cs="Times New Roman"/>
          <w:szCs w:val="24"/>
        </w:rPr>
        <w:t xml:space="preserve">Βαλκανικού Πολέμου και την υπογραφή της Συνθήκης του Βουκουρεστίου του </w:t>
      </w:r>
      <w:r>
        <w:rPr>
          <w:rFonts w:eastAsia="Times New Roman" w:cs="Times New Roman"/>
          <w:szCs w:val="24"/>
        </w:rPr>
        <w:t>19</w:t>
      </w:r>
      <w:r w:rsidRPr="0053473C">
        <w:rPr>
          <w:rFonts w:eastAsia="Times New Roman" w:cs="Times New Roman"/>
          <w:szCs w:val="24"/>
        </w:rPr>
        <w:t>13</w:t>
      </w:r>
      <w:r>
        <w:rPr>
          <w:rFonts w:eastAsia="Times New Roman" w:cs="Times New Roman"/>
          <w:szCs w:val="24"/>
        </w:rPr>
        <w:t xml:space="preserve"> η</w:t>
      </w:r>
      <w:r w:rsidRPr="0053473C">
        <w:rPr>
          <w:rFonts w:eastAsia="Times New Roman" w:cs="Times New Roman"/>
          <w:szCs w:val="24"/>
        </w:rPr>
        <w:t xml:space="preserve"> Ελλά</w:t>
      </w:r>
      <w:r>
        <w:rPr>
          <w:rFonts w:eastAsia="Times New Roman" w:cs="Times New Roman"/>
          <w:szCs w:val="24"/>
        </w:rPr>
        <w:t>δα πήρε απ’ αυτά τα εδάφη το 5</w:t>
      </w:r>
      <w:r w:rsidRPr="0053473C">
        <w:rPr>
          <w:rFonts w:eastAsia="Times New Roman" w:cs="Times New Roman"/>
          <w:szCs w:val="24"/>
        </w:rPr>
        <w:t>1,57%</w:t>
      </w:r>
      <w:r>
        <w:rPr>
          <w:rFonts w:eastAsia="Times New Roman" w:cs="Times New Roman"/>
          <w:szCs w:val="24"/>
        </w:rPr>
        <w:t>,</w:t>
      </w:r>
      <w:r w:rsidRPr="0053473C">
        <w:rPr>
          <w:rFonts w:eastAsia="Times New Roman" w:cs="Times New Roman"/>
          <w:szCs w:val="24"/>
        </w:rPr>
        <w:t xml:space="preserve"> η Σερβία το 38,3</w:t>
      </w:r>
      <w:r>
        <w:rPr>
          <w:rFonts w:eastAsia="Times New Roman" w:cs="Times New Roman"/>
          <w:szCs w:val="24"/>
        </w:rPr>
        <w:t>%,</w:t>
      </w:r>
      <w:r w:rsidRPr="0053473C">
        <w:rPr>
          <w:rFonts w:eastAsia="Times New Roman" w:cs="Times New Roman"/>
          <w:szCs w:val="24"/>
        </w:rPr>
        <w:t xml:space="preserve"> η Βουλγαρία περί</w:t>
      </w:r>
      <w:r w:rsidRPr="0053473C">
        <w:rPr>
          <w:rFonts w:eastAsia="Times New Roman" w:cs="Times New Roman"/>
          <w:szCs w:val="24"/>
        </w:rPr>
        <w:t>που 10</w:t>
      </w:r>
      <w:r>
        <w:rPr>
          <w:rFonts w:eastAsia="Times New Roman" w:cs="Times New Roman"/>
          <w:szCs w:val="24"/>
        </w:rPr>
        <w:t>%,</w:t>
      </w:r>
      <w:r w:rsidRPr="0053473C">
        <w:rPr>
          <w:rFonts w:eastAsia="Times New Roman" w:cs="Times New Roman"/>
          <w:szCs w:val="24"/>
        </w:rPr>
        <w:t xml:space="preserve"> η Αλβανία 0</w:t>
      </w:r>
      <w:r>
        <w:rPr>
          <w:rFonts w:eastAsia="Times New Roman" w:cs="Times New Roman"/>
          <w:szCs w:val="24"/>
        </w:rPr>
        <w:t>,</w:t>
      </w:r>
      <w:r w:rsidRPr="0053473C">
        <w:rPr>
          <w:rFonts w:eastAsia="Times New Roman" w:cs="Times New Roman"/>
          <w:szCs w:val="24"/>
        </w:rPr>
        <w:t>5</w:t>
      </w:r>
      <w:r>
        <w:rPr>
          <w:rFonts w:eastAsia="Times New Roman" w:cs="Times New Roman"/>
          <w:szCs w:val="24"/>
        </w:rPr>
        <w:t>%.</w:t>
      </w:r>
      <w:r w:rsidRPr="0053473C">
        <w:rPr>
          <w:rFonts w:eastAsia="Times New Roman" w:cs="Times New Roman"/>
          <w:szCs w:val="24"/>
        </w:rPr>
        <w:t xml:space="preserve"> Ήταν μία μεγάλη γεωγραφική περιφέρεια ιστορικά</w:t>
      </w:r>
      <w:r>
        <w:rPr>
          <w:rFonts w:eastAsia="Times New Roman" w:cs="Times New Roman"/>
          <w:szCs w:val="24"/>
        </w:rPr>
        <w:t>,</w:t>
      </w:r>
      <w:r w:rsidRPr="0053473C">
        <w:rPr>
          <w:rFonts w:eastAsia="Times New Roman" w:cs="Times New Roman"/>
          <w:szCs w:val="24"/>
        </w:rPr>
        <w:t xml:space="preserve"> που δεν ανήκει αποκλειστικά στην Ελλάδα και πλέον έχει μοιραστεί με τα υπάρχοντα σύνορα μεταξύ βαλκανικών κρατών</w:t>
      </w:r>
      <w:r>
        <w:rPr>
          <w:rFonts w:eastAsia="Times New Roman" w:cs="Times New Roman"/>
          <w:szCs w:val="24"/>
        </w:rPr>
        <w:t>.</w:t>
      </w:r>
    </w:p>
    <w:p w14:paraId="2ED8BFA8"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Σε </w:t>
      </w:r>
      <w:r>
        <w:rPr>
          <w:rFonts w:eastAsia="Times New Roman" w:cs="Times New Roman"/>
          <w:szCs w:val="24"/>
        </w:rPr>
        <w:t xml:space="preserve">αυτή την </w:t>
      </w:r>
      <w:r w:rsidRPr="0053473C">
        <w:rPr>
          <w:rFonts w:eastAsia="Times New Roman" w:cs="Times New Roman"/>
          <w:szCs w:val="24"/>
        </w:rPr>
        <w:t>ευρύτερη γεωγραφική περιφέρεια της Μακεδονίας μιλ</w:t>
      </w:r>
      <w:r>
        <w:rPr>
          <w:rFonts w:eastAsia="Times New Roman" w:cs="Times New Roman"/>
          <w:szCs w:val="24"/>
        </w:rPr>
        <w:t>ούσαν ε</w:t>
      </w:r>
      <w:r w:rsidRPr="0053473C">
        <w:rPr>
          <w:rFonts w:eastAsia="Times New Roman" w:cs="Times New Roman"/>
          <w:szCs w:val="24"/>
        </w:rPr>
        <w:t>λ</w:t>
      </w:r>
      <w:r w:rsidRPr="0053473C">
        <w:rPr>
          <w:rFonts w:eastAsia="Times New Roman" w:cs="Times New Roman"/>
          <w:szCs w:val="24"/>
        </w:rPr>
        <w:t>ληνικά</w:t>
      </w:r>
      <w:r>
        <w:rPr>
          <w:rFonts w:eastAsia="Times New Roman" w:cs="Times New Roman"/>
          <w:szCs w:val="24"/>
        </w:rPr>
        <w:t>, α</w:t>
      </w:r>
      <w:r w:rsidRPr="0053473C">
        <w:rPr>
          <w:rFonts w:eastAsia="Times New Roman" w:cs="Times New Roman"/>
          <w:szCs w:val="24"/>
        </w:rPr>
        <w:t>λβανικά</w:t>
      </w:r>
      <w:r>
        <w:rPr>
          <w:rFonts w:eastAsia="Times New Roman" w:cs="Times New Roman"/>
          <w:szCs w:val="24"/>
        </w:rPr>
        <w:t>,</w:t>
      </w:r>
      <w:r w:rsidRPr="0053473C">
        <w:rPr>
          <w:rFonts w:eastAsia="Times New Roman" w:cs="Times New Roman"/>
          <w:szCs w:val="24"/>
        </w:rPr>
        <w:t xml:space="preserve"> τη σλαβική διάλεκτο</w:t>
      </w:r>
      <w:r>
        <w:rPr>
          <w:rFonts w:eastAsia="Times New Roman" w:cs="Times New Roman"/>
          <w:szCs w:val="24"/>
        </w:rPr>
        <w:t>, ε</w:t>
      </w:r>
      <w:r w:rsidRPr="0053473C">
        <w:rPr>
          <w:rFonts w:eastAsia="Times New Roman" w:cs="Times New Roman"/>
          <w:szCs w:val="24"/>
        </w:rPr>
        <w:t>βραϊκά</w:t>
      </w:r>
      <w:r>
        <w:rPr>
          <w:rFonts w:eastAsia="Times New Roman" w:cs="Times New Roman"/>
          <w:szCs w:val="24"/>
        </w:rPr>
        <w:t>,</w:t>
      </w:r>
      <w:r w:rsidRPr="0053473C">
        <w:rPr>
          <w:rFonts w:eastAsia="Times New Roman" w:cs="Times New Roman"/>
          <w:szCs w:val="24"/>
        </w:rPr>
        <w:t xml:space="preserve"> αρμενικά</w:t>
      </w:r>
      <w:r>
        <w:rPr>
          <w:rFonts w:eastAsia="Times New Roman" w:cs="Times New Roman"/>
          <w:szCs w:val="24"/>
        </w:rPr>
        <w:t>,</w:t>
      </w:r>
      <w:r w:rsidRPr="0053473C">
        <w:rPr>
          <w:rFonts w:eastAsia="Times New Roman" w:cs="Times New Roman"/>
          <w:szCs w:val="24"/>
        </w:rPr>
        <w:t xml:space="preserve"> τουρκικά και </w:t>
      </w:r>
      <w:r>
        <w:rPr>
          <w:rFonts w:eastAsia="Times New Roman" w:cs="Times New Roman"/>
          <w:szCs w:val="24"/>
        </w:rPr>
        <w:t>ά</w:t>
      </w:r>
      <w:r w:rsidRPr="0053473C">
        <w:rPr>
          <w:rFonts w:eastAsia="Times New Roman" w:cs="Times New Roman"/>
          <w:szCs w:val="24"/>
        </w:rPr>
        <w:t>λλ</w:t>
      </w:r>
      <w:r>
        <w:rPr>
          <w:rFonts w:eastAsia="Times New Roman" w:cs="Times New Roman"/>
          <w:szCs w:val="24"/>
        </w:rPr>
        <w:t>α</w:t>
      </w:r>
      <w:r w:rsidRPr="0053473C">
        <w:rPr>
          <w:rFonts w:eastAsia="Times New Roman" w:cs="Times New Roman"/>
          <w:szCs w:val="24"/>
        </w:rPr>
        <w:t xml:space="preserve"> και κανένα στοιχείο δεν μπορεί να τεκμηριώσει πως </w:t>
      </w:r>
      <w:r>
        <w:rPr>
          <w:rFonts w:eastAsia="Times New Roman" w:cs="Times New Roman"/>
          <w:szCs w:val="24"/>
        </w:rPr>
        <w:t>μέσα σ’ αυτό το μωσαϊκό υπήρξε ή</w:t>
      </w:r>
      <w:r w:rsidRPr="0053473C">
        <w:rPr>
          <w:rFonts w:eastAsia="Times New Roman" w:cs="Times New Roman"/>
          <w:szCs w:val="24"/>
        </w:rPr>
        <w:t xml:space="preserve"> υπάρχει ξεχωριστή διαμορφωμένη ενιαία μακεδονική γλώσσα</w:t>
      </w:r>
      <w:r>
        <w:rPr>
          <w:rFonts w:eastAsia="Times New Roman" w:cs="Times New Roman"/>
          <w:szCs w:val="24"/>
        </w:rPr>
        <w:t>.</w:t>
      </w:r>
      <w:r w:rsidRPr="0053473C">
        <w:rPr>
          <w:rFonts w:eastAsia="Times New Roman" w:cs="Times New Roman"/>
          <w:szCs w:val="24"/>
        </w:rPr>
        <w:t xml:space="preserve"> Φυσικά</w:t>
      </w:r>
      <w:r>
        <w:rPr>
          <w:rFonts w:eastAsia="Times New Roman" w:cs="Times New Roman"/>
          <w:szCs w:val="24"/>
        </w:rPr>
        <w:t>,</w:t>
      </w:r>
      <w:r w:rsidRPr="0053473C">
        <w:rPr>
          <w:rFonts w:eastAsia="Times New Roman" w:cs="Times New Roman"/>
          <w:szCs w:val="24"/>
        </w:rPr>
        <w:t xml:space="preserve"> ένα </w:t>
      </w:r>
      <w:r>
        <w:rPr>
          <w:rFonts w:eastAsia="Times New Roman" w:cs="Times New Roman"/>
          <w:szCs w:val="24"/>
        </w:rPr>
        <w:t xml:space="preserve">τμήμα των κατοίκων που </w:t>
      </w:r>
      <w:r>
        <w:rPr>
          <w:rFonts w:eastAsia="Times New Roman" w:cs="Times New Roman"/>
          <w:szCs w:val="24"/>
        </w:rPr>
        <w:t>έμεναν σ’</w:t>
      </w:r>
      <w:r w:rsidRPr="0053473C">
        <w:rPr>
          <w:rFonts w:eastAsia="Times New Roman" w:cs="Times New Roman"/>
          <w:szCs w:val="24"/>
        </w:rPr>
        <w:t xml:space="preserve"> αυτό το κομμάτι στην περιοχή της γεωγραφικής Μακεδονίας μιλούσαν μία σλαβική διάλεκτο</w:t>
      </w:r>
      <w:r>
        <w:rPr>
          <w:rFonts w:eastAsia="Times New Roman" w:cs="Times New Roman"/>
          <w:szCs w:val="24"/>
        </w:rPr>
        <w:t>,</w:t>
      </w:r>
      <w:r w:rsidRPr="0053473C">
        <w:rPr>
          <w:rFonts w:eastAsia="Times New Roman" w:cs="Times New Roman"/>
          <w:szCs w:val="24"/>
        </w:rPr>
        <w:t xml:space="preserve"> την οποία σ</w:t>
      </w:r>
      <w:r>
        <w:rPr>
          <w:rFonts w:eastAsia="Times New Roman" w:cs="Times New Roman"/>
          <w:szCs w:val="24"/>
        </w:rPr>
        <w:t>υνεχίζουν να μιλούν και σήμερα β</w:t>
      </w:r>
      <w:r w:rsidRPr="0053473C">
        <w:rPr>
          <w:rFonts w:eastAsia="Times New Roman" w:cs="Times New Roman"/>
          <w:szCs w:val="24"/>
        </w:rPr>
        <w:t>εβαίως</w:t>
      </w:r>
      <w:r>
        <w:rPr>
          <w:rFonts w:eastAsia="Times New Roman" w:cs="Times New Roman"/>
          <w:szCs w:val="24"/>
        </w:rPr>
        <w:t>, π</w:t>
      </w:r>
      <w:r w:rsidRPr="0053473C">
        <w:rPr>
          <w:rFonts w:eastAsia="Times New Roman" w:cs="Times New Roman"/>
          <w:szCs w:val="24"/>
        </w:rPr>
        <w:t xml:space="preserve">ου συνήθως προσδιοριζόταν </w:t>
      </w:r>
      <w:r>
        <w:rPr>
          <w:rFonts w:eastAsia="Times New Roman" w:cs="Times New Roman"/>
          <w:szCs w:val="24"/>
        </w:rPr>
        <w:t>-</w:t>
      </w:r>
      <w:r w:rsidRPr="0053473C">
        <w:rPr>
          <w:rFonts w:eastAsia="Times New Roman" w:cs="Times New Roman"/>
          <w:szCs w:val="24"/>
        </w:rPr>
        <w:t xml:space="preserve">και έτσι </w:t>
      </w:r>
      <w:r>
        <w:rPr>
          <w:rFonts w:eastAsia="Times New Roman" w:cs="Times New Roman"/>
          <w:szCs w:val="24"/>
        </w:rPr>
        <w:t>είναι- ως</w:t>
      </w:r>
      <w:r w:rsidRPr="0053473C">
        <w:rPr>
          <w:rFonts w:eastAsia="Times New Roman" w:cs="Times New Roman"/>
          <w:szCs w:val="24"/>
        </w:rPr>
        <w:t xml:space="preserve"> </w:t>
      </w:r>
      <w:r>
        <w:rPr>
          <w:rFonts w:eastAsia="Times New Roman" w:cs="Times New Roman"/>
          <w:szCs w:val="24"/>
        </w:rPr>
        <w:t>«</w:t>
      </w:r>
      <w:r w:rsidRPr="0053473C">
        <w:rPr>
          <w:rFonts w:eastAsia="Times New Roman" w:cs="Times New Roman"/>
          <w:szCs w:val="24"/>
        </w:rPr>
        <w:t>σλαβομακεδονική</w:t>
      </w:r>
      <w:r>
        <w:rPr>
          <w:rFonts w:eastAsia="Times New Roman" w:cs="Times New Roman"/>
          <w:szCs w:val="24"/>
        </w:rPr>
        <w:t>»</w:t>
      </w:r>
      <w:r>
        <w:rPr>
          <w:rFonts w:eastAsia="Times New Roman" w:cs="Times New Roman"/>
          <w:szCs w:val="24"/>
        </w:rPr>
        <w:t>. Και αυτό δεν το λέμε τ</w:t>
      </w:r>
      <w:r w:rsidRPr="0053473C">
        <w:rPr>
          <w:rFonts w:eastAsia="Times New Roman" w:cs="Times New Roman"/>
          <w:szCs w:val="24"/>
        </w:rPr>
        <w:t>ώρα</w:t>
      </w:r>
      <w:r>
        <w:rPr>
          <w:rFonts w:eastAsia="Times New Roman" w:cs="Times New Roman"/>
          <w:szCs w:val="24"/>
        </w:rPr>
        <w:t xml:space="preserve">. Αυτό </w:t>
      </w:r>
      <w:r w:rsidRPr="0053473C">
        <w:rPr>
          <w:rFonts w:eastAsia="Times New Roman" w:cs="Times New Roman"/>
          <w:szCs w:val="24"/>
        </w:rPr>
        <w:t xml:space="preserve">το λέγαμε </w:t>
      </w:r>
      <w:r w:rsidRPr="0053473C">
        <w:rPr>
          <w:rFonts w:eastAsia="Times New Roman" w:cs="Times New Roman"/>
          <w:szCs w:val="24"/>
        </w:rPr>
        <w:t>πάντα</w:t>
      </w:r>
      <w:r>
        <w:rPr>
          <w:rFonts w:eastAsia="Times New Roman" w:cs="Times New Roman"/>
          <w:szCs w:val="24"/>
        </w:rPr>
        <w:t>.</w:t>
      </w:r>
      <w:r w:rsidRPr="0053473C">
        <w:rPr>
          <w:rFonts w:eastAsia="Times New Roman" w:cs="Times New Roman"/>
          <w:szCs w:val="24"/>
        </w:rPr>
        <w:t xml:space="preserve"> Αυτή τη γλώσσα </w:t>
      </w:r>
      <w:r>
        <w:rPr>
          <w:rFonts w:eastAsia="Times New Roman" w:cs="Times New Roman"/>
          <w:szCs w:val="24"/>
        </w:rPr>
        <w:t xml:space="preserve">τη </w:t>
      </w:r>
      <w:r w:rsidRPr="0053473C">
        <w:rPr>
          <w:rFonts w:eastAsia="Times New Roman" w:cs="Times New Roman"/>
          <w:szCs w:val="24"/>
        </w:rPr>
        <w:t>μάθαιναν</w:t>
      </w:r>
      <w:r>
        <w:rPr>
          <w:rFonts w:eastAsia="Times New Roman" w:cs="Times New Roman"/>
          <w:szCs w:val="24"/>
        </w:rPr>
        <w:t xml:space="preserve"> και τη μιλούσαν</w:t>
      </w:r>
      <w:r w:rsidRPr="0053473C">
        <w:rPr>
          <w:rFonts w:eastAsia="Times New Roman" w:cs="Times New Roman"/>
          <w:szCs w:val="24"/>
        </w:rPr>
        <w:t xml:space="preserve"> τα παιδιά και στην Τασκένδη</w:t>
      </w:r>
      <w:r>
        <w:rPr>
          <w:rFonts w:eastAsia="Times New Roman" w:cs="Times New Roman"/>
          <w:szCs w:val="24"/>
        </w:rPr>
        <w:t>,</w:t>
      </w:r>
      <w:r w:rsidRPr="0053473C">
        <w:rPr>
          <w:rFonts w:eastAsia="Times New Roman" w:cs="Times New Roman"/>
          <w:szCs w:val="24"/>
        </w:rPr>
        <w:t xml:space="preserve"> που ανιστόρητα είπε ο κύριος Πρωθυπουργός</w:t>
      </w:r>
      <w:r>
        <w:rPr>
          <w:rFonts w:eastAsia="Times New Roman" w:cs="Times New Roman"/>
          <w:szCs w:val="24"/>
        </w:rPr>
        <w:t>,</w:t>
      </w:r>
      <w:r w:rsidRPr="0053473C">
        <w:rPr>
          <w:rFonts w:eastAsia="Times New Roman" w:cs="Times New Roman"/>
          <w:szCs w:val="24"/>
        </w:rPr>
        <w:t xml:space="preserve"> και όπου αλλού ζούσαν παιδιά που μιλούσαν τα σλαβομακεδονικά ή ήταν Σλαβομακεδόνες</w:t>
      </w:r>
      <w:r>
        <w:rPr>
          <w:rFonts w:eastAsia="Times New Roman" w:cs="Times New Roman"/>
          <w:szCs w:val="24"/>
        </w:rPr>
        <w:t>.</w:t>
      </w:r>
      <w:r w:rsidRPr="0053473C">
        <w:rPr>
          <w:rFonts w:eastAsia="Times New Roman" w:cs="Times New Roman"/>
          <w:szCs w:val="24"/>
        </w:rPr>
        <w:t xml:space="preserve"> Οπότε</w:t>
      </w:r>
      <w:r>
        <w:rPr>
          <w:rFonts w:eastAsia="Times New Roman" w:cs="Times New Roman"/>
          <w:szCs w:val="24"/>
        </w:rPr>
        <w:t xml:space="preserve">, </w:t>
      </w:r>
      <w:r>
        <w:rPr>
          <w:rFonts w:eastAsia="Times New Roman" w:cs="Times New Roman"/>
          <w:szCs w:val="24"/>
        </w:rPr>
        <w:t>όσον</w:t>
      </w:r>
      <w:r>
        <w:rPr>
          <w:rFonts w:eastAsia="Times New Roman" w:cs="Times New Roman"/>
          <w:szCs w:val="24"/>
        </w:rPr>
        <w:t xml:space="preserve"> αφορά</w:t>
      </w:r>
      <w:r w:rsidRPr="0053473C">
        <w:rPr>
          <w:rFonts w:eastAsia="Times New Roman" w:cs="Times New Roman"/>
          <w:szCs w:val="24"/>
        </w:rPr>
        <w:t xml:space="preserve"> αυτά που λέγατε πριν</w:t>
      </w:r>
      <w:r>
        <w:rPr>
          <w:rFonts w:eastAsia="Times New Roman" w:cs="Times New Roman"/>
          <w:szCs w:val="24"/>
        </w:rPr>
        <w:t>, κ</w:t>
      </w:r>
      <w:r w:rsidRPr="0053473C">
        <w:rPr>
          <w:rFonts w:eastAsia="Times New Roman" w:cs="Times New Roman"/>
          <w:szCs w:val="24"/>
        </w:rPr>
        <w:t>ύριε Τσίπ</w:t>
      </w:r>
      <w:r w:rsidRPr="0053473C">
        <w:rPr>
          <w:rFonts w:eastAsia="Times New Roman" w:cs="Times New Roman"/>
          <w:szCs w:val="24"/>
        </w:rPr>
        <w:t xml:space="preserve">ρα </w:t>
      </w:r>
      <w:r>
        <w:rPr>
          <w:rFonts w:eastAsia="Times New Roman" w:cs="Times New Roman"/>
          <w:szCs w:val="24"/>
        </w:rPr>
        <w:t>-</w:t>
      </w:r>
      <w:r w:rsidRPr="0053473C">
        <w:rPr>
          <w:rFonts w:eastAsia="Times New Roman" w:cs="Times New Roman"/>
          <w:szCs w:val="24"/>
        </w:rPr>
        <w:t>αν ακούτε τώρα</w:t>
      </w:r>
      <w:r>
        <w:rPr>
          <w:rFonts w:eastAsia="Times New Roman" w:cs="Times New Roman"/>
          <w:szCs w:val="24"/>
        </w:rPr>
        <w:t>,</w:t>
      </w:r>
      <w:r w:rsidRPr="0053473C">
        <w:rPr>
          <w:rFonts w:eastAsia="Times New Roman" w:cs="Times New Roman"/>
          <w:szCs w:val="24"/>
        </w:rPr>
        <w:t xml:space="preserve"> γιατί δεν </w:t>
      </w:r>
      <w:r>
        <w:rPr>
          <w:rFonts w:eastAsia="Times New Roman" w:cs="Times New Roman"/>
          <w:szCs w:val="24"/>
        </w:rPr>
        <w:t xml:space="preserve">είστε </w:t>
      </w:r>
      <w:r w:rsidRPr="0053473C">
        <w:rPr>
          <w:rFonts w:eastAsia="Times New Roman" w:cs="Times New Roman"/>
          <w:szCs w:val="24"/>
        </w:rPr>
        <w:t>στην Αίθουσα</w:t>
      </w:r>
      <w:r>
        <w:rPr>
          <w:rFonts w:eastAsia="Times New Roman" w:cs="Times New Roman"/>
          <w:szCs w:val="24"/>
        </w:rPr>
        <w:t>-</w:t>
      </w:r>
      <w:r>
        <w:rPr>
          <w:rFonts w:eastAsia="Times New Roman" w:cs="Times New Roman"/>
          <w:szCs w:val="24"/>
        </w:rPr>
        <w:t>,</w:t>
      </w:r>
      <w:r w:rsidRPr="0053473C">
        <w:rPr>
          <w:rFonts w:eastAsia="Times New Roman" w:cs="Times New Roman"/>
          <w:szCs w:val="24"/>
        </w:rPr>
        <w:t xml:space="preserve"> άνθρακες ο θησαυρός</w:t>
      </w:r>
      <w:r>
        <w:rPr>
          <w:rFonts w:eastAsia="Times New Roman" w:cs="Times New Roman"/>
          <w:szCs w:val="24"/>
        </w:rPr>
        <w:t>! Όλο</w:t>
      </w:r>
      <w:r w:rsidRPr="0053473C">
        <w:rPr>
          <w:rFonts w:eastAsia="Times New Roman" w:cs="Times New Roman"/>
          <w:szCs w:val="24"/>
        </w:rPr>
        <w:t xml:space="preserve"> </w:t>
      </w:r>
      <w:r>
        <w:rPr>
          <w:rFonts w:eastAsia="Times New Roman" w:cs="Times New Roman"/>
          <w:szCs w:val="24"/>
        </w:rPr>
        <w:t>αυτό</w:t>
      </w:r>
      <w:r w:rsidRPr="00F951B7">
        <w:rPr>
          <w:rFonts w:eastAsia="Times New Roman" w:cs="Times New Roman"/>
          <w:szCs w:val="24"/>
        </w:rPr>
        <w:t>,</w:t>
      </w:r>
      <w:r w:rsidRPr="0053473C">
        <w:rPr>
          <w:rFonts w:eastAsia="Times New Roman" w:cs="Times New Roman"/>
          <w:szCs w:val="24"/>
        </w:rPr>
        <w:t xml:space="preserve"> όμω</w:t>
      </w:r>
      <w:r>
        <w:rPr>
          <w:rFonts w:eastAsia="Times New Roman" w:cs="Times New Roman"/>
          <w:szCs w:val="24"/>
        </w:rPr>
        <w:t>ς</w:t>
      </w:r>
      <w:r w:rsidRPr="00F951B7">
        <w:rPr>
          <w:rFonts w:eastAsia="Times New Roman" w:cs="Times New Roman"/>
          <w:szCs w:val="24"/>
        </w:rPr>
        <w:t>,</w:t>
      </w:r>
      <w:r>
        <w:rPr>
          <w:rFonts w:eastAsia="Times New Roman" w:cs="Times New Roman"/>
          <w:szCs w:val="24"/>
        </w:rPr>
        <w:t xml:space="preserve"> είναι κάτι εντελώς διαφορετικό </w:t>
      </w:r>
      <w:r w:rsidRPr="0053473C">
        <w:rPr>
          <w:rFonts w:eastAsia="Times New Roman" w:cs="Times New Roman"/>
          <w:szCs w:val="24"/>
        </w:rPr>
        <w:t>από την ύπαρξη και τον ισχυρισμό για ύπαρξη μακεδονικής γλώσσας</w:t>
      </w:r>
      <w:r>
        <w:rPr>
          <w:rFonts w:eastAsia="Times New Roman" w:cs="Times New Roman"/>
          <w:szCs w:val="24"/>
        </w:rPr>
        <w:t>.</w:t>
      </w:r>
      <w:r w:rsidRPr="0053473C">
        <w:rPr>
          <w:rFonts w:eastAsia="Times New Roman" w:cs="Times New Roman"/>
          <w:szCs w:val="24"/>
        </w:rPr>
        <w:t xml:space="preserve"> </w:t>
      </w:r>
    </w:p>
    <w:p w14:paraId="2ED8BFA9"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Το ίδ</w:t>
      </w:r>
      <w:r>
        <w:rPr>
          <w:rFonts w:eastAsia="Times New Roman" w:cs="Times New Roman"/>
          <w:szCs w:val="24"/>
        </w:rPr>
        <w:t>ιο ισχύει και για τη θέση περί μ</w:t>
      </w:r>
      <w:r w:rsidRPr="0053473C">
        <w:rPr>
          <w:rFonts w:eastAsia="Times New Roman" w:cs="Times New Roman"/>
          <w:szCs w:val="24"/>
        </w:rPr>
        <w:t>ακεδονικού έθνους</w:t>
      </w:r>
      <w:r>
        <w:rPr>
          <w:rFonts w:eastAsia="Times New Roman" w:cs="Times New Roman"/>
          <w:szCs w:val="24"/>
        </w:rPr>
        <w:t>.</w:t>
      </w:r>
      <w:r w:rsidRPr="0053473C">
        <w:rPr>
          <w:rFonts w:eastAsia="Times New Roman" w:cs="Times New Roman"/>
          <w:szCs w:val="24"/>
        </w:rPr>
        <w:t xml:space="preserve"> Η θέση αυτή δεν</w:t>
      </w:r>
      <w:r w:rsidRPr="0053473C">
        <w:rPr>
          <w:rFonts w:eastAsia="Times New Roman" w:cs="Times New Roman"/>
          <w:szCs w:val="24"/>
        </w:rPr>
        <w:t xml:space="preserve"> πατάει στην πραγματικότητα</w:t>
      </w:r>
      <w:r>
        <w:rPr>
          <w:rFonts w:eastAsia="Times New Roman" w:cs="Times New Roman"/>
          <w:szCs w:val="24"/>
        </w:rPr>
        <w:t>, γ</w:t>
      </w:r>
      <w:r w:rsidRPr="0053473C">
        <w:rPr>
          <w:rFonts w:eastAsia="Times New Roman" w:cs="Times New Roman"/>
          <w:szCs w:val="24"/>
        </w:rPr>
        <w:t xml:space="preserve">ιατί δεν </w:t>
      </w:r>
      <w:r>
        <w:rPr>
          <w:rFonts w:eastAsia="Times New Roman" w:cs="Times New Roman"/>
          <w:szCs w:val="24"/>
        </w:rPr>
        <w:t xml:space="preserve">πληροί </w:t>
      </w:r>
      <w:r w:rsidRPr="0053473C">
        <w:rPr>
          <w:rFonts w:eastAsia="Times New Roman" w:cs="Times New Roman"/>
          <w:szCs w:val="24"/>
        </w:rPr>
        <w:t>στ</w:t>
      </w:r>
      <w:r>
        <w:rPr>
          <w:rFonts w:eastAsia="Times New Roman" w:cs="Times New Roman"/>
          <w:szCs w:val="24"/>
        </w:rPr>
        <w:t>ην ενότητά της</w:t>
      </w:r>
      <w:r w:rsidRPr="0053473C">
        <w:rPr>
          <w:rFonts w:eastAsia="Times New Roman" w:cs="Times New Roman"/>
          <w:szCs w:val="24"/>
        </w:rPr>
        <w:t xml:space="preserve"> τα κριτήρια που τονίζουν πως το έθνος ως ιστορικά διαμορφωμένη σταθερή κοινότητα ανθρώπων εμφανίστηκε πάνω στη βάση της κοινότητας του εδάφους</w:t>
      </w:r>
      <w:r>
        <w:rPr>
          <w:rFonts w:eastAsia="Times New Roman" w:cs="Times New Roman"/>
          <w:szCs w:val="24"/>
        </w:rPr>
        <w:t>,</w:t>
      </w:r>
      <w:r w:rsidRPr="0053473C">
        <w:rPr>
          <w:rFonts w:eastAsia="Times New Roman" w:cs="Times New Roman"/>
          <w:szCs w:val="24"/>
        </w:rPr>
        <w:t xml:space="preserve"> της οικονομικής ζωής</w:t>
      </w:r>
      <w:r w:rsidRPr="00F951B7">
        <w:rPr>
          <w:rFonts w:eastAsia="Times New Roman" w:cs="Times New Roman"/>
          <w:szCs w:val="24"/>
        </w:rPr>
        <w:t>,</w:t>
      </w:r>
      <w:r w:rsidRPr="0053473C">
        <w:rPr>
          <w:rFonts w:eastAsia="Times New Roman" w:cs="Times New Roman"/>
          <w:szCs w:val="24"/>
        </w:rPr>
        <w:t xml:space="preserve"> της γλώσσας και της ψυχοσύν</w:t>
      </w:r>
      <w:r w:rsidRPr="0053473C">
        <w:rPr>
          <w:rFonts w:eastAsia="Times New Roman" w:cs="Times New Roman"/>
          <w:szCs w:val="24"/>
        </w:rPr>
        <w:t>θεσης που εκδηλώνεται στην κοινότητα του πολιτισμού</w:t>
      </w:r>
      <w:r>
        <w:rPr>
          <w:rFonts w:eastAsia="Times New Roman" w:cs="Times New Roman"/>
          <w:szCs w:val="24"/>
        </w:rPr>
        <w:t>.</w:t>
      </w:r>
    </w:p>
    <w:p w14:paraId="2ED8BFAA"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Τ</w:t>
      </w:r>
      <w:r w:rsidRPr="0053473C">
        <w:rPr>
          <w:rFonts w:eastAsia="Times New Roman" w:cs="Times New Roman"/>
          <w:szCs w:val="24"/>
        </w:rPr>
        <w:t xml:space="preserve">ο </w:t>
      </w:r>
      <w:r>
        <w:rPr>
          <w:rFonts w:eastAsia="Times New Roman" w:cs="Times New Roman"/>
          <w:szCs w:val="24"/>
        </w:rPr>
        <w:t>κυρίαρχο</w:t>
      </w:r>
      <w:r w:rsidRPr="0053473C">
        <w:rPr>
          <w:rFonts w:eastAsia="Times New Roman" w:cs="Times New Roman"/>
          <w:szCs w:val="24"/>
        </w:rPr>
        <w:t xml:space="preserve"> </w:t>
      </w:r>
      <w:r>
        <w:rPr>
          <w:rFonts w:eastAsia="Times New Roman" w:cs="Times New Roman"/>
          <w:szCs w:val="24"/>
        </w:rPr>
        <w:t>έθνο</w:t>
      </w:r>
      <w:r w:rsidRPr="0053473C">
        <w:rPr>
          <w:rFonts w:eastAsia="Times New Roman" w:cs="Times New Roman"/>
          <w:szCs w:val="24"/>
        </w:rPr>
        <w:t xml:space="preserve">ς που υπάρχει στη </w:t>
      </w:r>
      <w:r>
        <w:rPr>
          <w:rFonts w:eastAsia="Times New Roman" w:cs="Times New Roman"/>
          <w:szCs w:val="24"/>
          <w:lang w:val="en-US"/>
        </w:rPr>
        <w:t>FYROM</w:t>
      </w:r>
      <w:r>
        <w:rPr>
          <w:rFonts w:eastAsia="Times New Roman" w:cs="Times New Roman"/>
          <w:szCs w:val="24"/>
        </w:rPr>
        <w:t xml:space="preserve"> </w:t>
      </w:r>
      <w:r w:rsidRPr="0053473C">
        <w:rPr>
          <w:rFonts w:eastAsia="Times New Roman" w:cs="Times New Roman"/>
          <w:szCs w:val="24"/>
        </w:rPr>
        <w:t>συγκροτήθηκε μετά το</w:t>
      </w:r>
      <w:r>
        <w:rPr>
          <w:rFonts w:eastAsia="Times New Roman" w:cs="Times New Roman"/>
          <w:szCs w:val="24"/>
        </w:rPr>
        <w:t>ν Β</w:t>
      </w:r>
      <w:r>
        <w:rPr>
          <w:rFonts w:eastAsia="Times New Roman" w:cs="Times New Roman"/>
          <w:szCs w:val="24"/>
        </w:rPr>
        <w:t>΄</w:t>
      </w:r>
      <w:r w:rsidRPr="0053473C">
        <w:rPr>
          <w:rFonts w:eastAsia="Times New Roman" w:cs="Times New Roman"/>
          <w:szCs w:val="24"/>
        </w:rPr>
        <w:t xml:space="preserve"> Παγκόσμιο Πόλεμο στη βάση αυτών των όρων</w:t>
      </w:r>
      <w:r>
        <w:rPr>
          <w:rFonts w:eastAsia="Times New Roman" w:cs="Times New Roman"/>
          <w:szCs w:val="24"/>
        </w:rPr>
        <w:t>,</w:t>
      </w:r>
      <w:r w:rsidRPr="0053473C">
        <w:rPr>
          <w:rFonts w:eastAsia="Times New Roman" w:cs="Times New Roman"/>
          <w:szCs w:val="24"/>
        </w:rPr>
        <w:t xml:space="preserve"> με την οντότητα όμως που δημιουργήθηκε στο πλαίσιο της ενιαίας Γιουγκοσλαβίας</w:t>
      </w:r>
      <w:r>
        <w:rPr>
          <w:rFonts w:eastAsia="Times New Roman" w:cs="Times New Roman"/>
          <w:szCs w:val="24"/>
        </w:rPr>
        <w:t>,</w:t>
      </w:r>
      <w:r w:rsidRPr="0053473C">
        <w:rPr>
          <w:rFonts w:eastAsia="Times New Roman" w:cs="Times New Roman"/>
          <w:szCs w:val="24"/>
        </w:rPr>
        <w:t xml:space="preserve"> ενώ υπάρχουν πολλά δεδομένα</w:t>
      </w:r>
      <w:r>
        <w:rPr>
          <w:rFonts w:eastAsia="Times New Roman" w:cs="Times New Roman"/>
          <w:szCs w:val="24"/>
        </w:rPr>
        <w:t>,</w:t>
      </w:r>
      <w:r w:rsidRPr="0053473C">
        <w:rPr>
          <w:rFonts w:eastAsia="Times New Roman" w:cs="Times New Roman"/>
          <w:szCs w:val="24"/>
        </w:rPr>
        <w:t xml:space="preserve"> στοιχεία πολλά</w:t>
      </w:r>
      <w:r>
        <w:rPr>
          <w:rFonts w:eastAsia="Times New Roman" w:cs="Times New Roman"/>
          <w:szCs w:val="24"/>
        </w:rPr>
        <w:t>,</w:t>
      </w:r>
      <w:r w:rsidRPr="0053473C">
        <w:rPr>
          <w:rFonts w:eastAsia="Times New Roman" w:cs="Times New Roman"/>
          <w:szCs w:val="24"/>
        </w:rPr>
        <w:t xml:space="preserve"> πως μέχρι μία περίοδο ως </w:t>
      </w:r>
      <w:r>
        <w:rPr>
          <w:rFonts w:eastAsia="Times New Roman" w:cs="Times New Roman"/>
          <w:szCs w:val="24"/>
        </w:rPr>
        <w:t>προσδιορισμός χρησιμοποιούνταν η</w:t>
      </w:r>
      <w:r w:rsidRPr="0053473C">
        <w:rPr>
          <w:rFonts w:eastAsia="Times New Roman" w:cs="Times New Roman"/>
          <w:szCs w:val="24"/>
        </w:rPr>
        <w:t xml:space="preserve"> σλαβική καταγωγή</w:t>
      </w:r>
      <w:r>
        <w:rPr>
          <w:rFonts w:eastAsia="Times New Roman" w:cs="Times New Roman"/>
          <w:szCs w:val="24"/>
        </w:rPr>
        <w:t>.</w:t>
      </w:r>
      <w:r w:rsidRPr="0053473C">
        <w:rPr>
          <w:rFonts w:eastAsia="Times New Roman" w:cs="Times New Roman"/>
          <w:szCs w:val="24"/>
        </w:rPr>
        <w:t xml:space="preserve"> </w:t>
      </w:r>
    </w:p>
    <w:p w14:paraId="2ED8BFAB"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Και </w:t>
      </w:r>
      <w:r>
        <w:rPr>
          <w:rFonts w:eastAsia="Times New Roman" w:cs="Times New Roman"/>
          <w:szCs w:val="24"/>
        </w:rPr>
        <w:t>αφήστε, βέβαια, κύριε Τσίπρα κ</w:t>
      </w:r>
      <w:r w:rsidRPr="0053473C">
        <w:rPr>
          <w:rFonts w:eastAsia="Times New Roman" w:cs="Times New Roman"/>
          <w:szCs w:val="24"/>
        </w:rPr>
        <w:t xml:space="preserve">αι </w:t>
      </w:r>
      <w:r>
        <w:rPr>
          <w:rFonts w:eastAsia="Times New Roman" w:cs="Times New Roman"/>
          <w:szCs w:val="24"/>
        </w:rPr>
        <w:t xml:space="preserve">κύριοι </w:t>
      </w:r>
      <w:r w:rsidRPr="0053473C">
        <w:rPr>
          <w:rFonts w:eastAsia="Times New Roman" w:cs="Times New Roman"/>
          <w:szCs w:val="24"/>
        </w:rPr>
        <w:t>του ΣΥΡΙΖΑ</w:t>
      </w:r>
      <w:r>
        <w:rPr>
          <w:rFonts w:eastAsia="Times New Roman" w:cs="Times New Roman"/>
          <w:szCs w:val="24"/>
        </w:rPr>
        <w:t>,</w:t>
      </w:r>
      <w:r w:rsidRPr="0053473C">
        <w:rPr>
          <w:rFonts w:eastAsia="Times New Roman" w:cs="Times New Roman"/>
          <w:szCs w:val="24"/>
        </w:rPr>
        <w:t xml:space="preserve"> ήσυχο το</w:t>
      </w:r>
      <w:r>
        <w:rPr>
          <w:rFonts w:eastAsia="Times New Roman" w:cs="Times New Roman"/>
          <w:szCs w:val="24"/>
        </w:rPr>
        <w:t>ν</w:t>
      </w:r>
      <w:r w:rsidRPr="0053473C">
        <w:rPr>
          <w:rFonts w:eastAsia="Times New Roman" w:cs="Times New Roman"/>
          <w:szCs w:val="24"/>
        </w:rPr>
        <w:t xml:space="preserve"> </w:t>
      </w:r>
      <w:r>
        <w:rPr>
          <w:rFonts w:eastAsia="Times New Roman" w:cs="Times New Roman"/>
          <w:szCs w:val="24"/>
        </w:rPr>
        <w:t>Λένιν.</w:t>
      </w:r>
      <w:r w:rsidRPr="0053473C">
        <w:rPr>
          <w:rFonts w:eastAsia="Times New Roman" w:cs="Times New Roman"/>
          <w:szCs w:val="24"/>
        </w:rPr>
        <w:t xml:space="preserve"> Γιατί πολύ</w:t>
      </w:r>
      <w:r>
        <w:rPr>
          <w:rFonts w:eastAsia="Times New Roman" w:cs="Times New Roman"/>
          <w:szCs w:val="24"/>
        </w:rPr>
        <w:t>ς</w:t>
      </w:r>
      <w:r w:rsidRPr="0053473C">
        <w:rPr>
          <w:rFonts w:eastAsia="Times New Roman" w:cs="Times New Roman"/>
          <w:szCs w:val="24"/>
        </w:rPr>
        <w:t xml:space="preserve"> Λένιν και Μαρξ έπεσε και αυτές τις μέρες</w:t>
      </w:r>
      <w:r>
        <w:rPr>
          <w:rFonts w:eastAsia="Times New Roman" w:cs="Times New Roman"/>
          <w:szCs w:val="24"/>
        </w:rPr>
        <w:t>,</w:t>
      </w:r>
      <w:r w:rsidRPr="0053473C">
        <w:rPr>
          <w:rFonts w:eastAsia="Times New Roman" w:cs="Times New Roman"/>
          <w:szCs w:val="24"/>
        </w:rPr>
        <w:t xml:space="preserve"> όπως σ</w:t>
      </w:r>
      <w:r w:rsidRPr="0053473C">
        <w:rPr>
          <w:rFonts w:eastAsia="Times New Roman" w:cs="Times New Roman"/>
          <w:szCs w:val="24"/>
        </w:rPr>
        <w:t xml:space="preserve">υνήθως </w:t>
      </w:r>
      <w:r>
        <w:rPr>
          <w:rFonts w:eastAsia="Times New Roman" w:cs="Times New Roman"/>
          <w:szCs w:val="24"/>
        </w:rPr>
        <w:t xml:space="preserve">κάνετε, </w:t>
      </w:r>
      <w:r>
        <w:rPr>
          <w:rFonts w:eastAsia="Times New Roman" w:cs="Times New Roman"/>
          <w:szCs w:val="24"/>
        </w:rPr>
        <w:t>«</w:t>
      </w:r>
      <w:r>
        <w:rPr>
          <w:rFonts w:eastAsia="Times New Roman" w:cs="Times New Roman"/>
          <w:szCs w:val="24"/>
        </w:rPr>
        <w:t>αρλουμπολογώντας</w:t>
      </w:r>
      <w:r>
        <w:rPr>
          <w:rFonts w:eastAsia="Times New Roman" w:cs="Times New Roman"/>
          <w:szCs w:val="24"/>
        </w:rPr>
        <w:t>»</w:t>
      </w:r>
      <w:r>
        <w:rPr>
          <w:rFonts w:eastAsia="Times New Roman" w:cs="Times New Roman"/>
          <w:szCs w:val="24"/>
        </w:rPr>
        <w:t xml:space="preserve"> εδώ μέσα στο κτή</w:t>
      </w:r>
      <w:r w:rsidRPr="0053473C">
        <w:rPr>
          <w:rFonts w:eastAsia="Times New Roman" w:cs="Times New Roman"/>
          <w:szCs w:val="24"/>
        </w:rPr>
        <w:t>ριο της Βουλής</w:t>
      </w:r>
      <w:r>
        <w:rPr>
          <w:rFonts w:eastAsia="Times New Roman" w:cs="Times New Roman"/>
          <w:szCs w:val="24"/>
        </w:rPr>
        <w:t>.</w:t>
      </w:r>
    </w:p>
    <w:p w14:paraId="2ED8BFAC"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Για την αυτοδιάθεση από τα ιμπεριαλιστικά κέντρα με στόχο τη σοσιαλιστική επανάσταση μιλούσε</w:t>
      </w:r>
      <w:r>
        <w:rPr>
          <w:rFonts w:eastAsia="Times New Roman" w:cs="Times New Roman"/>
          <w:szCs w:val="24"/>
        </w:rPr>
        <w:t xml:space="preserve"> και έγραφε</w:t>
      </w:r>
      <w:r w:rsidRPr="0053473C">
        <w:rPr>
          <w:rFonts w:eastAsia="Times New Roman" w:cs="Times New Roman"/>
          <w:szCs w:val="24"/>
        </w:rPr>
        <w:t xml:space="preserve"> </w:t>
      </w:r>
      <w:r>
        <w:rPr>
          <w:rFonts w:eastAsia="Times New Roman" w:cs="Times New Roman"/>
          <w:szCs w:val="24"/>
        </w:rPr>
        <w:t xml:space="preserve">ο Λένιν </w:t>
      </w:r>
      <w:r w:rsidRPr="0053473C">
        <w:rPr>
          <w:rFonts w:eastAsia="Times New Roman" w:cs="Times New Roman"/>
          <w:szCs w:val="24"/>
        </w:rPr>
        <w:t>και όχι για την αυτοδιάθεση</w:t>
      </w:r>
      <w:r>
        <w:rPr>
          <w:rFonts w:eastAsia="Times New Roman" w:cs="Times New Roman"/>
          <w:szCs w:val="24"/>
        </w:rPr>
        <w:t>,</w:t>
      </w:r>
      <w:r w:rsidRPr="0053473C">
        <w:rPr>
          <w:rFonts w:eastAsia="Times New Roman" w:cs="Times New Roman"/>
          <w:szCs w:val="24"/>
        </w:rPr>
        <w:t xml:space="preserve"> όπως λέτε </w:t>
      </w:r>
      <w:r>
        <w:rPr>
          <w:rFonts w:eastAsia="Times New Roman" w:cs="Times New Roman"/>
          <w:szCs w:val="24"/>
        </w:rPr>
        <w:t>εσείς,</w:t>
      </w:r>
      <w:r w:rsidRPr="0053473C">
        <w:rPr>
          <w:rFonts w:eastAsia="Times New Roman" w:cs="Times New Roman"/>
          <w:szCs w:val="24"/>
        </w:rPr>
        <w:t xml:space="preserve"> εντός των ιμπεριαλιστικών κέντρω</w:t>
      </w:r>
      <w:r w:rsidRPr="0053473C">
        <w:rPr>
          <w:rFonts w:eastAsia="Times New Roman" w:cs="Times New Roman"/>
          <w:szCs w:val="24"/>
        </w:rPr>
        <w:t>ν</w:t>
      </w:r>
      <w:r>
        <w:rPr>
          <w:rFonts w:eastAsia="Times New Roman" w:cs="Times New Roman"/>
          <w:szCs w:val="24"/>
        </w:rPr>
        <w:t>,</w:t>
      </w:r>
      <w:r w:rsidRPr="0053473C">
        <w:rPr>
          <w:rFonts w:eastAsia="Times New Roman" w:cs="Times New Roman"/>
          <w:szCs w:val="24"/>
        </w:rPr>
        <w:t xml:space="preserve"> εντός των ΗΠΑ και του ΝΑΤΟ</w:t>
      </w:r>
      <w:r>
        <w:rPr>
          <w:rFonts w:eastAsia="Times New Roman" w:cs="Times New Roman"/>
          <w:szCs w:val="24"/>
        </w:rPr>
        <w:t>.</w:t>
      </w:r>
    </w:p>
    <w:p w14:paraId="2ED8BFAD"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Σας τα είπαμε </w:t>
      </w:r>
      <w:r>
        <w:rPr>
          <w:rFonts w:eastAsia="Times New Roman" w:cs="Times New Roman"/>
          <w:szCs w:val="24"/>
        </w:rPr>
        <w:t xml:space="preserve">και κατ’ ιδίαν </w:t>
      </w:r>
      <w:r w:rsidRPr="0053473C">
        <w:rPr>
          <w:rFonts w:eastAsia="Times New Roman" w:cs="Times New Roman"/>
          <w:szCs w:val="24"/>
        </w:rPr>
        <w:t xml:space="preserve">στις συναντήσεις </w:t>
      </w:r>
      <w:r>
        <w:rPr>
          <w:rFonts w:eastAsia="Times New Roman" w:cs="Times New Roman"/>
          <w:szCs w:val="24"/>
        </w:rPr>
        <w:t>μας.</w:t>
      </w:r>
      <w:r w:rsidRPr="0053473C">
        <w:rPr>
          <w:rFonts w:eastAsia="Times New Roman" w:cs="Times New Roman"/>
          <w:szCs w:val="24"/>
        </w:rPr>
        <w:t xml:space="preserve"> Σας τα είπαμε και </w:t>
      </w:r>
      <w:r>
        <w:rPr>
          <w:rFonts w:eastAsia="Times New Roman" w:cs="Times New Roman"/>
          <w:szCs w:val="24"/>
        </w:rPr>
        <w:t>από το Βήμα της Βουλής τ</w:t>
      </w:r>
      <w:r w:rsidRPr="0053473C">
        <w:rPr>
          <w:rFonts w:eastAsia="Times New Roman" w:cs="Times New Roman"/>
          <w:szCs w:val="24"/>
        </w:rPr>
        <w:t>ο περασμένο καλοκαίρι</w:t>
      </w:r>
      <w:r>
        <w:rPr>
          <w:rFonts w:eastAsia="Times New Roman" w:cs="Times New Roman"/>
          <w:szCs w:val="24"/>
        </w:rPr>
        <w:t>,</w:t>
      </w:r>
      <w:r w:rsidRPr="0053473C">
        <w:rPr>
          <w:rFonts w:eastAsia="Times New Roman" w:cs="Times New Roman"/>
          <w:szCs w:val="24"/>
        </w:rPr>
        <w:t xml:space="preserve"> που έγινε πάλι συζήτηση με αφορμή την πρόταση μομφής τότε της Νέας Δημοκρατίας για τις Πρέσπες</w:t>
      </w:r>
      <w:r>
        <w:rPr>
          <w:rFonts w:eastAsia="Times New Roman" w:cs="Times New Roman"/>
          <w:szCs w:val="24"/>
        </w:rPr>
        <w:t>.</w:t>
      </w:r>
      <w:r w:rsidRPr="0053473C">
        <w:rPr>
          <w:rFonts w:eastAsia="Times New Roman" w:cs="Times New Roman"/>
          <w:szCs w:val="24"/>
        </w:rPr>
        <w:t xml:space="preserve"> Θα επαναλάβου</w:t>
      </w:r>
      <w:r w:rsidRPr="0053473C">
        <w:rPr>
          <w:rFonts w:eastAsia="Times New Roman" w:cs="Times New Roman"/>
          <w:szCs w:val="24"/>
        </w:rPr>
        <w:t>με τα ίδια ακριβώς λόγια</w:t>
      </w:r>
      <w:r>
        <w:rPr>
          <w:rFonts w:eastAsia="Times New Roman" w:cs="Times New Roman"/>
          <w:szCs w:val="24"/>
        </w:rPr>
        <w:t>,</w:t>
      </w:r>
      <w:r w:rsidRPr="0053473C">
        <w:rPr>
          <w:rFonts w:eastAsia="Times New Roman" w:cs="Times New Roman"/>
          <w:szCs w:val="24"/>
        </w:rPr>
        <w:t xml:space="preserve"> που σήμερα τα έχουν υιοθετήσει ως θέσεις και ευρύτερες δυνάμεις μέσα στον ελληνικό λαό</w:t>
      </w:r>
      <w:r>
        <w:rPr>
          <w:rFonts w:eastAsia="Times New Roman" w:cs="Times New Roman"/>
          <w:szCs w:val="24"/>
        </w:rPr>
        <w:t>.</w:t>
      </w:r>
      <w:r w:rsidRPr="0053473C">
        <w:rPr>
          <w:rFonts w:eastAsia="Times New Roman" w:cs="Times New Roman"/>
          <w:szCs w:val="24"/>
        </w:rPr>
        <w:t xml:space="preserve"> </w:t>
      </w:r>
    </w:p>
    <w:p w14:paraId="2ED8BFAE"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Σας το είπαμε από την πρώτη στιγμή που πήραμε </w:t>
      </w:r>
      <w:r>
        <w:rPr>
          <w:rFonts w:eastAsia="Times New Roman" w:cs="Times New Roman"/>
          <w:szCs w:val="24"/>
        </w:rPr>
        <w:t>σ</w:t>
      </w:r>
      <w:r w:rsidRPr="0053473C">
        <w:rPr>
          <w:rFonts w:eastAsia="Times New Roman" w:cs="Times New Roman"/>
          <w:szCs w:val="24"/>
        </w:rPr>
        <w:t xml:space="preserve">τα χέρια μας το κείμενο της </w:t>
      </w:r>
      <w:r>
        <w:rPr>
          <w:rFonts w:eastAsia="Times New Roman" w:cs="Times New Roman"/>
          <w:szCs w:val="24"/>
        </w:rPr>
        <w:t>σ</w:t>
      </w:r>
      <w:r w:rsidRPr="0053473C">
        <w:rPr>
          <w:rFonts w:eastAsia="Times New Roman" w:cs="Times New Roman"/>
          <w:szCs w:val="24"/>
        </w:rPr>
        <w:t>υμφωνίας ότι έχει το σπέρμα του αλυτρωτισμού</w:t>
      </w:r>
      <w:r>
        <w:rPr>
          <w:rFonts w:eastAsia="Times New Roman" w:cs="Times New Roman"/>
          <w:szCs w:val="24"/>
        </w:rPr>
        <w:t>,</w:t>
      </w:r>
      <w:r w:rsidRPr="0053473C">
        <w:rPr>
          <w:rFonts w:eastAsia="Times New Roman" w:cs="Times New Roman"/>
          <w:szCs w:val="24"/>
        </w:rPr>
        <w:t xml:space="preserve"> όχι για το όνομα</w:t>
      </w:r>
      <w:r>
        <w:rPr>
          <w:rFonts w:eastAsia="Times New Roman" w:cs="Times New Roman"/>
          <w:szCs w:val="24"/>
        </w:rPr>
        <w:t>,</w:t>
      </w:r>
      <w:r w:rsidRPr="0053473C">
        <w:rPr>
          <w:rFonts w:eastAsia="Times New Roman" w:cs="Times New Roman"/>
          <w:szCs w:val="24"/>
        </w:rPr>
        <w:t xml:space="preserve"> στο οποίο</w:t>
      </w:r>
      <w:r>
        <w:rPr>
          <w:rFonts w:eastAsia="Times New Roman" w:cs="Times New Roman"/>
          <w:szCs w:val="24"/>
        </w:rPr>
        <w:t xml:space="preserve"> εντελώς λαθεμένα επικεντρώνεστε ό</w:t>
      </w:r>
      <w:r w:rsidRPr="0053473C">
        <w:rPr>
          <w:rFonts w:eastAsia="Times New Roman" w:cs="Times New Roman"/>
          <w:szCs w:val="24"/>
        </w:rPr>
        <w:t xml:space="preserve">λοι </w:t>
      </w:r>
      <w:r>
        <w:rPr>
          <w:rFonts w:eastAsia="Times New Roman" w:cs="Times New Roman"/>
          <w:szCs w:val="24"/>
        </w:rPr>
        <w:t>σας,</w:t>
      </w:r>
      <w:r w:rsidRPr="0053473C">
        <w:rPr>
          <w:rFonts w:eastAsia="Times New Roman" w:cs="Times New Roman"/>
          <w:szCs w:val="24"/>
        </w:rPr>
        <w:t xml:space="preserve"> οδηγώντας έτσι σε συνεχείς συμβιβασμούς και αποπροσανατολίζοντας το</w:t>
      </w:r>
      <w:r>
        <w:rPr>
          <w:rFonts w:eastAsia="Times New Roman" w:cs="Times New Roman"/>
          <w:szCs w:val="24"/>
        </w:rPr>
        <w:t>ν</w:t>
      </w:r>
      <w:r w:rsidRPr="0053473C">
        <w:rPr>
          <w:rFonts w:eastAsia="Times New Roman" w:cs="Times New Roman"/>
          <w:szCs w:val="24"/>
        </w:rPr>
        <w:t xml:space="preserve"> λαό</w:t>
      </w:r>
      <w:r>
        <w:rPr>
          <w:rFonts w:eastAsia="Times New Roman" w:cs="Times New Roman"/>
          <w:szCs w:val="24"/>
        </w:rPr>
        <w:t>.</w:t>
      </w:r>
      <w:r w:rsidRPr="0053473C">
        <w:rPr>
          <w:rFonts w:eastAsia="Times New Roman" w:cs="Times New Roman"/>
          <w:szCs w:val="24"/>
        </w:rPr>
        <w:t xml:space="preserve"> Το όνομα μπορεί να έχει γεωγραφικό προσδιορισμό </w:t>
      </w:r>
      <w:r>
        <w:rPr>
          <w:rFonts w:eastAsia="Times New Roman" w:cs="Times New Roman"/>
          <w:szCs w:val="24"/>
          <w:lang w:val="en-US"/>
        </w:rPr>
        <w:t>erga</w:t>
      </w:r>
      <w:r w:rsidRPr="00C72391">
        <w:rPr>
          <w:rFonts w:eastAsia="Times New Roman" w:cs="Times New Roman"/>
          <w:szCs w:val="24"/>
        </w:rPr>
        <w:t xml:space="preserve"> </w:t>
      </w:r>
      <w:r>
        <w:rPr>
          <w:rFonts w:eastAsia="Times New Roman" w:cs="Times New Roman"/>
          <w:szCs w:val="24"/>
          <w:lang w:val="en-US"/>
        </w:rPr>
        <w:t>omnes</w:t>
      </w:r>
      <w:r w:rsidRPr="00C72391">
        <w:rPr>
          <w:rFonts w:eastAsia="Times New Roman" w:cs="Times New Roman"/>
          <w:szCs w:val="24"/>
        </w:rPr>
        <w:t xml:space="preserve">, </w:t>
      </w:r>
      <w:r>
        <w:rPr>
          <w:rFonts w:eastAsia="Times New Roman" w:cs="Times New Roman"/>
          <w:szCs w:val="24"/>
        </w:rPr>
        <w:t>όμως αυτό το ανατρέπετε</w:t>
      </w:r>
      <w:r w:rsidRPr="0053473C">
        <w:rPr>
          <w:rFonts w:eastAsia="Times New Roman" w:cs="Times New Roman"/>
          <w:szCs w:val="24"/>
        </w:rPr>
        <w:t xml:space="preserve"> σε μεγάλο βαθμό με την αποδοχή </w:t>
      </w:r>
      <w:r>
        <w:rPr>
          <w:rFonts w:eastAsia="Times New Roman" w:cs="Times New Roman"/>
          <w:szCs w:val="24"/>
        </w:rPr>
        <w:t>και κατοχύρωση</w:t>
      </w:r>
      <w:r>
        <w:rPr>
          <w:rFonts w:eastAsia="Times New Roman" w:cs="Times New Roman"/>
          <w:szCs w:val="24"/>
        </w:rPr>
        <w:t xml:space="preserve"> των εννοιών του </w:t>
      </w:r>
      <w:r>
        <w:rPr>
          <w:rFonts w:eastAsia="Times New Roman" w:cs="Times New Roman"/>
          <w:szCs w:val="24"/>
        </w:rPr>
        <w:t>«</w:t>
      </w:r>
      <w:r>
        <w:rPr>
          <w:rFonts w:eastAsia="Times New Roman" w:cs="Times New Roman"/>
          <w:szCs w:val="24"/>
        </w:rPr>
        <w:t>μ</w:t>
      </w:r>
      <w:r w:rsidRPr="0053473C">
        <w:rPr>
          <w:rFonts w:eastAsia="Times New Roman" w:cs="Times New Roman"/>
          <w:szCs w:val="24"/>
        </w:rPr>
        <w:t>ακεδονικού λαού</w:t>
      </w:r>
      <w:r>
        <w:rPr>
          <w:rFonts w:eastAsia="Times New Roman" w:cs="Times New Roman"/>
          <w:szCs w:val="24"/>
        </w:rPr>
        <w:t>»</w:t>
      </w:r>
      <w:r>
        <w:rPr>
          <w:rFonts w:eastAsia="Times New Roman" w:cs="Times New Roman"/>
          <w:szCs w:val="24"/>
        </w:rPr>
        <w:t xml:space="preserve">, του </w:t>
      </w:r>
      <w:r>
        <w:rPr>
          <w:rFonts w:eastAsia="Times New Roman" w:cs="Times New Roman"/>
          <w:szCs w:val="24"/>
        </w:rPr>
        <w:t>«</w:t>
      </w:r>
      <w:r>
        <w:rPr>
          <w:rFonts w:eastAsia="Times New Roman" w:cs="Times New Roman"/>
          <w:szCs w:val="24"/>
        </w:rPr>
        <w:t>Μακεδόνα π</w:t>
      </w:r>
      <w:r w:rsidRPr="0053473C">
        <w:rPr>
          <w:rFonts w:eastAsia="Times New Roman" w:cs="Times New Roman"/>
          <w:szCs w:val="24"/>
        </w:rPr>
        <w:t>ολίτη</w:t>
      </w:r>
      <w:r>
        <w:rPr>
          <w:rFonts w:eastAsia="Times New Roman" w:cs="Times New Roman"/>
          <w:szCs w:val="24"/>
        </w:rPr>
        <w:t>»</w:t>
      </w:r>
      <w:r>
        <w:rPr>
          <w:rFonts w:eastAsia="Times New Roman" w:cs="Times New Roman"/>
          <w:szCs w:val="24"/>
        </w:rPr>
        <w:t>,</w:t>
      </w:r>
      <w:r w:rsidRPr="0053473C">
        <w:rPr>
          <w:rFonts w:eastAsia="Times New Roman" w:cs="Times New Roman"/>
          <w:szCs w:val="24"/>
        </w:rPr>
        <w:t xml:space="preserve"> της </w:t>
      </w:r>
      <w:r>
        <w:rPr>
          <w:rFonts w:eastAsia="Times New Roman" w:cs="Times New Roman"/>
          <w:szCs w:val="24"/>
        </w:rPr>
        <w:t>«</w:t>
      </w:r>
      <w:r w:rsidRPr="0053473C">
        <w:rPr>
          <w:rFonts w:eastAsia="Times New Roman" w:cs="Times New Roman"/>
          <w:szCs w:val="24"/>
        </w:rPr>
        <w:t>μακεδονικής γλώσσας</w:t>
      </w:r>
      <w:r>
        <w:rPr>
          <w:rFonts w:eastAsia="Times New Roman" w:cs="Times New Roman"/>
          <w:szCs w:val="24"/>
        </w:rPr>
        <w:t>»</w:t>
      </w:r>
      <w:r>
        <w:rPr>
          <w:rFonts w:eastAsia="Times New Roman" w:cs="Times New Roman"/>
          <w:szCs w:val="24"/>
        </w:rPr>
        <w:t>.</w:t>
      </w:r>
      <w:r w:rsidRPr="0053473C">
        <w:rPr>
          <w:rFonts w:eastAsia="Times New Roman" w:cs="Times New Roman"/>
          <w:szCs w:val="24"/>
        </w:rPr>
        <w:t xml:space="preserve"> </w:t>
      </w:r>
    </w:p>
    <w:p w14:paraId="2ED8BFAF"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Από </w:t>
      </w:r>
      <w:r>
        <w:rPr>
          <w:rFonts w:eastAsia="Times New Roman" w:cs="Times New Roman"/>
          <w:szCs w:val="24"/>
        </w:rPr>
        <w:t xml:space="preserve">το περσινό </w:t>
      </w:r>
      <w:r w:rsidRPr="0053473C">
        <w:rPr>
          <w:rFonts w:eastAsia="Times New Roman" w:cs="Times New Roman"/>
          <w:szCs w:val="24"/>
        </w:rPr>
        <w:t>καλοκαίρι ακόμα σας είχαμε ρωτήσει απ</w:t>
      </w:r>
      <w:r>
        <w:rPr>
          <w:rFonts w:eastAsia="Times New Roman" w:cs="Times New Roman"/>
          <w:szCs w:val="24"/>
        </w:rPr>
        <w:t>’</w:t>
      </w:r>
      <w:r w:rsidRPr="0053473C">
        <w:rPr>
          <w:rFonts w:eastAsia="Times New Roman" w:cs="Times New Roman"/>
          <w:szCs w:val="24"/>
        </w:rPr>
        <w:t xml:space="preserve"> αυτό το Βήμα</w:t>
      </w:r>
      <w:r>
        <w:rPr>
          <w:rFonts w:eastAsia="Times New Roman" w:cs="Times New Roman"/>
          <w:szCs w:val="24"/>
        </w:rPr>
        <w:t>:</w:t>
      </w:r>
      <w:r w:rsidRPr="0053473C">
        <w:rPr>
          <w:rFonts w:eastAsia="Times New Roman" w:cs="Times New Roman"/>
          <w:szCs w:val="24"/>
        </w:rPr>
        <w:t xml:space="preserve"> Αφού προσδιορίστηκε</w:t>
      </w:r>
      <w:r>
        <w:rPr>
          <w:rFonts w:eastAsia="Times New Roman" w:cs="Times New Roman"/>
          <w:szCs w:val="24"/>
        </w:rPr>
        <w:t>,</w:t>
      </w:r>
      <w:r w:rsidRPr="0053473C">
        <w:rPr>
          <w:rFonts w:eastAsia="Times New Roman" w:cs="Times New Roman"/>
          <w:szCs w:val="24"/>
        </w:rPr>
        <w:t xml:space="preserve"> όπως λέτε</w:t>
      </w:r>
      <w:r>
        <w:rPr>
          <w:rFonts w:eastAsia="Times New Roman" w:cs="Times New Roman"/>
          <w:szCs w:val="24"/>
        </w:rPr>
        <w:t>,</w:t>
      </w:r>
      <w:r w:rsidRPr="0053473C">
        <w:rPr>
          <w:rFonts w:eastAsia="Times New Roman" w:cs="Times New Roman"/>
          <w:szCs w:val="24"/>
        </w:rPr>
        <w:t xml:space="preserve"> αυστηρά γεωγραφικά </w:t>
      </w:r>
      <w:r>
        <w:rPr>
          <w:rFonts w:eastAsia="Times New Roman" w:cs="Times New Roman"/>
          <w:szCs w:val="24"/>
        </w:rPr>
        <w:t>η ονομασία ως</w:t>
      </w:r>
      <w:r w:rsidRPr="0053473C">
        <w:rPr>
          <w:rFonts w:eastAsia="Times New Roman" w:cs="Times New Roman"/>
          <w:szCs w:val="24"/>
        </w:rPr>
        <w:t xml:space="preserve"> </w:t>
      </w:r>
      <w:r>
        <w:rPr>
          <w:rFonts w:eastAsia="Times New Roman" w:cs="Times New Roman"/>
          <w:szCs w:val="24"/>
        </w:rPr>
        <w:t>«</w:t>
      </w:r>
      <w:r w:rsidRPr="0053473C">
        <w:rPr>
          <w:rFonts w:eastAsia="Times New Roman" w:cs="Times New Roman"/>
          <w:szCs w:val="24"/>
        </w:rPr>
        <w:t>Βόρεια Μακεδονία</w:t>
      </w:r>
      <w:r>
        <w:rPr>
          <w:rFonts w:eastAsia="Times New Roman" w:cs="Times New Roman"/>
          <w:szCs w:val="24"/>
        </w:rPr>
        <w:t>»</w:t>
      </w:r>
      <w:r>
        <w:rPr>
          <w:rFonts w:eastAsia="Times New Roman" w:cs="Times New Roman"/>
          <w:szCs w:val="24"/>
        </w:rPr>
        <w:t>,</w:t>
      </w:r>
      <w:r w:rsidRPr="0053473C">
        <w:rPr>
          <w:rFonts w:eastAsia="Times New Roman" w:cs="Times New Roman"/>
          <w:szCs w:val="24"/>
        </w:rPr>
        <w:t xml:space="preserve"> ποιος λόγος συν</w:t>
      </w:r>
      <w:r w:rsidRPr="0053473C">
        <w:rPr>
          <w:rFonts w:eastAsia="Times New Roman" w:cs="Times New Roman"/>
          <w:szCs w:val="24"/>
        </w:rPr>
        <w:t xml:space="preserve">τρέχει να μην </w:t>
      </w:r>
      <w:r>
        <w:rPr>
          <w:rFonts w:eastAsia="Times New Roman" w:cs="Times New Roman"/>
          <w:szCs w:val="24"/>
        </w:rPr>
        <w:t xml:space="preserve">ονοματίζεται </w:t>
      </w:r>
      <w:r w:rsidRPr="0053473C">
        <w:rPr>
          <w:rFonts w:eastAsia="Times New Roman" w:cs="Times New Roman"/>
          <w:szCs w:val="24"/>
        </w:rPr>
        <w:t>και ο υπήκοος αυτής της χώρας με αυτόν τ</w:t>
      </w:r>
      <w:r>
        <w:rPr>
          <w:rFonts w:eastAsia="Times New Roman" w:cs="Times New Roman"/>
          <w:szCs w:val="24"/>
        </w:rPr>
        <w:t>ον τρόπο και στα επίσημα έγγραφά</w:t>
      </w:r>
      <w:r w:rsidRPr="0053473C">
        <w:rPr>
          <w:rFonts w:eastAsia="Times New Roman" w:cs="Times New Roman"/>
          <w:szCs w:val="24"/>
        </w:rPr>
        <w:t xml:space="preserve"> του</w:t>
      </w:r>
      <w:r>
        <w:rPr>
          <w:rFonts w:eastAsia="Times New Roman" w:cs="Times New Roman"/>
          <w:szCs w:val="24"/>
        </w:rPr>
        <w:t>,</w:t>
      </w:r>
      <w:r w:rsidRPr="0053473C">
        <w:rPr>
          <w:rFonts w:eastAsia="Times New Roman" w:cs="Times New Roman"/>
          <w:szCs w:val="24"/>
        </w:rPr>
        <w:t xml:space="preserve"> ως </w:t>
      </w:r>
      <w:r>
        <w:rPr>
          <w:rFonts w:eastAsia="Times New Roman" w:cs="Times New Roman"/>
          <w:szCs w:val="24"/>
        </w:rPr>
        <w:t xml:space="preserve">πολίτης </w:t>
      </w:r>
      <w:r w:rsidRPr="0053473C">
        <w:rPr>
          <w:rFonts w:eastAsia="Times New Roman" w:cs="Times New Roman"/>
          <w:szCs w:val="24"/>
        </w:rPr>
        <w:t>δηλαδή</w:t>
      </w:r>
      <w:r>
        <w:rPr>
          <w:rFonts w:eastAsia="Times New Roman" w:cs="Times New Roman"/>
          <w:szCs w:val="24"/>
        </w:rPr>
        <w:t xml:space="preserve"> του κ</w:t>
      </w:r>
      <w:r w:rsidRPr="0053473C">
        <w:rPr>
          <w:rFonts w:eastAsia="Times New Roman" w:cs="Times New Roman"/>
          <w:szCs w:val="24"/>
        </w:rPr>
        <w:t>ράτους της Βόρειας Μακεδονίας</w:t>
      </w:r>
      <w:r>
        <w:rPr>
          <w:rFonts w:eastAsia="Times New Roman" w:cs="Times New Roman"/>
          <w:szCs w:val="24"/>
        </w:rPr>
        <w:t xml:space="preserve">, άρα </w:t>
      </w:r>
      <w:r>
        <w:rPr>
          <w:rFonts w:eastAsia="Times New Roman" w:cs="Times New Roman"/>
          <w:szCs w:val="24"/>
        </w:rPr>
        <w:t>«</w:t>
      </w:r>
      <w:r>
        <w:rPr>
          <w:rFonts w:eastAsia="Times New Roman" w:cs="Times New Roman"/>
          <w:szCs w:val="24"/>
        </w:rPr>
        <w:t>Βορειο</w:t>
      </w:r>
      <w:r w:rsidRPr="0053473C">
        <w:rPr>
          <w:rFonts w:eastAsia="Times New Roman" w:cs="Times New Roman"/>
          <w:szCs w:val="24"/>
        </w:rPr>
        <w:t>μακεδόνας</w:t>
      </w:r>
      <w:r>
        <w:rPr>
          <w:rFonts w:eastAsia="Times New Roman" w:cs="Times New Roman"/>
          <w:szCs w:val="24"/>
        </w:rPr>
        <w:t>»</w:t>
      </w:r>
      <w:r w:rsidRPr="0053473C">
        <w:rPr>
          <w:rFonts w:eastAsia="Times New Roman" w:cs="Times New Roman"/>
          <w:szCs w:val="24"/>
        </w:rPr>
        <w:t xml:space="preserve"> </w:t>
      </w:r>
      <w:r>
        <w:rPr>
          <w:rFonts w:eastAsia="Times New Roman" w:cs="Times New Roman"/>
          <w:szCs w:val="24"/>
        </w:rPr>
        <w:t>και η γλώσσα αυτού του κ</w:t>
      </w:r>
      <w:r w:rsidRPr="0053473C">
        <w:rPr>
          <w:rFonts w:eastAsia="Times New Roman" w:cs="Times New Roman"/>
          <w:szCs w:val="24"/>
        </w:rPr>
        <w:t xml:space="preserve">ράτους </w:t>
      </w:r>
      <w:r>
        <w:rPr>
          <w:rFonts w:eastAsia="Times New Roman" w:cs="Times New Roman"/>
          <w:szCs w:val="24"/>
        </w:rPr>
        <w:t>«</w:t>
      </w:r>
      <w:r>
        <w:rPr>
          <w:rFonts w:eastAsia="Times New Roman" w:cs="Times New Roman"/>
          <w:szCs w:val="24"/>
        </w:rPr>
        <w:t>βορειομακεδονική</w:t>
      </w:r>
      <w:r>
        <w:rPr>
          <w:rFonts w:eastAsia="Times New Roman" w:cs="Times New Roman"/>
          <w:szCs w:val="24"/>
        </w:rPr>
        <w:t>»</w:t>
      </w:r>
      <w:r>
        <w:rPr>
          <w:rFonts w:eastAsia="Times New Roman" w:cs="Times New Roman"/>
          <w:szCs w:val="24"/>
        </w:rPr>
        <w:t>; Ή γ</w:t>
      </w:r>
      <w:r w:rsidRPr="0053473C">
        <w:rPr>
          <w:rFonts w:eastAsia="Times New Roman" w:cs="Times New Roman"/>
          <w:szCs w:val="24"/>
        </w:rPr>
        <w:t>ιατί δεν κάνατε το αυ</w:t>
      </w:r>
      <w:r w:rsidRPr="0053473C">
        <w:rPr>
          <w:rFonts w:eastAsia="Times New Roman" w:cs="Times New Roman"/>
          <w:szCs w:val="24"/>
        </w:rPr>
        <w:t>τονόητο</w:t>
      </w:r>
      <w:r>
        <w:rPr>
          <w:rFonts w:eastAsia="Times New Roman" w:cs="Times New Roman"/>
          <w:szCs w:val="24"/>
        </w:rPr>
        <w:t>,</w:t>
      </w:r>
      <w:r w:rsidRPr="0053473C">
        <w:rPr>
          <w:rFonts w:eastAsia="Times New Roman" w:cs="Times New Roman"/>
          <w:szCs w:val="24"/>
        </w:rPr>
        <w:t xml:space="preserve"> όπως το παρουσιάζετε</w:t>
      </w:r>
      <w:r>
        <w:rPr>
          <w:rFonts w:eastAsia="Times New Roman" w:cs="Times New Roman"/>
          <w:szCs w:val="24"/>
        </w:rPr>
        <w:t>, αφού μ</w:t>
      </w:r>
      <w:r w:rsidRPr="0053473C">
        <w:rPr>
          <w:rFonts w:eastAsia="Times New Roman" w:cs="Times New Roman"/>
          <w:szCs w:val="24"/>
        </w:rPr>
        <w:t>άλιστα λέτε ότι το αποδέχτηκαν και τα Σκόπια</w:t>
      </w:r>
      <w:r>
        <w:rPr>
          <w:rFonts w:eastAsia="Times New Roman" w:cs="Times New Roman"/>
          <w:szCs w:val="24"/>
        </w:rPr>
        <w:t>,</w:t>
      </w:r>
      <w:r w:rsidRPr="0053473C">
        <w:rPr>
          <w:rFonts w:eastAsia="Times New Roman" w:cs="Times New Roman"/>
          <w:szCs w:val="24"/>
        </w:rPr>
        <w:t xml:space="preserve"> αλλά σε άλλο σημείο ξεχωριστά</w:t>
      </w:r>
      <w:r>
        <w:rPr>
          <w:rFonts w:eastAsia="Times New Roman" w:cs="Times New Roman"/>
          <w:szCs w:val="24"/>
        </w:rPr>
        <w:t>,</w:t>
      </w:r>
      <w:r w:rsidRPr="0053473C">
        <w:rPr>
          <w:rFonts w:eastAsia="Times New Roman" w:cs="Times New Roman"/>
          <w:szCs w:val="24"/>
        </w:rPr>
        <w:t xml:space="preserve"> σε άλλο άρθρο της </w:t>
      </w:r>
      <w:r>
        <w:rPr>
          <w:rFonts w:eastAsia="Times New Roman" w:cs="Times New Roman"/>
          <w:szCs w:val="24"/>
        </w:rPr>
        <w:t>σ</w:t>
      </w:r>
      <w:r w:rsidRPr="0053473C">
        <w:rPr>
          <w:rFonts w:eastAsia="Times New Roman" w:cs="Times New Roman"/>
          <w:szCs w:val="24"/>
        </w:rPr>
        <w:t>υμφωνίας</w:t>
      </w:r>
      <w:r>
        <w:rPr>
          <w:rFonts w:eastAsia="Times New Roman" w:cs="Times New Roman"/>
          <w:szCs w:val="24"/>
        </w:rPr>
        <w:t>,</w:t>
      </w:r>
      <w:r w:rsidRPr="0053473C">
        <w:rPr>
          <w:rFonts w:eastAsia="Times New Roman" w:cs="Times New Roman"/>
          <w:szCs w:val="24"/>
        </w:rPr>
        <w:t xml:space="preserve"> ότι η γλώσσα τους είναι σλαβική ή</w:t>
      </w:r>
      <w:r>
        <w:rPr>
          <w:rFonts w:eastAsia="Times New Roman" w:cs="Times New Roman"/>
          <w:szCs w:val="24"/>
        </w:rPr>
        <w:t>,</w:t>
      </w:r>
      <w:r w:rsidRPr="0053473C">
        <w:rPr>
          <w:rFonts w:eastAsia="Times New Roman" w:cs="Times New Roman"/>
          <w:szCs w:val="24"/>
        </w:rPr>
        <w:t xml:space="preserve"> όπως λένε</w:t>
      </w:r>
      <w:r>
        <w:rPr>
          <w:rFonts w:eastAsia="Times New Roman" w:cs="Times New Roman"/>
          <w:szCs w:val="24"/>
        </w:rPr>
        <w:t>,</w:t>
      </w:r>
      <w:r w:rsidRPr="0053473C">
        <w:rPr>
          <w:rFonts w:eastAsia="Times New Roman" w:cs="Times New Roman"/>
          <w:szCs w:val="24"/>
        </w:rPr>
        <w:t xml:space="preserve"> ανήκει στην κατηγορία των νοτίων σλαβικών γλωσσών</w:t>
      </w:r>
      <w:r>
        <w:rPr>
          <w:rFonts w:eastAsia="Times New Roman" w:cs="Times New Roman"/>
          <w:szCs w:val="24"/>
        </w:rPr>
        <w:t>;</w:t>
      </w:r>
      <w:r w:rsidRPr="0053473C">
        <w:rPr>
          <w:rFonts w:eastAsia="Times New Roman" w:cs="Times New Roman"/>
          <w:szCs w:val="24"/>
        </w:rPr>
        <w:t xml:space="preserve"> </w:t>
      </w:r>
    </w:p>
    <w:p w14:paraId="2ED8BFB0"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Σας </w:t>
      </w:r>
      <w:r>
        <w:rPr>
          <w:rFonts w:eastAsia="Times New Roman" w:cs="Times New Roman"/>
          <w:szCs w:val="24"/>
        </w:rPr>
        <w:t>ξανα</w:t>
      </w:r>
      <w:r w:rsidRPr="0053473C">
        <w:rPr>
          <w:rFonts w:eastAsia="Times New Roman" w:cs="Times New Roman"/>
          <w:szCs w:val="24"/>
        </w:rPr>
        <w:t>ρωτάμε</w:t>
      </w:r>
      <w:r>
        <w:rPr>
          <w:rFonts w:eastAsia="Times New Roman" w:cs="Times New Roman"/>
          <w:szCs w:val="24"/>
        </w:rPr>
        <w:t>:</w:t>
      </w:r>
      <w:r w:rsidRPr="0053473C">
        <w:rPr>
          <w:rFonts w:eastAsia="Times New Roman" w:cs="Times New Roman"/>
          <w:szCs w:val="24"/>
        </w:rPr>
        <w:t xml:space="preserve"> Γιατί δεν προσδιορίζονται στη </w:t>
      </w:r>
      <w:r>
        <w:rPr>
          <w:rFonts w:eastAsia="Times New Roman" w:cs="Times New Roman"/>
          <w:szCs w:val="24"/>
        </w:rPr>
        <w:t>σ</w:t>
      </w:r>
      <w:r w:rsidRPr="0053473C">
        <w:rPr>
          <w:rFonts w:eastAsia="Times New Roman" w:cs="Times New Roman"/>
          <w:szCs w:val="24"/>
        </w:rPr>
        <w:t>υμφωνία</w:t>
      </w:r>
      <w:r>
        <w:rPr>
          <w:rFonts w:eastAsia="Times New Roman" w:cs="Times New Roman"/>
          <w:szCs w:val="24"/>
        </w:rPr>
        <w:t>,</w:t>
      </w:r>
      <w:r w:rsidRPr="0053473C">
        <w:rPr>
          <w:rFonts w:eastAsia="Times New Roman" w:cs="Times New Roman"/>
          <w:szCs w:val="24"/>
        </w:rPr>
        <w:t xml:space="preserve"> έστω</w:t>
      </w:r>
      <w:r>
        <w:rPr>
          <w:rFonts w:eastAsia="Times New Roman" w:cs="Times New Roman"/>
          <w:szCs w:val="24"/>
        </w:rPr>
        <w:t>,</w:t>
      </w:r>
      <w:r w:rsidRPr="0053473C">
        <w:rPr>
          <w:rFonts w:eastAsia="Times New Roman" w:cs="Times New Roman"/>
          <w:szCs w:val="24"/>
        </w:rPr>
        <w:t xml:space="preserve"> για παράδειγμα</w:t>
      </w:r>
      <w:r>
        <w:rPr>
          <w:rFonts w:eastAsia="Times New Roman" w:cs="Times New Roman"/>
          <w:szCs w:val="24"/>
        </w:rPr>
        <w:t>,</w:t>
      </w:r>
      <w:r w:rsidRPr="0053473C">
        <w:rPr>
          <w:rFonts w:eastAsia="Times New Roman" w:cs="Times New Roman"/>
          <w:szCs w:val="24"/>
        </w:rPr>
        <w:t xml:space="preserve"> </w:t>
      </w:r>
      <w:r>
        <w:rPr>
          <w:rFonts w:eastAsia="Times New Roman" w:cs="Times New Roman"/>
          <w:szCs w:val="24"/>
        </w:rPr>
        <w:t xml:space="preserve">ως </w:t>
      </w:r>
      <w:r>
        <w:rPr>
          <w:rFonts w:eastAsia="Times New Roman" w:cs="Times New Roman"/>
          <w:szCs w:val="24"/>
        </w:rPr>
        <w:t>«</w:t>
      </w:r>
      <w:r w:rsidRPr="0053473C">
        <w:rPr>
          <w:rFonts w:eastAsia="Times New Roman" w:cs="Times New Roman"/>
          <w:szCs w:val="24"/>
        </w:rPr>
        <w:t>Σλαβομακεδόνες</w:t>
      </w:r>
      <w:r>
        <w:rPr>
          <w:rFonts w:eastAsia="Times New Roman" w:cs="Times New Roman"/>
          <w:szCs w:val="24"/>
        </w:rPr>
        <w:t>»</w:t>
      </w:r>
      <w:r>
        <w:rPr>
          <w:rFonts w:eastAsia="Times New Roman" w:cs="Times New Roman"/>
          <w:szCs w:val="24"/>
        </w:rPr>
        <w:t>;</w:t>
      </w:r>
      <w:r w:rsidRPr="0053473C">
        <w:rPr>
          <w:rFonts w:eastAsia="Times New Roman" w:cs="Times New Roman"/>
          <w:szCs w:val="24"/>
        </w:rPr>
        <w:t xml:space="preserve"> Γιατί δεν ονομάζεται η γλώσσα ως </w:t>
      </w:r>
      <w:r>
        <w:rPr>
          <w:rFonts w:eastAsia="Times New Roman" w:cs="Times New Roman"/>
          <w:szCs w:val="24"/>
        </w:rPr>
        <w:t>«</w:t>
      </w:r>
      <w:r w:rsidRPr="0053473C">
        <w:rPr>
          <w:rFonts w:eastAsia="Times New Roman" w:cs="Times New Roman"/>
          <w:szCs w:val="24"/>
        </w:rPr>
        <w:t>σλαβομακεδονική</w:t>
      </w:r>
      <w:r>
        <w:rPr>
          <w:rFonts w:eastAsia="Times New Roman" w:cs="Times New Roman"/>
          <w:szCs w:val="24"/>
        </w:rPr>
        <w:t>»</w:t>
      </w:r>
      <w:r>
        <w:rPr>
          <w:rFonts w:eastAsia="Times New Roman" w:cs="Times New Roman"/>
          <w:szCs w:val="24"/>
        </w:rPr>
        <w:t>;</w:t>
      </w:r>
      <w:r w:rsidRPr="0053473C">
        <w:rPr>
          <w:rFonts w:eastAsia="Times New Roman" w:cs="Times New Roman"/>
          <w:szCs w:val="24"/>
        </w:rPr>
        <w:t xml:space="preserve"> Και επειδή μερικοί από </w:t>
      </w:r>
      <w:r>
        <w:rPr>
          <w:rFonts w:eastAsia="Times New Roman" w:cs="Times New Roman"/>
          <w:szCs w:val="24"/>
        </w:rPr>
        <w:t>εσάς</w:t>
      </w:r>
      <w:r w:rsidRPr="0053473C">
        <w:rPr>
          <w:rFonts w:eastAsia="Times New Roman" w:cs="Times New Roman"/>
          <w:szCs w:val="24"/>
        </w:rPr>
        <w:t xml:space="preserve"> </w:t>
      </w:r>
      <w:r>
        <w:rPr>
          <w:rFonts w:eastAsia="Times New Roman" w:cs="Times New Roman"/>
          <w:szCs w:val="24"/>
        </w:rPr>
        <w:t xml:space="preserve">λένε </w:t>
      </w:r>
      <w:r w:rsidRPr="0053473C">
        <w:rPr>
          <w:rFonts w:eastAsia="Times New Roman" w:cs="Times New Roman"/>
          <w:szCs w:val="24"/>
        </w:rPr>
        <w:t>ότι κάποιοι μιλάνε και την αλβανική εκεί</w:t>
      </w:r>
      <w:r>
        <w:rPr>
          <w:rFonts w:eastAsia="Times New Roman" w:cs="Times New Roman"/>
          <w:szCs w:val="24"/>
        </w:rPr>
        <w:t xml:space="preserve"> και ά</w:t>
      </w:r>
      <w:r w:rsidRPr="0053473C">
        <w:rPr>
          <w:rFonts w:eastAsia="Times New Roman" w:cs="Times New Roman"/>
          <w:szCs w:val="24"/>
        </w:rPr>
        <w:t>ρα αυτό το</w:t>
      </w:r>
      <w:r>
        <w:rPr>
          <w:rFonts w:eastAsia="Times New Roman" w:cs="Times New Roman"/>
          <w:szCs w:val="24"/>
        </w:rPr>
        <w:t>ύ</w:t>
      </w:r>
      <w:r w:rsidRPr="0053473C">
        <w:rPr>
          <w:rFonts w:eastAsia="Times New Roman" w:cs="Times New Roman"/>
          <w:szCs w:val="24"/>
        </w:rPr>
        <w:t xml:space="preserve">ς </w:t>
      </w:r>
      <w:r>
        <w:rPr>
          <w:rFonts w:eastAsia="Times New Roman" w:cs="Times New Roman"/>
          <w:szCs w:val="24"/>
        </w:rPr>
        <w:t>ενοποιεί κ</w:t>
      </w:r>
      <w:r>
        <w:rPr>
          <w:rFonts w:eastAsia="Times New Roman" w:cs="Times New Roman"/>
          <w:szCs w:val="24"/>
        </w:rPr>
        <w:t>.</w:t>
      </w:r>
      <w:r>
        <w:rPr>
          <w:rFonts w:eastAsia="Times New Roman" w:cs="Times New Roman"/>
          <w:szCs w:val="24"/>
        </w:rPr>
        <w:t>λπ., σας απαντάμε</w:t>
      </w:r>
      <w:r>
        <w:rPr>
          <w:rFonts w:eastAsia="Times New Roman" w:cs="Times New Roman"/>
          <w:szCs w:val="24"/>
        </w:rPr>
        <w:t xml:space="preserve"> και εμείς τ</w:t>
      </w:r>
      <w:r w:rsidRPr="0053473C">
        <w:rPr>
          <w:rFonts w:eastAsia="Times New Roman" w:cs="Times New Roman"/>
          <w:szCs w:val="24"/>
        </w:rPr>
        <w:t>ότε</w:t>
      </w:r>
      <w:r>
        <w:rPr>
          <w:rFonts w:eastAsia="Times New Roman" w:cs="Times New Roman"/>
          <w:szCs w:val="24"/>
        </w:rPr>
        <w:t>,</w:t>
      </w:r>
      <w:r w:rsidRPr="0053473C">
        <w:rPr>
          <w:rFonts w:eastAsia="Times New Roman" w:cs="Times New Roman"/>
          <w:szCs w:val="24"/>
        </w:rPr>
        <w:t xml:space="preserve"> </w:t>
      </w:r>
      <w:r>
        <w:rPr>
          <w:rFonts w:eastAsia="Times New Roman" w:cs="Times New Roman"/>
          <w:szCs w:val="24"/>
        </w:rPr>
        <w:t>ας πρόσθεταν ότι ομιλείται στη χ</w:t>
      </w:r>
      <w:r w:rsidRPr="0053473C">
        <w:rPr>
          <w:rFonts w:eastAsia="Times New Roman" w:cs="Times New Roman"/>
          <w:szCs w:val="24"/>
        </w:rPr>
        <w:t>ώρα τους και η αλβανική</w:t>
      </w:r>
      <w:r>
        <w:rPr>
          <w:rFonts w:eastAsia="Times New Roman" w:cs="Times New Roman"/>
          <w:szCs w:val="24"/>
        </w:rPr>
        <w:t>, α</w:t>
      </w:r>
      <w:r w:rsidRPr="0053473C">
        <w:rPr>
          <w:rFonts w:eastAsia="Times New Roman" w:cs="Times New Roman"/>
          <w:szCs w:val="24"/>
        </w:rPr>
        <w:t>φού είναι το 25% Αλβανοί</w:t>
      </w:r>
      <w:r>
        <w:rPr>
          <w:rFonts w:eastAsia="Times New Roman" w:cs="Times New Roman"/>
          <w:szCs w:val="24"/>
        </w:rPr>
        <w:t>.</w:t>
      </w:r>
    </w:p>
    <w:p w14:paraId="2ED8BFB1"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 xml:space="preserve">Κάποιες </w:t>
      </w:r>
      <w:r>
        <w:rPr>
          <w:rFonts w:eastAsia="Times New Roman" w:cs="Times New Roman"/>
          <w:szCs w:val="24"/>
        </w:rPr>
        <w:t>τέτοιες διατυπώσεις δ</w:t>
      </w:r>
      <w:r w:rsidRPr="0053473C">
        <w:rPr>
          <w:rFonts w:eastAsia="Times New Roman" w:cs="Times New Roman"/>
          <w:szCs w:val="24"/>
        </w:rPr>
        <w:t>εν θα άφηναν ζωντανό και το σπέρμα του αλυτρωτισμού</w:t>
      </w:r>
      <w:r>
        <w:rPr>
          <w:rFonts w:eastAsia="Times New Roman" w:cs="Times New Roman"/>
          <w:szCs w:val="24"/>
        </w:rPr>
        <w:t>,</w:t>
      </w:r>
      <w:r w:rsidRPr="0053473C">
        <w:rPr>
          <w:rFonts w:eastAsia="Times New Roman" w:cs="Times New Roman"/>
          <w:szCs w:val="24"/>
        </w:rPr>
        <w:t xml:space="preserve"> για να αξιοποιηθεί το επόμενο διάστημα στο μέλλον από οποιονδήποτε</w:t>
      </w:r>
      <w:r>
        <w:rPr>
          <w:rFonts w:eastAsia="Times New Roman" w:cs="Times New Roman"/>
          <w:szCs w:val="24"/>
        </w:rPr>
        <w:t>.</w:t>
      </w:r>
      <w:r w:rsidRPr="0053473C">
        <w:rPr>
          <w:rFonts w:eastAsia="Times New Roman" w:cs="Times New Roman"/>
          <w:szCs w:val="24"/>
        </w:rPr>
        <w:t xml:space="preserve"> </w:t>
      </w:r>
    </w:p>
    <w:p w14:paraId="2ED8BFB2" w14:textId="77777777" w:rsidR="00C647AD" w:rsidRDefault="00D506E1">
      <w:pPr>
        <w:tabs>
          <w:tab w:val="left" w:pos="6168"/>
        </w:tabs>
        <w:spacing w:after="0" w:line="600" w:lineRule="auto"/>
        <w:ind w:firstLine="720"/>
        <w:jc w:val="both"/>
        <w:rPr>
          <w:rFonts w:eastAsia="Times New Roman" w:cs="Times New Roman"/>
          <w:szCs w:val="24"/>
        </w:rPr>
      </w:pPr>
      <w:r w:rsidRPr="0053473C">
        <w:rPr>
          <w:rFonts w:eastAsia="Times New Roman" w:cs="Times New Roman"/>
          <w:szCs w:val="24"/>
        </w:rPr>
        <w:t>Λέτε</w:t>
      </w:r>
      <w:r w:rsidRPr="0053473C">
        <w:rPr>
          <w:rFonts w:eastAsia="Times New Roman" w:cs="Times New Roman"/>
          <w:szCs w:val="24"/>
        </w:rPr>
        <w:t xml:space="preserve"> ότι δεν έγινε</w:t>
      </w:r>
      <w:r>
        <w:rPr>
          <w:rFonts w:eastAsia="Times New Roman" w:cs="Times New Roman"/>
          <w:szCs w:val="24"/>
        </w:rPr>
        <w:t>, γιατί έτσι γίνονται οι αμοιβαίοι</w:t>
      </w:r>
      <w:r w:rsidRPr="0053473C">
        <w:rPr>
          <w:rFonts w:eastAsia="Times New Roman" w:cs="Times New Roman"/>
          <w:szCs w:val="24"/>
        </w:rPr>
        <w:t xml:space="preserve"> συμβιβασμοί</w:t>
      </w:r>
      <w:r>
        <w:rPr>
          <w:rFonts w:eastAsia="Times New Roman" w:cs="Times New Roman"/>
          <w:szCs w:val="24"/>
        </w:rPr>
        <w:t>.</w:t>
      </w:r>
      <w:r w:rsidRPr="0053473C">
        <w:rPr>
          <w:rFonts w:eastAsia="Times New Roman" w:cs="Times New Roman"/>
          <w:szCs w:val="24"/>
        </w:rPr>
        <w:t xml:space="preserve"> Και έτσι να </w:t>
      </w:r>
      <w:r>
        <w:rPr>
          <w:rFonts w:eastAsia="Times New Roman" w:cs="Times New Roman"/>
          <w:szCs w:val="24"/>
        </w:rPr>
        <w:t>εί</w:t>
      </w:r>
      <w:r w:rsidRPr="0053473C">
        <w:rPr>
          <w:rFonts w:eastAsia="Times New Roman" w:cs="Times New Roman"/>
          <w:szCs w:val="24"/>
        </w:rPr>
        <w:t>ναι</w:t>
      </w:r>
      <w:r>
        <w:rPr>
          <w:rFonts w:eastAsia="Times New Roman" w:cs="Times New Roman"/>
          <w:szCs w:val="24"/>
        </w:rPr>
        <w:t>, παραμένει το δ</w:t>
      </w:r>
      <w:r w:rsidRPr="0053473C">
        <w:rPr>
          <w:rFonts w:eastAsia="Times New Roman" w:cs="Times New Roman"/>
          <w:szCs w:val="24"/>
        </w:rPr>
        <w:t>ι</w:t>
      </w:r>
      <w:r>
        <w:rPr>
          <w:rFonts w:eastAsia="Times New Roman" w:cs="Times New Roman"/>
          <w:szCs w:val="24"/>
        </w:rPr>
        <w:t>ά</w:t>
      </w:r>
      <w:r>
        <w:rPr>
          <w:rFonts w:eastAsia="Times New Roman" w:cs="Times New Roman"/>
          <w:szCs w:val="24"/>
        </w:rPr>
        <w:t xml:space="preserve"> τ</w:t>
      </w:r>
      <w:r w:rsidRPr="0053473C">
        <w:rPr>
          <w:rFonts w:eastAsia="Times New Roman" w:cs="Times New Roman"/>
          <w:szCs w:val="24"/>
        </w:rPr>
        <w:t>αύτα</w:t>
      </w:r>
      <w:r>
        <w:rPr>
          <w:rFonts w:eastAsia="Times New Roman" w:cs="Times New Roman"/>
          <w:szCs w:val="24"/>
        </w:rPr>
        <w:t>.</w:t>
      </w:r>
      <w:r w:rsidRPr="0053473C">
        <w:rPr>
          <w:rFonts w:eastAsia="Times New Roman" w:cs="Times New Roman"/>
          <w:szCs w:val="24"/>
        </w:rPr>
        <w:t xml:space="preserve"> Συμφωνία και συμβιβασμοί για ποιο</w:t>
      </w:r>
      <w:r>
        <w:rPr>
          <w:rFonts w:eastAsia="Times New Roman" w:cs="Times New Roman"/>
          <w:szCs w:val="24"/>
        </w:rPr>
        <w:t>ν</w:t>
      </w:r>
      <w:r w:rsidRPr="0053473C">
        <w:rPr>
          <w:rFonts w:eastAsia="Times New Roman" w:cs="Times New Roman"/>
          <w:szCs w:val="24"/>
        </w:rPr>
        <w:t xml:space="preserve"> στόχο</w:t>
      </w:r>
      <w:r>
        <w:rPr>
          <w:rFonts w:eastAsia="Times New Roman" w:cs="Times New Roman"/>
          <w:szCs w:val="24"/>
        </w:rPr>
        <w:t>;</w:t>
      </w:r>
      <w:r w:rsidRPr="0053473C">
        <w:rPr>
          <w:rFonts w:eastAsia="Times New Roman" w:cs="Times New Roman"/>
          <w:szCs w:val="24"/>
        </w:rPr>
        <w:t xml:space="preserve"> Και εσείς απαντάτε με τα λόγια και τις πράξεις </w:t>
      </w:r>
      <w:r>
        <w:rPr>
          <w:rFonts w:eastAsia="Times New Roman" w:cs="Times New Roman"/>
          <w:szCs w:val="24"/>
        </w:rPr>
        <w:t>σας, β</w:t>
      </w:r>
      <w:r w:rsidRPr="0053473C">
        <w:rPr>
          <w:rFonts w:eastAsia="Times New Roman" w:cs="Times New Roman"/>
          <w:szCs w:val="24"/>
        </w:rPr>
        <w:t>εβαίως</w:t>
      </w:r>
      <w:r>
        <w:rPr>
          <w:rFonts w:eastAsia="Times New Roman" w:cs="Times New Roman"/>
          <w:szCs w:val="24"/>
        </w:rPr>
        <w:t>,</w:t>
      </w:r>
      <w:r w:rsidRPr="0053473C">
        <w:rPr>
          <w:rFonts w:eastAsia="Times New Roman" w:cs="Times New Roman"/>
          <w:szCs w:val="24"/>
        </w:rPr>
        <w:t xml:space="preserve"> ξεκάθαρα</w:t>
      </w:r>
      <w:r>
        <w:rPr>
          <w:rFonts w:eastAsia="Times New Roman" w:cs="Times New Roman"/>
          <w:szCs w:val="24"/>
        </w:rPr>
        <w:t>.</w:t>
      </w:r>
      <w:r w:rsidRPr="0053473C">
        <w:rPr>
          <w:rFonts w:eastAsia="Times New Roman" w:cs="Times New Roman"/>
          <w:szCs w:val="24"/>
        </w:rPr>
        <w:t xml:space="preserve"> Συμφωνία </w:t>
      </w:r>
      <w:r>
        <w:rPr>
          <w:rFonts w:eastAsia="Times New Roman" w:cs="Times New Roman"/>
          <w:szCs w:val="24"/>
        </w:rPr>
        <w:t>και συμβιβασμοί για το</w:t>
      </w:r>
      <w:r>
        <w:rPr>
          <w:rFonts w:eastAsia="Times New Roman" w:cs="Times New Roman"/>
          <w:szCs w:val="24"/>
        </w:rPr>
        <w:t>ν</w:t>
      </w:r>
      <w:r>
        <w:rPr>
          <w:rFonts w:eastAsia="Times New Roman" w:cs="Times New Roman"/>
          <w:szCs w:val="24"/>
        </w:rPr>
        <w:t xml:space="preserve"> ν</w:t>
      </w:r>
      <w:r w:rsidRPr="0053473C">
        <w:rPr>
          <w:rFonts w:eastAsia="Times New Roman" w:cs="Times New Roman"/>
          <w:szCs w:val="24"/>
        </w:rPr>
        <w:t>ατοϊκό στόχο</w:t>
      </w:r>
      <w:r>
        <w:rPr>
          <w:rFonts w:eastAsia="Times New Roman" w:cs="Times New Roman"/>
          <w:szCs w:val="24"/>
        </w:rPr>
        <w:t>, για να μπει η ΠΓΜΔ σ</w:t>
      </w:r>
      <w:r w:rsidRPr="0053473C">
        <w:rPr>
          <w:rFonts w:eastAsia="Times New Roman" w:cs="Times New Roman"/>
          <w:szCs w:val="24"/>
        </w:rPr>
        <w:t xml:space="preserve">το ΝΑΤΟ με ενεργητικό ρόλο της Ελλάδας </w:t>
      </w:r>
      <w:r>
        <w:rPr>
          <w:rFonts w:eastAsia="Times New Roman" w:cs="Times New Roman"/>
          <w:szCs w:val="24"/>
        </w:rPr>
        <w:t xml:space="preserve">σε </w:t>
      </w:r>
      <w:r w:rsidRPr="0053473C">
        <w:rPr>
          <w:rFonts w:eastAsia="Times New Roman" w:cs="Times New Roman"/>
          <w:szCs w:val="24"/>
        </w:rPr>
        <w:t>αυτό</w:t>
      </w:r>
      <w:r>
        <w:rPr>
          <w:rFonts w:eastAsia="Times New Roman" w:cs="Times New Roman"/>
          <w:szCs w:val="24"/>
        </w:rPr>
        <w:t>.</w:t>
      </w:r>
      <w:r w:rsidRPr="0053473C">
        <w:rPr>
          <w:rFonts w:eastAsia="Times New Roman" w:cs="Times New Roman"/>
          <w:szCs w:val="24"/>
        </w:rPr>
        <w:t xml:space="preserve"> </w:t>
      </w:r>
    </w:p>
    <w:p w14:paraId="2ED8BFB3" w14:textId="77777777" w:rsidR="00C647AD" w:rsidRDefault="00D506E1">
      <w:pPr>
        <w:spacing w:after="0" w:line="600" w:lineRule="auto"/>
        <w:ind w:firstLine="720"/>
        <w:jc w:val="both"/>
        <w:rPr>
          <w:rFonts w:eastAsia="Times New Roman"/>
          <w:szCs w:val="24"/>
        </w:rPr>
      </w:pPr>
      <w:r>
        <w:rPr>
          <w:rFonts w:eastAsia="Times New Roman"/>
          <w:szCs w:val="24"/>
        </w:rPr>
        <w:t>Κυρίες και κύριοι του ΣΥΡΙΖΑ και υπόλοιποι παρατρεχάμενοι της Κυβέρνησης ΣΥΡΙΖΑ,</w:t>
      </w:r>
      <w:r w:rsidRPr="00CC4CEA">
        <w:rPr>
          <w:rFonts w:eastAsia="Times New Roman"/>
          <w:szCs w:val="24"/>
        </w:rPr>
        <w:t xml:space="preserve"> της κυβερνητικής </w:t>
      </w:r>
      <w:r>
        <w:rPr>
          <w:rFonts w:eastAsia="Times New Roman"/>
          <w:szCs w:val="24"/>
        </w:rPr>
        <w:t>π</w:t>
      </w:r>
      <w:r w:rsidRPr="00CC4CEA">
        <w:rPr>
          <w:rFonts w:eastAsia="Times New Roman"/>
          <w:szCs w:val="24"/>
        </w:rPr>
        <w:t>λειοψηφίας</w:t>
      </w:r>
      <w:r>
        <w:rPr>
          <w:rFonts w:eastAsia="Times New Roman"/>
          <w:szCs w:val="24"/>
        </w:rPr>
        <w:t>,</w:t>
      </w:r>
      <w:r w:rsidRPr="00CC4CEA">
        <w:rPr>
          <w:rFonts w:eastAsia="Times New Roman"/>
          <w:szCs w:val="24"/>
        </w:rPr>
        <w:t xml:space="preserve"> δεν σταματάτε </w:t>
      </w:r>
      <w:r>
        <w:rPr>
          <w:rFonts w:eastAsia="Times New Roman"/>
          <w:szCs w:val="24"/>
        </w:rPr>
        <w:t>ε</w:t>
      </w:r>
      <w:r w:rsidRPr="00CC4CEA">
        <w:rPr>
          <w:rFonts w:eastAsia="Times New Roman"/>
          <w:szCs w:val="24"/>
        </w:rPr>
        <w:t>δώ</w:t>
      </w:r>
      <w:r>
        <w:rPr>
          <w:rFonts w:eastAsia="Times New Roman"/>
          <w:szCs w:val="24"/>
        </w:rPr>
        <w:t>,</w:t>
      </w:r>
      <w:r w:rsidRPr="00CC4CEA">
        <w:rPr>
          <w:rFonts w:eastAsia="Times New Roman"/>
          <w:szCs w:val="24"/>
        </w:rPr>
        <w:t xml:space="preserve"> </w:t>
      </w:r>
      <w:r>
        <w:rPr>
          <w:rFonts w:eastAsia="Times New Roman"/>
          <w:szCs w:val="24"/>
        </w:rPr>
        <w:t>όμως. Η</w:t>
      </w:r>
      <w:r w:rsidRPr="00CC4CEA">
        <w:rPr>
          <w:rFonts w:eastAsia="Times New Roman"/>
          <w:szCs w:val="24"/>
        </w:rPr>
        <w:t xml:space="preserve"> αμηχανία σας και το στρίμωγμ</w:t>
      </w:r>
      <w:r>
        <w:rPr>
          <w:rFonts w:eastAsia="Times New Roman"/>
          <w:szCs w:val="24"/>
        </w:rPr>
        <w:t>ά</w:t>
      </w:r>
      <w:r w:rsidRPr="00CC4CEA">
        <w:rPr>
          <w:rFonts w:eastAsia="Times New Roman"/>
          <w:szCs w:val="24"/>
        </w:rPr>
        <w:t xml:space="preserve"> σας ε</w:t>
      </w:r>
      <w:r w:rsidRPr="00CC4CEA">
        <w:rPr>
          <w:rFonts w:eastAsia="Times New Roman"/>
          <w:szCs w:val="24"/>
        </w:rPr>
        <w:t>ίναι παραπάνω από φανερό</w:t>
      </w:r>
      <w:r>
        <w:rPr>
          <w:rFonts w:eastAsia="Times New Roman"/>
          <w:szCs w:val="24"/>
        </w:rPr>
        <w:t>. Π</w:t>
      </w:r>
      <w:r w:rsidRPr="00CC4CEA">
        <w:rPr>
          <w:rFonts w:eastAsia="Times New Roman"/>
          <w:szCs w:val="24"/>
        </w:rPr>
        <w:t>αραχαρά</w:t>
      </w:r>
      <w:r>
        <w:rPr>
          <w:rFonts w:eastAsia="Times New Roman"/>
          <w:szCs w:val="24"/>
        </w:rPr>
        <w:t>σσ</w:t>
      </w:r>
      <w:r w:rsidRPr="00CC4CEA">
        <w:rPr>
          <w:rFonts w:eastAsia="Times New Roman"/>
          <w:szCs w:val="24"/>
        </w:rPr>
        <w:t xml:space="preserve">ετε </w:t>
      </w:r>
      <w:r>
        <w:rPr>
          <w:rFonts w:eastAsia="Times New Roman"/>
          <w:szCs w:val="24"/>
        </w:rPr>
        <w:t>σ</w:t>
      </w:r>
      <w:r w:rsidRPr="00CC4CEA">
        <w:rPr>
          <w:rFonts w:eastAsia="Times New Roman"/>
          <w:szCs w:val="24"/>
        </w:rPr>
        <w:t xml:space="preserve">υστηματικά και τις θέσεις του </w:t>
      </w:r>
      <w:r>
        <w:rPr>
          <w:rFonts w:eastAsia="Times New Roman"/>
          <w:szCs w:val="24"/>
        </w:rPr>
        <w:t>ΚΚΕ</w:t>
      </w:r>
      <w:r>
        <w:rPr>
          <w:rFonts w:eastAsia="Times New Roman"/>
          <w:szCs w:val="24"/>
        </w:rPr>
        <w:t>,</w:t>
      </w:r>
      <w:r w:rsidRPr="00CC4CEA">
        <w:rPr>
          <w:rFonts w:eastAsia="Times New Roman"/>
          <w:szCs w:val="24"/>
        </w:rPr>
        <w:t xml:space="preserve"> με τη γνωστή οπορτουνιστική</w:t>
      </w:r>
      <w:r>
        <w:rPr>
          <w:rFonts w:eastAsia="Times New Roman"/>
          <w:szCs w:val="24"/>
        </w:rPr>
        <w:t>,</w:t>
      </w:r>
      <w:r w:rsidRPr="00CC4CEA">
        <w:rPr>
          <w:rFonts w:eastAsia="Times New Roman"/>
          <w:szCs w:val="24"/>
        </w:rPr>
        <w:t xml:space="preserve"> τυχοδιωκτική τακτική το</w:t>
      </w:r>
      <w:r>
        <w:rPr>
          <w:rFonts w:eastAsia="Times New Roman"/>
          <w:szCs w:val="24"/>
        </w:rPr>
        <w:t>ύ</w:t>
      </w:r>
      <w:r w:rsidRPr="00CC4CEA">
        <w:rPr>
          <w:rFonts w:eastAsia="Times New Roman"/>
          <w:szCs w:val="24"/>
        </w:rPr>
        <w:t xml:space="preserve"> να κάνετε πως δεν καταλαβαίνετε</w:t>
      </w:r>
      <w:r>
        <w:rPr>
          <w:rFonts w:eastAsia="Times New Roman"/>
          <w:szCs w:val="24"/>
        </w:rPr>
        <w:t>,</w:t>
      </w:r>
      <w:r w:rsidRPr="00CC4CEA">
        <w:rPr>
          <w:rFonts w:eastAsia="Times New Roman"/>
          <w:szCs w:val="24"/>
        </w:rPr>
        <w:t xml:space="preserve"> όταν δεν λέτε συνειδητά ψέματα</w:t>
      </w:r>
      <w:r>
        <w:rPr>
          <w:rFonts w:eastAsia="Times New Roman"/>
          <w:szCs w:val="24"/>
        </w:rPr>
        <w:t>.</w:t>
      </w:r>
    </w:p>
    <w:p w14:paraId="2ED8BFB4" w14:textId="77777777" w:rsidR="00C647AD" w:rsidRDefault="00D506E1">
      <w:pPr>
        <w:spacing w:after="0" w:line="600" w:lineRule="auto"/>
        <w:ind w:firstLine="720"/>
        <w:jc w:val="both"/>
        <w:rPr>
          <w:rFonts w:eastAsia="Times New Roman"/>
          <w:szCs w:val="24"/>
        </w:rPr>
      </w:pPr>
      <w:r>
        <w:rPr>
          <w:rFonts w:eastAsia="Times New Roman"/>
          <w:szCs w:val="24"/>
        </w:rPr>
        <w:t>Τ</w:t>
      </w:r>
      <w:r w:rsidRPr="00CC4CEA">
        <w:rPr>
          <w:rFonts w:eastAsia="Times New Roman"/>
          <w:szCs w:val="24"/>
        </w:rPr>
        <w:t xml:space="preserve">ο </w:t>
      </w:r>
      <w:r>
        <w:rPr>
          <w:rFonts w:eastAsia="Times New Roman"/>
          <w:szCs w:val="24"/>
        </w:rPr>
        <w:t>ΚΚΕ</w:t>
      </w:r>
      <w:r w:rsidRPr="00CC4CEA">
        <w:rPr>
          <w:rFonts w:eastAsia="Times New Roman"/>
          <w:szCs w:val="24"/>
        </w:rPr>
        <w:t xml:space="preserve"> από το 1992 είχε ξεκάθαρη και κρυστάλλινη θέση</w:t>
      </w:r>
      <w:r>
        <w:rPr>
          <w:rFonts w:eastAsia="Times New Roman"/>
          <w:szCs w:val="24"/>
        </w:rPr>
        <w:t>. Τ</w:t>
      </w:r>
      <w:r w:rsidRPr="00CC4CEA">
        <w:rPr>
          <w:rFonts w:eastAsia="Times New Roman"/>
          <w:szCs w:val="24"/>
        </w:rPr>
        <w:t>οποθε</w:t>
      </w:r>
      <w:r w:rsidRPr="00CC4CEA">
        <w:rPr>
          <w:rFonts w:eastAsia="Times New Roman"/>
          <w:szCs w:val="24"/>
        </w:rPr>
        <w:t>τήθηκε στο ζήτημα από θέσεις αρχών</w:t>
      </w:r>
      <w:r>
        <w:rPr>
          <w:rFonts w:eastAsia="Times New Roman"/>
          <w:szCs w:val="24"/>
        </w:rPr>
        <w:t>,</w:t>
      </w:r>
      <w:r w:rsidRPr="00CC4CEA">
        <w:rPr>
          <w:rFonts w:eastAsia="Times New Roman"/>
          <w:szCs w:val="24"/>
        </w:rPr>
        <w:t xml:space="preserve"> με στόχο την προώθηση της φιλίας και </w:t>
      </w:r>
      <w:r>
        <w:rPr>
          <w:rFonts w:eastAsia="Times New Roman"/>
          <w:szCs w:val="24"/>
        </w:rPr>
        <w:t xml:space="preserve">της </w:t>
      </w:r>
      <w:r w:rsidRPr="00CC4CEA">
        <w:rPr>
          <w:rFonts w:eastAsia="Times New Roman"/>
          <w:szCs w:val="24"/>
        </w:rPr>
        <w:t>αλληλεγγύης των λαών</w:t>
      </w:r>
      <w:r>
        <w:rPr>
          <w:rFonts w:eastAsia="Times New Roman"/>
          <w:szCs w:val="24"/>
        </w:rPr>
        <w:t>,</w:t>
      </w:r>
      <w:r w:rsidRPr="00CC4CEA">
        <w:rPr>
          <w:rFonts w:eastAsia="Times New Roman"/>
          <w:szCs w:val="24"/>
        </w:rPr>
        <w:t xml:space="preserve"> ενάντια στα σχέδια των ιμπεριαλιστών και την αλλαγή συνόρων στην περιοχή</w:t>
      </w:r>
      <w:r>
        <w:rPr>
          <w:rFonts w:eastAsia="Times New Roman"/>
          <w:szCs w:val="24"/>
        </w:rPr>
        <w:t>. Και</w:t>
      </w:r>
      <w:r w:rsidRPr="00CC4CEA">
        <w:rPr>
          <w:rFonts w:eastAsia="Times New Roman"/>
          <w:szCs w:val="24"/>
        </w:rPr>
        <w:t xml:space="preserve"> ας αφήσουν αυτά που ξέρουν οι διάφοροι </w:t>
      </w:r>
      <w:r>
        <w:rPr>
          <w:rFonts w:eastAsia="Times New Roman"/>
          <w:szCs w:val="24"/>
        </w:rPr>
        <w:t>«</w:t>
      </w:r>
      <w:r w:rsidRPr="00CC4CEA">
        <w:rPr>
          <w:rFonts w:eastAsia="Times New Roman"/>
          <w:szCs w:val="24"/>
        </w:rPr>
        <w:t>Γκοτζαμάνηδες</w:t>
      </w:r>
      <w:r>
        <w:rPr>
          <w:rFonts w:eastAsia="Times New Roman"/>
          <w:szCs w:val="24"/>
        </w:rPr>
        <w:t>»</w:t>
      </w:r>
      <w:r w:rsidRPr="00CC4CEA">
        <w:rPr>
          <w:rFonts w:eastAsia="Times New Roman"/>
          <w:szCs w:val="24"/>
        </w:rPr>
        <w:t xml:space="preserve"> του ΣΥΡΙΖΑ</w:t>
      </w:r>
      <w:r>
        <w:rPr>
          <w:rFonts w:eastAsia="Times New Roman"/>
          <w:szCs w:val="24"/>
        </w:rPr>
        <w:t>,</w:t>
      </w:r>
      <w:r w:rsidRPr="00CC4CEA">
        <w:rPr>
          <w:rFonts w:eastAsia="Times New Roman"/>
          <w:szCs w:val="24"/>
        </w:rPr>
        <w:t xml:space="preserve"> ότι </w:t>
      </w:r>
      <w:r>
        <w:rPr>
          <w:rFonts w:eastAsia="Times New Roman"/>
          <w:szCs w:val="24"/>
        </w:rPr>
        <w:t>δήθεν το</w:t>
      </w:r>
      <w:r>
        <w:rPr>
          <w:rFonts w:eastAsia="Times New Roman"/>
          <w:szCs w:val="24"/>
        </w:rPr>
        <w:t xml:space="preserve"> ΚΚΕ</w:t>
      </w:r>
      <w:r w:rsidRPr="00CC4CEA">
        <w:rPr>
          <w:rFonts w:eastAsia="Times New Roman"/>
          <w:szCs w:val="24"/>
        </w:rPr>
        <w:t xml:space="preserve"> άλλαξε θέση</w:t>
      </w:r>
      <w:r>
        <w:rPr>
          <w:rFonts w:eastAsia="Times New Roman"/>
          <w:szCs w:val="24"/>
        </w:rPr>
        <w:t>.</w:t>
      </w:r>
    </w:p>
    <w:p w14:paraId="2ED8BFB5" w14:textId="77777777" w:rsidR="00C647AD" w:rsidRDefault="00D506E1">
      <w:pPr>
        <w:spacing w:after="0" w:line="600" w:lineRule="auto"/>
        <w:ind w:firstLine="720"/>
        <w:jc w:val="both"/>
        <w:rPr>
          <w:rFonts w:eastAsia="Times New Roman"/>
          <w:szCs w:val="24"/>
        </w:rPr>
      </w:pPr>
      <w:r>
        <w:rPr>
          <w:rFonts w:eastAsia="Times New Roman"/>
          <w:szCs w:val="24"/>
        </w:rPr>
        <w:t>Γ</w:t>
      </w:r>
      <w:r w:rsidRPr="00CC4CEA">
        <w:rPr>
          <w:rFonts w:eastAsia="Times New Roman"/>
          <w:szCs w:val="24"/>
        </w:rPr>
        <w:t>ιατί</w:t>
      </w:r>
      <w:r>
        <w:rPr>
          <w:rFonts w:eastAsia="Times New Roman"/>
          <w:szCs w:val="24"/>
        </w:rPr>
        <w:t>, κ</w:t>
      </w:r>
      <w:r w:rsidRPr="00CC4CEA">
        <w:rPr>
          <w:rFonts w:eastAsia="Times New Roman"/>
          <w:szCs w:val="24"/>
        </w:rPr>
        <w:t xml:space="preserve">ύριε Τσίπρα και </w:t>
      </w:r>
      <w:r>
        <w:rPr>
          <w:rFonts w:eastAsia="Times New Roman"/>
          <w:szCs w:val="24"/>
        </w:rPr>
        <w:t>κύριοι της Κ</w:t>
      </w:r>
      <w:r w:rsidRPr="00CC4CEA">
        <w:rPr>
          <w:rFonts w:eastAsia="Times New Roman"/>
          <w:szCs w:val="24"/>
        </w:rPr>
        <w:t>υβέρνηση</w:t>
      </w:r>
      <w:r>
        <w:rPr>
          <w:rFonts w:eastAsia="Times New Roman"/>
          <w:szCs w:val="24"/>
        </w:rPr>
        <w:t>ς,</w:t>
      </w:r>
      <w:r w:rsidRPr="00CC4CEA">
        <w:rPr>
          <w:rFonts w:eastAsia="Times New Roman"/>
          <w:szCs w:val="24"/>
        </w:rPr>
        <w:t xml:space="preserve"> δεν υπάρχουν </w:t>
      </w:r>
      <w:r>
        <w:rPr>
          <w:rFonts w:eastAsia="Times New Roman"/>
          <w:szCs w:val="24"/>
        </w:rPr>
        <w:t>«</w:t>
      </w:r>
      <w:r w:rsidRPr="00CC4CEA">
        <w:rPr>
          <w:rFonts w:eastAsia="Times New Roman"/>
          <w:szCs w:val="24"/>
        </w:rPr>
        <w:t>Γκοτζαμάνηδες</w:t>
      </w:r>
      <w:r>
        <w:rPr>
          <w:rFonts w:eastAsia="Times New Roman"/>
          <w:szCs w:val="24"/>
        </w:rPr>
        <w:t>»</w:t>
      </w:r>
      <w:r>
        <w:rPr>
          <w:rFonts w:eastAsia="Times New Roman"/>
          <w:szCs w:val="24"/>
        </w:rPr>
        <w:t>, βέβαια,</w:t>
      </w:r>
      <w:r w:rsidRPr="00CC4CEA">
        <w:rPr>
          <w:rFonts w:eastAsia="Times New Roman"/>
          <w:szCs w:val="24"/>
        </w:rPr>
        <w:t xml:space="preserve"> που μόνο απειλούν </w:t>
      </w:r>
      <w:r>
        <w:rPr>
          <w:rFonts w:eastAsia="Times New Roman"/>
          <w:szCs w:val="24"/>
        </w:rPr>
        <w:t>Β</w:t>
      </w:r>
      <w:r w:rsidRPr="00CC4CEA">
        <w:rPr>
          <w:rFonts w:eastAsia="Times New Roman"/>
          <w:szCs w:val="24"/>
        </w:rPr>
        <w:t>ουλευτές και που είναι καταδικαστέ</w:t>
      </w:r>
      <w:r>
        <w:rPr>
          <w:rFonts w:eastAsia="Times New Roman"/>
          <w:szCs w:val="24"/>
        </w:rPr>
        <w:t>οι. Υ</w:t>
      </w:r>
      <w:r w:rsidRPr="00CC4CEA">
        <w:rPr>
          <w:rFonts w:eastAsia="Times New Roman"/>
          <w:szCs w:val="24"/>
        </w:rPr>
        <w:t xml:space="preserve">πάρχουν και οι </w:t>
      </w:r>
      <w:r>
        <w:rPr>
          <w:rFonts w:eastAsia="Times New Roman"/>
          <w:szCs w:val="24"/>
        </w:rPr>
        <w:t>«</w:t>
      </w:r>
      <w:r>
        <w:rPr>
          <w:rFonts w:eastAsia="Times New Roman"/>
          <w:szCs w:val="24"/>
        </w:rPr>
        <w:t>Γκοτζαμάν</w:t>
      </w:r>
      <w:r w:rsidRPr="00CC4CEA">
        <w:rPr>
          <w:rFonts w:eastAsia="Times New Roman"/>
          <w:szCs w:val="24"/>
        </w:rPr>
        <w:t>ηδες</w:t>
      </w:r>
      <w:r>
        <w:rPr>
          <w:rFonts w:eastAsia="Times New Roman"/>
          <w:szCs w:val="24"/>
        </w:rPr>
        <w:t>»</w:t>
      </w:r>
      <w:r>
        <w:rPr>
          <w:rFonts w:eastAsia="Times New Roman"/>
          <w:szCs w:val="24"/>
        </w:rPr>
        <w:t>,</w:t>
      </w:r>
      <w:r w:rsidRPr="00CC4CEA">
        <w:rPr>
          <w:rFonts w:eastAsia="Times New Roman"/>
          <w:szCs w:val="24"/>
        </w:rPr>
        <w:t xml:space="preserve"> τα </w:t>
      </w:r>
      <w:r>
        <w:rPr>
          <w:rFonts w:eastAsia="Times New Roman"/>
          <w:szCs w:val="24"/>
        </w:rPr>
        <w:t>«</w:t>
      </w:r>
      <w:r w:rsidRPr="00CC4CEA">
        <w:rPr>
          <w:rFonts w:eastAsia="Times New Roman"/>
          <w:szCs w:val="24"/>
        </w:rPr>
        <w:t>επιχειρήματα</w:t>
      </w:r>
      <w:r>
        <w:rPr>
          <w:rFonts w:eastAsia="Times New Roman"/>
          <w:szCs w:val="24"/>
        </w:rPr>
        <w:t>» δηλαδή</w:t>
      </w:r>
      <w:r w:rsidRPr="00CC4CEA">
        <w:rPr>
          <w:rFonts w:eastAsia="Times New Roman"/>
          <w:szCs w:val="24"/>
        </w:rPr>
        <w:t xml:space="preserve"> </w:t>
      </w:r>
      <w:r>
        <w:rPr>
          <w:rFonts w:eastAsia="Times New Roman"/>
          <w:szCs w:val="24"/>
        </w:rPr>
        <w:t>-</w:t>
      </w:r>
      <w:r w:rsidRPr="00CC4CEA">
        <w:rPr>
          <w:rFonts w:eastAsia="Times New Roman"/>
          <w:szCs w:val="24"/>
        </w:rPr>
        <w:t xml:space="preserve">εντός εισαγωγικών </w:t>
      </w:r>
      <w:r>
        <w:rPr>
          <w:rFonts w:eastAsia="Times New Roman"/>
          <w:szCs w:val="24"/>
        </w:rPr>
        <w:t xml:space="preserve">η λέξη </w:t>
      </w:r>
      <w:r>
        <w:rPr>
          <w:rFonts w:eastAsia="Times New Roman"/>
          <w:szCs w:val="24"/>
        </w:rPr>
        <w:t>επιχειρήματα- τ</w:t>
      </w:r>
      <w:r w:rsidRPr="00CC4CEA">
        <w:rPr>
          <w:rFonts w:eastAsia="Times New Roman"/>
          <w:szCs w:val="24"/>
        </w:rPr>
        <w:t xml:space="preserve">α διάφορα </w:t>
      </w:r>
      <w:r>
        <w:rPr>
          <w:rFonts w:eastAsia="Times New Roman"/>
          <w:szCs w:val="24"/>
          <w:lang w:val="en-US"/>
        </w:rPr>
        <w:t>troll</w:t>
      </w:r>
      <w:r w:rsidRPr="00CC4CEA">
        <w:rPr>
          <w:rFonts w:eastAsia="Times New Roman"/>
          <w:szCs w:val="24"/>
        </w:rPr>
        <w:t xml:space="preserve"> του διαδικτύου</w:t>
      </w:r>
      <w:r>
        <w:rPr>
          <w:rFonts w:eastAsia="Times New Roman"/>
          <w:szCs w:val="24"/>
        </w:rPr>
        <w:t>,</w:t>
      </w:r>
      <w:r w:rsidRPr="00CC4CEA">
        <w:rPr>
          <w:rFonts w:eastAsia="Times New Roman"/>
          <w:szCs w:val="24"/>
        </w:rPr>
        <w:t xml:space="preserve"> τα διάφορα </w:t>
      </w:r>
      <w:r>
        <w:rPr>
          <w:rFonts w:eastAsia="Times New Roman"/>
          <w:szCs w:val="24"/>
        </w:rPr>
        <w:t>αρθρίδια και</w:t>
      </w:r>
      <w:r w:rsidRPr="00CC4CEA">
        <w:rPr>
          <w:rFonts w:eastAsia="Times New Roman"/>
          <w:szCs w:val="24"/>
        </w:rPr>
        <w:t xml:space="preserve"> τα tweets</w:t>
      </w:r>
      <w:r>
        <w:rPr>
          <w:rFonts w:eastAsia="Times New Roman"/>
          <w:szCs w:val="24"/>
        </w:rPr>
        <w:t>. Μ</w:t>
      </w:r>
      <w:r w:rsidRPr="00CC4CEA">
        <w:rPr>
          <w:rFonts w:eastAsia="Times New Roman"/>
          <w:szCs w:val="24"/>
        </w:rPr>
        <w:t>ας τα ξαναδιαβάσετε σήμερα εδώ</w:t>
      </w:r>
      <w:r>
        <w:rPr>
          <w:rFonts w:eastAsia="Times New Roman"/>
          <w:szCs w:val="24"/>
        </w:rPr>
        <w:t>,</w:t>
      </w:r>
      <w:r w:rsidRPr="00CC4CEA">
        <w:rPr>
          <w:rFonts w:eastAsia="Times New Roman"/>
          <w:szCs w:val="24"/>
        </w:rPr>
        <w:t xml:space="preserve"> όχι</w:t>
      </w:r>
      <w:r>
        <w:rPr>
          <w:rFonts w:eastAsia="Times New Roman"/>
          <w:szCs w:val="24"/>
        </w:rPr>
        <w:t xml:space="preserve"> οι</w:t>
      </w:r>
      <w:r w:rsidRPr="00CC4CEA">
        <w:rPr>
          <w:rFonts w:eastAsia="Times New Roman"/>
          <w:szCs w:val="24"/>
        </w:rPr>
        <w:t xml:space="preserve"> </w:t>
      </w:r>
      <w:r>
        <w:rPr>
          <w:rFonts w:eastAsia="Times New Roman"/>
          <w:szCs w:val="24"/>
        </w:rPr>
        <w:t>Β</w:t>
      </w:r>
      <w:r w:rsidRPr="00CC4CEA">
        <w:rPr>
          <w:rFonts w:eastAsia="Times New Roman"/>
          <w:szCs w:val="24"/>
        </w:rPr>
        <w:t>ουλευτές</w:t>
      </w:r>
      <w:r>
        <w:rPr>
          <w:rFonts w:eastAsia="Times New Roman"/>
          <w:szCs w:val="24"/>
        </w:rPr>
        <w:t>,</w:t>
      </w:r>
      <w:r w:rsidRPr="00CC4CEA">
        <w:rPr>
          <w:rFonts w:eastAsia="Times New Roman"/>
          <w:szCs w:val="24"/>
        </w:rPr>
        <w:t xml:space="preserve"> αλλά ο ίδιος ο </w:t>
      </w:r>
      <w:r>
        <w:rPr>
          <w:rFonts w:eastAsia="Times New Roman"/>
          <w:szCs w:val="24"/>
        </w:rPr>
        <w:t>Π</w:t>
      </w:r>
      <w:r w:rsidRPr="00CC4CEA">
        <w:rPr>
          <w:rFonts w:eastAsia="Times New Roman"/>
          <w:szCs w:val="24"/>
        </w:rPr>
        <w:t>ρωθυπουργός</w:t>
      </w:r>
      <w:r>
        <w:rPr>
          <w:rFonts w:eastAsia="Times New Roman"/>
          <w:szCs w:val="24"/>
        </w:rPr>
        <w:t>,</w:t>
      </w:r>
      <w:r w:rsidRPr="00CC4CEA">
        <w:rPr>
          <w:rFonts w:eastAsia="Times New Roman"/>
          <w:szCs w:val="24"/>
        </w:rPr>
        <w:t xml:space="preserve"> ο κ</w:t>
      </w:r>
      <w:r>
        <w:rPr>
          <w:rFonts w:eastAsia="Times New Roman"/>
          <w:szCs w:val="24"/>
        </w:rPr>
        <w:t>.</w:t>
      </w:r>
      <w:r w:rsidRPr="00CC4CEA">
        <w:rPr>
          <w:rFonts w:eastAsia="Times New Roman"/>
          <w:szCs w:val="24"/>
        </w:rPr>
        <w:t xml:space="preserve"> Τσίπρας</w:t>
      </w:r>
      <w:r>
        <w:rPr>
          <w:rFonts w:eastAsia="Times New Roman"/>
          <w:szCs w:val="24"/>
        </w:rPr>
        <w:t>,</w:t>
      </w:r>
      <w:r w:rsidRPr="00CC4CEA">
        <w:rPr>
          <w:rFonts w:eastAsia="Times New Roman"/>
          <w:szCs w:val="24"/>
        </w:rPr>
        <w:t xml:space="preserve"> πριν </w:t>
      </w:r>
      <w:r>
        <w:rPr>
          <w:rFonts w:eastAsia="Times New Roman"/>
          <w:szCs w:val="24"/>
        </w:rPr>
        <w:t xml:space="preserve">από </w:t>
      </w:r>
      <w:r w:rsidRPr="00CC4CEA">
        <w:rPr>
          <w:rFonts w:eastAsia="Times New Roman"/>
          <w:szCs w:val="24"/>
        </w:rPr>
        <w:t>μισή ώρα</w:t>
      </w:r>
      <w:r>
        <w:rPr>
          <w:rFonts w:eastAsia="Times New Roman"/>
          <w:szCs w:val="24"/>
        </w:rPr>
        <w:t>. Α</w:t>
      </w:r>
      <w:r w:rsidRPr="00CC4CEA">
        <w:rPr>
          <w:rFonts w:eastAsia="Times New Roman"/>
          <w:szCs w:val="24"/>
        </w:rPr>
        <w:t xml:space="preserve">ντιγράψετε μαζί με το </w:t>
      </w:r>
      <w:r>
        <w:rPr>
          <w:rFonts w:eastAsia="Times New Roman"/>
          <w:szCs w:val="24"/>
          <w:lang w:val="en-US"/>
        </w:rPr>
        <w:t>troll</w:t>
      </w:r>
      <w:r w:rsidRPr="00CC4CEA">
        <w:rPr>
          <w:rFonts w:eastAsia="Times New Roman"/>
          <w:szCs w:val="24"/>
        </w:rPr>
        <w:t xml:space="preserve"> σας και κάποια άρθρα και τιτιβίσ</w:t>
      </w:r>
      <w:r w:rsidRPr="00CC4CEA">
        <w:rPr>
          <w:rFonts w:eastAsia="Times New Roman"/>
          <w:szCs w:val="24"/>
        </w:rPr>
        <w:t>ματα γνωστ</w:t>
      </w:r>
      <w:r>
        <w:rPr>
          <w:rFonts w:eastAsia="Times New Roman"/>
          <w:szCs w:val="24"/>
        </w:rPr>
        <w:t>ών</w:t>
      </w:r>
      <w:r w:rsidRPr="00CC4CEA">
        <w:rPr>
          <w:rFonts w:eastAsia="Times New Roman"/>
          <w:szCs w:val="24"/>
        </w:rPr>
        <w:t xml:space="preserve"> ναυαγίων της ταξικής πάλης</w:t>
      </w:r>
      <w:r>
        <w:rPr>
          <w:rFonts w:eastAsia="Times New Roman"/>
          <w:szCs w:val="24"/>
        </w:rPr>
        <w:t>,</w:t>
      </w:r>
      <w:r w:rsidRPr="00CC4CEA">
        <w:rPr>
          <w:rFonts w:eastAsia="Times New Roman"/>
          <w:szCs w:val="24"/>
        </w:rPr>
        <w:t xml:space="preserve"> ανυπόληπτο</w:t>
      </w:r>
      <w:r>
        <w:rPr>
          <w:rFonts w:eastAsia="Times New Roman"/>
          <w:szCs w:val="24"/>
        </w:rPr>
        <w:t>υ</w:t>
      </w:r>
      <w:r w:rsidRPr="00CC4CEA">
        <w:rPr>
          <w:rFonts w:eastAsia="Times New Roman"/>
          <w:szCs w:val="24"/>
        </w:rPr>
        <w:t>ς πλέον πολιτικούς αγύρτες</w:t>
      </w:r>
      <w:r>
        <w:rPr>
          <w:rFonts w:eastAsia="Times New Roman"/>
          <w:szCs w:val="24"/>
        </w:rPr>
        <w:t>,</w:t>
      </w:r>
      <w:r w:rsidRPr="00CC4CEA">
        <w:rPr>
          <w:rFonts w:eastAsia="Times New Roman"/>
          <w:szCs w:val="24"/>
        </w:rPr>
        <w:t xml:space="preserve"> που σας περιβάλλουν όλο και πιο στενά </w:t>
      </w:r>
      <w:r>
        <w:rPr>
          <w:rFonts w:eastAsia="Times New Roman"/>
          <w:szCs w:val="24"/>
        </w:rPr>
        <w:t xml:space="preserve">τα τελευταία χρόνια. </w:t>
      </w:r>
    </w:p>
    <w:p w14:paraId="2ED8BFB6" w14:textId="77777777" w:rsidR="00C647AD" w:rsidRDefault="00D506E1">
      <w:pPr>
        <w:spacing w:after="0" w:line="600" w:lineRule="auto"/>
        <w:ind w:firstLine="720"/>
        <w:jc w:val="both"/>
        <w:rPr>
          <w:rFonts w:eastAsia="Times New Roman"/>
          <w:szCs w:val="24"/>
        </w:rPr>
      </w:pPr>
      <w:r>
        <w:rPr>
          <w:rFonts w:eastAsia="Times New Roman"/>
          <w:szCs w:val="24"/>
        </w:rPr>
        <w:t>Β</w:t>
      </w:r>
      <w:r w:rsidRPr="00CC4CEA">
        <w:rPr>
          <w:rFonts w:eastAsia="Times New Roman"/>
          <w:szCs w:val="24"/>
        </w:rPr>
        <w:t>έβαια</w:t>
      </w:r>
      <w:r>
        <w:rPr>
          <w:rFonts w:eastAsia="Times New Roman"/>
          <w:szCs w:val="24"/>
        </w:rPr>
        <w:t>,</w:t>
      </w:r>
      <w:r w:rsidRPr="00CC4CEA">
        <w:rPr>
          <w:rFonts w:eastAsia="Times New Roman"/>
          <w:szCs w:val="24"/>
        </w:rPr>
        <w:t xml:space="preserve"> σας κατανοούμε</w:t>
      </w:r>
      <w:r>
        <w:rPr>
          <w:rFonts w:eastAsia="Times New Roman"/>
          <w:szCs w:val="24"/>
        </w:rPr>
        <w:t>. Ν</w:t>
      </w:r>
      <w:r w:rsidRPr="00CC4CEA">
        <w:rPr>
          <w:rFonts w:eastAsia="Times New Roman"/>
          <w:szCs w:val="24"/>
        </w:rPr>
        <w:t xml:space="preserve">έα γενιά ηγετών θέλει </w:t>
      </w:r>
      <w:r>
        <w:rPr>
          <w:rFonts w:eastAsia="Times New Roman"/>
          <w:szCs w:val="24"/>
        </w:rPr>
        <w:t>σ</w:t>
      </w:r>
      <w:r w:rsidRPr="00CC4CEA">
        <w:rPr>
          <w:rFonts w:eastAsia="Times New Roman"/>
          <w:szCs w:val="24"/>
        </w:rPr>
        <w:t xml:space="preserve">την Ελλάδα το </w:t>
      </w:r>
      <w:r>
        <w:rPr>
          <w:rFonts w:eastAsia="Times New Roman"/>
          <w:szCs w:val="24"/>
        </w:rPr>
        <w:t>State</w:t>
      </w:r>
      <w:r w:rsidRPr="00CC4CEA">
        <w:rPr>
          <w:rFonts w:eastAsia="Times New Roman"/>
          <w:szCs w:val="24"/>
        </w:rPr>
        <w:t xml:space="preserve"> Department</w:t>
      </w:r>
      <w:r>
        <w:rPr>
          <w:rFonts w:eastAsia="Times New Roman"/>
          <w:szCs w:val="24"/>
        </w:rPr>
        <w:t xml:space="preserve">, </w:t>
      </w:r>
      <w:r w:rsidRPr="00CC4CEA">
        <w:rPr>
          <w:rFonts w:eastAsia="Times New Roman"/>
          <w:szCs w:val="24"/>
        </w:rPr>
        <w:t>γράφει στην έκθεσή του</w:t>
      </w:r>
      <w:r>
        <w:rPr>
          <w:rFonts w:eastAsia="Times New Roman"/>
          <w:szCs w:val="24"/>
        </w:rPr>
        <w:t>,</w:t>
      </w:r>
      <w:r w:rsidRPr="00CC4CEA">
        <w:rPr>
          <w:rFonts w:eastAsia="Times New Roman"/>
          <w:szCs w:val="24"/>
        </w:rPr>
        <w:t xml:space="preserve"> φιλικά προσκ</w:t>
      </w:r>
      <w:r w:rsidRPr="00CC4CEA">
        <w:rPr>
          <w:rFonts w:eastAsia="Times New Roman"/>
          <w:szCs w:val="24"/>
        </w:rPr>
        <w:t>είμεν</w:t>
      </w:r>
      <w:r>
        <w:rPr>
          <w:rFonts w:eastAsia="Times New Roman"/>
          <w:szCs w:val="24"/>
        </w:rPr>
        <w:t>η</w:t>
      </w:r>
      <w:r w:rsidRPr="00CC4CEA">
        <w:rPr>
          <w:rFonts w:eastAsia="Times New Roman"/>
          <w:szCs w:val="24"/>
        </w:rPr>
        <w:t xml:space="preserve"> προς </w:t>
      </w:r>
      <w:r>
        <w:rPr>
          <w:rFonts w:eastAsia="Times New Roman"/>
          <w:szCs w:val="24"/>
        </w:rPr>
        <w:t xml:space="preserve">τις </w:t>
      </w:r>
      <w:r w:rsidRPr="00CC4CEA">
        <w:rPr>
          <w:rFonts w:eastAsia="Times New Roman"/>
          <w:szCs w:val="24"/>
        </w:rPr>
        <w:t>Ηνωμένες Πολιτείες</w:t>
      </w:r>
      <w:r>
        <w:rPr>
          <w:rFonts w:eastAsia="Times New Roman"/>
          <w:szCs w:val="24"/>
        </w:rPr>
        <w:t xml:space="preserve"> και θέλετε να δώσετε και προσωπικά, κ</w:t>
      </w:r>
      <w:r w:rsidRPr="00CC4CEA">
        <w:rPr>
          <w:rFonts w:eastAsia="Times New Roman"/>
          <w:szCs w:val="24"/>
        </w:rPr>
        <w:t>ύριε Τσίπρα</w:t>
      </w:r>
      <w:r>
        <w:rPr>
          <w:rFonts w:eastAsia="Times New Roman"/>
          <w:szCs w:val="24"/>
        </w:rPr>
        <w:t>,</w:t>
      </w:r>
      <w:r w:rsidRPr="00CC4CEA">
        <w:rPr>
          <w:rFonts w:eastAsia="Times New Roman"/>
          <w:szCs w:val="24"/>
        </w:rPr>
        <w:t xml:space="preserve"> τις εξετάσεις </w:t>
      </w:r>
      <w:r>
        <w:rPr>
          <w:rFonts w:eastAsia="Times New Roman"/>
          <w:szCs w:val="24"/>
        </w:rPr>
        <w:t>σας,</w:t>
      </w:r>
      <w:r w:rsidRPr="00CC4CEA">
        <w:rPr>
          <w:rFonts w:eastAsia="Times New Roman"/>
          <w:szCs w:val="24"/>
        </w:rPr>
        <w:t xml:space="preserve"> μη σας προλάβου</w:t>
      </w:r>
      <w:r>
        <w:rPr>
          <w:rFonts w:eastAsia="Times New Roman"/>
          <w:szCs w:val="24"/>
        </w:rPr>
        <w:t>ν</w:t>
      </w:r>
      <w:r w:rsidRPr="00CC4CEA">
        <w:rPr>
          <w:rFonts w:eastAsia="Times New Roman"/>
          <w:szCs w:val="24"/>
        </w:rPr>
        <w:t xml:space="preserve"> άλλ</w:t>
      </w:r>
      <w:r>
        <w:rPr>
          <w:rFonts w:eastAsia="Times New Roman"/>
          <w:szCs w:val="24"/>
        </w:rPr>
        <w:t>οι.</w:t>
      </w:r>
      <w:r w:rsidRPr="00CC4CEA">
        <w:rPr>
          <w:rFonts w:eastAsia="Times New Roman"/>
          <w:szCs w:val="24"/>
        </w:rPr>
        <w:t xml:space="preserve"> Προφανώς</w:t>
      </w:r>
      <w:r>
        <w:rPr>
          <w:rFonts w:eastAsia="Times New Roman"/>
          <w:szCs w:val="24"/>
        </w:rPr>
        <w:t>,</w:t>
      </w:r>
      <w:r w:rsidRPr="00CC4CEA">
        <w:rPr>
          <w:rFonts w:eastAsia="Times New Roman"/>
          <w:szCs w:val="24"/>
        </w:rPr>
        <w:t xml:space="preserve"> σας ενημέρωσαν για την έκθεση αυτή</w:t>
      </w:r>
      <w:r>
        <w:rPr>
          <w:rFonts w:eastAsia="Times New Roman"/>
          <w:szCs w:val="24"/>
        </w:rPr>
        <w:t xml:space="preserve"> -</w:t>
      </w:r>
      <w:r w:rsidRPr="00CC4CEA">
        <w:rPr>
          <w:rFonts w:eastAsia="Times New Roman"/>
          <w:szCs w:val="24"/>
        </w:rPr>
        <w:t>την έχετε υπ</w:t>
      </w:r>
      <w:r>
        <w:rPr>
          <w:rFonts w:eastAsia="Times New Roman"/>
          <w:szCs w:val="24"/>
        </w:rPr>
        <w:t>’ όψιν</w:t>
      </w:r>
      <w:r w:rsidRPr="00CC4CEA">
        <w:rPr>
          <w:rFonts w:eastAsia="Times New Roman"/>
          <w:szCs w:val="24"/>
        </w:rPr>
        <w:t xml:space="preserve"> </w:t>
      </w:r>
      <w:r>
        <w:rPr>
          <w:rFonts w:eastAsia="Times New Roman"/>
          <w:szCs w:val="24"/>
        </w:rPr>
        <w:t>σας-</w:t>
      </w:r>
      <w:r w:rsidRPr="00CC4CEA">
        <w:rPr>
          <w:rFonts w:eastAsia="Times New Roman"/>
          <w:szCs w:val="24"/>
        </w:rPr>
        <w:t xml:space="preserve"> και τι απαιτούν από </w:t>
      </w:r>
      <w:r>
        <w:rPr>
          <w:rFonts w:eastAsia="Times New Roman"/>
          <w:szCs w:val="24"/>
        </w:rPr>
        <w:t>ε</w:t>
      </w:r>
      <w:r w:rsidRPr="00CC4CEA">
        <w:rPr>
          <w:rFonts w:eastAsia="Times New Roman"/>
          <w:szCs w:val="24"/>
        </w:rPr>
        <w:t>σ</w:t>
      </w:r>
      <w:r>
        <w:rPr>
          <w:rFonts w:eastAsia="Times New Roman"/>
          <w:szCs w:val="24"/>
        </w:rPr>
        <w:t>ά</w:t>
      </w:r>
      <w:r w:rsidRPr="00CC4CEA">
        <w:rPr>
          <w:rFonts w:eastAsia="Times New Roman"/>
          <w:szCs w:val="24"/>
        </w:rPr>
        <w:t xml:space="preserve">ς και τους συνοδοιπόρους </w:t>
      </w:r>
      <w:r>
        <w:rPr>
          <w:rFonts w:eastAsia="Times New Roman"/>
          <w:szCs w:val="24"/>
        </w:rPr>
        <w:t>σας.</w:t>
      </w:r>
    </w:p>
    <w:p w14:paraId="2ED8BFB7" w14:textId="77777777" w:rsidR="00C647AD" w:rsidRDefault="00D506E1">
      <w:pPr>
        <w:spacing w:after="0" w:line="600" w:lineRule="auto"/>
        <w:ind w:firstLine="720"/>
        <w:jc w:val="both"/>
        <w:rPr>
          <w:rFonts w:eastAsia="Times New Roman"/>
          <w:szCs w:val="24"/>
        </w:rPr>
      </w:pPr>
      <w:r>
        <w:rPr>
          <w:rFonts w:eastAsia="Times New Roman"/>
          <w:szCs w:val="24"/>
        </w:rPr>
        <w:t>Υ</w:t>
      </w:r>
      <w:r w:rsidRPr="00CC4CEA">
        <w:rPr>
          <w:rFonts w:eastAsia="Times New Roman"/>
          <w:szCs w:val="24"/>
        </w:rPr>
        <w:t xml:space="preserve">πάρχουν αρκετοί </w:t>
      </w:r>
      <w:r>
        <w:rPr>
          <w:rFonts w:eastAsia="Times New Roman"/>
          <w:szCs w:val="24"/>
        </w:rPr>
        <w:t>«Γ</w:t>
      </w:r>
      <w:r w:rsidRPr="00CC4CEA">
        <w:rPr>
          <w:rFonts w:eastAsia="Times New Roman"/>
          <w:szCs w:val="24"/>
        </w:rPr>
        <w:t>κεμπελίσκοι</w:t>
      </w:r>
      <w:r>
        <w:rPr>
          <w:rFonts w:eastAsia="Times New Roman"/>
          <w:szCs w:val="24"/>
        </w:rPr>
        <w:t>»</w:t>
      </w:r>
      <w:r w:rsidRPr="00A54BA8">
        <w:rPr>
          <w:rFonts w:eastAsia="Times New Roman"/>
          <w:szCs w:val="24"/>
        </w:rPr>
        <w:t xml:space="preserve"> </w:t>
      </w:r>
      <w:r w:rsidRPr="00CC4CEA">
        <w:rPr>
          <w:rFonts w:eastAsia="Times New Roman"/>
          <w:szCs w:val="24"/>
        </w:rPr>
        <w:t>του διαδικτύου</w:t>
      </w:r>
      <w:r>
        <w:rPr>
          <w:rFonts w:eastAsia="Times New Roman"/>
          <w:szCs w:val="24"/>
        </w:rPr>
        <w:t>,</w:t>
      </w:r>
      <w:r w:rsidRPr="00CC4CEA">
        <w:rPr>
          <w:rFonts w:eastAsia="Times New Roman"/>
          <w:szCs w:val="24"/>
        </w:rPr>
        <w:t xml:space="preserve"> ιδιαίτερα τις τελευταίες μέρες</w:t>
      </w:r>
      <w:r>
        <w:rPr>
          <w:rFonts w:eastAsia="Times New Roman"/>
          <w:szCs w:val="24"/>
        </w:rPr>
        <w:t>,</w:t>
      </w:r>
      <w:r w:rsidRPr="00CC4CEA">
        <w:rPr>
          <w:rFonts w:eastAsia="Times New Roman"/>
          <w:szCs w:val="24"/>
        </w:rPr>
        <w:t xml:space="preserve"> που οργανώνουν προβοκάτσιες και συκοφαντίες με ψέματα</w:t>
      </w:r>
      <w:r>
        <w:rPr>
          <w:rFonts w:eastAsia="Times New Roman"/>
          <w:szCs w:val="24"/>
        </w:rPr>
        <w:t>,</w:t>
      </w:r>
      <w:r w:rsidRPr="00CC4CEA">
        <w:rPr>
          <w:rFonts w:eastAsia="Times New Roman"/>
          <w:szCs w:val="24"/>
        </w:rPr>
        <w:t xml:space="preserve"> ότι δήθεν το ΚΚΕ</w:t>
      </w:r>
      <w:r>
        <w:rPr>
          <w:rFonts w:eastAsia="Times New Roman"/>
          <w:szCs w:val="24"/>
        </w:rPr>
        <w:t>,</w:t>
      </w:r>
      <w:r w:rsidRPr="00CC4CEA">
        <w:rPr>
          <w:rFonts w:eastAsia="Times New Roman"/>
          <w:szCs w:val="24"/>
        </w:rPr>
        <w:t xml:space="preserve"> για παράδειγμα</w:t>
      </w:r>
      <w:r>
        <w:rPr>
          <w:rFonts w:eastAsia="Times New Roman"/>
          <w:szCs w:val="24"/>
        </w:rPr>
        <w:t>,</w:t>
      </w:r>
      <w:r w:rsidRPr="00CC4CEA">
        <w:rPr>
          <w:rFonts w:eastAsia="Times New Roman"/>
          <w:szCs w:val="24"/>
        </w:rPr>
        <w:t xml:space="preserve"> συμμετέχει σε εθνικιστικά συλλαλ</w:t>
      </w:r>
      <w:r>
        <w:rPr>
          <w:rFonts w:eastAsia="Times New Roman"/>
          <w:szCs w:val="24"/>
        </w:rPr>
        <w:t>ητήρια. Αυτούς τους καταδικάζετε; Καταδικάζετε σ</w:t>
      </w:r>
      <w:r w:rsidRPr="00CC4CEA">
        <w:rPr>
          <w:rFonts w:eastAsia="Times New Roman"/>
          <w:szCs w:val="24"/>
        </w:rPr>
        <w:t>υγκεκριμ</w:t>
      </w:r>
      <w:r w:rsidRPr="00CC4CEA">
        <w:rPr>
          <w:rFonts w:eastAsia="Times New Roman"/>
          <w:szCs w:val="24"/>
        </w:rPr>
        <w:t>ένα το</w:t>
      </w:r>
      <w:r>
        <w:rPr>
          <w:rFonts w:eastAsia="Times New Roman"/>
          <w:szCs w:val="24"/>
        </w:rPr>
        <w:t>ν</w:t>
      </w:r>
      <w:r w:rsidRPr="00CC4CEA">
        <w:rPr>
          <w:rFonts w:eastAsia="Times New Roman"/>
          <w:szCs w:val="24"/>
        </w:rPr>
        <w:t xml:space="preserve"> </w:t>
      </w:r>
      <w:r>
        <w:rPr>
          <w:rFonts w:eastAsia="Times New Roman"/>
          <w:szCs w:val="24"/>
        </w:rPr>
        <w:t>Δ</w:t>
      </w:r>
      <w:r w:rsidRPr="00CC4CEA">
        <w:rPr>
          <w:rFonts w:eastAsia="Times New Roman"/>
          <w:szCs w:val="24"/>
        </w:rPr>
        <w:t xml:space="preserve">ιευθυντή του </w:t>
      </w:r>
      <w:r>
        <w:rPr>
          <w:rFonts w:eastAsia="Times New Roman"/>
          <w:szCs w:val="24"/>
        </w:rPr>
        <w:t>Γ</w:t>
      </w:r>
      <w:r w:rsidRPr="00CC4CEA">
        <w:rPr>
          <w:rFonts w:eastAsia="Times New Roman"/>
          <w:szCs w:val="24"/>
        </w:rPr>
        <w:t xml:space="preserve">ραφείου </w:t>
      </w:r>
      <w:r>
        <w:rPr>
          <w:rFonts w:eastAsia="Times New Roman"/>
          <w:szCs w:val="24"/>
        </w:rPr>
        <w:t>Τ</w:t>
      </w:r>
      <w:r w:rsidRPr="00CC4CEA">
        <w:rPr>
          <w:rFonts w:eastAsia="Times New Roman"/>
          <w:szCs w:val="24"/>
        </w:rPr>
        <w:t xml:space="preserve">ύπου </w:t>
      </w:r>
      <w:r>
        <w:rPr>
          <w:rFonts w:eastAsia="Times New Roman"/>
          <w:szCs w:val="24"/>
        </w:rPr>
        <w:t>σας,</w:t>
      </w:r>
      <w:r w:rsidRPr="00CC4CEA">
        <w:rPr>
          <w:rFonts w:eastAsia="Times New Roman"/>
          <w:szCs w:val="24"/>
        </w:rPr>
        <w:t xml:space="preserve"> κύριε Τσίπρα</w:t>
      </w:r>
      <w:r>
        <w:rPr>
          <w:rFonts w:eastAsia="Times New Roman"/>
          <w:szCs w:val="24"/>
        </w:rPr>
        <w:t>,</w:t>
      </w:r>
      <w:r w:rsidRPr="00CC4CEA">
        <w:rPr>
          <w:rFonts w:eastAsia="Times New Roman"/>
          <w:szCs w:val="24"/>
        </w:rPr>
        <w:t xml:space="preserve"> ο οποίος ανήμερα των εθνικιστικών συλλαλητηρίων διέδιδε αυτές τις βρωμιές για το </w:t>
      </w:r>
      <w:r>
        <w:rPr>
          <w:rFonts w:eastAsia="Times New Roman"/>
          <w:szCs w:val="24"/>
        </w:rPr>
        <w:t xml:space="preserve">ΚΚΕ; Καρτερό </w:t>
      </w:r>
      <w:r w:rsidRPr="00CC4CEA">
        <w:rPr>
          <w:rFonts w:eastAsia="Times New Roman"/>
          <w:szCs w:val="24"/>
        </w:rPr>
        <w:t>τον λένε</w:t>
      </w:r>
      <w:r>
        <w:rPr>
          <w:rFonts w:eastAsia="Times New Roman"/>
          <w:szCs w:val="24"/>
        </w:rPr>
        <w:t>.</w:t>
      </w:r>
    </w:p>
    <w:p w14:paraId="2ED8BFB8" w14:textId="77777777" w:rsidR="00C647AD" w:rsidRDefault="00D506E1">
      <w:pPr>
        <w:spacing w:after="0" w:line="600" w:lineRule="auto"/>
        <w:ind w:firstLine="720"/>
        <w:jc w:val="both"/>
        <w:rPr>
          <w:rFonts w:eastAsia="Times New Roman"/>
          <w:szCs w:val="24"/>
        </w:rPr>
      </w:pPr>
      <w:r>
        <w:rPr>
          <w:rFonts w:eastAsia="Times New Roman"/>
          <w:szCs w:val="24"/>
        </w:rPr>
        <w:t>Ν</w:t>
      </w:r>
      <w:r w:rsidRPr="00CC4CEA">
        <w:rPr>
          <w:rFonts w:eastAsia="Times New Roman"/>
          <w:szCs w:val="24"/>
        </w:rPr>
        <w:t>α σας θυμίσω</w:t>
      </w:r>
      <w:r>
        <w:rPr>
          <w:rFonts w:eastAsia="Times New Roman"/>
          <w:szCs w:val="24"/>
        </w:rPr>
        <w:t>, λ</w:t>
      </w:r>
      <w:r w:rsidRPr="00CC4CEA">
        <w:rPr>
          <w:rFonts w:eastAsia="Times New Roman"/>
          <w:szCs w:val="24"/>
        </w:rPr>
        <w:t>οιπόν</w:t>
      </w:r>
      <w:r>
        <w:rPr>
          <w:rFonts w:eastAsia="Times New Roman"/>
          <w:szCs w:val="24"/>
        </w:rPr>
        <w:t>. Δ</w:t>
      </w:r>
      <w:r w:rsidRPr="00CC4CEA">
        <w:rPr>
          <w:rFonts w:eastAsia="Times New Roman"/>
          <w:szCs w:val="24"/>
        </w:rPr>
        <w:t xml:space="preserve">εν είστε και τόσο μικρός </w:t>
      </w:r>
      <w:r>
        <w:rPr>
          <w:rFonts w:eastAsia="Times New Roman"/>
          <w:szCs w:val="24"/>
        </w:rPr>
        <w:t>βέβαια στην ηλικία, κύριε Τσίπρα, τα</w:t>
      </w:r>
      <w:r w:rsidRPr="00CC4CEA">
        <w:rPr>
          <w:rFonts w:eastAsia="Times New Roman"/>
          <w:szCs w:val="24"/>
        </w:rPr>
        <w:t xml:space="preserve"> θυμόσαστε και </w:t>
      </w:r>
      <w:r>
        <w:rPr>
          <w:rFonts w:eastAsia="Times New Roman"/>
          <w:szCs w:val="24"/>
        </w:rPr>
        <w:t>εσείς. Εάν κάποιοι έχουν</w:t>
      </w:r>
      <w:r w:rsidRPr="00CC4CEA">
        <w:rPr>
          <w:rFonts w:eastAsia="Times New Roman"/>
          <w:szCs w:val="24"/>
        </w:rPr>
        <w:t xml:space="preserve"> συμμετάσχει σε εθνικιστικά συλλαλητήρια</w:t>
      </w:r>
      <w:r>
        <w:rPr>
          <w:rFonts w:eastAsia="Times New Roman"/>
          <w:szCs w:val="24"/>
        </w:rPr>
        <w:t>,</w:t>
      </w:r>
      <w:r w:rsidRPr="00CC4CEA">
        <w:rPr>
          <w:rFonts w:eastAsia="Times New Roman"/>
          <w:szCs w:val="24"/>
        </w:rPr>
        <w:t xml:space="preserve"> αυτ</w:t>
      </w:r>
      <w:r>
        <w:rPr>
          <w:rFonts w:eastAsia="Times New Roman"/>
          <w:szCs w:val="24"/>
        </w:rPr>
        <w:t xml:space="preserve">οί ήταν το κόμμα σας, </w:t>
      </w:r>
      <w:r w:rsidRPr="00CC4CEA">
        <w:rPr>
          <w:rFonts w:eastAsia="Times New Roman"/>
          <w:szCs w:val="24"/>
        </w:rPr>
        <w:t xml:space="preserve">ο </w:t>
      </w:r>
      <w:r>
        <w:rPr>
          <w:rFonts w:eastAsia="Times New Roman"/>
          <w:szCs w:val="24"/>
        </w:rPr>
        <w:t>Σ</w:t>
      </w:r>
      <w:r w:rsidRPr="00CC4CEA">
        <w:rPr>
          <w:rFonts w:eastAsia="Times New Roman"/>
          <w:szCs w:val="24"/>
        </w:rPr>
        <w:t>υνασπισμός</w:t>
      </w:r>
      <w:r>
        <w:rPr>
          <w:rFonts w:eastAsia="Times New Roman"/>
          <w:szCs w:val="24"/>
        </w:rPr>
        <w:t>,</w:t>
      </w:r>
      <w:r w:rsidRPr="00CC4CEA">
        <w:rPr>
          <w:rFonts w:eastAsia="Times New Roman"/>
          <w:szCs w:val="24"/>
        </w:rPr>
        <w:t xml:space="preserve"> ο μετέπειτα ΣΥΡΙΖΑ</w:t>
      </w:r>
      <w:r>
        <w:rPr>
          <w:rFonts w:eastAsia="Times New Roman"/>
          <w:szCs w:val="24"/>
        </w:rPr>
        <w:t>,</w:t>
      </w:r>
      <w:r w:rsidRPr="00CC4CEA">
        <w:rPr>
          <w:rFonts w:eastAsia="Times New Roman"/>
          <w:szCs w:val="24"/>
        </w:rPr>
        <w:t xml:space="preserve"> όταν το </w:t>
      </w:r>
      <w:r>
        <w:rPr>
          <w:rFonts w:eastAsia="Times New Roman"/>
          <w:szCs w:val="24"/>
        </w:rPr>
        <w:t>’</w:t>
      </w:r>
      <w:r w:rsidRPr="00CC4CEA">
        <w:rPr>
          <w:rFonts w:eastAsia="Times New Roman"/>
          <w:szCs w:val="24"/>
        </w:rPr>
        <w:t>92</w:t>
      </w:r>
      <w:r>
        <w:rPr>
          <w:rFonts w:eastAsia="Times New Roman"/>
          <w:szCs w:val="24"/>
        </w:rPr>
        <w:t>, το ’</w:t>
      </w:r>
      <w:r w:rsidRPr="00CC4CEA">
        <w:rPr>
          <w:rFonts w:eastAsia="Times New Roman"/>
          <w:szCs w:val="24"/>
        </w:rPr>
        <w:t>93</w:t>
      </w:r>
      <w:r>
        <w:rPr>
          <w:rFonts w:eastAsia="Times New Roman"/>
          <w:szCs w:val="24"/>
        </w:rPr>
        <w:t>,</w:t>
      </w:r>
      <w:r w:rsidRPr="00CC4CEA">
        <w:rPr>
          <w:rFonts w:eastAsia="Times New Roman"/>
          <w:szCs w:val="24"/>
        </w:rPr>
        <w:t xml:space="preserve"> στελέχη του</w:t>
      </w:r>
      <w:r>
        <w:rPr>
          <w:rFonts w:eastAsia="Times New Roman"/>
          <w:szCs w:val="24"/>
        </w:rPr>
        <w:t>, ό</w:t>
      </w:r>
      <w:r w:rsidRPr="00CC4CEA">
        <w:rPr>
          <w:rFonts w:eastAsia="Times New Roman"/>
          <w:szCs w:val="24"/>
        </w:rPr>
        <w:t>λα σχεδόν τα στελέχη του</w:t>
      </w:r>
      <w:r>
        <w:rPr>
          <w:rFonts w:eastAsia="Times New Roman"/>
          <w:szCs w:val="24"/>
        </w:rPr>
        <w:t>,</w:t>
      </w:r>
      <w:r w:rsidRPr="00CC4CEA">
        <w:rPr>
          <w:rFonts w:eastAsia="Times New Roman"/>
          <w:szCs w:val="24"/>
        </w:rPr>
        <w:t xml:space="preserve"> συμμετείχαν παρέα </w:t>
      </w:r>
      <w:r>
        <w:rPr>
          <w:rFonts w:eastAsia="Times New Roman"/>
          <w:szCs w:val="24"/>
        </w:rPr>
        <w:t>με όλο</w:t>
      </w:r>
      <w:r w:rsidRPr="00CC4CEA">
        <w:rPr>
          <w:rFonts w:eastAsia="Times New Roman"/>
          <w:szCs w:val="24"/>
        </w:rPr>
        <w:t xml:space="preserve"> το γνωστό και σημερινό συνονθύλευμα στα διάφορα εθνικιστικά συλλαλητήρια</w:t>
      </w:r>
      <w:r>
        <w:rPr>
          <w:rFonts w:eastAsia="Times New Roman"/>
          <w:szCs w:val="24"/>
        </w:rPr>
        <w:t>,</w:t>
      </w:r>
      <w:r w:rsidRPr="00CC4CEA">
        <w:rPr>
          <w:rFonts w:eastAsia="Times New Roman"/>
          <w:szCs w:val="24"/>
        </w:rPr>
        <w:t xml:space="preserve"> κάνοντας κριτική μάλιστα στο </w:t>
      </w:r>
      <w:r>
        <w:rPr>
          <w:rFonts w:eastAsia="Times New Roman"/>
          <w:szCs w:val="24"/>
        </w:rPr>
        <w:t>ΚΚΕ</w:t>
      </w:r>
      <w:r w:rsidRPr="00CC4CEA">
        <w:rPr>
          <w:rFonts w:eastAsia="Times New Roman"/>
          <w:szCs w:val="24"/>
        </w:rPr>
        <w:t xml:space="preserve"> για ανθελληνικές</w:t>
      </w:r>
      <w:r>
        <w:rPr>
          <w:rFonts w:eastAsia="Times New Roman"/>
          <w:szCs w:val="24"/>
        </w:rPr>
        <w:t>,</w:t>
      </w:r>
      <w:r w:rsidRPr="00CC4CEA">
        <w:rPr>
          <w:rFonts w:eastAsia="Times New Roman"/>
          <w:szCs w:val="24"/>
        </w:rPr>
        <w:t xml:space="preserve"> έλεγαν</w:t>
      </w:r>
      <w:r>
        <w:rPr>
          <w:rFonts w:eastAsia="Times New Roman"/>
          <w:szCs w:val="24"/>
        </w:rPr>
        <w:t>,</w:t>
      </w:r>
      <w:r w:rsidRPr="00CC4CEA">
        <w:rPr>
          <w:rFonts w:eastAsia="Times New Roman"/>
          <w:szCs w:val="24"/>
        </w:rPr>
        <w:t xml:space="preserve"> θέσεις</w:t>
      </w:r>
      <w:r>
        <w:rPr>
          <w:rFonts w:eastAsia="Times New Roman"/>
          <w:szCs w:val="24"/>
        </w:rPr>
        <w:t>. Θ</w:t>
      </w:r>
      <w:r w:rsidRPr="00CC4CEA">
        <w:rPr>
          <w:rFonts w:eastAsia="Times New Roman"/>
          <w:szCs w:val="24"/>
        </w:rPr>
        <w:t xml:space="preserve">α θυμόσαστε το γνωστό </w:t>
      </w:r>
      <w:r>
        <w:rPr>
          <w:rFonts w:eastAsia="Times New Roman"/>
          <w:szCs w:val="24"/>
        </w:rPr>
        <w:t>«</w:t>
      </w:r>
      <w:r w:rsidRPr="00CC4CEA">
        <w:rPr>
          <w:rFonts w:eastAsia="Times New Roman"/>
          <w:szCs w:val="24"/>
        </w:rPr>
        <w:t>όλοι</w:t>
      </w:r>
      <w:r>
        <w:rPr>
          <w:rFonts w:eastAsia="Times New Roman"/>
          <w:szCs w:val="24"/>
        </w:rPr>
        <w:t>,</w:t>
      </w:r>
      <w:r w:rsidRPr="00CC4CEA">
        <w:rPr>
          <w:rFonts w:eastAsia="Times New Roman"/>
          <w:szCs w:val="24"/>
        </w:rPr>
        <w:t xml:space="preserve"> πλην Λακεδαιμονίων</w:t>
      </w:r>
      <w:r>
        <w:rPr>
          <w:rFonts w:eastAsia="Times New Roman"/>
          <w:szCs w:val="24"/>
        </w:rPr>
        <w:t>».</w:t>
      </w:r>
    </w:p>
    <w:p w14:paraId="2ED8BFB9" w14:textId="77777777" w:rsidR="00C647AD" w:rsidRDefault="00D506E1">
      <w:pPr>
        <w:spacing w:after="0" w:line="600" w:lineRule="auto"/>
        <w:ind w:firstLine="720"/>
        <w:jc w:val="both"/>
        <w:rPr>
          <w:rFonts w:eastAsia="Times New Roman"/>
          <w:szCs w:val="24"/>
        </w:rPr>
      </w:pPr>
      <w:r>
        <w:rPr>
          <w:rFonts w:eastAsia="Times New Roman"/>
          <w:szCs w:val="24"/>
        </w:rPr>
        <w:t>Η</w:t>
      </w:r>
      <w:r w:rsidRPr="00CC4CEA">
        <w:rPr>
          <w:rFonts w:eastAsia="Times New Roman"/>
          <w:szCs w:val="24"/>
        </w:rPr>
        <w:t xml:space="preserve"> Αλέκα Παπαρήγα</w:t>
      </w:r>
      <w:r>
        <w:rPr>
          <w:rFonts w:eastAsia="Times New Roman"/>
          <w:szCs w:val="24"/>
        </w:rPr>
        <w:t>,</w:t>
      </w:r>
      <w:r w:rsidRPr="00CC4CEA">
        <w:rPr>
          <w:rFonts w:eastAsia="Times New Roman"/>
          <w:szCs w:val="24"/>
        </w:rPr>
        <w:t xml:space="preserve"> η οποία ως </w:t>
      </w:r>
      <w:r>
        <w:rPr>
          <w:rFonts w:eastAsia="Times New Roman"/>
          <w:szCs w:val="24"/>
        </w:rPr>
        <w:t>Γ</w:t>
      </w:r>
      <w:r w:rsidRPr="00CC4CEA">
        <w:rPr>
          <w:rFonts w:eastAsia="Times New Roman"/>
          <w:szCs w:val="24"/>
        </w:rPr>
        <w:t xml:space="preserve">ενικός </w:t>
      </w:r>
      <w:r>
        <w:rPr>
          <w:rFonts w:eastAsia="Times New Roman"/>
          <w:szCs w:val="24"/>
        </w:rPr>
        <w:t>Γ</w:t>
      </w:r>
      <w:r w:rsidRPr="00CC4CEA">
        <w:rPr>
          <w:rFonts w:eastAsia="Times New Roman"/>
          <w:szCs w:val="24"/>
        </w:rPr>
        <w:t xml:space="preserve">ραμματέας της </w:t>
      </w:r>
      <w:r>
        <w:rPr>
          <w:rFonts w:eastAsia="Times New Roman"/>
          <w:szCs w:val="24"/>
        </w:rPr>
        <w:t>Κ</w:t>
      </w:r>
      <w:r w:rsidRPr="00CC4CEA">
        <w:rPr>
          <w:rFonts w:eastAsia="Times New Roman"/>
          <w:szCs w:val="24"/>
        </w:rPr>
        <w:t xml:space="preserve">εντρικής </w:t>
      </w:r>
      <w:r>
        <w:rPr>
          <w:rFonts w:eastAsia="Times New Roman"/>
          <w:szCs w:val="24"/>
        </w:rPr>
        <w:t>Ε</w:t>
      </w:r>
      <w:r w:rsidRPr="00CC4CEA">
        <w:rPr>
          <w:rFonts w:eastAsia="Times New Roman"/>
          <w:szCs w:val="24"/>
        </w:rPr>
        <w:t>πιτροπής του κόμματος τότε</w:t>
      </w:r>
      <w:r>
        <w:rPr>
          <w:rFonts w:eastAsia="Times New Roman"/>
          <w:szCs w:val="24"/>
        </w:rPr>
        <w:t>,</w:t>
      </w:r>
      <w:r w:rsidRPr="00CC4CEA">
        <w:rPr>
          <w:rFonts w:eastAsia="Times New Roman"/>
          <w:szCs w:val="24"/>
        </w:rPr>
        <w:t xml:space="preserve"> συμμετείχε στις </w:t>
      </w:r>
      <w:r>
        <w:rPr>
          <w:rFonts w:eastAsia="Times New Roman"/>
          <w:szCs w:val="24"/>
        </w:rPr>
        <w:t>σ</w:t>
      </w:r>
      <w:r w:rsidRPr="00CC4CEA">
        <w:rPr>
          <w:rFonts w:eastAsia="Times New Roman"/>
          <w:szCs w:val="24"/>
        </w:rPr>
        <w:t xml:space="preserve">υσκέψεις των </w:t>
      </w:r>
      <w:r>
        <w:rPr>
          <w:rFonts w:eastAsia="Times New Roman"/>
          <w:szCs w:val="24"/>
        </w:rPr>
        <w:t>π</w:t>
      </w:r>
      <w:r w:rsidRPr="00CC4CEA">
        <w:rPr>
          <w:rFonts w:eastAsia="Times New Roman"/>
          <w:szCs w:val="24"/>
        </w:rPr>
        <w:t xml:space="preserve">ολιτικών </w:t>
      </w:r>
      <w:r>
        <w:rPr>
          <w:rFonts w:eastAsia="Times New Roman"/>
          <w:szCs w:val="24"/>
        </w:rPr>
        <w:t>Α</w:t>
      </w:r>
      <w:r w:rsidRPr="00CC4CEA">
        <w:rPr>
          <w:rFonts w:eastAsia="Times New Roman"/>
          <w:szCs w:val="24"/>
        </w:rPr>
        <w:t>ρχηγών</w:t>
      </w:r>
      <w:r>
        <w:rPr>
          <w:rFonts w:eastAsia="Times New Roman"/>
          <w:szCs w:val="24"/>
        </w:rPr>
        <w:t>,</w:t>
      </w:r>
      <w:r w:rsidRPr="00CC4CEA">
        <w:rPr>
          <w:rFonts w:eastAsia="Times New Roman"/>
          <w:szCs w:val="24"/>
        </w:rPr>
        <w:t xml:space="preserve"> είχε αρνηθεί να υπογράψει κοινό ανακοινωθέν</w:t>
      </w:r>
      <w:r>
        <w:rPr>
          <w:rFonts w:eastAsia="Times New Roman"/>
          <w:szCs w:val="24"/>
        </w:rPr>
        <w:t>,</w:t>
      </w:r>
      <w:r w:rsidRPr="00CC4CEA">
        <w:rPr>
          <w:rFonts w:eastAsia="Times New Roman"/>
          <w:szCs w:val="24"/>
        </w:rPr>
        <w:t xml:space="preserve"> σημειώνοντας τις αντιρρήσεις του ΚΚΕ στο να περιορί</w:t>
      </w:r>
      <w:r>
        <w:rPr>
          <w:rFonts w:eastAsia="Times New Roman"/>
          <w:szCs w:val="24"/>
        </w:rPr>
        <w:t>ζεται το θέμα στο ονοματολογικό. Ε</w:t>
      </w:r>
      <w:r w:rsidRPr="00CC4CEA">
        <w:rPr>
          <w:rFonts w:eastAsia="Times New Roman"/>
          <w:szCs w:val="24"/>
        </w:rPr>
        <w:t>ίχε δηλώσει χαρακτηριστικά</w:t>
      </w:r>
      <w:r>
        <w:rPr>
          <w:rFonts w:eastAsia="Times New Roman"/>
          <w:szCs w:val="24"/>
        </w:rPr>
        <w:t>: «Ε</w:t>
      </w:r>
      <w:r w:rsidRPr="00CC4CEA">
        <w:rPr>
          <w:rFonts w:eastAsia="Times New Roman"/>
          <w:szCs w:val="24"/>
        </w:rPr>
        <w:t>ίτε απαλειφθεί το ό</w:t>
      </w:r>
      <w:r w:rsidRPr="00CC4CEA">
        <w:rPr>
          <w:rFonts w:eastAsia="Times New Roman"/>
          <w:szCs w:val="24"/>
        </w:rPr>
        <w:t>νομα είτε δεν απαλειφθεί είτε υπάρξει παραλλαγή του</w:t>
      </w:r>
      <w:r>
        <w:rPr>
          <w:rFonts w:eastAsia="Times New Roman"/>
          <w:szCs w:val="24"/>
        </w:rPr>
        <w:t>,</w:t>
      </w:r>
      <w:r w:rsidRPr="00CC4CEA">
        <w:rPr>
          <w:rFonts w:eastAsia="Times New Roman"/>
          <w:szCs w:val="24"/>
        </w:rPr>
        <w:t xml:space="preserve"> τα προβλήματα για την Ελλάδα</w:t>
      </w:r>
      <w:r>
        <w:rPr>
          <w:rFonts w:eastAsia="Times New Roman"/>
          <w:szCs w:val="24"/>
        </w:rPr>
        <w:t>,</w:t>
      </w:r>
      <w:r w:rsidRPr="00CC4CEA">
        <w:rPr>
          <w:rFonts w:eastAsia="Times New Roman"/>
          <w:szCs w:val="24"/>
        </w:rPr>
        <w:t xml:space="preserve"> αλλά και για τους λαούς των Βαλκανίων</w:t>
      </w:r>
      <w:r>
        <w:rPr>
          <w:rFonts w:eastAsia="Times New Roman"/>
          <w:szCs w:val="24"/>
        </w:rPr>
        <w:t>,</w:t>
      </w:r>
      <w:r w:rsidRPr="00CC4CEA">
        <w:rPr>
          <w:rFonts w:eastAsia="Times New Roman"/>
          <w:szCs w:val="24"/>
        </w:rPr>
        <w:t xml:space="preserve"> θα υπάρχουν</w:t>
      </w:r>
      <w:r>
        <w:rPr>
          <w:rFonts w:eastAsia="Times New Roman"/>
          <w:szCs w:val="24"/>
        </w:rPr>
        <w:t>,</w:t>
      </w:r>
      <w:r w:rsidRPr="00CC4CEA">
        <w:rPr>
          <w:rFonts w:eastAsia="Times New Roman"/>
          <w:szCs w:val="24"/>
        </w:rPr>
        <w:t xml:space="preserve"> θα γίνονται όλο και πιο έντονα</w:t>
      </w:r>
      <w:r>
        <w:rPr>
          <w:rFonts w:eastAsia="Times New Roman"/>
          <w:szCs w:val="24"/>
        </w:rPr>
        <w:t>,</w:t>
      </w:r>
      <w:r w:rsidRPr="00CC4CEA">
        <w:rPr>
          <w:rFonts w:eastAsia="Times New Roman"/>
          <w:szCs w:val="24"/>
        </w:rPr>
        <w:t xml:space="preserve"> εφόσον συνεχίζεται</w:t>
      </w:r>
      <w:r>
        <w:rPr>
          <w:rFonts w:eastAsia="Times New Roman"/>
          <w:szCs w:val="24"/>
        </w:rPr>
        <w:t xml:space="preserve"> η</w:t>
      </w:r>
      <w:r w:rsidRPr="00CC4CEA">
        <w:rPr>
          <w:rFonts w:eastAsia="Times New Roman"/>
          <w:szCs w:val="24"/>
        </w:rPr>
        <w:t xml:space="preserve"> επέμβαση ξένων </w:t>
      </w:r>
      <w:r>
        <w:rPr>
          <w:rFonts w:eastAsia="Times New Roman"/>
          <w:szCs w:val="24"/>
        </w:rPr>
        <w:t>δ</w:t>
      </w:r>
      <w:r w:rsidRPr="00CC4CEA">
        <w:rPr>
          <w:rFonts w:eastAsia="Times New Roman"/>
          <w:szCs w:val="24"/>
        </w:rPr>
        <w:t>υνάμεων στα Βαλκάνια</w:t>
      </w:r>
      <w:r>
        <w:rPr>
          <w:rFonts w:eastAsia="Times New Roman"/>
          <w:szCs w:val="24"/>
        </w:rPr>
        <w:t>,</w:t>
      </w:r>
      <w:r w:rsidRPr="00CC4CEA">
        <w:rPr>
          <w:rFonts w:eastAsia="Times New Roman"/>
          <w:szCs w:val="24"/>
        </w:rPr>
        <w:t xml:space="preserve"> ηγετικών χωρών της ΕΟΚ</w:t>
      </w:r>
      <w:r>
        <w:rPr>
          <w:rFonts w:eastAsia="Times New Roman"/>
          <w:szCs w:val="24"/>
        </w:rPr>
        <w:t>»</w:t>
      </w:r>
      <w:r>
        <w:rPr>
          <w:rFonts w:eastAsia="Times New Roman"/>
          <w:szCs w:val="24"/>
        </w:rPr>
        <w:t>,</w:t>
      </w:r>
      <w:r w:rsidRPr="00CC4CEA">
        <w:rPr>
          <w:rFonts w:eastAsia="Times New Roman"/>
          <w:szCs w:val="24"/>
        </w:rPr>
        <w:t xml:space="preserve"> είναι</w:t>
      </w:r>
      <w:r w:rsidRPr="00CC4CEA">
        <w:rPr>
          <w:rFonts w:eastAsia="Times New Roman"/>
          <w:szCs w:val="24"/>
        </w:rPr>
        <w:t xml:space="preserve"> η </w:t>
      </w:r>
      <w:r>
        <w:rPr>
          <w:rFonts w:eastAsia="Times New Roman"/>
          <w:szCs w:val="24"/>
        </w:rPr>
        <w:t>σημερινή Ε</w:t>
      </w:r>
      <w:r w:rsidRPr="00CC4CEA">
        <w:rPr>
          <w:rFonts w:eastAsia="Times New Roman"/>
          <w:szCs w:val="24"/>
        </w:rPr>
        <w:t xml:space="preserve">υρωπαϊκή Ένωση </w:t>
      </w:r>
      <w:r>
        <w:rPr>
          <w:rFonts w:eastAsia="Times New Roman"/>
          <w:szCs w:val="24"/>
        </w:rPr>
        <w:t>για όσους δεν θυμούνται</w:t>
      </w:r>
      <w:r>
        <w:rPr>
          <w:rFonts w:eastAsia="Times New Roman"/>
          <w:szCs w:val="24"/>
        </w:rPr>
        <w:t>,</w:t>
      </w:r>
      <w:r w:rsidRPr="00CC4CEA">
        <w:rPr>
          <w:rFonts w:eastAsia="Times New Roman"/>
          <w:szCs w:val="24"/>
        </w:rPr>
        <w:t xml:space="preserve"> </w:t>
      </w:r>
      <w:r>
        <w:rPr>
          <w:rFonts w:eastAsia="Times New Roman"/>
          <w:szCs w:val="24"/>
        </w:rPr>
        <w:t>«</w:t>
      </w:r>
      <w:r w:rsidRPr="00CC4CEA">
        <w:rPr>
          <w:rFonts w:eastAsia="Times New Roman"/>
          <w:szCs w:val="24"/>
        </w:rPr>
        <w:t>και των Ηνωμένων Πολιτειών Αμερικής</w:t>
      </w:r>
      <w:r>
        <w:rPr>
          <w:rFonts w:eastAsia="Times New Roman"/>
          <w:szCs w:val="24"/>
        </w:rPr>
        <w:t>,</w:t>
      </w:r>
      <w:r w:rsidRPr="00CC4CEA">
        <w:rPr>
          <w:rFonts w:eastAsia="Times New Roman"/>
          <w:szCs w:val="24"/>
        </w:rPr>
        <w:t xml:space="preserve"> εφόσον συνεχιστεί η πολιτική το</w:t>
      </w:r>
      <w:r>
        <w:rPr>
          <w:rFonts w:eastAsia="Times New Roman"/>
          <w:szCs w:val="24"/>
        </w:rPr>
        <w:t>ύ</w:t>
      </w:r>
      <w:r w:rsidRPr="00CC4CEA">
        <w:rPr>
          <w:rFonts w:eastAsia="Times New Roman"/>
          <w:szCs w:val="24"/>
        </w:rPr>
        <w:t xml:space="preserve"> </w:t>
      </w:r>
      <w:r w:rsidRPr="00613C1D">
        <w:rPr>
          <w:rFonts w:eastAsia="Times New Roman"/>
          <w:szCs w:val="24"/>
        </w:rPr>
        <w:t>“</w:t>
      </w:r>
      <w:r w:rsidRPr="00CC4CEA">
        <w:rPr>
          <w:rFonts w:eastAsia="Times New Roman"/>
          <w:szCs w:val="24"/>
        </w:rPr>
        <w:t>διαίρει και βασίλευε</w:t>
      </w:r>
      <w:r w:rsidRPr="00613C1D">
        <w:rPr>
          <w:rFonts w:eastAsia="Times New Roman"/>
          <w:szCs w:val="24"/>
        </w:rPr>
        <w:t>”</w:t>
      </w:r>
      <w:r>
        <w:rPr>
          <w:rFonts w:eastAsia="Times New Roman"/>
          <w:szCs w:val="24"/>
        </w:rPr>
        <w:t>,</w:t>
      </w:r>
      <w:r w:rsidRPr="00CC4CEA">
        <w:rPr>
          <w:rFonts w:eastAsia="Times New Roman"/>
          <w:szCs w:val="24"/>
        </w:rPr>
        <w:t xml:space="preserve"> εφόσον χρησιμοποιούνται υπαρκτές</w:t>
      </w:r>
      <w:r>
        <w:rPr>
          <w:rFonts w:eastAsia="Times New Roman"/>
          <w:szCs w:val="24"/>
        </w:rPr>
        <w:t>,</w:t>
      </w:r>
      <w:r w:rsidRPr="00CC4CEA">
        <w:rPr>
          <w:rFonts w:eastAsia="Times New Roman"/>
          <w:szCs w:val="24"/>
        </w:rPr>
        <w:t xml:space="preserve"> αλλά και ανύπαρκτες μειονότητες ως μέσο επεμβάσεων και υποκίνησης εμφυλίου πολέμ</w:t>
      </w:r>
      <w:r>
        <w:rPr>
          <w:rFonts w:eastAsia="Times New Roman"/>
          <w:szCs w:val="24"/>
        </w:rPr>
        <w:t>ου, μέσω του οποίου</w:t>
      </w:r>
      <w:r w:rsidRPr="00CC4CEA">
        <w:rPr>
          <w:rFonts w:eastAsia="Times New Roman"/>
          <w:szCs w:val="24"/>
        </w:rPr>
        <w:t xml:space="preserve"> δίνεται η δυνατότητα για τις μεγάλες δυνάμεις να κατακερματίζουν τα Βαλκάνια</w:t>
      </w:r>
      <w:r w:rsidRPr="00613C1D">
        <w:rPr>
          <w:rFonts w:eastAsia="Times New Roman"/>
          <w:szCs w:val="24"/>
        </w:rPr>
        <w:t>.</w:t>
      </w:r>
      <w:r>
        <w:rPr>
          <w:rFonts w:eastAsia="Times New Roman"/>
          <w:szCs w:val="24"/>
        </w:rPr>
        <w:t>».</w:t>
      </w:r>
      <w:r w:rsidRPr="00CC4CEA">
        <w:rPr>
          <w:rFonts w:eastAsia="Times New Roman"/>
          <w:szCs w:val="24"/>
        </w:rPr>
        <w:t xml:space="preserve"> </w:t>
      </w:r>
    </w:p>
    <w:p w14:paraId="2ED8BFBA" w14:textId="77777777" w:rsidR="00C647AD" w:rsidRDefault="00D506E1">
      <w:pPr>
        <w:spacing w:after="0" w:line="600" w:lineRule="auto"/>
        <w:ind w:firstLine="720"/>
        <w:jc w:val="both"/>
        <w:rPr>
          <w:rFonts w:eastAsia="Times New Roman"/>
          <w:szCs w:val="24"/>
        </w:rPr>
      </w:pPr>
      <w:r w:rsidRPr="00CC4CEA">
        <w:rPr>
          <w:rFonts w:eastAsia="Times New Roman"/>
          <w:szCs w:val="24"/>
        </w:rPr>
        <w:t xml:space="preserve">Αυτή είναι η βασική </w:t>
      </w:r>
      <w:r>
        <w:rPr>
          <w:rFonts w:eastAsia="Times New Roman"/>
          <w:szCs w:val="24"/>
        </w:rPr>
        <w:t>αφετηριακή διαφωνία, την οποία θέλου</w:t>
      </w:r>
      <w:r w:rsidRPr="00CC4CEA">
        <w:rPr>
          <w:rFonts w:eastAsia="Times New Roman"/>
          <w:szCs w:val="24"/>
        </w:rPr>
        <w:t>με να υπογραμμίσου</w:t>
      </w:r>
      <w:r w:rsidRPr="00CC4CEA">
        <w:rPr>
          <w:rFonts w:eastAsia="Times New Roman"/>
          <w:szCs w:val="24"/>
        </w:rPr>
        <w:t xml:space="preserve">με για άλλη μία φορά και στη σημερινή </w:t>
      </w:r>
      <w:r>
        <w:rPr>
          <w:rFonts w:eastAsia="Times New Roman"/>
          <w:szCs w:val="24"/>
        </w:rPr>
        <w:t>σ</w:t>
      </w:r>
      <w:r w:rsidRPr="00CC4CEA">
        <w:rPr>
          <w:rFonts w:eastAsia="Times New Roman"/>
          <w:szCs w:val="24"/>
        </w:rPr>
        <w:t>ύσκεψη</w:t>
      </w:r>
      <w:r>
        <w:rPr>
          <w:rFonts w:eastAsia="Times New Roman"/>
          <w:szCs w:val="24"/>
        </w:rPr>
        <w:t>,</w:t>
      </w:r>
      <w:r w:rsidRPr="00CC4CEA">
        <w:rPr>
          <w:rFonts w:eastAsia="Times New Roman"/>
          <w:szCs w:val="24"/>
        </w:rPr>
        <w:t xml:space="preserve"> αλλά και δημόσια </w:t>
      </w:r>
      <w:r>
        <w:rPr>
          <w:rFonts w:eastAsia="Times New Roman"/>
          <w:szCs w:val="24"/>
        </w:rPr>
        <w:t>σ</w:t>
      </w:r>
      <w:r w:rsidRPr="00CC4CEA">
        <w:rPr>
          <w:rFonts w:eastAsia="Times New Roman"/>
          <w:szCs w:val="24"/>
        </w:rPr>
        <w:t>τον ελληνικό λαό</w:t>
      </w:r>
      <w:r>
        <w:rPr>
          <w:rFonts w:eastAsia="Times New Roman"/>
          <w:szCs w:val="24"/>
        </w:rPr>
        <w:t>. Σ</w:t>
      </w:r>
      <w:r w:rsidRPr="00CC4CEA">
        <w:rPr>
          <w:rFonts w:eastAsia="Times New Roman"/>
          <w:szCs w:val="24"/>
        </w:rPr>
        <w:t xml:space="preserve">ας το καταθέτω για </w:t>
      </w:r>
      <w:r>
        <w:rPr>
          <w:rFonts w:eastAsia="Times New Roman"/>
          <w:szCs w:val="24"/>
        </w:rPr>
        <w:t>τ</w:t>
      </w:r>
      <w:r w:rsidRPr="00CC4CEA">
        <w:rPr>
          <w:rFonts w:eastAsia="Times New Roman"/>
          <w:szCs w:val="24"/>
        </w:rPr>
        <w:t xml:space="preserve">α </w:t>
      </w:r>
      <w:r>
        <w:rPr>
          <w:rFonts w:eastAsia="Times New Roman"/>
          <w:szCs w:val="24"/>
        </w:rPr>
        <w:t>Π</w:t>
      </w:r>
      <w:r w:rsidRPr="00CC4CEA">
        <w:rPr>
          <w:rFonts w:eastAsia="Times New Roman"/>
          <w:szCs w:val="24"/>
        </w:rPr>
        <w:t>ρακτικά</w:t>
      </w:r>
      <w:r>
        <w:rPr>
          <w:rFonts w:eastAsia="Times New Roman"/>
          <w:szCs w:val="24"/>
        </w:rPr>
        <w:t>,</w:t>
      </w:r>
      <w:r w:rsidRPr="00CC4CEA">
        <w:rPr>
          <w:rFonts w:eastAsia="Times New Roman"/>
          <w:szCs w:val="24"/>
        </w:rPr>
        <w:t xml:space="preserve"> να το δώσετε και στ</w:t>
      </w:r>
      <w:r>
        <w:rPr>
          <w:rFonts w:eastAsia="Times New Roman"/>
          <w:szCs w:val="24"/>
        </w:rPr>
        <w:t>ου</w:t>
      </w:r>
      <w:r w:rsidRPr="00CC4CEA">
        <w:rPr>
          <w:rFonts w:eastAsia="Times New Roman"/>
          <w:szCs w:val="24"/>
        </w:rPr>
        <w:t xml:space="preserve">ς </w:t>
      </w:r>
      <w:r>
        <w:rPr>
          <w:rFonts w:eastAsia="Times New Roman"/>
          <w:szCs w:val="24"/>
        </w:rPr>
        <w:t>Β</w:t>
      </w:r>
      <w:r w:rsidRPr="00CC4CEA">
        <w:rPr>
          <w:rFonts w:eastAsia="Times New Roman"/>
          <w:szCs w:val="24"/>
        </w:rPr>
        <w:t xml:space="preserve">ουλευτές </w:t>
      </w:r>
      <w:r>
        <w:rPr>
          <w:rFonts w:eastAsia="Times New Roman"/>
          <w:szCs w:val="24"/>
        </w:rPr>
        <w:t>του</w:t>
      </w:r>
      <w:r w:rsidRPr="00CC4CEA">
        <w:rPr>
          <w:rFonts w:eastAsia="Times New Roman"/>
          <w:szCs w:val="24"/>
        </w:rPr>
        <w:t xml:space="preserve"> ΣΥΡΙΖΑ και στους κυβερνώντες</w:t>
      </w:r>
      <w:r w:rsidRPr="00613C1D">
        <w:rPr>
          <w:rFonts w:eastAsia="Times New Roman"/>
          <w:szCs w:val="24"/>
        </w:rPr>
        <w:t>,</w:t>
      </w:r>
      <w:r w:rsidRPr="00CC4CEA">
        <w:rPr>
          <w:rFonts w:eastAsia="Times New Roman"/>
          <w:szCs w:val="24"/>
        </w:rPr>
        <w:t xml:space="preserve"> που άλλα λένε εδώ μέσα</w:t>
      </w:r>
      <w:r>
        <w:rPr>
          <w:rFonts w:eastAsia="Times New Roman"/>
          <w:szCs w:val="24"/>
        </w:rPr>
        <w:t>.</w:t>
      </w:r>
    </w:p>
    <w:p w14:paraId="2ED8BFBB"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ο Γενικός Γραμματέας της Κεντρικ</w:t>
      </w:r>
      <w:r>
        <w:rPr>
          <w:rFonts w:eastAsia="Times New Roman"/>
          <w:szCs w:val="24"/>
        </w:rPr>
        <w:t>ής Επιτροπής του Κομμουνιστικού Κόμματος Ελλάδας κ. Δημήτριος Κουτσούμπας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FBC" w14:textId="77777777" w:rsidR="00C647AD" w:rsidRDefault="00D506E1">
      <w:pPr>
        <w:spacing w:after="0" w:line="600" w:lineRule="auto"/>
        <w:ind w:firstLine="720"/>
        <w:jc w:val="both"/>
        <w:rPr>
          <w:rFonts w:eastAsia="Times New Roman"/>
          <w:szCs w:val="24"/>
        </w:rPr>
      </w:pPr>
      <w:r>
        <w:rPr>
          <w:rFonts w:eastAsia="Times New Roman"/>
          <w:szCs w:val="24"/>
        </w:rPr>
        <w:t>Τ</w:t>
      </w:r>
      <w:r w:rsidRPr="00CC4CEA">
        <w:rPr>
          <w:rFonts w:eastAsia="Times New Roman"/>
          <w:szCs w:val="24"/>
        </w:rPr>
        <w:t xml:space="preserve">ο 2006 εγώ ο </w:t>
      </w:r>
      <w:r>
        <w:rPr>
          <w:rFonts w:eastAsia="Times New Roman"/>
          <w:szCs w:val="24"/>
        </w:rPr>
        <w:t>ίδιος,</w:t>
      </w:r>
      <w:r w:rsidRPr="00CC4CEA">
        <w:rPr>
          <w:rFonts w:eastAsia="Times New Roman"/>
          <w:szCs w:val="24"/>
        </w:rPr>
        <w:t xml:space="preserve"> ω</w:t>
      </w:r>
      <w:r w:rsidRPr="00CC4CEA">
        <w:rPr>
          <w:rFonts w:eastAsia="Times New Roman"/>
          <w:szCs w:val="24"/>
        </w:rPr>
        <w:t xml:space="preserve">ς μέλος </w:t>
      </w:r>
      <w:r>
        <w:rPr>
          <w:rFonts w:eastAsia="Times New Roman"/>
          <w:szCs w:val="24"/>
        </w:rPr>
        <w:t>τότε</w:t>
      </w:r>
      <w:r w:rsidRPr="00CC4CEA">
        <w:rPr>
          <w:rFonts w:eastAsia="Times New Roman"/>
          <w:szCs w:val="24"/>
        </w:rPr>
        <w:t xml:space="preserve"> του </w:t>
      </w:r>
      <w:r>
        <w:rPr>
          <w:rFonts w:eastAsia="Times New Roman"/>
          <w:szCs w:val="24"/>
        </w:rPr>
        <w:t>Π</w:t>
      </w:r>
      <w:r w:rsidRPr="00CC4CEA">
        <w:rPr>
          <w:rFonts w:eastAsia="Times New Roman"/>
          <w:szCs w:val="24"/>
        </w:rPr>
        <w:t xml:space="preserve">ολιτικού </w:t>
      </w:r>
      <w:r>
        <w:rPr>
          <w:rFonts w:eastAsia="Times New Roman"/>
          <w:szCs w:val="24"/>
        </w:rPr>
        <w:t>Γ</w:t>
      </w:r>
      <w:r w:rsidRPr="00CC4CEA">
        <w:rPr>
          <w:rFonts w:eastAsia="Times New Roman"/>
          <w:szCs w:val="24"/>
        </w:rPr>
        <w:t xml:space="preserve">ραφείου της </w:t>
      </w:r>
      <w:r>
        <w:rPr>
          <w:rFonts w:eastAsia="Times New Roman"/>
          <w:szCs w:val="24"/>
        </w:rPr>
        <w:t>Κ</w:t>
      </w:r>
      <w:r w:rsidRPr="00CC4CEA">
        <w:rPr>
          <w:rFonts w:eastAsia="Times New Roman"/>
          <w:szCs w:val="24"/>
        </w:rPr>
        <w:t xml:space="preserve">εντρικής </w:t>
      </w:r>
      <w:r>
        <w:rPr>
          <w:rFonts w:eastAsia="Times New Roman"/>
          <w:szCs w:val="24"/>
        </w:rPr>
        <w:t>Ε</w:t>
      </w:r>
      <w:r w:rsidRPr="00CC4CEA">
        <w:rPr>
          <w:rFonts w:eastAsia="Times New Roman"/>
          <w:szCs w:val="24"/>
        </w:rPr>
        <w:t xml:space="preserve">πιτροπής του </w:t>
      </w:r>
      <w:r>
        <w:rPr>
          <w:rFonts w:eastAsia="Times New Roman"/>
          <w:szCs w:val="24"/>
        </w:rPr>
        <w:t>ΚΚΕ,</w:t>
      </w:r>
      <w:r w:rsidRPr="00CC4CEA">
        <w:rPr>
          <w:rFonts w:eastAsia="Times New Roman"/>
          <w:szCs w:val="24"/>
        </w:rPr>
        <w:t xml:space="preserve"> για το ζήτημα της ονομασίας του </w:t>
      </w:r>
      <w:r>
        <w:rPr>
          <w:rFonts w:eastAsia="Times New Roman"/>
          <w:szCs w:val="24"/>
        </w:rPr>
        <w:t>α</w:t>
      </w:r>
      <w:r w:rsidRPr="00CC4CEA">
        <w:rPr>
          <w:rFonts w:eastAsia="Times New Roman"/>
          <w:szCs w:val="24"/>
        </w:rPr>
        <w:t>εροδρομίου των</w:t>
      </w:r>
      <w:r>
        <w:rPr>
          <w:rFonts w:eastAsia="Times New Roman"/>
          <w:szCs w:val="24"/>
        </w:rPr>
        <w:t xml:space="preserve"> Σκοπίων είχα δηλώσει: «Τ</w:t>
      </w:r>
      <w:r w:rsidRPr="00CC4CEA">
        <w:rPr>
          <w:rFonts w:eastAsia="Times New Roman"/>
          <w:szCs w:val="24"/>
        </w:rPr>
        <w:t>ο παιχνίδι με την ιστορία για την εξυπηρέτηση σύγχρονων πολιτικών σχεδίων έχει αποκτήσει πλέον γενικευμένο και επικ</w:t>
      </w:r>
      <w:r w:rsidRPr="00CC4CEA">
        <w:rPr>
          <w:rFonts w:eastAsia="Times New Roman"/>
          <w:szCs w:val="24"/>
        </w:rPr>
        <w:t>ίνδυνο χαρακτήρα</w:t>
      </w:r>
      <w:r>
        <w:rPr>
          <w:rFonts w:eastAsia="Times New Roman"/>
          <w:szCs w:val="24"/>
        </w:rPr>
        <w:t>. Η</w:t>
      </w:r>
      <w:r w:rsidRPr="00CC4CEA">
        <w:rPr>
          <w:rFonts w:eastAsia="Times New Roman"/>
          <w:szCs w:val="24"/>
        </w:rPr>
        <w:t xml:space="preserve"> λύση για τους λαούς της Ελλάδας</w:t>
      </w:r>
      <w:r>
        <w:rPr>
          <w:rFonts w:eastAsia="Times New Roman"/>
          <w:szCs w:val="24"/>
        </w:rPr>
        <w:t>,</w:t>
      </w:r>
      <w:r w:rsidRPr="00CC4CEA">
        <w:rPr>
          <w:rFonts w:eastAsia="Times New Roman"/>
          <w:szCs w:val="24"/>
        </w:rPr>
        <w:t xml:space="preserve"> της </w:t>
      </w:r>
      <w:r>
        <w:rPr>
          <w:rFonts w:eastAsia="Times New Roman"/>
          <w:szCs w:val="24"/>
        </w:rPr>
        <w:t>Π</w:t>
      </w:r>
      <w:r w:rsidRPr="00CC4CEA">
        <w:rPr>
          <w:rFonts w:eastAsia="Times New Roman"/>
          <w:szCs w:val="24"/>
        </w:rPr>
        <w:t xml:space="preserve">ρώην </w:t>
      </w:r>
      <w:r>
        <w:rPr>
          <w:rFonts w:eastAsia="Times New Roman"/>
          <w:szCs w:val="24"/>
        </w:rPr>
        <w:t>Γ</w:t>
      </w:r>
      <w:r w:rsidRPr="00CC4CEA">
        <w:rPr>
          <w:rFonts w:eastAsia="Times New Roman"/>
          <w:szCs w:val="24"/>
        </w:rPr>
        <w:t>ιουγκοσλαβικής Δημοκρατίας της Μακεδονίας</w:t>
      </w:r>
      <w:r>
        <w:rPr>
          <w:rFonts w:eastAsia="Times New Roman"/>
          <w:szCs w:val="24"/>
        </w:rPr>
        <w:t>,</w:t>
      </w:r>
      <w:r w:rsidRPr="00CC4CEA">
        <w:rPr>
          <w:rFonts w:eastAsia="Times New Roman"/>
          <w:szCs w:val="24"/>
        </w:rPr>
        <w:t xml:space="preserve"> όλης της περιοχής</w:t>
      </w:r>
      <w:r>
        <w:rPr>
          <w:rFonts w:eastAsia="Times New Roman"/>
          <w:szCs w:val="24"/>
        </w:rPr>
        <w:t>,</w:t>
      </w:r>
      <w:r w:rsidRPr="00CC4CEA">
        <w:rPr>
          <w:rFonts w:eastAsia="Times New Roman"/>
          <w:szCs w:val="24"/>
        </w:rPr>
        <w:t xml:space="preserve"> βρίσκεται μόνο στη φιλία</w:t>
      </w:r>
      <w:r>
        <w:rPr>
          <w:rFonts w:eastAsia="Times New Roman"/>
          <w:szCs w:val="24"/>
        </w:rPr>
        <w:t>, τη</w:t>
      </w:r>
      <w:r w:rsidRPr="00CC4CEA">
        <w:rPr>
          <w:rFonts w:eastAsia="Times New Roman"/>
          <w:szCs w:val="24"/>
        </w:rPr>
        <w:t xml:space="preserve"> συνεργασία</w:t>
      </w:r>
      <w:r>
        <w:rPr>
          <w:rFonts w:eastAsia="Times New Roman"/>
          <w:szCs w:val="24"/>
        </w:rPr>
        <w:t>,</w:t>
      </w:r>
      <w:r w:rsidRPr="00CC4CEA">
        <w:rPr>
          <w:rFonts w:eastAsia="Times New Roman"/>
          <w:szCs w:val="24"/>
        </w:rPr>
        <w:t xml:space="preserve"> την αλληλεγγύη</w:t>
      </w:r>
      <w:r>
        <w:rPr>
          <w:rFonts w:eastAsia="Times New Roman"/>
          <w:szCs w:val="24"/>
        </w:rPr>
        <w:t>,</w:t>
      </w:r>
      <w:r w:rsidRPr="00CC4CEA">
        <w:rPr>
          <w:rFonts w:eastAsia="Times New Roman"/>
          <w:szCs w:val="24"/>
        </w:rPr>
        <w:t xml:space="preserve"> βρίσκεται μακριά από την ιμπεριαλιστική πολιτική το</w:t>
      </w:r>
      <w:r>
        <w:rPr>
          <w:rFonts w:eastAsia="Times New Roman"/>
          <w:szCs w:val="24"/>
        </w:rPr>
        <w:t>ύ</w:t>
      </w:r>
      <w:r w:rsidRPr="00CC4CEA">
        <w:rPr>
          <w:rFonts w:eastAsia="Times New Roman"/>
          <w:szCs w:val="24"/>
        </w:rPr>
        <w:t xml:space="preserve"> </w:t>
      </w:r>
      <w:r w:rsidRPr="00613C1D">
        <w:rPr>
          <w:rFonts w:eastAsia="Times New Roman"/>
          <w:szCs w:val="24"/>
        </w:rPr>
        <w:t>“</w:t>
      </w:r>
      <w:r w:rsidRPr="00CC4CEA">
        <w:rPr>
          <w:rFonts w:eastAsia="Times New Roman"/>
          <w:szCs w:val="24"/>
        </w:rPr>
        <w:t xml:space="preserve">διαίρει και </w:t>
      </w:r>
      <w:r w:rsidRPr="00CC4CEA">
        <w:rPr>
          <w:rFonts w:eastAsia="Times New Roman"/>
          <w:szCs w:val="24"/>
        </w:rPr>
        <w:t>βασίλευε</w:t>
      </w:r>
      <w:r w:rsidRPr="00613C1D">
        <w:rPr>
          <w:rFonts w:eastAsia="Times New Roman"/>
          <w:szCs w:val="24"/>
        </w:rPr>
        <w:t>”</w:t>
      </w:r>
      <w:r>
        <w:rPr>
          <w:rFonts w:eastAsia="Times New Roman"/>
          <w:szCs w:val="24"/>
        </w:rPr>
        <w:t>,</w:t>
      </w:r>
      <w:r w:rsidRPr="00CC4CEA">
        <w:rPr>
          <w:rFonts w:eastAsia="Times New Roman"/>
          <w:szCs w:val="24"/>
        </w:rPr>
        <w:t xml:space="preserve"> βρίσκεται μακριά και έξω από τις ευρωατλαντικές δομές</w:t>
      </w:r>
      <w:r>
        <w:rPr>
          <w:rFonts w:eastAsia="Times New Roman"/>
          <w:szCs w:val="24"/>
        </w:rPr>
        <w:t>.</w:t>
      </w:r>
      <w:r>
        <w:rPr>
          <w:rFonts w:eastAsia="Times New Roman"/>
          <w:szCs w:val="24"/>
        </w:rPr>
        <w:t>».</w:t>
      </w:r>
      <w:r w:rsidRPr="00CC4CEA">
        <w:rPr>
          <w:rFonts w:eastAsia="Times New Roman"/>
          <w:szCs w:val="24"/>
        </w:rPr>
        <w:t xml:space="preserve"> </w:t>
      </w:r>
    </w:p>
    <w:p w14:paraId="2ED8BFBD" w14:textId="77777777" w:rsidR="00C647AD" w:rsidRDefault="00D506E1">
      <w:pPr>
        <w:spacing w:after="0" w:line="600" w:lineRule="auto"/>
        <w:ind w:firstLine="720"/>
        <w:jc w:val="both"/>
        <w:rPr>
          <w:rFonts w:eastAsia="Times New Roman"/>
          <w:szCs w:val="24"/>
        </w:rPr>
      </w:pPr>
      <w:r>
        <w:rPr>
          <w:rFonts w:eastAsia="Times New Roman"/>
          <w:szCs w:val="24"/>
        </w:rPr>
        <w:t>Το καταθέτω</w:t>
      </w:r>
      <w:r w:rsidRPr="00CC4CEA">
        <w:rPr>
          <w:rFonts w:eastAsia="Times New Roman"/>
          <w:szCs w:val="24"/>
        </w:rPr>
        <w:t xml:space="preserve"> και αυτό για τα </w:t>
      </w:r>
      <w:r>
        <w:rPr>
          <w:rFonts w:eastAsia="Times New Roman"/>
          <w:szCs w:val="24"/>
        </w:rPr>
        <w:t>Π</w:t>
      </w:r>
      <w:r w:rsidRPr="00CC4CEA">
        <w:rPr>
          <w:rFonts w:eastAsia="Times New Roman"/>
          <w:szCs w:val="24"/>
        </w:rPr>
        <w:t>ρακτικά</w:t>
      </w:r>
      <w:r>
        <w:rPr>
          <w:rFonts w:eastAsia="Times New Roman"/>
          <w:szCs w:val="24"/>
        </w:rPr>
        <w:t>.</w:t>
      </w:r>
    </w:p>
    <w:p w14:paraId="2ED8BFBE" w14:textId="77777777" w:rsidR="00C647AD" w:rsidRDefault="00D506E1">
      <w:pPr>
        <w:spacing w:after="0" w:line="600" w:lineRule="auto"/>
        <w:ind w:firstLine="720"/>
        <w:jc w:val="both"/>
        <w:rPr>
          <w:rFonts w:eastAsia="Times New Roman"/>
          <w:szCs w:val="24"/>
        </w:rPr>
      </w:pPr>
      <w:r>
        <w:rPr>
          <w:rFonts w:eastAsia="Times New Roman"/>
          <w:szCs w:val="24"/>
        </w:rPr>
        <w:t xml:space="preserve">(Στο σημείο αυτό ο Γενικός Γραμματέας της Κεντρικής Επιτροπής του Κομμουνιστικού Κόμματος Ελλάδας κ. Δημήτριος Κουτσούμπας καταθέτει για τα Πρακτικά </w:t>
      </w:r>
      <w:r>
        <w:rPr>
          <w:rFonts w:eastAsia="Times New Roman"/>
          <w:szCs w:val="24"/>
        </w:rPr>
        <w:t>το προαναφερθέν έγγραφο, το οποίο βρίσκεται στο αρχείο του Τμήματος Γραμματείας της Διεύθυνσης Στενογραφίας και Πρακτικών της Βουλής)</w:t>
      </w:r>
    </w:p>
    <w:p w14:paraId="2ED8BFBF" w14:textId="77777777" w:rsidR="00C647AD" w:rsidRDefault="00D506E1">
      <w:pPr>
        <w:spacing w:after="0" w:line="600" w:lineRule="auto"/>
        <w:ind w:firstLine="720"/>
        <w:jc w:val="both"/>
        <w:rPr>
          <w:rFonts w:eastAsia="Times New Roman"/>
          <w:szCs w:val="24"/>
        </w:rPr>
      </w:pPr>
      <w:r>
        <w:rPr>
          <w:rFonts w:eastAsia="Times New Roman"/>
          <w:szCs w:val="24"/>
        </w:rPr>
        <w:t>Τ</w:t>
      </w:r>
      <w:r w:rsidRPr="00CC4CEA">
        <w:rPr>
          <w:rFonts w:eastAsia="Times New Roman"/>
          <w:szCs w:val="24"/>
        </w:rPr>
        <w:t>ο</w:t>
      </w:r>
      <w:r>
        <w:rPr>
          <w:rFonts w:eastAsia="Times New Roman"/>
          <w:szCs w:val="24"/>
        </w:rPr>
        <w:t>ν</w:t>
      </w:r>
      <w:r w:rsidRPr="00CC4CEA">
        <w:rPr>
          <w:rFonts w:eastAsia="Times New Roman"/>
          <w:szCs w:val="24"/>
        </w:rPr>
        <w:t xml:space="preserve"> Φλεβάρη του 2008 η Αλέκα Παπαρήγα</w:t>
      </w:r>
      <w:r>
        <w:rPr>
          <w:rFonts w:eastAsia="Times New Roman"/>
          <w:szCs w:val="24"/>
        </w:rPr>
        <w:t>,</w:t>
      </w:r>
      <w:r w:rsidRPr="00CC4CEA">
        <w:rPr>
          <w:rFonts w:eastAsia="Times New Roman"/>
          <w:szCs w:val="24"/>
        </w:rPr>
        <w:t xml:space="preserve"> συνοδευόμενη πάλι από μένα τότε</w:t>
      </w:r>
      <w:r>
        <w:rPr>
          <w:rFonts w:eastAsia="Times New Roman"/>
          <w:szCs w:val="24"/>
        </w:rPr>
        <w:t>,</w:t>
      </w:r>
      <w:r w:rsidRPr="00CC4CEA">
        <w:rPr>
          <w:rFonts w:eastAsia="Times New Roman"/>
          <w:szCs w:val="24"/>
        </w:rPr>
        <w:t xml:space="preserve"> συναντήθηκε με τη</w:t>
      </w:r>
      <w:r>
        <w:rPr>
          <w:rFonts w:eastAsia="Times New Roman"/>
          <w:szCs w:val="24"/>
        </w:rPr>
        <w:t>ν</w:t>
      </w:r>
      <w:r w:rsidRPr="00CC4CEA">
        <w:rPr>
          <w:rFonts w:eastAsia="Times New Roman"/>
          <w:szCs w:val="24"/>
        </w:rPr>
        <w:t xml:space="preserve"> Ντόρα Μπακογιάννη</w:t>
      </w:r>
      <w:r>
        <w:rPr>
          <w:rFonts w:eastAsia="Times New Roman"/>
          <w:szCs w:val="24"/>
        </w:rPr>
        <w:t>,</w:t>
      </w:r>
      <w:r w:rsidRPr="00CC4CEA">
        <w:rPr>
          <w:rFonts w:eastAsia="Times New Roman"/>
          <w:szCs w:val="24"/>
        </w:rPr>
        <w:t xml:space="preserve"> Υπουργό Εξωτ</w:t>
      </w:r>
      <w:r w:rsidRPr="00CC4CEA">
        <w:rPr>
          <w:rFonts w:eastAsia="Times New Roman"/>
          <w:szCs w:val="24"/>
        </w:rPr>
        <w:t>ερικών της Νέας Δημοκρατίας</w:t>
      </w:r>
      <w:r>
        <w:rPr>
          <w:rFonts w:eastAsia="Times New Roman"/>
          <w:szCs w:val="24"/>
        </w:rPr>
        <w:t>,</w:t>
      </w:r>
      <w:r w:rsidRPr="00CC4CEA">
        <w:rPr>
          <w:rFonts w:eastAsia="Times New Roman"/>
          <w:szCs w:val="24"/>
        </w:rPr>
        <w:t xml:space="preserve"> η οποία μας ενημέρωσε για το θέμα της </w:t>
      </w:r>
      <w:r>
        <w:rPr>
          <w:rFonts w:eastAsia="Times New Roman"/>
          <w:szCs w:val="24"/>
        </w:rPr>
        <w:t>Π</w:t>
      </w:r>
      <w:r w:rsidRPr="00CC4CEA">
        <w:rPr>
          <w:rFonts w:eastAsia="Times New Roman"/>
          <w:szCs w:val="24"/>
        </w:rPr>
        <w:t xml:space="preserve">ρώην </w:t>
      </w:r>
      <w:r>
        <w:rPr>
          <w:rFonts w:eastAsia="Times New Roman"/>
          <w:szCs w:val="24"/>
        </w:rPr>
        <w:t>Γ</w:t>
      </w:r>
      <w:r w:rsidRPr="00CC4CEA">
        <w:rPr>
          <w:rFonts w:eastAsia="Times New Roman"/>
          <w:szCs w:val="24"/>
        </w:rPr>
        <w:t>ιουγκοσλαβικής Δημοκρατίας της Μακεδονίας</w:t>
      </w:r>
      <w:r>
        <w:rPr>
          <w:rFonts w:eastAsia="Times New Roman"/>
          <w:szCs w:val="24"/>
        </w:rPr>
        <w:t>. Ε</w:t>
      </w:r>
      <w:r w:rsidRPr="00CC4CEA">
        <w:rPr>
          <w:rFonts w:eastAsia="Times New Roman"/>
          <w:szCs w:val="24"/>
        </w:rPr>
        <w:t>κεί η Αλέκα Παπαρήγα</w:t>
      </w:r>
      <w:r>
        <w:rPr>
          <w:rFonts w:eastAsia="Times New Roman"/>
          <w:szCs w:val="24"/>
        </w:rPr>
        <w:t xml:space="preserve"> είχε δηλώσει: «Για άλλη μια φορά είπαμε στην κ. </w:t>
      </w:r>
      <w:r w:rsidRPr="00CC4CEA">
        <w:rPr>
          <w:rFonts w:eastAsia="Times New Roman"/>
          <w:szCs w:val="24"/>
        </w:rPr>
        <w:t xml:space="preserve">Μπακογιάννη ότι παραμένουμε σταθεροί στη θέση που είχαμε διατυπώσει </w:t>
      </w:r>
      <w:r>
        <w:rPr>
          <w:rFonts w:eastAsia="Times New Roman"/>
          <w:szCs w:val="24"/>
        </w:rPr>
        <w:t>τ</w:t>
      </w:r>
      <w:r w:rsidRPr="00CC4CEA">
        <w:rPr>
          <w:rFonts w:eastAsia="Times New Roman"/>
          <w:szCs w:val="24"/>
        </w:rPr>
        <w:t xml:space="preserve">ο 1992 για τις προϋποθέσεις που θα πρέπει να </w:t>
      </w:r>
      <w:r>
        <w:rPr>
          <w:rFonts w:eastAsia="Times New Roman"/>
          <w:szCs w:val="24"/>
        </w:rPr>
        <w:t>εκ</w:t>
      </w:r>
      <w:r w:rsidRPr="00CC4CEA">
        <w:rPr>
          <w:rFonts w:eastAsia="Times New Roman"/>
          <w:szCs w:val="24"/>
        </w:rPr>
        <w:t>πλ</w:t>
      </w:r>
      <w:r>
        <w:rPr>
          <w:rFonts w:eastAsia="Times New Roman"/>
          <w:szCs w:val="24"/>
        </w:rPr>
        <w:t>ηροί</w:t>
      </w:r>
      <w:r w:rsidRPr="00CC4CEA">
        <w:rPr>
          <w:rFonts w:eastAsia="Times New Roman"/>
          <w:szCs w:val="24"/>
        </w:rPr>
        <w:t xml:space="preserve"> το όνομα της γειτονικής χώρας</w:t>
      </w:r>
      <w:r>
        <w:rPr>
          <w:rFonts w:eastAsia="Times New Roman"/>
          <w:szCs w:val="24"/>
        </w:rPr>
        <w:t>.</w:t>
      </w:r>
      <w:r w:rsidRPr="00CC4CEA">
        <w:rPr>
          <w:rFonts w:eastAsia="Times New Roman"/>
          <w:szCs w:val="24"/>
        </w:rPr>
        <w:t xml:space="preserve"> Σήμερα μας απειλεί</w:t>
      </w:r>
      <w:r>
        <w:rPr>
          <w:rFonts w:eastAsia="Times New Roman"/>
          <w:szCs w:val="24"/>
        </w:rPr>
        <w:t>,</w:t>
      </w:r>
      <w:r w:rsidRPr="00CC4CEA">
        <w:rPr>
          <w:rFonts w:eastAsia="Times New Roman"/>
          <w:szCs w:val="24"/>
        </w:rPr>
        <w:t xml:space="preserve"> ενδεχομένως</w:t>
      </w:r>
      <w:r>
        <w:rPr>
          <w:rFonts w:eastAsia="Times New Roman"/>
          <w:szCs w:val="24"/>
        </w:rPr>
        <w:t>,</w:t>
      </w:r>
      <w:r w:rsidRPr="00CC4CEA">
        <w:rPr>
          <w:rFonts w:eastAsia="Times New Roman"/>
          <w:szCs w:val="24"/>
        </w:rPr>
        <w:t xml:space="preserve"> καινούργια φωτιά για</w:t>
      </w:r>
      <w:r>
        <w:rPr>
          <w:rFonts w:eastAsia="Times New Roman"/>
          <w:szCs w:val="24"/>
        </w:rPr>
        <w:t xml:space="preserve"> τη</w:t>
      </w:r>
      <w:r w:rsidRPr="00CC4CEA">
        <w:rPr>
          <w:rFonts w:eastAsia="Times New Roman"/>
          <w:szCs w:val="24"/>
        </w:rPr>
        <w:t xml:space="preserve"> δημιουργί</w:t>
      </w:r>
      <w:r>
        <w:rPr>
          <w:rFonts w:eastAsia="Times New Roman"/>
          <w:szCs w:val="24"/>
        </w:rPr>
        <w:t>α</w:t>
      </w:r>
      <w:r w:rsidRPr="00CC4CEA">
        <w:rPr>
          <w:rFonts w:eastAsia="Times New Roman"/>
          <w:szCs w:val="24"/>
        </w:rPr>
        <w:t xml:space="preserve"> </w:t>
      </w:r>
      <w:r>
        <w:rPr>
          <w:rFonts w:eastAsia="Times New Roman"/>
          <w:szCs w:val="24"/>
        </w:rPr>
        <w:t>α</w:t>
      </w:r>
      <w:r w:rsidRPr="00CC4CEA">
        <w:rPr>
          <w:rFonts w:eastAsia="Times New Roman"/>
          <w:szCs w:val="24"/>
        </w:rPr>
        <w:t>μερικ</w:t>
      </w:r>
      <w:r>
        <w:rPr>
          <w:rFonts w:eastAsia="Times New Roman"/>
          <w:szCs w:val="24"/>
        </w:rPr>
        <w:t>άνικω</w:t>
      </w:r>
      <w:r w:rsidRPr="00CC4CEA">
        <w:rPr>
          <w:rFonts w:eastAsia="Times New Roman"/>
          <w:szCs w:val="24"/>
        </w:rPr>
        <w:t>ν προτεκτοράτ</w:t>
      </w:r>
      <w:r>
        <w:rPr>
          <w:rFonts w:eastAsia="Times New Roman"/>
          <w:szCs w:val="24"/>
        </w:rPr>
        <w:t>ων</w:t>
      </w:r>
      <w:r w:rsidRPr="00CC4CEA">
        <w:rPr>
          <w:rFonts w:eastAsia="Times New Roman"/>
          <w:szCs w:val="24"/>
        </w:rPr>
        <w:t xml:space="preserve"> στα Βαλκάνια</w:t>
      </w:r>
      <w:r>
        <w:rPr>
          <w:rFonts w:eastAsia="Times New Roman"/>
          <w:szCs w:val="24"/>
        </w:rPr>
        <w:t>. Έ</w:t>
      </w:r>
      <w:r w:rsidRPr="00CC4CEA">
        <w:rPr>
          <w:rFonts w:eastAsia="Times New Roman"/>
          <w:szCs w:val="24"/>
        </w:rPr>
        <w:t>να απ</w:t>
      </w:r>
      <w:r>
        <w:rPr>
          <w:rFonts w:eastAsia="Times New Roman"/>
          <w:szCs w:val="24"/>
        </w:rPr>
        <w:t>’</w:t>
      </w:r>
      <w:r w:rsidRPr="00CC4CEA">
        <w:rPr>
          <w:rFonts w:eastAsia="Times New Roman"/>
          <w:szCs w:val="24"/>
        </w:rPr>
        <w:t xml:space="preserve"> αυτά είναι και το Κοσσυφοπέδιο</w:t>
      </w:r>
      <w:r>
        <w:rPr>
          <w:rFonts w:eastAsia="Times New Roman"/>
          <w:szCs w:val="24"/>
        </w:rPr>
        <w:t>, που</w:t>
      </w:r>
      <w:r w:rsidRPr="00CC4CEA">
        <w:rPr>
          <w:rFonts w:eastAsia="Times New Roman"/>
          <w:szCs w:val="24"/>
        </w:rPr>
        <w:t xml:space="preserve"> ανεξαρτητοποιείται</w:t>
      </w:r>
      <w:r>
        <w:rPr>
          <w:rFonts w:eastAsia="Times New Roman"/>
          <w:szCs w:val="24"/>
        </w:rPr>
        <w:t>,</w:t>
      </w:r>
      <w:r w:rsidRPr="00CC4CEA">
        <w:rPr>
          <w:rFonts w:eastAsia="Times New Roman"/>
          <w:szCs w:val="24"/>
        </w:rPr>
        <w:t xml:space="preserve"> αλλά και η </w:t>
      </w:r>
      <w:r>
        <w:rPr>
          <w:rFonts w:eastAsia="Times New Roman"/>
          <w:szCs w:val="24"/>
        </w:rPr>
        <w:t>Π</w:t>
      </w:r>
      <w:r w:rsidRPr="00CC4CEA">
        <w:rPr>
          <w:rFonts w:eastAsia="Times New Roman"/>
          <w:szCs w:val="24"/>
        </w:rPr>
        <w:t>ρώην Γιουγκοσλαβική Δημοκρατία της Μακεδονίας</w:t>
      </w:r>
      <w:r>
        <w:rPr>
          <w:rFonts w:eastAsia="Times New Roman"/>
          <w:szCs w:val="24"/>
        </w:rPr>
        <w:t>. Κ</w:t>
      </w:r>
      <w:r w:rsidRPr="00CC4CEA">
        <w:rPr>
          <w:rFonts w:eastAsia="Times New Roman"/>
          <w:szCs w:val="24"/>
        </w:rPr>
        <w:t>αι αυτό που μας ανησυχεί</w:t>
      </w:r>
      <w:r>
        <w:rPr>
          <w:rFonts w:eastAsia="Times New Roman"/>
          <w:szCs w:val="24"/>
        </w:rPr>
        <w:t>,</w:t>
      </w:r>
      <w:r w:rsidRPr="00CC4CEA">
        <w:rPr>
          <w:rFonts w:eastAsia="Times New Roman"/>
          <w:szCs w:val="24"/>
        </w:rPr>
        <w:t xml:space="preserve"> πάνω απ</w:t>
      </w:r>
      <w:r>
        <w:rPr>
          <w:rFonts w:eastAsia="Times New Roman"/>
          <w:szCs w:val="24"/>
        </w:rPr>
        <w:t>’</w:t>
      </w:r>
      <w:r w:rsidRPr="00CC4CEA">
        <w:rPr>
          <w:rFonts w:eastAsia="Times New Roman"/>
          <w:szCs w:val="24"/>
        </w:rPr>
        <w:t xml:space="preserve"> όλα και ανεξάρτητα </w:t>
      </w:r>
      <w:r>
        <w:rPr>
          <w:rFonts w:eastAsia="Times New Roman"/>
          <w:szCs w:val="24"/>
        </w:rPr>
        <w:t xml:space="preserve">από </w:t>
      </w:r>
      <w:r w:rsidRPr="00CC4CEA">
        <w:rPr>
          <w:rFonts w:eastAsia="Times New Roman"/>
          <w:szCs w:val="24"/>
        </w:rPr>
        <w:t>το ποιο θα είναι το όνομα</w:t>
      </w:r>
      <w:r>
        <w:rPr>
          <w:rFonts w:eastAsia="Times New Roman"/>
          <w:szCs w:val="24"/>
        </w:rPr>
        <w:t>,</w:t>
      </w:r>
      <w:r w:rsidRPr="00CC4CEA">
        <w:rPr>
          <w:rFonts w:eastAsia="Times New Roman"/>
          <w:szCs w:val="24"/>
        </w:rPr>
        <w:t xml:space="preserve"> είναι το γεγονός ότι οι λαοί των Βαλκανίων έχουν γίνει κλ</w:t>
      </w:r>
      <w:r>
        <w:rPr>
          <w:rFonts w:eastAsia="Times New Roman"/>
          <w:szCs w:val="24"/>
        </w:rPr>
        <w:t>ω</w:t>
      </w:r>
      <w:r w:rsidRPr="00CC4CEA">
        <w:rPr>
          <w:rFonts w:eastAsia="Times New Roman"/>
          <w:szCs w:val="24"/>
        </w:rPr>
        <w:t>τσοσκούφι στη διαπάλη που γίνεται στην περιοχή ηγετ</w:t>
      </w:r>
      <w:r w:rsidRPr="00CC4CEA">
        <w:rPr>
          <w:rFonts w:eastAsia="Times New Roman"/>
          <w:szCs w:val="24"/>
        </w:rPr>
        <w:t>ικών μεγάλων δυνάμεων της Ευρωπαϊκής Ένωσης</w:t>
      </w:r>
      <w:r>
        <w:rPr>
          <w:rFonts w:eastAsia="Times New Roman"/>
          <w:szCs w:val="24"/>
        </w:rPr>
        <w:t>,</w:t>
      </w:r>
      <w:r w:rsidRPr="00CC4CEA">
        <w:rPr>
          <w:rFonts w:eastAsia="Times New Roman"/>
          <w:szCs w:val="24"/>
        </w:rPr>
        <w:t xml:space="preserve"> των ΗΠΑ και της Ρωσίας</w:t>
      </w:r>
      <w:r>
        <w:rPr>
          <w:rFonts w:eastAsia="Times New Roman"/>
          <w:szCs w:val="24"/>
        </w:rPr>
        <w:t>,</w:t>
      </w:r>
      <w:r w:rsidRPr="00CC4CEA">
        <w:rPr>
          <w:rFonts w:eastAsia="Times New Roman"/>
          <w:szCs w:val="24"/>
        </w:rPr>
        <w:t xml:space="preserve"> που μπήκε πρόσφατα με το ενεργειακό</w:t>
      </w:r>
      <w:r>
        <w:rPr>
          <w:rFonts w:eastAsia="Times New Roman"/>
          <w:szCs w:val="24"/>
        </w:rPr>
        <w:t>.</w:t>
      </w:r>
      <w:r w:rsidRPr="00CC4CEA">
        <w:rPr>
          <w:rFonts w:eastAsia="Times New Roman"/>
          <w:szCs w:val="24"/>
        </w:rPr>
        <w:t xml:space="preserve"> </w:t>
      </w:r>
      <w:r>
        <w:rPr>
          <w:rFonts w:eastAsia="Times New Roman"/>
          <w:szCs w:val="24"/>
        </w:rPr>
        <w:t>Κ</w:t>
      </w:r>
      <w:r w:rsidRPr="00CC4CEA">
        <w:rPr>
          <w:rFonts w:eastAsia="Times New Roman"/>
          <w:szCs w:val="24"/>
        </w:rPr>
        <w:t>αι σε αυτό το κλ</w:t>
      </w:r>
      <w:r>
        <w:rPr>
          <w:rFonts w:eastAsia="Times New Roman"/>
          <w:szCs w:val="24"/>
        </w:rPr>
        <w:t>ω</w:t>
      </w:r>
      <w:r w:rsidRPr="00CC4CEA">
        <w:rPr>
          <w:rFonts w:eastAsia="Times New Roman"/>
          <w:szCs w:val="24"/>
        </w:rPr>
        <w:t xml:space="preserve">τσοσκούφι είναι μπλεγμένη και η </w:t>
      </w:r>
      <w:r>
        <w:rPr>
          <w:rFonts w:eastAsia="Times New Roman"/>
          <w:szCs w:val="24"/>
        </w:rPr>
        <w:t>Ελλάδα,</w:t>
      </w:r>
      <w:r w:rsidRPr="00CC4CEA">
        <w:rPr>
          <w:rFonts w:eastAsia="Times New Roman"/>
          <w:szCs w:val="24"/>
        </w:rPr>
        <w:t xml:space="preserve"> η οποία</w:t>
      </w:r>
      <w:r>
        <w:rPr>
          <w:rFonts w:eastAsia="Times New Roman"/>
          <w:szCs w:val="24"/>
        </w:rPr>
        <w:t>,</w:t>
      </w:r>
      <w:r w:rsidRPr="00CC4CEA">
        <w:rPr>
          <w:rFonts w:eastAsia="Times New Roman"/>
          <w:szCs w:val="24"/>
        </w:rPr>
        <w:t xml:space="preserve"> λόγω των δεσμεύσε</w:t>
      </w:r>
      <w:r>
        <w:rPr>
          <w:rFonts w:eastAsia="Times New Roman"/>
          <w:szCs w:val="24"/>
        </w:rPr>
        <w:t>ώ</w:t>
      </w:r>
      <w:r w:rsidRPr="00CC4CEA">
        <w:rPr>
          <w:rFonts w:eastAsia="Times New Roman"/>
          <w:szCs w:val="24"/>
        </w:rPr>
        <w:t xml:space="preserve">ν </w:t>
      </w:r>
      <w:r>
        <w:rPr>
          <w:rFonts w:eastAsia="Times New Roman"/>
          <w:szCs w:val="24"/>
        </w:rPr>
        <w:t>της,</w:t>
      </w:r>
      <w:r w:rsidRPr="00CC4CEA">
        <w:rPr>
          <w:rFonts w:eastAsia="Times New Roman"/>
          <w:szCs w:val="24"/>
        </w:rPr>
        <w:t xml:space="preserve"> </w:t>
      </w:r>
      <w:r>
        <w:rPr>
          <w:rFonts w:eastAsia="Times New Roman"/>
          <w:szCs w:val="24"/>
        </w:rPr>
        <w:t>έ</w:t>
      </w:r>
      <w:r w:rsidRPr="00CC4CEA">
        <w:rPr>
          <w:rFonts w:eastAsia="Times New Roman"/>
          <w:szCs w:val="24"/>
        </w:rPr>
        <w:t xml:space="preserve">χει και τα λιγότερα εργαλεία για να αντιμετωπίσει τα </w:t>
      </w:r>
      <w:r>
        <w:rPr>
          <w:rFonts w:eastAsia="Times New Roman"/>
          <w:szCs w:val="24"/>
        </w:rPr>
        <w:t>όποια</w:t>
      </w:r>
      <w:r w:rsidRPr="00CC4CEA">
        <w:rPr>
          <w:rFonts w:eastAsia="Times New Roman"/>
          <w:szCs w:val="24"/>
        </w:rPr>
        <w:t xml:space="preserve"> περίπλοκα προβλήματα υπάρχουν</w:t>
      </w:r>
      <w:r>
        <w:rPr>
          <w:rFonts w:eastAsia="Times New Roman"/>
          <w:szCs w:val="24"/>
        </w:rPr>
        <w:t>.</w:t>
      </w:r>
      <w:r>
        <w:rPr>
          <w:rFonts w:eastAsia="Times New Roman"/>
          <w:szCs w:val="24"/>
        </w:rPr>
        <w:t xml:space="preserve">». </w:t>
      </w:r>
    </w:p>
    <w:p w14:paraId="2ED8BFC0" w14:textId="77777777" w:rsidR="00C647AD" w:rsidRDefault="00D506E1">
      <w:pPr>
        <w:spacing w:after="0" w:line="600" w:lineRule="auto"/>
        <w:ind w:firstLine="720"/>
        <w:jc w:val="both"/>
        <w:rPr>
          <w:rFonts w:eastAsia="Times New Roman"/>
          <w:szCs w:val="24"/>
        </w:rPr>
      </w:pPr>
      <w:r>
        <w:rPr>
          <w:rFonts w:eastAsia="Times New Roman"/>
          <w:szCs w:val="24"/>
        </w:rPr>
        <w:t xml:space="preserve">Το καταθέτω </w:t>
      </w:r>
      <w:r w:rsidRPr="00CC4CEA">
        <w:rPr>
          <w:rFonts w:eastAsia="Times New Roman"/>
          <w:szCs w:val="24"/>
        </w:rPr>
        <w:t xml:space="preserve">και αυτό για τα </w:t>
      </w:r>
      <w:r>
        <w:rPr>
          <w:rFonts w:eastAsia="Times New Roman"/>
          <w:szCs w:val="24"/>
        </w:rPr>
        <w:t>Π</w:t>
      </w:r>
      <w:r w:rsidRPr="00CC4CEA">
        <w:rPr>
          <w:rFonts w:eastAsia="Times New Roman"/>
          <w:szCs w:val="24"/>
        </w:rPr>
        <w:t>ρακτικά</w:t>
      </w:r>
      <w:r>
        <w:rPr>
          <w:rFonts w:eastAsia="Times New Roman"/>
          <w:szCs w:val="24"/>
        </w:rPr>
        <w:t>.</w:t>
      </w:r>
    </w:p>
    <w:p w14:paraId="2ED8BFC1"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ο Γενικός Γραμματέας της Κεντρικής Επιτροπής του Κομμουνιστικού Κόμματος Ελλάδας κ. Δημήτριος Κουτσούμπας καταθέτει για τα Πρακτικά το προαναφερθέν έγγραφο, το ο</w:t>
      </w:r>
      <w:r>
        <w:rPr>
          <w:rFonts w:eastAsia="Times New Roman"/>
          <w:szCs w:val="24"/>
        </w:rPr>
        <w:t>ποίο βρίσκεται στο αρχείο του Τμήματος Γραμματείας της Διεύθυνσης Στενογραφίας και Πρακτικών της Βουλής)</w:t>
      </w:r>
    </w:p>
    <w:p w14:paraId="2ED8BFC2" w14:textId="77777777" w:rsidR="00C647AD" w:rsidRDefault="00D506E1">
      <w:pPr>
        <w:spacing w:after="0" w:line="600" w:lineRule="auto"/>
        <w:ind w:firstLine="720"/>
        <w:jc w:val="both"/>
        <w:rPr>
          <w:rFonts w:eastAsia="Times New Roman"/>
          <w:szCs w:val="24"/>
        </w:rPr>
      </w:pPr>
      <w:r>
        <w:rPr>
          <w:rFonts w:eastAsia="Times New Roman"/>
          <w:szCs w:val="24"/>
        </w:rPr>
        <w:t>Σας επι</w:t>
      </w:r>
      <w:r w:rsidRPr="00CC4CEA">
        <w:rPr>
          <w:rFonts w:eastAsia="Times New Roman"/>
          <w:szCs w:val="24"/>
        </w:rPr>
        <w:t xml:space="preserve">συνάπτω για </w:t>
      </w:r>
      <w:r>
        <w:rPr>
          <w:rFonts w:eastAsia="Times New Roman"/>
          <w:szCs w:val="24"/>
        </w:rPr>
        <w:t>τ</w:t>
      </w:r>
      <w:r w:rsidRPr="00CC4CEA">
        <w:rPr>
          <w:rFonts w:eastAsia="Times New Roman"/>
          <w:szCs w:val="24"/>
        </w:rPr>
        <w:t xml:space="preserve">α </w:t>
      </w:r>
      <w:r>
        <w:rPr>
          <w:rFonts w:eastAsia="Times New Roman"/>
          <w:szCs w:val="24"/>
        </w:rPr>
        <w:t>Π</w:t>
      </w:r>
      <w:r w:rsidRPr="00CC4CEA">
        <w:rPr>
          <w:rFonts w:eastAsia="Times New Roman"/>
          <w:szCs w:val="24"/>
        </w:rPr>
        <w:t>ρακτικά</w:t>
      </w:r>
      <w:r>
        <w:rPr>
          <w:rFonts w:eastAsia="Times New Roman"/>
          <w:szCs w:val="24"/>
        </w:rPr>
        <w:t>, επίσης,</w:t>
      </w:r>
      <w:r w:rsidRPr="00CC4CEA">
        <w:rPr>
          <w:rFonts w:eastAsia="Times New Roman"/>
          <w:szCs w:val="24"/>
        </w:rPr>
        <w:t xml:space="preserve"> ανακοίνωσ</w:t>
      </w:r>
      <w:r>
        <w:rPr>
          <w:rFonts w:eastAsia="Times New Roman"/>
          <w:szCs w:val="24"/>
        </w:rPr>
        <w:t>η του Γ</w:t>
      </w:r>
      <w:r w:rsidRPr="00CC4CEA">
        <w:rPr>
          <w:rFonts w:eastAsia="Times New Roman"/>
          <w:szCs w:val="24"/>
        </w:rPr>
        <w:t xml:space="preserve">ραφείου </w:t>
      </w:r>
      <w:r>
        <w:rPr>
          <w:rFonts w:eastAsia="Times New Roman"/>
          <w:szCs w:val="24"/>
        </w:rPr>
        <w:t>Τ</w:t>
      </w:r>
      <w:r w:rsidRPr="00CC4CEA">
        <w:rPr>
          <w:rFonts w:eastAsia="Times New Roman"/>
          <w:szCs w:val="24"/>
        </w:rPr>
        <w:t xml:space="preserve">ύπου </w:t>
      </w:r>
      <w:r>
        <w:rPr>
          <w:rFonts w:eastAsia="Times New Roman"/>
          <w:szCs w:val="24"/>
        </w:rPr>
        <w:t>της Κεντρικής Επιτροπής του ΚΚΕ, ε</w:t>
      </w:r>
      <w:r w:rsidRPr="00CC4CEA">
        <w:rPr>
          <w:rFonts w:eastAsia="Times New Roman"/>
          <w:szCs w:val="24"/>
        </w:rPr>
        <w:t>πίσης το 2008</w:t>
      </w:r>
      <w:r>
        <w:rPr>
          <w:rFonts w:eastAsia="Times New Roman"/>
          <w:szCs w:val="24"/>
        </w:rPr>
        <w:t>,</w:t>
      </w:r>
      <w:r w:rsidRPr="00CC4CEA">
        <w:rPr>
          <w:rFonts w:eastAsia="Times New Roman"/>
          <w:szCs w:val="24"/>
        </w:rPr>
        <w:t xml:space="preserve"> λίγο πριν από τη Σύνοδο του ΝΑΤΟ</w:t>
      </w:r>
      <w:r>
        <w:rPr>
          <w:rFonts w:eastAsia="Times New Roman"/>
          <w:szCs w:val="24"/>
        </w:rPr>
        <w:t>. «Ο</w:t>
      </w:r>
      <w:r w:rsidRPr="00CC4CEA">
        <w:rPr>
          <w:rFonts w:eastAsia="Times New Roman"/>
          <w:szCs w:val="24"/>
        </w:rPr>
        <w:t xml:space="preserve"> ελληνικός λαός</w:t>
      </w:r>
      <w:r>
        <w:rPr>
          <w:rFonts w:eastAsia="Times New Roman"/>
          <w:szCs w:val="24"/>
        </w:rPr>
        <w:t>»</w:t>
      </w:r>
      <w:r>
        <w:rPr>
          <w:rFonts w:eastAsia="Times New Roman"/>
          <w:szCs w:val="24"/>
        </w:rPr>
        <w:t>,</w:t>
      </w:r>
      <w:r w:rsidRPr="00CC4CEA">
        <w:rPr>
          <w:rFonts w:eastAsia="Times New Roman"/>
          <w:szCs w:val="24"/>
        </w:rPr>
        <w:t xml:space="preserve"> έγραφε</w:t>
      </w:r>
      <w:r>
        <w:rPr>
          <w:rFonts w:eastAsia="Times New Roman"/>
          <w:szCs w:val="24"/>
        </w:rPr>
        <w:t>,</w:t>
      </w:r>
      <w:r w:rsidRPr="00CC4CEA">
        <w:rPr>
          <w:rFonts w:eastAsia="Times New Roman"/>
          <w:szCs w:val="24"/>
        </w:rPr>
        <w:t xml:space="preserve"> </w:t>
      </w:r>
      <w:r>
        <w:rPr>
          <w:rFonts w:eastAsia="Times New Roman"/>
          <w:szCs w:val="24"/>
        </w:rPr>
        <w:t>«</w:t>
      </w:r>
      <w:r w:rsidRPr="00CC4CEA">
        <w:rPr>
          <w:rFonts w:eastAsia="Times New Roman"/>
          <w:szCs w:val="24"/>
        </w:rPr>
        <w:t>δεν πρέπει να αποπροσανατολιστεί</w:t>
      </w:r>
      <w:r>
        <w:rPr>
          <w:rFonts w:eastAsia="Times New Roman"/>
          <w:szCs w:val="24"/>
        </w:rPr>
        <w:t>. Π</w:t>
      </w:r>
      <w:r w:rsidRPr="00CC4CEA">
        <w:rPr>
          <w:rFonts w:eastAsia="Times New Roman"/>
          <w:szCs w:val="24"/>
        </w:rPr>
        <w:t xml:space="preserve">ρέπει με την πάλη του να βάλει </w:t>
      </w:r>
      <w:r>
        <w:rPr>
          <w:rFonts w:eastAsia="Times New Roman"/>
          <w:szCs w:val="24"/>
        </w:rPr>
        <w:t xml:space="preserve">βέτο σε ΝΑΤΟ, ΗΠΑ </w:t>
      </w:r>
      <w:r w:rsidRPr="00CC4CEA">
        <w:rPr>
          <w:rFonts w:eastAsia="Times New Roman"/>
          <w:szCs w:val="24"/>
        </w:rPr>
        <w:t>και Ευρωπαϊκή Ένωση</w:t>
      </w:r>
      <w:r>
        <w:rPr>
          <w:rFonts w:eastAsia="Times New Roman"/>
          <w:szCs w:val="24"/>
        </w:rPr>
        <w:t>.</w:t>
      </w:r>
      <w:r>
        <w:rPr>
          <w:rFonts w:eastAsia="Times New Roman"/>
          <w:szCs w:val="24"/>
        </w:rPr>
        <w:t xml:space="preserve">». </w:t>
      </w:r>
    </w:p>
    <w:p w14:paraId="2ED8BFC3" w14:textId="77777777" w:rsidR="00C647AD" w:rsidRDefault="00D506E1">
      <w:pPr>
        <w:spacing w:after="0" w:line="600" w:lineRule="auto"/>
        <w:ind w:firstLine="720"/>
        <w:jc w:val="both"/>
        <w:rPr>
          <w:rFonts w:eastAsia="Times New Roman"/>
          <w:szCs w:val="24"/>
        </w:rPr>
      </w:pPr>
      <w:r>
        <w:rPr>
          <w:rFonts w:eastAsia="Times New Roman"/>
          <w:szCs w:val="24"/>
        </w:rPr>
        <w:t>Το καταθέτω και αυτό για τα Πρακτικά.</w:t>
      </w:r>
    </w:p>
    <w:p w14:paraId="2ED8BFC4"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ο Γενικός Γραμματέας της Κεντρικής Επιτροπής του Κομμουνιστικο</w:t>
      </w:r>
      <w:r>
        <w:rPr>
          <w:rFonts w:eastAsia="Times New Roman"/>
          <w:szCs w:val="24"/>
        </w:rPr>
        <w:t>ύ Κόμματος Ελλάδας κ. Δημήτριος Κουτσούμπας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FC5" w14:textId="77777777" w:rsidR="00C647AD" w:rsidRDefault="00D506E1">
      <w:pPr>
        <w:spacing w:after="0" w:line="600" w:lineRule="auto"/>
        <w:ind w:firstLine="720"/>
        <w:jc w:val="both"/>
        <w:rPr>
          <w:rFonts w:eastAsia="Times New Roman"/>
          <w:szCs w:val="24"/>
        </w:rPr>
      </w:pPr>
      <w:r>
        <w:rPr>
          <w:rFonts w:eastAsia="Times New Roman"/>
          <w:szCs w:val="24"/>
        </w:rPr>
        <w:t>Επίσης,</w:t>
      </w:r>
      <w:r w:rsidRPr="00CC4CEA">
        <w:rPr>
          <w:rFonts w:eastAsia="Times New Roman"/>
          <w:szCs w:val="24"/>
        </w:rPr>
        <w:t xml:space="preserve"> </w:t>
      </w:r>
      <w:r>
        <w:rPr>
          <w:rFonts w:eastAsia="Times New Roman"/>
          <w:szCs w:val="24"/>
        </w:rPr>
        <w:t>σ</w:t>
      </w:r>
      <w:r w:rsidRPr="00CC4CEA">
        <w:rPr>
          <w:rFonts w:eastAsia="Times New Roman"/>
          <w:szCs w:val="24"/>
        </w:rPr>
        <w:t xml:space="preserve">ας επισυνάπτω απόφαση της </w:t>
      </w:r>
      <w:r>
        <w:rPr>
          <w:rFonts w:eastAsia="Times New Roman"/>
          <w:szCs w:val="24"/>
        </w:rPr>
        <w:t>Κ</w:t>
      </w:r>
      <w:r w:rsidRPr="00CC4CEA">
        <w:rPr>
          <w:rFonts w:eastAsia="Times New Roman"/>
          <w:szCs w:val="24"/>
        </w:rPr>
        <w:t xml:space="preserve">εντρικής </w:t>
      </w:r>
      <w:r>
        <w:rPr>
          <w:rFonts w:eastAsia="Times New Roman"/>
          <w:szCs w:val="24"/>
        </w:rPr>
        <w:t>Ε</w:t>
      </w:r>
      <w:r w:rsidRPr="00CC4CEA">
        <w:rPr>
          <w:rFonts w:eastAsia="Times New Roman"/>
          <w:szCs w:val="24"/>
        </w:rPr>
        <w:t>πιτροπ</w:t>
      </w:r>
      <w:r w:rsidRPr="00CC4CEA">
        <w:rPr>
          <w:rFonts w:eastAsia="Times New Roman"/>
          <w:szCs w:val="24"/>
        </w:rPr>
        <w:t>ής για τις διεθνείς εξελίξεις το 2011</w:t>
      </w:r>
      <w:r>
        <w:rPr>
          <w:rFonts w:eastAsia="Times New Roman"/>
          <w:szCs w:val="24"/>
        </w:rPr>
        <w:t>,</w:t>
      </w:r>
      <w:r w:rsidRPr="00CC4CEA">
        <w:rPr>
          <w:rFonts w:eastAsia="Times New Roman"/>
          <w:szCs w:val="24"/>
        </w:rPr>
        <w:t xml:space="preserve"> που έγραφε</w:t>
      </w:r>
      <w:r>
        <w:rPr>
          <w:rFonts w:eastAsia="Times New Roman"/>
          <w:szCs w:val="24"/>
        </w:rPr>
        <w:t>: «Τ</w:t>
      </w:r>
      <w:r w:rsidRPr="00CC4CEA">
        <w:rPr>
          <w:rFonts w:eastAsia="Times New Roman"/>
          <w:szCs w:val="24"/>
        </w:rPr>
        <w:t xml:space="preserve">ις εξελίξεις στην περιοχή σφραγίζει η διεύρυνση της </w:t>
      </w:r>
      <w:r>
        <w:rPr>
          <w:rFonts w:eastAsia="Times New Roman"/>
          <w:szCs w:val="24"/>
        </w:rPr>
        <w:t>Ε</w:t>
      </w:r>
      <w:r w:rsidRPr="00CC4CEA">
        <w:rPr>
          <w:rFonts w:eastAsia="Times New Roman"/>
          <w:szCs w:val="24"/>
        </w:rPr>
        <w:t xml:space="preserve">υρωπαϊκής </w:t>
      </w:r>
      <w:r>
        <w:rPr>
          <w:rFonts w:eastAsia="Times New Roman"/>
          <w:szCs w:val="24"/>
        </w:rPr>
        <w:t>Έ</w:t>
      </w:r>
      <w:r w:rsidRPr="00CC4CEA">
        <w:rPr>
          <w:rFonts w:eastAsia="Times New Roman"/>
          <w:szCs w:val="24"/>
        </w:rPr>
        <w:t>νωσης και του ΝΑΤΟ στα Βαλκάνια</w:t>
      </w:r>
      <w:r>
        <w:rPr>
          <w:rFonts w:eastAsia="Times New Roman"/>
          <w:szCs w:val="24"/>
        </w:rPr>
        <w:t>. Η</w:t>
      </w:r>
      <w:r w:rsidRPr="00CC4CEA">
        <w:rPr>
          <w:rFonts w:eastAsia="Times New Roman"/>
          <w:szCs w:val="24"/>
        </w:rPr>
        <w:t xml:space="preserve"> στρατηγική ένταξη των χωρών των </w:t>
      </w:r>
      <w:r>
        <w:rPr>
          <w:rFonts w:eastAsia="Times New Roman"/>
          <w:szCs w:val="24"/>
        </w:rPr>
        <w:t>Δ</w:t>
      </w:r>
      <w:r w:rsidRPr="00CC4CEA">
        <w:rPr>
          <w:rFonts w:eastAsia="Times New Roman"/>
          <w:szCs w:val="24"/>
        </w:rPr>
        <w:t>υτικών Βαλκανίων στην Ευρωπαϊκή Ένωση και στο ΝΑΤΟ</w:t>
      </w:r>
      <w:r>
        <w:rPr>
          <w:rFonts w:eastAsia="Times New Roman"/>
          <w:szCs w:val="24"/>
        </w:rPr>
        <w:t>,</w:t>
      </w:r>
      <w:r w:rsidRPr="00CC4CEA">
        <w:rPr>
          <w:rFonts w:eastAsia="Times New Roman"/>
          <w:szCs w:val="24"/>
        </w:rPr>
        <w:t xml:space="preserve"> η πιο άμεση εμπλοκή τους στα ιμπεριαλιστικά σχέδια</w:t>
      </w:r>
      <w:r>
        <w:rPr>
          <w:rFonts w:eastAsia="Times New Roman"/>
          <w:szCs w:val="24"/>
        </w:rPr>
        <w:t>,</w:t>
      </w:r>
      <w:r w:rsidRPr="00CC4CEA">
        <w:rPr>
          <w:rFonts w:eastAsia="Times New Roman"/>
          <w:szCs w:val="24"/>
        </w:rPr>
        <w:t xml:space="preserve"> σηματοδοτεί γενικότερα αρνητικές εξελίξεις για τους λαούς της περιοχής</w:t>
      </w:r>
      <w:r>
        <w:rPr>
          <w:rFonts w:eastAsia="Times New Roman"/>
          <w:szCs w:val="24"/>
        </w:rPr>
        <w:t>. Τ</w:t>
      </w:r>
      <w:r w:rsidRPr="00CC4CEA">
        <w:rPr>
          <w:rFonts w:eastAsia="Times New Roman"/>
          <w:szCs w:val="24"/>
        </w:rPr>
        <w:t xml:space="preserve">αυτόχρονα </w:t>
      </w:r>
      <w:r>
        <w:rPr>
          <w:rFonts w:eastAsia="Times New Roman"/>
          <w:szCs w:val="24"/>
        </w:rPr>
        <w:t>και ενώ</w:t>
      </w:r>
      <w:r w:rsidRPr="00CC4CEA">
        <w:rPr>
          <w:rFonts w:eastAsia="Times New Roman"/>
          <w:szCs w:val="24"/>
        </w:rPr>
        <w:t xml:space="preserve"> οι ελληνικές κυβερνήσεις διακηρύσσουν πως συζητούν μόνο το όνομα της γειτονικής χώρας</w:t>
      </w:r>
      <w:r>
        <w:rPr>
          <w:rFonts w:eastAsia="Times New Roman"/>
          <w:szCs w:val="24"/>
        </w:rPr>
        <w:t>,</w:t>
      </w:r>
      <w:r w:rsidRPr="00CC4CEA">
        <w:rPr>
          <w:rFonts w:eastAsia="Times New Roman"/>
          <w:szCs w:val="24"/>
        </w:rPr>
        <w:t xml:space="preserve"> στην πραγματικότητα </w:t>
      </w:r>
      <w:r>
        <w:rPr>
          <w:rFonts w:eastAsia="Times New Roman"/>
          <w:szCs w:val="24"/>
        </w:rPr>
        <w:t>η</w:t>
      </w:r>
      <w:r w:rsidRPr="00CC4CEA">
        <w:rPr>
          <w:rFonts w:eastAsia="Times New Roman"/>
          <w:szCs w:val="24"/>
        </w:rPr>
        <w:t xml:space="preserve"> αστ</w:t>
      </w:r>
      <w:r w:rsidRPr="00CC4CEA">
        <w:rPr>
          <w:rFonts w:eastAsia="Times New Roman"/>
          <w:szCs w:val="24"/>
        </w:rPr>
        <w:t xml:space="preserve">ική τάξη της </w:t>
      </w:r>
      <w:r>
        <w:rPr>
          <w:rFonts w:eastAsia="Times New Roman"/>
          <w:szCs w:val="24"/>
          <w:lang w:val="en-US"/>
        </w:rPr>
        <w:t>FYROM</w:t>
      </w:r>
      <w:r w:rsidRPr="00CC4CEA">
        <w:rPr>
          <w:rFonts w:eastAsia="Times New Roman"/>
          <w:szCs w:val="24"/>
        </w:rPr>
        <w:t xml:space="preserve"> θέτει με κάθε </w:t>
      </w:r>
      <w:r>
        <w:rPr>
          <w:rFonts w:eastAsia="Times New Roman"/>
          <w:szCs w:val="24"/>
        </w:rPr>
        <w:t>ε</w:t>
      </w:r>
      <w:r w:rsidRPr="00CC4CEA">
        <w:rPr>
          <w:rFonts w:eastAsia="Times New Roman"/>
          <w:szCs w:val="24"/>
        </w:rPr>
        <w:t>υκαιρία ζήτημα αναγνώριση</w:t>
      </w:r>
      <w:r>
        <w:rPr>
          <w:rFonts w:eastAsia="Times New Roman"/>
          <w:szCs w:val="24"/>
        </w:rPr>
        <w:t>ς</w:t>
      </w:r>
      <w:r w:rsidRPr="00CC4CEA">
        <w:rPr>
          <w:rFonts w:eastAsia="Times New Roman"/>
          <w:szCs w:val="24"/>
        </w:rPr>
        <w:t xml:space="preserve"> μακεδονικής ταυτότητας και γλώσσας</w:t>
      </w:r>
      <w:r>
        <w:rPr>
          <w:rFonts w:eastAsia="Times New Roman"/>
          <w:szCs w:val="24"/>
        </w:rPr>
        <w:t>. Το ΚΚΕ,</w:t>
      </w:r>
      <w:r w:rsidRPr="00CC4CEA">
        <w:rPr>
          <w:rFonts w:eastAsia="Times New Roman"/>
          <w:szCs w:val="24"/>
        </w:rPr>
        <w:t xml:space="preserve"> σε αντίθεση με όλους εσάς που τσακώνεστε</w:t>
      </w:r>
      <w:r>
        <w:rPr>
          <w:rFonts w:eastAsia="Times New Roman"/>
          <w:szCs w:val="24"/>
        </w:rPr>
        <w:t xml:space="preserve"> μόνο</w:t>
      </w:r>
      <w:r w:rsidRPr="00CC4CEA">
        <w:rPr>
          <w:rFonts w:eastAsia="Times New Roman"/>
          <w:szCs w:val="24"/>
        </w:rPr>
        <w:t xml:space="preserve"> για το όνομα της γειτονικής χώρας</w:t>
      </w:r>
      <w:r>
        <w:rPr>
          <w:rFonts w:eastAsia="Times New Roman"/>
          <w:szCs w:val="24"/>
        </w:rPr>
        <w:t xml:space="preserve">, προέβαλε </w:t>
      </w:r>
      <w:r w:rsidRPr="00CC4CEA">
        <w:rPr>
          <w:rFonts w:eastAsia="Times New Roman"/>
          <w:szCs w:val="24"/>
        </w:rPr>
        <w:t>την ανάγκη να μπουν εμπόδια στα σχέδια των ΗΠΑ</w:t>
      </w:r>
      <w:r>
        <w:rPr>
          <w:rFonts w:eastAsia="Times New Roman"/>
          <w:szCs w:val="24"/>
        </w:rPr>
        <w:t>,</w:t>
      </w:r>
      <w:r w:rsidRPr="00CC4CEA">
        <w:rPr>
          <w:rFonts w:eastAsia="Times New Roman"/>
          <w:szCs w:val="24"/>
        </w:rPr>
        <w:t xml:space="preserve"> ΝΑΤΟ</w:t>
      </w:r>
      <w:r>
        <w:rPr>
          <w:rFonts w:eastAsia="Times New Roman"/>
          <w:szCs w:val="24"/>
        </w:rPr>
        <w:t>, Ε</w:t>
      </w:r>
      <w:r w:rsidRPr="00CC4CEA">
        <w:rPr>
          <w:rFonts w:eastAsia="Times New Roman"/>
          <w:szCs w:val="24"/>
        </w:rPr>
        <w:t>υρωπαϊ</w:t>
      </w:r>
      <w:r w:rsidRPr="00CC4CEA">
        <w:rPr>
          <w:rFonts w:eastAsia="Times New Roman"/>
          <w:szCs w:val="24"/>
        </w:rPr>
        <w:t xml:space="preserve">κής </w:t>
      </w:r>
      <w:r>
        <w:rPr>
          <w:rFonts w:eastAsia="Times New Roman"/>
          <w:szCs w:val="24"/>
        </w:rPr>
        <w:t>Έ</w:t>
      </w:r>
      <w:r w:rsidRPr="00CC4CEA">
        <w:rPr>
          <w:rFonts w:eastAsia="Times New Roman"/>
          <w:szCs w:val="24"/>
        </w:rPr>
        <w:t xml:space="preserve">νωσης και να απαλειφθούν οι </w:t>
      </w:r>
      <w:r>
        <w:rPr>
          <w:rFonts w:eastAsia="Times New Roman"/>
          <w:szCs w:val="24"/>
        </w:rPr>
        <w:t>αλυτρωτισμοί</w:t>
      </w:r>
      <w:r w:rsidRPr="00CC4CEA">
        <w:rPr>
          <w:rFonts w:eastAsia="Times New Roman"/>
          <w:szCs w:val="24"/>
        </w:rPr>
        <w:t xml:space="preserve"> που εμπεριέχοντ</w:t>
      </w:r>
      <w:r>
        <w:rPr>
          <w:rFonts w:eastAsia="Times New Roman"/>
          <w:szCs w:val="24"/>
        </w:rPr>
        <w:t>αι</w:t>
      </w:r>
      <w:r w:rsidRPr="00CC4CEA">
        <w:rPr>
          <w:rFonts w:eastAsia="Times New Roman"/>
          <w:szCs w:val="24"/>
        </w:rPr>
        <w:t xml:space="preserve"> στην αναγνώριση της μακεδονικής ταυτότητας και γλώσσας</w:t>
      </w:r>
      <w:r>
        <w:rPr>
          <w:rFonts w:eastAsia="Times New Roman"/>
          <w:szCs w:val="24"/>
        </w:rPr>
        <w:t>.</w:t>
      </w:r>
      <w:r>
        <w:rPr>
          <w:rFonts w:eastAsia="Times New Roman"/>
          <w:szCs w:val="24"/>
        </w:rPr>
        <w:t xml:space="preserve">». </w:t>
      </w:r>
    </w:p>
    <w:p w14:paraId="2ED8BFC6" w14:textId="77777777" w:rsidR="00C647AD" w:rsidRDefault="00D506E1">
      <w:pPr>
        <w:spacing w:after="0" w:line="600" w:lineRule="auto"/>
        <w:ind w:firstLine="720"/>
        <w:jc w:val="both"/>
        <w:rPr>
          <w:rFonts w:eastAsia="Times New Roman"/>
          <w:szCs w:val="24"/>
        </w:rPr>
      </w:pPr>
      <w:r>
        <w:rPr>
          <w:rFonts w:eastAsia="Times New Roman"/>
          <w:szCs w:val="24"/>
        </w:rPr>
        <w:t>Το καταθέτω για τα Πρακτικά.</w:t>
      </w:r>
    </w:p>
    <w:p w14:paraId="2ED8BFC7"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ο Γενικός Γραμματέας της Κεντρικής Επιτροπής του Κομμουνιστικού Κόμματος Ελλάδας κ. Δημ</w:t>
      </w:r>
      <w:r>
        <w:rPr>
          <w:rFonts w:eastAsia="Times New Roman"/>
          <w:szCs w:val="24"/>
        </w:rPr>
        <w:t>ήτριος Κουτσούμπας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ED8BFC8" w14:textId="77777777" w:rsidR="00C647AD" w:rsidRDefault="00D506E1">
      <w:pPr>
        <w:spacing w:after="0" w:line="600" w:lineRule="auto"/>
        <w:ind w:firstLine="720"/>
        <w:jc w:val="both"/>
        <w:rPr>
          <w:rFonts w:eastAsia="Times New Roman"/>
          <w:szCs w:val="24"/>
        </w:rPr>
      </w:pPr>
      <w:r>
        <w:rPr>
          <w:rFonts w:eastAsia="Times New Roman"/>
          <w:szCs w:val="24"/>
        </w:rPr>
        <w:t>Το ίδιο κάνει και τώρα. Ποιος, λοιπόν, άλλα έλεγε πριν και άλλα λέει τώρα; Το</w:t>
      </w:r>
      <w:r>
        <w:rPr>
          <w:rFonts w:eastAsia="Times New Roman"/>
          <w:szCs w:val="24"/>
        </w:rPr>
        <w:t xml:space="preserve"> ΚΚΕ ή εσείς;</w:t>
      </w:r>
    </w:p>
    <w:p w14:paraId="2ED8BFC9" w14:textId="77777777" w:rsidR="00C647AD" w:rsidRDefault="00D506E1">
      <w:pPr>
        <w:spacing w:after="0" w:line="600" w:lineRule="auto"/>
        <w:ind w:firstLine="720"/>
        <w:jc w:val="both"/>
        <w:rPr>
          <w:rFonts w:eastAsia="Times New Roman"/>
          <w:szCs w:val="24"/>
        </w:rPr>
      </w:pPr>
      <w:r>
        <w:rPr>
          <w:rFonts w:eastAsia="Times New Roman"/>
          <w:szCs w:val="24"/>
        </w:rPr>
        <w:t xml:space="preserve">Όμως, </w:t>
      </w:r>
      <w:r w:rsidRPr="00CC4CEA">
        <w:rPr>
          <w:rFonts w:eastAsia="Times New Roman"/>
          <w:szCs w:val="24"/>
        </w:rPr>
        <w:t>τα λέτε αυτά</w:t>
      </w:r>
      <w:r>
        <w:rPr>
          <w:rFonts w:eastAsia="Times New Roman"/>
          <w:szCs w:val="24"/>
        </w:rPr>
        <w:t>,</w:t>
      </w:r>
      <w:r w:rsidRPr="00CC4CEA">
        <w:rPr>
          <w:rFonts w:eastAsia="Times New Roman"/>
          <w:szCs w:val="24"/>
        </w:rPr>
        <w:t xml:space="preserve"> κύρι</w:t>
      </w:r>
      <w:r>
        <w:rPr>
          <w:rFonts w:eastAsia="Times New Roman"/>
          <w:szCs w:val="24"/>
        </w:rPr>
        <w:t>οι</w:t>
      </w:r>
      <w:r w:rsidRPr="00CC4CEA">
        <w:rPr>
          <w:rFonts w:eastAsia="Times New Roman"/>
          <w:szCs w:val="24"/>
        </w:rPr>
        <w:t xml:space="preserve"> του ΣΥΡΙΖΑ</w:t>
      </w:r>
      <w:r>
        <w:rPr>
          <w:rFonts w:eastAsia="Times New Roman"/>
          <w:szCs w:val="24"/>
        </w:rPr>
        <w:t>, γ</w:t>
      </w:r>
      <w:r w:rsidRPr="00CC4CEA">
        <w:rPr>
          <w:rFonts w:eastAsia="Times New Roman"/>
          <w:szCs w:val="24"/>
        </w:rPr>
        <w:t xml:space="preserve">ιατί </w:t>
      </w:r>
      <w:r>
        <w:rPr>
          <w:rFonts w:eastAsia="Times New Roman"/>
          <w:szCs w:val="24"/>
        </w:rPr>
        <w:t>θ</w:t>
      </w:r>
      <w:r w:rsidRPr="00CC4CEA">
        <w:rPr>
          <w:rFonts w:eastAsia="Times New Roman"/>
          <w:szCs w:val="24"/>
        </w:rPr>
        <w:t xml:space="preserve">έλετε να κρύψετε τις πομπές </w:t>
      </w:r>
      <w:r>
        <w:rPr>
          <w:rFonts w:eastAsia="Times New Roman"/>
          <w:szCs w:val="24"/>
        </w:rPr>
        <w:t>σας,</w:t>
      </w:r>
      <w:r w:rsidRPr="00CC4CEA">
        <w:rPr>
          <w:rFonts w:eastAsia="Times New Roman"/>
          <w:szCs w:val="24"/>
        </w:rPr>
        <w:t xml:space="preserve"> θέλετε να κρύψετε ότι η πολιτική σας υπηρετεί τα πιο επικίνδυνα σχέδια και συκοφαντείτ</w:t>
      </w:r>
      <w:r>
        <w:rPr>
          <w:rFonts w:eastAsia="Times New Roman"/>
          <w:szCs w:val="24"/>
        </w:rPr>
        <w:t>ε</w:t>
      </w:r>
      <w:r w:rsidRPr="00CC4CEA">
        <w:rPr>
          <w:rFonts w:eastAsia="Times New Roman"/>
          <w:szCs w:val="24"/>
        </w:rPr>
        <w:t xml:space="preserve"> και διαστρεβλώνετ</w:t>
      </w:r>
      <w:r>
        <w:rPr>
          <w:rFonts w:eastAsia="Times New Roman"/>
          <w:szCs w:val="24"/>
        </w:rPr>
        <w:t>ε γκεμπελίστικα τις θέσεις του ΚΚΕ,</w:t>
      </w:r>
      <w:r w:rsidRPr="00CC4CEA">
        <w:rPr>
          <w:rFonts w:eastAsia="Times New Roman"/>
          <w:szCs w:val="24"/>
        </w:rPr>
        <w:t xml:space="preserve"> επειδή ακρ</w:t>
      </w:r>
      <w:r>
        <w:rPr>
          <w:rFonts w:eastAsia="Times New Roman"/>
          <w:szCs w:val="24"/>
        </w:rPr>
        <w:t>ιβώς αποκαλύ</w:t>
      </w:r>
      <w:r>
        <w:rPr>
          <w:rFonts w:eastAsia="Times New Roman"/>
          <w:szCs w:val="24"/>
        </w:rPr>
        <w:t>πτει πολύ καθαρά τον ρ</w:t>
      </w:r>
      <w:r w:rsidRPr="00CC4CEA">
        <w:rPr>
          <w:rFonts w:eastAsia="Times New Roman"/>
          <w:szCs w:val="24"/>
        </w:rPr>
        <w:t xml:space="preserve">όλο </w:t>
      </w:r>
      <w:r>
        <w:rPr>
          <w:rFonts w:eastAsia="Times New Roman"/>
          <w:szCs w:val="24"/>
        </w:rPr>
        <w:t>σας. Ό,</w:t>
      </w:r>
      <w:r w:rsidRPr="00CC4CEA">
        <w:rPr>
          <w:rFonts w:eastAsia="Times New Roman"/>
          <w:szCs w:val="24"/>
        </w:rPr>
        <w:t>τι και να πούμε εμείς</w:t>
      </w:r>
      <w:r>
        <w:rPr>
          <w:rFonts w:eastAsia="Times New Roman"/>
          <w:szCs w:val="24"/>
        </w:rPr>
        <w:t>,</w:t>
      </w:r>
      <w:r w:rsidRPr="00CC4CEA">
        <w:rPr>
          <w:rFonts w:eastAsia="Times New Roman"/>
          <w:szCs w:val="24"/>
        </w:rPr>
        <w:t xml:space="preserve"> </w:t>
      </w:r>
      <w:r>
        <w:rPr>
          <w:rFonts w:eastAsia="Times New Roman"/>
          <w:szCs w:val="24"/>
        </w:rPr>
        <w:t>όμως,</w:t>
      </w:r>
      <w:r w:rsidRPr="00CC4CEA">
        <w:rPr>
          <w:rFonts w:eastAsia="Times New Roman"/>
          <w:szCs w:val="24"/>
        </w:rPr>
        <w:t xml:space="preserve"> είναι λίγο</w:t>
      </w:r>
      <w:r>
        <w:rPr>
          <w:rFonts w:eastAsia="Times New Roman"/>
          <w:szCs w:val="24"/>
        </w:rPr>
        <w:t>. Σας το λένε οι φίλοι σας οι Αμερικανοί, όταν οι ίδιοι σ</w:t>
      </w:r>
      <w:r>
        <w:rPr>
          <w:rFonts w:eastAsia="Times New Roman"/>
          <w:szCs w:val="24"/>
        </w:rPr>
        <w:t>ά</w:t>
      </w:r>
      <w:r>
        <w:rPr>
          <w:rFonts w:eastAsia="Times New Roman"/>
          <w:szCs w:val="24"/>
        </w:rPr>
        <w:t>ς αποκαλούν «γεωπολιτικό μεντεσέ» και ότι σας χρειάζονται μόνο ή κυρίως για μεντεσέ. Προσέχετε, όμως, γιατί οι μεντεσέδες αργά</w:t>
      </w:r>
      <w:r>
        <w:rPr>
          <w:rFonts w:eastAsia="Times New Roman"/>
          <w:szCs w:val="24"/>
        </w:rPr>
        <w:t xml:space="preserve"> ή γρήγορα σκουριάζουν και</w:t>
      </w:r>
      <w:r>
        <w:rPr>
          <w:rFonts w:eastAsia="Times New Roman"/>
          <w:szCs w:val="24"/>
        </w:rPr>
        <w:t>,</w:t>
      </w:r>
      <w:r>
        <w:rPr>
          <w:rFonts w:eastAsia="Times New Roman"/>
          <w:szCs w:val="24"/>
        </w:rPr>
        <w:t xml:space="preserve"> όταν σκουριάζουν, τους πετάνε στα σκουπίδια. Εκεί θα καταλήξετε κι εσείς.</w:t>
      </w:r>
    </w:p>
    <w:p w14:paraId="2ED8BFCA" w14:textId="77777777" w:rsidR="00C647AD" w:rsidRDefault="00D506E1">
      <w:pPr>
        <w:spacing w:after="0" w:line="600" w:lineRule="auto"/>
        <w:ind w:firstLine="720"/>
        <w:jc w:val="both"/>
        <w:rPr>
          <w:rFonts w:eastAsia="Times New Roman"/>
          <w:szCs w:val="24"/>
        </w:rPr>
      </w:pPr>
      <w:r>
        <w:rPr>
          <w:rFonts w:eastAsia="Times New Roman"/>
          <w:szCs w:val="24"/>
        </w:rPr>
        <w:t>Κυρίες και κύριοι, καμμία σχέση δεν έχουν ο εθνικισμός και ο αλυτρωτισμός με τον γνήσιο λαϊκό πατριωτισμό. Καμμία σχέση δεν έχει ο κοσμοπολιτισμός του μεγ</w:t>
      </w:r>
      <w:r>
        <w:rPr>
          <w:rFonts w:eastAsia="Times New Roman"/>
          <w:szCs w:val="24"/>
        </w:rPr>
        <w:t>άλου κεφαλαίου και των κυβερνήσεών του με τον διεθνισμό και τη φιλία των λαών.</w:t>
      </w:r>
      <w:r w:rsidRPr="00CC4CEA">
        <w:rPr>
          <w:rFonts w:eastAsia="Times New Roman"/>
          <w:szCs w:val="24"/>
        </w:rPr>
        <w:t xml:space="preserve"> </w:t>
      </w:r>
    </w:p>
    <w:p w14:paraId="2ED8BFC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w:t>
      </w:r>
      <w:r w:rsidRPr="00E034EA">
        <w:rPr>
          <w:rFonts w:eastAsia="Times New Roman" w:cs="Times New Roman"/>
          <w:szCs w:val="24"/>
        </w:rPr>
        <w:t>ια όλους αυτούς τους λόγους</w:t>
      </w:r>
      <w:r>
        <w:rPr>
          <w:rFonts w:eastAsia="Times New Roman" w:cs="Times New Roman"/>
          <w:szCs w:val="24"/>
        </w:rPr>
        <w:t>,</w:t>
      </w:r>
      <w:r w:rsidRPr="00E034EA">
        <w:rPr>
          <w:rFonts w:eastAsia="Times New Roman" w:cs="Times New Roman"/>
          <w:szCs w:val="24"/>
        </w:rPr>
        <w:t xml:space="preserve"> λοιπόν</w:t>
      </w:r>
      <w:r>
        <w:rPr>
          <w:rFonts w:eastAsia="Times New Roman" w:cs="Times New Roman"/>
          <w:szCs w:val="24"/>
        </w:rPr>
        <w:t>,</w:t>
      </w:r>
      <w:r w:rsidRPr="00E034EA">
        <w:rPr>
          <w:rFonts w:eastAsia="Times New Roman" w:cs="Times New Roman"/>
          <w:szCs w:val="24"/>
        </w:rPr>
        <w:t xml:space="preserve"> καταψηφίζουμε αυτή τη </w:t>
      </w:r>
      <w:r>
        <w:rPr>
          <w:rFonts w:eastAsia="Times New Roman" w:cs="Times New Roman"/>
          <w:szCs w:val="24"/>
        </w:rPr>
        <w:t>σ</w:t>
      </w:r>
      <w:r w:rsidRPr="00E034EA">
        <w:rPr>
          <w:rFonts w:eastAsia="Times New Roman" w:cs="Times New Roman"/>
          <w:szCs w:val="24"/>
        </w:rPr>
        <w:t>υμφωνία</w:t>
      </w:r>
      <w:r>
        <w:rPr>
          <w:rFonts w:eastAsia="Times New Roman" w:cs="Times New Roman"/>
          <w:szCs w:val="24"/>
        </w:rPr>
        <w:t>. Λ</w:t>
      </w:r>
      <w:r w:rsidRPr="00E034EA">
        <w:rPr>
          <w:rFonts w:eastAsia="Times New Roman" w:cs="Times New Roman"/>
          <w:szCs w:val="24"/>
        </w:rPr>
        <w:t xml:space="preserve">έμε </w:t>
      </w:r>
      <w:r>
        <w:rPr>
          <w:rFonts w:eastAsia="Times New Roman" w:cs="Times New Roman"/>
          <w:szCs w:val="24"/>
        </w:rPr>
        <w:t>«όχι»</w:t>
      </w:r>
      <w:r w:rsidRPr="00E034EA">
        <w:rPr>
          <w:rFonts w:eastAsia="Times New Roman" w:cs="Times New Roman"/>
          <w:szCs w:val="24"/>
        </w:rPr>
        <w:t xml:space="preserve"> στη </w:t>
      </w:r>
      <w:r>
        <w:rPr>
          <w:rFonts w:eastAsia="Times New Roman" w:cs="Times New Roman"/>
          <w:szCs w:val="24"/>
        </w:rPr>
        <w:t>σ</w:t>
      </w:r>
      <w:r w:rsidRPr="00E034EA">
        <w:rPr>
          <w:rFonts w:eastAsia="Times New Roman" w:cs="Times New Roman"/>
          <w:szCs w:val="24"/>
        </w:rPr>
        <w:t>υμφωνία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Ζ</w:t>
      </w:r>
      <w:r w:rsidRPr="00E034EA">
        <w:rPr>
          <w:rFonts w:eastAsia="Times New Roman" w:cs="Times New Roman"/>
          <w:szCs w:val="24"/>
        </w:rPr>
        <w:t xml:space="preserve">άεφ και απευθυνόμαστε κυρίως </w:t>
      </w:r>
      <w:r>
        <w:rPr>
          <w:rFonts w:eastAsia="Times New Roman" w:cs="Times New Roman"/>
          <w:szCs w:val="24"/>
        </w:rPr>
        <w:t>σ</w:t>
      </w:r>
      <w:r w:rsidRPr="00E034EA">
        <w:rPr>
          <w:rFonts w:eastAsia="Times New Roman" w:cs="Times New Roman"/>
          <w:szCs w:val="24"/>
        </w:rPr>
        <w:t>τον ελληνικό λαό</w:t>
      </w:r>
      <w:r>
        <w:rPr>
          <w:rFonts w:eastAsia="Times New Roman" w:cs="Times New Roman"/>
          <w:szCs w:val="24"/>
        </w:rPr>
        <w:t>. Τ</w:t>
      </w:r>
      <w:r w:rsidRPr="00E034EA">
        <w:rPr>
          <w:rFonts w:eastAsia="Times New Roman" w:cs="Times New Roman"/>
          <w:szCs w:val="24"/>
        </w:rPr>
        <w:t xml:space="preserve">ώρα είναι η ώρα να </w:t>
      </w:r>
      <w:r w:rsidRPr="00E034EA">
        <w:rPr>
          <w:rFonts w:eastAsia="Times New Roman" w:cs="Times New Roman"/>
          <w:szCs w:val="24"/>
        </w:rPr>
        <w:t>δυναμώσει την αντίθεσή του σε διάφορους ιμπεριαλιστικούς σχεδιασμούς</w:t>
      </w:r>
      <w:r>
        <w:rPr>
          <w:rFonts w:eastAsia="Times New Roman" w:cs="Times New Roman"/>
          <w:szCs w:val="24"/>
        </w:rPr>
        <w:t xml:space="preserve">, στο ΝΑΤΟ, </w:t>
      </w:r>
      <w:r w:rsidRPr="00E034EA">
        <w:rPr>
          <w:rFonts w:eastAsia="Times New Roman" w:cs="Times New Roman"/>
          <w:szCs w:val="24"/>
        </w:rPr>
        <w:t>την Ευρωπαϊκή Ένωση</w:t>
      </w:r>
      <w:r>
        <w:rPr>
          <w:rFonts w:eastAsia="Times New Roman" w:cs="Times New Roman"/>
          <w:szCs w:val="24"/>
        </w:rPr>
        <w:t>,</w:t>
      </w:r>
      <w:r w:rsidRPr="00E034EA">
        <w:rPr>
          <w:rFonts w:eastAsia="Times New Roman" w:cs="Times New Roman"/>
          <w:szCs w:val="24"/>
        </w:rPr>
        <w:t xml:space="preserve"> να παλέψει για</w:t>
      </w:r>
      <w:r>
        <w:rPr>
          <w:rFonts w:eastAsia="Times New Roman" w:cs="Times New Roman"/>
          <w:szCs w:val="24"/>
        </w:rPr>
        <w:t xml:space="preserve"> την απομάκρυνση των αμερικανικονατοϊκών</w:t>
      </w:r>
      <w:r w:rsidRPr="00E034EA">
        <w:rPr>
          <w:rFonts w:eastAsia="Times New Roman" w:cs="Times New Roman"/>
          <w:szCs w:val="24"/>
        </w:rPr>
        <w:t xml:space="preserve"> βάσεων στην Ελλάδα</w:t>
      </w:r>
      <w:r>
        <w:rPr>
          <w:rFonts w:eastAsia="Times New Roman" w:cs="Times New Roman"/>
          <w:szCs w:val="24"/>
        </w:rPr>
        <w:t>,</w:t>
      </w:r>
      <w:r w:rsidRPr="00E034EA">
        <w:rPr>
          <w:rFonts w:eastAsia="Times New Roman" w:cs="Times New Roman"/>
          <w:szCs w:val="24"/>
        </w:rPr>
        <w:t xml:space="preserve"> για την αποδέσμευση της χώρας απ</w:t>
      </w:r>
      <w:r>
        <w:rPr>
          <w:rFonts w:eastAsia="Times New Roman" w:cs="Times New Roman"/>
          <w:szCs w:val="24"/>
        </w:rPr>
        <w:t>’</w:t>
      </w:r>
      <w:r w:rsidRPr="00E034EA">
        <w:rPr>
          <w:rFonts w:eastAsia="Times New Roman" w:cs="Times New Roman"/>
          <w:szCs w:val="24"/>
        </w:rPr>
        <w:t xml:space="preserve"> αυτούς τους </w:t>
      </w:r>
      <w:r>
        <w:rPr>
          <w:rFonts w:eastAsia="Times New Roman" w:cs="Times New Roman"/>
          <w:szCs w:val="24"/>
        </w:rPr>
        <w:t>ο</w:t>
      </w:r>
      <w:r w:rsidRPr="00E034EA">
        <w:rPr>
          <w:rFonts w:eastAsia="Times New Roman" w:cs="Times New Roman"/>
          <w:szCs w:val="24"/>
        </w:rPr>
        <w:t>ργανισμούς</w:t>
      </w:r>
      <w:r>
        <w:rPr>
          <w:rFonts w:eastAsia="Times New Roman" w:cs="Times New Roman"/>
          <w:szCs w:val="24"/>
        </w:rPr>
        <w:t>, για να μην μπουν κι</w:t>
      </w:r>
      <w:r w:rsidRPr="00E034EA">
        <w:rPr>
          <w:rFonts w:eastAsia="Times New Roman" w:cs="Times New Roman"/>
          <w:szCs w:val="24"/>
        </w:rPr>
        <w:t xml:space="preserve"> ά</w:t>
      </w:r>
      <w:r w:rsidRPr="00E034EA">
        <w:rPr>
          <w:rFonts w:eastAsia="Times New Roman" w:cs="Times New Roman"/>
          <w:szCs w:val="24"/>
        </w:rPr>
        <w:t>λλοι λαοί</w:t>
      </w:r>
      <w:r>
        <w:rPr>
          <w:rFonts w:eastAsia="Times New Roman" w:cs="Times New Roman"/>
          <w:szCs w:val="24"/>
        </w:rPr>
        <w:t xml:space="preserve"> σ’</w:t>
      </w:r>
      <w:r w:rsidRPr="00E034EA">
        <w:rPr>
          <w:rFonts w:eastAsia="Times New Roman" w:cs="Times New Roman"/>
          <w:szCs w:val="24"/>
        </w:rPr>
        <w:t xml:space="preserve"> αυτή τη φυλακή</w:t>
      </w:r>
      <w:r>
        <w:rPr>
          <w:rFonts w:eastAsia="Times New Roman" w:cs="Times New Roman"/>
          <w:szCs w:val="24"/>
        </w:rPr>
        <w:t>. Ν</w:t>
      </w:r>
      <w:r w:rsidRPr="00E034EA">
        <w:rPr>
          <w:rFonts w:eastAsia="Times New Roman" w:cs="Times New Roman"/>
          <w:szCs w:val="24"/>
        </w:rPr>
        <w:t xml:space="preserve">α πάρει τη θέση του ο λαός </w:t>
      </w:r>
      <w:r>
        <w:rPr>
          <w:rFonts w:eastAsia="Times New Roman" w:cs="Times New Roman"/>
          <w:szCs w:val="24"/>
        </w:rPr>
        <w:t>σ</w:t>
      </w:r>
      <w:r w:rsidRPr="00E034EA">
        <w:rPr>
          <w:rFonts w:eastAsia="Times New Roman" w:cs="Times New Roman"/>
          <w:szCs w:val="24"/>
        </w:rPr>
        <w:t xml:space="preserve">τον αγώνα με </w:t>
      </w:r>
      <w:r>
        <w:rPr>
          <w:rFonts w:eastAsia="Times New Roman" w:cs="Times New Roman"/>
          <w:szCs w:val="24"/>
        </w:rPr>
        <w:t xml:space="preserve">το ΚΚΕ, </w:t>
      </w:r>
      <w:r w:rsidRPr="00E034EA">
        <w:rPr>
          <w:rFonts w:eastAsia="Times New Roman" w:cs="Times New Roman"/>
          <w:szCs w:val="24"/>
        </w:rPr>
        <w:t>για να δυναμώσ</w:t>
      </w:r>
      <w:r>
        <w:rPr>
          <w:rFonts w:eastAsia="Times New Roman" w:cs="Times New Roman"/>
          <w:szCs w:val="24"/>
        </w:rPr>
        <w:t>ουν</w:t>
      </w:r>
      <w:r w:rsidRPr="00E034EA">
        <w:rPr>
          <w:rFonts w:eastAsia="Times New Roman" w:cs="Times New Roman"/>
          <w:szCs w:val="24"/>
        </w:rPr>
        <w:t xml:space="preserve"> η αλληλεγγύη</w:t>
      </w:r>
      <w:r>
        <w:rPr>
          <w:rFonts w:eastAsia="Times New Roman" w:cs="Times New Roman"/>
          <w:szCs w:val="24"/>
        </w:rPr>
        <w:t>,</w:t>
      </w:r>
      <w:r w:rsidRPr="00E034EA">
        <w:rPr>
          <w:rFonts w:eastAsia="Times New Roman" w:cs="Times New Roman"/>
          <w:szCs w:val="24"/>
        </w:rPr>
        <w:t xml:space="preserve"> η φιλία</w:t>
      </w:r>
      <w:r>
        <w:rPr>
          <w:rFonts w:eastAsia="Times New Roman" w:cs="Times New Roman"/>
          <w:szCs w:val="24"/>
        </w:rPr>
        <w:t>,</w:t>
      </w:r>
      <w:r w:rsidRPr="00E034EA">
        <w:rPr>
          <w:rFonts w:eastAsia="Times New Roman" w:cs="Times New Roman"/>
          <w:szCs w:val="24"/>
        </w:rPr>
        <w:t xml:space="preserve"> η κοινή πάλη των λαών</w:t>
      </w:r>
      <w:r>
        <w:rPr>
          <w:rFonts w:eastAsia="Times New Roman" w:cs="Times New Roman"/>
          <w:szCs w:val="24"/>
        </w:rPr>
        <w:t>, γ</w:t>
      </w:r>
      <w:r w:rsidRPr="00E034EA">
        <w:rPr>
          <w:rFonts w:eastAsia="Times New Roman" w:cs="Times New Roman"/>
          <w:szCs w:val="24"/>
        </w:rPr>
        <w:t>ια να ακολουθήσουν οι λαοί το</w:t>
      </w:r>
      <w:r>
        <w:rPr>
          <w:rFonts w:eastAsia="Times New Roman" w:cs="Times New Roman"/>
          <w:szCs w:val="24"/>
        </w:rPr>
        <w:t>ν</w:t>
      </w:r>
      <w:r w:rsidRPr="00E034EA">
        <w:rPr>
          <w:rFonts w:eastAsia="Times New Roman" w:cs="Times New Roman"/>
          <w:szCs w:val="24"/>
        </w:rPr>
        <w:t xml:space="preserve"> δικό τους δρόμο</w:t>
      </w:r>
      <w:r>
        <w:rPr>
          <w:rFonts w:eastAsia="Times New Roman" w:cs="Times New Roman"/>
          <w:szCs w:val="24"/>
        </w:rPr>
        <w:t>, κάτω από τις δικές τους ση</w:t>
      </w:r>
      <w:r w:rsidRPr="00E034EA">
        <w:rPr>
          <w:rFonts w:eastAsia="Times New Roman" w:cs="Times New Roman"/>
          <w:szCs w:val="24"/>
        </w:rPr>
        <w:t>μαίες</w:t>
      </w:r>
      <w:r>
        <w:rPr>
          <w:rFonts w:eastAsia="Times New Roman" w:cs="Times New Roman"/>
          <w:szCs w:val="24"/>
        </w:rPr>
        <w:t>,</w:t>
      </w:r>
      <w:r w:rsidRPr="00E034EA">
        <w:rPr>
          <w:rFonts w:eastAsia="Times New Roman" w:cs="Times New Roman"/>
          <w:szCs w:val="24"/>
        </w:rPr>
        <w:t xml:space="preserve"> να βρεθούν πραγματικά </w:t>
      </w:r>
      <w:r>
        <w:rPr>
          <w:rFonts w:eastAsia="Times New Roman" w:cs="Times New Roman"/>
          <w:szCs w:val="24"/>
        </w:rPr>
        <w:t xml:space="preserve">οι ίδιοι </w:t>
      </w:r>
      <w:r>
        <w:rPr>
          <w:rFonts w:eastAsia="Times New Roman" w:cs="Times New Roman"/>
          <w:szCs w:val="24"/>
        </w:rPr>
        <w:t>οι λαοί ε</w:t>
      </w:r>
      <w:r w:rsidRPr="00E034EA">
        <w:rPr>
          <w:rFonts w:eastAsia="Times New Roman" w:cs="Times New Roman"/>
          <w:szCs w:val="24"/>
        </w:rPr>
        <w:t xml:space="preserve">πιτέλους </w:t>
      </w:r>
      <w:r>
        <w:rPr>
          <w:rFonts w:eastAsia="Times New Roman" w:cs="Times New Roman"/>
          <w:szCs w:val="24"/>
        </w:rPr>
        <w:t>σ</w:t>
      </w:r>
      <w:r w:rsidRPr="00E034EA">
        <w:rPr>
          <w:rFonts w:eastAsia="Times New Roman" w:cs="Times New Roman"/>
          <w:szCs w:val="24"/>
        </w:rPr>
        <w:t>την εξουσία</w:t>
      </w:r>
      <w:r>
        <w:rPr>
          <w:rFonts w:eastAsia="Times New Roman" w:cs="Times New Roman"/>
          <w:szCs w:val="24"/>
        </w:rPr>
        <w:t>,</w:t>
      </w:r>
      <w:r w:rsidRPr="00E034EA">
        <w:rPr>
          <w:rFonts w:eastAsia="Times New Roman" w:cs="Times New Roman"/>
          <w:szCs w:val="24"/>
        </w:rPr>
        <w:t xml:space="preserve"> να πάρουν τις τύχες στα χέρια </w:t>
      </w:r>
      <w:r>
        <w:rPr>
          <w:rFonts w:eastAsia="Times New Roman" w:cs="Times New Roman"/>
          <w:szCs w:val="24"/>
        </w:rPr>
        <w:t>τους. Π</w:t>
      </w:r>
      <w:r w:rsidRPr="00E034EA">
        <w:rPr>
          <w:rFonts w:eastAsia="Times New Roman" w:cs="Times New Roman"/>
          <w:szCs w:val="24"/>
        </w:rPr>
        <w:t>ρώτα απ</w:t>
      </w:r>
      <w:r>
        <w:rPr>
          <w:rFonts w:eastAsia="Times New Roman" w:cs="Times New Roman"/>
          <w:szCs w:val="24"/>
        </w:rPr>
        <w:t>’</w:t>
      </w:r>
      <w:r w:rsidRPr="00E034EA">
        <w:rPr>
          <w:rFonts w:eastAsia="Times New Roman" w:cs="Times New Roman"/>
          <w:szCs w:val="24"/>
        </w:rPr>
        <w:t xml:space="preserve"> όλα ο </w:t>
      </w:r>
      <w:r>
        <w:rPr>
          <w:rFonts w:eastAsia="Times New Roman" w:cs="Times New Roman"/>
          <w:szCs w:val="24"/>
        </w:rPr>
        <w:t>ίδιος,</w:t>
      </w:r>
      <w:r w:rsidRPr="00E034EA">
        <w:rPr>
          <w:rFonts w:eastAsia="Times New Roman" w:cs="Times New Roman"/>
          <w:szCs w:val="24"/>
        </w:rPr>
        <w:t xml:space="preserve"> ο δικός μας ο λαός</w:t>
      </w:r>
      <w:r>
        <w:rPr>
          <w:rFonts w:eastAsia="Times New Roman" w:cs="Times New Roman"/>
          <w:szCs w:val="24"/>
        </w:rPr>
        <w:t>,</w:t>
      </w:r>
      <w:r w:rsidRPr="00E034EA">
        <w:rPr>
          <w:rFonts w:eastAsia="Times New Roman" w:cs="Times New Roman"/>
          <w:szCs w:val="24"/>
        </w:rPr>
        <w:t xml:space="preserve"> ο ελληνικός λαός</w:t>
      </w:r>
      <w:r>
        <w:rPr>
          <w:rFonts w:eastAsia="Times New Roman" w:cs="Times New Roman"/>
          <w:szCs w:val="24"/>
        </w:rPr>
        <w:t>.</w:t>
      </w:r>
    </w:p>
    <w:p w14:paraId="2ED8BFCC" w14:textId="77777777" w:rsidR="00C647AD" w:rsidRDefault="00D506E1">
      <w:pPr>
        <w:spacing w:after="0" w:line="600" w:lineRule="auto"/>
        <w:ind w:firstLine="720"/>
        <w:jc w:val="both"/>
        <w:rPr>
          <w:rFonts w:eastAsia="Times New Roman" w:cs="Times New Roman"/>
          <w:szCs w:val="24"/>
        </w:rPr>
      </w:pPr>
      <w:r w:rsidRPr="00E034EA">
        <w:rPr>
          <w:rFonts w:eastAsia="Times New Roman" w:cs="Times New Roman"/>
          <w:szCs w:val="24"/>
        </w:rPr>
        <w:t>Σας ευχαριστώ</w:t>
      </w:r>
      <w:r>
        <w:rPr>
          <w:rFonts w:eastAsia="Times New Roman" w:cs="Times New Roman"/>
          <w:szCs w:val="24"/>
        </w:rPr>
        <w:t>.</w:t>
      </w:r>
    </w:p>
    <w:p w14:paraId="2ED8BFCD" w14:textId="77777777" w:rsidR="00C647AD" w:rsidRDefault="00D506E1">
      <w:pPr>
        <w:spacing w:after="0" w:line="600" w:lineRule="auto"/>
        <w:ind w:firstLine="720"/>
        <w:jc w:val="both"/>
        <w:rPr>
          <w:rFonts w:eastAsia="Times New Roman" w:cs="Times New Roman"/>
          <w:szCs w:val="24"/>
        </w:rPr>
      </w:pPr>
      <w:r w:rsidRPr="00361BCB">
        <w:rPr>
          <w:rFonts w:eastAsia="Times New Roman" w:cs="Times New Roman"/>
          <w:b/>
          <w:szCs w:val="24"/>
        </w:rPr>
        <w:t>ΠΡΟΕΔΡΕΥΩΝ (Γεώργιος Βαρεμένος):</w:t>
      </w:r>
      <w:r>
        <w:rPr>
          <w:rFonts w:eastAsia="Times New Roman" w:cs="Times New Roman"/>
          <w:szCs w:val="24"/>
        </w:rPr>
        <w:t xml:space="preserve"> Ο Πρόεδρος της Ένωσης Κεντρώων κ. Β</w:t>
      </w:r>
      <w:r w:rsidRPr="00E034EA">
        <w:rPr>
          <w:rFonts w:eastAsia="Times New Roman" w:cs="Times New Roman"/>
          <w:szCs w:val="24"/>
        </w:rPr>
        <w:t xml:space="preserve">ασίλης Λεβέντης </w:t>
      </w:r>
      <w:r>
        <w:rPr>
          <w:rFonts w:eastAsia="Times New Roman" w:cs="Times New Roman"/>
          <w:szCs w:val="24"/>
        </w:rPr>
        <w:t>έχει τον λόγο.</w:t>
      </w:r>
    </w:p>
    <w:p w14:paraId="2ED8BFC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sidRPr="00361BCB">
        <w:rPr>
          <w:rFonts w:eastAsia="Times New Roman" w:cs="Times New Roman"/>
          <w:b/>
          <w:szCs w:val="24"/>
        </w:rPr>
        <w:t xml:space="preserve">Σ </w:t>
      </w:r>
      <w:r w:rsidRPr="00361BCB">
        <w:rPr>
          <w:rFonts w:eastAsia="Times New Roman" w:cs="Times New Roman"/>
          <w:b/>
          <w:szCs w:val="24"/>
        </w:rPr>
        <w:t>ΛΕΒΕΝΤΗΣ (Πρόεδρος της Ένωσης Κεντρώων):</w:t>
      </w:r>
      <w:r>
        <w:rPr>
          <w:rFonts w:eastAsia="Times New Roman" w:cs="Times New Roman"/>
          <w:szCs w:val="24"/>
        </w:rPr>
        <w:t xml:space="preserve"> Κύριε Πρόεδρε, κύριοι Υπουργοί, κυρίες και κύριοι Β</w:t>
      </w:r>
      <w:r w:rsidRPr="00E034EA">
        <w:rPr>
          <w:rFonts w:eastAsia="Times New Roman" w:cs="Times New Roman"/>
          <w:szCs w:val="24"/>
        </w:rPr>
        <w:t>ουλευτές</w:t>
      </w:r>
      <w:r>
        <w:rPr>
          <w:rFonts w:eastAsia="Times New Roman" w:cs="Times New Roman"/>
          <w:szCs w:val="24"/>
        </w:rPr>
        <w:t>,</w:t>
      </w:r>
      <w:r w:rsidRPr="00E034EA">
        <w:rPr>
          <w:rFonts w:eastAsia="Times New Roman" w:cs="Times New Roman"/>
          <w:szCs w:val="24"/>
        </w:rPr>
        <w:t xml:space="preserve"> η</w:t>
      </w:r>
      <w:r>
        <w:rPr>
          <w:rFonts w:eastAsia="Times New Roman" w:cs="Times New Roman"/>
          <w:szCs w:val="24"/>
        </w:rPr>
        <w:t xml:space="preserve"> σημερινή</w:t>
      </w:r>
      <w:r w:rsidRPr="00E034EA">
        <w:rPr>
          <w:rFonts w:eastAsia="Times New Roman" w:cs="Times New Roman"/>
          <w:szCs w:val="24"/>
        </w:rPr>
        <w:t xml:space="preserve"> συνεδρίαση είχε πάρα πολ</w:t>
      </w:r>
      <w:r>
        <w:rPr>
          <w:rFonts w:eastAsia="Times New Roman" w:cs="Times New Roman"/>
          <w:szCs w:val="24"/>
        </w:rPr>
        <w:t>λή</w:t>
      </w:r>
      <w:r w:rsidRPr="00E034EA">
        <w:rPr>
          <w:rFonts w:eastAsia="Times New Roman" w:cs="Times New Roman"/>
          <w:szCs w:val="24"/>
        </w:rPr>
        <w:t xml:space="preserve"> υποκρισία</w:t>
      </w:r>
      <w:r>
        <w:rPr>
          <w:rFonts w:eastAsia="Times New Roman" w:cs="Times New Roman"/>
          <w:szCs w:val="24"/>
        </w:rPr>
        <w:t>,</w:t>
      </w:r>
      <w:r w:rsidRPr="00E034EA">
        <w:rPr>
          <w:rFonts w:eastAsia="Times New Roman" w:cs="Times New Roman"/>
          <w:szCs w:val="24"/>
        </w:rPr>
        <w:t xml:space="preserve"> είχε έλλειψη διάθεσης να λειτουργήσει η συνείδηση των </w:t>
      </w:r>
      <w:r>
        <w:rPr>
          <w:rFonts w:eastAsia="Times New Roman" w:cs="Times New Roman"/>
          <w:szCs w:val="24"/>
        </w:rPr>
        <w:t>Β</w:t>
      </w:r>
      <w:r w:rsidRPr="00E034EA">
        <w:rPr>
          <w:rFonts w:eastAsia="Times New Roman" w:cs="Times New Roman"/>
          <w:szCs w:val="24"/>
        </w:rPr>
        <w:t>ουλευτών</w:t>
      </w:r>
      <w:r>
        <w:rPr>
          <w:rFonts w:eastAsia="Times New Roman" w:cs="Times New Roman"/>
          <w:szCs w:val="24"/>
        </w:rPr>
        <w:t xml:space="preserve"> και ήλθαν</w:t>
      </w:r>
      <w:r w:rsidRPr="00E034EA">
        <w:rPr>
          <w:rFonts w:eastAsia="Times New Roman" w:cs="Times New Roman"/>
          <w:szCs w:val="24"/>
        </w:rPr>
        <w:t xml:space="preserve"> όλοι εδώ να πουν τα ποιήματά </w:t>
      </w:r>
      <w:r>
        <w:rPr>
          <w:rFonts w:eastAsia="Times New Roman" w:cs="Times New Roman"/>
          <w:szCs w:val="24"/>
        </w:rPr>
        <w:t>το</w:t>
      </w:r>
      <w:r>
        <w:rPr>
          <w:rFonts w:eastAsia="Times New Roman" w:cs="Times New Roman"/>
          <w:szCs w:val="24"/>
        </w:rPr>
        <w:t>υς. Κυριολεκτικά, απαγγελία</w:t>
      </w:r>
      <w:r w:rsidRPr="00E034EA">
        <w:rPr>
          <w:rFonts w:eastAsia="Times New Roman" w:cs="Times New Roman"/>
          <w:szCs w:val="24"/>
        </w:rPr>
        <w:t xml:space="preserve"> ποιημάτων έγινε σ</w:t>
      </w:r>
      <w:r>
        <w:rPr>
          <w:rFonts w:eastAsia="Times New Roman" w:cs="Times New Roman"/>
          <w:szCs w:val="24"/>
        </w:rPr>
        <w:t>’</w:t>
      </w:r>
      <w:r w:rsidRPr="00E034EA">
        <w:rPr>
          <w:rFonts w:eastAsia="Times New Roman" w:cs="Times New Roman"/>
          <w:szCs w:val="24"/>
        </w:rPr>
        <w:t xml:space="preserve"> αυτή την </w:t>
      </w:r>
      <w:r>
        <w:rPr>
          <w:rFonts w:eastAsia="Times New Roman" w:cs="Times New Roman"/>
          <w:szCs w:val="24"/>
        </w:rPr>
        <w:t>Α</w:t>
      </w:r>
      <w:r w:rsidRPr="00E034EA">
        <w:rPr>
          <w:rFonts w:eastAsia="Times New Roman" w:cs="Times New Roman"/>
          <w:szCs w:val="24"/>
        </w:rPr>
        <w:t>ίθουσα</w:t>
      </w:r>
      <w:r>
        <w:rPr>
          <w:rFonts w:eastAsia="Times New Roman" w:cs="Times New Roman"/>
          <w:szCs w:val="24"/>
        </w:rPr>
        <w:t xml:space="preserve">. </w:t>
      </w:r>
    </w:p>
    <w:p w14:paraId="2ED8BFC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Μ</w:t>
      </w:r>
      <w:r w:rsidRPr="00E034EA">
        <w:rPr>
          <w:rFonts w:eastAsia="Times New Roman" w:cs="Times New Roman"/>
          <w:szCs w:val="24"/>
        </w:rPr>
        <w:t>πορεί να μην το έχετε αντιληφθεί</w:t>
      </w:r>
      <w:r>
        <w:rPr>
          <w:rFonts w:eastAsia="Times New Roman" w:cs="Times New Roman"/>
          <w:szCs w:val="24"/>
        </w:rPr>
        <w:t>,</w:t>
      </w:r>
      <w:r w:rsidRPr="00E034EA">
        <w:rPr>
          <w:rFonts w:eastAsia="Times New Roman" w:cs="Times New Roman"/>
          <w:szCs w:val="24"/>
        </w:rPr>
        <w:t xml:space="preserve"> αλλά </w:t>
      </w:r>
      <w:r>
        <w:rPr>
          <w:rFonts w:eastAsia="Times New Roman" w:cs="Times New Roman"/>
          <w:szCs w:val="24"/>
        </w:rPr>
        <w:t>από αύριο η Ελλάδα έχει εθνικό πένθος. Ο</w:t>
      </w:r>
      <w:r w:rsidRPr="00E034EA">
        <w:rPr>
          <w:rFonts w:eastAsia="Times New Roman" w:cs="Times New Roman"/>
          <w:szCs w:val="24"/>
        </w:rPr>
        <w:t xml:space="preserve">ι μόνοι που χαίρονται είναι η παρέα του </w:t>
      </w:r>
      <w:r>
        <w:rPr>
          <w:rFonts w:eastAsia="Times New Roman" w:cs="Times New Roman"/>
          <w:szCs w:val="24"/>
        </w:rPr>
        <w:t>κ.</w:t>
      </w:r>
      <w:r w:rsidRPr="00E034EA">
        <w:rPr>
          <w:rFonts w:eastAsia="Times New Roman" w:cs="Times New Roman"/>
          <w:szCs w:val="24"/>
        </w:rPr>
        <w:t xml:space="preserve"> Τσίπρα</w:t>
      </w:r>
      <w:r>
        <w:rPr>
          <w:rFonts w:eastAsia="Times New Roman" w:cs="Times New Roman"/>
          <w:szCs w:val="24"/>
        </w:rPr>
        <w:t>. Αυτοί χαίρονται. Ωφελούν, ε</w:t>
      </w:r>
      <w:r w:rsidRPr="00E034EA">
        <w:rPr>
          <w:rFonts w:eastAsia="Times New Roman" w:cs="Times New Roman"/>
          <w:szCs w:val="24"/>
        </w:rPr>
        <w:t>ίναι ωφέλιμη</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υμφωνία κ</w:t>
      </w:r>
      <w:r w:rsidRPr="00E034EA">
        <w:rPr>
          <w:rFonts w:eastAsia="Times New Roman" w:cs="Times New Roman"/>
          <w:szCs w:val="24"/>
        </w:rPr>
        <w:t>αι ο μό</w:t>
      </w:r>
      <w:r w:rsidRPr="00E034EA">
        <w:rPr>
          <w:rFonts w:eastAsia="Times New Roman" w:cs="Times New Roman"/>
          <w:szCs w:val="24"/>
        </w:rPr>
        <w:t>νος που λυτρώνεται είναι ο Μητσοτάκης</w:t>
      </w:r>
      <w:r>
        <w:rPr>
          <w:rFonts w:eastAsia="Times New Roman" w:cs="Times New Roman"/>
          <w:szCs w:val="24"/>
        </w:rPr>
        <w:t>,</w:t>
      </w:r>
      <w:r w:rsidRPr="00E034EA">
        <w:rPr>
          <w:rFonts w:eastAsia="Times New Roman" w:cs="Times New Roman"/>
          <w:szCs w:val="24"/>
        </w:rPr>
        <w:t xml:space="preserve"> ο οποίος προσευχόταν </w:t>
      </w:r>
      <w:r>
        <w:rPr>
          <w:rFonts w:eastAsia="Times New Roman" w:cs="Times New Roman"/>
          <w:szCs w:val="24"/>
        </w:rPr>
        <w:t>να κάνει τη β</w:t>
      </w:r>
      <w:r w:rsidRPr="00E034EA">
        <w:rPr>
          <w:rFonts w:eastAsia="Times New Roman" w:cs="Times New Roman"/>
          <w:szCs w:val="24"/>
        </w:rPr>
        <w:t>ρώμικη</w:t>
      </w:r>
      <w:r>
        <w:rPr>
          <w:rFonts w:eastAsia="Times New Roman" w:cs="Times New Roman"/>
          <w:szCs w:val="24"/>
        </w:rPr>
        <w:t xml:space="preserve"> δουλειά</w:t>
      </w:r>
      <w:r w:rsidRPr="00E034EA">
        <w:rPr>
          <w:rFonts w:eastAsia="Times New Roman" w:cs="Times New Roman"/>
          <w:szCs w:val="24"/>
        </w:rPr>
        <w:t xml:space="preserve"> ο Τσίπρας</w:t>
      </w:r>
      <w:r>
        <w:rPr>
          <w:rFonts w:eastAsia="Times New Roman" w:cs="Times New Roman"/>
          <w:szCs w:val="24"/>
        </w:rPr>
        <w:t>, γιατί, αλίμονο</w:t>
      </w:r>
      <w:r w:rsidRPr="00E034EA">
        <w:rPr>
          <w:rFonts w:eastAsia="Times New Roman" w:cs="Times New Roman"/>
          <w:szCs w:val="24"/>
        </w:rPr>
        <w:t xml:space="preserve"> </w:t>
      </w:r>
      <w:r>
        <w:rPr>
          <w:rFonts w:eastAsia="Times New Roman" w:cs="Times New Roman"/>
          <w:szCs w:val="24"/>
        </w:rPr>
        <w:t>εά</w:t>
      </w:r>
      <w:r w:rsidRPr="00E034EA">
        <w:rPr>
          <w:rFonts w:eastAsia="Times New Roman" w:cs="Times New Roman"/>
          <w:szCs w:val="24"/>
        </w:rPr>
        <w:t>ν ερχόταν στα χέρια του η βόμβα</w:t>
      </w:r>
      <w:r>
        <w:rPr>
          <w:rFonts w:eastAsia="Times New Roman" w:cs="Times New Roman"/>
          <w:szCs w:val="24"/>
        </w:rPr>
        <w:t>!</w:t>
      </w:r>
    </w:p>
    <w:p w14:paraId="2ED8BFD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Εγώ πίστευα</w:t>
      </w:r>
      <w:r w:rsidRPr="00E034EA">
        <w:rPr>
          <w:rFonts w:eastAsia="Times New Roman" w:cs="Times New Roman"/>
          <w:szCs w:val="24"/>
        </w:rPr>
        <w:t xml:space="preserve"> ότι ο Τσίπρας ήταν πιο έξυπνος</w:t>
      </w:r>
      <w:r>
        <w:rPr>
          <w:rFonts w:eastAsia="Times New Roman" w:cs="Times New Roman"/>
          <w:szCs w:val="24"/>
        </w:rPr>
        <w:t xml:space="preserve"> και θα προκήρυττε </w:t>
      </w:r>
      <w:r w:rsidRPr="00E034EA">
        <w:rPr>
          <w:rFonts w:eastAsia="Times New Roman" w:cs="Times New Roman"/>
          <w:szCs w:val="24"/>
        </w:rPr>
        <w:t>εκλογές</w:t>
      </w:r>
      <w:r>
        <w:rPr>
          <w:rFonts w:eastAsia="Times New Roman" w:cs="Times New Roman"/>
          <w:szCs w:val="24"/>
        </w:rPr>
        <w:t>,</w:t>
      </w:r>
      <w:r w:rsidRPr="00E034EA">
        <w:rPr>
          <w:rFonts w:eastAsia="Times New Roman" w:cs="Times New Roman"/>
          <w:szCs w:val="24"/>
        </w:rPr>
        <w:t xml:space="preserve"> για να πάει τη βόμβα στη Νέα Δημοκρατ</w:t>
      </w:r>
      <w:r w:rsidRPr="00E034EA">
        <w:rPr>
          <w:rFonts w:eastAsia="Times New Roman" w:cs="Times New Roman"/>
          <w:szCs w:val="24"/>
        </w:rPr>
        <w:t>ία</w:t>
      </w:r>
      <w:r>
        <w:rPr>
          <w:rFonts w:eastAsia="Times New Roman" w:cs="Times New Roman"/>
          <w:szCs w:val="24"/>
        </w:rPr>
        <w:t>. Όμως, απ’ ό,τι α</w:t>
      </w:r>
      <w:r w:rsidRPr="00E034EA">
        <w:rPr>
          <w:rFonts w:eastAsia="Times New Roman" w:cs="Times New Roman"/>
          <w:szCs w:val="24"/>
        </w:rPr>
        <w:t>πο</w:t>
      </w:r>
      <w:r>
        <w:rPr>
          <w:rFonts w:eastAsia="Times New Roman" w:cs="Times New Roman"/>
          <w:szCs w:val="24"/>
        </w:rPr>
        <w:t xml:space="preserve">δεικνύεται, </w:t>
      </w:r>
      <w:r w:rsidRPr="00E034EA">
        <w:rPr>
          <w:rFonts w:eastAsia="Times New Roman" w:cs="Times New Roman"/>
          <w:szCs w:val="24"/>
        </w:rPr>
        <w:t>δεν είναι έξυπνος ο κ</w:t>
      </w:r>
      <w:r>
        <w:rPr>
          <w:rFonts w:eastAsia="Times New Roman" w:cs="Times New Roman"/>
          <w:szCs w:val="24"/>
        </w:rPr>
        <w:t>.</w:t>
      </w:r>
      <w:r w:rsidRPr="00E034EA">
        <w:rPr>
          <w:rFonts w:eastAsia="Times New Roman" w:cs="Times New Roman"/>
          <w:szCs w:val="24"/>
        </w:rPr>
        <w:t xml:space="preserve"> Τσίπρας</w:t>
      </w:r>
      <w:r>
        <w:rPr>
          <w:rFonts w:eastAsia="Times New Roman" w:cs="Times New Roman"/>
          <w:szCs w:val="24"/>
        </w:rPr>
        <w:t>. Ό</w:t>
      </w:r>
      <w:r w:rsidRPr="00E034EA">
        <w:rPr>
          <w:rFonts w:eastAsia="Times New Roman" w:cs="Times New Roman"/>
          <w:szCs w:val="24"/>
        </w:rPr>
        <w:t>ταν τελειώσουν όλα</w:t>
      </w:r>
      <w:r>
        <w:rPr>
          <w:rFonts w:eastAsia="Times New Roman" w:cs="Times New Roman"/>
          <w:szCs w:val="24"/>
        </w:rPr>
        <w:t>,</w:t>
      </w:r>
      <w:r w:rsidRPr="00E034EA">
        <w:rPr>
          <w:rFonts w:eastAsia="Times New Roman" w:cs="Times New Roman"/>
          <w:szCs w:val="24"/>
        </w:rPr>
        <w:t xml:space="preserve"> </w:t>
      </w:r>
      <w:r>
        <w:rPr>
          <w:rFonts w:eastAsia="Times New Roman" w:cs="Times New Roman"/>
          <w:szCs w:val="24"/>
        </w:rPr>
        <w:t>κ</w:t>
      </w:r>
      <w:r w:rsidRPr="00E034EA">
        <w:rPr>
          <w:rFonts w:eastAsia="Times New Roman" w:cs="Times New Roman"/>
          <w:szCs w:val="24"/>
        </w:rPr>
        <w:t>ύριε Τσίπρα</w:t>
      </w:r>
      <w:r>
        <w:rPr>
          <w:rFonts w:eastAsia="Times New Roman" w:cs="Times New Roman"/>
          <w:szCs w:val="24"/>
        </w:rPr>
        <w:t>, θα</w:t>
      </w:r>
      <w:r w:rsidRPr="00E034EA">
        <w:rPr>
          <w:rFonts w:eastAsia="Times New Roman" w:cs="Times New Roman"/>
          <w:szCs w:val="24"/>
        </w:rPr>
        <w:t xml:space="preserve"> είστε εσείς </w:t>
      </w:r>
      <w:r>
        <w:rPr>
          <w:rFonts w:eastAsia="Times New Roman" w:cs="Times New Roman"/>
          <w:szCs w:val="24"/>
        </w:rPr>
        <w:t>α</w:t>
      </w:r>
      <w:r w:rsidRPr="00E034EA">
        <w:rPr>
          <w:rFonts w:eastAsia="Times New Roman" w:cs="Times New Roman"/>
          <w:szCs w:val="24"/>
        </w:rPr>
        <w:t xml:space="preserve">πέναντι στην </w:t>
      </w:r>
      <w:r>
        <w:rPr>
          <w:rFonts w:eastAsia="Times New Roman" w:cs="Times New Roman"/>
          <w:szCs w:val="24"/>
        </w:rPr>
        <w:t>ι</w:t>
      </w:r>
      <w:r w:rsidRPr="00E034EA">
        <w:rPr>
          <w:rFonts w:eastAsia="Times New Roman" w:cs="Times New Roman"/>
          <w:szCs w:val="24"/>
        </w:rPr>
        <w:t>στορία</w:t>
      </w:r>
      <w:r>
        <w:rPr>
          <w:rFonts w:eastAsia="Times New Roman" w:cs="Times New Roman"/>
          <w:szCs w:val="24"/>
        </w:rPr>
        <w:t>,</w:t>
      </w:r>
      <w:r w:rsidRPr="00E034EA">
        <w:rPr>
          <w:rFonts w:eastAsia="Times New Roman" w:cs="Times New Roman"/>
          <w:szCs w:val="24"/>
        </w:rPr>
        <w:t xml:space="preserve"> που </w:t>
      </w:r>
      <w:r>
        <w:rPr>
          <w:rFonts w:eastAsia="Times New Roman" w:cs="Times New Roman"/>
          <w:szCs w:val="24"/>
        </w:rPr>
        <w:t xml:space="preserve">μειοδοτήσατε </w:t>
      </w:r>
      <w:r w:rsidRPr="00E034EA">
        <w:rPr>
          <w:rFonts w:eastAsia="Times New Roman" w:cs="Times New Roman"/>
          <w:szCs w:val="24"/>
        </w:rPr>
        <w:t>σε βάρος της χώρας</w:t>
      </w:r>
      <w:r>
        <w:rPr>
          <w:rFonts w:eastAsia="Times New Roman" w:cs="Times New Roman"/>
          <w:szCs w:val="24"/>
        </w:rPr>
        <w:t>.</w:t>
      </w:r>
      <w:r w:rsidRPr="00E034EA">
        <w:rPr>
          <w:rFonts w:eastAsia="Times New Roman" w:cs="Times New Roman"/>
          <w:szCs w:val="24"/>
        </w:rPr>
        <w:t xml:space="preserve"> Έτσι είναι</w:t>
      </w:r>
      <w:r>
        <w:rPr>
          <w:rFonts w:eastAsia="Times New Roman" w:cs="Times New Roman"/>
          <w:szCs w:val="24"/>
        </w:rPr>
        <w:t>,</w:t>
      </w:r>
      <w:r w:rsidRPr="00E034EA">
        <w:rPr>
          <w:rFonts w:eastAsia="Times New Roman" w:cs="Times New Roman"/>
          <w:szCs w:val="24"/>
        </w:rPr>
        <w:t xml:space="preserve"> αυτό μένει</w:t>
      </w:r>
      <w:r>
        <w:rPr>
          <w:rFonts w:eastAsia="Times New Roman" w:cs="Times New Roman"/>
          <w:szCs w:val="24"/>
        </w:rPr>
        <w:t>. Κ</w:t>
      </w:r>
      <w:r w:rsidRPr="00E034EA">
        <w:rPr>
          <w:rFonts w:eastAsia="Times New Roman" w:cs="Times New Roman"/>
          <w:szCs w:val="24"/>
        </w:rPr>
        <w:t xml:space="preserve">αι </w:t>
      </w:r>
      <w:r>
        <w:rPr>
          <w:rFonts w:eastAsia="Times New Roman" w:cs="Times New Roman"/>
          <w:szCs w:val="24"/>
        </w:rPr>
        <w:t>εσείς,</w:t>
      </w:r>
      <w:r w:rsidRPr="00E034EA">
        <w:rPr>
          <w:rFonts w:eastAsia="Times New Roman" w:cs="Times New Roman"/>
          <w:szCs w:val="24"/>
        </w:rPr>
        <w:t xml:space="preserve"> κύριοι </w:t>
      </w:r>
      <w:r>
        <w:rPr>
          <w:rFonts w:eastAsia="Times New Roman" w:cs="Times New Roman"/>
          <w:szCs w:val="24"/>
        </w:rPr>
        <w:t>Β</w:t>
      </w:r>
      <w:r w:rsidRPr="00E034EA">
        <w:rPr>
          <w:rFonts w:eastAsia="Times New Roman" w:cs="Times New Roman"/>
          <w:szCs w:val="24"/>
        </w:rPr>
        <w:t>ουλευτές</w:t>
      </w:r>
      <w:r>
        <w:rPr>
          <w:rFonts w:eastAsia="Times New Roman" w:cs="Times New Roman"/>
          <w:szCs w:val="24"/>
        </w:rPr>
        <w:t>,</w:t>
      </w:r>
      <w:r w:rsidRPr="00E034EA">
        <w:rPr>
          <w:rFonts w:eastAsia="Times New Roman" w:cs="Times New Roman"/>
          <w:szCs w:val="24"/>
        </w:rPr>
        <w:t xml:space="preserve"> που θα ψηφίσετε αύριο αυτό που θα σας ζητήσει ο </w:t>
      </w:r>
      <w:r>
        <w:rPr>
          <w:rFonts w:eastAsia="Times New Roman" w:cs="Times New Roman"/>
          <w:szCs w:val="24"/>
        </w:rPr>
        <w:t>κ. Τσίπρας, μπορεί τώρα να παριστάνετε ότι το πράττετε μετά μεγάλης χ</w:t>
      </w:r>
      <w:r w:rsidRPr="00E034EA">
        <w:rPr>
          <w:rFonts w:eastAsia="Times New Roman" w:cs="Times New Roman"/>
          <w:szCs w:val="24"/>
        </w:rPr>
        <w:t xml:space="preserve">αράς </w:t>
      </w:r>
      <w:r>
        <w:rPr>
          <w:rFonts w:eastAsia="Times New Roman" w:cs="Times New Roman"/>
          <w:szCs w:val="24"/>
        </w:rPr>
        <w:t xml:space="preserve">και </w:t>
      </w:r>
      <w:r w:rsidRPr="00E034EA">
        <w:rPr>
          <w:rFonts w:eastAsia="Times New Roman" w:cs="Times New Roman"/>
          <w:szCs w:val="24"/>
        </w:rPr>
        <w:t xml:space="preserve">είστε βέβαιοι </w:t>
      </w:r>
      <w:r>
        <w:rPr>
          <w:rFonts w:eastAsia="Times New Roman" w:cs="Times New Roman"/>
          <w:szCs w:val="24"/>
        </w:rPr>
        <w:t>περί</w:t>
      </w:r>
      <w:r w:rsidRPr="00E034EA">
        <w:rPr>
          <w:rFonts w:eastAsia="Times New Roman" w:cs="Times New Roman"/>
          <w:szCs w:val="24"/>
        </w:rPr>
        <w:t xml:space="preserve"> της ωφελιμότητας αυτού που πράττετε</w:t>
      </w:r>
      <w:r>
        <w:rPr>
          <w:rFonts w:eastAsia="Times New Roman" w:cs="Times New Roman"/>
          <w:szCs w:val="24"/>
        </w:rPr>
        <w:t>,</w:t>
      </w:r>
      <w:r w:rsidRPr="00E034EA">
        <w:rPr>
          <w:rFonts w:eastAsia="Times New Roman" w:cs="Times New Roman"/>
          <w:szCs w:val="24"/>
        </w:rPr>
        <w:t xml:space="preserve"> </w:t>
      </w:r>
      <w:r>
        <w:rPr>
          <w:rFonts w:eastAsia="Times New Roman" w:cs="Times New Roman"/>
          <w:szCs w:val="24"/>
        </w:rPr>
        <w:t xml:space="preserve">αλλά μέσα στην ψυχή σας </w:t>
      </w:r>
      <w:r w:rsidRPr="00E034EA">
        <w:rPr>
          <w:rFonts w:eastAsia="Times New Roman" w:cs="Times New Roman"/>
          <w:szCs w:val="24"/>
        </w:rPr>
        <w:t>έχετε το</w:t>
      </w:r>
      <w:r>
        <w:rPr>
          <w:rFonts w:eastAsia="Times New Roman" w:cs="Times New Roman"/>
          <w:szCs w:val="24"/>
        </w:rPr>
        <w:t>ν</w:t>
      </w:r>
      <w:r w:rsidRPr="00E034EA">
        <w:rPr>
          <w:rFonts w:eastAsia="Times New Roman" w:cs="Times New Roman"/>
          <w:szCs w:val="24"/>
        </w:rPr>
        <w:t xml:space="preserve"> φόβο το</w:t>
      </w:r>
      <w:r>
        <w:rPr>
          <w:rFonts w:eastAsia="Times New Roman" w:cs="Times New Roman"/>
          <w:szCs w:val="24"/>
        </w:rPr>
        <w:t>ύ</w:t>
      </w:r>
      <w:r w:rsidRPr="00E034EA">
        <w:rPr>
          <w:rFonts w:eastAsia="Times New Roman" w:cs="Times New Roman"/>
          <w:szCs w:val="24"/>
        </w:rPr>
        <w:t xml:space="preserve"> αύριο</w:t>
      </w:r>
      <w:r>
        <w:rPr>
          <w:rFonts w:eastAsia="Times New Roman" w:cs="Times New Roman"/>
          <w:szCs w:val="24"/>
        </w:rPr>
        <w:t>,</w:t>
      </w:r>
      <w:r w:rsidRPr="00E034EA">
        <w:rPr>
          <w:rFonts w:eastAsia="Times New Roman" w:cs="Times New Roman"/>
          <w:szCs w:val="24"/>
        </w:rPr>
        <w:t xml:space="preserve"> τι θα πει ο ιστορικός</w:t>
      </w:r>
      <w:r>
        <w:rPr>
          <w:rFonts w:eastAsia="Times New Roman" w:cs="Times New Roman"/>
          <w:szCs w:val="24"/>
        </w:rPr>
        <w:t>,</w:t>
      </w:r>
      <w:r w:rsidRPr="00E034EA">
        <w:rPr>
          <w:rFonts w:eastAsia="Times New Roman" w:cs="Times New Roman"/>
          <w:szCs w:val="24"/>
        </w:rPr>
        <w:t xml:space="preserve"> </w:t>
      </w:r>
      <w:r w:rsidRPr="00E034EA">
        <w:rPr>
          <w:rFonts w:eastAsia="Times New Roman" w:cs="Times New Roman"/>
          <w:szCs w:val="24"/>
        </w:rPr>
        <w:t>τι θα πει ο λαός και</w:t>
      </w:r>
      <w:r>
        <w:rPr>
          <w:rFonts w:eastAsia="Times New Roman" w:cs="Times New Roman"/>
          <w:szCs w:val="24"/>
        </w:rPr>
        <w:t>,</w:t>
      </w:r>
      <w:r w:rsidRPr="00E034EA">
        <w:rPr>
          <w:rFonts w:eastAsia="Times New Roman" w:cs="Times New Roman"/>
          <w:szCs w:val="24"/>
        </w:rPr>
        <w:t xml:space="preserve"> πάνω απ</w:t>
      </w:r>
      <w:r>
        <w:rPr>
          <w:rFonts w:eastAsia="Times New Roman" w:cs="Times New Roman"/>
          <w:szCs w:val="24"/>
        </w:rPr>
        <w:t>’</w:t>
      </w:r>
      <w:r w:rsidRPr="00E034EA">
        <w:rPr>
          <w:rFonts w:eastAsia="Times New Roman" w:cs="Times New Roman"/>
          <w:szCs w:val="24"/>
        </w:rPr>
        <w:t xml:space="preserve"> όλα</w:t>
      </w:r>
      <w:r>
        <w:rPr>
          <w:rFonts w:eastAsia="Times New Roman" w:cs="Times New Roman"/>
          <w:szCs w:val="24"/>
        </w:rPr>
        <w:t>, τι μέλλει γενέσθαι, εά</w:t>
      </w:r>
      <w:r w:rsidRPr="00E034EA">
        <w:rPr>
          <w:rFonts w:eastAsia="Times New Roman" w:cs="Times New Roman"/>
          <w:szCs w:val="24"/>
        </w:rPr>
        <w:t xml:space="preserve">ν </w:t>
      </w:r>
      <w:r>
        <w:rPr>
          <w:rFonts w:eastAsia="Times New Roman" w:cs="Times New Roman"/>
          <w:szCs w:val="24"/>
        </w:rPr>
        <w:t>στο κρατίδιο των</w:t>
      </w:r>
      <w:r w:rsidRPr="00E034EA">
        <w:rPr>
          <w:rFonts w:eastAsia="Times New Roman" w:cs="Times New Roman"/>
          <w:szCs w:val="24"/>
        </w:rPr>
        <w:t xml:space="preserve"> Σκοπίων υπάρξουν σκληρότερ</w:t>
      </w:r>
      <w:r>
        <w:rPr>
          <w:rFonts w:eastAsia="Times New Roman" w:cs="Times New Roman"/>
          <w:szCs w:val="24"/>
        </w:rPr>
        <w:t>οι,</w:t>
      </w:r>
      <w:r w:rsidRPr="00E034EA">
        <w:rPr>
          <w:rFonts w:eastAsia="Times New Roman" w:cs="Times New Roman"/>
          <w:szCs w:val="24"/>
        </w:rPr>
        <w:t xml:space="preserve"> οι οποίοι πατήσουν πάνω στις αδυναμίες αυτής της </w:t>
      </w:r>
      <w:r>
        <w:rPr>
          <w:rFonts w:eastAsia="Times New Roman" w:cs="Times New Roman"/>
          <w:szCs w:val="24"/>
        </w:rPr>
        <w:t>σ</w:t>
      </w:r>
      <w:r w:rsidRPr="00E034EA">
        <w:rPr>
          <w:rFonts w:eastAsia="Times New Roman" w:cs="Times New Roman"/>
          <w:szCs w:val="24"/>
        </w:rPr>
        <w:t>υμφωνίας</w:t>
      </w:r>
      <w:r>
        <w:rPr>
          <w:rFonts w:eastAsia="Times New Roman" w:cs="Times New Roman"/>
          <w:szCs w:val="24"/>
        </w:rPr>
        <w:t>, για να ζητούν</w:t>
      </w:r>
      <w:r w:rsidRPr="00E034EA">
        <w:rPr>
          <w:rFonts w:eastAsia="Times New Roman" w:cs="Times New Roman"/>
          <w:szCs w:val="24"/>
        </w:rPr>
        <w:t xml:space="preserve"> τη Μακεδονία του Αιγαίου και τη Θεσσαλονίκη</w:t>
      </w:r>
      <w:r>
        <w:rPr>
          <w:rFonts w:eastAsia="Times New Roman" w:cs="Times New Roman"/>
          <w:szCs w:val="24"/>
        </w:rPr>
        <w:t>.</w:t>
      </w:r>
    </w:p>
    <w:p w14:paraId="2ED8BFD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Έ</w:t>
      </w:r>
      <w:r w:rsidRPr="00E034EA">
        <w:rPr>
          <w:rFonts w:eastAsia="Times New Roman" w:cs="Times New Roman"/>
          <w:szCs w:val="24"/>
        </w:rPr>
        <w:t>γινε λοιπόν</w:t>
      </w:r>
      <w:r>
        <w:rPr>
          <w:rFonts w:eastAsia="Times New Roman" w:cs="Times New Roman"/>
          <w:szCs w:val="24"/>
        </w:rPr>
        <w:t>,</w:t>
      </w:r>
      <w:r w:rsidRPr="00E034EA">
        <w:rPr>
          <w:rFonts w:eastAsia="Times New Roman" w:cs="Times New Roman"/>
          <w:szCs w:val="24"/>
        </w:rPr>
        <w:t xml:space="preserve"> ένα πολύ μεγάλο </w:t>
      </w:r>
      <w:r w:rsidRPr="00E034EA">
        <w:rPr>
          <w:rFonts w:eastAsia="Times New Roman" w:cs="Times New Roman"/>
          <w:szCs w:val="24"/>
        </w:rPr>
        <w:t xml:space="preserve">δώρο στον </w:t>
      </w:r>
      <w:r>
        <w:rPr>
          <w:rFonts w:eastAsia="Times New Roman" w:cs="Times New Roman"/>
          <w:szCs w:val="24"/>
        </w:rPr>
        <w:t>κ.</w:t>
      </w:r>
      <w:r w:rsidRPr="00E034EA">
        <w:rPr>
          <w:rFonts w:eastAsia="Times New Roman" w:cs="Times New Roman"/>
          <w:szCs w:val="24"/>
        </w:rPr>
        <w:t xml:space="preserve"> Μητσοτάκη</w:t>
      </w:r>
      <w:r>
        <w:rPr>
          <w:rFonts w:eastAsia="Times New Roman" w:cs="Times New Roman"/>
          <w:szCs w:val="24"/>
        </w:rPr>
        <w:t xml:space="preserve">. Γλίτωσε, υπάρχει η ρήση του, η </w:t>
      </w:r>
      <w:r w:rsidRPr="00E034EA">
        <w:rPr>
          <w:rFonts w:eastAsia="Times New Roman" w:cs="Times New Roman"/>
          <w:szCs w:val="24"/>
        </w:rPr>
        <w:t>κουβέντα του</w:t>
      </w:r>
      <w:r>
        <w:rPr>
          <w:rFonts w:eastAsia="Times New Roman" w:cs="Times New Roman"/>
          <w:szCs w:val="24"/>
        </w:rPr>
        <w:t>,</w:t>
      </w:r>
      <w:r w:rsidRPr="00E034EA">
        <w:rPr>
          <w:rFonts w:eastAsia="Times New Roman" w:cs="Times New Roman"/>
          <w:szCs w:val="24"/>
        </w:rPr>
        <w:t xml:space="preserve"> ότι είναι τελειωμένο</w:t>
      </w:r>
      <w:r>
        <w:rPr>
          <w:rFonts w:eastAsia="Times New Roman" w:cs="Times New Roman"/>
          <w:szCs w:val="24"/>
        </w:rPr>
        <w:t>, άμα γίνει, εάν ψηφιστεί, δεν αλλάζει τίποτα, το</w:t>
      </w:r>
      <w:r w:rsidRPr="00E034EA">
        <w:rPr>
          <w:rFonts w:eastAsia="Times New Roman" w:cs="Times New Roman"/>
          <w:szCs w:val="24"/>
        </w:rPr>
        <w:t xml:space="preserve"> κράτος έχει συνέχεια</w:t>
      </w:r>
      <w:r>
        <w:rPr>
          <w:rFonts w:eastAsia="Times New Roman" w:cs="Times New Roman"/>
          <w:szCs w:val="24"/>
        </w:rPr>
        <w:t xml:space="preserve">. Άρα </w:t>
      </w:r>
      <w:r w:rsidRPr="00E034EA">
        <w:rPr>
          <w:rFonts w:eastAsia="Times New Roman" w:cs="Times New Roman"/>
          <w:szCs w:val="24"/>
        </w:rPr>
        <w:t>ο κ</w:t>
      </w:r>
      <w:r>
        <w:rPr>
          <w:rFonts w:eastAsia="Times New Roman" w:cs="Times New Roman"/>
          <w:szCs w:val="24"/>
        </w:rPr>
        <w:t>.</w:t>
      </w:r>
      <w:r w:rsidRPr="00E034EA">
        <w:rPr>
          <w:rFonts w:eastAsia="Times New Roman" w:cs="Times New Roman"/>
          <w:szCs w:val="24"/>
        </w:rPr>
        <w:t xml:space="preserve"> Μητσοτάκης </w:t>
      </w:r>
      <w:r>
        <w:rPr>
          <w:rFonts w:eastAsia="Times New Roman" w:cs="Times New Roman"/>
          <w:szCs w:val="24"/>
        </w:rPr>
        <w:t xml:space="preserve">εξασφάλισε </w:t>
      </w:r>
      <w:r w:rsidRPr="00E034EA">
        <w:rPr>
          <w:rFonts w:eastAsia="Times New Roman" w:cs="Times New Roman"/>
          <w:szCs w:val="24"/>
        </w:rPr>
        <w:t>για τον Τσίπρα</w:t>
      </w:r>
      <w:r>
        <w:rPr>
          <w:rFonts w:eastAsia="Times New Roman" w:cs="Times New Roman"/>
          <w:szCs w:val="24"/>
        </w:rPr>
        <w:t xml:space="preserve"> για «τ</w:t>
      </w:r>
      <w:r w:rsidRPr="00E034EA">
        <w:rPr>
          <w:rFonts w:eastAsia="Times New Roman" w:cs="Times New Roman"/>
          <w:szCs w:val="24"/>
        </w:rPr>
        <w:t xml:space="preserve">η </w:t>
      </w:r>
      <w:r>
        <w:rPr>
          <w:rFonts w:eastAsia="Times New Roman" w:cs="Times New Roman"/>
          <w:szCs w:val="24"/>
        </w:rPr>
        <w:t>σ</w:t>
      </w:r>
      <w:r w:rsidRPr="00E034EA">
        <w:rPr>
          <w:rFonts w:eastAsia="Times New Roman" w:cs="Times New Roman"/>
          <w:szCs w:val="24"/>
        </w:rPr>
        <w:t>υνθήκη που υπογράφεις</w:t>
      </w:r>
      <w:r>
        <w:rPr>
          <w:rFonts w:eastAsia="Times New Roman" w:cs="Times New Roman"/>
          <w:szCs w:val="24"/>
        </w:rPr>
        <w:t>,</w:t>
      </w:r>
      <w:r w:rsidRPr="00E034EA">
        <w:rPr>
          <w:rFonts w:eastAsia="Times New Roman" w:cs="Times New Roman"/>
          <w:szCs w:val="24"/>
        </w:rPr>
        <w:t xml:space="preserve"> </w:t>
      </w:r>
      <w:r>
        <w:rPr>
          <w:rFonts w:eastAsia="Times New Roman" w:cs="Times New Roman"/>
          <w:szCs w:val="24"/>
        </w:rPr>
        <w:t>μη</w:t>
      </w:r>
      <w:r w:rsidRPr="00E034EA">
        <w:rPr>
          <w:rFonts w:eastAsia="Times New Roman" w:cs="Times New Roman"/>
          <w:szCs w:val="24"/>
        </w:rPr>
        <w:t xml:space="preserve"> στεναχωριέσαι</w:t>
      </w:r>
      <w:r>
        <w:rPr>
          <w:rFonts w:eastAsia="Times New Roman" w:cs="Times New Roman"/>
          <w:szCs w:val="24"/>
        </w:rPr>
        <w:t>,</w:t>
      </w:r>
      <w:r w:rsidRPr="00E034EA">
        <w:rPr>
          <w:rFonts w:eastAsia="Times New Roman" w:cs="Times New Roman"/>
          <w:szCs w:val="24"/>
        </w:rPr>
        <w:t xml:space="preserve"> θα την τηρήσουμε</w:t>
      </w:r>
      <w:r>
        <w:rPr>
          <w:rFonts w:eastAsia="Times New Roman" w:cs="Times New Roman"/>
          <w:szCs w:val="24"/>
        </w:rPr>
        <w:t>».</w:t>
      </w:r>
    </w:p>
    <w:p w14:paraId="2ED8BFD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Μια συνθήκη, για να τηρηθεί, </w:t>
      </w:r>
      <w:r w:rsidRPr="00E034EA">
        <w:rPr>
          <w:rFonts w:eastAsia="Times New Roman" w:cs="Times New Roman"/>
          <w:szCs w:val="24"/>
        </w:rPr>
        <w:t xml:space="preserve">κύριοι </w:t>
      </w:r>
      <w:r>
        <w:rPr>
          <w:rFonts w:eastAsia="Times New Roman" w:cs="Times New Roman"/>
          <w:szCs w:val="24"/>
        </w:rPr>
        <w:t xml:space="preserve">Βουλευτές, πρέπει να εμπνεύσει πρώτιστα </w:t>
      </w:r>
      <w:r w:rsidRPr="00E034EA">
        <w:rPr>
          <w:rFonts w:eastAsia="Times New Roman" w:cs="Times New Roman"/>
          <w:szCs w:val="24"/>
        </w:rPr>
        <w:t>τον ελληνικό λαό</w:t>
      </w:r>
      <w:r>
        <w:rPr>
          <w:rFonts w:eastAsia="Times New Roman" w:cs="Times New Roman"/>
          <w:szCs w:val="24"/>
        </w:rPr>
        <w:t>. Τ</w:t>
      </w:r>
      <w:r w:rsidRPr="00E034EA">
        <w:rPr>
          <w:rFonts w:eastAsia="Times New Roman" w:cs="Times New Roman"/>
          <w:szCs w:val="24"/>
        </w:rPr>
        <w:t>ίποτα δεν μπορεί να περάσει με τη βία</w:t>
      </w:r>
      <w:r>
        <w:rPr>
          <w:rFonts w:eastAsia="Times New Roman" w:cs="Times New Roman"/>
          <w:szCs w:val="24"/>
        </w:rPr>
        <w:t>. Ο</w:t>
      </w:r>
      <w:r w:rsidRPr="00E034EA">
        <w:rPr>
          <w:rFonts w:eastAsia="Times New Roman" w:cs="Times New Roman"/>
          <w:szCs w:val="24"/>
        </w:rPr>
        <w:t xml:space="preserve"> ελληνικός λαός έξω τρώει χημικά</w:t>
      </w:r>
      <w:r>
        <w:rPr>
          <w:rFonts w:eastAsia="Times New Roman" w:cs="Times New Roman"/>
          <w:szCs w:val="24"/>
        </w:rPr>
        <w:t xml:space="preserve"> απ’ αυτή την Κ</w:t>
      </w:r>
      <w:r w:rsidRPr="00E034EA">
        <w:rPr>
          <w:rFonts w:eastAsia="Times New Roman" w:cs="Times New Roman"/>
          <w:szCs w:val="24"/>
        </w:rPr>
        <w:t>υβέρνηση</w:t>
      </w:r>
      <w:r>
        <w:rPr>
          <w:rFonts w:eastAsia="Times New Roman" w:cs="Times New Roman"/>
          <w:szCs w:val="24"/>
        </w:rPr>
        <w:t>. Χ</w:t>
      </w:r>
      <w:r w:rsidRPr="00E034EA">
        <w:rPr>
          <w:rFonts w:eastAsia="Times New Roman" w:cs="Times New Roman"/>
          <w:szCs w:val="24"/>
        </w:rPr>
        <w:t>ρειάστηκαν χημικά</w:t>
      </w:r>
      <w:r>
        <w:rPr>
          <w:rFonts w:eastAsia="Times New Roman" w:cs="Times New Roman"/>
          <w:szCs w:val="24"/>
        </w:rPr>
        <w:t>,</w:t>
      </w:r>
      <w:r w:rsidRPr="00E034EA">
        <w:rPr>
          <w:rFonts w:eastAsia="Times New Roman" w:cs="Times New Roman"/>
          <w:szCs w:val="24"/>
        </w:rPr>
        <w:t xml:space="preserve"> για να γίνει η σημερινή συζήτηση</w:t>
      </w:r>
      <w:r>
        <w:rPr>
          <w:rFonts w:eastAsia="Times New Roman" w:cs="Times New Roman"/>
          <w:szCs w:val="24"/>
        </w:rPr>
        <w:t xml:space="preserve">. Αυτό θα γράψει η </w:t>
      </w:r>
      <w:r>
        <w:rPr>
          <w:rFonts w:eastAsia="Times New Roman" w:cs="Times New Roman"/>
          <w:szCs w:val="24"/>
        </w:rPr>
        <w:t>ι</w:t>
      </w:r>
      <w:r>
        <w:rPr>
          <w:rFonts w:eastAsia="Times New Roman" w:cs="Times New Roman"/>
          <w:szCs w:val="24"/>
        </w:rPr>
        <w:t>στορία, ότι την ημέρα που η</w:t>
      </w:r>
      <w:r w:rsidRPr="00E034EA">
        <w:rPr>
          <w:rFonts w:eastAsia="Times New Roman" w:cs="Times New Roman"/>
          <w:szCs w:val="24"/>
        </w:rPr>
        <w:t xml:space="preserve"> Βουλή συνεδρίαζε</w:t>
      </w:r>
      <w:r>
        <w:rPr>
          <w:rFonts w:eastAsia="Times New Roman" w:cs="Times New Roman"/>
          <w:szCs w:val="24"/>
        </w:rPr>
        <w:t xml:space="preserve">, έξω έριχναν </w:t>
      </w:r>
      <w:r w:rsidRPr="00E034EA">
        <w:rPr>
          <w:rFonts w:eastAsia="Times New Roman" w:cs="Times New Roman"/>
          <w:szCs w:val="24"/>
        </w:rPr>
        <w:t>χημικά</w:t>
      </w:r>
      <w:r>
        <w:rPr>
          <w:rFonts w:eastAsia="Times New Roman" w:cs="Times New Roman"/>
          <w:szCs w:val="24"/>
        </w:rPr>
        <w:t>. Με αυτές τις</w:t>
      </w:r>
      <w:r w:rsidRPr="00E034EA">
        <w:rPr>
          <w:rFonts w:eastAsia="Times New Roman" w:cs="Times New Roman"/>
          <w:szCs w:val="24"/>
        </w:rPr>
        <w:t xml:space="preserve"> συνθήκες </w:t>
      </w:r>
      <w:r>
        <w:rPr>
          <w:rFonts w:eastAsia="Times New Roman" w:cs="Times New Roman"/>
          <w:szCs w:val="24"/>
        </w:rPr>
        <w:t xml:space="preserve">γίνεται αυτή η </w:t>
      </w:r>
      <w:r w:rsidRPr="00E034EA">
        <w:rPr>
          <w:rFonts w:eastAsia="Times New Roman" w:cs="Times New Roman"/>
          <w:szCs w:val="24"/>
        </w:rPr>
        <w:t>συζήτηση</w:t>
      </w:r>
      <w:r>
        <w:rPr>
          <w:rFonts w:eastAsia="Times New Roman" w:cs="Times New Roman"/>
          <w:szCs w:val="24"/>
        </w:rPr>
        <w:t>.</w:t>
      </w:r>
    </w:p>
    <w:p w14:paraId="2ED8BFD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κ. Κ</w:t>
      </w:r>
      <w:r w:rsidRPr="00E034EA">
        <w:rPr>
          <w:rFonts w:eastAsia="Times New Roman" w:cs="Times New Roman"/>
          <w:szCs w:val="24"/>
        </w:rPr>
        <w:t xml:space="preserve">αμμένος </w:t>
      </w:r>
      <w:r>
        <w:rPr>
          <w:rFonts w:eastAsia="Times New Roman" w:cs="Times New Roman"/>
          <w:szCs w:val="24"/>
        </w:rPr>
        <w:t>παρουσίασε</w:t>
      </w:r>
      <w:r w:rsidRPr="00E034EA">
        <w:rPr>
          <w:rFonts w:eastAsia="Times New Roman" w:cs="Times New Roman"/>
          <w:szCs w:val="24"/>
        </w:rPr>
        <w:t xml:space="preserve"> λίγο-πολύ σήμερα ότι ο κ</w:t>
      </w:r>
      <w:r>
        <w:rPr>
          <w:rFonts w:eastAsia="Times New Roman" w:cs="Times New Roman"/>
          <w:szCs w:val="24"/>
        </w:rPr>
        <w:t>. Τ</w:t>
      </w:r>
      <w:r w:rsidRPr="00E034EA">
        <w:rPr>
          <w:rFonts w:eastAsia="Times New Roman" w:cs="Times New Roman"/>
          <w:szCs w:val="24"/>
        </w:rPr>
        <w:t>σίπρας</w:t>
      </w:r>
      <w:r>
        <w:rPr>
          <w:rFonts w:eastAsia="Times New Roman" w:cs="Times New Roman"/>
          <w:szCs w:val="24"/>
        </w:rPr>
        <w:t xml:space="preserve"> </w:t>
      </w:r>
      <w:r w:rsidRPr="00E034EA">
        <w:rPr>
          <w:rFonts w:eastAsia="Times New Roman" w:cs="Times New Roman"/>
          <w:szCs w:val="24"/>
        </w:rPr>
        <w:t>τον πρόδωσε</w:t>
      </w:r>
      <w:r>
        <w:rPr>
          <w:rFonts w:eastAsia="Times New Roman" w:cs="Times New Roman"/>
          <w:szCs w:val="24"/>
        </w:rPr>
        <w:t>.</w:t>
      </w:r>
      <w:r w:rsidRPr="00E034EA">
        <w:rPr>
          <w:rFonts w:eastAsia="Times New Roman" w:cs="Times New Roman"/>
          <w:szCs w:val="24"/>
        </w:rPr>
        <w:t xml:space="preserve"> </w:t>
      </w:r>
      <w:r>
        <w:rPr>
          <w:rFonts w:eastAsia="Times New Roman" w:cs="Times New Roman"/>
          <w:szCs w:val="24"/>
        </w:rPr>
        <w:t>Τ</w:t>
      </w:r>
      <w:r w:rsidRPr="00E034EA">
        <w:rPr>
          <w:rFonts w:eastAsia="Times New Roman" w:cs="Times New Roman"/>
          <w:szCs w:val="24"/>
        </w:rPr>
        <w:t xml:space="preserve">ου </w:t>
      </w:r>
      <w:r>
        <w:rPr>
          <w:rFonts w:eastAsia="Times New Roman" w:cs="Times New Roman"/>
          <w:szCs w:val="24"/>
        </w:rPr>
        <w:t>έ</w:t>
      </w:r>
      <w:r w:rsidRPr="00E034EA">
        <w:rPr>
          <w:rFonts w:eastAsia="Times New Roman" w:cs="Times New Roman"/>
          <w:szCs w:val="24"/>
        </w:rPr>
        <w:t xml:space="preserve">λεγε </w:t>
      </w:r>
      <w:r>
        <w:rPr>
          <w:rFonts w:eastAsia="Times New Roman" w:cs="Times New Roman"/>
          <w:szCs w:val="24"/>
        </w:rPr>
        <w:t xml:space="preserve">ότι </w:t>
      </w:r>
      <w:r w:rsidRPr="00E034EA">
        <w:rPr>
          <w:rFonts w:eastAsia="Times New Roman" w:cs="Times New Roman"/>
          <w:szCs w:val="24"/>
        </w:rPr>
        <w:t>θα π</w:t>
      </w:r>
      <w:r w:rsidRPr="00E034EA">
        <w:rPr>
          <w:rFonts w:eastAsia="Times New Roman" w:cs="Times New Roman"/>
          <w:szCs w:val="24"/>
        </w:rPr>
        <w:t>άει λίγο αργότερα</w:t>
      </w:r>
      <w:r>
        <w:rPr>
          <w:rFonts w:eastAsia="Times New Roman" w:cs="Times New Roman"/>
          <w:szCs w:val="24"/>
        </w:rPr>
        <w:t>. Καλά, εγώ</w:t>
      </w:r>
      <w:r w:rsidRPr="00E034EA">
        <w:rPr>
          <w:rFonts w:eastAsia="Times New Roman" w:cs="Times New Roman"/>
          <w:szCs w:val="24"/>
        </w:rPr>
        <w:t xml:space="preserve"> τρεις-τέσσερις φορές είδα τον Τσίπρα και κατάλαβα ότι ήταν αποφασισμένος να </w:t>
      </w:r>
      <w:r>
        <w:rPr>
          <w:rFonts w:eastAsia="Times New Roman" w:cs="Times New Roman"/>
          <w:szCs w:val="24"/>
        </w:rPr>
        <w:t>μειοδοτήσει εις βάρος της</w:t>
      </w:r>
      <w:r w:rsidRPr="00E034EA">
        <w:rPr>
          <w:rFonts w:eastAsia="Times New Roman" w:cs="Times New Roman"/>
          <w:szCs w:val="24"/>
        </w:rPr>
        <w:t xml:space="preserve"> Μακεδονίας και ο Καμμένος</w:t>
      </w:r>
      <w:r>
        <w:rPr>
          <w:rFonts w:eastAsia="Times New Roman" w:cs="Times New Roman"/>
          <w:szCs w:val="24"/>
        </w:rPr>
        <w:t>, που</w:t>
      </w:r>
      <w:r w:rsidRPr="00E034EA">
        <w:rPr>
          <w:rFonts w:eastAsia="Times New Roman" w:cs="Times New Roman"/>
          <w:szCs w:val="24"/>
        </w:rPr>
        <w:t xml:space="preserve"> ήταν κάθε μέρα μαζί του</w:t>
      </w:r>
      <w:r>
        <w:rPr>
          <w:rFonts w:eastAsia="Times New Roman" w:cs="Times New Roman"/>
          <w:szCs w:val="24"/>
        </w:rPr>
        <w:t>,</w:t>
      </w:r>
      <w:r w:rsidRPr="00E034EA">
        <w:rPr>
          <w:rFonts w:eastAsia="Times New Roman" w:cs="Times New Roman"/>
          <w:szCs w:val="24"/>
        </w:rPr>
        <w:t xml:space="preserve"> </w:t>
      </w:r>
      <w:r>
        <w:rPr>
          <w:rFonts w:eastAsia="Times New Roman" w:cs="Times New Roman"/>
          <w:szCs w:val="24"/>
        </w:rPr>
        <w:t>δ</w:t>
      </w:r>
      <w:r w:rsidRPr="00E034EA">
        <w:rPr>
          <w:rFonts w:eastAsia="Times New Roman" w:cs="Times New Roman"/>
          <w:szCs w:val="24"/>
        </w:rPr>
        <w:t xml:space="preserve">εν το </w:t>
      </w:r>
      <w:r>
        <w:rPr>
          <w:rFonts w:eastAsia="Times New Roman" w:cs="Times New Roman"/>
          <w:szCs w:val="24"/>
        </w:rPr>
        <w:t>είχε αντιληφθεί; Ακούσατε τι σας λέω; Τ</w:t>
      </w:r>
      <w:r w:rsidRPr="00E034EA">
        <w:rPr>
          <w:rFonts w:eastAsia="Times New Roman" w:cs="Times New Roman"/>
          <w:szCs w:val="24"/>
        </w:rPr>
        <w:t>ρεις-τέσσερις φορές έχω</w:t>
      </w:r>
      <w:r w:rsidRPr="00E034EA">
        <w:rPr>
          <w:rFonts w:eastAsia="Times New Roman" w:cs="Times New Roman"/>
          <w:szCs w:val="24"/>
        </w:rPr>
        <w:t xml:space="preserve"> δει εγώ τον Τσίπρα και την τελευταία φορά</w:t>
      </w:r>
      <w:r>
        <w:rPr>
          <w:rFonts w:eastAsia="Times New Roman" w:cs="Times New Roman"/>
          <w:szCs w:val="24"/>
        </w:rPr>
        <w:t xml:space="preserve"> γυρίζω στη</w:t>
      </w:r>
      <w:r w:rsidRPr="00E034EA">
        <w:rPr>
          <w:rFonts w:eastAsia="Times New Roman" w:cs="Times New Roman"/>
          <w:szCs w:val="24"/>
        </w:rPr>
        <w:t xml:space="preserve"> γυναίκα μου και </w:t>
      </w:r>
      <w:r>
        <w:rPr>
          <w:rFonts w:eastAsia="Times New Roman" w:cs="Times New Roman"/>
          <w:szCs w:val="24"/>
        </w:rPr>
        <w:t>της λέω: «Μέχρι τον Ιούνιο τούτοι εδώ θα έχουν</w:t>
      </w:r>
      <w:r w:rsidRPr="00E034EA">
        <w:rPr>
          <w:rFonts w:eastAsia="Times New Roman" w:cs="Times New Roman"/>
          <w:szCs w:val="24"/>
        </w:rPr>
        <w:t xml:space="preserve"> προχωρήσει σε συμφωνία με τους </w:t>
      </w:r>
      <w:r>
        <w:rPr>
          <w:rFonts w:eastAsia="Times New Roman" w:cs="Times New Roman"/>
          <w:szCs w:val="24"/>
        </w:rPr>
        <w:t>Σ</w:t>
      </w:r>
      <w:r w:rsidRPr="00E034EA">
        <w:rPr>
          <w:rFonts w:eastAsia="Times New Roman" w:cs="Times New Roman"/>
          <w:szCs w:val="24"/>
        </w:rPr>
        <w:t>κοπιανούς</w:t>
      </w:r>
      <w:r>
        <w:rPr>
          <w:rFonts w:eastAsia="Times New Roman" w:cs="Times New Roman"/>
          <w:szCs w:val="24"/>
        </w:rPr>
        <w:t>.</w:t>
      </w:r>
      <w:r>
        <w:rPr>
          <w:rFonts w:eastAsia="Times New Roman" w:cs="Times New Roman"/>
          <w:szCs w:val="24"/>
        </w:rPr>
        <w:t xml:space="preserve">». Και ο Καμμένος, που ήταν όλη μέρα μαζί, </w:t>
      </w:r>
      <w:r w:rsidRPr="00E034EA">
        <w:rPr>
          <w:rFonts w:eastAsia="Times New Roman" w:cs="Times New Roman"/>
          <w:szCs w:val="24"/>
        </w:rPr>
        <w:t>στην ειλικρινή του</w:t>
      </w:r>
      <w:r>
        <w:rPr>
          <w:rFonts w:eastAsia="Times New Roman" w:cs="Times New Roman"/>
          <w:szCs w:val="24"/>
        </w:rPr>
        <w:t>ς</w:t>
      </w:r>
      <w:r w:rsidRPr="00E034EA">
        <w:rPr>
          <w:rFonts w:eastAsia="Times New Roman" w:cs="Times New Roman"/>
          <w:szCs w:val="24"/>
        </w:rPr>
        <w:t xml:space="preserve"> αυτή σχέση </w:t>
      </w:r>
      <w:r>
        <w:rPr>
          <w:rFonts w:eastAsia="Times New Roman" w:cs="Times New Roman"/>
          <w:szCs w:val="24"/>
        </w:rPr>
        <w:t>για την πάταξη της</w:t>
      </w:r>
      <w:r w:rsidRPr="00E034EA">
        <w:rPr>
          <w:rFonts w:eastAsia="Times New Roman" w:cs="Times New Roman"/>
          <w:szCs w:val="24"/>
        </w:rPr>
        <w:t xml:space="preserve"> διαπ</w:t>
      </w:r>
      <w:r w:rsidRPr="00E034EA">
        <w:rPr>
          <w:rFonts w:eastAsia="Times New Roman" w:cs="Times New Roman"/>
          <w:szCs w:val="24"/>
        </w:rPr>
        <w:t>λοκής</w:t>
      </w:r>
      <w:r>
        <w:rPr>
          <w:rFonts w:eastAsia="Times New Roman" w:cs="Times New Roman"/>
          <w:szCs w:val="24"/>
        </w:rPr>
        <w:t xml:space="preserve">, αυτός δεν είχε αντιληφθεί τίποτα; </w:t>
      </w:r>
    </w:p>
    <w:p w14:paraId="2ED8BFD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Δεν λέω τίποτα άλλο, γιατί μπορεί όντως να τον πρόδωσαν. Όμως, τι του είχαν πει; Ότι θα πάει Μάρτη. Δηλαδή, αν γινόταν Μάρτη η μειοδοσία, θα άλλαζε κάτι; Ξέρετε, όμως, γιατί </w:t>
      </w:r>
      <w:r w:rsidRPr="00E034EA">
        <w:rPr>
          <w:rFonts w:eastAsia="Times New Roman" w:cs="Times New Roman"/>
          <w:szCs w:val="24"/>
        </w:rPr>
        <w:t>έγινε</w:t>
      </w:r>
      <w:r>
        <w:rPr>
          <w:rFonts w:eastAsia="Times New Roman" w:cs="Times New Roman"/>
          <w:szCs w:val="24"/>
        </w:rPr>
        <w:t xml:space="preserve"> Γενάρη; Γιατί τον Τσίπρα τον πήγαν οι Αμερικανοί συρτό,</w:t>
      </w:r>
      <w:r w:rsidRPr="00E034EA">
        <w:rPr>
          <w:rFonts w:eastAsia="Times New Roman" w:cs="Times New Roman"/>
          <w:szCs w:val="24"/>
        </w:rPr>
        <w:t xml:space="preserve"> τον είχαν πιάσει και τον π</w:t>
      </w:r>
      <w:r>
        <w:rPr>
          <w:rFonts w:eastAsia="Times New Roman" w:cs="Times New Roman"/>
          <w:szCs w:val="24"/>
        </w:rPr>
        <w:t xml:space="preserve">ήγαιναν, τώρα </w:t>
      </w:r>
      <w:r w:rsidRPr="00E034EA">
        <w:rPr>
          <w:rFonts w:eastAsia="Times New Roman" w:cs="Times New Roman"/>
          <w:szCs w:val="24"/>
        </w:rPr>
        <w:t>αμέσως</w:t>
      </w:r>
      <w:r>
        <w:rPr>
          <w:rFonts w:eastAsia="Times New Roman" w:cs="Times New Roman"/>
          <w:szCs w:val="24"/>
        </w:rPr>
        <w:t>, α</w:t>
      </w:r>
      <w:r w:rsidRPr="00E034EA">
        <w:rPr>
          <w:rFonts w:eastAsia="Times New Roman" w:cs="Times New Roman"/>
          <w:szCs w:val="24"/>
        </w:rPr>
        <w:t>υτή τη</w:t>
      </w:r>
      <w:r>
        <w:rPr>
          <w:rFonts w:eastAsia="Times New Roman" w:cs="Times New Roman"/>
          <w:szCs w:val="24"/>
        </w:rPr>
        <w:t>ν</w:t>
      </w:r>
      <w:r w:rsidRPr="00E034EA">
        <w:rPr>
          <w:rFonts w:eastAsia="Times New Roman" w:cs="Times New Roman"/>
          <w:szCs w:val="24"/>
        </w:rPr>
        <w:t xml:space="preserve"> </w:t>
      </w:r>
      <w:r>
        <w:rPr>
          <w:rFonts w:eastAsia="Times New Roman" w:cs="Times New Roman"/>
          <w:szCs w:val="24"/>
        </w:rPr>
        <w:t>ε</w:t>
      </w:r>
      <w:r w:rsidRPr="00E034EA">
        <w:rPr>
          <w:rFonts w:eastAsia="Times New Roman" w:cs="Times New Roman"/>
          <w:szCs w:val="24"/>
        </w:rPr>
        <w:t>βδομάδα</w:t>
      </w:r>
      <w:r>
        <w:rPr>
          <w:rFonts w:eastAsia="Times New Roman" w:cs="Times New Roman"/>
          <w:szCs w:val="24"/>
        </w:rPr>
        <w:t xml:space="preserve">! </w:t>
      </w:r>
    </w:p>
    <w:p w14:paraId="2ED8BFD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E034EA">
        <w:rPr>
          <w:rFonts w:eastAsia="Times New Roman" w:cs="Times New Roman"/>
          <w:szCs w:val="24"/>
        </w:rPr>
        <w:t>αι αυτό που έκανε σήμερα ο Τσίπρας</w:t>
      </w:r>
      <w:r>
        <w:rPr>
          <w:rFonts w:eastAsia="Times New Roman" w:cs="Times New Roman"/>
          <w:szCs w:val="24"/>
        </w:rPr>
        <w:t>,</w:t>
      </w:r>
      <w:r w:rsidRPr="00E034EA">
        <w:rPr>
          <w:rFonts w:eastAsia="Times New Roman" w:cs="Times New Roman"/>
          <w:szCs w:val="24"/>
        </w:rPr>
        <w:t xml:space="preserve"> τις δύο μέρες</w:t>
      </w:r>
      <w:r>
        <w:rPr>
          <w:rFonts w:eastAsia="Times New Roman" w:cs="Times New Roman"/>
          <w:szCs w:val="24"/>
        </w:rPr>
        <w:t xml:space="preserve"> να τις κάνει</w:t>
      </w:r>
      <w:r w:rsidRPr="00E034EA">
        <w:rPr>
          <w:rFonts w:eastAsia="Times New Roman" w:cs="Times New Roman"/>
          <w:szCs w:val="24"/>
        </w:rPr>
        <w:t xml:space="preserve"> δυόμισ</w:t>
      </w:r>
      <w:r>
        <w:rPr>
          <w:rFonts w:eastAsia="Times New Roman" w:cs="Times New Roman"/>
          <w:szCs w:val="24"/>
        </w:rPr>
        <w:t>ι</w:t>
      </w:r>
      <w:r w:rsidRPr="00E034EA">
        <w:rPr>
          <w:rFonts w:eastAsia="Times New Roman" w:cs="Times New Roman"/>
          <w:szCs w:val="24"/>
        </w:rPr>
        <w:t xml:space="preserve"> μέχρι την ψηφοφορία</w:t>
      </w:r>
      <w:r>
        <w:rPr>
          <w:rFonts w:eastAsia="Times New Roman" w:cs="Times New Roman"/>
          <w:szCs w:val="24"/>
        </w:rPr>
        <w:t>,</w:t>
      </w:r>
      <w:r w:rsidRPr="00E034EA">
        <w:rPr>
          <w:rFonts w:eastAsia="Times New Roman" w:cs="Times New Roman"/>
          <w:szCs w:val="24"/>
        </w:rPr>
        <w:t xml:space="preserve"> ξέρετε </w:t>
      </w:r>
      <w:r>
        <w:rPr>
          <w:rFonts w:eastAsia="Times New Roman" w:cs="Times New Roman"/>
          <w:szCs w:val="24"/>
        </w:rPr>
        <w:t>γιατί το έκανε; Γιατί σ</w:t>
      </w:r>
      <w:r w:rsidRPr="00E034EA">
        <w:rPr>
          <w:rFonts w:eastAsia="Times New Roman" w:cs="Times New Roman"/>
          <w:szCs w:val="24"/>
        </w:rPr>
        <w:t xml:space="preserve">ήμερα έξω δεν ήταν εύκολο να βγουν οι </w:t>
      </w:r>
      <w:r>
        <w:rPr>
          <w:rFonts w:eastAsia="Times New Roman" w:cs="Times New Roman"/>
          <w:szCs w:val="24"/>
        </w:rPr>
        <w:t>Β</w:t>
      </w:r>
      <w:r w:rsidRPr="00E034EA">
        <w:rPr>
          <w:rFonts w:eastAsia="Times New Roman" w:cs="Times New Roman"/>
          <w:szCs w:val="24"/>
        </w:rPr>
        <w:t>ουλευτές</w:t>
      </w:r>
      <w:r>
        <w:rPr>
          <w:rFonts w:eastAsia="Times New Roman" w:cs="Times New Roman"/>
          <w:szCs w:val="24"/>
        </w:rPr>
        <w:t xml:space="preserve">. Και </w:t>
      </w:r>
      <w:r w:rsidRPr="00E034EA">
        <w:rPr>
          <w:rFonts w:eastAsia="Times New Roman" w:cs="Times New Roman"/>
          <w:szCs w:val="24"/>
        </w:rPr>
        <w:t>ελπίζει ότι κάποιοι που είναι έξω</w:t>
      </w:r>
      <w:r>
        <w:rPr>
          <w:rFonts w:eastAsia="Times New Roman" w:cs="Times New Roman"/>
          <w:szCs w:val="24"/>
        </w:rPr>
        <w:t>,</w:t>
      </w:r>
      <w:r w:rsidRPr="00E034EA">
        <w:rPr>
          <w:rFonts w:eastAsia="Times New Roman" w:cs="Times New Roman"/>
          <w:szCs w:val="24"/>
        </w:rPr>
        <w:t xml:space="preserve"> δεν έχουν λεφτά να πληρώνουν τα ξενοδοχεία και θα αναγκαστούν να φύγουν</w:t>
      </w:r>
      <w:r>
        <w:rPr>
          <w:rFonts w:eastAsia="Times New Roman" w:cs="Times New Roman"/>
          <w:szCs w:val="24"/>
        </w:rPr>
        <w:t>.</w:t>
      </w:r>
      <w:r w:rsidRPr="00E034EA">
        <w:rPr>
          <w:rFonts w:eastAsia="Times New Roman" w:cs="Times New Roman"/>
          <w:szCs w:val="24"/>
        </w:rPr>
        <w:t xml:space="preserve"> </w:t>
      </w:r>
    </w:p>
    <w:p w14:paraId="2ED8BFD6" w14:textId="77777777" w:rsidR="00C647AD" w:rsidRDefault="00D506E1">
      <w:pPr>
        <w:spacing w:after="0" w:line="600" w:lineRule="auto"/>
        <w:ind w:firstLine="720"/>
        <w:jc w:val="both"/>
        <w:rPr>
          <w:rFonts w:eastAsia="Times New Roman" w:cs="Times New Roman"/>
          <w:szCs w:val="24"/>
        </w:rPr>
      </w:pPr>
      <w:r w:rsidRPr="00E034EA">
        <w:rPr>
          <w:rFonts w:eastAsia="Times New Roman" w:cs="Times New Roman"/>
          <w:szCs w:val="24"/>
        </w:rPr>
        <w:t>Τα ακούσατε</w:t>
      </w:r>
      <w:r>
        <w:rPr>
          <w:rFonts w:eastAsia="Times New Roman" w:cs="Times New Roman"/>
          <w:szCs w:val="24"/>
        </w:rPr>
        <w:t>,</w:t>
      </w:r>
      <w:r w:rsidRPr="00E034EA">
        <w:rPr>
          <w:rFonts w:eastAsia="Times New Roman" w:cs="Times New Roman"/>
          <w:szCs w:val="24"/>
        </w:rPr>
        <w:t xml:space="preserve"> κύριοι</w:t>
      </w:r>
      <w:r>
        <w:rPr>
          <w:rFonts w:eastAsia="Times New Roman" w:cs="Times New Roman"/>
          <w:szCs w:val="24"/>
        </w:rPr>
        <w:t>; Α</w:t>
      </w:r>
      <w:r w:rsidRPr="00E034EA">
        <w:rPr>
          <w:rFonts w:eastAsia="Times New Roman" w:cs="Times New Roman"/>
          <w:szCs w:val="24"/>
        </w:rPr>
        <w:t>υτή η μετάθεση της ψηφοφορίας για αύριο</w:t>
      </w:r>
      <w:r>
        <w:rPr>
          <w:rFonts w:eastAsia="Times New Roman" w:cs="Times New Roman"/>
          <w:szCs w:val="24"/>
        </w:rPr>
        <w:t xml:space="preserve"> </w:t>
      </w:r>
      <w:r w:rsidRPr="00E034EA">
        <w:rPr>
          <w:rFonts w:eastAsia="Times New Roman" w:cs="Times New Roman"/>
          <w:szCs w:val="24"/>
        </w:rPr>
        <w:t>υποτίθεται</w:t>
      </w:r>
      <w:r>
        <w:rPr>
          <w:rFonts w:eastAsia="Times New Roman" w:cs="Times New Roman"/>
          <w:szCs w:val="24"/>
        </w:rPr>
        <w:t xml:space="preserve"> πως έγινε γιατί έπρεπ</w:t>
      </w:r>
      <w:r>
        <w:rPr>
          <w:rFonts w:eastAsia="Times New Roman" w:cs="Times New Roman"/>
          <w:szCs w:val="24"/>
        </w:rPr>
        <w:t>ε να μιλήσουν Βουλευτές,</w:t>
      </w:r>
      <w:r w:rsidRPr="00E034EA">
        <w:rPr>
          <w:rFonts w:eastAsia="Times New Roman" w:cs="Times New Roman"/>
          <w:szCs w:val="24"/>
        </w:rPr>
        <w:t xml:space="preserve"> όπως είπε ο κύριος </w:t>
      </w:r>
      <w:r>
        <w:rPr>
          <w:rFonts w:eastAsia="Times New Roman" w:cs="Times New Roman"/>
          <w:szCs w:val="24"/>
        </w:rPr>
        <w:t>Π</w:t>
      </w:r>
      <w:r w:rsidRPr="00E034EA">
        <w:rPr>
          <w:rFonts w:eastAsia="Times New Roman" w:cs="Times New Roman"/>
          <w:szCs w:val="24"/>
        </w:rPr>
        <w:t xml:space="preserve">ρόεδρος της </w:t>
      </w:r>
      <w:r>
        <w:rPr>
          <w:rFonts w:eastAsia="Times New Roman" w:cs="Times New Roman"/>
          <w:szCs w:val="24"/>
        </w:rPr>
        <w:t>Βουλής. Δεν ήταν</w:t>
      </w:r>
      <w:r w:rsidRPr="00E034EA">
        <w:rPr>
          <w:rFonts w:eastAsia="Times New Roman" w:cs="Times New Roman"/>
          <w:szCs w:val="24"/>
        </w:rPr>
        <w:t xml:space="preserve"> αυτή η δικαιολογία</w:t>
      </w:r>
      <w:r>
        <w:rPr>
          <w:rFonts w:eastAsia="Times New Roman" w:cs="Times New Roman"/>
          <w:szCs w:val="24"/>
        </w:rPr>
        <w:t>. Ή</w:t>
      </w:r>
      <w:r w:rsidRPr="00E034EA">
        <w:rPr>
          <w:rFonts w:eastAsia="Times New Roman" w:cs="Times New Roman"/>
          <w:szCs w:val="24"/>
        </w:rPr>
        <w:t xml:space="preserve">ταν ο φόβος ότι η </w:t>
      </w:r>
      <w:r>
        <w:rPr>
          <w:rFonts w:eastAsia="Times New Roman" w:cs="Times New Roman"/>
          <w:szCs w:val="24"/>
        </w:rPr>
        <w:t>σημερινή νύχτα</w:t>
      </w:r>
      <w:r w:rsidRPr="00E034EA">
        <w:rPr>
          <w:rFonts w:eastAsia="Times New Roman" w:cs="Times New Roman"/>
          <w:szCs w:val="24"/>
        </w:rPr>
        <w:t xml:space="preserve"> ήταν πολύ μεγάλη</w:t>
      </w:r>
      <w:r>
        <w:rPr>
          <w:rFonts w:eastAsia="Times New Roman" w:cs="Times New Roman"/>
          <w:szCs w:val="24"/>
        </w:rPr>
        <w:t>. Ε</w:t>
      </w:r>
      <w:r w:rsidRPr="00E034EA">
        <w:rPr>
          <w:rFonts w:eastAsia="Times New Roman" w:cs="Times New Roman"/>
          <w:szCs w:val="24"/>
        </w:rPr>
        <w:t xml:space="preserve">ίχε </w:t>
      </w:r>
      <w:r>
        <w:rPr>
          <w:rFonts w:eastAsia="Times New Roman" w:cs="Times New Roman"/>
          <w:szCs w:val="24"/>
        </w:rPr>
        <w:t>διαπραχθεί</w:t>
      </w:r>
      <w:r w:rsidRPr="00E034EA">
        <w:rPr>
          <w:rFonts w:eastAsia="Times New Roman" w:cs="Times New Roman"/>
          <w:szCs w:val="24"/>
        </w:rPr>
        <w:t xml:space="preserve"> ένα μεγάλο </w:t>
      </w:r>
      <w:r>
        <w:rPr>
          <w:rFonts w:eastAsia="Times New Roman" w:cs="Times New Roman"/>
          <w:szCs w:val="24"/>
        </w:rPr>
        <w:t>έγκλημα σε βάρος της Ε</w:t>
      </w:r>
      <w:r w:rsidRPr="00E034EA">
        <w:rPr>
          <w:rFonts w:eastAsia="Times New Roman" w:cs="Times New Roman"/>
          <w:szCs w:val="24"/>
        </w:rPr>
        <w:t xml:space="preserve">λλάδος και οι </w:t>
      </w:r>
      <w:r>
        <w:rPr>
          <w:rFonts w:eastAsia="Times New Roman" w:cs="Times New Roman"/>
          <w:szCs w:val="24"/>
        </w:rPr>
        <w:t>Β</w:t>
      </w:r>
      <w:r w:rsidRPr="00E034EA">
        <w:rPr>
          <w:rFonts w:eastAsia="Times New Roman" w:cs="Times New Roman"/>
          <w:szCs w:val="24"/>
        </w:rPr>
        <w:t xml:space="preserve">ουλευτές δεν </w:t>
      </w:r>
      <w:r>
        <w:rPr>
          <w:rFonts w:eastAsia="Times New Roman" w:cs="Times New Roman"/>
          <w:szCs w:val="24"/>
        </w:rPr>
        <w:t>θα είχαν μούρη να βγουν από το Κο</w:t>
      </w:r>
      <w:r>
        <w:rPr>
          <w:rFonts w:eastAsia="Times New Roman" w:cs="Times New Roman"/>
          <w:szCs w:val="24"/>
        </w:rPr>
        <w:t>ινοβούλιο.</w:t>
      </w:r>
    </w:p>
    <w:p w14:paraId="2ED8BFD7" w14:textId="77777777" w:rsidR="00C647AD" w:rsidRDefault="00D506E1">
      <w:pPr>
        <w:spacing w:after="0" w:line="600" w:lineRule="auto"/>
        <w:ind w:firstLine="720"/>
        <w:jc w:val="both"/>
        <w:rPr>
          <w:rFonts w:eastAsia="Times New Roman" w:cs="Times New Roman"/>
          <w:szCs w:val="24"/>
        </w:rPr>
      </w:pPr>
      <w:r w:rsidRPr="00730C9B">
        <w:rPr>
          <w:rFonts w:eastAsia="Times New Roman" w:cs="Times New Roman"/>
          <w:b/>
          <w:szCs w:val="24"/>
        </w:rPr>
        <w:t xml:space="preserve">ΠΡΟΕΔΡΕΥΩΝ (Γεώργιος Βαρεμένος): </w:t>
      </w:r>
      <w:r>
        <w:rPr>
          <w:rFonts w:eastAsia="Times New Roman" w:cs="Times New Roman"/>
          <w:szCs w:val="24"/>
        </w:rPr>
        <w:t xml:space="preserve">Κύριε Πρόεδρε, συμφώνησαν όλοι σ’ αυτό, να πάμε μέχρι αύριο. Και ο κ. </w:t>
      </w:r>
      <w:r w:rsidRPr="00E034EA">
        <w:rPr>
          <w:rFonts w:eastAsia="Times New Roman" w:cs="Times New Roman"/>
          <w:szCs w:val="24"/>
        </w:rPr>
        <w:t>Γεωργιάδης συμφώνησε</w:t>
      </w:r>
      <w:r>
        <w:rPr>
          <w:rFonts w:eastAsia="Times New Roman" w:cs="Times New Roman"/>
          <w:szCs w:val="24"/>
        </w:rPr>
        <w:t>. Ό</w:t>
      </w:r>
      <w:r w:rsidRPr="00E034EA">
        <w:rPr>
          <w:rFonts w:eastAsia="Times New Roman" w:cs="Times New Roman"/>
          <w:szCs w:val="24"/>
        </w:rPr>
        <w:t>λοι συμφώνησαν</w:t>
      </w:r>
      <w:r>
        <w:rPr>
          <w:rFonts w:eastAsia="Times New Roman" w:cs="Times New Roman"/>
          <w:szCs w:val="24"/>
        </w:rPr>
        <w:t>.</w:t>
      </w:r>
      <w:r w:rsidRPr="00E034EA">
        <w:rPr>
          <w:rFonts w:eastAsia="Times New Roman" w:cs="Times New Roman"/>
          <w:szCs w:val="24"/>
        </w:rPr>
        <w:t xml:space="preserve"> </w:t>
      </w:r>
    </w:p>
    <w:p w14:paraId="2ED8BFD8"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sidRPr="00730C9B">
        <w:rPr>
          <w:rFonts w:eastAsia="Times New Roman" w:cs="Times New Roman"/>
          <w:b/>
          <w:szCs w:val="24"/>
        </w:rPr>
        <w:t xml:space="preserve"> ΛΕΒΕΝΤΗΣ (Πρόεδρος της Ένωσης Κεντρώων):</w:t>
      </w:r>
      <w:r>
        <w:rPr>
          <w:rFonts w:eastAsia="Times New Roman" w:cs="Times New Roman"/>
          <w:szCs w:val="24"/>
        </w:rPr>
        <w:t xml:space="preserve"> Με ποιο</w:t>
      </w:r>
      <w:r>
        <w:rPr>
          <w:rFonts w:eastAsia="Times New Roman" w:cs="Times New Roman"/>
          <w:szCs w:val="24"/>
        </w:rPr>
        <w:t>ν</w:t>
      </w:r>
      <w:r>
        <w:rPr>
          <w:rFonts w:eastAsia="Times New Roman" w:cs="Times New Roman"/>
          <w:szCs w:val="24"/>
        </w:rPr>
        <w:t xml:space="preserve"> σκοπό έγινε η πρόταση είπα, κύριε Πρόεδρε.</w:t>
      </w:r>
    </w:p>
    <w:p w14:paraId="2ED8BFD9" w14:textId="77777777" w:rsidR="00C647AD" w:rsidRDefault="00D506E1">
      <w:pPr>
        <w:spacing w:after="0" w:line="600" w:lineRule="auto"/>
        <w:ind w:firstLine="720"/>
        <w:jc w:val="both"/>
        <w:rPr>
          <w:rFonts w:eastAsia="Times New Roman" w:cs="Times New Roman"/>
          <w:szCs w:val="24"/>
        </w:rPr>
      </w:pPr>
      <w:r w:rsidRPr="00730C9B">
        <w:rPr>
          <w:rFonts w:eastAsia="Times New Roman" w:cs="Times New Roman"/>
          <w:b/>
          <w:szCs w:val="24"/>
        </w:rPr>
        <w:t>Π</w:t>
      </w:r>
      <w:r w:rsidRPr="00730C9B">
        <w:rPr>
          <w:rFonts w:eastAsia="Times New Roman" w:cs="Times New Roman"/>
          <w:b/>
          <w:szCs w:val="24"/>
        </w:rPr>
        <w:t xml:space="preserve">ΡΟΕΔΡΕΥΩΝ (Γεώργιος Βαρεμένος): </w:t>
      </w:r>
      <w:r w:rsidRPr="00730C9B">
        <w:rPr>
          <w:rFonts w:eastAsia="Times New Roman" w:cs="Times New Roman"/>
          <w:szCs w:val="24"/>
        </w:rPr>
        <w:t>Τι να σας πω τώρα εγώ</w:t>
      </w:r>
      <w:r>
        <w:rPr>
          <w:rFonts w:eastAsia="Times New Roman" w:cs="Times New Roman"/>
          <w:szCs w:val="24"/>
        </w:rPr>
        <w:t>;</w:t>
      </w:r>
      <w:r w:rsidRPr="00730C9B">
        <w:rPr>
          <w:rFonts w:eastAsia="Times New Roman" w:cs="Times New Roman"/>
          <w:szCs w:val="24"/>
        </w:rPr>
        <w:t xml:space="preserve"> Τι μου λέτε; </w:t>
      </w:r>
    </w:p>
    <w:p w14:paraId="2ED8BFDA"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sidRPr="00730C9B">
        <w:rPr>
          <w:rFonts w:eastAsia="Times New Roman" w:cs="Times New Roman"/>
          <w:b/>
          <w:szCs w:val="24"/>
        </w:rPr>
        <w:t>Σ ΛΕΒΕΝΤΗΣ (Πρόεδρος της Ένωσης Κεντρώων):</w:t>
      </w:r>
      <w:r>
        <w:rPr>
          <w:rFonts w:eastAsia="Times New Roman" w:cs="Times New Roman"/>
          <w:szCs w:val="24"/>
        </w:rPr>
        <w:t xml:space="preserve"> Ο κ. Γεωργιάδης συμφώνησε. Εά</w:t>
      </w:r>
      <w:r w:rsidRPr="00E034EA">
        <w:rPr>
          <w:rFonts w:eastAsia="Times New Roman" w:cs="Times New Roman"/>
          <w:szCs w:val="24"/>
        </w:rPr>
        <w:t>ν διαφωνούσε</w:t>
      </w:r>
      <w:r>
        <w:rPr>
          <w:rFonts w:eastAsia="Times New Roman" w:cs="Times New Roman"/>
          <w:szCs w:val="24"/>
        </w:rPr>
        <w:t>,</w:t>
      </w:r>
      <w:r w:rsidRPr="00E034EA">
        <w:rPr>
          <w:rFonts w:eastAsia="Times New Roman" w:cs="Times New Roman"/>
          <w:szCs w:val="24"/>
        </w:rPr>
        <w:t xml:space="preserve"> </w:t>
      </w:r>
      <w:r>
        <w:rPr>
          <w:rFonts w:eastAsia="Times New Roman" w:cs="Times New Roman"/>
          <w:szCs w:val="24"/>
        </w:rPr>
        <w:t xml:space="preserve">θα </w:t>
      </w:r>
      <w:r w:rsidRPr="00E034EA">
        <w:rPr>
          <w:rFonts w:eastAsia="Times New Roman" w:cs="Times New Roman"/>
          <w:szCs w:val="24"/>
        </w:rPr>
        <w:t>άλλαζε κάτι</w:t>
      </w:r>
      <w:r>
        <w:rPr>
          <w:rFonts w:eastAsia="Times New Roman" w:cs="Times New Roman"/>
          <w:szCs w:val="24"/>
        </w:rPr>
        <w:t>;</w:t>
      </w:r>
    </w:p>
    <w:p w14:paraId="2ED8BFDB" w14:textId="77777777" w:rsidR="00C647AD" w:rsidRDefault="00D506E1">
      <w:pPr>
        <w:spacing w:after="0" w:line="600" w:lineRule="auto"/>
        <w:ind w:firstLine="720"/>
        <w:jc w:val="both"/>
        <w:rPr>
          <w:rFonts w:eastAsia="Times New Roman" w:cs="Times New Roman"/>
          <w:szCs w:val="24"/>
        </w:rPr>
      </w:pPr>
      <w:r w:rsidRPr="00730C9B">
        <w:rPr>
          <w:rFonts w:eastAsia="Times New Roman" w:cs="Times New Roman"/>
          <w:b/>
          <w:szCs w:val="24"/>
        </w:rPr>
        <w:t xml:space="preserve">ΠΡΟΕΔΡΕΥΩΝ (Γεώργιος Βαρεμένος): </w:t>
      </w:r>
      <w:r w:rsidRPr="00730C9B">
        <w:rPr>
          <w:rFonts w:eastAsia="Times New Roman" w:cs="Times New Roman"/>
          <w:szCs w:val="24"/>
        </w:rPr>
        <w:t>Θ</w:t>
      </w:r>
      <w:r w:rsidRPr="00E034EA">
        <w:rPr>
          <w:rFonts w:eastAsia="Times New Roman" w:cs="Times New Roman"/>
          <w:szCs w:val="24"/>
        </w:rPr>
        <w:t>α το συζητούσαμε</w:t>
      </w:r>
      <w:r>
        <w:rPr>
          <w:rFonts w:eastAsia="Times New Roman" w:cs="Times New Roman"/>
          <w:szCs w:val="24"/>
        </w:rPr>
        <w:t>.</w:t>
      </w:r>
    </w:p>
    <w:p w14:paraId="2ED8BFDC" w14:textId="77777777" w:rsidR="00C647AD" w:rsidRDefault="00D506E1">
      <w:pPr>
        <w:spacing w:after="0" w:line="600" w:lineRule="auto"/>
        <w:ind w:firstLine="720"/>
        <w:jc w:val="both"/>
        <w:rPr>
          <w:rFonts w:eastAsia="Times New Roman" w:cs="Times New Roman"/>
          <w:szCs w:val="24"/>
        </w:rPr>
      </w:pPr>
      <w:r w:rsidRPr="00730C9B">
        <w:rPr>
          <w:rFonts w:eastAsia="Times New Roman" w:cs="Times New Roman"/>
          <w:b/>
          <w:szCs w:val="24"/>
        </w:rPr>
        <w:t>ΒΑΣΙΛ</w:t>
      </w:r>
      <w:r>
        <w:rPr>
          <w:rFonts w:eastAsia="Times New Roman" w:cs="Times New Roman"/>
          <w:b/>
          <w:szCs w:val="24"/>
        </w:rPr>
        <w:t>Η</w:t>
      </w:r>
      <w:r w:rsidRPr="00730C9B">
        <w:rPr>
          <w:rFonts w:eastAsia="Times New Roman" w:cs="Times New Roman"/>
          <w:b/>
          <w:szCs w:val="24"/>
        </w:rPr>
        <w:t xml:space="preserve">Σ ΛΕΒΕΝΤΗΣ (Πρόεδρος </w:t>
      </w:r>
      <w:r w:rsidRPr="00730C9B">
        <w:rPr>
          <w:rFonts w:eastAsia="Times New Roman" w:cs="Times New Roman"/>
          <w:b/>
          <w:szCs w:val="24"/>
        </w:rPr>
        <w:t>της Ένωσης Κεντρώων):</w:t>
      </w:r>
      <w:r>
        <w:rPr>
          <w:rFonts w:eastAsia="Times New Roman" w:cs="Times New Roman"/>
          <w:b/>
          <w:szCs w:val="24"/>
        </w:rPr>
        <w:t xml:space="preserve"> </w:t>
      </w:r>
      <w:r>
        <w:rPr>
          <w:rFonts w:eastAsia="Times New Roman" w:cs="Times New Roman"/>
          <w:szCs w:val="24"/>
        </w:rPr>
        <w:t>Ελάτε τώρα, κύριε Βαρεμένε! Ήσασταν και δημοσιογράφος τόσο</w:t>
      </w:r>
      <w:r>
        <w:rPr>
          <w:rFonts w:eastAsia="Times New Roman" w:cs="Times New Roman"/>
          <w:szCs w:val="24"/>
        </w:rPr>
        <w:t>ν</w:t>
      </w:r>
      <w:r>
        <w:rPr>
          <w:rFonts w:eastAsia="Times New Roman" w:cs="Times New Roman"/>
          <w:szCs w:val="24"/>
        </w:rPr>
        <w:t xml:space="preserve"> καιρό και σας</w:t>
      </w:r>
      <w:r w:rsidRPr="00E034EA">
        <w:rPr>
          <w:rFonts w:eastAsia="Times New Roman" w:cs="Times New Roman"/>
          <w:szCs w:val="24"/>
        </w:rPr>
        <w:t xml:space="preserve"> </w:t>
      </w:r>
      <w:r>
        <w:rPr>
          <w:rFonts w:eastAsia="Times New Roman" w:cs="Times New Roman"/>
          <w:szCs w:val="24"/>
        </w:rPr>
        <w:t>είχα μια</w:t>
      </w:r>
      <w:r w:rsidRPr="00E034EA">
        <w:rPr>
          <w:rFonts w:eastAsia="Times New Roman" w:cs="Times New Roman"/>
          <w:szCs w:val="24"/>
        </w:rPr>
        <w:t xml:space="preserve"> εκτίμηση</w:t>
      </w:r>
      <w:r>
        <w:rPr>
          <w:rFonts w:eastAsia="Times New Roman" w:cs="Times New Roman"/>
          <w:szCs w:val="24"/>
        </w:rPr>
        <w:t>, μ</w:t>
      </w:r>
      <w:r w:rsidRPr="00E034EA">
        <w:rPr>
          <w:rFonts w:eastAsia="Times New Roman" w:cs="Times New Roman"/>
          <w:szCs w:val="24"/>
        </w:rPr>
        <w:t>ην ψάχνε</w:t>
      </w:r>
      <w:r>
        <w:rPr>
          <w:rFonts w:eastAsia="Times New Roman" w:cs="Times New Roman"/>
          <w:szCs w:val="24"/>
        </w:rPr>
        <w:t>τε</w:t>
      </w:r>
      <w:r w:rsidRPr="00E034EA">
        <w:rPr>
          <w:rFonts w:eastAsia="Times New Roman" w:cs="Times New Roman"/>
          <w:szCs w:val="24"/>
        </w:rPr>
        <w:t xml:space="preserve"> για φτηνές δικαιολογίες</w:t>
      </w:r>
      <w:r>
        <w:rPr>
          <w:rFonts w:eastAsia="Times New Roman" w:cs="Times New Roman"/>
          <w:szCs w:val="24"/>
        </w:rPr>
        <w:t>.</w:t>
      </w:r>
    </w:p>
    <w:p w14:paraId="2ED8BFDD" w14:textId="77777777" w:rsidR="00C647AD" w:rsidRDefault="00D506E1">
      <w:pPr>
        <w:spacing w:after="0" w:line="600" w:lineRule="auto"/>
        <w:ind w:firstLine="720"/>
        <w:jc w:val="both"/>
        <w:rPr>
          <w:rFonts w:eastAsia="Times New Roman" w:cs="Times New Roman"/>
          <w:szCs w:val="24"/>
        </w:rPr>
      </w:pPr>
      <w:r w:rsidRPr="00730C9B">
        <w:rPr>
          <w:rFonts w:eastAsia="Times New Roman" w:cs="Times New Roman"/>
          <w:b/>
          <w:szCs w:val="24"/>
        </w:rPr>
        <w:t xml:space="preserve">ΠΡΟΕΔΡΕΥΩΝ (Γεώργιος Βαρεμένος): </w:t>
      </w:r>
      <w:r>
        <w:rPr>
          <w:rFonts w:eastAsia="Times New Roman" w:cs="Times New Roman"/>
          <w:szCs w:val="24"/>
        </w:rPr>
        <w:t>Τέλειωσε τώρα αυτή η εκτίμηση, κύριε Πρόεδρε, από μια δική μου παρέμβασ</w:t>
      </w:r>
      <w:r>
        <w:rPr>
          <w:rFonts w:eastAsia="Times New Roman" w:cs="Times New Roman"/>
          <w:szCs w:val="24"/>
        </w:rPr>
        <w:t>η;</w:t>
      </w:r>
    </w:p>
    <w:p w14:paraId="2ED8BFDE" w14:textId="77777777" w:rsidR="00C647AD" w:rsidRDefault="00D506E1">
      <w:pPr>
        <w:spacing w:after="0" w:line="600" w:lineRule="auto"/>
        <w:ind w:firstLine="720"/>
        <w:jc w:val="both"/>
        <w:rPr>
          <w:rFonts w:eastAsia="Times New Roman" w:cs="Times New Roman"/>
          <w:szCs w:val="24"/>
        </w:rPr>
      </w:pPr>
      <w:r w:rsidRPr="00730C9B">
        <w:rPr>
          <w:rFonts w:eastAsia="Times New Roman" w:cs="Times New Roman"/>
          <w:b/>
          <w:szCs w:val="24"/>
        </w:rPr>
        <w:t>ΒΑΣΙΛ</w:t>
      </w:r>
      <w:r>
        <w:rPr>
          <w:rFonts w:eastAsia="Times New Roman" w:cs="Times New Roman"/>
          <w:b/>
          <w:szCs w:val="24"/>
        </w:rPr>
        <w:t>Η</w:t>
      </w:r>
      <w:r>
        <w:rPr>
          <w:rFonts w:eastAsia="Times New Roman" w:cs="Times New Roman"/>
          <w:b/>
          <w:szCs w:val="24"/>
        </w:rPr>
        <w:t>Σ</w:t>
      </w:r>
      <w:r w:rsidRPr="00730C9B">
        <w:rPr>
          <w:rFonts w:eastAsia="Times New Roman" w:cs="Times New Roman"/>
          <w:b/>
          <w:szCs w:val="24"/>
        </w:rPr>
        <w:t xml:space="preserve"> ΛΕΒΕΝΤΗΣ (Πρόεδρος της Ένωσης Κεντρώων):</w:t>
      </w:r>
      <w:r w:rsidRPr="00E034EA">
        <w:rPr>
          <w:rFonts w:eastAsia="Times New Roman" w:cs="Times New Roman"/>
          <w:szCs w:val="24"/>
        </w:rPr>
        <w:t xml:space="preserve"> </w:t>
      </w:r>
      <w:r>
        <w:rPr>
          <w:rFonts w:eastAsia="Times New Roman" w:cs="Times New Roman"/>
          <w:szCs w:val="24"/>
        </w:rPr>
        <w:t>Η εφημερίδα «ΤΟ ΠΟΝΤΙΚΙ» σήμερα έγραφε ότι έχω δώσει όλα τα ρέστα μου στο θέμα της Μακεδονίας και ποντάρω εκεί για την είσοδο της Ένωσης Κεντρώων στη Βουλή ξανά.</w:t>
      </w:r>
    </w:p>
    <w:p w14:paraId="2ED8BFDF"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Πρέπει να ξέρει ο ιδιοκτήτης του «Ποντικιο</w:t>
      </w:r>
      <w:r>
        <w:rPr>
          <w:rFonts w:eastAsia="Times New Roman"/>
          <w:szCs w:val="24"/>
        </w:rPr>
        <w:t xml:space="preserve">ύ» ότι εγώ ανέβαινα στη Θεσσαλονίκη τριάντα πέντε χρόνια κάθε Τετάρτη μ’ ένα αμαξάκι οδηγώντας ο ίδιος, για να κάνω μια δίωρη εκπομπή σ’ ένα μικρό κανάλι της Θεσσαλονίκης, το </w:t>
      </w:r>
      <w:r>
        <w:rPr>
          <w:rFonts w:eastAsia="Times New Roman"/>
          <w:szCs w:val="24"/>
        </w:rPr>
        <w:t>«</w:t>
      </w:r>
      <w:r>
        <w:rPr>
          <w:rFonts w:eastAsia="Times New Roman"/>
          <w:szCs w:val="24"/>
          <w:lang w:val="en-US"/>
        </w:rPr>
        <w:t>C</w:t>
      </w:r>
      <w:r>
        <w:rPr>
          <w:rFonts w:eastAsia="Times New Roman"/>
          <w:szCs w:val="24"/>
          <w:lang w:val="en-US"/>
        </w:rPr>
        <w:t>OSMO</w:t>
      </w:r>
      <w:r>
        <w:rPr>
          <w:rFonts w:eastAsia="Times New Roman"/>
          <w:szCs w:val="24"/>
        </w:rPr>
        <w:t xml:space="preserve"> </w:t>
      </w:r>
      <w:r>
        <w:rPr>
          <w:rFonts w:eastAsia="Times New Roman"/>
          <w:szCs w:val="24"/>
          <w:lang w:val="en-US"/>
        </w:rPr>
        <w:t>TV</w:t>
      </w:r>
      <w:r>
        <w:rPr>
          <w:rFonts w:eastAsia="Times New Roman"/>
          <w:szCs w:val="24"/>
        </w:rPr>
        <w:t>»</w:t>
      </w:r>
      <w:r w:rsidRPr="0049462D">
        <w:rPr>
          <w:rFonts w:eastAsia="Times New Roman"/>
          <w:szCs w:val="24"/>
        </w:rPr>
        <w:t xml:space="preserve">. </w:t>
      </w:r>
      <w:r>
        <w:rPr>
          <w:rFonts w:eastAsia="Times New Roman"/>
          <w:szCs w:val="24"/>
        </w:rPr>
        <w:t>Δεν πόνταρα ποτέ σε ψηφοθηρία. Πάντα ήμουν αντίθετος στους διορισμούς</w:t>
      </w:r>
      <w:r>
        <w:rPr>
          <w:rFonts w:eastAsia="Times New Roman"/>
          <w:szCs w:val="24"/>
        </w:rPr>
        <w:t>, αντίθετος στα ρουσφέτια και μου έλεγαν όλοι</w:t>
      </w:r>
      <w:r w:rsidRPr="0049462D">
        <w:rPr>
          <w:rFonts w:eastAsia="Times New Roman"/>
          <w:szCs w:val="24"/>
        </w:rPr>
        <w:t>:</w:t>
      </w:r>
      <w:r>
        <w:rPr>
          <w:rFonts w:eastAsia="Times New Roman"/>
          <w:szCs w:val="24"/>
        </w:rPr>
        <w:t xml:space="preserve"> «Μ</w:t>
      </w:r>
      <w:r>
        <w:rPr>
          <w:rFonts w:eastAsia="Times New Roman"/>
          <w:szCs w:val="24"/>
        </w:rPr>
        <w:t>ε</w:t>
      </w:r>
      <w:r>
        <w:rPr>
          <w:rFonts w:eastAsia="Times New Roman"/>
          <w:szCs w:val="24"/>
        </w:rPr>
        <w:t xml:space="preserve"> αυτή την τακτική ποιοι περιμένεις να μας ψηφίσουν;». </w:t>
      </w:r>
    </w:p>
    <w:p w14:paraId="2ED8BFE0"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Τη Μακεδονία δεν τη στηρίζω για τις ψήφους. Τη στηρίζω γιατί πρέπει και κάποιος να φωνάξει για τα ιερά και τα όσιά της. Δεν μπορεί αυτή η Αίθουσα να τα</w:t>
      </w:r>
      <w:r>
        <w:rPr>
          <w:rFonts w:eastAsia="Times New Roman"/>
          <w:szCs w:val="24"/>
        </w:rPr>
        <w:t xml:space="preserve"> δώσει όλα και η Μακεδονία να μείνει χωρίς υπεράσπιση.</w:t>
      </w:r>
    </w:p>
    <w:p w14:paraId="2ED8BFE1"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Κυκλοφόρησαν κάποιοι κάποια βιντεάκια ότι δήθεν εγώ παλαιότερα ήμουν υπέρ τού να δώσουμε το «Μακεδονία». Ερωτώ τον λαό της Θεσσαλονίκης που σαράντα χρόνια πήγαινα και πηγαίνω κάθε Τετάρτη, που με άκουσ</w:t>
      </w:r>
      <w:r>
        <w:rPr>
          <w:rFonts w:eastAsia="Times New Roman"/>
          <w:szCs w:val="24"/>
        </w:rPr>
        <w:t>ε σε αναρίθμητες, χιλιάδες εκπομπές</w:t>
      </w:r>
      <w:r w:rsidRPr="0049462D">
        <w:rPr>
          <w:rFonts w:eastAsia="Times New Roman"/>
          <w:szCs w:val="24"/>
        </w:rPr>
        <w:t>:</w:t>
      </w:r>
      <w:r>
        <w:rPr>
          <w:rFonts w:eastAsia="Times New Roman"/>
          <w:szCs w:val="24"/>
        </w:rPr>
        <w:t xml:space="preserve"> Ήμουν ποτέ υπέρ τού να δοθεί η Μακεδονία; Όχι. Απλά κάποιοι ακροδεξιοί συνεργαζόμενοι με τον Τσίπρα κυκλοφορούν ένα βίντεο, το οποίο ακούστε τι ήταν. Ήταν η απάντησή μου το 2010 στο τι προβλέπω να γίνει για τη Μακεδονία</w:t>
      </w:r>
      <w:r>
        <w:rPr>
          <w:rFonts w:eastAsia="Times New Roman"/>
          <w:szCs w:val="24"/>
        </w:rPr>
        <w:t>. Την εποχή εκείνη</w:t>
      </w:r>
      <w:r>
        <w:rPr>
          <w:rFonts w:eastAsia="Times New Roman"/>
          <w:szCs w:val="24"/>
        </w:rPr>
        <w:t>,</w:t>
      </w:r>
      <w:r>
        <w:rPr>
          <w:rFonts w:eastAsia="Times New Roman"/>
          <w:szCs w:val="24"/>
        </w:rPr>
        <w:t xml:space="preserve"> που μεγάλα κόμματα ήταν το ΠΑΣΟΚ και η Νέα Δημοκρατία και είχαν και οι δύο ως θέση τη σύνθετη ονομασία, ήμουν ιδιαίτερα απαισιόδοξος και είπα ότι εδώ το πράγμα πάει σε ολοκαύτωμα. Αυτό είπα. Και κυκλοφορούν σε κάτι εκπομπές</w:t>
      </w:r>
      <w:r>
        <w:rPr>
          <w:rFonts w:eastAsia="Times New Roman"/>
          <w:szCs w:val="24"/>
        </w:rPr>
        <w:t>,</w:t>
      </w:r>
      <w:r>
        <w:rPr>
          <w:rFonts w:eastAsia="Times New Roman"/>
          <w:szCs w:val="24"/>
        </w:rPr>
        <w:t xml:space="preserve"> πολεμώντας να πείσουν ότι εγώ παλαιότερα είχα άλλες απόψεις. </w:t>
      </w:r>
    </w:p>
    <w:p w14:paraId="2ED8BFE2"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Αυτά τα βρώμικα πράγματα θα ανεβάσουν τη δύναμη του Βασίλη Λεβέντη στη Μακεδονία, γιατί με πρόστυχους τρόπους δεν δημιουργούνται νταβατζήδες στη Θεσσαλονίκη. Εγώ υπήρξα αυτός που σαράντα χρόνια</w:t>
      </w:r>
      <w:r>
        <w:rPr>
          <w:rFonts w:eastAsia="Times New Roman"/>
          <w:szCs w:val="24"/>
        </w:rPr>
        <w:t xml:space="preserve"> ανέβαινα και έπαιρνα </w:t>
      </w:r>
      <w:r>
        <w:rPr>
          <w:rFonts w:eastAsia="Times New Roman"/>
          <w:szCs w:val="24"/>
        </w:rPr>
        <w:t>0</w:t>
      </w:r>
      <w:r>
        <w:rPr>
          <w:rFonts w:eastAsia="Times New Roman"/>
          <w:szCs w:val="24"/>
        </w:rPr>
        <w:t>,</w:t>
      </w:r>
      <w:r>
        <w:rPr>
          <w:rFonts w:eastAsia="Times New Roman"/>
          <w:szCs w:val="24"/>
        </w:rPr>
        <w:t>5</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1</w:t>
      </w:r>
      <w:r>
        <w:rPr>
          <w:rFonts w:eastAsia="Times New Roman"/>
          <w:szCs w:val="24"/>
        </w:rPr>
        <w:t>%</w:t>
      </w:r>
      <w:r>
        <w:rPr>
          <w:rFonts w:eastAsia="Times New Roman"/>
          <w:szCs w:val="24"/>
        </w:rPr>
        <w:t xml:space="preserve">, </w:t>
      </w:r>
      <w:r>
        <w:rPr>
          <w:rFonts w:eastAsia="Times New Roman"/>
          <w:szCs w:val="24"/>
        </w:rPr>
        <w:t>1,5</w:t>
      </w:r>
      <w:r>
        <w:rPr>
          <w:rFonts w:eastAsia="Times New Roman"/>
          <w:szCs w:val="24"/>
        </w:rPr>
        <w:t>%</w:t>
      </w:r>
      <w:r>
        <w:rPr>
          <w:rFonts w:eastAsia="Times New Roman"/>
          <w:szCs w:val="24"/>
        </w:rPr>
        <w:t xml:space="preserve"> και το ήξερα, γιατί υπήρχε ένας δικομματισμός αναθεματισμένος. Πότε μπήκα στη Βουλή; Όταν ο ελληνικός λαός τον δικομματισμό αυτόν τον «κούρεψε». Τότε μπήκα στη Βουλή. Η Θεσσαλονίκη άργησε να ψηφίσει Βασίλη Λεβέντη. Να ξ</w:t>
      </w:r>
      <w:r>
        <w:rPr>
          <w:rFonts w:eastAsia="Times New Roman"/>
          <w:szCs w:val="24"/>
        </w:rPr>
        <w:t>έρετε, όμως</w:t>
      </w:r>
      <w:r w:rsidRPr="0049462D">
        <w:rPr>
          <w:rFonts w:eastAsia="Times New Roman"/>
          <w:szCs w:val="24"/>
        </w:rPr>
        <w:t xml:space="preserve">: </w:t>
      </w:r>
      <w:r>
        <w:rPr>
          <w:rFonts w:eastAsia="Times New Roman"/>
          <w:szCs w:val="24"/>
        </w:rPr>
        <w:t>Η Θεσσαλονίκη ό,τι αγαπήσει δεν το προδίδει, οπότε σε κάποιους που επιθυμούν να γίνουν νταβατζήδες στη Θεσσαλονίκη λέω</w:t>
      </w:r>
      <w:r w:rsidRPr="0049462D">
        <w:rPr>
          <w:rFonts w:eastAsia="Times New Roman"/>
          <w:szCs w:val="24"/>
        </w:rPr>
        <w:t>:</w:t>
      </w:r>
      <w:r>
        <w:rPr>
          <w:rFonts w:eastAsia="Times New Roman"/>
          <w:szCs w:val="24"/>
        </w:rPr>
        <w:t xml:space="preserve"> «Η πόλη της Θεσσαλονίκης δεν θέλει νταβατζήδες. Θέλει υπηρέτες, θέλει ανθρώπους που την πιστεύουν, που την αγαπούν</w:t>
      </w:r>
      <w:r>
        <w:rPr>
          <w:rFonts w:eastAsia="Times New Roman"/>
          <w:szCs w:val="24"/>
        </w:rPr>
        <w:t>.</w:t>
      </w:r>
      <w:r>
        <w:rPr>
          <w:rFonts w:eastAsia="Times New Roman"/>
          <w:szCs w:val="24"/>
        </w:rPr>
        <w:t>». Τι εί</w:t>
      </w:r>
      <w:r>
        <w:rPr>
          <w:rFonts w:eastAsia="Times New Roman"/>
          <w:szCs w:val="24"/>
        </w:rPr>
        <w:t>χα πει; «Στις καφετέριες της Θεσσαλονίκης δεν πάνε γκόμενες να συζητούν</w:t>
      </w:r>
      <w:r>
        <w:rPr>
          <w:rFonts w:eastAsia="Times New Roman"/>
          <w:szCs w:val="24"/>
        </w:rPr>
        <w:t>.</w:t>
      </w:r>
      <w:r>
        <w:rPr>
          <w:rFonts w:eastAsia="Times New Roman"/>
          <w:szCs w:val="24"/>
        </w:rPr>
        <w:t>». Συνάντησα δεκαπεντάρηδες, δεκαεφτάρηδες, εικοσάρηδες με μεγάλες ανησυχίες. Η νεολαία της Θεσσαλονίκης είναι υψηλού επιπέδου νεολαία, που προβληματίζεται πάνω στα προβλήματα της χώρα</w:t>
      </w:r>
      <w:r>
        <w:rPr>
          <w:rFonts w:eastAsia="Times New Roman"/>
          <w:szCs w:val="24"/>
        </w:rPr>
        <w:t>ς.</w:t>
      </w:r>
    </w:p>
    <w:p w14:paraId="2ED8BFE3"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Εδώ υπάρχει μια Εθνική Αντιπροσωπεία τριακοσίων ανθρώπων. Πόσο αντίστοιχη είναι με την κοινωνία; Πείτε μου. Πόσο αντίστοιχη; Αυτό που θέλει να ψηφίσει ο Τσίπρας, αν γινόταν δημοψήφισμα, πόσο θα έπαιρνε; Θα έπαιρνε 15%; Άρα τι κάνει αυτή η Αίθουσα; Αγνοε</w:t>
      </w:r>
      <w:r>
        <w:rPr>
          <w:rFonts w:eastAsia="Times New Roman"/>
          <w:szCs w:val="24"/>
        </w:rPr>
        <w:t xml:space="preserve">ί τον λαό. Ο λαός δεν ξέρει, ο λαός είναι βλάκας. Οι σοφοί είναι οι Βουλευτές του ΣΥΡΙΖΑ. Αυτοί είναι οι σοφοί που ξέρουν ότι η </w:t>
      </w:r>
      <w:r>
        <w:rPr>
          <w:rFonts w:eastAsia="Times New Roman"/>
          <w:szCs w:val="24"/>
        </w:rPr>
        <w:t>σ</w:t>
      </w:r>
      <w:r>
        <w:rPr>
          <w:rFonts w:eastAsia="Times New Roman"/>
          <w:szCs w:val="24"/>
        </w:rPr>
        <w:t xml:space="preserve">υνθήκη είναι επωφελής. Ο λαός είναι βλάκας. </w:t>
      </w:r>
    </w:p>
    <w:p w14:paraId="2ED8BFE4"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Όταν μια Βουλή ενεργεί αντίθετα από τη θέληση της κοινωνίας, αυτή η Βουλή καλύτερα</w:t>
      </w:r>
      <w:r>
        <w:rPr>
          <w:rFonts w:eastAsia="Times New Roman"/>
          <w:szCs w:val="24"/>
        </w:rPr>
        <w:t xml:space="preserve"> είναι να τελειώνει άμεσα τον βίο </w:t>
      </w:r>
      <w:r>
        <w:rPr>
          <w:rFonts w:eastAsia="Times New Roman"/>
          <w:szCs w:val="24"/>
        </w:rPr>
        <w:t>της,</w:t>
      </w:r>
      <w:r>
        <w:rPr>
          <w:rFonts w:eastAsia="Times New Roman"/>
          <w:szCs w:val="24"/>
        </w:rPr>
        <w:t xml:space="preserve"> για να έρθει μια σοβαρότερη. Αυτή είναι η αίσθησή μου. Απαραίτητη προϋπόθεση σ’ ένα δημοκρατικό πολίτευμα για τη λειτουργία της Βουλής είναι να εναρμονίζεται με τη θέληση της κοινωνίας. Αυτή η Βουλή θέλει να πει ότι ό</w:t>
      </w:r>
      <w:r>
        <w:rPr>
          <w:rFonts w:eastAsia="Times New Roman"/>
          <w:szCs w:val="24"/>
        </w:rPr>
        <w:t xml:space="preserve">λος ο λαός έχει άγνοια, δεν ξέρει, είναι αφιλοσόφητος και εδώ η Αίθουσα τα ξέρει όλα. </w:t>
      </w:r>
    </w:p>
    <w:p w14:paraId="2ED8BFE5"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Τι είπα; Τι κάνουν οι πολιτικοί άντρες; Ο Τσίπρας θέλει να είναι πολιτικός άντρας; Τι κάνει; Κατεβαίνουν στον λαό, λένε τα επιχειρήματά τους και παίρνουν τον λαό μαζί το</w:t>
      </w:r>
      <w:r>
        <w:rPr>
          <w:rFonts w:eastAsia="Times New Roman"/>
          <w:szCs w:val="24"/>
        </w:rPr>
        <w:t>υς. Εδώ δεν κατεβλήθη καμμία προσπάθεια. Πήγε εν κρυπτώ και έκανε τις συμφωνίες. Είναι προσφιλής τακτική. Με την Εκκλησία τι έκανε; Στην Εκκλησία δεν ήξερε ο Πατριάρχης τίποτα, δεν ήξερε κανένας τίποτα. Μόνο ο Αρχιεπίσκοπος. Γινόταν</w:t>
      </w:r>
      <w:r>
        <w:rPr>
          <w:rFonts w:eastAsia="Times New Roman"/>
          <w:szCs w:val="24"/>
        </w:rPr>
        <w:t>,</w:t>
      </w:r>
      <w:r>
        <w:rPr>
          <w:rFonts w:eastAsia="Times New Roman"/>
          <w:szCs w:val="24"/>
        </w:rPr>
        <w:t xml:space="preserve"> λέει</w:t>
      </w:r>
      <w:r>
        <w:rPr>
          <w:rFonts w:eastAsia="Times New Roman"/>
          <w:szCs w:val="24"/>
        </w:rPr>
        <w:t>,</w:t>
      </w:r>
      <w:r>
        <w:rPr>
          <w:rFonts w:eastAsia="Times New Roman"/>
          <w:szCs w:val="24"/>
        </w:rPr>
        <w:t xml:space="preserve"> συμφωνία επί ενά</w:t>
      </w:r>
      <w:r>
        <w:rPr>
          <w:rFonts w:eastAsia="Times New Roman"/>
          <w:szCs w:val="24"/>
        </w:rPr>
        <w:t>μιση χρόνο κ.λπ.</w:t>
      </w:r>
      <w:r>
        <w:rPr>
          <w:rFonts w:eastAsia="Times New Roman"/>
          <w:szCs w:val="24"/>
        </w:rPr>
        <w:t>.</w:t>
      </w:r>
      <w:r>
        <w:rPr>
          <w:rFonts w:eastAsia="Times New Roman"/>
          <w:szCs w:val="24"/>
        </w:rPr>
        <w:t xml:space="preserve"> Αυτή είναι η προσφιλής τακτική δημοκρατών αριστερών, να τα κάνουν όλα έτοιμα και να σου λένε μετά «φά’ τα». Αυτή είναι η πολιτική του κ. Τσίπρα.</w:t>
      </w:r>
    </w:p>
    <w:p w14:paraId="2ED8BFE6"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Να θυμάστε, όμως, ότι από αύριο αρχίζει ένα εθνικό πένθος. Σε τι έγκειται το εθνικό πένθος; Σ</w:t>
      </w:r>
      <w:r>
        <w:rPr>
          <w:rFonts w:eastAsia="Times New Roman"/>
          <w:szCs w:val="24"/>
        </w:rPr>
        <w:t>το ότι η Ελλάδα από τη Λάρισα και πάνω θα αισθάνεται προδομένη και θιγμένη που δεν ελήφθη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η γνώμη της. Να το θυμάστε αυτό. Ενεργήσατε αδιαφορώντας για τη γνώμη των Μακεδόνων. Αδιαφορήσατε εντελώς για την αντίθετη άποψη. Δεν παλέψατε καθόλου να πεί</w:t>
      </w:r>
      <w:r>
        <w:rPr>
          <w:rFonts w:eastAsia="Times New Roman"/>
          <w:szCs w:val="24"/>
        </w:rPr>
        <w:t xml:space="preserve">σετε. Εσείς τα ξέρετε όλα, οπότε αυτή η </w:t>
      </w:r>
      <w:r>
        <w:rPr>
          <w:rFonts w:eastAsia="Times New Roman"/>
          <w:szCs w:val="24"/>
        </w:rPr>
        <w:t>σ</w:t>
      </w:r>
      <w:r>
        <w:rPr>
          <w:rFonts w:eastAsia="Times New Roman"/>
          <w:szCs w:val="24"/>
        </w:rPr>
        <w:t>υνθήκη μπορεί να υπογραφεί από εμάς, μπορεί να είναι επωφελής για τον Ζάεφ, αλλά είναι χρέος της επόμενης Βουλής να την ακυρώσει κι ας λέει ο κ. Μητσοτάκης ότι δεν ακυρώνεται. Στον λαό τίποτα δεν επιβάλλεται αντίθετ</w:t>
      </w:r>
      <w:r>
        <w:rPr>
          <w:rFonts w:eastAsia="Times New Roman"/>
          <w:szCs w:val="24"/>
        </w:rPr>
        <w:t xml:space="preserve">ο με τη θέλησή του. Εκατό </w:t>
      </w:r>
      <w:r>
        <w:rPr>
          <w:rFonts w:eastAsia="Times New Roman"/>
          <w:szCs w:val="24"/>
        </w:rPr>
        <w:t>«</w:t>
      </w:r>
      <w:r>
        <w:rPr>
          <w:rFonts w:eastAsia="Times New Roman"/>
          <w:szCs w:val="24"/>
        </w:rPr>
        <w:t>Μητσοτάκηδες</w:t>
      </w:r>
      <w:r>
        <w:rPr>
          <w:rFonts w:eastAsia="Times New Roman"/>
          <w:szCs w:val="24"/>
        </w:rPr>
        <w:t>»</w:t>
      </w:r>
      <w:r>
        <w:rPr>
          <w:rFonts w:eastAsia="Times New Roman"/>
          <w:szCs w:val="24"/>
        </w:rPr>
        <w:t xml:space="preserve">, πεντακόσιοι </w:t>
      </w:r>
      <w:r>
        <w:rPr>
          <w:rFonts w:eastAsia="Times New Roman"/>
          <w:szCs w:val="24"/>
        </w:rPr>
        <w:t>«</w:t>
      </w:r>
      <w:r>
        <w:rPr>
          <w:rFonts w:eastAsia="Times New Roman"/>
          <w:szCs w:val="24"/>
        </w:rPr>
        <w:t>Τσιπραίοι</w:t>
      </w:r>
      <w:r>
        <w:rPr>
          <w:rFonts w:eastAsia="Times New Roman"/>
          <w:szCs w:val="24"/>
        </w:rPr>
        <w:t>»</w:t>
      </w:r>
      <w:r>
        <w:rPr>
          <w:rFonts w:eastAsia="Times New Roman"/>
          <w:szCs w:val="24"/>
        </w:rPr>
        <w:t>, οτιδήποτε εθνικές ή διεθνείς συμφωνίες να κάνουν, όταν ο λαός είναι αντίθετος, δεν καταπίνει τέτοιου είδους ενέργειες. Αυτό να θυμόσαστε. Πάτε με το ζόρι να πνίξετε τη λαϊκή αντίσταση.</w:t>
      </w:r>
    </w:p>
    <w:p w14:paraId="2ED8BFE7"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(Στο</w:t>
      </w:r>
      <w:r>
        <w:rPr>
          <w:rFonts w:eastAsia="Times New Roman"/>
          <w:szCs w:val="24"/>
        </w:rPr>
        <w:t xml:space="preserve"> σημείο αυτό </w:t>
      </w:r>
      <w:r>
        <w:rPr>
          <w:rFonts w:eastAsia="Times New Roman"/>
          <w:szCs w:val="24"/>
        </w:rPr>
        <w:t>κ</w:t>
      </w:r>
      <w:r>
        <w:rPr>
          <w:rFonts w:eastAsia="Times New Roman"/>
          <w:szCs w:val="24"/>
        </w:rPr>
        <w:t>τυπάει το κουδούνι λήξεως του χρόνου ομιλίας του κυρίου Προέδρου</w:t>
      </w:r>
      <w:r>
        <w:rPr>
          <w:rFonts w:eastAsia="Times New Roman"/>
          <w:szCs w:val="24"/>
        </w:rPr>
        <w:t xml:space="preserve"> της Ένωσης Κεντρώων</w:t>
      </w:r>
      <w:r>
        <w:rPr>
          <w:rFonts w:eastAsia="Times New Roman"/>
          <w:szCs w:val="24"/>
        </w:rPr>
        <w:t xml:space="preserve">) </w:t>
      </w:r>
    </w:p>
    <w:p w14:paraId="2ED8BFE8"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Συνάντησα τον Πρέσβη της Γερμανίας ορισμένες φορές και τον συνάντησα και στα Καλάβρυτα και καθίσαμε δίπλα-δίπλα και του λέω</w:t>
      </w:r>
      <w:r w:rsidRPr="00FE1CCE">
        <w:rPr>
          <w:rFonts w:eastAsia="Times New Roman"/>
          <w:szCs w:val="24"/>
        </w:rPr>
        <w:t>:</w:t>
      </w:r>
      <w:r>
        <w:rPr>
          <w:rFonts w:eastAsia="Times New Roman"/>
          <w:szCs w:val="24"/>
        </w:rPr>
        <w:t xml:space="preserve"> «Τον Γενάρη θα καεί η Ελλάδα μ</w:t>
      </w:r>
      <w:r>
        <w:rPr>
          <w:rFonts w:eastAsia="Times New Roman"/>
          <w:szCs w:val="24"/>
        </w:rPr>
        <w:t>’ αυτό που πάτε να κάνετε</w:t>
      </w:r>
      <w:r>
        <w:rPr>
          <w:rFonts w:eastAsia="Times New Roman"/>
          <w:szCs w:val="24"/>
        </w:rPr>
        <w:t>.</w:t>
      </w:r>
      <w:r>
        <w:rPr>
          <w:rFonts w:eastAsia="Times New Roman"/>
          <w:szCs w:val="24"/>
        </w:rPr>
        <w:t>». Μου λέει</w:t>
      </w:r>
      <w:r w:rsidRPr="00FE1CCE">
        <w:rPr>
          <w:rFonts w:eastAsia="Times New Roman"/>
          <w:szCs w:val="24"/>
        </w:rPr>
        <w:t>:</w:t>
      </w:r>
      <w:r>
        <w:rPr>
          <w:rFonts w:eastAsia="Times New Roman"/>
          <w:szCs w:val="24"/>
        </w:rPr>
        <w:t xml:space="preserve"> «Δεν θα περάσει;». Του λέω</w:t>
      </w:r>
      <w:r w:rsidRPr="00FE1CCE">
        <w:rPr>
          <w:rFonts w:eastAsia="Times New Roman"/>
          <w:szCs w:val="24"/>
        </w:rPr>
        <w:t>:</w:t>
      </w:r>
      <w:r>
        <w:rPr>
          <w:rFonts w:eastAsia="Times New Roman"/>
          <w:szCs w:val="24"/>
        </w:rPr>
        <w:t xml:space="preserve"> «Έχει και τη λύση ο Τσίπρας να το περάσει στον Μητσοτάκη μέσω εκλογών. Έχει και αυτή τη λύση ο Τσίπρας</w:t>
      </w:r>
      <w:r>
        <w:rPr>
          <w:rFonts w:eastAsia="Times New Roman"/>
          <w:szCs w:val="24"/>
        </w:rPr>
        <w:t>.</w:t>
      </w:r>
      <w:r>
        <w:rPr>
          <w:rFonts w:eastAsia="Times New Roman"/>
          <w:szCs w:val="24"/>
        </w:rPr>
        <w:t>». Εκείνη τ</w:t>
      </w:r>
      <w:r>
        <w:rPr>
          <w:rFonts w:eastAsia="Times New Roman"/>
          <w:szCs w:val="24"/>
        </w:rPr>
        <w:t>ην</w:t>
      </w:r>
      <w:r>
        <w:rPr>
          <w:rFonts w:eastAsia="Times New Roman"/>
          <w:szCs w:val="24"/>
        </w:rPr>
        <w:t xml:space="preserve"> ώρα που του το είπα τρόμαξε και λέει</w:t>
      </w:r>
      <w:r w:rsidRPr="00FE1CCE">
        <w:rPr>
          <w:rFonts w:eastAsia="Times New Roman"/>
          <w:szCs w:val="24"/>
        </w:rPr>
        <w:t>:</w:t>
      </w:r>
      <w:r>
        <w:rPr>
          <w:rFonts w:eastAsia="Times New Roman"/>
          <w:szCs w:val="24"/>
        </w:rPr>
        <w:t xml:space="preserve"> «Τι;».</w:t>
      </w:r>
    </w:p>
    <w:p w14:paraId="2ED8BFE9"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 xml:space="preserve">Τον Τσίπρα σ’ αυτή τη </w:t>
      </w:r>
      <w:r>
        <w:rPr>
          <w:rFonts w:eastAsia="Times New Roman"/>
          <w:szCs w:val="24"/>
        </w:rPr>
        <w:t>σ</w:t>
      </w:r>
      <w:r>
        <w:rPr>
          <w:rFonts w:eastAsia="Times New Roman"/>
          <w:szCs w:val="24"/>
        </w:rPr>
        <w:t>υμφωνία τον πηγαίνανε κωλοσουρτό. Αλήθεια σ</w:t>
      </w:r>
      <w:r>
        <w:rPr>
          <w:rFonts w:eastAsia="Times New Roman"/>
          <w:szCs w:val="24"/>
        </w:rPr>
        <w:t>ά</w:t>
      </w:r>
      <w:r>
        <w:rPr>
          <w:rFonts w:eastAsia="Times New Roman"/>
          <w:szCs w:val="24"/>
        </w:rPr>
        <w:t xml:space="preserve">ς το λέω. Ορισμένες φορές δεν κοιμόμουν λόγω τού πόσο δεμένο τον έχουν. Άνθρωποι που είχαν εκφράσει τον αντιαμερικανισμό, άνθρωποι που πήγαιναν έξω από την </w:t>
      </w:r>
      <w:r>
        <w:rPr>
          <w:rFonts w:eastAsia="Times New Roman"/>
          <w:szCs w:val="24"/>
        </w:rPr>
        <w:t>Α</w:t>
      </w:r>
      <w:r>
        <w:rPr>
          <w:rFonts w:eastAsia="Times New Roman"/>
          <w:szCs w:val="24"/>
        </w:rPr>
        <w:t xml:space="preserve">μερικάνικη </w:t>
      </w:r>
      <w:r>
        <w:rPr>
          <w:rFonts w:eastAsia="Times New Roman"/>
          <w:szCs w:val="24"/>
        </w:rPr>
        <w:t>Π</w:t>
      </w:r>
      <w:r>
        <w:rPr>
          <w:rFonts w:eastAsia="Times New Roman"/>
          <w:szCs w:val="24"/>
        </w:rPr>
        <w:t>ρεσβεία και έκαναν εκδηλώσεις και διαμαρτυρ</w:t>
      </w:r>
      <w:r>
        <w:rPr>
          <w:rFonts w:eastAsia="Times New Roman"/>
          <w:szCs w:val="24"/>
        </w:rPr>
        <w:t>ίες, τώρα είναι αυτοί που εκφράζουν τη θέληση της Ευρωπαϊκής Ένωσης και των Αμερικανών.</w:t>
      </w:r>
    </w:p>
    <w:p w14:paraId="2ED8BFEA"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Ξέρετε, ο Βασίλης Λεβέντης που σας μιλάει είναι υπέρ της ΟΝΕ, υπέρ του ευρώ και πιστεύω ότι</w:t>
      </w:r>
      <w:r>
        <w:rPr>
          <w:rFonts w:eastAsia="Times New Roman"/>
          <w:szCs w:val="24"/>
        </w:rPr>
        <w:t>,</w:t>
      </w:r>
      <w:r>
        <w:rPr>
          <w:rFonts w:eastAsia="Times New Roman"/>
          <w:szCs w:val="24"/>
        </w:rPr>
        <w:t xml:space="preserve"> κι αν πτωχεύσαμε, πτωχεύσαμε γιατί δεν είχαμε κάνει καμμία μεταρρύθμιση και</w:t>
      </w:r>
      <w:r>
        <w:rPr>
          <w:rFonts w:eastAsia="Times New Roman"/>
          <w:szCs w:val="24"/>
        </w:rPr>
        <w:t xml:space="preserve"> γιατί μια διεφθαρμένη ολιγαρχία εδώ στην Ελλάδα καταλήστευε τον ελληνικό λαό, γιατί κυκλοφορούσαν κάποιοι σε κανάλια και λέγανε «η Μέρκελ ήρθε εδώ να μας πάρει τα πετρέλαια, μας δίνουν μνημόνιο με το ζόρι, οι τραπεζίτες θα μας φάνε». </w:t>
      </w:r>
    </w:p>
    <w:p w14:paraId="2ED8BFEB" w14:textId="77777777" w:rsidR="00C647AD" w:rsidRDefault="00D506E1">
      <w:pPr>
        <w:tabs>
          <w:tab w:val="left" w:pos="709"/>
          <w:tab w:val="center" w:pos="4753"/>
        </w:tabs>
        <w:spacing w:after="0" w:line="600" w:lineRule="auto"/>
        <w:ind w:firstLine="709"/>
        <w:contextualSpacing/>
        <w:jc w:val="both"/>
        <w:rPr>
          <w:rFonts w:eastAsia="Times New Roman"/>
          <w:szCs w:val="24"/>
        </w:rPr>
      </w:pPr>
      <w:r>
        <w:rPr>
          <w:rFonts w:eastAsia="Times New Roman"/>
          <w:szCs w:val="24"/>
        </w:rPr>
        <w:t>Δεν μας έφαγαν οι τρ</w:t>
      </w:r>
      <w:r>
        <w:rPr>
          <w:rFonts w:eastAsia="Times New Roman"/>
          <w:szCs w:val="24"/>
        </w:rPr>
        <w:t>απεζίτες. Μας έφαγε ένα διεφθαρμένο πενήντα χρόνια πολιτικό σύστημα που έτρωγε τις σάρκες του</w:t>
      </w:r>
      <w:r>
        <w:rPr>
          <w:rFonts w:eastAsia="Times New Roman"/>
          <w:szCs w:val="24"/>
        </w:rPr>
        <w:t>,</w:t>
      </w:r>
      <w:r>
        <w:rPr>
          <w:rFonts w:eastAsia="Times New Roman"/>
          <w:szCs w:val="24"/>
        </w:rPr>
        <w:t xml:space="preserve"> μόνο και μόνο για να κερδίζουν χρόνο κάποιοι Πρωθυπουργοί και να επανεκλέγονται. Αυτό μ</w:t>
      </w:r>
      <w:r>
        <w:rPr>
          <w:rFonts w:eastAsia="Times New Roman"/>
          <w:szCs w:val="24"/>
        </w:rPr>
        <w:t>ά</w:t>
      </w:r>
      <w:r>
        <w:rPr>
          <w:rFonts w:eastAsia="Times New Roman"/>
          <w:szCs w:val="24"/>
        </w:rPr>
        <w:t>ς έφαγε, αν θέλουμε να είμαστε ειλικρινείς. Αυτά που στήνανε κάποιοι στις</w:t>
      </w:r>
      <w:r>
        <w:rPr>
          <w:rFonts w:eastAsia="Times New Roman"/>
          <w:szCs w:val="24"/>
        </w:rPr>
        <w:t xml:space="preserve"> τηλεοράσεις</w:t>
      </w:r>
      <w:r>
        <w:rPr>
          <w:rFonts w:eastAsia="Times New Roman"/>
          <w:szCs w:val="24"/>
        </w:rPr>
        <w:t>,</w:t>
      </w:r>
      <w:r>
        <w:rPr>
          <w:rFonts w:eastAsia="Times New Roman"/>
          <w:szCs w:val="24"/>
        </w:rPr>
        <w:t xml:space="preserve"> ότι η Ευρώπη στήνει τρόπους να μας έχει όμηρους, να μας πάρει τα πετρέλαια, όλα αυτά είναι ανοησίες. Μόνοι μας βγάλαμε τα μάτια μας.</w:t>
      </w:r>
    </w:p>
    <w:p w14:paraId="2ED8BFEC" w14:textId="77777777" w:rsidR="00C647AD" w:rsidRDefault="00D506E1">
      <w:pPr>
        <w:tabs>
          <w:tab w:val="left" w:pos="709"/>
          <w:tab w:val="center" w:pos="4753"/>
        </w:tabs>
        <w:spacing w:after="0" w:line="600" w:lineRule="auto"/>
        <w:ind w:firstLine="709"/>
        <w:contextualSpacing/>
        <w:jc w:val="both"/>
        <w:rPr>
          <w:rFonts w:eastAsia="Times New Roman" w:cs="Times New Roman"/>
          <w:szCs w:val="24"/>
        </w:rPr>
      </w:pPr>
      <w:r>
        <w:rPr>
          <w:rFonts w:eastAsia="Times New Roman" w:cs="Times New Roman"/>
          <w:szCs w:val="24"/>
        </w:rPr>
        <w:t xml:space="preserve">Η </w:t>
      </w:r>
      <w:r w:rsidRPr="00E96DFE">
        <w:rPr>
          <w:rFonts w:eastAsia="Times New Roman" w:cs="Times New Roman"/>
          <w:szCs w:val="24"/>
        </w:rPr>
        <w:t xml:space="preserve">Νέα Δημοκρατία </w:t>
      </w:r>
      <w:r>
        <w:rPr>
          <w:rFonts w:eastAsia="Times New Roman" w:cs="Times New Roman"/>
          <w:szCs w:val="24"/>
        </w:rPr>
        <w:t xml:space="preserve">ήταν και </w:t>
      </w:r>
      <w:r w:rsidRPr="00D66BCA">
        <w:rPr>
          <w:rFonts w:eastAsia="Times New Roman"/>
          <w:bCs/>
        </w:rPr>
        <w:t>είναι</w:t>
      </w:r>
      <w:r>
        <w:rPr>
          <w:rFonts w:eastAsia="Times New Roman"/>
          <w:bCs/>
        </w:rPr>
        <w:t>,</w:t>
      </w:r>
      <w:r>
        <w:rPr>
          <w:rFonts w:eastAsia="Times New Roman" w:cs="Times New Roman"/>
          <w:szCs w:val="24"/>
        </w:rPr>
        <w:t xml:space="preserve"> λέει, αντίθετη με τις Πρέσπες. Εγώ</w:t>
      </w:r>
      <w:r w:rsidRPr="00E96DFE">
        <w:rPr>
          <w:rFonts w:eastAsia="Times New Roman" w:cs="Times New Roman"/>
          <w:szCs w:val="24"/>
        </w:rPr>
        <w:t xml:space="preserve"> το 2018</w:t>
      </w:r>
      <w:r>
        <w:rPr>
          <w:rFonts w:eastAsia="Times New Roman" w:cs="Times New Roman"/>
          <w:szCs w:val="24"/>
        </w:rPr>
        <w:t>,</w:t>
      </w:r>
      <w:r w:rsidRPr="00E96DFE">
        <w:rPr>
          <w:rFonts w:eastAsia="Times New Roman" w:cs="Times New Roman"/>
          <w:szCs w:val="24"/>
        </w:rPr>
        <w:t xml:space="preserve"> όταν έβαλε θέμα </w:t>
      </w:r>
      <w:r>
        <w:rPr>
          <w:rFonts w:eastAsia="Times New Roman" w:cs="Times New Roman"/>
          <w:szCs w:val="24"/>
        </w:rPr>
        <w:t>δυσπιστίας</w:t>
      </w:r>
      <w:r w:rsidRPr="00E96DFE">
        <w:rPr>
          <w:rFonts w:eastAsia="Times New Roman" w:cs="Times New Roman"/>
          <w:szCs w:val="24"/>
        </w:rPr>
        <w:t xml:space="preserve"> ο κ</w:t>
      </w:r>
      <w:r>
        <w:rPr>
          <w:rFonts w:eastAsia="Times New Roman" w:cs="Times New Roman"/>
          <w:szCs w:val="24"/>
        </w:rPr>
        <w:t>.</w:t>
      </w:r>
      <w:r w:rsidRPr="00E96DFE">
        <w:rPr>
          <w:rFonts w:eastAsia="Times New Roman" w:cs="Times New Roman"/>
          <w:szCs w:val="24"/>
        </w:rPr>
        <w:t xml:space="preserve"> </w:t>
      </w:r>
      <w:r w:rsidRPr="00E96DFE">
        <w:rPr>
          <w:rFonts w:eastAsia="Times New Roman" w:cs="Times New Roman"/>
          <w:szCs w:val="24"/>
        </w:rPr>
        <w:t>Μητσοτάκης</w:t>
      </w:r>
      <w:r>
        <w:rPr>
          <w:rFonts w:eastAsia="Times New Roman" w:cs="Times New Roman"/>
          <w:szCs w:val="24"/>
        </w:rPr>
        <w:t>,</w:t>
      </w:r>
      <w:r w:rsidRPr="00E96DFE">
        <w:rPr>
          <w:rFonts w:eastAsia="Times New Roman" w:cs="Times New Roman"/>
          <w:szCs w:val="24"/>
        </w:rPr>
        <w:t xml:space="preserve"> </w:t>
      </w:r>
      <w:r>
        <w:rPr>
          <w:rFonts w:eastAsia="Times New Roman" w:cs="Times New Roman"/>
          <w:szCs w:val="24"/>
        </w:rPr>
        <w:t xml:space="preserve">του έστειλα </w:t>
      </w:r>
      <w:r w:rsidRPr="00833F6A">
        <w:rPr>
          <w:rFonts w:eastAsia="Times New Roman"/>
          <w:bCs/>
          <w:shd w:val="clear" w:color="auto" w:fill="FFFFFF"/>
        </w:rPr>
        <w:t>μια</w:t>
      </w:r>
      <w:r>
        <w:rPr>
          <w:rFonts w:eastAsia="Times New Roman" w:cs="Times New Roman"/>
          <w:szCs w:val="24"/>
        </w:rPr>
        <w:t xml:space="preserve"> επιστολή </w:t>
      </w:r>
      <w:r w:rsidRPr="00F331DF">
        <w:rPr>
          <w:rFonts w:eastAsia="Times New Roman"/>
          <w:bCs/>
        </w:rPr>
        <w:t>και</w:t>
      </w:r>
      <w:r>
        <w:rPr>
          <w:rFonts w:eastAsia="Times New Roman" w:cs="Times New Roman"/>
          <w:szCs w:val="24"/>
        </w:rPr>
        <w:t xml:space="preserve"> του ζητούσα </w:t>
      </w:r>
      <w:r w:rsidRPr="002314B3">
        <w:rPr>
          <w:rFonts w:eastAsia="Times New Roman"/>
          <w:bCs/>
          <w:shd w:val="clear" w:color="auto" w:fill="FFFFFF"/>
        </w:rPr>
        <w:t>να</w:t>
      </w:r>
      <w:r>
        <w:rPr>
          <w:rFonts w:eastAsia="Times New Roman" w:cs="Times New Roman"/>
          <w:szCs w:val="24"/>
        </w:rPr>
        <w:t xml:space="preserve"> δηλώσει </w:t>
      </w:r>
      <w:r w:rsidRPr="002B5B2E">
        <w:rPr>
          <w:rFonts w:eastAsia="Times New Roman"/>
          <w:bCs/>
          <w:shd w:val="clear" w:color="auto" w:fill="FFFFFF"/>
        </w:rPr>
        <w:t>ότι</w:t>
      </w:r>
      <w:r>
        <w:rPr>
          <w:rFonts w:eastAsia="Times New Roman"/>
          <w:bCs/>
          <w:shd w:val="clear" w:color="auto" w:fill="FFFFFF"/>
        </w:rPr>
        <w:t>,</w:t>
      </w:r>
      <w:r>
        <w:rPr>
          <w:rFonts w:eastAsia="Times New Roman" w:cs="Times New Roman"/>
          <w:szCs w:val="24"/>
        </w:rPr>
        <w:t xml:space="preserve"> </w:t>
      </w:r>
      <w:r w:rsidRPr="00E96DFE">
        <w:rPr>
          <w:rFonts w:eastAsia="Times New Roman" w:cs="Times New Roman"/>
          <w:szCs w:val="24"/>
        </w:rPr>
        <w:t xml:space="preserve">αν εκλεγεί </w:t>
      </w:r>
      <w:r>
        <w:rPr>
          <w:rFonts w:eastAsia="Times New Roman" w:cs="Times New Roman"/>
          <w:szCs w:val="24"/>
        </w:rPr>
        <w:t>Πρωθυπουργός,</w:t>
      </w:r>
      <w:r w:rsidRPr="00E96DFE">
        <w:rPr>
          <w:rFonts w:eastAsia="Times New Roman" w:cs="Times New Roman"/>
          <w:szCs w:val="24"/>
        </w:rPr>
        <w:t xml:space="preserve"> δεν θα χρησιμοποιήσει τη λέξη </w:t>
      </w:r>
      <w:r>
        <w:rPr>
          <w:rFonts w:eastAsia="Times New Roman" w:cs="Times New Roman"/>
          <w:szCs w:val="24"/>
        </w:rPr>
        <w:t>«</w:t>
      </w:r>
      <w:r w:rsidRPr="00E96DFE">
        <w:rPr>
          <w:rFonts w:eastAsia="Times New Roman" w:cs="Times New Roman"/>
          <w:szCs w:val="24"/>
        </w:rPr>
        <w:t>Μακεδονία</w:t>
      </w:r>
      <w:r>
        <w:rPr>
          <w:rFonts w:eastAsia="Times New Roman" w:cs="Times New Roman"/>
          <w:szCs w:val="24"/>
        </w:rPr>
        <w:t>». Ο</w:t>
      </w:r>
      <w:r w:rsidRPr="00E96DFE">
        <w:rPr>
          <w:rFonts w:eastAsia="Times New Roman" w:cs="Times New Roman"/>
          <w:szCs w:val="24"/>
        </w:rPr>
        <w:t xml:space="preserve"> κ</w:t>
      </w:r>
      <w:r>
        <w:rPr>
          <w:rFonts w:eastAsia="Times New Roman" w:cs="Times New Roman"/>
          <w:szCs w:val="24"/>
        </w:rPr>
        <w:t>.</w:t>
      </w:r>
      <w:r w:rsidRPr="00E96DFE">
        <w:rPr>
          <w:rFonts w:eastAsia="Times New Roman" w:cs="Times New Roman"/>
          <w:szCs w:val="24"/>
        </w:rPr>
        <w:t xml:space="preserve"> Μητσοτάκης ποτέ δεν μου απ</w:t>
      </w:r>
      <w:r>
        <w:rPr>
          <w:rFonts w:eastAsia="Times New Roman" w:cs="Times New Roman"/>
          <w:szCs w:val="24"/>
        </w:rPr>
        <w:t>άντησε. Α</w:t>
      </w:r>
      <w:r w:rsidRPr="00E96DFE">
        <w:rPr>
          <w:rFonts w:eastAsia="Times New Roman" w:cs="Times New Roman"/>
          <w:szCs w:val="24"/>
        </w:rPr>
        <w:t xml:space="preserve">υτή την επιστολή τη δίνω στα </w:t>
      </w:r>
      <w:r>
        <w:rPr>
          <w:rFonts w:eastAsia="Times New Roman" w:cs="Times New Roman"/>
          <w:szCs w:val="24"/>
        </w:rPr>
        <w:t xml:space="preserve">Πρακτικά. </w:t>
      </w:r>
    </w:p>
    <w:p w14:paraId="2ED8BFED" w14:textId="77777777" w:rsidR="00C647AD" w:rsidRDefault="00D506E1">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Ένωσης </w:t>
      </w:r>
      <w:r>
        <w:rPr>
          <w:rFonts w:eastAsia="Times New Roman" w:cs="Times New Roman"/>
        </w:rPr>
        <w:t>Κεντρώων</w:t>
      </w:r>
      <w:r w:rsidRPr="000731CA">
        <w:rPr>
          <w:rFonts w:eastAsia="Times New Roman" w:cs="Times New Roman"/>
        </w:rPr>
        <w:t xml:space="preserve"> κ. </w:t>
      </w:r>
      <w:r>
        <w:rPr>
          <w:rFonts w:eastAsia="Times New Roman" w:cs="Times New Roman"/>
        </w:rPr>
        <w:t>Βασίλ</w:t>
      </w:r>
      <w:r>
        <w:rPr>
          <w:rFonts w:eastAsia="Times New Roman" w:cs="Times New Roman"/>
        </w:rPr>
        <w:t>η</w:t>
      </w:r>
      <w:r>
        <w:rPr>
          <w:rFonts w:eastAsia="Times New Roman" w:cs="Times New Roman"/>
        </w:rPr>
        <w:t>ς Λεβέντης καταθέτει για τα Πρακτικά το προαναφερθέν έγγραφο</w:t>
      </w:r>
      <w:r w:rsidRPr="000731CA">
        <w:rPr>
          <w:rFonts w:eastAsia="Times New Roman" w:cs="Times New Roman"/>
        </w:rPr>
        <w:t xml:space="preserve">, </w:t>
      </w:r>
      <w:r w:rsidRPr="00E96DFE">
        <w:rPr>
          <w:rFonts w:eastAsia="Times New Roman" w:cs="Times New Roman"/>
          <w:bCs/>
          <w:shd w:val="clear" w:color="auto" w:fill="FFFFFF"/>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2ED8BFEE" w14:textId="77777777" w:rsidR="00C647AD" w:rsidRDefault="00D506E1">
      <w:pPr>
        <w:spacing w:after="0" w:line="600" w:lineRule="auto"/>
        <w:ind w:firstLine="720"/>
        <w:jc w:val="both"/>
        <w:rPr>
          <w:rFonts w:eastAsia="Times New Roman" w:cs="Times New Roman"/>
          <w:szCs w:val="24"/>
        </w:rPr>
      </w:pPr>
      <w:r w:rsidRPr="00D66BCA">
        <w:rPr>
          <w:rFonts w:eastAsia="Times New Roman"/>
          <w:bCs/>
        </w:rPr>
        <w:t>Είναι</w:t>
      </w:r>
      <w:r>
        <w:rPr>
          <w:rFonts w:eastAsia="Times New Roman" w:cs="Times New Roman"/>
          <w:szCs w:val="24"/>
        </w:rPr>
        <w:t xml:space="preserve"> η επιστολή </w:t>
      </w:r>
      <w:r w:rsidRPr="008F0891">
        <w:rPr>
          <w:rFonts w:eastAsia="Times New Roman" w:cs="Times New Roman"/>
          <w:bCs/>
          <w:shd w:val="clear" w:color="auto" w:fill="FFFFFF"/>
        </w:rPr>
        <w:t>που</w:t>
      </w:r>
      <w:r>
        <w:rPr>
          <w:rFonts w:eastAsia="Times New Roman" w:cs="Times New Roman"/>
          <w:szCs w:val="24"/>
        </w:rPr>
        <w:t xml:space="preserve"> δείχνει </w:t>
      </w:r>
      <w:r w:rsidRPr="002B5B2E">
        <w:rPr>
          <w:rFonts w:eastAsia="Times New Roman"/>
          <w:bCs/>
          <w:shd w:val="clear" w:color="auto" w:fill="FFFFFF"/>
        </w:rPr>
        <w:t>ότι</w:t>
      </w:r>
      <w:r>
        <w:rPr>
          <w:rFonts w:eastAsia="Times New Roman" w:cs="Times New Roman"/>
          <w:szCs w:val="24"/>
        </w:rPr>
        <w:t xml:space="preserve"> ο κ.</w:t>
      </w:r>
      <w:r w:rsidRPr="00E96DFE">
        <w:rPr>
          <w:rFonts w:eastAsia="Times New Roman" w:cs="Times New Roman"/>
          <w:szCs w:val="24"/>
        </w:rPr>
        <w:t xml:space="preserve"> Μητσοτάκης ήταν υπέρ του όρου</w:t>
      </w:r>
      <w:r w:rsidRPr="00E96DFE">
        <w:rPr>
          <w:rFonts w:eastAsia="Times New Roman" w:cs="Times New Roman"/>
          <w:szCs w:val="24"/>
        </w:rPr>
        <w:t xml:space="preserve"> </w:t>
      </w:r>
      <w:r>
        <w:rPr>
          <w:rFonts w:eastAsia="Times New Roman" w:cs="Times New Roman"/>
          <w:szCs w:val="24"/>
        </w:rPr>
        <w:t>«</w:t>
      </w:r>
      <w:r w:rsidRPr="00E96DFE">
        <w:rPr>
          <w:rFonts w:eastAsia="Times New Roman" w:cs="Times New Roman"/>
          <w:szCs w:val="24"/>
        </w:rPr>
        <w:t>Μακεδονία</w:t>
      </w:r>
      <w:r>
        <w:rPr>
          <w:rFonts w:eastAsia="Times New Roman" w:cs="Times New Roman"/>
          <w:szCs w:val="24"/>
        </w:rPr>
        <w:t>».</w:t>
      </w:r>
      <w:r w:rsidRPr="00E96DFE">
        <w:rPr>
          <w:rFonts w:eastAsia="Times New Roman" w:cs="Times New Roman"/>
          <w:szCs w:val="24"/>
        </w:rPr>
        <w:t xml:space="preserve"> Γιατί αν ήταν κατά του όρου</w:t>
      </w:r>
      <w:r>
        <w:rPr>
          <w:rFonts w:eastAsia="Times New Roman" w:cs="Times New Roman"/>
          <w:szCs w:val="24"/>
        </w:rPr>
        <w:t>,</w:t>
      </w:r>
      <w:r w:rsidRPr="00E96DFE">
        <w:rPr>
          <w:rFonts w:eastAsia="Times New Roman" w:cs="Times New Roman"/>
          <w:szCs w:val="24"/>
        </w:rPr>
        <w:t xml:space="preserve"> της λέξης </w:t>
      </w:r>
      <w:r>
        <w:rPr>
          <w:rFonts w:eastAsia="Times New Roman" w:cs="Times New Roman"/>
          <w:szCs w:val="24"/>
        </w:rPr>
        <w:t>«</w:t>
      </w:r>
      <w:r w:rsidRPr="00E96DFE">
        <w:rPr>
          <w:rFonts w:eastAsia="Times New Roman" w:cs="Times New Roman"/>
          <w:szCs w:val="24"/>
        </w:rPr>
        <w:t>Μακεδονία</w:t>
      </w:r>
      <w:r>
        <w:rPr>
          <w:rFonts w:eastAsia="Times New Roman" w:cs="Times New Roman"/>
          <w:szCs w:val="24"/>
        </w:rPr>
        <w:t>»,</w:t>
      </w:r>
      <w:r w:rsidRPr="00E96DFE">
        <w:rPr>
          <w:rFonts w:eastAsia="Times New Roman" w:cs="Times New Roman"/>
          <w:szCs w:val="24"/>
        </w:rPr>
        <w:t xml:space="preserve"> </w:t>
      </w:r>
      <w:r>
        <w:rPr>
          <w:rFonts w:eastAsia="Times New Roman" w:cs="Times New Roman"/>
          <w:szCs w:val="24"/>
        </w:rPr>
        <w:t xml:space="preserve">τι ευκολότερο από το </w:t>
      </w:r>
      <w:r w:rsidRPr="002314B3">
        <w:rPr>
          <w:rFonts w:eastAsia="Times New Roman"/>
          <w:bCs/>
          <w:shd w:val="clear" w:color="auto" w:fill="FFFFFF"/>
        </w:rPr>
        <w:t>να</w:t>
      </w:r>
      <w:r>
        <w:rPr>
          <w:rFonts w:eastAsia="Times New Roman" w:cs="Times New Roman"/>
          <w:szCs w:val="24"/>
        </w:rPr>
        <w:t xml:space="preserve"> μου απαντήσει «</w:t>
      </w:r>
      <w:r>
        <w:rPr>
          <w:rFonts w:eastAsia="Times New Roman" w:cs="Times New Roman"/>
          <w:szCs w:val="24"/>
        </w:rPr>
        <w:t>μ</w:t>
      </w:r>
      <w:r>
        <w:rPr>
          <w:rFonts w:eastAsia="Times New Roman" w:cs="Times New Roman"/>
          <w:szCs w:val="24"/>
        </w:rPr>
        <w:t xml:space="preserve">α, </w:t>
      </w:r>
      <w:r w:rsidRPr="00565BE2">
        <w:rPr>
          <w:rFonts w:eastAsia="Times New Roman" w:cs="Times New Roman"/>
          <w:szCs w:val="24"/>
        </w:rPr>
        <w:t>κύριε Πρόεδρε</w:t>
      </w:r>
      <w:r>
        <w:rPr>
          <w:rFonts w:eastAsia="Times New Roman" w:cs="Times New Roman"/>
          <w:szCs w:val="24"/>
        </w:rPr>
        <w:t xml:space="preserve">, σφάλλετε, </w:t>
      </w:r>
      <w:r w:rsidRPr="00E96DFE">
        <w:rPr>
          <w:rFonts w:eastAsia="Times New Roman" w:cs="Times New Roman"/>
          <w:szCs w:val="24"/>
        </w:rPr>
        <w:t xml:space="preserve">εμείς είμαστε κατά του </w:t>
      </w:r>
      <w:r>
        <w:rPr>
          <w:rFonts w:eastAsia="Times New Roman" w:cs="Times New Roman"/>
          <w:szCs w:val="24"/>
        </w:rPr>
        <w:t>όρου». Ά</w:t>
      </w:r>
      <w:r w:rsidRPr="00E96DFE">
        <w:rPr>
          <w:rFonts w:eastAsia="Times New Roman" w:cs="Times New Roman"/>
          <w:szCs w:val="24"/>
        </w:rPr>
        <w:t>ρα είναι υπέρ</w:t>
      </w:r>
      <w:r>
        <w:rPr>
          <w:rFonts w:eastAsia="Times New Roman" w:cs="Times New Roman"/>
          <w:szCs w:val="24"/>
        </w:rPr>
        <w:t xml:space="preserve"> του όρου. </w:t>
      </w:r>
      <w:r w:rsidRPr="00922299">
        <w:rPr>
          <w:rFonts w:eastAsia="Times New Roman" w:cs="Times New Roman"/>
          <w:bCs/>
          <w:shd w:val="clear" w:color="auto" w:fill="FFFFFF"/>
        </w:rPr>
        <w:t>Υπάρχουν</w:t>
      </w:r>
      <w:r>
        <w:rPr>
          <w:rFonts w:eastAsia="Times New Roman" w:cs="Times New Roman"/>
          <w:szCs w:val="24"/>
        </w:rPr>
        <w:t xml:space="preserve"> κασέτες, </w:t>
      </w:r>
      <w:r w:rsidRPr="00922299">
        <w:rPr>
          <w:rFonts w:eastAsia="Times New Roman" w:cs="Times New Roman"/>
          <w:bCs/>
          <w:shd w:val="clear" w:color="auto" w:fill="FFFFFF"/>
        </w:rPr>
        <w:t>υπάρχουν</w:t>
      </w:r>
      <w:r>
        <w:rPr>
          <w:rFonts w:eastAsia="Times New Roman" w:cs="Times New Roman"/>
          <w:szCs w:val="24"/>
        </w:rPr>
        <w:t xml:space="preserve"> δηλώσεις του Αβραμόπουλου, του Μητσοτάκη κ.λπ.</w:t>
      </w:r>
      <w:r>
        <w:rPr>
          <w:rFonts w:eastAsia="Times New Roman" w:cs="Times New Roman"/>
          <w:szCs w:val="24"/>
        </w:rPr>
        <w:t>.</w:t>
      </w:r>
      <w:r>
        <w:rPr>
          <w:rFonts w:eastAsia="Times New Roman" w:cs="Times New Roman"/>
          <w:szCs w:val="24"/>
        </w:rPr>
        <w:t xml:space="preserve"> Ό</w:t>
      </w:r>
      <w:r w:rsidRPr="00183013">
        <w:rPr>
          <w:rFonts w:eastAsia="Times New Roman" w:cs="Times New Roman"/>
        </w:rPr>
        <w:t>πως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το ΠΑΣΟΚ, ο Βενιζέλος και οι λοιποί, οι οποίοι πήγαν στα Ηνωμένα Έθνη </w:t>
      </w:r>
      <w:r w:rsidRPr="00F331DF">
        <w:rPr>
          <w:rFonts w:eastAsia="Times New Roman"/>
          <w:bCs/>
        </w:rPr>
        <w:t>και</w:t>
      </w:r>
      <w:r>
        <w:rPr>
          <w:rFonts w:eastAsia="Times New Roman" w:cs="Times New Roman"/>
          <w:szCs w:val="24"/>
        </w:rPr>
        <w:t xml:space="preserve"> ήταν υπέρ της σύνθετης ονομασίας. </w:t>
      </w:r>
    </w:p>
    <w:p w14:paraId="2ED8BFE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Θ</w:t>
      </w:r>
      <w:r w:rsidRPr="00E96DFE">
        <w:rPr>
          <w:rFonts w:eastAsia="Times New Roman" w:cs="Times New Roman"/>
          <w:szCs w:val="24"/>
        </w:rPr>
        <w:t>α σας πω κάτι</w:t>
      </w:r>
      <w:r>
        <w:rPr>
          <w:rFonts w:eastAsia="Times New Roman" w:cs="Times New Roman"/>
          <w:szCs w:val="24"/>
        </w:rPr>
        <w:t>. Δ</w:t>
      </w:r>
      <w:r w:rsidRPr="00E96DFE">
        <w:rPr>
          <w:rFonts w:eastAsia="Times New Roman" w:cs="Times New Roman"/>
          <w:szCs w:val="24"/>
        </w:rPr>
        <w:t>εν είναι κακό που στο παρελθόν ήταν υπέρ της σύνθετης ονομασίας</w:t>
      </w:r>
      <w:r>
        <w:rPr>
          <w:rFonts w:eastAsia="Times New Roman" w:cs="Times New Roman"/>
          <w:szCs w:val="24"/>
        </w:rPr>
        <w:t xml:space="preserve">. </w:t>
      </w:r>
      <w:r w:rsidRPr="0001553A">
        <w:rPr>
          <w:rFonts w:eastAsia="Times New Roman" w:cs="Times New Roman"/>
          <w:bCs/>
          <w:shd w:val="clear" w:color="auto" w:fill="FFFFFF"/>
        </w:rPr>
        <w:t>Μπορεί</w:t>
      </w:r>
      <w:r>
        <w:rPr>
          <w:rFonts w:eastAsia="Times New Roman" w:cs="Times New Roman"/>
          <w:szCs w:val="24"/>
        </w:rPr>
        <w:t xml:space="preserve"> </w:t>
      </w:r>
      <w:r>
        <w:rPr>
          <w:rFonts w:eastAsia="Times New Roman" w:cs="Times New Roman"/>
          <w:szCs w:val="24"/>
        </w:rPr>
        <w:t xml:space="preserve">να είχαν εκτιμήσει </w:t>
      </w:r>
      <w:r w:rsidRPr="002B5B2E">
        <w:rPr>
          <w:rFonts w:eastAsia="Times New Roman"/>
          <w:bCs/>
          <w:shd w:val="clear" w:color="auto" w:fill="FFFFFF"/>
        </w:rPr>
        <w:t>ότι</w:t>
      </w:r>
      <w:r>
        <w:rPr>
          <w:rFonts w:eastAsia="Times New Roman" w:cs="Times New Roman"/>
          <w:szCs w:val="24"/>
        </w:rPr>
        <w:t xml:space="preserve"> ρίχνεις </w:t>
      </w:r>
      <w:r w:rsidRPr="00E96DFE">
        <w:rPr>
          <w:rFonts w:eastAsia="Times New Roman" w:cs="Times New Roman"/>
          <w:szCs w:val="24"/>
        </w:rPr>
        <w:t xml:space="preserve">στο τραπέζι </w:t>
      </w:r>
      <w:r>
        <w:rPr>
          <w:rFonts w:eastAsia="Times New Roman" w:cs="Times New Roman"/>
          <w:szCs w:val="24"/>
        </w:rPr>
        <w:t>μια</w:t>
      </w:r>
      <w:r w:rsidRPr="00E96DFE">
        <w:rPr>
          <w:rFonts w:eastAsia="Times New Roman" w:cs="Times New Roman"/>
          <w:szCs w:val="24"/>
        </w:rPr>
        <w:t xml:space="preserve"> πρόταση για διαπραγμάτευση</w:t>
      </w:r>
      <w:r>
        <w:rPr>
          <w:rFonts w:eastAsia="Times New Roman" w:cs="Times New Roman"/>
          <w:szCs w:val="24"/>
        </w:rPr>
        <w:t>. Δ</w:t>
      </w:r>
      <w:r w:rsidRPr="00E96DFE">
        <w:rPr>
          <w:rFonts w:eastAsia="Times New Roman" w:cs="Times New Roman"/>
          <w:szCs w:val="24"/>
        </w:rPr>
        <w:t>εν σημαίνει ότι είναι προδότες</w:t>
      </w:r>
      <w:r>
        <w:rPr>
          <w:rFonts w:eastAsia="Times New Roman" w:cs="Times New Roman"/>
          <w:szCs w:val="24"/>
        </w:rPr>
        <w:t>,</w:t>
      </w:r>
      <w:r w:rsidRPr="00E96DFE">
        <w:rPr>
          <w:rFonts w:eastAsia="Times New Roman" w:cs="Times New Roman"/>
          <w:szCs w:val="24"/>
        </w:rPr>
        <w:t xml:space="preserve"> επειδή ήταν υπέρ της σύνθετης ονομασίας</w:t>
      </w:r>
      <w:r>
        <w:rPr>
          <w:rFonts w:eastAsia="Times New Roman" w:cs="Times New Roman"/>
          <w:szCs w:val="24"/>
        </w:rPr>
        <w:t xml:space="preserve">. Ποιο </w:t>
      </w:r>
      <w:r w:rsidRPr="00D66BCA">
        <w:rPr>
          <w:rFonts w:eastAsia="Times New Roman"/>
          <w:bCs/>
        </w:rPr>
        <w:t>είναι</w:t>
      </w:r>
      <w:r w:rsidRPr="00E96DFE">
        <w:rPr>
          <w:rFonts w:eastAsia="Times New Roman" w:cs="Times New Roman"/>
          <w:szCs w:val="24"/>
        </w:rPr>
        <w:t xml:space="preserve"> το κακό</w:t>
      </w:r>
      <w:r>
        <w:rPr>
          <w:rFonts w:eastAsia="Times New Roman" w:cs="Times New Roman"/>
          <w:szCs w:val="24"/>
        </w:rPr>
        <w:t>; Το κακό</w:t>
      </w:r>
      <w:r w:rsidRPr="00E96DFE">
        <w:rPr>
          <w:rFonts w:eastAsia="Times New Roman" w:cs="Times New Roman"/>
          <w:szCs w:val="24"/>
        </w:rPr>
        <w:t xml:space="preserve"> είναι άλλο</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w:t>
      </w:r>
      <w:r w:rsidRPr="00E96DFE">
        <w:rPr>
          <w:rFonts w:eastAsia="Times New Roman" w:cs="Times New Roman"/>
          <w:szCs w:val="24"/>
        </w:rPr>
        <w:t xml:space="preserve">τώρα που ο λαός </w:t>
      </w:r>
      <w:r>
        <w:rPr>
          <w:rFonts w:eastAsia="Times New Roman" w:cs="Times New Roman"/>
          <w:szCs w:val="24"/>
        </w:rPr>
        <w:t xml:space="preserve">έδωσε τη γνώμη του </w:t>
      </w:r>
      <w:r w:rsidRPr="00F331DF">
        <w:rPr>
          <w:rFonts w:eastAsia="Times New Roman"/>
          <w:bCs/>
        </w:rPr>
        <w:t>και</w:t>
      </w:r>
      <w:r>
        <w:rPr>
          <w:rFonts w:eastAsia="Times New Roman" w:cs="Times New Roman"/>
          <w:szCs w:val="24"/>
        </w:rPr>
        <w:t xml:space="preserve"> ξέρουν </w:t>
      </w:r>
      <w:r w:rsidRPr="002B5B2E">
        <w:rPr>
          <w:rFonts w:eastAsia="Times New Roman"/>
          <w:bCs/>
          <w:shd w:val="clear" w:color="auto" w:fill="FFFFFF"/>
        </w:rPr>
        <w:t>ότι</w:t>
      </w:r>
      <w:r>
        <w:rPr>
          <w:rFonts w:eastAsia="Times New Roman" w:cs="Times New Roman"/>
          <w:szCs w:val="24"/>
        </w:rPr>
        <w:t xml:space="preserve"> κατά 80% </w:t>
      </w:r>
      <w:r w:rsidRPr="000A5DC6">
        <w:rPr>
          <w:rFonts w:eastAsia="Times New Roman"/>
          <w:bCs/>
          <w:shd w:val="clear" w:color="auto" w:fill="FFFFFF"/>
        </w:rPr>
        <w:t>τουλ</w:t>
      </w:r>
      <w:r w:rsidRPr="000A5DC6">
        <w:rPr>
          <w:rFonts w:eastAsia="Times New Roman"/>
          <w:bCs/>
          <w:shd w:val="clear" w:color="auto" w:fill="FFFFFF"/>
        </w:rPr>
        <w:t>άχιστον</w:t>
      </w:r>
      <w:r>
        <w:rPr>
          <w:rFonts w:eastAsia="Times New Roman" w:cs="Times New Roman"/>
          <w:szCs w:val="24"/>
        </w:rPr>
        <w:t xml:space="preserve"> </w:t>
      </w:r>
      <w:r w:rsidRPr="00E96DFE">
        <w:rPr>
          <w:rFonts w:eastAsia="Times New Roman" w:cs="Times New Roman"/>
          <w:szCs w:val="24"/>
        </w:rPr>
        <w:t>είναι αντίθετος</w:t>
      </w:r>
      <w:r>
        <w:rPr>
          <w:rFonts w:eastAsia="Times New Roman" w:cs="Times New Roman"/>
          <w:szCs w:val="24"/>
        </w:rPr>
        <w:t>,</w:t>
      </w:r>
      <w:r w:rsidRPr="00E96DFE">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έχουν το θάρρος </w:t>
      </w:r>
      <w:r w:rsidRPr="002314B3">
        <w:rPr>
          <w:rFonts w:eastAsia="Times New Roman"/>
          <w:bCs/>
          <w:shd w:val="clear" w:color="auto" w:fill="FFFFFF"/>
        </w:rPr>
        <w:t>να</w:t>
      </w:r>
      <w:r>
        <w:rPr>
          <w:rFonts w:eastAsia="Times New Roman" w:cs="Times New Roman"/>
          <w:szCs w:val="24"/>
        </w:rPr>
        <w:t xml:space="preserve"> πουν «σφάλαμε,</w:t>
      </w:r>
      <w:r w:rsidRPr="00E96DFE">
        <w:rPr>
          <w:rFonts w:eastAsia="Times New Roman" w:cs="Times New Roman"/>
          <w:szCs w:val="24"/>
        </w:rPr>
        <w:t xml:space="preserve"> κάναμε κακές εκτιμήσεις και από δω και πέρα δεν δίνουμε τη λέξη </w:t>
      </w:r>
      <w:r w:rsidRPr="000041EA">
        <w:rPr>
          <w:rFonts w:eastAsia="Times New Roman" w:cs="Times New Roman"/>
          <w:szCs w:val="24"/>
        </w:rPr>
        <w:t>“</w:t>
      </w:r>
      <w:r w:rsidRPr="00E96DFE">
        <w:rPr>
          <w:rFonts w:eastAsia="Times New Roman" w:cs="Times New Roman"/>
          <w:szCs w:val="24"/>
        </w:rPr>
        <w:t>Μακεδονία</w:t>
      </w:r>
      <w:r w:rsidRPr="000041EA">
        <w:rPr>
          <w:rFonts w:eastAsia="Times New Roman" w:cs="Times New Roman"/>
          <w:szCs w:val="24"/>
        </w:rPr>
        <w:t>”</w:t>
      </w:r>
      <w:r>
        <w:rPr>
          <w:rFonts w:eastAsia="Times New Roman" w:cs="Times New Roman"/>
          <w:szCs w:val="24"/>
        </w:rPr>
        <w:t>». Ε</w:t>
      </w:r>
      <w:r w:rsidRPr="00E96DFE">
        <w:rPr>
          <w:rFonts w:eastAsia="Times New Roman" w:cs="Times New Roman"/>
          <w:szCs w:val="24"/>
        </w:rPr>
        <w:t>πιμέν</w:t>
      </w:r>
      <w:r>
        <w:rPr>
          <w:rFonts w:eastAsia="Times New Roman" w:cs="Times New Roman"/>
          <w:szCs w:val="24"/>
        </w:rPr>
        <w:t xml:space="preserve">ουν με διάφορες υπεκφυγές </w:t>
      </w:r>
      <w:r w:rsidRPr="002314B3">
        <w:rPr>
          <w:rFonts w:eastAsia="Times New Roman"/>
          <w:bCs/>
          <w:shd w:val="clear" w:color="auto" w:fill="FFFFFF"/>
        </w:rPr>
        <w:t>να</w:t>
      </w:r>
      <w:r>
        <w:rPr>
          <w:rFonts w:eastAsia="Times New Roman" w:cs="Times New Roman"/>
          <w:szCs w:val="24"/>
        </w:rPr>
        <w:t xml:space="preserve"> μιλούν για</w:t>
      </w:r>
      <w:r w:rsidRPr="00E96DFE">
        <w:rPr>
          <w:rFonts w:eastAsia="Times New Roman" w:cs="Times New Roman"/>
          <w:szCs w:val="24"/>
        </w:rPr>
        <w:t xml:space="preserve"> ταυτότητα</w:t>
      </w:r>
      <w:r>
        <w:rPr>
          <w:rFonts w:eastAsia="Times New Roman" w:cs="Times New Roman"/>
          <w:szCs w:val="24"/>
        </w:rPr>
        <w:t>,</w:t>
      </w:r>
      <w:r w:rsidRPr="00E96DFE">
        <w:rPr>
          <w:rFonts w:eastAsia="Times New Roman" w:cs="Times New Roman"/>
          <w:szCs w:val="24"/>
        </w:rPr>
        <w:t xml:space="preserve"> </w:t>
      </w:r>
      <w:r>
        <w:rPr>
          <w:rFonts w:eastAsia="Times New Roman" w:cs="Times New Roman"/>
          <w:szCs w:val="24"/>
        </w:rPr>
        <w:t>για</w:t>
      </w:r>
      <w:r w:rsidRPr="00E96DFE">
        <w:rPr>
          <w:rFonts w:eastAsia="Times New Roman" w:cs="Times New Roman"/>
          <w:szCs w:val="24"/>
        </w:rPr>
        <w:t xml:space="preserve"> γλώσσα</w:t>
      </w:r>
      <w:r>
        <w:rPr>
          <w:rFonts w:eastAsia="Times New Roman" w:cs="Times New Roman"/>
          <w:szCs w:val="24"/>
        </w:rPr>
        <w:t>.</w:t>
      </w:r>
    </w:p>
    <w:p w14:paraId="2ED8BFF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w:t>
      </w:r>
      <w:r w:rsidRPr="00E96DFE">
        <w:rPr>
          <w:rFonts w:eastAsia="Times New Roman" w:cs="Times New Roman"/>
          <w:szCs w:val="24"/>
        </w:rPr>
        <w:t xml:space="preserve">γώ πιστεύω </w:t>
      </w:r>
      <w:r w:rsidRPr="002B5B2E">
        <w:rPr>
          <w:rFonts w:eastAsia="Times New Roman"/>
          <w:bCs/>
          <w:shd w:val="clear" w:color="auto" w:fill="FFFFFF"/>
        </w:rPr>
        <w:t>ότι</w:t>
      </w:r>
      <w:r>
        <w:rPr>
          <w:rFonts w:eastAsia="Times New Roman" w:cs="Times New Roman"/>
          <w:szCs w:val="24"/>
        </w:rPr>
        <w:t xml:space="preserve"> αυτό </w:t>
      </w:r>
      <w:r w:rsidRPr="00D66BCA">
        <w:rPr>
          <w:rFonts w:eastAsia="Times New Roman"/>
          <w:bCs/>
        </w:rPr>
        <w:t>είναι</w:t>
      </w:r>
      <w:r>
        <w:rPr>
          <w:rFonts w:eastAsia="Times New Roman" w:cs="Times New Roman"/>
          <w:szCs w:val="24"/>
        </w:rPr>
        <w:t xml:space="preserve"> μεγάλο λάθος, </w:t>
      </w:r>
      <w:r w:rsidRPr="00DF7ACC">
        <w:rPr>
          <w:rFonts w:eastAsia="Times New Roman" w:cs="Times New Roman"/>
          <w:bCs/>
          <w:shd w:val="clear" w:color="auto" w:fill="FFFFFF"/>
        </w:rPr>
        <w:t>γιατί</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δηλώνουν ούτε </w:t>
      </w:r>
      <w:r w:rsidRPr="00833F6A">
        <w:rPr>
          <w:rFonts w:eastAsia="Times New Roman"/>
          <w:bCs/>
          <w:shd w:val="clear" w:color="auto" w:fill="FFFFFF"/>
        </w:rPr>
        <w:t>μια</w:t>
      </w:r>
      <w:r w:rsidRPr="00E96DFE">
        <w:rPr>
          <w:rFonts w:eastAsia="Times New Roman" w:cs="Times New Roman"/>
          <w:szCs w:val="24"/>
        </w:rPr>
        <w:t xml:space="preserve"> συγ</w:t>
      </w:r>
      <w:r>
        <w:rPr>
          <w:rFonts w:eastAsia="Times New Roman" w:cs="Times New Roman"/>
          <w:szCs w:val="24"/>
        </w:rPr>
        <w:t>γ</w:t>
      </w:r>
      <w:r w:rsidRPr="00E96DFE">
        <w:rPr>
          <w:rFonts w:eastAsia="Times New Roman" w:cs="Times New Roman"/>
          <w:szCs w:val="24"/>
        </w:rPr>
        <w:t>νώμη</w:t>
      </w:r>
      <w:r>
        <w:rPr>
          <w:rFonts w:eastAsia="Times New Roman" w:cs="Times New Roman"/>
          <w:szCs w:val="24"/>
        </w:rPr>
        <w:t xml:space="preserve">. </w:t>
      </w:r>
      <w:r w:rsidRPr="00DF7ACC">
        <w:rPr>
          <w:rFonts w:eastAsia="Times New Roman" w:cs="Times New Roman"/>
          <w:bCs/>
          <w:shd w:val="clear" w:color="auto" w:fill="FFFFFF"/>
        </w:rPr>
        <w:t>Γιατί</w:t>
      </w:r>
      <w:r>
        <w:rPr>
          <w:rFonts w:eastAsia="Times New Roman" w:cs="Times New Roman"/>
          <w:szCs w:val="24"/>
        </w:rPr>
        <w:t xml:space="preserve"> όντως</w:t>
      </w:r>
      <w:r w:rsidRPr="000041EA">
        <w:rPr>
          <w:rFonts w:eastAsia="Times New Roman" w:cs="Times New Roman"/>
          <w:szCs w:val="24"/>
        </w:rPr>
        <w:t>,</w:t>
      </w:r>
      <w:r>
        <w:rPr>
          <w:rFonts w:eastAsia="Times New Roman" w:cs="Times New Roman"/>
          <w:szCs w:val="24"/>
        </w:rPr>
        <w:t xml:space="preserve"> </w:t>
      </w:r>
      <w:r w:rsidRPr="00D477CE">
        <w:rPr>
          <w:rFonts w:eastAsia="Times New Roman" w:cs="Times New Roman"/>
        </w:rPr>
        <w:t>για να</w:t>
      </w:r>
      <w:r>
        <w:rPr>
          <w:rFonts w:eastAsia="Times New Roman" w:cs="Times New Roman"/>
          <w:szCs w:val="24"/>
        </w:rPr>
        <w:t xml:space="preserve"> γίνει η μειοδοσία επί </w:t>
      </w:r>
      <w:r w:rsidRPr="00E96DFE">
        <w:rPr>
          <w:rFonts w:eastAsia="Times New Roman" w:cs="Times New Roman"/>
          <w:szCs w:val="24"/>
        </w:rPr>
        <w:t>Τσίπρα</w:t>
      </w:r>
      <w:r>
        <w:rPr>
          <w:rFonts w:eastAsia="Times New Roman" w:cs="Times New Roman"/>
          <w:szCs w:val="24"/>
        </w:rPr>
        <w:t>,</w:t>
      </w:r>
      <w:r w:rsidRPr="00E96DFE">
        <w:rPr>
          <w:rFonts w:eastAsia="Times New Roman" w:cs="Times New Roman"/>
          <w:szCs w:val="24"/>
        </w:rPr>
        <w:t xml:space="preserve"> προετοιμά</w:t>
      </w:r>
      <w:r>
        <w:rPr>
          <w:rFonts w:eastAsia="Times New Roman" w:cs="Times New Roman"/>
          <w:szCs w:val="24"/>
        </w:rPr>
        <w:t>στηκε επί</w:t>
      </w:r>
      <w:r w:rsidRPr="00E96DFE">
        <w:rPr>
          <w:rFonts w:eastAsia="Times New Roman" w:cs="Times New Roman"/>
          <w:szCs w:val="24"/>
        </w:rPr>
        <w:t xml:space="preserve"> Καραμανλή</w:t>
      </w:r>
      <w:r>
        <w:rPr>
          <w:rFonts w:eastAsia="Times New Roman" w:cs="Times New Roman"/>
          <w:szCs w:val="24"/>
        </w:rPr>
        <w:t>, επί</w:t>
      </w:r>
      <w:r w:rsidRPr="00E96DFE">
        <w:rPr>
          <w:rFonts w:eastAsia="Times New Roman" w:cs="Times New Roman"/>
          <w:szCs w:val="24"/>
        </w:rPr>
        <w:t xml:space="preserve"> Μητσοτάκη</w:t>
      </w:r>
      <w:r>
        <w:rPr>
          <w:rFonts w:eastAsia="Times New Roman" w:cs="Times New Roman"/>
          <w:szCs w:val="24"/>
        </w:rPr>
        <w:t>. Προετοιμάστηκε. Να</w:t>
      </w:r>
      <w:r w:rsidRPr="00E96DFE">
        <w:rPr>
          <w:rFonts w:eastAsia="Times New Roman" w:cs="Times New Roman"/>
          <w:szCs w:val="24"/>
        </w:rPr>
        <w:t xml:space="preserve"> λέμε την αλήθεια</w:t>
      </w:r>
      <w:r>
        <w:rPr>
          <w:rFonts w:eastAsia="Times New Roman" w:cs="Times New Roman"/>
          <w:szCs w:val="24"/>
        </w:rPr>
        <w:t xml:space="preserve">. Έτσι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w:t>
      </w:r>
    </w:p>
    <w:p w14:paraId="2ED8BFF1" w14:textId="77777777" w:rsidR="00C647AD" w:rsidRDefault="00D506E1">
      <w:pPr>
        <w:spacing w:after="0" w:line="600" w:lineRule="auto"/>
        <w:ind w:firstLine="720"/>
        <w:jc w:val="both"/>
        <w:rPr>
          <w:rFonts w:eastAsia="Times New Roman" w:cs="Times New Roman"/>
          <w:szCs w:val="24"/>
        </w:rPr>
      </w:pPr>
      <w:r w:rsidRPr="00416E19">
        <w:rPr>
          <w:rFonts w:eastAsia="Times New Roman"/>
          <w:szCs w:val="24"/>
        </w:rPr>
        <w:t>Κυρίες και κύριοι</w:t>
      </w:r>
      <w:r>
        <w:rPr>
          <w:rFonts w:eastAsia="Times New Roman"/>
          <w:szCs w:val="24"/>
        </w:rPr>
        <w:t xml:space="preserve"> Β</w:t>
      </w:r>
      <w:r>
        <w:rPr>
          <w:rFonts w:eastAsia="Times New Roman" w:cs="Times New Roman"/>
          <w:szCs w:val="24"/>
        </w:rPr>
        <w:t xml:space="preserve">ουλευτές, </w:t>
      </w:r>
      <w:r w:rsidRPr="00E96DFE">
        <w:rPr>
          <w:rFonts w:eastAsia="Times New Roman" w:cs="Times New Roman"/>
          <w:szCs w:val="24"/>
        </w:rPr>
        <w:t>υπάρχουν μει</w:t>
      </w:r>
      <w:r>
        <w:rPr>
          <w:rFonts w:eastAsia="Times New Roman" w:cs="Times New Roman"/>
          <w:szCs w:val="24"/>
        </w:rPr>
        <w:t>οδοσίες</w:t>
      </w:r>
      <w:r w:rsidRPr="00E96DFE">
        <w:rPr>
          <w:rFonts w:eastAsia="Times New Roman" w:cs="Times New Roman"/>
          <w:szCs w:val="24"/>
        </w:rPr>
        <w:t xml:space="preserve"> οι οποίες είναι </w:t>
      </w:r>
      <w:r>
        <w:rPr>
          <w:rFonts w:eastAsia="Times New Roman" w:cs="Times New Roman"/>
          <w:szCs w:val="24"/>
        </w:rPr>
        <w:t xml:space="preserve">συνειδητές </w:t>
      </w:r>
      <w:r w:rsidRPr="00F331DF">
        <w:rPr>
          <w:rFonts w:eastAsia="Times New Roman"/>
          <w:bCs/>
        </w:rPr>
        <w:t>και</w:t>
      </w:r>
      <w:r>
        <w:rPr>
          <w:rFonts w:eastAsia="Times New Roman" w:cs="Times New Roman"/>
          <w:szCs w:val="24"/>
        </w:rPr>
        <w:t xml:space="preserve"> όντως </w:t>
      </w:r>
      <w:r w:rsidRPr="00D66BCA">
        <w:rPr>
          <w:rFonts w:eastAsia="Times New Roman"/>
          <w:bCs/>
        </w:rPr>
        <w:t>είναι</w:t>
      </w:r>
      <w:r>
        <w:rPr>
          <w:rFonts w:eastAsia="Times New Roman" w:cs="Times New Roman"/>
          <w:szCs w:val="24"/>
        </w:rPr>
        <w:t xml:space="preserve"> προδοσίες. </w:t>
      </w:r>
      <w:r w:rsidRPr="00922299">
        <w:rPr>
          <w:rFonts w:eastAsia="Times New Roman" w:cs="Times New Roman"/>
          <w:bCs/>
          <w:shd w:val="clear" w:color="auto" w:fill="FFFFFF"/>
        </w:rPr>
        <w:t>Υπάρχουν</w:t>
      </w:r>
      <w:r>
        <w:rPr>
          <w:rFonts w:eastAsia="Times New Roman" w:cs="Times New Roman"/>
          <w:szCs w:val="24"/>
        </w:rPr>
        <w:t xml:space="preserve"> </w:t>
      </w:r>
      <w:r w:rsidRPr="00D355DE">
        <w:rPr>
          <w:rFonts w:eastAsia="Times New Roman" w:cs="Times New Roman"/>
          <w:bCs/>
          <w:shd w:val="clear" w:color="auto" w:fill="FFFFFF"/>
        </w:rPr>
        <w:t>όμως</w:t>
      </w:r>
      <w:r>
        <w:rPr>
          <w:rFonts w:eastAsia="Times New Roman" w:cs="Times New Roman"/>
          <w:szCs w:val="24"/>
        </w:rPr>
        <w:t xml:space="preserve"> και μειοδοσίες οι οποίες οφείλονται στη βλακεία κάποιων </w:t>
      </w:r>
      <w:r w:rsidRPr="00E96DFE">
        <w:rPr>
          <w:rFonts w:eastAsia="Times New Roman" w:cs="Times New Roman"/>
          <w:szCs w:val="24"/>
        </w:rPr>
        <w:t>Πρωθυπουργ</w:t>
      </w:r>
      <w:r>
        <w:rPr>
          <w:rFonts w:eastAsia="Times New Roman" w:cs="Times New Roman"/>
          <w:szCs w:val="24"/>
        </w:rPr>
        <w:t>ών</w:t>
      </w:r>
      <w:r w:rsidRPr="000041EA">
        <w:rPr>
          <w:rFonts w:eastAsia="Times New Roman" w:cs="Times New Roman"/>
          <w:szCs w:val="24"/>
        </w:rPr>
        <w:t>,</w:t>
      </w:r>
      <w:r>
        <w:rPr>
          <w:rFonts w:eastAsia="Times New Roman" w:cs="Times New Roman"/>
          <w:szCs w:val="24"/>
        </w:rPr>
        <w:t xml:space="preserve"> λέμε</w:t>
      </w:r>
      <w:r w:rsidRPr="000041EA">
        <w:rPr>
          <w:rFonts w:eastAsia="Times New Roman" w:cs="Times New Roman"/>
          <w:szCs w:val="24"/>
        </w:rPr>
        <w:t>,</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τις διαπράττουν. Τι θέλω να πω; </w:t>
      </w:r>
    </w:p>
    <w:p w14:paraId="2ED8BFF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 γέρος Κ</w:t>
      </w:r>
      <w:r w:rsidRPr="00E96DFE">
        <w:rPr>
          <w:rFonts w:eastAsia="Times New Roman" w:cs="Times New Roman"/>
          <w:szCs w:val="24"/>
        </w:rPr>
        <w:t>ωνσταντίνος Καραμανλής</w:t>
      </w:r>
      <w:r>
        <w:rPr>
          <w:rFonts w:eastAsia="Times New Roman" w:cs="Times New Roman"/>
          <w:szCs w:val="24"/>
        </w:rPr>
        <w:t>, όταν πήγε με τον Αβέρωφ στη</w:t>
      </w:r>
      <w:r w:rsidRPr="00E96DFE">
        <w:rPr>
          <w:rFonts w:eastAsia="Times New Roman" w:cs="Times New Roman"/>
          <w:szCs w:val="24"/>
        </w:rPr>
        <w:t xml:space="preserve"> </w:t>
      </w:r>
      <w:r>
        <w:rPr>
          <w:rFonts w:eastAsia="Times New Roman" w:cs="Times New Roman"/>
          <w:szCs w:val="24"/>
        </w:rPr>
        <w:t>Συμφωνία</w:t>
      </w:r>
      <w:r w:rsidRPr="00E96DFE">
        <w:rPr>
          <w:rFonts w:eastAsia="Times New Roman" w:cs="Times New Roman"/>
          <w:szCs w:val="24"/>
        </w:rPr>
        <w:t xml:space="preserve"> της Ζυρίχης </w:t>
      </w:r>
      <w:r w:rsidRPr="00F331DF">
        <w:rPr>
          <w:rFonts w:eastAsia="Times New Roman"/>
          <w:bCs/>
        </w:rPr>
        <w:t>και</w:t>
      </w:r>
      <w:r>
        <w:rPr>
          <w:rFonts w:eastAsia="Times New Roman" w:cs="Times New Roman"/>
          <w:szCs w:val="24"/>
        </w:rPr>
        <w:t xml:space="preserve"> του </w:t>
      </w:r>
      <w:r w:rsidRPr="00E96DFE">
        <w:rPr>
          <w:rFonts w:eastAsia="Times New Roman" w:cs="Times New Roman"/>
          <w:szCs w:val="24"/>
        </w:rPr>
        <w:t>Λ</w:t>
      </w:r>
      <w:r w:rsidRPr="00E96DFE">
        <w:rPr>
          <w:rFonts w:eastAsia="Times New Roman" w:cs="Times New Roman"/>
          <w:szCs w:val="24"/>
        </w:rPr>
        <w:t>ονδίνου</w:t>
      </w:r>
      <w:r>
        <w:rPr>
          <w:rFonts w:eastAsia="Times New Roman" w:cs="Times New Roman"/>
          <w:szCs w:val="24"/>
        </w:rPr>
        <w:t>,</w:t>
      </w:r>
      <w:r w:rsidRPr="00E96DFE">
        <w:rPr>
          <w:rFonts w:eastAsia="Times New Roman" w:cs="Times New Roman"/>
          <w:szCs w:val="24"/>
        </w:rPr>
        <w:t xml:space="preserve"> εγώ δεν πιστεύω ότι πήγε </w:t>
      </w:r>
      <w:r>
        <w:rPr>
          <w:rFonts w:eastAsia="Times New Roman" w:cs="Times New Roman"/>
          <w:szCs w:val="24"/>
        </w:rPr>
        <w:t>μ</w:t>
      </w:r>
      <w:r w:rsidRPr="00E96DFE">
        <w:rPr>
          <w:rFonts w:eastAsia="Times New Roman" w:cs="Times New Roman"/>
          <w:szCs w:val="24"/>
        </w:rPr>
        <w:t>ε σκοπό να προ</w:t>
      </w:r>
      <w:r>
        <w:rPr>
          <w:rFonts w:eastAsia="Times New Roman" w:cs="Times New Roman"/>
          <w:szCs w:val="24"/>
        </w:rPr>
        <w:t xml:space="preserve">δώσει </w:t>
      </w:r>
      <w:r w:rsidRPr="00E96DFE">
        <w:rPr>
          <w:rFonts w:eastAsia="Times New Roman" w:cs="Times New Roman"/>
          <w:szCs w:val="24"/>
        </w:rPr>
        <w:t>την Ελλάδα</w:t>
      </w:r>
      <w:r>
        <w:rPr>
          <w:rFonts w:eastAsia="Times New Roman" w:cs="Times New Roman"/>
          <w:szCs w:val="24"/>
        </w:rPr>
        <w:t>. Απλά του είπαν οι Αμερικανοί, υπ</w:t>
      </w:r>
      <w:r>
        <w:rPr>
          <w:rFonts w:eastAsia="Times New Roman" w:cs="Times New Roman"/>
          <w:szCs w:val="24"/>
        </w:rPr>
        <w:t>ό</w:t>
      </w:r>
      <w:r>
        <w:rPr>
          <w:rFonts w:eastAsia="Times New Roman" w:cs="Times New Roman"/>
          <w:szCs w:val="24"/>
        </w:rPr>
        <w:t xml:space="preserve">γραψε, </w:t>
      </w:r>
      <w:r w:rsidRPr="00E96DFE">
        <w:rPr>
          <w:rFonts w:eastAsia="Times New Roman" w:cs="Times New Roman"/>
          <w:szCs w:val="24"/>
        </w:rPr>
        <w:t>βάλε τον Τούρκο εγγυήτρια δύναμη στη</w:t>
      </w:r>
      <w:r>
        <w:rPr>
          <w:rFonts w:eastAsia="Times New Roman" w:cs="Times New Roman"/>
          <w:szCs w:val="24"/>
        </w:rPr>
        <w:t xml:space="preserve">ν Κύπρο </w:t>
      </w:r>
      <w:r w:rsidRPr="00F331DF">
        <w:rPr>
          <w:rFonts w:eastAsia="Times New Roman"/>
          <w:bCs/>
        </w:rPr>
        <w:t>και</w:t>
      </w:r>
      <w:r>
        <w:rPr>
          <w:rFonts w:eastAsia="Times New Roman" w:cs="Times New Roman"/>
          <w:szCs w:val="24"/>
        </w:rPr>
        <w:t xml:space="preserve"> εμείς τον Τούρκο τον α</w:t>
      </w:r>
      <w:r w:rsidRPr="00E96DFE">
        <w:rPr>
          <w:rFonts w:eastAsia="Times New Roman" w:cs="Times New Roman"/>
          <w:szCs w:val="24"/>
        </w:rPr>
        <w:t>ναλαμβάνουμε</w:t>
      </w:r>
      <w:r>
        <w:rPr>
          <w:rFonts w:eastAsia="Times New Roman" w:cs="Times New Roman"/>
          <w:szCs w:val="24"/>
        </w:rPr>
        <w:t>,</w:t>
      </w:r>
      <w:r w:rsidRPr="00E96DFE">
        <w:rPr>
          <w:rFonts w:eastAsia="Times New Roman" w:cs="Times New Roman"/>
          <w:szCs w:val="24"/>
        </w:rPr>
        <w:t xml:space="preserve"> αν κάνει κα</w:t>
      </w:r>
      <w:r>
        <w:rPr>
          <w:rFonts w:eastAsia="Times New Roman" w:cs="Times New Roman"/>
          <w:szCs w:val="24"/>
        </w:rPr>
        <w:t>μ</w:t>
      </w:r>
      <w:r>
        <w:rPr>
          <w:rFonts w:eastAsia="Times New Roman" w:cs="Times New Roman"/>
          <w:szCs w:val="24"/>
        </w:rPr>
        <w:t>μία</w:t>
      </w:r>
      <w:r w:rsidRPr="00E96DFE">
        <w:rPr>
          <w:rFonts w:eastAsia="Times New Roman" w:cs="Times New Roman"/>
          <w:szCs w:val="24"/>
        </w:rPr>
        <w:t xml:space="preserve"> </w:t>
      </w:r>
      <w:r>
        <w:rPr>
          <w:rFonts w:eastAsia="Times New Roman" w:cs="Times New Roman"/>
          <w:szCs w:val="24"/>
        </w:rPr>
        <w:t xml:space="preserve">ατιμία. Και εξαπάτησαν οι Αμερικάνοι τον Καραμανλή </w:t>
      </w:r>
      <w:r w:rsidRPr="00F331DF">
        <w:rPr>
          <w:rFonts w:eastAsia="Times New Roman"/>
          <w:bCs/>
        </w:rPr>
        <w:t>και</w:t>
      </w:r>
      <w:r>
        <w:rPr>
          <w:rFonts w:eastAsia="Times New Roman" w:cs="Times New Roman"/>
          <w:szCs w:val="24"/>
        </w:rPr>
        <w:t xml:space="preserve"> αναγκάστηκε ο Καραμανλής </w:t>
      </w:r>
      <w:r w:rsidRPr="002314B3">
        <w:rPr>
          <w:rFonts w:eastAsia="Times New Roman"/>
          <w:bCs/>
          <w:shd w:val="clear" w:color="auto" w:fill="FFFFFF"/>
        </w:rPr>
        <w:t>να</w:t>
      </w:r>
      <w:r>
        <w:rPr>
          <w:rFonts w:eastAsia="Times New Roman" w:cs="Times New Roman"/>
          <w:szCs w:val="24"/>
        </w:rPr>
        <w:t xml:space="preserve"> μας βγάλει από το ΝΑΤΟ, </w:t>
      </w:r>
      <w:r w:rsidRPr="00A37EC3">
        <w:rPr>
          <w:rFonts w:eastAsia="Times New Roman" w:cs="Times New Roman"/>
        </w:rPr>
        <w:t>αλλά</w:t>
      </w:r>
      <w:r>
        <w:rPr>
          <w:rFonts w:eastAsia="Times New Roman" w:cs="Times New Roman"/>
          <w:szCs w:val="24"/>
        </w:rPr>
        <w:t xml:space="preserve"> στο μεταξύ η Τουρκία είχε πάρει τη μισή Κύπρο. </w:t>
      </w:r>
    </w:p>
    <w:p w14:paraId="2ED8BFF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Και ο </w:t>
      </w:r>
      <w:r w:rsidRPr="00E96DFE">
        <w:rPr>
          <w:rFonts w:eastAsia="Times New Roman" w:cs="Times New Roman"/>
          <w:szCs w:val="24"/>
        </w:rPr>
        <w:t>Ιωαννίδης ακόμη</w:t>
      </w:r>
      <w:r>
        <w:rPr>
          <w:rFonts w:eastAsia="Times New Roman" w:cs="Times New Roman"/>
          <w:szCs w:val="24"/>
        </w:rPr>
        <w:t xml:space="preserve">, η </w:t>
      </w:r>
      <w:r>
        <w:rPr>
          <w:rFonts w:eastAsia="Times New Roman" w:cs="Times New Roman"/>
          <w:szCs w:val="24"/>
        </w:rPr>
        <w:t>χ</w:t>
      </w:r>
      <w:r w:rsidRPr="00E96DFE">
        <w:rPr>
          <w:rFonts w:eastAsia="Times New Roman" w:cs="Times New Roman"/>
          <w:szCs w:val="24"/>
        </w:rPr>
        <w:t>ούντα</w:t>
      </w:r>
      <w:r>
        <w:rPr>
          <w:rFonts w:eastAsia="Times New Roman" w:cs="Times New Roman"/>
          <w:szCs w:val="24"/>
        </w:rPr>
        <w:t>,</w:t>
      </w:r>
      <w:r w:rsidRPr="00E96DFE">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ήταν προδότης με την έννοια </w:t>
      </w:r>
      <w:r w:rsidRPr="002B5B2E">
        <w:rPr>
          <w:rFonts w:eastAsia="Times New Roman"/>
          <w:bCs/>
          <w:shd w:val="clear" w:color="auto" w:fill="FFFFFF"/>
        </w:rPr>
        <w:t>ότι</w:t>
      </w:r>
      <w:r>
        <w:rPr>
          <w:rFonts w:eastAsia="Times New Roman" w:cs="Times New Roman"/>
          <w:szCs w:val="24"/>
        </w:rPr>
        <w:t xml:space="preserve"> έκανε το </w:t>
      </w:r>
      <w:r>
        <w:rPr>
          <w:rFonts w:eastAsia="Times New Roman" w:cs="Times New Roman"/>
          <w:szCs w:val="24"/>
        </w:rPr>
        <w:t>π</w:t>
      </w:r>
      <w:r>
        <w:rPr>
          <w:rFonts w:eastAsia="Times New Roman" w:cs="Times New Roman"/>
          <w:szCs w:val="24"/>
        </w:rPr>
        <w:t>ραξικόπημα του Σα</w:t>
      </w:r>
      <w:r>
        <w:rPr>
          <w:rFonts w:eastAsia="Times New Roman" w:cs="Times New Roman"/>
          <w:szCs w:val="24"/>
        </w:rPr>
        <w:t>μψών εις τ</w:t>
      </w:r>
      <w:r w:rsidRPr="00E96DFE">
        <w:rPr>
          <w:rFonts w:eastAsia="Times New Roman" w:cs="Times New Roman"/>
          <w:szCs w:val="24"/>
        </w:rPr>
        <w:t>ην Κύπρο</w:t>
      </w:r>
      <w:r>
        <w:rPr>
          <w:rFonts w:eastAsia="Times New Roman" w:cs="Times New Roman"/>
          <w:szCs w:val="24"/>
        </w:rPr>
        <w:t>,</w:t>
      </w:r>
      <w:r>
        <w:rPr>
          <w:rFonts w:eastAsia="Times New Roman" w:cs="Times New Roman"/>
          <w:szCs w:val="24"/>
        </w:rPr>
        <w:t xml:space="preserve"> με σκοπό να προδώσει.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ήταν πραξικοπηματίας.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ήταν ό,τι ήταν, δικτάτορας. Του είπαν </w:t>
      </w:r>
      <w:r w:rsidRPr="00F331DF">
        <w:rPr>
          <w:rFonts w:eastAsia="Times New Roman"/>
          <w:bCs/>
        </w:rPr>
        <w:t>και</w:t>
      </w:r>
      <w:r>
        <w:rPr>
          <w:rFonts w:eastAsia="Times New Roman" w:cs="Times New Roman"/>
          <w:szCs w:val="24"/>
        </w:rPr>
        <w:t xml:space="preserve"> αυτουνού οι</w:t>
      </w:r>
      <w:r w:rsidRPr="00E96DFE">
        <w:rPr>
          <w:rFonts w:eastAsia="Times New Roman" w:cs="Times New Roman"/>
          <w:szCs w:val="24"/>
        </w:rPr>
        <w:t xml:space="preserve"> Αμερικανοί </w:t>
      </w:r>
      <w:r>
        <w:rPr>
          <w:rFonts w:eastAsia="Times New Roman" w:cs="Times New Roman"/>
          <w:szCs w:val="24"/>
        </w:rPr>
        <w:t>«</w:t>
      </w:r>
      <w:r w:rsidRPr="00E96DFE">
        <w:rPr>
          <w:rFonts w:eastAsia="Times New Roman" w:cs="Times New Roman"/>
          <w:szCs w:val="24"/>
        </w:rPr>
        <w:t>κρατάμε εμείς τους Τούρκους</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τον πρόδωσαν. Δεν κράταγαν κανέναν Τούρκο. Όταν έγινε η ιστορία, του είπαν</w:t>
      </w:r>
      <w:r>
        <w:rPr>
          <w:rFonts w:eastAsia="Times New Roman" w:cs="Times New Roman"/>
          <w:szCs w:val="24"/>
        </w:rPr>
        <w:t>:</w:t>
      </w:r>
      <w:r>
        <w:rPr>
          <w:rFonts w:eastAsia="Times New Roman" w:cs="Times New Roman"/>
          <w:szCs w:val="24"/>
        </w:rPr>
        <w:t xml:space="preserve"> «Βγάλε τα μάτια σου. Παραιτήσου</w:t>
      </w:r>
      <w:r>
        <w:rPr>
          <w:rFonts w:eastAsia="Times New Roman" w:cs="Times New Roman"/>
          <w:szCs w:val="24"/>
        </w:rPr>
        <w:t>.</w:t>
      </w:r>
      <w:r>
        <w:rPr>
          <w:rFonts w:eastAsia="Times New Roman" w:cs="Times New Roman"/>
          <w:szCs w:val="24"/>
        </w:rPr>
        <w:t xml:space="preserve">». </w:t>
      </w:r>
    </w:p>
    <w:p w14:paraId="2ED8BFF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κ. Τσίπρας </w:t>
      </w:r>
      <w:r w:rsidRPr="00022913">
        <w:rPr>
          <w:rFonts w:eastAsia="Times New Roman"/>
          <w:bCs/>
          <w:shd w:val="clear" w:color="auto" w:fill="FFFFFF"/>
        </w:rPr>
        <w:t>θα</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ο τρίτος. Κά</w:t>
      </w:r>
      <w:r w:rsidRPr="00E96DFE">
        <w:rPr>
          <w:rFonts w:eastAsia="Times New Roman" w:cs="Times New Roman"/>
          <w:szCs w:val="24"/>
        </w:rPr>
        <w:t xml:space="preserve">νω αυτή την πρόβλεψη σε αυτή την </w:t>
      </w:r>
      <w:r>
        <w:rPr>
          <w:rFonts w:eastAsia="Times New Roman" w:cs="Times New Roman"/>
          <w:szCs w:val="24"/>
        </w:rPr>
        <w:t xml:space="preserve">Αίθουσα. Ό,τι πράττει σήμερα ξέρει </w:t>
      </w:r>
      <w:r w:rsidRPr="002B5B2E">
        <w:rPr>
          <w:rFonts w:eastAsia="Times New Roman"/>
          <w:bCs/>
          <w:shd w:val="clear" w:color="auto" w:fill="FFFFFF"/>
        </w:rPr>
        <w:t>ότι</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εις βάρος της χώρας </w:t>
      </w:r>
      <w:r w:rsidRPr="00F331DF">
        <w:rPr>
          <w:rFonts w:eastAsia="Times New Roman"/>
          <w:bCs/>
        </w:rPr>
        <w:t>και</w:t>
      </w:r>
      <w:r>
        <w:rPr>
          <w:rFonts w:eastAsia="Times New Roman" w:cs="Times New Roman"/>
          <w:szCs w:val="24"/>
        </w:rPr>
        <w:t xml:space="preserve"> όλα αυτ</w:t>
      </w:r>
      <w:r>
        <w:rPr>
          <w:rFonts w:eastAsia="Times New Roman" w:cs="Times New Roman"/>
          <w:szCs w:val="24"/>
        </w:rPr>
        <w:t xml:space="preserve">ά </w:t>
      </w:r>
      <w:r w:rsidRPr="008F0891">
        <w:rPr>
          <w:rFonts w:eastAsia="Times New Roman" w:cs="Times New Roman"/>
          <w:bCs/>
          <w:shd w:val="clear" w:color="auto" w:fill="FFFFFF"/>
        </w:rPr>
        <w:t>που</w:t>
      </w:r>
      <w:r>
        <w:rPr>
          <w:rFonts w:eastAsia="Times New Roman" w:cs="Times New Roman"/>
          <w:szCs w:val="24"/>
        </w:rPr>
        <w:t xml:space="preserve"> λέει </w:t>
      </w:r>
      <w:r w:rsidRPr="00D66BCA">
        <w:rPr>
          <w:rFonts w:eastAsia="Times New Roman"/>
          <w:bCs/>
        </w:rPr>
        <w:t>είναι</w:t>
      </w:r>
      <w:r>
        <w:rPr>
          <w:rFonts w:eastAsia="Times New Roman" w:cs="Times New Roman"/>
          <w:szCs w:val="24"/>
        </w:rPr>
        <w:t xml:space="preserve"> παραμύθια. Τα πράττει όλα</w:t>
      </w:r>
      <w:r>
        <w:rPr>
          <w:rFonts w:eastAsia="Times New Roman" w:cs="Times New Roman"/>
          <w:szCs w:val="24"/>
        </w:rPr>
        <w:t>,</w:t>
      </w:r>
      <w:r>
        <w:rPr>
          <w:rFonts w:eastAsia="Times New Roman" w:cs="Times New Roman"/>
          <w:szCs w:val="24"/>
        </w:rPr>
        <w:t xml:space="preserve"> βασισμένος σε υποσχέσεις </w:t>
      </w:r>
      <w:r w:rsidRPr="00E96DFE">
        <w:rPr>
          <w:rFonts w:eastAsia="Times New Roman" w:cs="Times New Roman"/>
          <w:szCs w:val="24"/>
        </w:rPr>
        <w:t xml:space="preserve">των </w:t>
      </w:r>
      <w:r>
        <w:rPr>
          <w:rFonts w:eastAsia="Times New Roman" w:cs="Times New Roman"/>
          <w:szCs w:val="24"/>
        </w:rPr>
        <w:t>Αμερικάνων και</w:t>
      </w:r>
      <w:r w:rsidRPr="00E96DFE">
        <w:rPr>
          <w:rFonts w:eastAsia="Times New Roman" w:cs="Times New Roman"/>
          <w:szCs w:val="24"/>
        </w:rPr>
        <w:t xml:space="preserve"> των Γερμανών</w:t>
      </w:r>
      <w:r>
        <w:rPr>
          <w:rFonts w:eastAsia="Times New Roman" w:cs="Times New Roman"/>
          <w:szCs w:val="24"/>
        </w:rPr>
        <w:t xml:space="preserve">. Ξεχνάει </w:t>
      </w:r>
      <w:r w:rsidRPr="00D355DE">
        <w:rPr>
          <w:rFonts w:eastAsia="Times New Roman" w:cs="Times New Roman"/>
          <w:bCs/>
          <w:shd w:val="clear" w:color="auto" w:fill="FFFFFF"/>
        </w:rPr>
        <w:t>όμως</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αυτοί </w:t>
      </w:r>
      <w:r w:rsidRPr="00E96DFE">
        <w:rPr>
          <w:rFonts w:eastAsia="Times New Roman" w:cs="Times New Roman"/>
          <w:szCs w:val="24"/>
        </w:rPr>
        <w:t>ποτέ δεν τήρησαν το</w:t>
      </w:r>
      <w:r>
        <w:rPr>
          <w:rFonts w:eastAsia="Times New Roman" w:cs="Times New Roman"/>
          <w:szCs w:val="24"/>
        </w:rPr>
        <w:t>ν</w:t>
      </w:r>
      <w:r w:rsidRPr="00E96DFE">
        <w:rPr>
          <w:rFonts w:eastAsia="Times New Roman" w:cs="Times New Roman"/>
          <w:szCs w:val="24"/>
        </w:rPr>
        <w:t xml:space="preserve"> λόγο τ</w:t>
      </w:r>
      <w:r>
        <w:rPr>
          <w:rFonts w:eastAsia="Times New Roman" w:cs="Times New Roman"/>
          <w:szCs w:val="24"/>
        </w:rPr>
        <w:t>ους</w:t>
      </w:r>
      <w:r w:rsidRPr="00E96DFE">
        <w:rPr>
          <w:rFonts w:eastAsia="Times New Roman" w:cs="Times New Roman"/>
          <w:szCs w:val="24"/>
        </w:rPr>
        <w:t xml:space="preserve"> προς την Ελλάδα</w:t>
      </w:r>
      <w:r>
        <w:rPr>
          <w:rFonts w:eastAsia="Times New Roman" w:cs="Times New Roman"/>
          <w:szCs w:val="24"/>
        </w:rPr>
        <w:t>. Ξ</w:t>
      </w:r>
      <w:r w:rsidRPr="00E96DFE">
        <w:rPr>
          <w:rFonts w:eastAsia="Times New Roman" w:cs="Times New Roman"/>
          <w:szCs w:val="24"/>
        </w:rPr>
        <w:t xml:space="preserve">έρετε κάποτε που να </w:t>
      </w:r>
      <w:r>
        <w:rPr>
          <w:rFonts w:eastAsia="Times New Roman" w:cs="Times New Roman"/>
          <w:szCs w:val="24"/>
        </w:rPr>
        <w:t xml:space="preserve">τον τήρησαν; </w:t>
      </w:r>
    </w:p>
    <w:p w14:paraId="2ED8BFF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w:t>
      </w:r>
      <w:r w:rsidRPr="00E96DFE">
        <w:rPr>
          <w:rFonts w:eastAsia="Times New Roman" w:cs="Times New Roman"/>
          <w:szCs w:val="24"/>
        </w:rPr>
        <w:t>αι σας μιλάει ένας άνθρωπος</w:t>
      </w:r>
      <w:r>
        <w:rPr>
          <w:rFonts w:eastAsia="Times New Roman" w:cs="Times New Roman"/>
          <w:szCs w:val="24"/>
        </w:rPr>
        <w:t>,</w:t>
      </w:r>
      <w:r w:rsidRPr="00E96DFE">
        <w:rPr>
          <w:rFonts w:eastAsia="Times New Roman" w:cs="Times New Roman"/>
          <w:szCs w:val="24"/>
        </w:rPr>
        <w:t xml:space="preserve"> ο </w:t>
      </w:r>
      <w:r>
        <w:rPr>
          <w:rFonts w:eastAsia="Times New Roman" w:cs="Times New Roman"/>
          <w:szCs w:val="24"/>
        </w:rPr>
        <w:t>Λ</w:t>
      </w:r>
      <w:r w:rsidRPr="00E96DFE">
        <w:rPr>
          <w:rFonts w:eastAsia="Times New Roman" w:cs="Times New Roman"/>
          <w:szCs w:val="24"/>
        </w:rPr>
        <w:t>εβέντης ο Βασίλ</w:t>
      </w:r>
      <w:r w:rsidRPr="00E96DFE">
        <w:rPr>
          <w:rFonts w:eastAsia="Times New Roman" w:cs="Times New Roman"/>
          <w:szCs w:val="24"/>
        </w:rPr>
        <w:t>ης</w:t>
      </w:r>
      <w:r>
        <w:rPr>
          <w:rFonts w:eastAsia="Times New Roman" w:cs="Times New Roman"/>
          <w:szCs w:val="24"/>
        </w:rPr>
        <w:t>,</w:t>
      </w:r>
      <w:r w:rsidRPr="00E96DFE">
        <w:rPr>
          <w:rFonts w:eastAsia="Times New Roman" w:cs="Times New Roman"/>
          <w:szCs w:val="24"/>
        </w:rPr>
        <w:t xml:space="preserve"> που είμαι υπέρ του δυτικού προσανατολισμού</w:t>
      </w:r>
      <w:r>
        <w:rPr>
          <w:rFonts w:eastAsia="Times New Roman" w:cs="Times New Roman"/>
          <w:szCs w:val="24"/>
        </w:rPr>
        <w:t>,</w:t>
      </w:r>
      <w:r w:rsidRPr="00E96DFE">
        <w:rPr>
          <w:rFonts w:eastAsia="Times New Roman" w:cs="Times New Roman"/>
          <w:szCs w:val="24"/>
        </w:rPr>
        <w:t xml:space="preserve"> υπέρ της Ευρώπης</w:t>
      </w:r>
      <w:r>
        <w:rPr>
          <w:rFonts w:eastAsia="Times New Roman" w:cs="Times New Roman"/>
          <w:szCs w:val="24"/>
        </w:rPr>
        <w:t>. Π</w:t>
      </w:r>
      <w:r w:rsidRPr="00E96DFE">
        <w:rPr>
          <w:rFonts w:eastAsia="Times New Roman" w:cs="Times New Roman"/>
          <w:szCs w:val="24"/>
        </w:rPr>
        <w:t>οτέ δεν υπήρξα κομμουνιστής</w:t>
      </w:r>
      <w:r>
        <w:rPr>
          <w:rFonts w:eastAsia="Times New Roman" w:cs="Times New Roman"/>
          <w:szCs w:val="24"/>
        </w:rPr>
        <w:t>. Σας μιλάει έ</w:t>
      </w:r>
      <w:r w:rsidRPr="00E96DFE">
        <w:rPr>
          <w:rFonts w:eastAsia="Times New Roman" w:cs="Times New Roman"/>
          <w:szCs w:val="24"/>
        </w:rPr>
        <w:t xml:space="preserve">νας άνθρωπος </w:t>
      </w:r>
      <w:r w:rsidRPr="008F0891">
        <w:rPr>
          <w:rFonts w:eastAsia="Times New Roman" w:cs="Times New Roman"/>
          <w:bCs/>
          <w:shd w:val="clear" w:color="auto" w:fill="FFFFFF"/>
        </w:rPr>
        <w:t>που</w:t>
      </w:r>
      <w:r>
        <w:rPr>
          <w:rFonts w:eastAsia="Times New Roman" w:cs="Times New Roman"/>
          <w:szCs w:val="24"/>
        </w:rPr>
        <w:t xml:space="preserve"> ήταν</w:t>
      </w:r>
      <w:r w:rsidRPr="00E96DFE">
        <w:rPr>
          <w:rFonts w:eastAsia="Times New Roman" w:cs="Times New Roman"/>
          <w:szCs w:val="24"/>
        </w:rPr>
        <w:t xml:space="preserve"> πάντα υπέρ του δυτικού τρόπου ζωής</w:t>
      </w:r>
      <w:r>
        <w:rPr>
          <w:rFonts w:eastAsia="Times New Roman" w:cs="Times New Roman"/>
          <w:szCs w:val="24"/>
        </w:rPr>
        <w:t>, α</w:t>
      </w:r>
      <w:r w:rsidRPr="00E96DFE">
        <w:rPr>
          <w:rFonts w:eastAsia="Times New Roman" w:cs="Times New Roman"/>
          <w:szCs w:val="24"/>
        </w:rPr>
        <w:t>λλά του δυτικού με αξιοπρέπεια</w:t>
      </w:r>
      <w:r>
        <w:rPr>
          <w:rFonts w:eastAsia="Times New Roman" w:cs="Times New Roman"/>
          <w:szCs w:val="24"/>
        </w:rPr>
        <w:t>, όχι του δυτικού «</w:t>
      </w:r>
      <w:r w:rsidRPr="002314B3">
        <w:rPr>
          <w:rFonts w:eastAsia="Times New Roman"/>
          <w:bCs/>
          <w:shd w:val="clear" w:color="auto" w:fill="FFFFFF"/>
        </w:rPr>
        <w:t>να</w:t>
      </w:r>
      <w:r>
        <w:rPr>
          <w:rFonts w:eastAsia="Times New Roman" w:cs="Times New Roman"/>
          <w:szCs w:val="24"/>
        </w:rPr>
        <w:t xml:space="preserve"> γίνομαι τσογλάνι των ξένων». Αυτή</w:t>
      </w:r>
      <w:r w:rsidRPr="00E96DFE">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E96DFE">
        <w:rPr>
          <w:rFonts w:eastAsia="Times New Roman" w:cs="Times New Roman"/>
          <w:szCs w:val="24"/>
        </w:rPr>
        <w:t>η διαφορά</w:t>
      </w:r>
      <w:r>
        <w:rPr>
          <w:rFonts w:eastAsia="Times New Roman" w:cs="Times New Roman"/>
          <w:szCs w:val="24"/>
        </w:rPr>
        <w:t xml:space="preserve">. </w:t>
      </w:r>
    </w:p>
    <w:p w14:paraId="2ED8BFF6" w14:textId="77777777" w:rsidR="00C647AD" w:rsidRDefault="00D506E1">
      <w:pPr>
        <w:spacing w:after="0" w:line="600" w:lineRule="auto"/>
        <w:ind w:firstLine="720"/>
        <w:jc w:val="both"/>
        <w:rPr>
          <w:rFonts w:eastAsia="Times New Roman" w:cs="Times New Roman"/>
          <w:szCs w:val="24"/>
        </w:rPr>
      </w:pPr>
      <w:r w:rsidRPr="00F331DF">
        <w:rPr>
          <w:rFonts w:eastAsia="Times New Roman"/>
          <w:bCs/>
        </w:rPr>
        <w:t>Και</w:t>
      </w:r>
      <w:r>
        <w:rPr>
          <w:rFonts w:eastAsia="Times New Roman" w:cs="Times New Roman"/>
          <w:szCs w:val="24"/>
        </w:rPr>
        <w:t xml:space="preserve"> όταν ο Γεώργιος Παπανδρέου πήγε στην Ουάσιγκτον </w:t>
      </w:r>
      <w:r w:rsidRPr="00E96DFE">
        <w:rPr>
          <w:rFonts w:eastAsia="Times New Roman" w:cs="Times New Roman"/>
          <w:szCs w:val="24"/>
        </w:rPr>
        <w:t>λίγους μήνες</w:t>
      </w:r>
      <w:r>
        <w:rPr>
          <w:rFonts w:eastAsia="Times New Roman" w:cs="Times New Roman"/>
          <w:szCs w:val="24"/>
        </w:rPr>
        <w:t xml:space="preserve"> αφότου ορκίστηκε Πρωθυπουργός, τ</w:t>
      </w:r>
      <w:r w:rsidRPr="00E96DFE">
        <w:rPr>
          <w:rFonts w:eastAsia="Times New Roman" w:cs="Times New Roman"/>
          <w:szCs w:val="24"/>
        </w:rPr>
        <w:t>ου λένε οι Αμερικάνοι</w:t>
      </w:r>
      <w:r>
        <w:rPr>
          <w:rFonts w:eastAsia="Times New Roman" w:cs="Times New Roman"/>
          <w:szCs w:val="24"/>
        </w:rPr>
        <w:t>,</w:t>
      </w:r>
      <w:r w:rsidRPr="00E96DFE">
        <w:rPr>
          <w:rFonts w:eastAsia="Times New Roman" w:cs="Times New Roman"/>
          <w:szCs w:val="24"/>
        </w:rPr>
        <w:t xml:space="preserve"> ο </w:t>
      </w:r>
      <w:r>
        <w:rPr>
          <w:rFonts w:eastAsia="Times New Roman" w:cs="Times New Roman"/>
          <w:szCs w:val="24"/>
        </w:rPr>
        <w:t>Τζόνσον:</w:t>
      </w:r>
      <w:r w:rsidRPr="00E96DFE">
        <w:rPr>
          <w:rFonts w:eastAsia="Times New Roman" w:cs="Times New Roman"/>
          <w:szCs w:val="24"/>
        </w:rPr>
        <w:t xml:space="preserve"> </w:t>
      </w:r>
      <w:r>
        <w:rPr>
          <w:rFonts w:eastAsia="Times New Roman" w:cs="Times New Roman"/>
          <w:szCs w:val="24"/>
        </w:rPr>
        <w:t>«Σ</w:t>
      </w:r>
      <w:r w:rsidRPr="00E96DFE">
        <w:rPr>
          <w:rFonts w:eastAsia="Times New Roman" w:cs="Times New Roman"/>
          <w:szCs w:val="24"/>
        </w:rPr>
        <w:t>τενοχωρούν</w:t>
      </w:r>
      <w:r>
        <w:rPr>
          <w:rFonts w:eastAsia="Times New Roman" w:cs="Times New Roman"/>
          <w:szCs w:val="24"/>
        </w:rPr>
        <w:t>ται</w:t>
      </w:r>
      <w:r w:rsidRPr="00E96DFE">
        <w:rPr>
          <w:rFonts w:eastAsia="Times New Roman" w:cs="Times New Roman"/>
          <w:szCs w:val="24"/>
        </w:rPr>
        <w:t xml:space="preserve"> οι Τούρκοι</w:t>
      </w:r>
      <w:r>
        <w:rPr>
          <w:rFonts w:eastAsia="Times New Roman" w:cs="Times New Roman"/>
          <w:szCs w:val="24"/>
        </w:rPr>
        <w:t>,</w:t>
      </w:r>
      <w:r w:rsidRPr="00E96DFE">
        <w:rPr>
          <w:rFonts w:eastAsia="Times New Roman" w:cs="Times New Roman"/>
          <w:szCs w:val="24"/>
        </w:rPr>
        <w:t xml:space="preserve"> κύριε Πρόεδρε</w:t>
      </w:r>
      <w:r>
        <w:rPr>
          <w:rFonts w:eastAsia="Times New Roman" w:cs="Times New Roman"/>
          <w:szCs w:val="24"/>
        </w:rPr>
        <w:t xml:space="preserve">. </w:t>
      </w:r>
      <w:r w:rsidRPr="00BA34D7">
        <w:rPr>
          <w:rFonts w:eastAsia="Times New Roman" w:cs="Times New Roman"/>
        </w:rPr>
        <w:t>Πρέπει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αποσύρετε τη </w:t>
      </w:r>
      <w:r>
        <w:rPr>
          <w:rFonts w:eastAsia="Times New Roman" w:cs="Times New Roman"/>
          <w:szCs w:val="24"/>
        </w:rPr>
        <w:t>Μ</w:t>
      </w:r>
      <w:r>
        <w:rPr>
          <w:rFonts w:eastAsia="Times New Roman" w:cs="Times New Roman"/>
          <w:szCs w:val="24"/>
        </w:rPr>
        <w:t>εραρχία από την Κύπρο</w:t>
      </w:r>
      <w:r>
        <w:rPr>
          <w:rFonts w:eastAsia="Times New Roman" w:cs="Times New Roman"/>
          <w:szCs w:val="24"/>
        </w:rPr>
        <w:t>.</w:t>
      </w:r>
      <w:r>
        <w:rPr>
          <w:rFonts w:eastAsia="Times New Roman" w:cs="Times New Roman"/>
          <w:szCs w:val="24"/>
        </w:rPr>
        <w:t>». Και λέει</w:t>
      </w:r>
      <w:r>
        <w:rPr>
          <w:rFonts w:eastAsia="Times New Roman" w:cs="Times New Roman"/>
          <w:szCs w:val="24"/>
        </w:rPr>
        <w:t>:</w:t>
      </w:r>
      <w:r>
        <w:rPr>
          <w:rFonts w:eastAsia="Times New Roman" w:cs="Times New Roman"/>
          <w:szCs w:val="24"/>
        </w:rPr>
        <w:t xml:space="preserve"> «Εάν </w:t>
      </w:r>
      <w:r w:rsidRPr="00E96DFE">
        <w:rPr>
          <w:rFonts w:eastAsia="Times New Roman" w:cs="Times New Roman"/>
          <w:szCs w:val="24"/>
        </w:rPr>
        <w:t>επιτεθούν οι Τούρκοι</w:t>
      </w:r>
      <w:r>
        <w:rPr>
          <w:rFonts w:eastAsia="Times New Roman" w:cs="Times New Roman"/>
          <w:szCs w:val="24"/>
        </w:rPr>
        <w:t>;». Του είπαν: «Ε</w:t>
      </w:r>
      <w:r w:rsidRPr="00E96DFE">
        <w:rPr>
          <w:rFonts w:eastAsia="Times New Roman" w:cs="Times New Roman"/>
          <w:szCs w:val="24"/>
        </w:rPr>
        <w:t>ίμαστε και εμείς</w:t>
      </w:r>
      <w:r>
        <w:rPr>
          <w:rFonts w:eastAsia="Times New Roman" w:cs="Times New Roman"/>
          <w:szCs w:val="24"/>
        </w:rPr>
        <w:t>,</w:t>
      </w:r>
      <w:r w:rsidRPr="00E96DFE">
        <w:rPr>
          <w:rFonts w:eastAsia="Times New Roman" w:cs="Times New Roman"/>
          <w:szCs w:val="24"/>
        </w:rPr>
        <w:t xml:space="preserve"> οι </w:t>
      </w:r>
      <w:r>
        <w:rPr>
          <w:rFonts w:eastAsia="Times New Roman" w:cs="Times New Roman"/>
          <w:szCs w:val="24"/>
        </w:rPr>
        <w:t>Αμερικάνοι». Κ</w:t>
      </w:r>
      <w:r w:rsidRPr="00E96DFE">
        <w:rPr>
          <w:rFonts w:eastAsia="Times New Roman" w:cs="Times New Roman"/>
          <w:szCs w:val="24"/>
        </w:rPr>
        <w:t>αι τι απαντάει ο Γεώργιος Παπανδρέου</w:t>
      </w:r>
      <w:r>
        <w:rPr>
          <w:rFonts w:eastAsia="Times New Roman" w:cs="Times New Roman"/>
          <w:szCs w:val="24"/>
        </w:rPr>
        <w:t>; «</w:t>
      </w:r>
      <w:r w:rsidRPr="00A8202F">
        <w:rPr>
          <w:rFonts w:eastAsia="Times New Roman"/>
          <w:bCs/>
          <w:shd w:val="clear" w:color="auto" w:fill="FFFFFF"/>
        </w:rPr>
        <w:t>Δεν</w:t>
      </w:r>
      <w:r>
        <w:rPr>
          <w:rFonts w:eastAsia="Times New Roman" w:cs="Times New Roman"/>
          <w:szCs w:val="24"/>
        </w:rPr>
        <w:t xml:space="preserve"> αφήνετε</w:t>
      </w:r>
      <w:r w:rsidRPr="00E96DFE">
        <w:rPr>
          <w:rFonts w:eastAsia="Times New Roman" w:cs="Times New Roman"/>
          <w:szCs w:val="24"/>
        </w:rPr>
        <w:t xml:space="preserve"> να πολεμήσουμε εμείς οι Έλληνες που έχουμε λόγο να χύσουμε το αίμα μας για την Κύπρο</w:t>
      </w:r>
      <w:r>
        <w:rPr>
          <w:rFonts w:eastAsia="Times New Roman" w:cs="Times New Roman"/>
          <w:szCs w:val="24"/>
        </w:rPr>
        <w:t>; Κ</w:t>
      </w:r>
      <w:r w:rsidRPr="00E96DFE">
        <w:rPr>
          <w:rFonts w:eastAsia="Times New Roman" w:cs="Times New Roman"/>
          <w:szCs w:val="24"/>
        </w:rPr>
        <w:t xml:space="preserve">αι αφήστε τα παραμύθια </w:t>
      </w:r>
      <w:r w:rsidRPr="002B5B2E">
        <w:rPr>
          <w:rFonts w:eastAsia="Times New Roman"/>
          <w:bCs/>
          <w:shd w:val="clear" w:color="auto" w:fill="FFFFFF"/>
        </w:rPr>
        <w:t>ότι</w:t>
      </w:r>
      <w:r>
        <w:rPr>
          <w:rFonts w:eastAsia="Times New Roman" w:cs="Times New Roman"/>
          <w:szCs w:val="24"/>
        </w:rPr>
        <w:t xml:space="preserve"> θα έρθετε</w:t>
      </w:r>
      <w:r w:rsidRPr="00E96DFE">
        <w:rPr>
          <w:rFonts w:eastAsia="Times New Roman" w:cs="Times New Roman"/>
          <w:szCs w:val="24"/>
        </w:rPr>
        <w:t xml:space="preserve"> εσείς από την άλλη μεριά του </w:t>
      </w:r>
      <w:r w:rsidRPr="00027637">
        <w:rPr>
          <w:rFonts w:eastAsia="Times New Roman" w:cs="Times New Roman"/>
          <w:szCs w:val="24"/>
        </w:rPr>
        <w:t>Ατλαντικού να χύσετε το αίμα σας για την Ελλάδα</w:t>
      </w:r>
      <w:r>
        <w:rPr>
          <w:rFonts w:eastAsia="Times New Roman" w:cs="Times New Roman"/>
          <w:szCs w:val="24"/>
        </w:rPr>
        <w:t>.</w:t>
      </w:r>
      <w:r w:rsidRPr="00027637">
        <w:rPr>
          <w:rFonts w:eastAsia="Times New Roman" w:cs="Times New Roman"/>
          <w:szCs w:val="24"/>
        </w:rPr>
        <w:t xml:space="preserve">». Έτσι απάντησε. </w:t>
      </w:r>
      <w:r w:rsidRPr="00027637">
        <w:rPr>
          <w:rFonts w:eastAsia="Times New Roman"/>
          <w:bCs/>
        </w:rPr>
        <w:t>Και</w:t>
      </w:r>
      <w:r w:rsidRPr="00027637">
        <w:rPr>
          <w:rFonts w:eastAsia="Times New Roman" w:cs="Times New Roman"/>
          <w:szCs w:val="24"/>
        </w:rPr>
        <w:t xml:space="preserve"> σε λίγους μήνες ο Μητσοτάκης με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sidRPr="00027637">
        <w:rPr>
          <w:rFonts w:eastAsia="Times New Roman" w:cs="Times New Roman"/>
          <w:szCs w:val="24"/>
        </w:rPr>
        <w:t xml:space="preserve"> εξηνταριά Βουλευτές έκαναν την προδοσία, ΕΡΕ, </w:t>
      </w:r>
      <w:r>
        <w:rPr>
          <w:rFonts w:eastAsia="Times New Roman" w:cs="Times New Roman"/>
          <w:szCs w:val="24"/>
        </w:rPr>
        <w:t>π</w:t>
      </w:r>
      <w:r w:rsidRPr="00027637">
        <w:rPr>
          <w:rFonts w:eastAsia="Times New Roman" w:cs="Times New Roman"/>
          <w:szCs w:val="24"/>
        </w:rPr>
        <w:t>αλάτι, Αμερικάνοι. Αυτή</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η προδοσία. </w:t>
      </w:r>
      <w:r w:rsidRPr="00F331DF">
        <w:rPr>
          <w:rFonts w:eastAsia="Times New Roman"/>
          <w:bCs/>
        </w:rPr>
        <w:t>Και</w:t>
      </w:r>
      <w:r>
        <w:rPr>
          <w:rFonts w:eastAsia="Times New Roman" w:cs="Times New Roman"/>
          <w:szCs w:val="24"/>
        </w:rPr>
        <w:t xml:space="preserve"> βρέθηκαν άλλοι πρόθυμοι…</w:t>
      </w:r>
    </w:p>
    <w:p w14:paraId="2ED8BFF7" w14:textId="77777777" w:rsidR="00C647AD" w:rsidRDefault="00D506E1">
      <w:pPr>
        <w:spacing w:after="0"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B85D5D">
        <w:rPr>
          <w:rFonts w:eastAsia="Times New Roman" w:cs="Times New Roman"/>
          <w:bCs/>
          <w:shd w:val="clear" w:color="auto" w:fill="FFFFFF"/>
        </w:rPr>
        <w:t xml:space="preserve"> </w:t>
      </w:r>
      <w:r w:rsidRPr="00565BE2">
        <w:rPr>
          <w:rFonts w:eastAsia="Times New Roman" w:cs="Times New Roman"/>
          <w:szCs w:val="24"/>
        </w:rPr>
        <w:t>Κύριε Πρόεδρε</w:t>
      </w:r>
      <w:r>
        <w:rPr>
          <w:rFonts w:eastAsia="Times New Roman" w:cs="Times New Roman"/>
          <w:szCs w:val="24"/>
        </w:rPr>
        <w:t xml:space="preserve">, μπορούμε </w:t>
      </w:r>
      <w:r w:rsidRPr="002314B3">
        <w:rPr>
          <w:rFonts w:eastAsia="Times New Roman"/>
          <w:bCs/>
          <w:shd w:val="clear" w:color="auto" w:fill="FFFFFF"/>
        </w:rPr>
        <w:t>να</w:t>
      </w:r>
      <w:r>
        <w:rPr>
          <w:rFonts w:eastAsia="Times New Roman" w:cs="Times New Roman"/>
          <w:szCs w:val="24"/>
        </w:rPr>
        <w:t xml:space="preserve"> ολοκληρώσουμε σε εύθετο χρόνο; </w:t>
      </w:r>
    </w:p>
    <w:p w14:paraId="2ED8BFF8" w14:textId="77777777" w:rsidR="00C647AD" w:rsidRDefault="00D506E1">
      <w:pPr>
        <w:spacing w:after="0" w:line="600" w:lineRule="auto"/>
        <w:ind w:firstLine="720"/>
        <w:jc w:val="both"/>
        <w:rPr>
          <w:rFonts w:eastAsia="Times New Roman" w:cs="Times New Roman"/>
          <w:szCs w:val="24"/>
        </w:rPr>
      </w:pPr>
      <w:r w:rsidRPr="00C035C5">
        <w:rPr>
          <w:rFonts w:eastAsia="Times New Roman" w:cs="Times New Roman"/>
          <w:b/>
          <w:szCs w:val="24"/>
        </w:rPr>
        <w:t>ΒΑΣΙΛ</w:t>
      </w:r>
      <w:r>
        <w:rPr>
          <w:rFonts w:eastAsia="Times New Roman" w:cs="Times New Roman"/>
          <w:b/>
          <w:szCs w:val="24"/>
        </w:rPr>
        <w:t>Η</w:t>
      </w:r>
      <w:r w:rsidRPr="00C035C5">
        <w:rPr>
          <w:rFonts w:eastAsia="Times New Roman" w:cs="Times New Roman"/>
          <w:b/>
          <w:szCs w:val="24"/>
        </w:rPr>
        <w:t>Σ ΛΕΒΕΝΤΗΣ (Πρόεδρος της Ένωσης Κεντρώων):</w:t>
      </w:r>
      <w:r>
        <w:rPr>
          <w:rFonts w:eastAsia="Times New Roman" w:cs="Times New Roman"/>
          <w:szCs w:val="24"/>
        </w:rPr>
        <w:t xml:space="preserve"> Ο κ. Κουτσούμπας ξέρετε πόσο μίλησε; Ή </w:t>
      </w:r>
      <w:r w:rsidRPr="00A8202F">
        <w:rPr>
          <w:rFonts w:eastAsia="Times New Roman"/>
          <w:bCs/>
          <w:shd w:val="clear" w:color="auto" w:fill="FFFFFF"/>
        </w:rPr>
        <w:t>δεν</w:t>
      </w:r>
      <w:r>
        <w:rPr>
          <w:rFonts w:eastAsia="Times New Roman" w:cs="Times New Roman"/>
          <w:szCs w:val="24"/>
        </w:rPr>
        <w:t xml:space="preserve"> το είδατε;</w:t>
      </w:r>
    </w:p>
    <w:p w14:paraId="2ED8BFF9" w14:textId="77777777" w:rsidR="00C647AD" w:rsidRDefault="00D506E1">
      <w:pPr>
        <w:spacing w:after="0"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sidRPr="00B85D5D">
        <w:rPr>
          <w:rFonts w:eastAsia="Times New Roman" w:cs="Times New Roman"/>
          <w:bCs/>
          <w:shd w:val="clear" w:color="auto" w:fill="FFFFFF"/>
        </w:rPr>
        <w:t xml:space="preserve"> </w:t>
      </w:r>
      <w:r>
        <w:rPr>
          <w:rFonts w:eastAsia="Times New Roman" w:cs="Times New Roman"/>
          <w:szCs w:val="24"/>
        </w:rPr>
        <w:t>Το ξέρω, το είδα.</w:t>
      </w:r>
    </w:p>
    <w:p w14:paraId="2ED8BFFA" w14:textId="77777777" w:rsidR="00C647AD" w:rsidRDefault="00D506E1">
      <w:pPr>
        <w:spacing w:after="0" w:line="600" w:lineRule="auto"/>
        <w:ind w:firstLine="720"/>
        <w:jc w:val="both"/>
        <w:rPr>
          <w:rFonts w:eastAsia="Times New Roman" w:cs="Times New Roman"/>
          <w:szCs w:val="24"/>
        </w:rPr>
      </w:pPr>
      <w:r w:rsidRPr="00C035C5">
        <w:rPr>
          <w:rFonts w:eastAsia="Times New Roman" w:cs="Times New Roman"/>
          <w:b/>
          <w:szCs w:val="24"/>
        </w:rPr>
        <w:t>ΒΑΣΙΛ</w:t>
      </w:r>
      <w:r>
        <w:rPr>
          <w:rFonts w:eastAsia="Times New Roman" w:cs="Times New Roman"/>
          <w:b/>
          <w:szCs w:val="24"/>
        </w:rPr>
        <w:t>Η</w:t>
      </w:r>
      <w:r w:rsidRPr="00C035C5">
        <w:rPr>
          <w:rFonts w:eastAsia="Times New Roman" w:cs="Times New Roman"/>
          <w:b/>
          <w:szCs w:val="24"/>
        </w:rPr>
        <w:t xml:space="preserve">Σ </w:t>
      </w:r>
      <w:r w:rsidRPr="00C035C5">
        <w:rPr>
          <w:rFonts w:eastAsia="Times New Roman" w:cs="Times New Roman"/>
          <w:b/>
          <w:szCs w:val="24"/>
        </w:rPr>
        <w:t>ΛΕΒΕΝΤΗΣ (Πρόεδρος της Ένωσης Κεντρώων):</w:t>
      </w:r>
      <w:r>
        <w:rPr>
          <w:rFonts w:eastAsia="Times New Roman" w:cs="Times New Roman"/>
          <w:b/>
          <w:szCs w:val="24"/>
        </w:rPr>
        <w:t xml:space="preserve"> </w:t>
      </w:r>
      <w:r>
        <w:rPr>
          <w:rFonts w:eastAsia="Times New Roman" w:cs="Times New Roman"/>
          <w:szCs w:val="24"/>
        </w:rPr>
        <w:t xml:space="preserve">Όχι,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σας ξέφυγε. </w:t>
      </w:r>
    </w:p>
    <w:p w14:paraId="2ED8BFFB" w14:textId="77777777" w:rsidR="00C647AD" w:rsidRDefault="00D506E1">
      <w:pPr>
        <w:spacing w:after="0" w:line="600" w:lineRule="auto"/>
        <w:ind w:firstLine="720"/>
        <w:jc w:val="both"/>
        <w:rPr>
          <w:rFonts w:eastAsia="Times New Roman" w:cs="Times New Roman"/>
          <w:szCs w:val="24"/>
        </w:rPr>
      </w:pPr>
      <w:r w:rsidRPr="00B85D5D">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Ό</w:t>
      </w:r>
      <w:r>
        <w:rPr>
          <w:rFonts w:eastAsia="Times New Roman" w:cs="Times New Roman"/>
          <w:szCs w:val="24"/>
        </w:rPr>
        <w:t xml:space="preserve">χι, ψάχνω για καλύτερο παράδειγμα στην τήρηση του χρόνου. </w:t>
      </w:r>
    </w:p>
    <w:p w14:paraId="2ED8BFFC" w14:textId="77777777" w:rsidR="00C647AD" w:rsidRDefault="00D506E1">
      <w:pPr>
        <w:spacing w:after="0" w:line="600" w:lineRule="auto"/>
        <w:ind w:firstLine="720"/>
        <w:jc w:val="both"/>
        <w:rPr>
          <w:rFonts w:eastAsia="Times New Roman" w:cs="Times New Roman"/>
          <w:szCs w:val="24"/>
        </w:rPr>
      </w:pPr>
      <w:r w:rsidRPr="00C035C5">
        <w:rPr>
          <w:rFonts w:eastAsia="Times New Roman" w:cs="Times New Roman"/>
          <w:b/>
          <w:szCs w:val="24"/>
        </w:rPr>
        <w:t>ΒΑΣΙΛ</w:t>
      </w:r>
      <w:r>
        <w:rPr>
          <w:rFonts w:eastAsia="Times New Roman" w:cs="Times New Roman"/>
          <w:b/>
          <w:szCs w:val="24"/>
        </w:rPr>
        <w:t>Η</w:t>
      </w:r>
      <w:r w:rsidRPr="00C035C5">
        <w:rPr>
          <w:rFonts w:eastAsia="Times New Roman" w:cs="Times New Roman"/>
          <w:b/>
          <w:szCs w:val="24"/>
        </w:rPr>
        <w:t>Σ ΛΕΒΕΝΤΗΣ (Πρόεδρος της Ένωσης Κεντρώων):</w:t>
      </w:r>
      <w:r>
        <w:rPr>
          <w:rFonts w:eastAsia="Times New Roman" w:cs="Times New Roman"/>
          <w:b/>
          <w:szCs w:val="24"/>
        </w:rPr>
        <w:t xml:space="preserve"> </w:t>
      </w:r>
      <w:r>
        <w:rPr>
          <w:rFonts w:eastAsia="Times New Roman" w:cs="Times New Roman"/>
          <w:szCs w:val="24"/>
        </w:rPr>
        <w:t xml:space="preserve">Ναι, εντάξει, </w:t>
      </w:r>
      <w:r w:rsidRPr="00A37EC3">
        <w:rPr>
          <w:rFonts w:eastAsia="Times New Roman" w:cs="Times New Roman"/>
        </w:rPr>
        <w:t>αλλά</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ιστορική μέρα, </w:t>
      </w:r>
      <w:r w:rsidRPr="00565BE2">
        <w:rPr>
          <w:rFonts w:eastAsia="Times New Roman" w:cs="Times New Roman"/>
          <w:szCs w:val="24"/>
        </w:rPr>
        <w:t>κύριε</w:t>
      </w:r>
      <w:r w:rsidRPr="00565BE2">
        <w:rPr>
          <w:rFonts w:eastAsia="Times New Roman" w:cs="Times New Roman"/>
          <w:szCs w:val="24"/>
        </w:rPr>
        <w:t xml:space="preserve"> Πρόεδρε</w:t>
      </w:r>
      <w:r>
        <w:rPr>
          <w:rFonts w:eastAsia="Times New Roman" w:cs="Times New Roman"/>
          <w:szCs w:val="24"/>
        </w:rPr>
        <w:t xml:space="preserve">. Πολύ </w:t>
      </w:r>
      <w:r w:rsidRPr="00022913">
        <w:rPr>
          <w:rFonts w:eastAsia="Times New Roman"/>
          <w:bCs/>
          <w:shd w:val="clear" w:color="auto" w:fill="FFFFFF"/>
        </w:rPr>
        <w:t>θα</w:t>
      </w:r>
      <w:r>
        <w:rPr>
          <w:rFonts w:eastAsia="Times New Roman" w:cs="Times New Roman"/>
          <w:szCs w:val="24"/>
        </w:rPr>
        <w:t xml:space="preserve"> ήθελα να σας κάνω τη χάρη </w:t>
      </w:r>
      <w:r w:rsidRPr="002314B3">
        <w:rPr>
          <w:rFonts w:eastAsia="Times New Roman"/>
          <w:bCs/>
          <w:shd w:val="clear" w:color="auto" w:fill="FFFFFF"/>
        </w:rPr>
        <w:t>να</w:t>
      </w:r>
      <w:r>
        <w:rPr>
          <w:rFonts w:eastAsia="Times New Roman" w:cs="Times New Roman"/>
          <w:szCs w:val="24"/>
        </w:rPr>
        <w:t xml:space="preserve"> κατέβω </w:t>
      </w:r>
      <w:r w:rsidRPr="00F331DF">
        <w:rPr>
          <w:rFonts w:eastAsia="Times New Roman"/>
          <w:bCs/>
        </w:rPr>
        <w:t>και</w:t>
      </w:r>
      <w:r>
        <w:rPr>
          <w:rFonts w:eastAsia="Times New Roman" w:cs="Times New Roman"/>
          <w:szCs w:val="24"/>
        </w:rPr>
        <w:t xml:space="preserve"> τώρα, </w:t>
      </w:r>
      <w:r w:rsidRPr="00A37EC3">
        <w:rPr>
          <w:rFonts w:eastAsia="Times New Roman" w:cs="Times New Roman"/>
        </w:rPr>
        <w:t>αλλά</w:t>
      </w:r>
      <w:r>
        <w:rPr>
          <w:rFonts w:eastAsia="Times New Roman" w:cs="Times New Roman"/>
          <w:szCs w:val="24"/>
        </w:rPr>
        <w:t xml:space="preserve"> ξέρετε κάτι; </w:t>
      </w:r>
      <w:r w:rsidRPr="00D66BCA">
        <w:rPr>
          <w:rFonts w:eastAsia="Times New Roman"/>
          <w:bCs/>
        </w:rPr>
        <w:t>Είναι</w:t>
      </w:r>
      <w:r>
        <w:rPr>
          <w:rFonts w:eastAsia="Times New Roman" w:cs="Times New Roman"/>
          <w:szCs w:val="24"/>
        </w:rPr>
        <w:t xml:space="preserve"> ιστορική μέρα. Α</w:t>
      </w:r>
      <w:r w:rsidRPr="00E96DFE">
        <w:rPr>
          <w:rFonts w:eastAsia="Times New Roman" w:cs="Times New Roman"/>
          <w:szCs w:val="24"/>
        </w:rPr>
        <w:t xml:space="preserve">πό αύριο κηρύσσεται </w:t>
      </w:r>
      <w:r>
        <w:rPr>
          <w:rFonts w:eastAsia="Times New Roman" w:cs="Times New Roman"/>
          <w:szCs w:val="24"/>
        </w:rPr>
        <w:t>ε</w:t>
      </w:r>
      <w:r w:rsidRPr="00E96DFE">
        <w:rPr>
          <w:rFonts w:eastAsia="Times New Roman" w:cs="Times New Roman"/>
          <w:szCs w:val="24"/>
        </w:rPr>
        <w:t xml:space="preserve">θνικό πένθος στη Μακεδονία και </w:t>
      </w:r>
      <w:r>
        <w:rPr>
          <w:rFonts w:eastAsia="Times New Roman" w:cs="Times New Roman"/>
          <w:szCs w:val="24"/>
        </w:rPr>
        <w:t xml:space="preserve">σε </w:t>
      </w:r>
      <w:r w:rsidRPr="00E96DFE">
        <w:rPr>
          <w:rFonts w:eastAsia="Times New Roman" w:cs="Times New Roman"/>
          <w:szCs w:val="24"/>
        </w:rPr>
        <w:t>όλ</w:t>
      </w:r>
      <w:r>
        <w:rPr>
          <w:rFonts w:eastAsia="Times New Roman" w:cs="Times New Roman"/>
          <w:szCs w:val="24"/>
        </w:rPr>
        <w:t>η</w:t>
      </w:r>
      <w:r w:rsidRPr="00E96DFE">
        <w:rPr>
          <w:rFonts w:eastAsia="Times New Roman" w:cs="Times New Roman"/>
          <w:szCs w:val="24"/>
        </w:rPr>
        <w:t xml:space="preserve"> την Ελλάδα</w:t>
      </w:r>
      <w:r>
        <w:rPr>
          <w:rFonts w:eastAsia="Times New Roman" w:cs="Times New Roman"/>
          <w:szCs w:val="24"/>
        </w:rPr>
        <w:t>. Διότι για τη Μακεδονία δ</w:t>
      </w:r>
      <w:r w:rsidRPr="00E96DFE">
        <w:rPr>
          <w:rFonts w:eastAsia="Times New Roman" w:cs="Times New Roman"/>
          <w:szCs w:val="24"/>
        </w:rPr>
        <w:t xml:space="preserve">εν ενδιαφέρεται μόνο </w:t>
      </w:r>
      <w:r>
        <w:rPr>
          <w:rFonts w:eastAsia="Times New Roman" w:cs="Times New Roman"/>
          <w:szCs w:val="24"/>
        </w:rPr>
        <w:t xml:space="preserve">η Μακεδονία. Αίμα έχυσαν </w:t>
      </w:r>
      <w:r w:rsidRPr="00F331DF">
        <w:rPr>
          <w:rFonts w:eastAsia="Times New Roman"/>
          <w:bCs/>
        </w:rPr>
        <w:t>και</w:t>
      </w:r>
      <w:r>
        <w:rPr>
          <w:rFonts w:eastAsia="Times New Roman" w:cs="Times New Roman"/>
          <w:szCs w:val="24"/>
        </w:rPr>
        <w:t xml:space="preserve"> άλλοι. </w:t>
      </w:r>
      <w:r w:rsidRPr="00A8202F">
        <w:rPr>
          <w:rFonts w:eastAsia="Times New Roman"/>
          <w:bCs/>
          <w:shd w:val="clear" w:color="auto" w:fill="FFFFFF"/>
        </w:rPr>
        <w:t>Δεν</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μόνο η Μακεδονία. </w:t>
      </w:r>
      <w:r w:rsidRPr="00833F6A">
        <w:rPr>
          <w:rFonts w:eastAsia="Times New Roman"/>
          <w:bCs/>
          <w:shd w:val="clear" w:color="auto" w:fill="FFFFFF"/>
        </w:rPr>
        <w:t>Μ</w:t>
      </w:r>
      <w:r>
        <w:rPr>
          <w:rFonts w:eastAsia="Times New Roman"/>
          <w:bCs/>
          <w:shd w:val="clear" w:color="auto" w:fill="FFFFFF"/>
        </w:rPr>
        <w:t>ην</w:t>
      </w:r>
      <w:r>
        <w:rPr>
          <w:rFonts w:eastAsia="Times New Roman" w:cs="Times New Roman"/>
          <w:szCs w:val="24"/>
        </w:rPr>
        <w:t xml:space="preserve"> το πάμε τοπικά, δεν υπάρχει τοπική υποστήριξη της Μακεδονίας. </w:t>
      </w:r>
    </w:p>
    <w:p w14:paraId="2ED8BFF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Επομένως μειοδοσίες υπάρχουν</w:t>
      </w:r>
      <w:r w:rsidRPr="00E96DFE">
        <w:rPr>
          <w:rFonts w:eastAsia="Times New Roman" w:cs="Times New Roman"/>
          <w:szCs w:val="24"/>
        </w:rPr>
        <w:t xml:space="preserve"> και λόγω βλακείας</w:t>
      </w:r>
      <w:r>
        <w:rPr>
          <w:rFonts w:eastAsia="Times New Roman" w:cs="Times New Roman"/>
          <w:szCs w:val="24"/>
        </w:rPr>
        <w:t>, δι</w:t>
      </w:r>
      <w:r w:rsidRPr="00E96DFE">
        <w:rPr>
          <w:rFonts w:eastAsia="Times New Roman" w:cs="Times New Roman"/>
          <w:szCs w:val="24"/>
        </w:rPr>
        <w:t xml:space="preserve">ότι βασίστηκαν στην κουβέντα </w:t>
      </w:r>
      <w:r>
        <w:rPr>
          <w:rFonts w:eastAsia="Times New Roman" w:cs="Times New Roman"/>
          <w:szCs w:val="24"/>
        </w:rPr>
        <w:t xml:space="preserve">του ξένου παράγοντα </w:t>
      </w:r>
      <w:r w:rsidRPr="00F331DF">
        <w:rPr>
          <w:rFonts w:eastAsia="Times New Roman"/>
          <w:bCs/>
        </w:rPr>
        <w:t>και</w:t>
      </w:r>
      <w:r>
        <w:rPr>
          <w:rFonts w:eastAsia="Times New Roman" w:cs="Times New Roman"/>
          <w:szCs w:val="24"/>
        </w:rPr>
        <w:t xml:space="preserve"> ο ξένος παράγων το</w:t>
      </w:r>
      <w:r>
        <w:rPr>
          <w:rFonts w:eastAsia="Times New Roman" w:cs="Times New Roman"/>
          <w:szCs w:val="24"/>
        </w:rPr>
        <w:t>ύ</w:t>
      </w:r>
      <w:r>
        <w:rPr>
          <w:rFonts w:eastAsia="Times New Roman" w:cs="Times New Roman"/>
          <w:szCs w:val="24"/>
        </w:rPr>
        <w:t xml:space="preserve">ς πρόδωσε </w:t>
      </w:r>
      <w:r w:rsidRPr="00F331DF">
        <w:rPr>
          <w:rFonts w:eastAsia="Times New Roman"/>
          <w:bCs/>
        </w:rPr>
        <w:t>και</w:t>
      </w:r>
      <w:r>
        <w:rPr>
          <w:rFonts w:eastAsia="Times New Roman" w:cs="Times New Roman"/>
          <w:szCs w:val="24"/>
        </w:rPr>
        <w:t xml:space="preserve"> έμειναν στα κ</w:t>
      </w:r>
      <w:r w:rsidRPr="00E96DFE">
        <w:rPr>
          <w:rFonts w:eastAsia="Times New Roman" w:cs="Times New Roman"/>
          <w:szCs w:val="24"/>
        </w:rPr>
        <w:t>ρύα του λουτ</w:t>
      </w:r>
      <w:r w:rsidRPr="00E96DFE">
        <w:rPr>
          <w:rFonts w:eastAsia="Times New Roman" w:cs="Times New Roman"/>
          <w:szCs w:val="24"/>
        </w:rPr>
        <w:t>ρού</w:t>
      </w:r>
      <w:r>
        <w:rPr>
          <w:rFonts w:eastAsia="Times New Roman" w:cs="Times New Roman"/>
          <w:szCs w:val="24"/>
        </w:rPr>
        <w:t>.</w:t>
      </w:r>
    </w:p>
    <w:p w14:paraId="2ED8BFF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Στα</w:t>
      </w:r>
      <w:r w:rsidRPr="00E96DFE">
        <w:rPr>
          <w:rFonts w:eastAsia="Times New Roman" w:cs="Times New Roman"/>
          <w:szCs w:val="24"/>
        </w:rPr>
        <w:t xml:space="preserve"> συλλαλητήρια</w:t>
      </w:r>
      <w:r>
        <w:rPr>
          <w:rFonts w:eastAsia="Times New Roman" w:cs="Times New Roman"/>
          <w:szCs w:val="24"/>
        </w:rPr>
        <w:t>,</w:t>
      </w:r>
      <w:r w:rsidRPr="00E96DFE">
        <w:rPr>
          <w:rFonts w:eastAsia="Times New Roman" w:cs="Times New Roman"/>
          <w:szCs w:val="24"/>
        </w:rPr>
        <w:t xml:space="preserve"> κύριοι της Νέας Δημοκρατίας</w:t>
      </w:r>
      <w:r>
        <w:rPr>
          <w:rFonts w:eastAsia="Times New Roman" w:cs="Times New Roman"/>
          <w:szCs w:val="24"/>
        </w:rPr>
        <w:t>,</w:t>
      </w:r>
      <w:r w:rsidRPr="00E96DFE">
        <w:rPr>
          <w:rFonts w:eastAsia="Times New Roman" w:cs="Times New Roman"/>
          <w:szCs w:val="24"/>
        </w:rPr>
        <w:t xml:space="preserve"> έγινε συζήτηση ποτέ για γλώσσα και για ταυτότητα</w:t>
      </w:r>
      <w:r>
        <w:rPr>
          <w:rFonts w:eastAsia="Times New Roman" w:cs="Times New Roman"/>
          <w:szCs w:val="24"/>
        </w:rPr>
        <w:t>; Ε</w:t>
      </w:r>
      <w:r w:rsidRPr="00E96DFE">
        <w:rPr>
          <w:rFonts w:eastAsia="Times New Roman" w:cs="Times New Roman"/>
          <w:szCs w:val="24"/>
        </w:rPr>
        <w:t xml:space="preserve">γώ </w:t>
      </w:r>
      <w:r>
        <w:rPr>
          <w:rFonts w:eastAsia="Times New Roman" w:cs="Times New Roman"/>
          <w:szCs w:val="24"/>
        </w:rPr>
        <w:t xml:space="preserve">μετείχα </w:t>
      </w:r>
      <w:r w:rsidRPr="00E96DFE">
        <w:rPr>
          <w:rFonts w:eastAsia="Times New Roman" w:cs="Times New Roman"/>
          <w:szCs w:val="24"/>
        </w:rPr>
        <w:t xml:space="preserve">στα συλλαλητήρια και κανείς δεν με έπιασε </w:t>
      </w:r>
      <w:r w:rsidRPr="002314B3">
        <w:rPr>
          <w:rFonts w:eastAsia="Times New Roman"/>
          <w:bCs/>
          <w:shd w:val="clear" w:color="auto" w:fill="FFFFFF"/>
        </w:rPr>
        <w:t>να</w:t>
      </w:r>
      <w:r>
        <w:rPr>
          <w:rFonts w:eastAsia="Times New Roman" w:cs="Times New Roman"/>
          <w:szCs w:val="24"/>
        </w:rPr>
        <w:t xml:space="preserve"> μου πει</w:t>
      </w:r>
      <w:r>
        <w:rPr>
          <w:rFonts w:eastAsia="Times New Roman" w:cs="Times New Roman"/>
          <w:szCs w:val="24"/>
        </w:rPr>
        <w:t>:</w:t>
      </w:r>
      <w:r>
        <w:rPr>
          <w:rFonts w:eastAsia="Times New Roman" w:cs="Times New Roman"/>
          <w:szCs w:val="24"/>
        </w:rPr>
        <w:t xml:space="preserve"> «Κύριε Λεβέντη, β</w:t>
      </w:r>
      <w:r w:rsidRPr="00E96DFE">
        <w:rPr>
          <w:rFonts w:eastAsia="Times New Roman" w:cs="Times New Roman"/>
          <w:szCs w:val="24"/>
        </w:rPr>
        <w:t>άλ</w:t>
      </w:r>
      <w:r>
        <w:rPr>
          <w:rFonts w:eastAsia="Times New Roman" w:cs="Times New Roman"/>
          <w:szCs w:val="24"/>
        </w:rPr>
        <w:t>τ</w:t>
      </w:r>
      <w:r w:rsidRPr="00E96DFE">
        <w:rPr>
          <w:rFonts w:eastAsia="Times New Roman" w:cs="Times New Roman"/>
          <w:szCs w:val="24"/>
        </w:rPr>
        <w:t xml:space="preserve">ε πλάτη </w:t>
      </w:r>
      <w:r>
        <w:rPr>
          <w:rFonts w:eastAsia="Times New Roman" w:cs="Times New Roman"/>
          <w:szCs w:val="24"/>
        </w:rPr>
        <w:t>για τη</w:t>
      </w:r>
      <w:r w:rsidRPr="00E96DFE">
        <w:rPr>
          <w:rFonts w:eastAsia="Times New Roman" w:cs="Times New Roman"/>
          <w:szCs w:val="24"/>
        </w:rPr>
        <w:t xml:space="preserve"> γλώσσα </w:t>
      </w:r>
      <w:r>
        <w:rPr>
          <w:rFonts w:eastAsia="Times New Roman" w:cs="Times New Roman"/>
          <w:szCs w:val="24"/>
        </w:rPr>
        <w:t>μας.</w:t>
      </w:r>
      <w:r>
        <w:rPr>
          <w:rFonts w:eastAsia="Times New Roman" w:cs="Times New Roman"/>
          <w:szCs w:val="24"/>
        </w:rPr>
        <w:t xml:space="preserve">». Κανείς </w:t>
      </w:r>
      <w:r w:rsidRPr="00A8202F">
        <w:rPr>
          <w:rFonts w:eastAsia="Times New Roman"/>
          <w:bCs/>
          <w:shd w:val="clear" w:color="auto" w:fill="FFFFFF"/>
        </w:rPr>
        <w:t>δεν</w:t>
      </w:r>
      <w:r>
        <w:rPr>
          <w:rFonts w:eastAsia="Times New Roman" w:cs="Times New Roman"/>
          <w:szCs w:val="24"/>
        </w:rPr>
        <w:t xml:space="preserve"> μου είπε τέτοιο πράγμα. Ε</w:t>
      </w:r>
      <w:r w:rsidRPr="00E96DFE">
        <w:rPr>
          <w:rFonts w:eastAsia="Times New Roman" w:cs="Times New Roman"/>
          <w:szCs w:val="24"/>
        </w:rPr>
        <w:t xml:space="preserve">γώ θυμάμαι </w:t>
      </w:r>
      <w:r>
        <w:rPr>
          <w:rFonts w:eastAsia="Times New Roman" w:cs="Times New Roman"/>
          <w:szCs w:val="24"/>
        </w:rPr>
        <w:t xml:space="preserve">απλές </w:t>
      </w:r>
      <w:r w:rsidRPr="00E96DFE">
        <w:rPr>
          <w:rFonts w:eastAsia="Times New Roman" w:cs="Times New Roman"/>
          <w:szCs w:val="24"/>
        </w:rPr>
        <w:t>κοπέλες στο συλλαλητήριο στη Θεσσαλονίκη</w:t>
      </w:r>
      <w:r>
        <w:rPr>
          <w:rFonts w:eastAsia="Times New Roman" w:cs="Times New Roman"/>
          <w:szCs w:val="24"/>
        </w:rPr>
        <w:t>,</w:t>
      </w:r>
      <w:r w:rsidRPr="00E96DFE">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bCs/>
          <w:shd w:val="clear" w:color="auto" w:fill="FFFFFF"/>
        </w:rPr>
        <w:t>,</w:t>
      </w:r>
      <w:r>
        <w:rPr>
          <w:rFonts w:eastAsia="Times New Roman" w:cs="Times New Roman"/>
          <w:szCs w:val="24"/>
        </w:rPr>
        <w:t xml:space="preserve"> σαν να με ήξεραν</w:t>
      </w:r>
      <w:r w:rsidRPr="00E96DFE">
        <w:rPr>
          <w:rFonts w:eastAsia="Times New Roman" w:cs="Times New Roman"/>
          <w:szCs w:val="24"/>
        </w:rPr>
        <w:t xml:space="preserve"> χρόνια</w:t>
      </w:r>
      <w:r>
        <w:rPr>
          <w:rFonts w:eastAsia="Times New Roman" w:cs="Times New Roman"/>
          <w:szCs w:val="24"/>
        </w:rPr>
        <w:t>,</w:t>
      </w:r>
      <w:r w:rsidRPr="00E96DFE">
        <w:rPr>
          <w:rFonts w:eastAsia="Times New Roman" w:cs="Times New Roman"/>
          <w:szCs w:val="24"/>
        </w:rPr>
        <w:t xml:space="preserve"> με </w:t>
      </w:r>
      <w:r>
        <w:rPr>
          <w:rFonts w:eastAsia="Times New Roman" w:cs="Times New Roman"/>
          <w:szCs w:val="24"/>
        </w:rPr>
        <w:t>έπιαναν</w:t>
      </w:r>
      <w:r w:rsidRPr="00E96DFE">
        <w:rPr>
          <w:rFonts w:eastAsia="Times New Roman" w:cs="Times New Roman"/>
          <w:szCs w:val="24"/>
        </w:rPr>
        <w:t xml:space="preserve"> και μου </w:t>
      </w:r>
      <w:r>
        <w:rPr>
          <w:rFonts w:eastAsia="Times New Roman" w:cs="Times New Roman"/>
          <w:szCs w:val="24"/>
        </w:rPr>
        <w:t>έλεγαν</w:t>
      </w:r>
      <w:r>
        <w:rPr>
          <w:rFonts w:eastAsia="Times New Roman" w:cs="Times New Roman"/>
          <w:szCs w:val="24"/>
        </w:rPr>
        <w:t>:</w:t>
      </w:r>
      <w:r w:rsidRPr="00E96DFE">
        <w:rPr>
          <w:rFonts w:eastAsia="Times New Roman" w:cs="Times New Roman"/>
          <w:szCs w:val="24"/>
        </w:rPr>
        <w:t xml:space="preserve"> </w:t>
      </w:r>
      <w:r>
        <w:rPr>
          <w:rFonts w:eastAsia="Times New Roman" w:cs="Times New Roman"/>
          <w:szCs w:val="24"/>
        </w:rPr>
        <w:t>«</w:t>
      </w:r>
      <w:r w:rsidRPr="00E96DFE">
        <w:rPr>
          <w:rFonts w:eastAsia="Times New Roman" w:cs="Times New Roman"/>
          <w:szCs w:val="24"/>
        </w:rPr>
        <w:t>Μην αφήνετε να μας προδώσουν</w:t>
      </w:r>
      <w:r>
        <w:rPr>
          <w:rFonts w:eastAsia="Times New Roman" w:cs="Times New Roman"/>
          <w:szCs w:val="24"/>
        </w:rPr>
        <w:t>,</w:t>
      </w:r>
      <w:r w:rsidRPr="00E96DFE">
        <w:rPr>
          <w:rFonts w:eastAsia="Times New Roman" w:cs="Times New Roman"/>
          <w:szCs w:val="24"/>
        </w:rPr>
        <w:t xml:space="preserve"> κύριε Πρόεδρε</w:t>
      </w:r>
      <w:r>
        <w:rPr>
          <w:rFonts w:eastAsia="Times New Roman" w:cs="Times New Roman"/>
          <w:szCs w:val="24"/>
        </w:rPr>
        <w:t>.</w:t>
      </w:r>
      <w:r w:rsidRPr="00E96DFE">
        <w:rPr>
          <w:rFonts w:eastAsia="Times New Roman" w:cs="Times New Roman"/>
          <w:szCs w:val="24"/>
        </w:rPr>
        <w:t xml:space="preserve"> Μην αφήνετε να δοθεί το όνομα της Μακεδονίας</w:t>
      </w:r>
      <w:r>
        <w:rPr>
          <w:rFonts w:eastAsia="Times New Roman" w:cs="Times New Roman"/>
          <w:szCs w:val="24"/>
        </w:rPr>
        <w:t>»,</w:t>
      </w:r>
      <w:r w:rsidRPr="00E96DFE">
        <w:rPr>
          <w:rFonts w:eastAsia="Times New Roman" w:cs="Times New Roman"/>
          <w:szCs w:val="24"/>
        </w:rPr>
        <w:t xml:space="preserve"> με</w:t>
      </w:r>
      <w:r>
        <w:rPr>
          <w:rFonts w:eastAsia="Times New Roman" w:cs="Times New Roman"/>
          <w:szCs w:val="24"/>
        </w:rPr>
        <w:t xml:space="preserve"> πόνο ζωγραφισμένο</w:t>
      </w:r>
      <w:r w:rsidRPr="00E96DFE">
        <w:rPr>
          <w:rFonts w:eastAsia="Times New Roman" w:cs="Times New Roman"/>
          <w:szCs w:val="24"/>
        </w:rPr>
        <w:t xml:space="preserve"> στο βλέμμα </w:t>
      </w:r>
      <w:r>
        <w:rPr>
          <w:rFonts w:eastAsia="Times New Roman" w:cs="Times New Roman"/>
          <w:szCs w:val="24"/>
        </w:rPr>
        <w:t>τους. Αυτό</w:t>
      </w:r>
      <w:r>
        <w:rPr>
          <w:rFonts w:eastAsia="Times New Roman" w:cs="Times New Roman"/>
          <w:szCs w:val="24"/>
        </w:rPr>
        <w:t>ν</w:t>
      </w:r>
      <w:r>
        <w:rPr>
          <w:rFonts w:eastAsia="Times New Roman" w:cs="Times New Roman"/>
          <w:szCs w:val="24"/>
        </w:rPr>
        <w:t xml:space="preserve"> τον</w:t>
      </w:r>
      <w:r>
        <w:rPr>
          <w:rFonts w:eastAsia="Times New Roman" w:cs="Times New Roman"/>
          <w:szCs w:val="24"/>
        </w:rPr>
        <w:t xml:space="preserve"> πόνο </w:t>
      </w:r>
      <w:r w:rsidRPr="00A8202F">
        <w:rPr>
          <w:rFonts w:eastAsia="Times New Roman"/>
          <w:bCs/>
          <w:shd w:val="clear" w:color="auto" w:fill="FFFFFF"/>
        </w:rPr>
        <w:t>δεν</w:t>
      </w:r>
      <w:r>
        <w:rPr>
          <w:rFonts w:eastAsia="Times New Roman" w:cs="Times New Roman"/>
          <w:szCs w:val="24"/>
        </w:rPr>
        <w:t xml:space="preserve"> </w:t>
      </w:r>
      <w:r w:rsidRPr="00353D6C">
        <w:rPr>
          <w:rFonts w:eastAsia="Times New Roman" w:cs="Times New Roman"/>
          <w:szCs w:val="24"/>
        </w:rPr>
        <w:t xml:space="preserve">μπορώ </w:t>
      </w:r>
      <w:r w:rsidRPr="00353D6C">
        <w:rPr>
          <w:rFonts w:eastAsia="Times New Roman"/>
          <w:bCs/>
          <w:shd w:val="clear" w:color="auto" w:fill="FFFFFF"/>
        </w:rPr>
        <w:t>να</w:t>
      </w:r>
      <w:r w:rsidRPr="00353D6C">
        <w:rPr>
          <w:rFonts w:eastAsia="Times New Roman" w:cs="Times New Roman"/>
          <w:szCs w:val="24"/>
        </w:rPr>
        <w:t xml:space="preserve"> τον αγνοήσω. </w:t>
      </w:r>
    </w:p>
    <w:p w14:paraId="2ED8BFF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Αυτό </w:t>
      </w:r>
      <w:r w:rsidRPr="002314B3">
        <w:rPr>
          <w:rFonts w:eastAsia="Times New Roman"/>
          <w:bCs/>
          <w:shd w:val="clear" w:color="auto" w:fill="FFFFFF"/>
        </w:rPr>
        <w:t>να</w:t>
      </w:r>
      <w:r>
        <w:rPr>
          <w:rFonts w:eastAsia="Times New Roman" w:cs="Times New Roman"/>
          <w:szCs w:val="24"/>
        </w:rPr>
        <w:t xml:space="preserve"> ξέρει ο κ. Τσίπρας, </w:t>
      </w:r>
      <w:r w:rsidRPr="002B5B2E">
        <w:rPr>
          <w:rFonts w:eastAsia="Times New Roman"/>
          <w:bCs/>
          <w:shd w:val="clear" w:color="auto" w:fill="FFFFFF"/>
        </w:rPr>
        <w:t>ότι</w:t>
      </w:r>
      <w:r>
        <w:rPr>
          <w:rFonts w:eastAsia="Times New Roman" w:cs="Times New Roman"/>
          <w:szCs w:val="24"/>
        </w:rPr>
        <w:t xml:space="preserve"> στη χαρά του </w:t>
      </w:r>
      <w:r w:rsidRPr="008F0891">
        <w:rPr>
          <w:rFonts w:eastAsia="Times New Roman" w:cs="Times New Roman"/>
          <w:bCs/>
          <w:shd w:val="clear" w:color="auto" w:fill="FFFFFF"/>
        </w:rPr>
        <w:t>που</w:t>
      </w:r>
      <w:r>
        <w:rPr>
          <w:rFonts w:eastAsia="Times New Roman" w:cs="Times New Roman"/>
          <w:szCs w:val="24"/>
        </w:rPr>
        <w:t xml:space="preserve"> ωφελεί τον Ζάεφ, γιατί αυτόν μόνο ωφελεί, </w:t>
      </w:r>
      <w:r w:rsidRPr="00A8202F">
        <w:rPr>
          <w:rFonts w:eastAsia="Times New Roman"/>
          <w:bCs/>
          <w:shd w:val="clear" w:color="auto" w:fill="FFFFFF"/>
        </w:rPr>
        <w:t>δεν</w:t>
      </w:r>
      <w:r>
        <w:rPr>
          <w:rFonts w:eastAsia="Times New Roman" w:cs="Times New Roman"/>
          <w:szCs w:val="24"/>
        </w:rPr>
        <w:t xml:space="preserve"> μπορώ να συμμετάσχω. </w:t>
      </w:r>
      <w:r w:rsidRPr="00A8202F">
        <w:rPr>
          <w:rFonts w:eastAsia="Times New Roman"/>
          <w:bCs/>
          <w:shd w:val="clear" w:color="auto" w:fill="FFFFFF"/>
        </w:rPr>
        <w:t>Δεν</w:t>
      </w:r>
      <w:r>
        <w:rPr>
          <w:rFonts w:eastAsia="Times New Roman" w:cs="Times New Roman"/>
          <w:szCs w:val="24"/>
        </w:rPr>
        <w:t xml:space="preserve"> μπορώ, </w:t>
      </w:r>
      <w:r w:rsidRPr="00F7444C">
        <w:rPr>
          <w:rFonts w:eastAsia="Times New Roman"/>
          <w:bCs/>
          <w:shd w:val="clear" w:color="auto" w:fill="FFFFFF"/>
        </w:rPr>
        <w:t>δυστυχώς</w:t>
      </w:r>
      <w:r>
        <w:rPr>
          <w:rFonts w:eastAsia="Times New Roman"/>
          <w:bCs/>
          <w:shd w:val="clear" w:color="auto" w:fill="FFFFFF"/>
        </w:rPr>
        <w:t>,</w:t>
      </w:r>
      <w:r>
        <w:rPr>
          <w:rFonts w:eastAsia="Times New Roman" w:cs="Times New Roman"/>
          <w:szCs w:val="24"/>
        </w:rPr>
        <w:t xml:space="preserve"> κύριε Τσίπρα, στο</w:t>
      </w:r>
      <w:r w:rsidRPr="00E96DFE">
        <w:rPr>
          <w:rFonts w:eastAsia="Times New Roman" w:cs="Times New Roman"/>
          <w:szCs w:val="24"/>
        </w:rPr>
        <w:t xml:space="preserve"> γλέντι </w:t>
      </w:r>
      <w:r w:rsidRPr="008F0891">
        <w:rPr>
          <w:rFonts w:eastAsia="Times New Roman" w:cs="Times New Roman"/>
          <w:bCs/>
          <w:shd w:val="clear" w:color="auto" w:fill="FFFFFF"/>
        </w:rPr>
        <w:t>που</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κάνετε σήμερα το βράδυ με τα χημικά </w:t>
      </w:r>
      <w:r w:rsidRPr="004E0663">
        <w:rPr>
          <w:rFonts w:eastAsia="Times New Roman"/>
          <w:bCs/>
          <w:shd w:val="clear" w:color="auto" w:fill="FFFFFF"/>
        </w:rPr>
        <w:t>απ</w:t>
      </w:r>
      <w:r>
        <w:rPr>
          <w:rFonts w:eastAsia="Times New Roman" w:cs="Times New Roman"/>
          <w:szCs w:val="24"/>
        </w:rPr>
        <w:t xml:space="preserve">’ </w:t>
      </w:r>
      <w:r w:rsidRPr="00E96DFE">
        <w:rPr>
          <w:rFonts w:eastAsia="Times New Roman" w:cs="Times New Roman"/>
          <w:szCs w:val="24"/>
        </w:rPr>
        <w:t>έξω</w:t>
      </w:r>
      <w:r>
        <w:rPr>
          <w:rFonts w:eastAsia="Times New Roman" w:cs="Times New Roman"/>
          <w:szCs w:val="24"/>
        </w:rPr>
        <w:t>,</w:t>
      </w:r>
      <w:r w:rsidRPr="00E96DFE">
        <w:rPr>
          <w:rFonts w:eastAsia="Times New Roman" w:cs="Times New Roman"/>
          <w:szCs w:val="24"/>
        </w:rPr>
        <w:t xml:space="preserve"> εγώ</w:t>
      </w:r>
      <w:r>
        <w:rPr>
          <w:rFonts w:eastAsia="Times New Roman" w:cs="Times New Roman"/>
          <w:szCs w:val="24"/>
        </w:rPr>
        <w:t>,</w:t>
      </w:r>
      <w:r w:rsidRPr="00E96DFE">
        <w:rPr>
          <w:rFonts w:eastAsia="Times New Roman" w:cs="Times New Roman"/>
          <w:szCs w:val="24"/>
        </w:rPr>
        <w:t xml:space="preserve"> ο Βασίλης ο </w:t>
      </w:r>
      <w:r>
        <w:rPr>
          <w:rFonts w:eastAsia="Times New Roman" w:cs="Times New Roman"/>
          <w:szCs w:val="24"/>
        </w:rPr>
        <w:t>Λ</w:t>
      </w:r>
      <w:r w:rsidRPr="00E96DFE">
        <w:rPr>
          <w:rFonts w:eastAsia="Times New Roman" w:cs="Times New Roman"/>
          <w:szCs w:val="24"/>
        </w:rPr>
        <w:t>εβέντης</w:t>
      </w:r>
      <w:r>
        <w:rPr>
          <w:rFonts w:eastAsia="Times New Roman" w:cs="Times New Roman"/>
          <w:szCs w:val="24"/>
        </w:rPr>
        <w:t>,</w:t>
      </w:r>
      <w:r w:rsidRPr="00E96DFE">
        <w:rPr>
          <w:rFonts w:eastAsia="Times New Roman" w:cs="Times New Roman"/>
          <w:szCs w:val="24"/>
        </w:rPr>
        <w:t xml:space="preserve"> να συμμετάσχω</w:t>
      </w:r>
      <w:r>
        <w:rPr>
          <w:rFonts w:eastAsia="Times New Roman" w:cs="Times New Roman"/>
          <w:szCs w:val="24"/>
        </w:rPr>
        <w:t>. Δ</w:t>
      </w:r>
      <w:r w:rsidRPr="00E96DFE">
        <w:rPr>
          <w:rFonts w:eastAsia="Times New Roman" w:cs="Times New Roman"/>
          <w:szCs w:val="24"/>
        </w:rPr>
        <w:t xml:space="preserve">εν μου επιτρέπεται </w:t>
      </w:r>
      <w:r>
        <w:rPr>
          <w:rFonts w:eastAsia="Times New Roman" w:cs="Times New Roman"/>
          <w:szCs w:val="24"/>
        </w:rPr>
        <w:t xml:space="preserve">να συμμετάσχω </w:t>
      </w:r>
      <w:r w:rsidRPr="00E96DFE">
        <w:rPr>
          <w:rFonts w:eastAsia="Times New Roman" w:cs="Times New Roman"/>
          <w:szCs w:val="24"/>
        </w:rPr>
        <w:t>σε αυτό το γλέντι</w:t>
      </w:r>
      <w:r>
        <w:rPr>
          <w:rFonts w:eastAsia="Times New Roman" w:cs="Times New Roman"/>
          <w:szCs w:val="24"/>
        </w:rPr>
        <w:t>. Δ</w:t>
      </w:r>
      <w:r w:rsidRPr="00E96DFE">
        <w:rPr>
          <w:rFonts w:eastAsia="Times New Roman" w:cs="Times New Roman"/>
          <w:szCs w:val="24"/>
        </w:rPr>
        <w:t xml:space="preserve">εν μπορώ να </w:t>
      </w:r>
      <w:r>
        <w:rPr>
          <w:rFonts w:eastAsia="Times New Roman" w:cs="Times New Roman"/>
          <w:szCs w:val="24"/>
        </w:rPr>
        <w:t xml:space="preserve">συμμετάσχω. </w:t>
      </w:r>
    </w:p>
    <w:p w14:paraId="2ED8C00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Αγνοήσατε τη θέληση του λαού. Και ό</w:t>
      </w:r>
      <w:r w:rsidRPr="00E96DFE">
        <w:rPr>
          <w:rFonts w:eastAsia="Times New Roman" w:cs="Times New Roman"/>
          <w:szCs w:val="24"/>
        </w:rPr>
        <w:t xml:space="preserve">ποιος αγνοεί τη θέληση του λαού </w:t>
      </w:r>
      <w:r>
        <w:rPr>
          <w:rFonts w:eastAsia="Times New Roman" w:cs="Times New Roman"/>
          <w:szCs w:val="24"/>
        </w:rPr>
        <w:t>τιμωρείται. Μη νομίζετε</w:t>
      </w:r>
      <w:r w:rsidRPr="00E96DFE">
        <w:rPr>
          <w:rFonts w:eastAsia="Times New Roman" w:cs="Times New Roman"/>
          <w:szCs w:val="24"/>
        </w:rPr>
        <w:t xml:space="preserve"> ότι δεν θα τιμωρηθείτε</w:t>
      </w:r>
      <w:r>
        <w:rPr>
          <w:rFonts w:eastAsia="Times New Roman" w:cs="Times New Roman"/>
          <w:szCs w:val="24"/>
        </w:rPr>
        <w:t>. Την άλλη φορά είχε παρεξ</w:t>
      </w:r>
      <w:r>
        <w:rPr>
          <w:rFonts w:eastAsia="Times New Roman" w:cs="Times New Roman"/>
          <w:szCs w:val="24"/>
        </w:rPr>
        <w:t>ηγηθεί ο κ.</w:t>
      </w:r>
      <w:r w:rsidRPr="00E96DFE">
        <w:rPr>
          <w:rFonts w:eastAsia="Times New Roman" w:cs="Times New Roman"/>
          <w:szCs w:val="24"/>
        </w:rPr>
        <w:t xml:space="preserve"> Κοτζιάς </w:t>
      </w:r>
      <w:r w:rsidRPr="008F0891">
        <w:rPr>
          <w:rFonts w:eastAsia="Times New Roman" w:cs="Times New Roman"/>
          <w:bCs/>
          <w:shd w:val="clear" w:color="auto" w:fill="FFFFFF"/>
        </w:rPr>
        <w:t>που</w:t>
      </w:r>
      <w:r>
        <w:rPr>
          <w:rFonts w:eastAsia="Times New Roman" w:cs="Times New Roman"/>
          <w:szCs w:val="24"/>
        </w:rPr>
        <w:t xml:space="preserve"> είπα </w:t>
      </w:r>
      <w:r w:rsidRPr="002B5B2E">
        <w:rPr>
          <w:rFonts w:eastAsia="Times New Roman"/>
          <w:bCs/>
          <w:shd w:val="clear" w:color="auto" w:fill="FFFFFF"/>
        </w:rPr>
        <w:t>ότι</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γίνουν </w:t>
      </w:r>
      <w:r w:rsidRPr="00F331DF">
        <w:rPr>
          <w:rFonts w:eastAsia="Times New Roman"/>
          <w:bCs/>
        </w:rPr>
        <w:t>και</w:t>
      </w:r>
      <w:r>
        <w:rPr>
          <w:rFonts w:eastAsia="Times New Roman" w:cs="Times New Roman"/>
          <w:szCs w:val="24"/>
        </w:rPr>
        <w:t xml:space="preserve"> δίκες γι’ αυτό </w:t>
      </w:r>
      <w:r w:rsidRPr="008F0891">
        <w:rPr>
          <w:rFonts w:eastAsia="Times New Roman" w:cs="Times New Roman"/>
          <w:bCs/>
          <w:shd w:val="clear" w:color="auto" w:fill="FFFFFF"/>
        </w:rPr>
        <w:t>που</w:t>
      </w:r>
      <w:r>
        <w:rPr>
          <w:rFonts w:eastAsia="Times New Roman" w:cs="Times New Roman"/>
          <w:szCs w:val="24"/>
        </w:rPr>
        <w:t xml:space="preserve"> ψηφίζει η σημερινή </w:t>
      </w:r>
      <w:r w:rsidRPr="007E4228">
        <w:rPr>
          <w:rFonts w:eastAsia="Times New Roman"/>
          <w:bCs/>
        </w:rPr>
        <w:t>Βουλή</w:t>
      </w:r>
      <w:r>
        <w:rPr>
          <w:rFonts w:eastAsia="Times New Roman" w:cs="Times New Roman"/>
          <w:szCs w:val="24"/>
        </w:rPr>
        <w:t xml:space="preserve">. Και είπε: «Με απειλείτε;». Εκεί </w:t>
      </w:r>
      <w:r w:rsidRPr="00E96DFE">
        <w:rPr>
          <w:rFonts w:eastAsia="Times New Roman" w:cs="Times New Roman"/>
          <w:szCs w:val="24"/>
        </w:rPr>
        <w:t xml:space="preserve">καθόταν </w:t>
      </w:r>
      <w:r>
        <w:rPr>
          <w:rFonts w:eastAsia="Times New Roman" w:cs="Times New Roman"/>
          <w:szCs w:val="24"/>
        </w:rPr>
        <w:t xml:space="preserve">ο Κοτζιάς. Μα εγώ, </w:t>
      </w:r>
      <w:r w:rsidRPr="00DF7ACC">
        <w:rPr>
          <w:rFonts w:eastAsia="Times New Roman" w:cs="Times New Roman"/>
          <w:bCs/>
          <w:shd w:val="clear" w:color="auto" w:fill="FFFFFF"/>
        </w:rPr>
        <w:t>γιατί</w:t>
      </w:r>
      <w:r>
        <w:rPr>
          <w:rFonts w:eastAsia="Times New Roman" w:cs="Times New Roman"/>
          <w:szCs w:val="24"/>
        </w:rPr>
        <w:t xml:space="preserve">; Πείτε </w:t>
      </w:r>
      <w:r w:rsidRPr="002B5B2E">
        <w:rPr>
          <w:rFonts w:eastAsia="Times New Roman"/>
          <w:bCs/>
          <w:shd w:val="clear" w:color="auto" w:fill="FFFFFF"/>
        </w:rPr>
        <w:t>ότι</w:t>
      </w:r>
      <w:r>
        <w:rPr>
          <w:rFonts w:eastAsia="Times New Roman" w:cs="Times New Roman"/>
          <w:szCs w:val="24"/>
        </w:rPr>
        <w:t xml:space="preserve"> εγώ από 4% πάω</w:t>
      </w:r>
      <w:r w:rsidRPr="00E96DFE">
        <w:rPr>
          <w:rFonts w:eastAsia="Times New Roman" w:cs="Times New Roman"/>
          <w:szCs w:val="24"/>
        </w:rPr>
        <w:t xml:space="preserve"> </w:t>
      </w:r>
      <w:r>
        <w:rPr>
          <w:rFonts w:eastAsia="Times New Roman" w:cs="Times New Roman"/>
          <w:szCs w:val="24"/>
        </w:rPr>
        <w:t xml:space="preserve">στο </w:t>
      </w:r>
      <w:r w:rsidRPr="00E96DFE">
        <w:rPr>
          <w:rFonts w:eastAsia="Times New Roman" w:cs="Times New Roman"/>
          <w:szCs w:val="24"/>
        </w:rPr>
        <w:t>14%</w:t>
      </w:r>
      <w:r>
        <w:rPr>
          <w:rFonts w:eastAsia="Times New Roman" w:cs="Times New Roman"/>
          <w:szCs w:val="24"/>
        </w:rPr>
        <w:t>. Εγώ θα παραπέμψω τους υπευθύν</w:t>
      </w:r>
      <w:r w:rsidRPr="00E96DFE">
        <w:rPr>
          <w:rFonts w:eastAsia="Times New Roman" w:cs="Times New Roman"/>
          <w:szCs w:val="24"/>
        </w:rPr>
        <w:t>ους</w:t>
      </w:r>
      <w:r>
        <w:rPr>
          <w:rFonts w:eastAsia="Times New Roman" w:cs="Times New Roman"/>
          <w:szCs w:val="24"/>
        </w:rPr>
        <w:t xml:space="preserve">; Η δικαιοσύνη δεν παραπέμπει; </w:t>
      </w:r>
      <w:r w:rsidRPr="00D66BCA">
        <w:rPr>
          <w:rFonts w:eastAsia="Times New Roman"/>
          <w:bCs/>
        </w:rPr>
        <w:t>Είναι</w:t>
      </w:r>
      <w:r>
        <w:rPr>
          <w:rFonts w:eastAsia="Times New Roman" w:cs="Times New Roman"/>
          <w:szCs w:val="24"/>
        </w:rPr>
        <w:t xml:space="preserve"> απειλή να λες στον άλλο, π</w:t>
      </w:r>
      <w:r w:rsidRPr="00E96DFE">
        <w:rPr>
          <w:rFonts w:eastAsia="Times New Roman" w:cs="Times New Roman"/>
          <w:szCs w:val="24"/>
        </w:rPr>
        <w:t>ρόσεξε</w:t>
      </w:r>
      <w:r>
        <w:rPr>
          <w:rFonts w:eastAsia="Times New Roman" w:cs="Times New Roman"/>
          <w:szCs w:val="24"/>
        </w:rPr>
        <w:t>,</w:t>
      </w:r>
      <w:r w:rsidRPr="00E96DFE">
        <w:rPr>
          <w:rFonts w:eastAsia="Times New Roman" w:cs="Times New Roman"/>
          <w:szCs w:val="24"/>
        </w:rPr>
        <w:t xml:space="preserve"> γιατί εδώ </w:t>
      </w:r>
      <w:r>
        <w:rPr>
          <w:rFonts w:eastAsia="Times New Roman" w:cs="Times New Roman"/>
          <w:szCs w:val="24"/>
        </w:rPr>
        <w:t>εκχωρείται</w:t>
      </w:r>
      <w:r w:rsidRPr="00E96DFE">
        <w:rPr>
          <w:rFonts w:eastAsia="Times New Roman" w:cs="Times New Roman"/>
          <w:szCs w:val="24"/>
        </w:rPr>
        <w:t xml:space="preserve"> λαϊκή κυριαρ</w:t>
      </w:r>
      <w:r>
        <w:rPr>
          <w:rFonts w:eastAsia="Times New Roman" w:cs="Times New Roman"/>
          <w:szCs w:val="24"/>
        </w:rPr>
        <w:t xml:space="preserve">χία; </w:t>
      </w:r>
      <w:r w:rsidRPr="00D66BCA">
        <w:rPr>
          <w:rFonts w:eastAsia="Times New Roman"/>
          <w:bCs/>
        </w:rPr>
        <w:t>Είναι</w:t>
      </w:r>
      <w:r>
        <w:rPr>
          <w:rFonts w:eastAsia="Times New Roman" w:cs="Times New Roman"/>
          <w:szCs w:val="24"/>
        </w:rPr>
        <w:t xml:space="preserve"> κακό </w:t>
      </w:r>
      <w:r w:rsidRPr="008F0891">
        <w:rPr>
          <w:rFonts w:eastAsia="Times New Roman" w:cs="Times New Roman"/>
          <w:bCs/>
          <w:shd w:val="clear" w:color="auto" w:fill="FFFFFF"/>
        </w:rPr>
        <w:t>που</w:t>
      </w:r>
      <w:r>
        <w:rPr>
          <w:rFonts w:eastAsia="Times New Roman" w:cs="Times New Roman"/>
          <w:szCs w:val="24"/>
        </w:rPr>
        <w:t xml:space="preserve"> σας λέω </w:t>
      </w:r>
      <w:r w:rsidRPr="002314B3">
        <w:rPr>
          <w:rFonts w:eastAsia="Times New Roman"/>
          <w:bCs/>
          <w:shd w:val="clear" w:color="auto" w:fill="FFFFFF"/>
        </w:rPr>
        <w:t>να</w:t>
      </w:r>
      <w:r>
        <w:rPr>
          <w:rFonts w:eastAsia="Times New Roman" w:cs="Times New Roman"/>
          <w:szCs w:val="24"/>
        </w:rPr>
        <w:t xml:space="preserve"> προσέχετε; Σας λέει </w:t>
      </w:r>
      <w:r w:rsidRPr="00F331DF">
        <w:rPr>
          <w:rFonts w:eastAsia="Times New Roman"/>
          <w:bCs/>
        </w:rPr>
        <w:t>και</w:t>
      </w:r>
      <w:r>
        <w:rPr>
          <w:rFonts w:eastAsia="Times New Roman" w:cs="Times New Roman"/>
          <w:szCs w:val="24"/>
        </w:rPr>
        <w:t xml:space="preserve"> ένας </w:t>
      </w:r>
      <w:r w:rsidRPr="002314B3">
        <w:rPr>
          <w:rFonts w:eastAsia="Times New Roman"/>
          <w:bCs/>
          <w:shd w:val="clear" w:color="auto" w:fill="FFFFFF"/>
        </w:rPr>
        <w:t>να</w:t>
      </w:r>
      <w:r>
        <w:rPr>
          <w:rFonts w:eastAsia="Times New Roman" w:cs="Times New Roman"/>
          <w:szCs w:val="24"/>
        </w:rPr>
        <w:t xml:space="preserve"> προσέχετε, </w:t>
      </w:r>
      <w:r w:rsidRPr="00DF7ACC">
        <w:rPr>
          <w:rFonts w:eastAsia="Times New Roman" w:cs="Times New Roman"/>
          <w:bCs/>
          <w:shd w:val="clear" w:color="auto" w:fill="FFFFFF"/>
        </w:rPr>
        <w:t>γιατί</w:t>
      </w:r>
      <w:r>
        <w:rPr>
          <w:rFonts w:eastAsia="Times New Roman" w:cs="Times New Roman"/>
          <w:szCs w:val="24"/>
        </w:rPr>
        <w:t xml:space="preserve"> </w:t>
      </w:r>
      <w:r w:rsidRPr="00E96DFE">
        <w:rPr>
          <w:rFonts w:eastAsia="Times New Roman" w:cs="Times New Roman"/>
          <w:szCs w:val="24"/>
        </w:rPr>
        <w:t>θα την π</w:t>
      </w:r>
      <w:r>
        <w:rPr>
          <w:rFonts w:eastAsia="Times New Roman" w:cs="Times New Roman"/>
          <w:szCs w:val="24"/>
        </w:rPr>
        <w:t>άθετε</w:t>
      </w:r>
      <w:r w:rsidRPr="00E96DFE">
        <w:rPr>
          <w:rFonts w:eastAsia="Times New Roman" w:cs="Times New Roman"/>
          <w:szCs w:val="24"/>
        </w:rPr>
        <w:t xml:space="preserve"> έτσι κι αλλιώς</w:t>
      </w:r>
      <w:r>
        <w:rPr>
          <w:rFonts w:eastAsia="Times New Roman" w:cs="Times New Roman"/>
          <w:szCs w:val="24"/>
        </w:rPr>
        <w:t>,</w:t>
      </w:r>
      <w:r w:rsidRPr="00E96DFE">
        <w:rPr>
          <w:rFonts w:eastAsia="Times New Roman" w:cs="Times New Roman"/>
          <w:szCs w:val="24"/>
        </w:rPr>
        <w:t xml:space="preserve"> έτσι όπ</w:t>
      </w:r>
      <w:r>
        <w:rPr>
          <w:rFonts w:eastAsia="Times New Roman" w:cs="Times New Roman"/>
          <w:szCs w:val="24"/>
        </w:rPr>
        <w:t xml:space="preserve">ως πάει. Και θα την πάθετε με τη θέλησή σας από ό,τι βλέπω. </w:t>
      </w:r>
    </w:p>
    <w:p w14:paraId="2ED8C001"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w:t>
      </w:r>
      <w:r>
        <w:rPr>
          <w:rFonts w:eastAsia="Times New Roman"/>
          <w:color w:val="222222"/>
          <w:szCs w:val="24"/>
          <w:shd w:val="clear" w:color="auto" w:fill="FFFFFF"/>
        </w:rPr>
        <w:t>ς</w:t>
      </w:r>
      <w:r w:rsidRPr="00861B70">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κ</w:t>
      </w:r>
      <w:r>
        <w:rPr>
          <w:rFonts w:eastAsia="Times New Roman"/>
          <w:color w:val="222222"/>
          <w:szCs w:val="24"/>
          <w:shd w:val="clear" w:color="auto" w:fill="FFFFFF"/>
        </w:rPr>
        <w:t>άτι που αγνοείτε είναι η ομογένεια. Και από τους Αμερικάνους, ακόμη και από αυτούς που ζουν στην Αμερική, στην Αυστραλία, στη Γερμανία θέλει έστω και ένας τη Συμφωνία των Πρεσπών;</w:t>
      </w:r>
    </w:p>
    <w:p w14:paraId="2ED8C002" w14:textId="77777777" w:rsidR="00C647AD" w:rsidRDefault="00D506E1">
      <w:pPr>
        <w:spacing w:after="0" w:line="600" w:lineRule="auto"/>
        <w:ind w:firstLine="720"/>
        <w:jc w:val="both"/>
        <w:rPr>
          <w:rFonts w:eastAsia="Times New Roman"/>
          <w:color w:val="222222"/>
          <w:szCs w:val="24"/>
          <w:shd w:val="clear" w:color="auto" w:fill="FFFFFF"/>
        </w:rPr>
      </w:pPr>
      <w:r w:rsidRPr="00861B70">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Κύριε Πρόεδρε, επαναλαμβάνω την έκκληση να συντομεύετε.</w:t>
      </w:r>
    </w:p>
    <w:p w14:paraId="2ED8C003" w14:textId="77777777" w:rsidR="00C647AD" w:rsidRDefault="00D506E1">
      <w:pPr>
        <w:spacing w:after="0" w:line="600" w:lineRule="auto"/>
        <w:ind w:firstLine="720"/>
        <w:jc w:val="both"/>
        <w:rPr>
          <w:rFonts w:eastAsia="Times New Roman"/>
          <w:color w:val="222222"/>
          <w:szCs w:val="24"/>
          <w:shd w:val="clear" w:color="auto" w:fill="FFFFFF"/>
        </w:rPr>
      </w:pPr>
      <w:r w:rsidRPr="00861B70">
        <w:rPr>
          <w:rFonts w:eastAsia="Times New Roman"/>
          <w:b/>
          <w:color w:val="222222"/>
          <w:szCs w:val="24"/>
          <w:shd w:val="clear" w:color="auto" w:fill="FFFFFF"/>
        </w:rPr>
        <w:t>ΒΑΣΙΛΗΣ ΛΕΒΕΝΤΗΣ (Πρόεδρος της Ένωσης Κεντρώων):</w:t>
      </w:r>
      <w:r>
        <w:rPr>
          <w:rFonts w:eastAsia="Times New Roman"/>
          <w:color w:val="222222"/>
          <w:szCs w:val="24"/>
          <w:shd w:val="clear" w:color="auto" w:fill="FFFFFF"/>
        </w:rPr>
        <w:t xml:space="preserve"> Πονάει σήμερα και η Ελλάδα του εξωτερικού, δεν πονάει μόνο η Μακεδονία. Πιστεύετε ότι υπάρχουν συμπατριώτες μας στη Γερμανία, στην Αμερική</w:t>
      </w:r>
      <w:r>
        <w:rPr>
          <w:rFonts w:eastAsia="Times New Roman"/>
          <w:color w:val="222222"/>
          <w:szCs w:val="24"/>
          <w:shd w:val="clear" w:color="auto" w:fill="FFFFFF"/>
        </w:rPr>
        <w:t>,</w:t>
      </w:r>
      <w:r>
        <w:rPr>
          <w:rFonts w:eastAsia="Times New Roman"/>
          <w:color w:val="222222"/>
          <w:szCs w:val="24"/>
          <w:shd w:val="clear" w:color="auto" w:fill="FFFFFF"/>
        </w:rPr>
        <w:t xml:space="preserve"> που δέχοντ</w:t>
      </w:r>
      <w:r>
        <w:rPr>
          <w:rFonts w:eastAsia="Times New Roman"/>
          <w:color w:val="222222"/>
          <w:szCs w:val="24"/>
          <w:shd w:val="clear" w:color="auto" w:fill="FFFFFF"/>
        </w:rPr>
        <w:t>αι ότι αυτό που κάνει η Βουλή σήμερα είναι επωφελές;</w:t>
      </w:r>
    </w:p>
    <w:p w14:paraId="2ED8C004"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Ξέρει καλά ο κ. Τσίπρας γιατί δεν έχει δώσει ψήφο στους ομογενείς. Ξέρει πολύ καλά.</w:t>
      </w:r>
    </w:p>
    <w:p w14:paraId="2ED8C005"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Χθες ο κ. Ξυδάκης ζήτησε με τον κ. Δένδια να γίνει τείχος απέναντι στη Χρυσή Αυγή, τείχος της </w:t>
      </w:r>
      <w:r>
        <w:rPr>
          <w:rFonts w:eastAsia="Times New Roman"/>
          <w:color w:val="222222"/>
          <w:szCs w:val="24"/>
          <w:shd w:val="clear" w:color="auto" w:fill="FFFFFF"/>
        </w:rPr>
        <w:t>δ</w:t>
      </w:r>
      <w:r>
        <w:rPr>
          <w:rFonts w:eastAsia="Times New Roman"/>
          <w:color w:val="222222"/>
          <w:szCs w:val="24"/>
          <w:shd w:val="clear" w:color="auto" w:fill="FFFFFF"/>
        </w:rPr>
        <w:t>ημοκρατίας απέναντι στου</w:t>
      </w:r>
      <w:r>
        <w:rPr>
          <w:rFonts w:eastAsia="Times New Roman"/>
          <w:color w:val="222222"/>
          <w:szCs w:val="24"/>
          <w:shd w:val="clear" w:color="auto" w:fill="FFFFFF"/>
        </w:rPr>
        <w:t>ς φασίστες. Αυτό υπονοούσε ο κ. Ξυδάκης. Τείχος να συμπράξουμε όλοι σε αυτή την Αίθουσα</w:t>
      </w:r>
      <w:r>
        <w:rPr>
          <w:rFonts w:eastAsia="Times New Roman"/>
          <w:color w:val="222222"/>
          <w:szCs w:val="24"/>
          <w:shd w:val="clear" w:color="auto" w:fill="FFFFFF"/>
        </w:rPr>
        <w:t>,</w:t>
      </w:r>
      <w:r>
        <w:rPr>
          <w:rFonts w:eastAsia="Times New Roman"/>
          <w:color w:val="222222"/>
          <w:szCs w:val="24"/>
          <w:shd w:val="clear" w:color="auto" w:fill="FFFFFF"/>
        </w:rPr>
        <w:t xml:space="preserve"> για να σώσουμε τη χώρα, γιατί δεν αισθάνθηκε ο κ. Ξυδάκης την ανάγκη να προτείνει; Μόνο το τείχος για να πετάξετε έξω τους όποιους για τον όποιο</w:t>
      </w:r>
      <w:r>
        <w:rPr>
          <w:rFonts w:eastAsia="Times New Roman"/>
          <w:color w:val="222222"/>
          <w:szCs w:val="24"/>
          <w:shd w:val="clear" w:color="auto" w:fill="FFFFFF"/>
        </w:rPr>
        <w:t>ν</w:t>
      </w:r>
      <w:r>
        <w:rPr>
          <w:rFonts w:eastAsia="Times New Roman"/>
          <w:color w:val="222222"/>
          <w:szCs w:val="24"/>
          <w:shd w:val="clear" w:color="auto" w:fill="FFFFFF"/>
        </w:rPr>
        <w:t xml:space="preserve"> λόγο εχθρούς σας; Αυτ</w:t>
      </w:r>
      <w:r>
        <w:rPr>
          <w:rFonts w:eastAsia="Times New Roman"/>
          <w:color w:val="222222"/>
          <w:szCs w:val="24"/>
          <w:shd w:val="clear" w:color="auto" w:fill="FFFFFF"/>
        </w:rPr>
        <w:t>ό είναι που σας καίει; Τείχος για να δημιουργήσουμε μια εθνική δύναμη με την οποία θα προχωρήσουμε, δεν αισθάνθηκε η Αίθουσα την ανάγκη να κάνει;</w:t>
      </w:r>
    </w:p>
    <w:p w14:paraId="2ED8C006" w14:textId="77777777" w:rsidR="00C647AD" w:rsidRDefault="00D506E1">
      <w:pPr>
        <w:spacing w:after="0" w:line="600" w:lineRule="auto"/>
        <w:ind w:firstLine="720"/>
        <w:jc w:val="both"/>
        <w:rPr>
          <w:rFonts w:eastAsia="Times New Roman"/>
          <w:color w:val="222222"/>
          <w:szCs w:val="24"/>
          <w:shd w:val="clear" w:color="auto" w:fill="FFFFFF"/>
        </w:rPr>
      </w:pPr>
      <w:r w:rsidRPr="00861B70">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Κύριε Πρόεδρε</w:t>
      </w:r>
      <w:r>
        <w:rPr>
          <w:rFonts w:eastAsia="Times New Roman"/>
          <w:color w:val="222222"/>
          <w:szCs w:val="24"/>
          <w:shd w:val="clear" w:color="auto" w:fill="FFFFFF"/>
        </w:rPr>
        <w:t>,</w:t>
      </w:r>
      <w:r>
        <w:rPr>
          <w:rFonts w:eastAsia="Times New Roman"/>
          <w:color w:val="222222"/>
          <w:szCs w:val="24"/>
          <w:shd w:val="clear" w:color="auto" w:fill="FFFFFF"/>
        </w:rPr>
        <w:t>...</w:t>
      </w:r>
    </w:p>
    <w:p w14:paraId="2ED8C007" w14:textId="77777777" w:rsidR="00C647AD" w:rsidRDefault="00D506E1">
      <w:pPr>
        <w:spacing w:after="0" w:line="600" w:lineRule="auto"/>
        <w:ind w:firstLine="720"/>
        <w:jc w:val="both"/>
        <w:rPr>
          <w:rFonts w:eastAsia="Times New Roman"/>
          <w:color w:val="222222"/>
          <w:szCs w:val="24"/>
          <w:shd w:val="clear" w:color="auto" w:fill="FFFFFF"/>
        </w:rPr>
      </w:pPr>
      <w:r w:rsidRPr="00861B70">
        <w:rPr>
          <w:rFonts w:eastAsia="Times New Roman"/>
          <w:b/>
          <w:color w:val="222222"/>
          <w:szCs w:val="24"/>
          <w:shd w:val="clear" w:color="auto" w:fill="FFFFFF"/>
        </w:rPr>
        <w:t>ΒΑΣΙΛΗΣ ΛΕΒΕΝΤΗΣ (Πρόεδρος της Ένωσης Κεντρώων):</w:t>
      </w:r>
      <w:r>
        <w:rPr>
          <w:rFonts w:eastAsia="Times New Roman"/>
          <w:color w:val="222222"/>
          <w:szCs w:val="24"/>
          <w:shd w:val="clear" w:color="auto" w:fill="FFFFFF"/>
        </w:rPr>
        <w:t xml:space="preserve"> Τελειώνω, </w:t>
      </w:r>
      <w:r>
        <w:rPr>
          <w:rFonts w:eastAsia="Times New Roman"/>
          <w:color w:val="222222"/>
          <w:szCs w:val="24"/>
          <w:shd w:val="clear" w:color="auto" w:fill="FFFFFF"/>
        </w:rPr>
        <w:t>κύριε Πρόεδρε. Θα σας κάνω τη χάρη και θα σας απαλλάξω από την παρουσία μου, προς το παρόν.</w:t>
      </w:r>
    </w:p>
    <w:p w14:paraId="2ED8C008"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Δεν είπα τέτοιο πράγμα εγώ. Για να προλάβει να μιλήσει και κανένας Βουλευτής, γι’ αυτό το είπα.</w:t>
      </w:r>
    </w:p>
    <w:p w14:paraId="2ED8C009"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ΒΑΣΙΛΗΣ ΛΕΒΕΝΤΗΣ (Πρόεδρος της </w:t>
      </w:r>
      <w:r>
        <w:rPr>
          <w:rFonts w:eastAsia="Times New Roman"/>
          <w:b/>
          <w:color w:val="222222"/>
          <w:szCs w:val="24"/>
          <w:shd w:val="clear" w:color="auto" w:fill="FFFFFF"/>
        </w:rPr>
        <w:t>Ένωσης Κεντρώων):</w:t>
      </w:r>
      <w:r>
        <w:rPr>
          <w:rFonts w:eastAsia="Times New Roman"/>
          <w:color w:val="222222"/>
          <w:szCs w:val="24"/>
          <w:shd w:val="clear" w:color="auto" w:fill="FFFFFF"/>
        </w:rPr>
        <w:t xml:space="preserve"> Γράφουν οι δημοσιογράφοι, τα παπαγαλάκια, και λένε στα πάνελ ότι συνθλίβονται τα μικρά κόμματα και ότι αναβιώνει ο δικομματισμός της παλιάς εποχής. Μπορεί αυτό να είναι αλήθεια για τα δύο κόμματα, τους ΑΝΕΛ και το Ποτάμι, γιατί έκαναν τα </w:t>
      </w:r>
      <w:r>
        <w:rPr>
          <w:rFonts w:eastAsia="Times New Roman"/>
          <w:color w:val="222222"/>
          <w:szCs w:val="24"/>
          <w:shd w:val="clear" w:color="auto" w:fill="FFFFFF"/>
        </w:rPr>
        <w:t xml:space="preserve">λάθη τους. Δεν χαίρομαι. Όταν πεθαίνουν μικρά κόμματα, η </w:t>
      </w:r>
      <w:r>
        <w:rPr>
          <w:rFonts w:eastAsia="Times New Roman"/>
          <w:color w:val="222222"/>
          <w:szCs w:val="24"/>
          <w:shd w:val="clear" w:color="auto" w:fill="FFFFFF"/>
        </w:rPr>
        <w:t>δ</w:t>
      </w:r>
      <w:r>
        <w:rPr>
          <w:rFonts w:eastAsia="Times New Roman"/>
          <w:color w:val="222222"/>
          <w:szCs w:val="24"/>
          <w:shd w:val="clear" w:color="auto" w:fill="FFFFFF"/>
        </w:rPr>
        <w:t>ημοκρατία δεν κερδίζει.</w:t>
      </w:r>
    </w:p>
    <w:p w14:paraId="2ED8C00A"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δεν έχουν υπολογίσει αυτοί οι αναλυτές ότι υπάρχει ένα κόμμα, η Ένωση Κεντρώων, που θα επιζήσει. Αυτό δεν το έχουν υπολογίσει. Και θα το αντιληφθούν τη νύχτα των εκλογώ</w:t>
      </w:r>
      <w:r>
        <w:rPr>
          <w:rFonts w:eastAsia="Times New Roman"/>
          <w:color w:val="222222"/>
          <w:szCs w:val="24"/>
          <w:shd w:val="clear" w:color="auto" w:fill="FFFFFF"/>
        </w:rPr>
        <w:t>ν, γιατί μπορεί ο κ. Μητσοτάκης να ονειρεύεται πεντακομματική Βουλή, αλλά η Θεσσαλονίκη τώρα ξέρει ότι ο κ. Μητσοτάκης και το κόμμα του το όνομα το έδινε. Ο δε πατέρας Μητσοτάκης εδώ και σαράντα χρόνια έδινε το όνομα και έλεγε: «Σε δέκα χρόνια θα το ξεχάσο</w:t>
      </w:r>
      <w:r>
        <w:rPr>
          <w:rFonts w:eastAsia="Times New Roman"/>
          <w:color w:val="222222"/>
          <w:szCs w:val="24"/>
          <w:shd w:val="clear" w:color="auto" w:fill="FFFFFF"/>
        </w:rPr>
        <w:t>υμε</w:t>
      </w:r>
      <w:r>
        <w:rPr>
          <w:rFonts w:eastAsia="Times New Roman"/>
          <w:color w:val="222222"/>
          <w:szCs w:val="24"/>
          <w:shd w:val="clear" w:color="auto" w:fill="FFFFFF"/>
        </w:rPr>
        <w:t>.</w:t>
      </w:r>
      <w:r>
        <w:rPr>
          <w:rFonts w:eastAsia="Times New Roman"/>
          <w:color w:val="222222"/>
          <w:szCs w:val="24"/>
          <w:shd w:val="clear" w:color="auto" w:fill="FFFFFF"/>
        </w:rPr>
        <w:t>».</w:t>
      </w:r>
    </w:p>
    <w:p w14:paraId="2ED8C00B"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εξηγούμεθα, οικογενειακό έγκλημα είναι η παράδοση της Μακεδονίας και μην κόπτεσθε ότι εσείς τη στηρίζετε. Απλά επωφελείστε που ανέλαβε όλη τη βρώμικη δουλειά ο Τσίπρας.</w:t>
      </w:r>
    </w:p>
    <w:p w14:paraId="2ED8C00C"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Μην ξεχνάτε, όμως, και κάτι άλλο</w:t>
      </w:r>
      <w:r>
        <w:rPr>
          <w:rFonts w:eastAsia="Times New Roman"/>
          <w:color w:val="222222"/>
          <w:szCs w:val="24"/>
          <w:shd w:val="clear" w:color="auto" w:fill="FFFFFF"/>
        </w:rPr>
        <w:t>,</w:t>
      </w:r>
      <w:r>
        <w:rPr>
          <w:rFonts w:eastAsia="Times New Roman"/>
          <w:color w:val="222222"/>
          <w:szCs w:val="24"/>
          <w:shd w:val="clear" w:color="auto" w:fill="FFFFFF"/>
        </w:rPr>
        <w:t xml:space="preserve"> το οποίο ξεχνάτε: ότι από αύριο που η Ελλάδα κηρύσσει εθνικό πένθος μιζέριας και κατήφειας, ούτε τα μέτρα που θα τους δώσετε -κάποια μπόνους και κάποια λεφτά- δεν εξαγοράζουν τους Έλληνες. Όταν οι Έλληνες αισθάνονται προδομένοι, θα σας πετάξουν στα μούτρα</w:t>
      </w:r>
      <w:r>
        <w:rPr>
          <w:rFonts w:eastAsia="Times New Roman"/>
          <w:color w:val="222222"/>
          <w:szCs w:val="24"/>
          <w:shd w:val="clear" w:color="auto" w:fill="FFFFFF"/>
        </w:rPr>
        <w:t xml:space="preserve"> και τα μπόνους και τα λεφτά και τις εκατόν είκοσι δόσεις και όλα. Όταν μείνουν οι οικογένειες μόνες να συσκεφθούν και να μιλήσουν, εκεί θα δουν ότι προδίδονται από δυο «</w:t>
      </w:r>
      <w:r w:rsidRPr="00AE09F4">
        <w:rPr>
          <w:rFonts w:eastAsia="Times New Roman"/>
          <w:color w:val="222222"/>
          <w:szCs w:val="24"/>
          <w:shd w:val="clear" w:color="auto" w:fill="FFFFFF"/>
        </w:rPr>
        <w:t>μεγάλα</w:t>
      </w:r>
      <w:r>
        <w:rPr>
          <w:rFonts w:eastAsia="Times New Roman"/>
          <w:color w:val="222222"/>
          <w:szCs w:val="24"/>
          <w:shd w:val="clear" w:color="auto" w:fill="FFFFFF"/>
        </w:rPr>
        <w:t>» κόμματα, τον ΣΥΡΙΖΑ και τη Νέα Δημοκρατία.</w:t>
      </w:r>
    </w:p>
    <w:p w14:paraId="2ED8C00D"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υπολογίζω ότι εκεί που οι αναλυ</w:t>
      </w:r>
      <w:r>
        <w:rPr>
          <w:rFonts w:eastAsia="Times New Roman"/>
          <w:color w:val="222222"/>
          <w:szCs w:val="24"/>
          <w:shd w:val="clear" w:color="auto" w:fill="FFFFFF"/>
        </w:rPr>
        <w:t>τές πάνε να εξοντώσουν τα λεγόμενα κόμματα, θα αρχίσουν σιγά-σιγά να ξεθυμαίνουν τα δύο. Διότι θα έχουν αντιληφθεί όλοι τι έγινε</w:t>
      </w:r>
      <w:r w:rsidRPr="00EC1720">
        <w:rPr>
          <w:rFonts w:eastAsia="Times New Roman"/>
          <w:color w:val="222222"/>
          <w:szCs w:val="24"/>
          <w:shd w:val="clear" w:color="auto" w:fill="FFFFFF"/>
        </w:rPr>
        <w:t xml:space="preserve"> </w:t>
      </w:r>
      <w:r>
        <w:rPr>
          <w:rFonts w:eastAsia="Times New Roman"/>
          <w:color w:val="222222"/>
          <w:szCs w:val="24"/>
          <w:shd w:val="clear" w:color="auto" w:fill="FFFFFF"/>
        </w:rPr>
        <w:t>εδώ μέσα. Ο Τσίπρας μειοδότησε και η Νέα Δημοκρατία τού έκανε πλάτες. Δεν νομίζω ότι υπάρχει κανένας που δεν το αντιλήφθηκε.</w:t>
      </w:r>
    </w:p>
    <w:p w14:paraId="2ED8C00E"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w:t>
      </w:r>
      <w:r>
        <w:rPr>
          <w:rFonts w:eastAsia="Times New Roman"/>
          <w:color w:val="222222"/>
          <w:szCs w:val="24"/>
          <w:shd w:val="clear" w:color="auto" w:fill="FFFFFF"/>
        </w:rPr>
        <w:t xml:space="preserve"> πω, λοιπόν, μία κουβέντα προς τους Μακεδόνες αυτή τη στιγμή: Υπομονή, Μακεδονία. Ορκίζομαι εγώ, ο Βασίλης Λεβέντης, ενώπιον της Βουλής και του λαού, ότι θα αγωνιστώ να ακυρώσω υπό όποιο κόστος αυτή τη βρ</w:t>
      </w:r>
      <w:r>
        <w:rPr>
          <w:rFonts w:eastAsia="Times New Roman"/>
          <w:color w:val="222222"/>
          <w:szCs w:val="24"/>
          <w:shd w:val="clear" w:color="auto" w:fill="FFFFFF"/>
        </w:rPr>
        <w:t>ω</w:t>
      </w:r>
      <w:r>
        <w:rPr>
          <w:rFonts w:eastAsia="Times New Roman"/>
          <w:color w:val="222222"/>
          <w:szCs w:val="24"/>
          <w:shd w:val="clear" w:color="auto" w:fill="FFFFFF"/>
        </w:rPr>
        <w:t>μερή συνθήκη, που θεωρεί σήμερα επωφελή ο κ. Τσίπρα</w:t>
      </w:r>
      <w:r>
        <w:rPr>
          <w:rFonts w:eastAsia="Times New Roman"/>
          <w:color w:val="222222"/>
          <w:szCs w:val="24"/>
          <w:shd w:val="clear" w:color="auto" w:fill="FFFFFF"/>
        </w:rPr>
        <w:t>ς. Με όποιο κόστος, ό,τι και αν χρειαστεί, γιατί όλα θυσιάζονται, αλλά όχι τα πιστεύω και οι εμπνεύσεις της ιερής Μακεδονίας.</w:t>
      </w:r>
    </w:p>
    <w:p w14:paraId="2ED8C00F"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όσοι νομίζουν ότι το κάνω για ψηφοθηρία, να θυμάστε ότι τριάντα πέντε, σαράντα χρόνια ανέβαινα με ένα αυτοκινητάκι, τότε που μ</w:t>
      </w:r>
      <w:r>
        <w:rPr>
          <w:rFonts w:eastAsia="Times New Roman"/>
          <w:color w:val="222222"/>
          <w:szCs w:val="24"/>
          <w:shd w:val="clear" w:color="auto" w:fill="FFFFFF"/>
        </w:rPr>
        <w:t>ου έδινε 1%-1,5% και εγώ δεν επτοούμουν και συνέχιζα. Αυτό με ενέπνεε και ήξερα ότι θα έρθει το ραντεβού.</w:t>
      </w:r>
    </w:p>
    <w:p w14:paraId="2ED8C010"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Παρακαλώ, κύριε Πρόεδρε, δεν έχω άλλο</w:t>
      </w:r>
      <w:r>
        <w:rPr>
          <w:rFonts w:eastAsia="Times New Roman"/>
          <w:color w:val="222222"/>
          <w:szCs w:val="24"/>
          <w:shd w:val="clear" w:color="auto" w:fill="FFFFFF"/>
        </w:rPr>
        <w:t>ν</w:t>
      </w:r>
      <w:r>
        <w:rPr>
          <w:rFonts w:eastAsia="Times New Roman"/>
          <w:color w:val="222222"/>
          <w:szCs w:val="24"/>
          <w:shd w:val="clear" w:color="auto" w:fill="FFFFFF"/>
        </w:rPr>
        <w:t xml:space="preserve"> τρόπο για να σας εξηγήσω αυτό που είπατε, ότι θα τελειώσετε.</w:t>
      </w:r>
    </w:p>
    <w:p w14:paraId="2ED8C011"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ΒΑΣΙΛΗΣ ΛΕΒΕΝΤΗΣ </w:t>
      </w:r>
      <w:r>
        <w:rPr>
          <w:rFonts w:eastAsia="Times New Roman"/>
          <w:b/>
          <w:color w:val="222222"/>
          <w:szCs w:val="24"/>
          <w:shd w:val="clear" w:color="auto" w:fill="FFFFFF"/>
        </w:rPr>
        <w:t>(Πρόεδρος της Ένωσης Κεντρώων):</w:t>
      </w:r>
      <w:r>
        <w:rPr>
          <w:rFonts w:eastAsia="Times New Roman"/>
          <w:color w:val="222222"/>
          <w:szCs w:val="24"/>
          <w:shd w:val="clear" w:color="auto" w:fill="FFFFFF"/>
        </w:rPr>
        <w:t xml:space="preserve"> Δεν πίστευα, βέβαια, ότι σε αυτή τη Βουλή που μπήκα θα διαχειριζόντουσαν τέτοια σοβαρά ζητήματα. Αυτό δεν μπορούσα να το πιστέψω!</w:t>
      </w:r>
    </w:p>
    <w:p w14:paraId="2ED8C012"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Ωραία, τελειώστε, σας παρακαλώ πολύ. </w:t>
      </w:r>
    </w:p>
    <w:p w14:paraId="2ED8C013"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ΒΑΣΙΛΗΣ ΛΕΒΕΝΤΗΣ (Πρόεδ</w:t>
      </w:r>
      <w:r>
        <w:rPr>
          <w:rFonts w:eastAsia="Times New Roman"/>
          <w:b/>
          <w:color w:val="222222"/>
          <w:szCs w:val="24"/>
          <w:shd w:val="clear" w:color="auto" w:fill="FFFFFF"/>
        </w:rPr>
        <w:t>ρος της Ένωσης Κεντρώων):</w:t>
      </w:r>
      <w:r>
        <w:rPr>
          <w:rFonts w:eastAsia="Times New Roman"/>
          <w:color w:val="222222"/>
          <w:szCs w:val="24"/>
          <w:shd w:val="clear" w:color="auto" w:fill="FFFFFF"/>
        </w:rPr>
        <w:t xml:space="preserve"> Τη νύχτα των εκλογών που η Ένωση Κεντρώων μπήκε στη Βουλή δεν μπορούσα να φανταστώ ότι σε αυτή τη Βουλή θα διακυβεύονταν εθνικές αξίες. Αυτό δεν μπορούσα να το φανταστώ!</w:t>
      </w:r>
    </w:p>
    <w:p w14:paraId="2ED8C014"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όρκο μου να μην ξεχνάτε, όπου κι αν είστε, και ότι οι υπ</w:t>
      </w:r>
      <w:r>
        <w:rPr>
          <w:rFonts w:eastAsia="Times New Roman"/>
          <w:color w:val="222222"/>
          <w:szCs w:val="24"/>
          <w:shd w:val="clear" w:color="auto" w:fill="FFFFFF"/>
        </w:rPr>
        <w:t xml:space="preserve">εύθυνοι και οι υπαίτιοι θα αντιμετωπίσουν τη </w:t>
      </w:r>
      <w:r>
        <w:rPr>
          <w:rFonts w:eastAsia="Times New Roman"/>
          <w:color w:val="222222"/>
          <w:szCs w:val="24"/>
          <w:shd w:val="clear" w:color="auto" w:fill="FFFFFF"/>
        </w:rPr>
        <w:t>δ</w:t>
      </w:r>
      <w:r>
        <w:rPr>
          <w:rFonts w:eastAsia="Times New Roman"/>
          <w:color w:val="222222"/>
          <w:szCs w:val="24"/>
          <w:shd w:val="clear" w:color="auto" w:fill="FFFFFF"/>
        </w:rPr>
        <w:t>ικαιοσύνη.</w:t>
      </w:r>
    </w:p>
    <w:p w14:paraId="2ED8C015" w14:textId="77777777" w:rsidR="00C647AD" w:rsidRDefault="00D506E1">
      <w:pPr>
        <w:spacing w:after="0"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Ένωσης Κεντρώων)</w:t>
      </w:r>
    </w:p>
    <w:p w14:paraId="2ED8C016"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Ο κ. Χατζησάββας από τη Χρυσή Αυγή έχει τον λόγο.</w:t>
      </w:r>
    </w:p>
    <w:p w14:paraId="2ED8C017"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ΧΑΤΖΗΣΑΒΒΑΣ:</w:t>
      </w:r>
      <w:r>
        <w:rPr>
          <w:rFonts w:eastAsia="Times New Roman"/>
          <w:color w:val="222222"/>
          <w:szCs w:val="24"/>
          <w:shd w:val="clear" w:color="auto" w:fill="FFFFFF"/>
        </w:rPr>
        <w:t xml:space="preserve"> Πώς θα φτιάξουν εθνικό τείχος απέναντι στα</w:t>
      </w:r>
      <w:r>
        <w:rPr>
          <w:rFonts w:eastAsia="Times New Roman"/>
          <w:color w:val="222222"/>
          <w:szCs w:val="24"/>
          <w:shd w:val="clear" w:color="auto" w:fill="FFFFFF"/>
        </w:rPr>
        <w:t xml:space="preserve"> εθνικά προβλήματα άνθρωποι και κόμματα τα οποία δεν πιστεύουν σε έθνος, δεν πιστεύουν σε Θεό και πιστεύουν ότι η μεγαλύτερη </w:t>
      </w:r>
      <w:r w:rsidRPr="006723D8">
        <w:rPr>
          <w:rFonts w:eastAsia="Times New Roman"/>
          <w:color w:val="222222"/>
          <w:szCs w:val="24"/>
          <w:shd w:val="clear" w:color="auto" w:fill="FFFFFF"/>
        </w:rPr>
        <w:t>αφεντιά</w:t>
      </w:r>
      <w:r>
        <w:rPr>
          <w:rFonts w:eastAsia="Times New Roman"/>
          <w:color w:val="222222"/>
          <w:szCs w:val="24"/>
          <w:shd w:val="clear" w:color="auto" w:fill="FFFFFF"/>
        </w:rPr>
        <w:t xml:space="preserve"> στο σύμπαν είναι η δική τους και κάνουν και μία σύμπραξη με τη Νέα Δημοκρατία τις τελευταίες μέρες και τους απολαμβάνει ο ε</w:t>
      </w:r>
      <w:r>
        <w:rPr>
          <w:rFonts w:eastAsia="Times New Roman"/>
          <w:color w:val="222222"/>
          <w:szCs w:val="24"/>
          <w:shd w:val="clear" w:color="auto" w:fill="FFFFFF"/>
        </w:rPr>
        <w:t>λληνικός λαός;</w:t>
      </w:r>
    </w:p>
    <w:p w14:paraId="2ED8C018"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Είπαν </w:t>
      </w:r>
      <w:r>
        <w:rPr>
          <w:rFonts w:eastAsia="Times New Roman"/>
          <w:color w:val="222222"/>
          <w:szCs w:val="24"/>
          <w:shd w:val="clear" w:color="auto" w:fill="FFFFFF"/>
        </w:rPr>
        <w:t>«</w:t>
      </w:r>
      <w:r>
        <w:rPr>
          <w:rFonts w:eastAsia="Times New Roman"/>
          <w:color w:val="222222"/>
          <w:szCs w:val="24"/>
          <w:shd w:val="clear" w:color="auto" w:fill="FFFFFF"/>
        </w:rPr>
        <w:t>όχι</w:t>
      </w:r>
      <w:r>
        <w:rPr>
          <w:rFonts w:eastAsia="Times New Roman"/>
          <w:color w:val="222222"/>
          <w:szCs w:val="24"/>
          <w:shd w:val="clear" w:color="auto" w:fill="FFFFFF"/>
        </w:rPr>
        <w:t>»</w:t>
      </w:r>
      <w:r>
        <w:rPr>
          <w:rFonts w:eastAsia="Times New Roman"/>
          <w:color w:val="222222"/>
          <w:szCs w:val="24"/>
          <w:shd w:val="clear" w:color="auto" w:fill="FFFFFF"/>
        </w:rPr>
        <w:t xml:space="preserve"> στην πρόταση της Χρυσής Αυγής για ακύρωση της </w:t>
      </w:r>
      <w:r>
        <w:rPr>
          <w:rFonts w:eastAsia="Times New Roman"/>
          <w:color w:val="222222"/>
          <w:szCs w:val="24"/>
          <w:shd w:val="clear" w:color="auto" w:fill="FFFFFF"/>
        </w:rPr>
        <w:t>σ</w:t>
      </w:r>
      <w:r>
        <w:rPr>
          <w:rFonts w:eastAsia="Times New Roman"/>
          <w:color w:val="222222"/>
          <w:szCs w:val="24"/>
          <w:shd w:val="clear" w:color="auto" w:fill="FFFFFF"/>
        </w:rPr>
        <w:t xml:space="preserve">υμφωνίας με πρόταση αντισυνταγματικότητας. Μιλάω φυσικά για τη Νέα Δημοκρατία. Δεν κατέθεσε τελικά μομφή η Νέα Δημοκρατία κατά του ΣΥΡΙΖΑ και κανείς δεν ξέρει το γιατί. Δεν </w:t>
      </w:r>
      <w:r>
        <w:rPr>
          <w:rFonts w:eastAsia="Times New Roman"/>
          <w:color w:val="222222"/>
          <w:szCs w:val="24"/>
          <w:shd w:val="clear" w:color="auto" w:fill="FFFFFF"/>
        </w:rPr>
        <w:t>παραιτήθηκαν για να σταματήσει η διαδικασία. Και όταν χρειάστηκε, καταδίκασαν και τις μαθητικές κινητοποιήσεις για το εθνικό ζήτημα της Μακεδονίας μας.</w:t>
      </w:r>
    </w:p>
    <w:p w14:paraId="2ED8C019"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ενώθηκαν όλοι αυτοί του μνημονιακού τόξου μόνο απέναντι στη Χρυσή Αυγή, αλλά απέναντι στον εθνικό σκ</w:t>
      </w:r>
      <w:r>
        <w:rPr>
          <w:rFonts w:eastAsia="Times New Roman"/>
          <w:color w:val="222222"/>
          <w:szCs w:val="24"/>
          <w:shd w:val="clear" w:color="auto" w:fill="FFFFFF"/>
        </w:rPr>
        <w:t>οπό της διάσωσης της ελληνικότητας της Μακεδονίας μας. Δεν έφτανε αυτό για να λάβει το χειροκρότημα ο Κοινοβουλευτικός Εκπρόσωπος της Νέας Δημοκρατίας από τον ΣΥΡΙΖΑ, αλλά τόλμησε να πει ότι οι πρόγονοί μας ήταν προδότες και το παρεάκι του, που καθόταν γύρ</w:t>
      </w:r>
      <w:r>
        <w:rPr>
          <w:rFonts w:eastAsia="Times New Roman"/>
          <w:color w:val="222222"/>
          <w:szCs w:val="24"/>
          <w:shd w:val="clear" w:color="auto" w:fill="FFFFFF"/>
        </w:rPr>
        <w:t>ω-γύρω, χειροκροτούσε.</w:t>
      </w:r>
    </w:p>
    <w:p w14:paraId="2ED8C01A"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να τον ενημερώσω και για να μην τον ρωτήσω οι δικοί του πρόγονοι πού πολέμησαν, θα του πω ότι οι δικοί μου πρόγονοι πέθαναν υπερασπιζόμενοι την πόλη του Κιλκίς το 1944. Ήταν προδότες; Γιατί</w:t>
      </w:r>
      <w:r>
        <w:rPr>
          <w:rFonts w:eastAsia="Times New Roman"/>
          <w:color w:val="222222"/>
          <w:szCs w:val="24"/>
          <w:shd w:val="clear" w:color="auto" w:fill="FFFFFF"/>
        </w:rPr>
        <w:t>,</w:t>
      </w:r>
      <w:r>
        <w:rPr>
          <w:rFonts w:eastAsia="Times New Roman"/>
          <w:color w:val="222222"/>
          <w:szCs w:val="24"/>
          <w:shd w:val="clear" w:color="auto" w:fill="FFFFFF"/>
        </w:rPr>
        <w:t xml:space="preserve"> άμα ήταν προδότες, είναι προδότες και </w:t>
      </w:r>
      <w:r>
        <w:rPr>
          <w:rFonts w:eastAsia="Times New Roman"/>
          <w:color w:val="222222"/>
          <w:szCs w:val="24"/>
          <w:shd w:val="clear" w:color="auto" w:fill="FFFFFF"/>
        </w:rPr>
        <w:t>οι πρόγονοι του Βουλευτή σας και των άλλων Βουλευτών σας που πέθαναν την ίδια μέρα, στην ίδια μάχη και κάθε χρόνο πηγαίνουμε στην ίδια εκδήλωση μνήμης. Προδότες ήταν αυτοί, οι πατριώτες.</w:t>
      </w:r>
    </w:p>
    <w:p w14:paraId="2ED8C01B"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σημερινό εθνικό πρόβλημα είναι αποτέλεσμα λαθών δεκαετιών στην εθν</w:t>
      </w:r>
      <w:r>
        <w:rPr>
          <w:rFonts w:eastAsia="Times New Roman"/>
          <w:color w:val="222222"/>
          <w:szCs w:val="24"/>
          <w:shd w:val="clear" w:color="auto" w:fill="FFFFFF"/>
        </w:rPr>
        <w:t xml:space="preserve">ική μας στρατηγική από όλες τις κυβερνήσεις που πέρασαν, από το 1990 και όλη τη δεκαετία του 1990, με το </w:t>
      </w:r>
      <w:r>
        <w:rPr>
          <w:rFonts w:eastAsia="Times New Roman"/>
          <w:color w:val="222222"/>
          <w:szCs w:val="24"/>
          <w:shd w:val="clear" w:color="auto" w:fill="FFFFFF"/>
          <w:lang w:val="en-US"/>
        </w:rPr>
        <w:t>FYROM</w:t>
      </w:r>
      <w:r w:rsidRPr="00030728">
        <w:rPr>
          <w:rFonts w:eastAsia="Times New Roman"/>
          <w:color w:val="222222"/>
          <w:szCs w:val="24"/>
          <w:shd w:val="clear" w:color="auto" w:fill="FFFFFF"/>
        </w:rPr>
        <w:t xml:space="preserve"> </w:t>
      </w:r>
      <w:r>
        <w:rPr>
          <w:rFonts w:eastAsia="Times New Roman"/>
          <w:color w:val="222222"/>
          <w:szCs w:val="24"/>
          <w:shd w:val="clear" w:color="auto" w:fill="FFFFFF"/>
        </w:rPr>
        <w:t xml:space="preserve">ακόμα και με τη σύνθετη ονομασία που δήθεν ήταν νίκη για την Ελλάδα, </w:t>
      </w:r>
      <w:r>
        <w:rPr>
          <w:rFonts w:eastAsia="Times New Roman"/>
          <w:color w:val="222222"/>
          <w:szCs w:val="24"/>
          <w:shd w:val="clear" w:color="auto" w:fill="FFFFFF"/>
        </w:rPr>
        <w:t>Π</w:t>
      </w:r>
      <w:r>
        <w:rPr>
          <w:rFonts w:eastAsia="Times New Roman"/>
          <w:color w:val="222222"/>
          <w:szCs w:val="24"/>
          <w:shd w:val="clear" w:color="auto" w:fill="FFFFFF"/>
        </w:rPr>
        <w:t>ρώην Γιουγκοσλαβική Δημοκρατία της Μακεδονίας. Σύνθετη ονομασία ήταν και τη</w:t>
      </w:r>
      <w:r>
        <w:rPr>
          <w:rFonts w:eastAsia="Times New Roman"/>
          <w:color w:val="222222"/>
          <w:szCs w:val="24"/>
          <w:shd w:val="clear" w:color="auto" w:fill="FFFFFF"/>
        </w:rPr>
        <w:t>ν αποδεχτήκατε και την περάσετε για νίκη στον ελληνικό λαό.</w:t>
      </w:r>
    </w:p>
    <w:p w14:paraId="2ED8C01C" w14:textId="77777777" w:rsidR="00C647AD" w:rsidRDefault="00D506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αξίωμα για μακεδονική ταυτότητα είναι μέρος της γενικής κομμουνιστικής επεκτατικής πολιτικής του Τίτο. Είναι γνωστό αυτό. Μόνο εσείς το αρνείστε. Αφήστε, λοιπόν, τις γελοιότητες για δήθεν αθώα </w:t>
      </w:r>
      <w:r>
        <w:rPr>
          <w:rFonts w:eastAsia="Times New Roman"/>
          <w:color w:val="222222"/>
          <w:szCs w:val="24"/>
          <w:shd w:val="clear" w:color="auto" w:fill="FFFFFF"/>
        </w:rPr>
        <w:t>απαίτηση, γιατί αυτές οι γελοιότητες μας έφεραν στη σημερινή κατάσταση</w:t>
      </w:r>
      <w:r>
        <w:rPr>
          <w:rFonts w:eastAsia="Times New Roman"/>
          <w:color w:val="222222"/>
          <w:szCs w:val="24"/>
          <w:shd w:val="clear" w:color="auto" w:fill="FFFFFF"/>
        </w:rPr>
        <w:t>,</w:t>
      </w:r>
      <w:r>
        <w:rPr>
          <w:rFonts w:eastAsia="Times New Roman"/>
          <w:color w:val="222222"/>
          <w:szCs w:val="24"/>
          <w:shd w:val="clear" w:color="auto" w:fill="FFFFFF"/>
        </w:rPr>
        <w:t xml:space="preserve"> να υπάρχουν προς διαπραγμάτευση στο τραπέζι το «</w:t>
      </w:r>
      <w:r>
        <w:rPr>
          <w:rFonts w:eastAsia="Times New Roman"/>
          <w:color w:val="222222"/>
          <w:szCs w:val="24"/>
          <w:shd w:val="clear" w:color="auto" w:fill="FFFFFF"/>
          <w:lang w:val="en-US"/>
        </w:rPr>
        <w:t>FYROM</w:t>
      </w:r>
      <w:r>
        <w:rPr>
          <w:rFonts w:eastAsia="Times New Roman"/>
          <w:color w:val="222222"/>
          <w:szCs w:val="24"/>
          <w:shd w:val="clear" w:color="auto" w:fill="FFFFFF"/>
        </w:rPr>
        <w:t>»</w:t>
      </w:r>
      <w:r w:rsidRPr="003D2C75">
        <w:rPr>
          <w:rFonts w:eastAsia="Times New Roman"/>
          <w:color w:val="222222"/>
          <w:szCs w:val="24"/>
          <w:shd w:val="clear" w:color="auto" w:fill="FFFFFF"/>
        </w:rPr>
        <w:t xml:space="preserve">, </w:t>
      </w:r>
      <w:r>
        <w:rPr>
          <w:rFonts w:eastAsia="Times New Roman"/>
          <w:color w:val="222222"/>
          <w:szCs w:val="24"/>
          <w:shd w:val="clear" w:color="auto" w:fill="FFFFFF"/>
        </w:rPr>
        <w:t xml:space="preserve">το «Βόρεια Μακεδονία» και το «Μακεδονία». Δηλαδή μονά-ζυγά, δικά τους. Μας φέρατε σε ένα αδιέξοδο ως ελληνικό κράτος. Είναι σαν </w:t>
      </w:r>
      <w:r>
        <w:rPr>
          <w:rFonts w:eastAsia="Times New Roman"/>
          <w:color w:val="222222"/>
          <w:szCs w:val="24"/>
          <w:shd w:val="clear" w:color="auto" w:fill="FFFFFF"/>
        </w:rPr>
        <w:t>να έχεις δηλαδή δύο σπίτια, να έρχεται κάποιος να τα διεκδικεί και τα δύο και όταν, μετά από μακρά διαπραγμάτευση, του χαρίζεις το ένα, να του λες και ευχαριστώ από πάνω.</w:t>
      </w:r>
    </w:p>
    <w:p w14:paraId="2ED8C01D" w14:textId="77777777" w:rsidR="00C647AD" w:rsidRDefault="00D506E1">
      <w:pPr>
        <w:spacing w:after="0" w:line="600" w:lineRule="auto"/>
        <w:ind w:firstLine="720"/>
        <w:jc w:val="both"/>
        <w:rPr>
          <w:rFonts w:eastAsia="Times New Roman" w:cs="Times New Roman"/>
          <w:szCs w:val="24"/>
        </w:rPr>
      </w:pPr>
      <w:r>
        <w:rPr>
          <w:rFonts w:eastAsia="Times New Roman"/>
          <w:color w:val="222222"/>
          <w:szCs w:val="24"/>
          <w:shd w:val="clear" w:color="auto" w:fill="FFFFFF"/>
        </w:rPr>
        <w:t>Υπάρχουν διαχρονικές ευθύνες, λοιπόν, των κομμάτων όλες τις δεκαετίες, όπως προανέφερ</w:t>
      </w:r>
      <w:r>
        <w:rPr>
          <w:rFonts w:eastAsia="Times New Roman"/>
          <w:color w:val="222222"/>
          <w:szCs w:val="24"/>
          <w:shd w:val="clear" w:color="auto" w:fill="FFFFFF"/>
        </w:rPr>
        <w:t>α.</w:t>
      </w:r>
    </w:p>
    <w:p w14:paraId="2ED8C01E" w14:textId="77777777" w:rsidR="00C647AD" w:rsidRDefault="00D506E1">
      <w:pPr>
        <w:spacing w:after="0" w:line="600" w:lineRule="auto"/>
        <w:ind w:firstLine="720"/>
        <w:jc w:val="both"/>
        <w:rPr>
          <w:rFonts w:eastAsia="Times New Roman"/>
          <w:szCs w:val="24"/>
        </w:rPr>
      </w:pPr>
      <w:r w:rsidRPr="00577CC5">
        <w:rPr>
          <w:rFonts w:eastAsia="Times New Roman"/>
          <w:szCs w:val="24"/>
        </w:rPr>
        <w:t xml:space="preserve">Αν </w:t>
      </w:r>
      <w:r>
        <w:rPr>
          <w:rFonts w:eastAsia="Times New Roman"/>
          <w:szCs w:val="24"/>
        </w:rPr>
        <w:t>πάρουμε, όμως,</w:t>
      </w:r>
      <w:r w:rsidRPr="00577CC5">
        <w:rPr>
          <w:rFonts w:eastAsia="Times New Roman"/>
          <w:szCs w:val="24"/>
        </w:rPr>
        <w:t xml:space="preserve"> τις ομιλίες του </w:t>
      </w:r>
      <w:r>
        <w:rPr>
          <w:rFonts w:eastAsia="Times New Roman"/>
          <w:szCs w:val="24"/>
        </w:rPr>
        <w:t>Α</w:t>
      </w:r>
      <w:r w:rsidRPr="00577CC5">
        <w:rPr>
          <w:rFonts w:eastAsia="Times New Roman"/>
          <w:szCs w:val="24"/>
        </w:rPr>
        <w:t>ρχηγού της Χρυσής Αυγής</w:t>
      </w:r>
      <w:r>
        <w:rPr>
          <w:rFonts w:eastAsia="Times New Roman"/>
          <w:szCs w:val="24"/>
        </w:rPr>
        <w:t xml:space="preserve"> και των στελεχών, που</w:t>
      </w:r>
      <w:r w:rsidRPr="00577CC5">
        <w:rPr>
          <w:rFonts w:eastAsia="Times New Roman"/>
          <w:szCs w:val="24"/>
        </w:rPr>
        <w:t xml:space="preserve"> πολλά από αυτά είναι και τώρα Βουλευτές</w:t>
      </w:r>
      <w:r>
        <w:rPr>
          <w:rFonts w:eastAsia="Times New Roman"/>
          <w:szCs w:val="24"/>
        </w:rPr>
        <w:t>, όλες αυτές τις δεκαετίες</w:t>
      </w:r>
      <w:r w:rsidRPr="00577CC5">
        <w:rPr>
          <w:rFonts w:eastAsia="Times New Roman"/>
          <w:szCs w:val="24"/>
        </w:rPr>
        <w:t xml:space="preserve"> έχουμε την ίδια θέση</w:t>
      </w:r>
      <w:r>
        <w:rPr>
          <w:rFonts w:eastAsia="Times New Roman"/>
          <w:szCs w:val="24"/>
        </w:rPr>
        <w:t>,</w:t>
      </w:r>
      <w:r w:rsidRPr="00577CC5">
        <w:rPr>
          <w:rFonts w:eastAsia="Times New Roman"/>
          <w:szCs w:val="24"/>
        </w:rPr>
        <w:t xml:space="preserve"> κανένας συμβιβασμός για τη Μακεδονία</w:t>
      </w:r>
      <w:r>
        <w:rPr>
          <w:rFonts w:eastAsia="Times New Roman"/>
          <w:szCs w:val="24"/>
        </w:rPr>
        <w:t>.</w:t>
      </w:r>
      <w:r w:rsidRPr="00577CC5">
        <w:rPr>
          <w:rFonts w:eastAsia="Times New Roman"/>
          <w:szCs w:val="24"/>
        </w:rPr>
        <w:t xml:space="preserve"> Θα μπορ</w:t>
      </w:r>
      <w:r>
        <w:rPr>
          <w:rFonts w:eastAsia="Times New Roman"/>
          <w:szCs w:val="24"/>
        </w:rPr>
        <w:t>ούσαμε</w:t>
      </w:r>
      <w:r w:rsidRPr="00577CC5">
        <w:rPr>
          <w:rFonts w:eastAsia="Times New Roman"/>
          <w:szCs w:val="24"/>
        </w:rPr>
        <w:t xml:space="preserve"> να τις πάρουμε και </w:t>
      </w:r>
      <w:r>
        <w:rPr>
          <w:rFonts w:eastAsia="Times New Roman"/>
          <w:szCs w:val="24"/>
        </w:rPr>
        <w:t xml:space="preserve">να τις καταθέσουμε </w:t>
      </w:r>
      <w:r w:rsidRPr="00577CC5">
        <w:rPr>
          <w:rFonts w:eastAsia="Times New Roman"/>
          <w:szCs w:val="24"/>
        </w:rPr>
        <w:t>στα Πρακτικά</w:t>
      </w:r>
      <w:r>
        <w:rPr>
          <w:rFonts w:eastAsia="Times New Roman"/>
          <w:szCs w:val="24"/>
        </w:rPr>
        <w:t>.</w:t>
      </w:r>
    </w:p>
    <w:p w14:paraId="2ED8C01F" w14:textId="77777777" w:rsidR="00C647AD" w:rsidRDefault="00D506E1">
      <w:pPr>
        <w:spacing w:after="0" w:line="600" w:lineRule="auto"/>
        <w:ind w:firstLine="720"/>
        <w:jc w:val="both"/>
        <w:rPr>
          <w:rFonts w:eastAsia="Times New Roman"/>
          <w:szCs w:val="24"/>
        </w:rPr>
      </w:pPr>
      <w:r>
        <w:rPr>
          <w:rFonts w:eastAsia="Times New Roman"/>
          <w:szCs w:val="24"/>
        </w:rPr>
        <w:t>Ό</w:t>
      </w:r>
      <w:r w:rsidRPr="00577CC5">
        <w:rPr>
          <w:rFonts w:eastAsia="Times New Roman"/>
          <w:szCs w:val="24"/>
        </w:rPr>
        <w:t>λα τα υπόλοιπα</w:t>
      </w:r>
      <w:r>
        <w:rPr>
          <w:rFonts w:eastAsia="Times New Roman"/>
          <w:szCs w:val="24"/>
        </w:rPr>
        <w:t>,</w:t>
      </w:r>
      <w:r w:rsidRPr="00577CC5">
        <w:rPr>
          <w:rFonts w:eastAsia="Times New Roman"/>
          <w:szCs w:val="24"/>
        </w:rPr>
        <w:t xml:space="preserve"> </w:t>
      </w:r>
      <w:r>
        <w:rPr>
          <w:rFonts w:eastAsia="Times New Roman"/>
          <w:szCs w:val="24"/>
        </w:rPr>
        <w:t>όμως,</w:t>
      </w:r>
      <w:r w:rsidRPr="00577CC5">
        <w:rPr>
          <w:rFonts w:eastAsia="Times New Roman"/>
          <w:szCs w:val="24"/>
        </w:rPr>
        <w:t xml:space="preserve"> </w:t>
      </w:r>
      <w:r>
        <w:rPr>
          <w:rFonts w:eastAsia="Times New Roman"/>
          <w:szCs w:val="24"/>
        </w:rPr>
        <w:t xml:space="preserve">κόμματα κινούνται με </w:t>
      </w:r>
      <w:r w:rsidRPr="00577CC5">
        <w:rPr>
          <w:rFonts w:eastAsia="Times New Roman"/>
          <w:szCs w:val="24"/>
        </w:rPr>
        <w:t xml:space="preserve">κριτήρια </w:t>
      </w:r>
      <w:r>
        <w:rPr>
          <w:rFonts w:eastAsia="Times New Roman"/>
          <w:szCs w:val="24"/>
        </w:rPr>
        <w:t>μικροπολιτικά</w:t>
      </w:r>
      <w:r w:rsidRPr="00577CC5">
        <w:rPr>
          <w:rFonts w:eastAsia="Times New Roman"/>
          <w:szCs w:val="24"/>
        </w:rPr>
        <w:t xml:space="preserve"> και αλλάζουν </w:t>
      </w:r>
      <w:r>
        <w:rPr>
          <w:rFonts w:eastAsia="Times New Roman"/>
          <w:szCs w:val="24"/>
        </w:rPr>
        <w:t>από το «</w:t>
      </w:r>
      <w:r>
        <w:rPr>
          <w:rFonts w:eastAsia="Times New Roman"/>
          <w:szCs w:val="24"/>
        </w:rPr>
        <w:t>όχι</w:t>
      </w:r>
      <w:r>
        <w:rPr>
          <w:rFonts w:eastAsia="Times New Roman"/>
          <w:szCs w:val="24"/>
        </w:rPr>
        <w:t>» στο «</w:t>
      </w:r>
      <w:r>
        <w:rPr>
          <w:rFonts w:eastAsia="Times New Roman"/>
          <w:szCs w:val="24"/>
        </w:rPr>
        <w:t>ναι</w:t>
      </w:r>
      <w:r>
        <w:rPr>
          <w:rFonts w:eastAsia="Times New Roman"/>
          <w:szCs w:val="24"/>
        </w:rPr>
        <w:t>» και από το «</w:t>
      </w:r>
      <w:r>
        <w:rPr>
          <w:rFonts w:eastAsia="Times New Roman"/>
          <w:szCs w:val="24"/>
        </w:rPr>
        <w:t>ναι</w:t>
      </w:r>
      <w:r>
        <w:rPr>
          <w:rFonts w:eastAsia="Times New Roman"/>
          <w:szCs w:val="24"/>
        </w:rPr>
        <w:t>» στο «</w:t>
      </w:r>
      <w:r>
        <w:rPr>
          <w:rFonts w:eastAsia="Times New Roman"/>
          <w:szCs w:val="24"/>
        </w:rPr>
        <w:t>όχι</w:t>
      </w:r>
      <w:r>
        <w:rPr>
          <w:rFonts w:eastAsia="Times New Roman"/>
          <w:szCs w:val="24"/>
        </w:rPr>
        <w:t>», α</w:t>
      </w:r>
      <w:r w:rsidRPr="00577CC5">
        <w:rPr>
          <w:rFonts w:eastAsia="Times New Roman"/>
          <w:szCs w:val="24"/>
        </w:rPr>
        <w:t xml:space="preserve">νάλογα το </w:t>
      </w:r>
      <w:r>
        <w:rPr>
          <w:rFonts w:eastAsia="Times New Roman"/>
          <w:szCs w:val="24"/>
        </w:rPr>
        <w:t>πώς τους</w:t>
      </w:r>
      <w:r w:rsidRPr="00577CC5">
        <w:rPr>
          <w:rFonts w:eastAsia="Times New Roman"/>
          <w:szCs w:val="24"/>
        </w:rPr>
        <w:t xml:space="preserve"> συμφέρει</w:t>
      </w:r>
      <w:r>
        <w:rPr>
          <w:rFonts w:eastAsia="Times New Roman"/>
          <w:szCs w:val="24"/>
        </w:rPr>
        <w:t>.</w:t>
      </w:r>
    </w:p>
    <w:p w14:paraId="2ED8C020" w14:textId="77777777" w:rsidR="00C647AD" w:rsidRDefault="00D506E1">
      <w:pPr>
        <w:spacing w:after="0" w:line="600" w:lineRule="auto"/>
        <w:ind w:firstLine="720"/>
        <w:jc w:val="both"/>
        <w:rPr>
          <w:rFonts w:eastAsia="Times New Roman"/>
          <w:szCs w:val="24"/>
        </w:rPr>
      </w:pPr>
      <w:r>
        <w:rPr>
          <w:rFonts w:eastAsia="Times New Roman"/>
          <w:szCs w:val="24"/>
        </w:rPr>
        <w:t xml:space="preserve">Η Νέα Δημοκρατία, </w:t>
      </w:r>
      <w:r w:rsidRPr="00577CC5">
        <w:rPr>
          <w:rFonts w:eastAsia="Times New Roman"/>
          <w:szCs w:val="24"/>
        </w:rPr>
        <w:t>παραδείγματος χάρ</w:t>
      </w:r>
      <w:r>
        <w:rPr>
          <w:rFonts w:eastAsia="Times New Roman"/>
          <w:szCs w:val="24"/>
        </w:rPr>
        <w:t>ιν</w:t>
      </w:r>
      <w:r>
        <w:rPr>
          <w:rFonts w:eastAsia="Times New Roman"/>
          <w:szCs w:val="24"/>
        </w:rPr>
        <w:t>, θ</w:t>
      </w:r>
      <w:r w:rsidRPr="00577CC5">
        <w:rPr>
          <w:rFonts w:eastAsia="Times New Roman"/>
          <w:szCs w:val="24"/>
        </w:rPr>
        <w:t xml:space="preserve">α πρέπει να αφήσει τα </w:t>
      </w:r>
      <w:r w:rsidRPr="00577CC5">
        <w:rPr>
          <w:rFonts w:eastAsia="Times New Roman"/>
          <w:szCs w:val="24"/>
        </w:rPr>
        <w:t>παιχνίδια με επίθετα</w:t>
      </w:r>
      <w:r>
        <w:rPr>
          <w:rFonts w:eastAsia="Times New Roman"/>
          <w:szCs w:val="24"/>
        </w:rPr>
        <w:t>,</w:t>
      </w:r>
      <w:r w:rsidRPr="00577CC5">
        <w:rPr>
          <w:rFonts w:eastAsia="Times New Roman"/>
          <w:szCs w:val="24"/>
        </w:rPr>
        <w:t xml:space="preserve"> ουσιαστικά</w:t>
      </w:r>
      <w:r>
        <w:rPr>
          <w:rFonts w:eastAsia="Times New Roman"/>
          <w:szCs w:val="24"/>
        </w:rPr>
        <w:t>, ιθαγένειες,</w:t>
      </w:r>
      <w:r w:rsidRPr="00577CC5">
        <w:rPr>
          <w:rFonts w:eastAsia="Times New Roman"/>
          <w:szCs w:val="24"/>
        </w:rPr>
        <w:t xml:space="preserve"> εθνικότητες και </w:t>
      </w:r>
      <w:r>
        <w:rPr>
          <w:rFonts w:eastAsia="Times New Roman"/>
          <w:szCs w:val="24"/>
        </w:rPr>
        <w:t>μεταφράσεις. Α</w:t>
      </w:r>
      <w:r w:rsidRPr="00577CC5">
        <w:rPr>
          <w:rFonts w:eastAsia="Times New Roman"/>
          <w:szCs w:val="24"/>
        </w:rPr>
        <w:t xml:space="preserve">υτά είναι για </w:t>
      </w:r>
      <w:r>
        <w:rPr>
          <w:rFonts w:eastAsia="Times New Roman"/>
          <w:szCs w:val="24"/>
        </w:rPr>
        <w:t>να ρίχνετε στάχτη</w:t>
      </w:r>
      <w:r w:rsidRPr="00577CC5">
        <w:rPr>
          <w:rFonts w:eastAsia="Times New Roman"/>
          <w:szCs w:val="24"/>
        </w:rPr>
        <w:t xml:space="preserve"> στα μάτια του ελληνικού λαού</w:t>
      </w:r>
      <w:r>
        <w:rPr>
          <w:rFonts w:eastAsia="Times New Roman"/>
          <w:szCs w:val="24"/>
        </w:rPr>
        <w:t>.</w:t>
      </w:r>
      <w:r w:rsidRPr="00577CC5">
        <w:rPr>
          <w:rFonts w:eastAsia="Times New Roman"/>
          <w:szCs w:val="24"/>
        </w:rPr>
        <w:t xml:space="preserve"> </w:t>
      </w:r>
    </w:p>
    <w:p w14:paraId="2ED8C021" w14:textId="77777777" w:rsidR="00C647AD" w:rsidRDefault="00D506E1">
      <w:pPr>
        <w:spacing w:after="0" w:line="600" w:lineRule="auto"/>
        <w:ind w:firstLine="720"/>
        <w:jc w:val="both"/>
        <w:rPr>
          <w:rFonts w:eastAsia="Times New Roman"/>
          <w:szCs w:val="24"/>
        </w:rPr>
      </w:pPr>
      <w:r>
        <w:rPr>
          <w:rFonts w:eastAsia="Times New Roman"/>
          <w:szCs w:val="24"/>
        </w:rPr>
        <w:t>Α</w:t>
      </w:r>
      <w:r w:rsidRPr="00577CC5">
        <w:rPr>
          <w:rFonts w:eastAsia="Times New Roman"/>
          <w:szCs w:val="24"/>
        </w:rPr>
        <w:t xml:space="preserve">ν πάρουν σύνθετη ονομασία με συνθετικό το </w:t>
      </w:r>
      <w:r>
        <w:rPr>
          <w:rFonts w:eastAsia="Times New Roman"/>
          <w:szCs w:val="24"/>
        </w:rPr>
        <w:t>«</w:t>
      </w:r>
      <w:r w:rsidRPr="00577CC5">
        <w:rPr>
          <w:rFonts w:eastAsia="Times New Roman"/>
          <w:szCs w:val="24"/>
        </w:rPr>
        <w:t>Μακεδονία</w:t>
      </w:r>
      <w:r>
        <w:rPr>
          <w:rFonts w:eastAsia="Times New Roman"/>
          <w:szCs w:val="24"/>
        </w:rPr>
        <w:t>»,</w:t>
      </w:r>
      <w:r w:rsidRPr="00577CC5">
        <w:rPr>
          <w:rFonts w:eastAsia="Times New Roman"/>
          <w:szCs w:val="24"/>
        </w:rPr>
        <w:t xml:space="preserve"> </w:t>
      </w:r>
      <w:r>
        <w:rPr>
          <w:rFonts w:eastAsia="Times New Roman"/>
          <w:szCs w:val="24"/>
        </w:rPr>
        <w:t xml:space="preserve">είτε </w:t>
      </w:r>
      <w:r>
        <w:rPr>
          <w:rFonts w:eastAsia="Times New Roman"/>
          <w:szCs w:val="24"/>
        </w:rPr>
        <w:t>«Β</w:t>
      </w:r>
      <w:r>
        <w:rPr>
          <w:rFonts w:eastAsia="Times New Roman"/>
          <w:szCs w:val="24"/>
        </w:rPr>
        <w:t>όρεια</w:t>
      </w:r>
      <w:r>
        <w:rPr>
          <w:rFonts w:eastAsia="Times New Roman"/>
          <w:szCs w:val="24"/>
        </w:rPr>
        <w:t>»</w:t>
      </w:r>
      <w:r w:rsidRPr="00577CC5">
        <w:rPr>
          <w:rFonts w:eastAsia="Times New Roman"/>
          <w:szCs w:val="24"/>
        </w:rPr>
        <w:t xml:space="preserve"> είναι</w:t>
      </w:r>
      <w:r>
        <w:rPr>
          <w:rFonts w:eastAsia="Times New Roman"/>
          <w:szCs w:val="24"/>
        </w:rPr>
        <w:t xml:space="preserve">, που δεν σας αρέσει, </w:t>
      </w:r>
      <w:r w:rsidRPr="00577CC5">
        <w:rPr>
          <w:rFonts w:eastAsia="Times New Roman"/>
          <w:szCs w:val="24"/>
        </w:rPr>
        <w:t xml:space="preserve">είτε </w:t>
      </w:r>
      <w:r>
        <w:rPr>
          <w:rFonts w:eastAsia="Times New Roman"/>
          <w:szCs w:val="24"/>
        </w:rPr>
        <w:t>«</w:t>
      </w:r>
      <w:r w:rsidRPr="00577CC5">
        <w:rPr>
          <w:rFonts w:eastAsia="Times New Roman"/>
          <w:szCs w:val="24"/>
        </w:rPr>
        <w:t>Σλαβομακεδονία</w:t>
      </w:r>
      <w:r>
        <w:rPr>
          <w:rFonts w:eastAsia="Times New Roman"/>
          <w:szCs w:val="24"/>
        </w:rPr>
        <w:t>»</w:t>
      </w:r>
      <w:r w:rsidRPr="00577CC5">
        <w:rPr>
          <w:rFonts w:eastAsia="Times New Roman"/>
          <w:szCs w:val="24"/>
        </w:rPr>
        <w:t xml:space="preserve"> </w:t>
      </w:r>
      <w:r>
        <w:rPr>
          <w:rFonts w:eastAsia="Times New Roman"/>
          <w:szCs w:val="24"/>
        </w:rPr>
        <w:t xml:space="preserve">είναι, </w:t>
      </w:r>
      <w:r w:rsidRPr="00577CC5">
        <w:rPr>
          <w:rFonts w:eastAsia="Times New Roman"/>
          <w:szCs w:val="24"/>
        </w:rPr>
        <w:t>που σας αρέσει και το έχετε προτείνει</w:t>
      </w:r>
      <w:r>
        <w:rPr>
          <w:rFonts w:eastAsia="Times New Roman"/>
          <w:szCs w:val="24"/>
        </w:rPr>
        <w:t>,</w:t>
      </w:r>
      <w:r w:rsidRPr="00577CC5">
        <w:rPr>
          <w:rFonts w:eastAsia="Times New Roman"/>
          <w:szCs w:val="24"/>
        </w:rPr>
        <w:t xml:space="preserve"> παίρνουν τη μακεδονική ταυτότητα</w:t>
      </w:r>
      <w:r>
        <w:rPr>
          <w:rFonts w:eastAsia="Times New Roman"/>
          <w:szCs w:val="24"/>
        </w:rPr>
        <w:t>,</w:t>
      </w:r>
      <w:r w:rsidRPr="00577CC5">
        <w:rPr>
          <w:rFonts w:eastAsia="Times New Roman"/>
          <w:szCs w:val="24"/>
        </w:rPr>
        <w:t xml:space="preserve"> παίρνουν τη γλώσσα</w:t>
      </w:r>
      <w:r>
        <w:rPr>
          <w:rFonts w:eastAsia="Times New Roman"/>
          <w:szCs w:val="24"/>
        </w:rPr>
        <w:t>,</w:t>
      </w:r>
      <w:r w:rsidRPr="00577CC5">
        <w:rPr>
          <w:rFonts w:eastAsia="Times New Roman"/>
          <w:szCs w:val="24"/>
        </w:rPr>
        <w:t xml:space="preserve"> παίρνουν την ιστορία</w:t>
      </w:r>
      <w:r>
        <w:rPr>
          <w:rFonts w:eastAsia="Times New Roman"/>
          <w:szCs w:val="24"/>
        </w:rPr>
        <w:t>,</w:t>
      </w:r>
      <w:r w:rsidRPr="00577CC5">
        <w:rPr>
          <w:rFonts w:eastAsia="Times New Roman"/>
          <w:szCs w:val="24"/>
        </w:rPr>
        <w:t xml:space="preserve"> παίρνουν τα πάντα</w:t>
      </w:r>
      <w:r>
        <w:rPr>
          <w:rFonts w:eastAsia="Times New Roman"/>
          <w:szCs w:val="24"/>
        </w:rPr>
        <w:t>.</w:t>
      </w:r>
      <w:r w:rsidRPr="00577CC5">
        <w:rPr>
          <w:rFonts w:eastAsia="Times New Roman"/>
          <w:szCs w:val="24"/>
        </w:rPr>
        <w:t xml:space="preserve"> Μετά από </w:t>
      </w:r>
      <w:r>
        <w:rPr>
          <w:rFonts w:eastAsia="Times New Roman"/>
          <w:szCs w:val="24"/>
        </w:rPr>
        <w:t xml:space="preserve">εκατό, διακόσια χρόνια όποιος ψάχνει να βρει, θα βρίσκει ότι οι </w:t>
      </w:r>
      <w:r w:rsidRPr="00577CC5">
        <w:rPr>
          <w:rFonts w:eastAsia="Times New Roman"/>
          <w:szCs w:val="24"/>
        </w:rPr>
        <w:t>Μακεδόνες είναι αυτ</w:t>
      </w:r>
      <w:r>
        <w:rPr>
          <w:rFonts w:eastAsia="Times New Roman"/>
          <w:szCs w:val="24"/>
        </w:rPr>
        <w:t>οί, ο</w:t>
      </w:r>
      <w:r w:rsidRPr="00577CC5">
        <w:rPr>
          <w:rFonts w:eastAsia="Times New Roman"/>
          <w:szCs w:val="24"/>
        </w:rPr>
        <w:t xml:space="preserve">πότε </w:t>
      </w:r>
      <w:r>
        <w:rPr>
          <w:rFonts w:eastAsia="Times New Roman"/>
          <w:szCs w:val="24"/>
        </w:rPr>
        <w:t xml:space="preserve">και η γλώσσα τους είναι μακεδονική και η </w:t>
      </w:r>
      <w:r w:rsidRPr="00577CC5">
        <w:rPr>
          <w:rFonts w:eastAsia="Times New Roman"/>
          <w:szCs w:val="24"/>
        </w:rPr>
        <w:t>ταυτότητ</w:t>
      </w:r>
      <w:r>
        <w:rPr>
          <w:rFonts w:eastAsia="Times New Roman"/>
          <w:szCs w:val="24"/>
        </w:rPr>
        <w:t>ά</w:t>
      </w:r>
      <w:r w:rsidRPr="00577CC5">
        <w:rPr>
          <w:rFonts w:eastAsia="Times New Roman"/>
          <w:szCs w:val="24"/>
        </w:rPr>
        <w:t xml:space="preserve"> </w:t>
      </w:r>
      <w:r>
        <w:rPr>
          <w:rFonts w:eastAsia="Times New Roman"/>
          <w:szCs w:val="24"/>
        </w:rPr>
        <w:t xml:space="preserve">τους είναι </w:t>
      </w:r>
      <w:r w:rsidRPr="00577CC5">
        <w:rPr>
          <w:rFonts w:eastAsia="Times New Roman"/>
          <w:szCs w:val="24"/>
        </w:rPr>
        <w:t>μακεδονική</w:t>
      </w:r>
      <w:r>
        <w:rPr>
          <w:rFonts w:eastAsia="Times New Roman"/>
          <w:szCs w:val="24"/>
        </w:rPr>
        <w:t>.</w:t>
      </w:r>
      <w:r w:rsidRPr="00577CC5">
        <w:rPr>
          <w:rFonts w:eastAsia="Times New Roman"/>
          <w:szCs w:val="24"/>
        </w:rPr>
        <w:t xml:space="preserve"> Τώρα</w:t>
      </w:r>
      <w:r>
        <w:rPr>
          <w:rFonts w:eastAsia="Times New Roman"/>
          <w:szCs w:val="24"/>
        </w:rPr>
        <w:t>,</w:t>
      </w:r>
      <w:r w:rsidRPr="00577CC5">
        <w:rPr>
          <w:rFonts w:eastAsia="Times New Roman"/>
          <w:szCs w:val="24"/>
        </w:rPr>
        <w:t xml:space="preserve"> τα υπόλοιπα που λέτε για </w:t>
      </w:r>
      <w:r>
        <w:rPr>
          <w:rFonts w:eastAsia="Times New Roman"/>
          <w:szCs w:val="24"/>
        </w:rPr>
        <w:t>τις μεταφράσεις,</w:t>
      </w:r>
      <w:r w:rsidRPr="00577CC5">
        <w:rPr>
          <w:rFonts w:eastAsia="Times New Roman"/>
          <w:szCs w:val="24"/>
        </w:rPr>
        <w:t xml:space="preserve"> εθνικότητα και </w:t>
      </w:r>
      <w:r>
        <w:rPr>
          <w:rFonts w:eastAsia="Times New Roman"/>
          <w:szCs w:val="24"/>
        </w:rPr>
        <w:t>ι</w:t>
      </w:r>
      <w:r w:rsidRPr="00577CC5">
        <w:rPr>
          <w:rFonts w:eastAsia="Times New Roman"/>
          <w:szCs w:val="24"/>
        </w:rPr>
        <w:t>θαγένεια</w:t>
      </w:r>
      <w:r>
        <w:rPr>
          <w:rFonts w:eastAsia="Times New Roman"/>
          <w:szCs w:val="24"/>
        </w:rPr>
        <w:t>,</w:t>
      </w:r>
      <w:r w:rsidRPr="00577CC5">
        <w:rPr>
          <w:rFonts w:eastAsia="Times New Roman"/>
          <w:szCs w:val="24"/>
        </w:rPr>
        <w:t xml:space="preserve"> </w:t>
      </w:r>
      <w:r>
        <w:rPr>
          <w:rFonts w:eastAsia="Times New Roman"/>
          <w:szCs w:val="24"/>
        </w:rPr>
        <w:t>ε</w:t>
      </w:r>
      <w:r w:rsidRPr="00577CC5">
        <w:rPr>
          <w:rFonts w:eastAsia="Times New Roman"/>
          <w:szCs w:val="24"/>
        </w:rPr>
        <w:t>ίναι παραμύθια</w:t>
      </w:r>
      <w:r>
        <w:rPr>
          <w:rFonts w:eastAsia="Times New Roman"/>
          <w:szCs w:val="24"/>
        </w:rPr>
        <w:t>.</w:t>
      </w:r>
    </w:p>
    <w:p w14:paraId="2ED8C022" w14:textId="77777777" w:rsidR="00C647AD" w:rsidRDefault="00D506E1">
      <w:pPr>
        <w:spacing w:after="0" w:line="600" w:lineRule="auto"/>
        <w:ind w:firstLine="720"/>
        <w:jc w:val="both"/>
        <w:rPr>
          <w:rFonts w:eastAsia="Times New Roman"/>
          <w:szCs w:val="24"/>
        </w:rPr>
      </w:pPr>
      <w:r>
        <w:rPr>
          <w:rFonts w:eastAsia="Times New Roman"/>
          <w:szCs w:val="24"/>
        </w:rPr>
        <w:t>Το ΠΑΣΟΚ ας πάει να ρωτήσει καλύτερα τον κ. Λιάνη, τον Βουλευτή τους,</w:t>
      </w:r>
      <w:r w:rsidRPr="00577CC5">
        <w:rPr>
          <w:rFonts w:eastAsia="Times New Roman"/>
          <w:szCs w:val="24"/>
        </w:rPr>
        <w:t xml:space="preserve"> να τους πει τι εστί </w:t>
      </w:r>
      <w:r>
        <w:rPr>
          <w:rFonts w:eastAsia="Times New Roman"/>
          <w:szCs w:val="24"/>
        </w:rPr>
        <w:t>«</w:t>
      </w:r>
      <w:r w:rsidRPr="00577CC5">
        <w:rPr>
          <w:rFonts w:eastAsia="Times New Roman"/>
          <w:szCs w:val="24"/>
        </w:rPr>
        <w:t>Ουράνιο Τόξο</w:t>
      </w:r>
      <w:r>
        <w:rPr>
          <w:rFonts w:eastAsia="Times New Roman"/>
          <w:szCs w:val="24"/>
        </w:rPr>
        <w:t>»</w:t>
      </w:r>
      <w:r w:rsidRPr="00577CC5">
        <w:rPr>
          <w:rFonts w:eastAsia="Times New Roman"/>
          <w:szCs w:val="24"/>
        </w:rPr>
        <w:t xml:space="preserve"> και τι </w:t>
      </w:r>
      <w:r>
        <w:rPr>
          <w:rFonts w:eastAsia="Times New Roman"/>
          <w:szCs w:val="24"/>
        </w:rPr>
        <w:t>σχέση είχε με</w:t>
      </w:r>
      <w:r w:rsidRPr="00577CC5">
        <w:rPr>
          <w:rFonts w:eastAsia="Times New Roman"/>
          <w:szCs w:val="24"/>
        </w:rPr>
        <w:t xml:space="preserve"> το ΠΑΣΟΚ</w:t>
      </w:r>
      <w:r>
        <w:rPr>
          <w:rFonts w:eastAsia="Times New Roman"/>
          <w:szCs w:val="24"/>
        </w:rPr>
        <w:t>.</w:t>
      </w:r>
    </w:p>
    <w:p w14:paraId="2ED8C023" w14:textId="77777777" w:rsidR="00C647AD" w:rsidRDefault="00D506E1">
      <w:pPr>
        <w:spacing w:after="0" w:line="600" w:lineRule="auto"/>
        <w:ind w:firstLine="720"/>
        <w:jc w:val="both"/>
        <w:rPr>
          <w:rFonts w:eastAsia="Times New Roman"/>
          <w:szCs w:val="24"/>
        </w:rPr>
      </w:pPr>
      <w:r>
        <w:rPr>
          <w:rFonts w:eastAsia="Times New Roman"/>
          <w:szCs w:val="24"/>
        </w:rPr>
        <w:t>Οι ΑΝΕΛ και ο Καμμένος συνέπραξαν</w:t>
      </w:r>
      <w:r w:rsidRPr="00577CC5">
        <w:rPr>
          <w:rFonts w:eastAsia="Times New Roman"/>
          <w:szCs w:val="24"/>
        </w:rPr>
        <w:t xml:space="preserve"> σε όλα και τώρα </w:t>
      </w:r>
      <w:r>
        <w:rPr>
          <w:rFonts w:eastAsia="Times New Roman"/>
          <w:szCs w:val="24"/>
        </w:rPr>
        <w:t xml:space="preserve">έγιναν ξαφνικά </w:t>
      </w:r>
      <w:r>
        <w:rPr>
          <w:rFonts w:eastAsia="Times New Roman"/>
          <w:szCs w:val="24"/>
        </w:rPr>
        <w:t>μ</w:t>
      </w:r>
      <w:r>
        <w:rPr>
          <w:rFonts w:eastAsia="Times New Roman"/>
          <w:szCs w:val="24"/>
        </w:rPr>
        <w:t xml:space="preserve">ακεδονομάχοι. Στις Πρέσπες δεν είπαν τίποτα κατά της </w:t>
      </w:r>
      <w:r>
        <w:rPr>
          <w:rFonts w:eastAsia="Times New Roman"/>
          <w:szCs w:val="24"/>
        </w:rPr>
        <w:t>σ</w:t>
      </w:r>
      <w:r>
        <w:rPr>
          <w:rFonts w:eastAsia="Times New Roman"/>
          <w:szCs w:val="24"/>
        </w:rPr>
        <w:t>υμφωνίας</w:t>
      </w:r>
      <w:r>
        <w:rPr>
          <w:rFonts w:eastAsia="Times New Roman"/>
          <w:szCs w:val="24"/>
        </w:rPr>
        <w:t>,</w:t>
      </w:r>
      <w:r>
        <w:rPr>
          <w:rFonts w:eastAsia="Times New Roman"/>
          <w:szCs w:val="24"/>
        </w:rPr>
        <w:t xml:space="preserve"> όταν έπεφταν οι υπογραφές.</w:t>
      </w:r>
      <w:r w:rsidRPr="00577CC5">
        <w:rPr>
          <w:rFonts w:eastAsia="Times New Roman"/>
          <w:szCs w:val="24"/>
        </w:rPr>
        <w:t xml:space="preserve"> </w:t>
      </w:r>
      <w:r>
        <w:rPr>
          <w:rFonts w:eastAsia="Times New Roman"/>
          <w:szCs w:val="24"/>
        </w:rPr>
        <w:t>Περιμέναν ότι δεν θα το περνούσαν οι Σκοπιανοί.</w:t>
      </w:r>
      <w:r w:rsidRPr="00577CC5">
        <w:rPr>
          <w:rFonts w:eastAsia="Times New Roman"/>
          <w:szCs w:val="24"/>
        </w:rPr>
        <w:t xml:space="preserve"> </w:t>
      </w:r>
      <w:r>
        <w:rPr>
          <w:rFonts w:eastAsia="Times New Roman"/>
          <w:szCs w:val="24"/>
        </w:rPr>
        <w:t>Κ</w:t>
      </w:r>
      <w:r w:rsidRPr="00577CC5">
        <w:rPr>
          <w:rFonts w:eastAsia="Times New Roman"/>
          <w:szCs w:val="24"/>
        </w:rPr>
        <w:t xml:space="preserve">αι τελικά έρχεται </w:t>
      </w:r>
      <w:r>
        <w:rPr>
          <w:rFonts w:eastAsia="Times New Roman"/>
          <w:szCs w:val="24"/>
        </w:rPr>
        <w:t xml:space="preserve">η </w:t>
      </w:r>
      <w:r w:rsidRPr="00577CC5">
        <w:rPr>
          <w:rFonts w:eastAsia="Times New Roman"/>
          <w:szCs w:val="24"/>
        </w:rPr>
        <w:t xml:space="preserve">Κυβέρνηση ΣΥΡΙΖΑ και περνάει αυτή την επαίσχυντη </w:t>
      </w:r>
      <w:r>
        <w:rPr>
          <w:rFonts w:eastAsia="Times New Roman"/>
          <w:szCs w:val="24"/>
        </w:rPr>
        <w:t>σ</w:t>
      </w:r>
      <w:r w:rsidRPr="00577CC5">
        <w:rPr>
          <w:rFonts w:eastAsia="Times New Roman"/>
          <w:szCs w:val="24"/>
        </w:rPr>
        <w:t xml:space="preserve">υμφωνία και </w:t>
      </w:r>
      <w:r>
        <w:rPr>
          <w:rFonts w:eastAsia="Times New Roman"/>
          <w:szCs w:val="24"/>
        </w:rPr>
        <w:t xml:space="preserve">θα είναι </w:t>
      </w:r>
      <w:r w:rsidRPr="00577CC5">
        <w:rPr>
          <w:rFonts w:eastAsia="Times New Roman"/>
          <w:szCs w:val="24"/>
        </w:rPr>
        <w:t>και μέρα μεσημέρι</w:t>
      </w:r>
      <w:r>
        <w:rPr>
          <w:rFonts w:eastAsia="Times New Roman"/>
          <w:szCs w:val="24"/>
        </w:rPr>
        <w:t>,</w:t>
      </w:r>
      <w:r w:rsidRPr="00577CC5">
        <w:rPr>
          <w:rFonts w:eastAsia="Times New Roman"/>
          <w:szCs w:val="24"/>
        </w:rPr>
        <w:t xml:space="preserve"> κύριε Καμμένε</w:t>
      </w:r>
      <w:r>
        <w:rPr>
          <w:rFonts w:eastAsia="Times New Roman"/>
          <w:szCs w:val="24"/>
        </w:rPr>
        <w:t>.</w:t>
      </w:r>
    </w:p>
    <w:p w14:paraId="2ED8C024" w14:textId="77777777" w:rsidR="00C647AD" w:rsidRDefault="00D506E1">
      <w:pPr>
        <w:spacing w:after="0" w:line="600" w:lineRule="auto"/>
        <w:ind w:firstLine="720"/>
        <w:jc w:val="both"/>
        <w:rPr>
          <w:rFonts w:eastAsia="Times New Roman"/>
          <w:szCs w:val="24"/>
        </w:rPr>
      </w:pPr>
      <w:r>
        <w:rPr>
          <w:rFonts w:eastAsia="Times New Roman"/>
          <w:szCs w:val="24"/>
        </w:rPr>
        <w:t>Η Ένωση Κεντρώων και</w:t>
      </w:r>
      <w:r w:rsidRPr="00577CC5">
        <w:rPr>
          <w:rFonts w:eastAsia="Times New Roman"/>
          <w:szCs w:val="24"/>
        </w:rPr>
        <w:t xml:space="preserve"> το Ποτάμι τροφοδότησαν </w:t>
      </w:r>
      <w:r>
        <w:rPr>
          <w:rFonts w:eastAsia="Times New Roman"/>
          <w:szCs w:val="24"/>
        </w:rPr>
        <w:t>-</w:t>
      </w:r>
      <w:r w:rsidRPr="00577CC5">
        <w:rPr>
          <w:rFonts w:eastAsia="Times New Roman"/>
          <w:szCs w:val="24"/>
        </w:rPr>
        <w:t>με τη θέλησή τους ή όχι</w:t>
      </w:r>
      <w:r>
        <w:rPr>
          <w:rFonts w:eastAsia="Times New Roman"/>
          <w:szCs w:val="24"/>
        </w:rPr>
        <w:t>,</w:t>
      </w:r>
      <w:r w:rsidRPr="00577CC5">
        <w:rPr>
          <w:rFonts w:eastAsia="Times New Roman"/>
          <w:szCs w:val="24"/>
        </w:rPr>
        <w:t xml:space="preserve"> </w:t>
      </w:r>
      <w:r>
        <w:rPr>
          <w:rFonts w:eastAsia="Times New Roman"/>
          <w:szCs w:val="24"/>
        </w:rPr>
        <w:t>δ</w:t>
      </w:r>
      <w:r w:rsidRPr="00577CC5">
        <w:rPr>
          <w:rFonts w:eastAsia="Times New Roman"/>
          <w:szCs w:val="24"/>
        </w:rPr>
        <w:t>εν έχει σημασία</w:t>
      </w:r>
      <w:r>
        <w:rPr>
          <w:rFonts w:eastAsia="Times New Roman"/>
          <w:szCs w:val="24"/>
        </w:rPr>
        <w:t>-</w:t>
      </w:r>
      <w:r w:rsidRPr="00577CC5">
        <w:rPr>
          <w:rFonts w:eastAsia="Times New Roman"/>
          <w:szCs w:val="24"/>
        </w:rPr>
        <w:t xml:space="preserve"> την </w:t>
      </w:r>
      <w:r>
        <w:rPr>
          <w:rFonts w:eastAsia="Times New Roman"/>
          <w:szCs w:val="24"/>
        </w:rPr>
        <w:t>Π</w:t>
      </w:r>
      <w:r w:rsidRPr="00577CC5">
        <w:rPr>
          <w:rFonts w:eastAsia="Times New Roman"/>
          <w:szCs w:val="24"/>
        </w:rPr>
        <w:t xml:space="preserve">λειοψηφία υπέρ της </w:t>
      </w:r>
      <w:r>
        <w:rPr>
          <w:rFonts w:eastAsia="Times New Roman"/>
          <w:szCs w:val="24"/>
        </w:rPr>
        <w:t>σ</w:t>
      </w:r>
      <w:r w:rsidRPr="00577CC5">
        <w:rPr>
          <w:rFonts w:eastAsia="Times New Roman"/>
          <w:szCs w:val="24"/>
        </w:rPr>
        <w:t>υμφωνίας</w:t>
      </w:r>
      <w:r>
        <w:rPr>
          <w:rFonts w:eastAsia="Times New Roman"/>
          <w:szCs w:val="24"/>
        </w:rPr>
        <w:t>.</w:t>
      </w:r>
    </w:p>
    <w:p w14:paraId="2ED8C025" w14:textId="77777777" w:rsidR="00C647AD" w:rsidRDefault="00D506E1">
      <w:pPr>
        <w:spacing w:after="0" w:line="600" w:lineRule="auto"/>
        <w:ind w:firstLine="720"/>
        <w:jc w:val="both"/>
        <w:rPr>
          <w:rFonts w:eastAsia="Times New Roman"/>
          <w:szCs w:val="24"/>
        </w:rPr>
      </w:pPr>
      <w:r>
        <w:rPr>
          <w:rFonts w:eastAsia="Times New Roman"/>
          <w:szCs w:val="24"/>
        </w:rPr>
        <w:t>Κ</w:t>
      </w:r>
      <w:r w:rsidRPr="00577CC5">
        <w:rPr>
          <w:rFonts w:eastAsia="Times New Roman"/>
          <w:szCs w:val="24"/>
        </w:rPr>
        <w:t xml:space="preserve">αι </w:t>
      </w:r>
      <w:r>
        <w:rPr>
          <w:rFonts w:eastAsia="Times New Roman"/>
          <w:szCs w:val="24"/>
        </w:rPr>
        <w:t>ο ΣΥ</w:t>
      </w:r>
      <w:r>
        <w:rPr>
          <w:rFonts w:eastAsia="Times New Roman"/>
          <w:szCs w:val="24"/>
        </w:rPr>
        <w:t>ΡΙΖΑ, φυσικά, λέει ως</w:t>
      </w:r>
      <w:r w:rsidRPr="00577CC5">
        <w:rPr>
          <w:rFonts w:eastAsia="Times New Roman"/>
          <w:szCs w:val="24"/>
        </w:rPr>
        <w:t xml:space="preserve"> επιχειρήματα κάτι γελοιότητες</w:t>
      </w:r>
      <w:r>
        <w:rPr>
          <w:rFonts w:eastAsia="Times New Roman"/>
          <w:szCs w:val="24"/>
        </w:rPr>
        <w:t>,</w:t>
      </w:r>
      <w:r w:rsidRPr="00577CC5">
        <w:rPr>
          <w:rFonts w:eastAsia="Times New Roman"/>
          <w:szCs w:val="24"/>
        </w:rPr>
        <w:t xml:space="preserve"> ότι ο κόσμος πλέον δεν στηρίζει τις κινητοποιήσεις</w:t>
      </w:r>
      <w:r>
        <w:rPr>
          <w:rFonts w:eastAsia="Times New Roman"/>
          <w:szCs w:val="24"/>
        </w:rPr>
        <w:t>.</w:t>
      </w:r>
      <w:r w:rsidRPr="00577CC5">
        <w:rPr>
          <w:rFonts w:eastAsia="Times New Roman"/>
          <w:szCs w:val="24"/>
        </w:rPr>
        <w:t xml:space="preserve"> </w:t>
      </w:r>
      <w:r>
        <w:rPr>
          <w:rFonts w:eastAsia="Times New Roman"/>
          <w:szCs w:val="24"/>
        </w:rPr>
        <w:t>Λέει ότι το συλλαλητήριο είχε μόνο εξήντα χιλιάδες, βλέποντας τα εκατομμύρια λαού που αντιδράει. Εάν ήταν μόνο εξήντα χιλιάδες,</w:t>
      </w:r>
      <w:r w:rsidRPr="00577CC5">
        <w:rPr>
          <w:rFonts w:eastAsia="Times New Roman"/>
          <w:szCs w:val="24"/>
        </w:rPr>
        <w:t xml:space="preserve"> </w:t>
      </w:r>
      <w:r>
        <w:rPr>
          <w:rFonts w:eastAsia="Times New Roman"/>
          <w:szCs w:val="24"/>
        </w:rPr>
        <w:t>κάντε</w:t>
      </w:r>
      <w:r w:rsidRPr="00577CC5">
        <w:rPr>
          <w:rFonts w:eastAsia="Times New Roman"/>
          <w:szCs w:val="24"/>
        </w:rPr>
        <w:t xml:space="preserve"> εκλογές</w:t>
      </w:r>
      <w:r>
        <w:rPr>
          <w:rFonts w:eastAsia="Times New Roman"/>
          <w:szCs w:val="24"/>
        </w:rPr>
        <w:t>,</w:t>
      </w:r>
      <w:r w:rsidRPr="00577CC5">
        <w:rPr>
          <w:rFonts w:eastAsia="Times New Roman"/>
          <w:szCs w:val="24"/>
        </w:rPr>
        <w:t xml:space="preserve"> τις έχετ</w:t>
      </w:r>
      <w:r w:rsidRPr="00577CC5">
        <w:rPr>
          <w:rFonts w:eastAsia="Times New Roman"/>
          <w:szCs w:val="24"/>
        </w:rPr>
        <w:t>ε σίγουρες</w:t>
      </w:r>
      <w:r>
        <w:rPr>
          <w:rFonts w:eastAsia="Times New Roman"/>
          <w:szCs w:val="24"/>
        </w:rPr>
        <w:t>. Μόνο εξήντα χιλιάδες</w:t>
      </w:r>
      <w:r w:rsidRPr="00577CC5">
        <w:rPr>
          <w:rFonts w:eastAsia="Times New Roman"/>
          <w:szCs w:val="24"/>
        </w:rPr>
        <w:t xml:space="preserve"> κινητοποιήθηκαν</w:t>
      </w:r>
      <w:r>
        <w:rPr>
          <w:rFonts w:eastAsia="Times New Roman"/>
          <w:szCs w:val="24"/>
        </w:rPr>
        <w:t xml:space="preserve">. </w:t>
      </w:r>
    </w:p>
    <w:p w14:paraId="2ED8C026" w14:textId="77777777" w:rsidR="00C647AD" w:rsidRDefault="00D506E1">
      <w:pPr>
        <w:spacing w:after="0" w:line="600" w:lineRule="auto"/>
        <w:ind w:firstLine="720"/>
        <w:jc w:val="both"/>
        <w:rPr>
          <w:rFonts w:eastAsia="Times New Roman"/>
          <w:szCs w:val="24"/>
        </w:rPr>
      </w:pPr>
      <w:r>
        <w:rPr>
          <w:rFonts w:eastAsia="Times New Roman"/>
          <w:szCs w:val="24"/>
        </w:rPr>
        <w:t>Υπάρχουν, λέει, τρεις Μακεδονίες, η μία</w:t>
      </w:r>
      <w:r w:rsidRPr="00577CC5">
        <w:rPr>
          <w:rFonts w:eastAsia="Times New Roman"/>
          <w:szCs w:val="24"/>
        </w:rPr>
        <w:t xml:space="preserve"> είναι </w:t>
      </w:r>
      <w:r>
        <w:rPr>
          <w:rFonts w:eastAsia="Times New Roman"/>
          <w:szCs w:val="24"/>
        </w:rPr>
        <w:t>ε</w:t>
      </w:r>
      <w:r w:rsidRPr="00577CC5">
        <w:rPr>
          <w:rFonts w:eastAsia="Times New Roman"/>
          <w:szCs w:val="24"/>
        </w:rPr>
        <w:t>λληνική</w:t>
      </w:r>
      <w:r>
        <w:rPr>
          <w:rFonts w:eastAsia="Times New Roman"/>
          <w:szCs w:val="24"/>
        </w:rPr>
        <w:t>.</w:t>
      </w:r>
      <w:r w:rsidRPr="00577CC5">
        <w:rPr>
          <w:rFonts w:eastAsia="Times New Roman"/>
          <w:szCs w:val="24"/>
        </w:rPr>
        <w:t xml:space="preserve"> Από πότε δηλαδή το </w:t>
      </w:r>
      <w:r>
        <w:rPr>
          <w:rFonts w:eastAsia="Times New Roman"/>
          <w:szCs w:val="24"/>
        </w:rPr>
        <w:t xml:space="preserve">μετράτε </w:t>
      </w:r>
      <w:r w:rsidRPr="00577CC5">
        <w:rPr>
          <w:rFonts w:eastAsia="Times New Roman"/>
          <w:szCs w:val="24"/>
        </w:rPr>
        <w:t>αυτό</w:t>
      </w:r>
      <w:r>
        <w:rPr>
          <w:rFonts w:eastAsia="Times New Roman"/>
          <w:szCs w:val="24"/>
        </w:rPr>
        <w:t>, από</w:t>
      </w:r>
      <w:r w:rsidRPr="00577CC5">
        <w:rPr>
          <w:rFonts w:eastAsia="Times New Roman"/>
          <w:szCs w:val="24"/>
        </w:rPr>
        <w:t xml:space="preserve"> το 1900</w:t>
      </w:r>
      <w:r>
        <w:rPr>
          <w:rFonts w:eastAsia="Times New Roman"/>
          <w:szCs w:val="24"/>
        </w:rPr>
        <w:t>;</w:t>
      </w:r>
      <w:r w:rsidRPr="00577CC5">
        <w:rPr>
          <w:rFonts w:eastAsia="Times New Roman"/>
          <w:szCs w:val="24"/>
        </w:rPr>
        <w:t xml:space="preserve"> Γιατί δεν ξεκινάει από πιο </w:t>
      </w:r>
      <w:r>
        <w:rPr>
          <w:rFonts w:eastAsia="Times New Roman"/>
          <w:szCs w:val="24"/>
        </w:rPr>
        <w:t>πριν, από την εποχή του Φιλίππου του Β΄ ή</w:t>
      </w:r>
      <w:r w:rsidRPr="00577CC5">
        <w:rPr>
          <w:rFonts w:eastAsia="Times New Roman"/>
          <w:szCs w:val="24"/>
        </w:rPr>
        <w:t xml:space="preserve"> του Μεγάλου Αλεξάνδρου</w:t>
      </w:r>
      <w:r>
        <w:rPr>
          <w:rFonts w:eastAsia="Times New Roman"/>
          <w:szCs w:val="24"/>
        </w:rPr>
        <w:t>;</w:t>
      </w:r>
      <w:r w:rsidRPr="00577CC5">
        <w:rPr>
          <w:rFonts w:eastAsia="Times New Roman"/>
          <w:szCs w:val="24"/>
        </w:rPr>
        <w:t xml:space="preserve"> Επειδή </w:t>
      </w:r>
      <w:r>
        <w:rPr>
          <w:rFonts w:eastAsia="Times New Roman"/>
          <w:szCs w:val="24"/>
        </w:rPr>
        <w:t>τότε δεν είχε μπολσεβίκους, ξεκινάει η ιστορία από</w:t>
      </w:r>
      <w:r w:rsidRPr="00577CC5">
        <w:rPr>
          <w:rFonts w:eastAsia="Times New Roman"/>
          <w:szCs w:val="24"/>
        </w:rPr>
        <w:t xml:space="preserve"> τότε που κάνετε κουμάντο </w:t>
      </w:r>
      <w:r>
        <w:rPr>
          <w:rFonts w:eastAsia="Times New Roman"/>
          <w:szCs w:val="24"/>
        </w:rPr>
        <w:t>εσείς;</w:t>
      </w:r>
    </w:p>
    <w:p w14:paraId="2ED8C027" w14:textId="77777777" w:rsidR="00C647AD" w:rsidRDefault="00D506E1">
      <w:pPr>
        <w:spacing w:after="0" w:line="600" w:lineRule="auto"/>
        <w:ind w:firstLine="720"/>
        <w:jc w:val="both"/>
        <w:rPr>
          <w:rFonts w:eastAsia="Times New Roman"/>
          <w:szCs w:val="24"/>
        </w:rPr>
      </w:pPr>
      <w:r w:rsidRPr="00577CC5">
        <w:rPr>
          <w:rFonts w:eastAsia="Times New Roman"/>
          <w:szCs w:val="24"/>
        </w:rPr>
        <w:t>Παραδίδε</w:t>
      </w:r>
      <w:r>
        <w:rPr>
          <w:rFonts w:eastAsia="Times New Roman"/>
          <w:szCs w:val="24"/>
        </w:rPr>
        <w:t xml:space="preserve">τε το όνομα και την ιστορία </w:t>
      </w:r>
      <w:r w:rsidRPr="00577CC5">
        <w:rPr>
          <w:rFonts w:eastAsia="Times New Roman"/>
          <w:szCs w:val="24"/>
        </w:rPr>
        <w:t>της Μακεδονίας αμαχητί σε ένα ανύπαρκτο στρατιωτικά μόρφωμα</w:t>
      </w:r>
      <w:r>
        <w:rPr>
          <w:rFonts w:eastAsia="Times New Roman"/>
          <w:szCs w:val="24"/>
        </w:rPr>
        <w:t>,</w:t>
      </w:r>
      <w:r w:rsidRPr="00577CC5">
        <w:rPr>
          <w:rFonts w:eastAsia="Times New Roman"/>
          <w:szCs w:val="24"/>
        </w:rPr>
        <w:t xml:space="preserve"> το κράτος </w:t>
      </w:r>
      <w:r>
        <w:rPr>
          <w:rFonts w:eastAsia="Times New Roman"/>
          <w:szCs w:val="24"/>
        </w:rPr>
        <w:t xml:space="preserve">των </w:t>
      </w:r>
      <w:r w:rsidRPr="00577CC5">
        <w:rPr>
          <w:rFonts w:eastAsia="Times New Roman"/>
          <w:szCs w:val="24"/>
        </w:rPr>
        <w:t>Σκοπίων</w:t>
      </w:r>
      <w:r>
        <w:rPr>
          <w:rFonts w:eastAsia="Times New Roman"/>
          <w:szCs w:val="24"/>
        </w:rPr>
        <w:t>,</w:t>
      </w:r>
      <w:r w:rsidRPr="00577CC5">
        <w:rPr>
          <w:rFonts w:eastAsia="Times New Roman"/>
          <w:szCs w:val="24"/>
        </w:rPr>
        <w:t xml:space="preserve"> </w:t>
      </w:r>
      <w:r>
        <w:rPr>
          <w:rFonts w:eastAsia="Times New Roman"/>
          <w:szCs w:val="24"/>
        </w:rPr>
        <w:t>χ</w:t>
      </w:r>
      <w:r w:rsidRPr="00577CC5">
        <w:rPr>
          <w:rFonts w:eastAsia="Times New Roman"/>
          <w:szCs w:val="24"/>
        </w:rPr>
        <w:t>ωρίς κα</w:t>
      </w:r>
      <w:r>
        <w:rPr>
          <w:rFonts w:eastAsia="Times New Roman"/>
          <w:szCs w:val="24"/>
        </w:rPr>
        <w:t>μ</w:t>
      </w:r>
      <w:r w:rsidRPr="00577CC5">
        <w:rPr>
          <w:rFonts w:eastAsia="Times New Roman"/>
          <w:szCs w:val="24"/>
        </w:rPr>
        <w:t xml:space="preserve">μία απαίτηση από την πλευρά </w:t>
      </w:r>
      <w:r>
        <w:rPr>
          <w:rFonts w:eastAsia="Times New Roman"/>
          <w:szCs w:val="24"/>
        </w:rPr>
        <w:t>τους.</w:t>
      </w:r>
    </w:p>
    <w:p w14:paraId="2ED8C028" w14:textId="77777777" w:rsidR="00C647AD" w:rsidRDefault="00D506E1">
      <w:pPr>
        <w:spacing w:after="0" w:line="600" w:lineRule="auto"/>
        <w:ind w:firstLine="720"/>
        <w:jc w:val="both"/>
        <w:rPr>
          <w:rFonts w:eastAsia="Times New Roman"/>
          <w:szCs w:val="24"/>
        </w:rPr>
      </w:pPr>
      <w:r>
        <w:rPr>
          <w:rFonts w:eastAsia="Times New Roman"/>
          <w:szCs w:val="24"/>
        </w:rPr>
        <w:t>Λέει και ο</w:t>
      </w:r>
      <w:r>
        <w:rPr>
          <w:rFonts w:eastAsia="Times New Roman"/>
          <w:szCs w:val="24"/>
        </w:rPr>
        <w:t xml:space="preserve"> ΣΥΡΙΖΑ και ιστορικά στελέχη της Νέας Δ</w:t>
      </w:r>
      <w:r w:rsidRPr="00577CC5">
        <w:rPr>
          <w:rFonts w:eastAsia="Times New Roman"/>
          <w:szCs w:val="24"/>
        </w:rPr>
        <w:t xml:space="preserve">ημοκρατίας ότι </w:t>
      </w:r>
      <w:r>
        <w:rPr>
          <w:rFonts w:eastAsia="Times New Roman"/>
          <w:szCs w:val="24"/>
        </w:rPr>
        <w:t xml:space="preserve">τους </w:t>
      </w:r>
      <w:r w:rsidRPr="00577CC5">
        <w:rPr>
          <w:rFonts w:eastAsia="Times New Roman"/>
          <w:szCs w:val="24"/>
        </w:rPr>
        <w:t>έχ</w:t>
      </w:r>
      <w:r>
        <w:rPr>
          <w:rFonts w:eastAsia="Times New Roman"/>
          <w:szCs w:val="24"/>
        </w:rPr>
        <w:t>ουν</w:t>
      </w:r>
      <w:r w:rsidRPr="00577CC5">
        <w:rPr>
          <w:rFonts w:eastAsia="Times New Roman"/>
          <w:szCs w:val="24"/>
        </w:rPr>
        <w:t xml:space="preserve"> </w:t>
      </w:r>
      <w:r>
        <w:rPr>
          <w:rFonts w:eastAsia="Times New Roman"/>
          <w:szCs w:val="24"/>
        </w:rPr>
        <w:t xml:space="preserve">αναγνωρίσει εκατό και πλέον </w:t>
      </w:r>
      <w:r w:rsidRPr="00577CC5">
        <w:rPr>
          <w:rFonts w:eastAsia="Times New Roman"/>
          <w:szCs w:val="24"/>
        </w:rPr>
        <w:t>έθνη</w:t>
      </w:r>
      <w:r>
        <w:rPr>
          <w:rFonts w:eastAsia="Times New Roman"/>
          <w:szCs w:val="24"/>
        </w:rPr>
        <w:t>.</w:t>
      </w:r>
      <w:r w:rsidRPr="00577CC5">
        <w:rPr>
          <w:rFonts w:eastAsia="Times New Roman"/>
          <w:szCs w:val="24"/>
        </w:rPr>
        <w:t xml:space="preserve"> Και τι πάει να πει αυτό</w:t>
      </w:r>
      <w:r>
        <w:rPr>
          <w:rFonts w:eastAsia="Times New Roman"/>
          <w:szCs w:val="24"/>
        </w:rPr>
        <w:t>;</w:t>
      </w:r>
      <w:r w:rsidRPr="00577CC5">
        <w:rPr>
          <w:rFonts w:eastAsia="Times New Roman"/>
          <w:szCs w:val="24"/>
        </w:rPr>
        <w:t xml:space="preserve"> </w:t>
      </w:r>
      <w:r>
        <w:rPr>
          <w:rFonts w:eastAsia="Times New Roman"/>
          <w:szCs w:val="24"/>
        </w:rPr>
        <w:t>Μετράει να τους αναγνωρίσει</w:t>
      </w:r>
      <w:r w:rsidRPr="00577CC5">
        <w:rPr>
          <w:rFonts w:eastAsia="Times New Roman"/>
          <w:szCs w:val="24"/>
        </w:rPr>
        <w:t xml:space="preserve"> η Ελλάδα</w:t>
      </w:r>
      <w:r>
        <w:rPr>
          <w:rFonts w:eastAsia="Times New Roman"/>
          <w:szCs w:val="24"/>
        </w:rPr>
        <w:t>. Ε</w:t>
      </w:r>
      <w:r w:rsidRPr="00577CC5">
        <w:rPr>
          <w:rFonts w:eastAsia="Times New Roman"/>
          <w:szCs w:val="24"/>
        </w:rPr>
        <w:t xml:space="preserve">ίναι σαν να λέμε </w:t>
      </w:r>
      <w:r>
        <w:rPr>
          <w:rFonts w:eastAsia="Times New Roman"/>
          <w:szCs w:val="24"/>
        </w:rPr>
        <w:t>ότι</w:t>
      </w:r>
      <w:r w:rsidRPr="00577CC5">
        <w:rPr>
          <w:rFonts w:eastAsia="Times New Roman"/>
          <w:szCs w:val="24"/>
        </w:rPr>
        <w:t xml:space="preserve"> αναγνώρισαν </w:t>
      </w:r>
      <w:r>
        <w:rPr>
          <w:rFonts w:eastAsia="Times New Roman"/>
          <w:szCs w:val="24"/>
        </w:rPr>
        <w:t>κάποιοι</w:t>
      </w:r>
      <w:r w:rsidRPr="00577CC5">
        <w:rPr>
          <w:rFonts w:eastAsia="Times New Roman"/>
          <w:szCs w:val="24"/>
        </w:rPr>
        <w:t xml:space="preserve"> ότι υπάρχει </w:t>
      </w:r>
      <w:r>
        <w:rPr>
          <w:rFonts w:eastAsia="Times New Roman"/>
          <w:szCs w:val="24"/>
        </w:rPr>
        <w:t>τουρκικός</w:t>
      </w:r>
      <w:r w:rsidRPr="00577CC5">
        <w:rPr>
          <w:rFonts w:eastAsia="Times New Roman"/>
          <w:szCs w:val="24"/>
        </w:rPr>
        <w:t xml:space="preserve"> κατοχικό</w:t>
      </w:r>
      <w:r>
        <w:rPr>
          <w:rFonts w:eastAsia="Times New Roman"/>
          <w:szCs w:val="24"/>
        </w:rPr>
        <w:t>ς</w:t>
      </w:r>
      <w:r w:rsidRPr="00577CC5">
        <w:rPr>
          <w:rFonts w:eastAsia="Times New Roman"/>
          <w:szCs w:val="24"/>
        </w:rPr>
        <w:t xml:space="preserve"> στρατό</w:t>
      </w:r>
      <w:r>
        <w:rPr>
          <w:rFonts w:eastAsia="Times New Roman"/>
          <w:szCs w:val="24"/>
        </w:rPr>
        <w:t>ς</w:t>
      </w:r>
      <w:r w:rsidRPr="00577CC5">
        <w:rPr>
          <w:rFonts w:eastAsia="Times New Roman"/>
          <w:szCs w:val="24"/>
        </w:rPr>
        <w:t xml:space="preserve"> στην Κύπρο</w:t>
      </w:r>
      <w:r>
        <w:rPr>
          <w:rFonts w:eastAsia="Times New Roman"/>
          <w:szCs w:val="24"/>
        </w:rPr>
        <w:t>.</w:t>
      </w:r>
      <w:r w:rsidRPr="00577CC5">
        <w:rPr>
          <w:rFonts w:eastAsia="Times New Roman"/>
          <w:szCs w:val="24"/>
        </w:rPr>
        <w:t xml:space="preserve"> </w:t>
      </w:r>
      <w:r w:rsidRPr="00577CC5">
        <w:rPr>
          <w:rFonts w:eastAsia="Times New Roman"/>
          <w:szCs w:val="24"/>
        </w:rPr>
        <w:t>Και τι έγινε</w:t>
      </w:r>
      <w:r>
        <w:rPr>
          <w:rFonts w:eastAsia="Times New Roman"/>
          <w:szCs w:val="24"/>
        </w:rPr>
        <w:t>;</w:t>
      </w:r>
      <w:r w:rsidRPr="00577CC5">
        <w:rPr>
          <w:rFonts w:eastAsia="Times New Roman"/>
          <w:szCs w:val="24"/>
        </w:rPr>
        <w:t xml:space="preserve"> Άλλαξε τίποτα</w:t>
      </w:r>
      <w:r>
        <w:rPr>
          <w:rFonts w:eastAsia="Times New Roman"/>
          <w:szCs w:val="24"/>
        </w:rPr>
        <w:t xml:space="preserve">; </w:t>
      </w:r>
      <w:r w:rsidRPr="00577CC5">
        <w:rPr>
          <w:rFonts w:eastAsia="Times New Roman"/>
          <w:szCs w:val="24"/>
        </w:rPr>
        <w:t xml:space="preserve">Το θέμα είναι </w:t>
      </w:r>
      <w:r>
        <w:rPr>
          <w:rFonts w:eastAsia="Times New Roman"/>
          <w:szCs w:val="24"/>
        </w:rPr>
        <w:t>αν</w:t>
      </w:r>
      <w:r w:rsidRPr="00577CC5">
        <w:rPr>
          <w:rFonts w:eastAsia="Times New Roman"/>
          <w:szCs w:val="24"/>
        </w:rPr>
        <w:t xml:space="preserve"> </w:t>
      </w:r>
      <w:r>
        <w:rPr>
          <w:rFonts w:eastAsia="Times New Roman"/>
          <w:szCs w:val="24"/>
        </w:rPr>
        <w:t>αναγνώριζε η</w:t>
      </w:r>
      <w:r w:rsidRPr="00577CC5">
        <w:rPr>
          <w:rFonts w:eastAsia="Times New Roman"/>
          <w:szCs w:val="24"/>
        </w:rPr>
        <w:t xml:space="preserve"> Τουρκία </w:t>
      </w:r>
      <w:r>
        <w:rPr>
          <w:rFonts w:eastAsia="Times New Roman"/>
          <w:szCs w:val="24"/>
        </w:rPr>
        <w:t>ό</w:t>
      </w:r>
      <w:r w:rsidRPr="00577CC5">
        <w:rPr>
          <w:rFonts w:eastAsia="Times New Roman"/>
          <w:szCs w:val="24"/>
        </w:rPr>
        <w:t>τι είναι κατοχικό</w:t>
      </w:r>
      <w:r>
        <w:rPr>
          <w:rFonts w:eastAsia="Times New Roman"/>
          <w:szCs w:val="24"/>
        </w:rPr>
        <w:t>ς</w:t>
      </w:r>
      <w:r w:rsidRPr="00577CC5">
        <w:rPr>
          <w:rFonts w:eastAsia="Times New Roman"/>
          <w:szCs w:val="24"/>
        </w:rPr>
        <w:t xml:space="preserve"> στρατό</w:t>
      </w:r>
      <w:r>
        <w:rPr>
          <w:rFonts w:eastAsia="Times New Roman"/>
          <w:szCs w:val="24"/>
        </w:rPr>
        <w:t>ς</w:t>
      </w:r>
      <w:r w:rsidRPr="00577CC5">
        <w:rPr>
          <w:rFonts w:eastAsia="Times New Roman"/>
          <w:szCs w:val="24"/>
        </w:rPr>
        <w:t xml:space="preserve"> στην Κύπρο</w:t>
      </w:r>
      <w:r>
        <w:rPr>
          <w:rFonts w:eastAsia="Times New Roman"/>
          <w:szCs w:val="24"/>
        </w:rPr>
        <w:t>.</w:t>
      </w:r>
      <w:r w:rsidRPr="00577CC5">
        <w:rPr>
          <w:rFonts w:eastAsia="Times New Roman"/>
          <w:szCs w:val="24"/>
        </w:rPr>
        <w:t xml:space="preserve"> Για αυτό μετράει </w:t>
      </w:r>
      <w:r>
        <w:rPr>
          <w:rFonts w:eastAsia="Times New Roman"/>
          <w:szCs w:val="24"/>
        </w:rPr>
        <w:t>η αναγνώριση</w:t>
      </w:r>
      <w:r w:rsidRPr="00577CC5">
        <w:rPr>
          <w:rFonts w:eastAsia="Times New Roman"/>
          <w:szCs w:val="24"/>
        </w:rPr>
        <w:t xml:space="preserve"> της Ελλάδας </w:t>
      </w:r>
      <w:r>
        <w:rPr>
          <w:rFonts w:eastAsia="Times New Roman"/>
          <w:szCs w:val="24"/>
        </w:rPr>
        <w:t>σε αυτή</w:t>
      </w:r>
      <w:r w:rsidRPr="00577CC5">
        <w:rPr>
          <w:rFonts w:eastAsia="Times New Roman"/>
          <w:szCs w:val="24"/>
        </w:rPr>
        <w:t xml:space="preserve"> την ονομασία που έχετε πει</w:t>
      </w:r>
      <w:r>
        <w:rPr>
          <w:rFonts w:eastAsia="Times New Roman"/>
          <w:szCs w:val="24"/>
        </w:rPr>
        <w:t>. Χίλια κράτη αν τους είχαν αναγνωρίσει, δεν</w:t>
      </w:r>
      <w:r w:rsidRPr="00577CC5">
        <w:rPr>
          <w:rFonts w:eastAsia="Times New Roman"/>
          <w:szCs w:val="24"/>
        </w:rPr>
        <w:t xml:space="preserve"> θα μετρούσε</w:t>
      </w:r>
      <w:r>
        <w:rPr>
          <w:rFonts w:eastAsia="Times New Roman"/>
          <w:szCs w:val="24"/>
        </w:rPr>
        <w:t>.</w:t>
      </w:r>
    </w:p>
    <w:p w14:paraId="2ED8C029" w14:textId="77777777" w:rsidR="00C647AD" w:rsidRDefault="00D506E1">
      <w:pPr>
        <w:spacing w:after="0" w:line="600" w:lineRule="auto"/>
        <w:ind w:firstLine="720"/>
        <w:jc w:val="both"/>
        <w:rPr>
          <w:rFonts w:eastAsia="Times New Roman"/>
          <w:szCs w:val="24"/>
        </w:rPr>
      </w:pPr>
      <w:r>
        <w:rPr>
          <w:rFonts w:eastAsia="Times New Roman"/>
          <w:szCs w:val="24"/>
        </w:rPr>
        <w:t>Θα πρέπει να μά</w:t>
      </w:r>
      <w:r>
        <w:rPr>
          <w:rFonts w:eastAsia="Times New Roman"/>
          <w:szCs w:val="24"/>
        </w:rPr>
        <w:t>θει</w:t>
      </w:r>
      <w:r w:rsidRPr="00577CC5">
        <w:rPr>
          <w:rFonts w:eastAsia="Times New Roman"/>
          <w:szCs w:val="24"/>
        </w:rPr>
        <w:t xml:space="preserve"> ο ελληνικός λαός ότι τίποτα δεν </w:t>
      </w:r>
      <w:r>
        <w:rPr>
          <w:rFonts w:eastAsia="Times New Roman"/>
          <w:szCs w:val="24"/>
        </w:rPr>
        <w:t>τ</w:t>
      </w:r>
      <w:r w:rsidRPr="00577CC5">
        <w:rPr>
          <w:rFonts w:eastAsia="Times New Roman"/>
          <w:szCs w:val="24"/>
        </w:rPr>
        <w:t>ελείωσε</w:t>
      </w:r>
      <w:r>
        <w:rPr>
          <w:rFonts w:eastAsia="Times New Roman"/>
          <w:szCs w:val="24"/>
        </w:rPr>
        <w:t>.</w:t>
      </w:r>
      <w:r w:rsidRPr="00577CC5">
        <w:rPr>
          <w:rFonts w:eastAsia="Times New Roman"/>
          <w:szCs w:val="24"/>
        </w:rPr>
        <w:t xml:space="preserve"> Αρχίζει τώρα </w:t>
      </w:r>
      <w:r>
        <w:rPr>
          <w:rFonts w:eastAsia="Times New Roman"/>
          <w:szCs w:val="24"/>
        </w:rPr>
        <w:t xml:space="preserve">ο </w:t>
      </w:r>
      <w:r w:rsidRPr="00577CC5">
        <w:rPr>
          <w:rFonts w:eastAsia="Times New Roman"/>
          <w:szCs w:val="24"/>
        </w:rPr>
        <w:t>αγώνα</w:t>
      </w:r>
      <w:r>
        <w:rPr>
          <w:rFonts w:eastAsia="Times New Roman"/>
          <w:szCs w:val="24"/>
        </w:rPr>
        <w:t>ς</w:t>
      </w:r>
      <w:r w:rsidRPr="00577CC5">
        <w:rPr>
          <w:rFonts w:eastAsia="Times New Roman"/>
          <w:szCs w:val="24"/>
        </w:rPr>
        <w:t xml:space="preserve"> καταγγελίας για την ακύρωση της </w:t>
      </w:r>
      <w:r>
        <w:rPr>
          <w:rFonts w:eastAsia="Times New Roman"/>
          <w:szCs w:val="24"/>
        </w:rPr>
        <w:t>σ</w:t>
      </w:r>
      <w:r w:rsidRPr="00577CC5">
        <w:rPr>
          <w:rFonts w:eastAsia="Times New Roman"/>
          <w:szCs w:val="24"/>
        </w:rPr>
        <w:t>υμφωνίας</w:t>
      </w:r>
      <w:r>
        <w:rPr>
          <w:rFonts w:eastAsia="Times New Roman"/>
          <w:szCs w:val="24"/>
        </w:rPr>
        <w:t>.</w:t>
      </w:r>
      <w:r w:rsidRPr="00577CC5">
        <w:rPr>
          <w:rFonts w:eastAsia="Times New Roman"/>
          <w:szCs w:val="24"/>
        </w:rPr>
        <w:t xml:space="preserve"> Έχει παραβιαστεί </w:t>
      </w:r>
      <w:r>
        <w:rPr>
          <w:rFonts w:eastAsia="Times New Roman"/>
          <w:szCs w:val="24"/>
        </w:rPr>
        <w:t xml:space="preserve">ήδη </w:t>
      </w:r>
      <w:r w:rsidRPr="00577CC5">
        <w:rPr>
          <w:rFonts w:eastAsia="Times New Roman"/>
          <w:szCs w:val="24"/>
        </w:rPr>
        <w:t xml:space="preserve">η </w:t>
      </w:r>
      <w:r>
        <w:rPr>
          <w:rFonts w:eastAsia="Times New Roman"/>
          <w:szCs w:val="24"/>
        </w:rPr>
        <w:t>σ</w:t>
      </w:r>
      <w:r w:rsidRPr="00577CC5">
        <w:rPr>
          <w:rFonts w:eastAsia="Times New Roman"/>
          <w:szCs w:val="24"/>
        </w:rPr>
        <w:t>υμφωνία από τους Σκοπιανούς και είναι άκυρη</w:t>
      </w:r>
      <w:r>
        <w:rPr>
          <w:rFonts w:eastAsia="Times New Roman"/>
          <w:szCs w:val="24"/>
        </w:rPr>
        <w:t>.</w:t>
      </w:r>
      <w:r w:rsidRPr="00577CC5">
        <w:rPr>
          <w:rFonts w:eastAsia="Times New Roman"/>
          <w:szCs w:val="24"/>
        </w:rPr>
        <w:t xml:space="preserve"> Έπρεπε να τελειώσει το 2008</w:t>
      </w:r>
      <w:r>
        <w:rPr>
          <w:rFonts w:eastAsia="Times New Roman"/>
          <w:szCs w:val="24"/>
        </w:rPr>
        <w:t>.</w:t>
      </w:r>
      <w:r w:rsidRPr="00577CC5">
        <w:rPr>
          <w:rFonts w:eastAsia="Times New Roman"/>
          <w:szCs w:val="24"/>
        </w:rPr>
        <w:t xml:space="preserve"> Δεν έγινε</w:t>
      </w:r>
      <w:r>
        <w:rPr>
          <w:rFonts w:eastAsia="Times New Roman"/>
          <w:szCs w:val="24"/>
        </w:rPr>
        <w:t>.</w:t>
      </w:r>
      <w:r w:rsidRPr="00577CC5">
        <w:rPr>
          <w:rFonts w:eastAsia="Times New Roman"/>
          <w:szCs w:val="24"/>
        </w:rPr>
        <w:t xml:space="preserve"> Δεν έχει </w:t>
      </w:r>
      <w:r>
        <w:rPr>
          <w:rFonts w:eastAsia="Times New Roman"/>
          <w:szCs w:val="24"/>
        </w:rPr>
        <w:t>υπογραφεί από</w:t>
      </w:r>
      <w:r w:rsidRPr="00577CC5">
        <w:rPr>
          <w:rFonts w:eastAsia="Times New Roman"/>
          <w:szCs w:val="24"/>
        </w:rPr>
        <w:t xml:space="preserve"> τον Πρόεδρο των Σκοπίων</w:t>
      </w:r>
      <w:r>
        <w:rPr>
          <w:rFonts w:eastAsia="Times New Roman"/>
          <w:szCs w:val="24"/>
        </w:rPr>
        <w:t>.</w:t>
      </w:r>
      <w:r w:rsidRPr="00577CC5">
        <w:rPr>
          <w:rFonts w:eastAsia="Times New Roman"/>
          <w:szCs w:val="24"/>
        </w:rPr>
        <w:t xml:space="preserve"> Ελπίζω να μην </w:t>
      </w:r>
      <w:r>
        <w:rPr>
          <w:rFonts w:eastAsia="Times New Roman"/>
          <w:szCs w:val="24"/>
        </w:rPr>
        <w:t xml:space="preserve">υπογραφεί και από </w:t>
      </w:r>
      <w:r w:rsidRPr="00577CC5">
        <w:rPr>
          <w:rFonts w:eastAsia="Times New Roman"/>
          <w:szCs w:val="24"/>
        </w:rPr>
        <w:t>τον Έλληνα</w:t>
      </w:r>
      <w:r>
        <w:rPr>
          <w:rFonts w:eastAsia="Times New Roman"/>
          <w:szCs w:val="24"/>
        </w:rPr>
        <w:t>.</w:t>
      </w:r>
      <w:r w:rsidRPr="00577CC5">
        <w:rPr>
          <w:rFonts w:eastAsia="Times New Roman"/>
          <w:szCs w:val="24"/>
        </w:rPr>
        <w:t xml:space="preserve"> Δεν άλλαξαν τ</w:t>
      </w:r>
      <w:r>
        <w:rPr>
          <w:rFonts w:eastAsia="Times New Roman"/>
          <w:szCs w:val="24"/>
        </w:rPr>
        <w:t>ο</w:t>
      </w:r>
      <w:r w:rsidRPr="00577CC5">
        <w:rPr>
          <w:rFonts w:eastAsia="Times New Roman"/>
          <w:szCs w:val="24"/>
        </w:rPr>
        <w:t xml:space="preserve"> </w:t>
      </w:r>
      <w:r>
        <w:rPr>
          <w:rFonts w:eastAsia="Times New Roman"/>
          <w:szCs w:val="24"/>
        </w:rPr>
        <w:t>σ</w:t>
      </w:r>
      <w:r>
        <w:rPr>
          <w:rFonts w:eastAsia="Times New Roman"/>
          <w:szCs w:val="24"/>
        </w:rPr>
        <w:t>ύνταγμά τους. Θ</w:t>
      </w:r>
      <w:r w:rsidRPr="00577CC5">
        <w:rPr>
          <w:rFonts w:eastAsia="Times New Roman"/>
          <w:szCs w:val="24"/>
        </w:rPr>
        <w:t>α προσθέσου</w:t>
      </w:r>
      <w:r>
        <w:rPr>
          <w:rFonts w:eastAsia="Times New Roman"/>
          <w:szCs w:val="24"/>
        </w:rPr>
        <w:t>ν, λέει,</w:t>
      </w:r>
      <w:r w:rsidRPr="00577CC5">
        <w:rPr>
          <w:rFonts w:eastAsia="Times New Roman"/>
          <w:szCs w:val="24"/>
        </w:rPr>
        <w:t xml:space="preserve"> κάποια παραρτήματα</w:t>
      </w:r>
      <w:r>
        <w:rPr>
          <w:rFonts w:eastAsia="Times New Roman"/>
          <w:szCs w:val="24"/>
        </w:rPr>
        <w:t>,</w:t>
      </w:r>
      <w:r w:rsidRPr="00577CC5">
        <w:rPr>
          <w:rFonts w:eastAsia="Times New Roman"/>
          <w:szCs w:val="24"/>
        </w:rPr>
        <w:t xml:space="preserve"> που καταλαβαίνουμε ότι μία αυριανή κυβέρνηση </w:t>
      </w:r>
      <w:r>
        <w:rPr>
          <w:rFonts w:eastAsia="Times New Roman"/>
          <w:szCs w:val="24"/>
        </w:rPr>
        <w:t>σ</w:t>
      </w:r>
      <w:r w:rsidRPr="00577CC5">
        <w:rPr>
          <w:rFonts w:eastAsia="Times New Roman"/>
          <w:szCs w:val="24"/>
        </w:rPr>
        <w:t xml:space="preserve">τα Σκόπια του </w:t>
      </w:r>
      <w:r>
        <w:rPr>
          <w:rFonts w:eastAsia="Times New Roman"/>
          <w:szCs w:val="24"/>
          <w:lang w:val="en-US"/>
        </w:rPr>
        <w:t>VMRO</w:t>
      </w:r>
      <w:r>
        <w:rPr>
          <w:rFonts w:eastAsia="Times New Roman"/>
          <w:szCs w:val="24"/>
        </w:rPr>
        <w:t xml:space="preserve"> θα </w:t>
      </w:r>
      <w:r w:rsidRPr="00577CC5">
        <w:rPr>
          <w:rFonts w:eastAsia="Times New Roman"/>
          <w:szCs w:val="24"/>
        </w:rPr>
        <w:t xml:space="preserve">μπορεί να </w:t>
      </w:r>
      <w:r>
        <w:rPr>
          <w:rFonts w:eastAsia="Times New Roman"/>
          <w:szCs w:val="24"/>
        </w:rPr>
        <w:t xml:space="preserve">τα </w:t>
      </w:r>
      <w:r w:rsidRPr="00577CC5">
        <w:rPr>
          <w:rFonts w:eastAsia="Times New Roman"/>
          <w:szCs w:val="24"/>
        </w:rPr>
        <w:t>καταργήσει πάρα πολύ εύκολα</w:t>
      </w:r>
      <w:r>
        <w:rPr>
          <w:rFonts w:eastAsia="Times New Roman"/>
          <w:szCs w:val="24"/>
        </w:rPr>
        <w:t>.</w:t>
      </w:r>
    </w:p>
    <w:p w14:paraId="2ED8C02A" w14:textId="77777777" w:rsidR="00C647AD" w:rsidRDefault="00D506E1">
      <w:pPr>
        <w:spacing w:after="0" w:line="600" w:lineRule="auto"/>
        <w:ind w:firstLine="720"/>
        <w:jc w:val="both"/>
        <w:rPr>
          <w:rFonts w:eastAsia="Times New Roman"/>
          <w:szCs w:val="24"/>
        </w:rPr>
      </w:pPr>
      <w:r w:rsidRPr="00577CC5">
        <w:rPr>
          <w:rFonts w:eastAsia="Times New Roman"/>
          <w:szCs w:val="24"/>
        </w:rPr>
        <w:t xml:space="preserve">Δεν </w:t>
      </w:r>
      <w:r>
        <w:rPr>
          <w:rFonts w:eastAsia="Times New Roman"/>
          <w:szCs w:val="24"/>
        </w:rPr>
        <w:t>έ</w:t>
      </w:r>
      <w:r>
        <w:rPr>
          <w:rFonts w:eastAsia="Times New Roman"/>
          <w:szCs w:val="24"/>
        </w:rPr>
        <w:t xml:space="preserve">παψαν οι αλυτρωτισμοί </w:t>
      </w:r>
      <w:r w:rsidRPr="00577CC5">
        <w:rPr>
          <w:rFonts w:eastAsia="Times New Roman"/>
          <w:szCs w:val="24"/>
        </w:rPr>
        <w:t>από τους Σκοπιανούς εντός</w:t>
      </w:r>
      <w:r>
        <w:rPr>
          <w:rFonts w:eastAsia="Times New Roman"/>
          <w:szCs w:val="24"/>
        </w:rPr>
        <w:t xml:space="preserve"> και</w:t>
      </w:r>
      <w:r w:rsidRPr="00577CC5">
        <w:rPr>
          <w:rFonts w:eastAsia="Times New Roman"/>
          <w:szCs w:val="24"/>
        </w:rPr>
        <w:t xml:space="preserve"> εκτός Ελλάδας</w:t>
      </w:r>
      <w:r>
        <w:rPr>
          <w:rFonts w:eastAsia="Times New Roman"/>
          <w:szCs w:val="24"/>
        </w:rPr>
        <w:t>.</w:t>
      </w:r>
      <w:r w:rsidRPr="00577CC5">
        <w:rPr>
          <w:rFonts w:eastAsia="Times New Roman"/>
          <w:szCs w:val="24"/>
        </w:rPr>
        <w:t xml:space="preserve"> Το </w:t>
      </w:r>
      <w:r>
        <w:rPr>
          <w:rFonts w:eastAsia="Times New Roman"/>
          <w:szCs w:val="24"/>
        </w:rPr>
        <w:t>«</w:t>
      </w:r>
      <w:r w:rsidRPr="00577CC5">
        <w:rPr>
          <w:rFonts w:eastAsia="Times New Roman"/>
          <w:szCs w:val="24"/>
        </w:rPr>
        <w:t>Ουράνιο Τόξο</w:t>
      </w:r>
      <w:r>
        <w:rPr>
          <w:rFonts w:eastAsia="Times New Roman"/>
          <w:szCs w:val="24"/>
        </w:rPr>
        <w:t>»</w:t>
      </w:r>
      <w:r w:rsidRPr="00577CC5">
        <w:rPr>
          <w:rFonts w:eastAsia="Times New Roman"/>
          <w:szCs w:val="24"/>
        </w:rPr>
        <w:t xml:space="preserve"> ξεσάλωσε</w:t>
      </w:r>
      <w:r>
        <w:rPr>
          <w:rFonts w:eastAsia="Times New Roman"/>
          <w:szCs w:val="24"/>
        </w:rPr>
        <w:t xml:space="preserve">. Βγήκε </w:t>
      </w:r>
      <w:r w:rsidRPr="00577CC5">
        <w:rPr>
          <w:rFonts w:eastAsia="Times New Roman"/>
          <w:szCs w:val="24"/>
        </w:rPr>
        <w:t xml:space="preserve">και κάνει </w:t>
      </w:r>
      <w:r>
        <w:rPr>
          <w:rFonts w:eastAsia="Times New Roman"/>
          <w:szCs w:val="24"/>
        </w:rPr>
        <w:t xml:space="preserve">και </w:t>
      </w:r>
      <w:r w:rsidRPr="00577CC5">
        <w:rPr>
          <w:rFonts w:eastAsia="Times New Roman"/>
          <w:szCs w:val="24"/>
        </w:rPr>
        <w:t>ανακοινώσεις τώρα</w:t>
      </w:r>
      <w:r>
        <w:rPr>
          <w:rFonts w:eastAsia="Times New Roman"/>
          <w:szCs w:val="24"/>
        </w:rPr>
        <w:t>,</w:t>
      </w:r>
      <w:r w:rsidRPr="00577CC5">
        <w:rPr>
          <w:rFonts w:eastAsia="Times New Roman"/>
          <w:szCs w:val="24"/>
        </w:rPr>
        <w:t xml:space="preserve"> που θα τρίβετε τα μάτια </w:t>
      </w:r>
      <w:r>
        <w:rPr>
          <w:rFonts w:eastAsia="Times New Roman"/>
          <w:szCs w:val="24"/>
        </w:rPr>
        <w:t xml:space="preserve">σας. Και θα πρέπει να καταλάβει </w:t>
      </w:r>
      <w:r w:rsidRPr="00577CC5">
        <w:rPr>
          <w:rFonts w:eastAsia="Times New Roman"/>
          <w:szCs w:val="24"/>
        </w:rPr>
        <w:t xml:space="preserve">ο κόσμος ότι θα έπρεπε να έχετε πάρει </w:t>
      </w:r>
      <w:r>
        <w:rPr>
          <w:rFonts w:eastAsia="Times New Roman"/>
          <w:szCs w:val="24"/>
        </w:rPr>
        <w:t>νωπή</w:t>
      </w:r>
      <w:r w:rsidRPr="00577CC5">
        <w:rPr>
          <w:rFonts w:eastAsia="Times New Roman"/>
          <w:szCs w:val="24"/>
        </w:rPr>
        <w:t xml:space="preserve"> </w:t>
      </w:r>
      <w:r>
        <w:rPr>
          <w:rFonts w:eastAsia="Times New Roman"/>
          <w:szCs w:val="24"/>
        </w:rPr>
        <w:t>ε</w:t>
      </w:r>
      <w:r w:rsidRPr="00577CC5">
        <w:rPr>
          <w:rFonts w:eastAsia="Times New Roman"/>
          <w:szCs w:val="24"/>
        </w:rPr>
        <w:t xml:space="preserve">ντολή από τον </w:t>
      </w:r>
      <w:r>
        <w:rPr>
          <w:rFonts w:eastAsia="Times New Roman"/>
          <w:szCs w:val="24"/>
        </w:rPr>
        <w:t xml:space="preserve">λαό </w:t>
      </w:r>
      <w:r w:rsidRPr="00577CC5">
        <w:rPr>
          <w:rFonts w:eastAsia="Times New Roman"/>
          <w:szCs w:val="24"/>
        </w:rPr>
        <w:t>με ε</w:t>
      </w:r>
      <w:r w:rsidRPr="00577CC5">
        <w:rPr>
          <w:rFonts w:eastAsia="Times New Roman"/>
          <w:szCs w:val="24"/>
        </w:rPr>
        <w:t xml:space="preserve">κλογές για να κάνετε </w:t>
      </w:r>
      <w:r>
        <w:rPr>
          <w:rFonts w:eastAsia="Times New Roman"/>
          <w:szCs w:val="24"/>
        </w:rPr>
        <w:t>τέτοιες</w:t>
      </w:r>
      <w:r w:rsidRPr="00577CC5">
        <w:rPr>
          <w:rFonts w:eastAsia="Times New Roman"/>
          <w:szCs w:val="24"/>
        </w:rPr>
        <w:t xml:space="preserve"> συμφωνίες</w:t>
      </w:r>
      <w:r>
        <w:rPr>
          <w:rFonts w:eastAsia="Times New Roman"/>
          <w:szCs w:val="24"/>
        </w:rPr>
        <w:t>.</w:t>
      </w:r>
      <w:r w:rsidRPr="00577CC5">
        <w:rPr>
          <w:rFonts w:eastAsia="Times New Roman"/>
          <w:szCs w:val="24"/>
        </w:rPr>
        <w:t xml:space="preserve"> Ο Πρωθυπουργός το έλεγε</w:t>
      </w:r>
      <w:r>
        <w:rPr>
          <w:rFonts w:eastAsia="Times New Roman"/>
          <w:szCs w:val="24"/>
        </w:rPr>
        <w:t>.</w:t>
      </w:r>
    </w:p>
    <w:p w14:paraId="2ED8C02B" w14:textId="77777777" w:rsidR="00C647AD" w:rsidRDefault="00D506E1">
      <w:pPr>
        <w:spacing w:after="0" w:line="600" w:lineRule="auto"/>
        <w:ind w:firstLine="720"/>
        <w:jc w:val="both"/>
        <w:rPr>
          <w:rFonts w:eastAsia="Times New Roman"/>
          <w:szCs w:val="24"/>
        </w:rPr>
      </w:pPr>
      <w:r>
        <w:rPr>
          <w:rFonts w:eastAsia="Times New Roman"/>
          <w:szCs w:val="24"/>
        </w:rPr>
        <w:t>Κ</w:t>
      </w:r>
      <w:r w:rsidRPr="00577CC5">
        <w:rPr>
          <w:rFonts w:eastAsia="Times New Roman"/>
          <w:szCs w:val="24"/>
        </w:rPr>
        <w:t xml:space="preserve">αι κλείνοντας θα ήθελα να πω ότι </w:t>
      </w:r>
      <w:r>
        <w:rPr>
          <w:rFonts w:eastAsia="Times New Roman"/>
          <w:szCs w:val="24"/>
        </w:rPr>
        <w:t>δίνοντας δύναμη</w:t>
      </w:r>
      <w:r w:rsidRPr="00577CC5">
        <w:rPr>
          <w:rFonts w:eastAsia="Times New Roman"/>
          <w:szCs w:val="24"/>
        </w:rPr>
        <w:t xml:space="preserve"> στη Χρυσή Αυγή</w:t>
      </w:r>
      <w:r>
        <w:rPr>
          <w:rFonts w:eastAsia="Times New Roman"/>
          <w:szCs w:val="24"/>
        </w:rPr>
        <w:t>,</w:t>
      </w:r>
      <w:r w:rsidRPr="00577CC5">
        <w:rPr>
          <w:rFonts w:eastAsia="Times New Roman"/>
          <w:szCs w:val="24"/>
        </w:rPr>
        <w:t xml:space="preserve"> </w:t>
      </w:r>
      <w:r>
        <w:rPr>
          <w:rFonts w:eastAsia="Times New Roman"/>
          <w:szCs w:val="24"/>
        </w:rPr>
        <w:t>μ</w:t>
      </w:r>
      <w:r w:rsidRPr="00577CC5">
        <w:rPr>
          <w:rFonts w:eastAsia="Times New Roman"/>
          <w:szCs w:val="24"/>
        </w:rPr>
        <w:t>ε τη βοήθεια του Θεού</w:t>
      </w:r>
      <w:r>
        <w:rPr>
          <w:rFonts w:eastAsia="Times New Roman"/>
          <w:szCs w:val="24"/>
        </w:rPr>
        <w:t>,</w:t>
      </w:r>
      <w:r w:rsidRPr="00577CC5">
        <w:rPr>
          <w:rFonts w:eastAsia="Times New Roman"/>
          <w:szCs w:val="24"/>
        </w:rPr>
        <w:t xml:space="preserve"> η </w:t>
      </w:r>
      <w:r>
        <w:rPr>
          <w:rFonts w:eastAsia="Times New Roman"/>
          <w:szCs w:val="24"/>
        </w:rPr>
        <w:t>σ</w:t>
      </w:r>
      <w:r w:rsidRPr="00577CC5">
        <w:rPr>
          <w:rFonts w:eastAsia="Times New Roman"/>
          <w:szCs w:val="24"/>
        </w:rPr>
        <w:t>υμφωνία θα ακυρωθεί στην πράξη</w:t>
      </w:r>
      <w:r>
        <w:rPr>
          <w:rFonts w:eastAsia="Times New Roman"/>
          <w:szCs w:val="24"/>
        </w:rPr>
        <w:t>,</w:t>
      </w:r>
      <w:r w:rsidRPr="00577CC5">
        <w:rPr>
          <w:rFonts w:eastAsia="Times New Roman"/>
          <w:szCs w:val="24"/>
        </w:rPr>
        <w:t xml:space="preserve"> γιατί οι</w:t>
      </w:r>
      <w:r>
        <w:rPr>
          <w:rFonts w:eastAsia="Times New Roman"/>
          <w:szCs w:val="24"/>
        </w:rPr>
        <w:t xml:space="preserve"> σφετεριστές της ιστορίας ήρθαν</w:t>
      </w:r>
      <w:r w:rsidRPr="00577CC5">
        <w:rPr>
          <w:rFonts w:eastAsia="Times New Roman"/>
          <w:szCs w:val="24"/>
        </w:rPr>
        <w:t xml:space="preserve"> χθες και αύριο δεν θα υπάρχουν</w:t>
      </w:r>
      <w:r>
        <w:rPr>
          <w:rFonts w:eastAsia="Times New Roman"/>
          <w:szCs w:val="24"/>
        </w:rPr>
        <w:t>.</w:t>
      </w:r>
      <w:r w:rsidRPr="00577CC5">
        <w:rPr>
          <w:rFonts w:eastAsia="Times New Roman"/>
          <w:szCs w:val="24"/>
        </w:rPr>
        <w:t xml:space="preserve"> Το </w:t>
      </w:r>
      <w:r>
        <w:rPr>
          <w:rFonts w:eastAsia="Times New Roman"/>
          <w:szCs w:val="24"/>
        </w:rPr>
        <w:t xml:space="preserve">ιερό </w:t>
      </w:r>
      <w:r w:rsidRPr="00577CC5">
        <w:rPr>
          <w:rFonts w:eastAsia="Times New Roman"/>
          <w:szCs w:val="24"/>
        </w:rPr>
        <w:t xml:space="preserve">ελληνικό έθνος </w:t>
      </w:r>
      <w:r>
        <w:rPr>
          <w:rFonts w:eastAsia="Times New Roman"/>
          <w:szCs w:val="24"/>
        </w:rPr>
        <w:t>μας,</w:t>
      </w:r>
      <w:r w:rsidRPr="00577CC5">
        <w:rPr>
          <w:rFonts w:eastAsia="Times New Roman"/>
          <w:szCs w:val="24"/>
        </w:rPr>
        <w:t xml:space="preserve"> </w:t>
      </w:r>
      <w:r>
        <w:rPr>
          <w:rFonts w:eastAsia="Times New Roman"/>
          <w:szCs w:val="24"/>
        </w:rPr>
        <w:t>όμως,</w:t>
      </w:r>
      <w:r w:rsidRPr="00577CC5">
        <w:rPr>
          <w:rFonts w:eastAsia="Times New Roman"/>
          <w:szCs w:val="24"/>
        </w:rPr>
        <w:t xml:space="preserve"> υπάρχει χιλιάδες χρόνια και θα υπάρχει </w:t>
      </w:r>
      <w:r>
        <w:rPr>
          <w:rFonts w:eastAsia="Times New Roman"/>
          <w:szCs w:val="24"/>
        </w:rPr>
        <w:t>και για χιλιάδες χρόνια</w:t>
      </w:r>
      <w:r w:rsidRPr="00577CC5">
        <w:rPr>
          <w:rFonts w:eastAsia="Times New Roman"/>
          <w:szCs w:val="24"/>
        </w:rPr>
        <w:t xml:space="preserve"> μετά από αυτή την </w:t>
      </w:r>
      <w:r>
        <w:rPr>
          <w:rFonts w:eastAsia="Times New Roman"/>
          <w:szCs w:val="24"/>
        </w:rPr>
        <w:t xml:space="preserve">επαίσχυντη </w:t>
      </w:r>
      <w:r>
        <w:rPr>
          <w:rFonts w:eastAsia="Times New Roman"/>
          <w:szCs w:val="24"/>
        </w:rPr>
        <w:t>σ</w:t>
      </w:r>
      <w:r w:rsidRPr="00577CC5">
        <w:rPr>
          <w:rFonts w:eastAsia="Times New Roman"/>
          <w:szCs w:val="24"/>
        </w:rPr>
        <w:t>υμφωνία</w:t>
      </w:r>
      <w:r>
        <w:rPr>
          <w:rFonts w:eastAsia="Times New Roman"/>
          <w:szCs w:val="24"/>
        </w:rPr>
        <w:t>.</w:t>
      </w:r>
    </w:p>
    <w:p w14:paraId="2ED8C02C" w14:textId="77777777" w:rsidR="00C647AD" w:rsidRDefault="00D506E1">
      <w:pPr>
        <w:spacing w:after="0" w:line="600" w:lineRule="auto"/>
        <w:ind w:firstLine="720"/>
        <w:jc w:val="both"/>
        <w:rPr>
          <w:rFonts w:eastAsia="Times New Roman"/>
          <w:szCs w:val="24"/>
        </w:rPr>
      </w:pPr>
      <w:r>
        <w:rPr>
          <w:rFonts w:eastAsia="Times New Roman"/>
          <w:szCs w:val="24"/>
        </w:rPr>
        <w:t>Σας αρέσει, δεν σας αρέσει</w:t>
      </w:r>
      <w:r>
        <w:rPr>
          <w:rFonts w:eastAsia="Times New Roman"/>
          <w:szCs w:val="24"/>
        </w:rPr>
        <w:t>,</w:t>
      </w:r>
      <w:r w:rsidRPr="00577CC5">
        <w:rPr>
          <w:rFonts w:eastAsia="Times New Roman"/>
          <w:szCs w:val="24"/>
        </w:rPr>
        <w:t xml:space="preserve"> την ιστορία </w:t>
      </w:r>
      <w:r>
        <w:rPr>
          <w:rFonts w:eastAsia="Times New Roman"/>
          <w:szCs w:val="24"/>
        </w:rPr>
        <w:t>τη γράφει</w:t>
      </w:r>
      <w:r w:rsidRPr="00577CC5">
        <w:rPr>
          <w:rFonts w:eastAsia="Times New Roman"/>
          <w:szCs w:val="24"/>
        </w:rPr>
        <w:t xml:space="preserve"> πάντα </w:t>
      </w:r>
      <w:r>
        <w:rPr>
          <w:rFonts w:eastAsia="Times New Roman"/>
          <w:szCs w:val="24"/>
        </w:rPr>
        <w:t xml:space="preserve">ο </w:t>
      </w:r>
      <w:r w:rsidRPr="00577CC5">
        <w:rPr>
          <w:rFonts w:eastAsia="Times New Roman"/>
          <w:szCs w:val="24"/>
        </w:rPr>
        <w:t xml:space="preserve">τελευταίος επιζών στο </w:t>
      </w:r>
      <w:r>
        <w:rPr>
          <w:rFonts w:eastAsia="Times New Roman"/>
          <w:szCs w:val="24"/>
        </w:rPr>
        <w:t>π</w:t>
      </w:r>
      <w:r w:rsidRPr="00577CC5">
        <w:rPr>
          <w:rFonts w:eastAsia="Times New Roman"/>
          <w:szCs w:val="24"/>
        </w:rPr>
        <w:t>εδίο τ</w:t>
      </w:r>
      <w:r w:rsidRPr="00577CC5">
        <w:rPr>
          <w:rFonts w:eastAsia="Times New Roman"/>
          <w:szCs w:val="24"/>
        </w:rPr>
        <w:t>ης μάχης</w:t>
      </w:r>
      <w:r>
        <w:rPr>
          <w:rFonts w:eastAsia="Times New Roman"/>
          <w:szCs w:val="24"/>
        </w:rPr>
        <w:t>,</w:t>
      </w:r>
      <w:r w:rsidRPr="00577CC5">
        <w:rPr>
          <w:rFonts w:eastAsia="Times New Roman"/>
          <w:szCs w:val="24"/>
        </w:rPr>
        <w:t xml:space="preserve"> </w:t>
      </w:r>
      <w:r>
        <w:rPr>
          <w:rFonts w:eastAsia="Times New Roman"/>
          <w:szCs w:val="24"/>
        </w:rPr>
        <w:t>δ</w:t>
      </w:r>
      <w:r w:rsidRPr="00577CC5">
        <w:rPr>
          <w:rFonts w:eastAsia="Times New Roman"/>
          <w:szCs w:val="24"/>
        </w:rPr>
        <w:t>ηλαδή ο νικητής</w:t>
      </w:r>
      <w:r>
        <w:rPr>
          <w:rFonts w:eastAsia="Times New Roman"/>
          <w:szCs w:val="24"/>
        </w:rPr>
        <w:t>.</w:t>
      </w:r>
      <w:r w:rsidRPr="00577CC5">
        <w:rPr>
          <w:rFonts w:eastAsia="Times New Roman"/>
          <w:szCs w:val="24"/>
        </w:rPr>
        <w:t xml:space="preserve"> Και όπως λέει ο ποιητής</w:t>
      </w:r>
      <w:r w:rsidRPr="00AB1F93">
        <w:rPr>
          <w:rFonts w:eastAsia="Times New Roman"/>
          <w:szCs w:val="24"/>
        </w:rPr>
        <w:t>:</w:t>
      </w:r>
      <w:r>
        <w:rPr>
          <w:rFonts w:eastAsia="Times New Roman"/>
          <w:szCs w:val="24"/>
        </w:rPr>
        <w:t xml:space="preserve"> «Π</w:t>
      </w:r>
      <w:r w:rsidRPr="00577CC5">
        <w:rPr>
          <w:rFonts w:eastAsia="Times New Roman"/>
          <w:szCs w:val="24"/>
        </w:rPr>
        <w:t>ίσω μας έρχονται άλλοι</w:t>
      </w:r>
      <w:r w:rsidRPr="00AB1F93">
        <w:rPr>
          <w:rFonts w:eastAsia="Times New Roman"/>
          <w:szCs w:val="24"/>
        </w:rPr>
        <w:t>.</w:t>
      </w:r>
      <w:r>
        <w:rPr>
          <w:rFonts w:eastAsia="Times New Roman"/>
          <w:szCs w:val="24"/>
        </w:rPr>
        <w:t xml:space="preserve"> Στρατ</w:t>
      </w:r>
      <w:r w:rsidRPr="00577CC5">
        <w:rPr>
          <w:rFonts w:eastAsia="Times New Roman"/>
          <w:szCs w:val="24"/>
        </w:rPr>
        <w:t xml:space="preserve">οί </w:t>
      </w:r>
      <w:r>
        <w:rPr>
          <w:rFonts w:eastAsia="Times New Roman"/>
          <w:szCs w:val="24"/>
        </w:rPr>
        <w:t>οι γιο</w:t>
      </w:r>
      <w:r>
        <w:rPr>
          <w:rFonts w:eastAsia="Times New Roman"/>
          <w:szCs w:val="24"/>
        </w:rPr>
        <w:t>ι</w:t>
      </w:r>
      <w:r>
        <w:rPr>
          <w:rFonts w:eastAsia="Times New Roman"/>
          <w:szCs w:val="24"/>
        </w:rPr>
        <w:t xml:space="preserve"> μας </w:t>
      </w:r>
      <w:r w:rsidRPr="00577CC5">
        <w:rPr>
          <w:rFonts w:eastAsia="Times New Roman"/>
          <w:szCs w:val="24"/>
        </w:rPr>
        <w:t>και τα εγγόνια μας και θα νικήσουν</w:t>
      </w:r>
      <w:r>
        <w:rPr>
          <w:rFonts w:eastAsia="Times New Roman"/>
          <w:szCs w:val="24"/>
        </w:rPr>
        <w:t>.</w:t>
      </w:r>
      <w:r>
        <w:rPr>
          <w:rFonts w:eastAsia="Times New Roman"/>
          <w:szCs w:val="24"/>
        </w:rPr>
        <w:t>».</w:t>
      </w:r>
    </w:p>
    <w:p w14:paraId="2ED8C02D" w14:textId="77777777" w:rsidR="00C647AD" w:rsidRDefault="00D506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ED8C02E" w14:textId="77777777" w:rsidR="00C647AD" w:rsidRDefault="00D506E1">
      <w:pPr>
        <w:spacing w:after="0" w:line="600" w:lineRule="auto"/>
        <w:ind w:firstLine="720"/>
        <w:jc w:val="both"/>
        <w:rPr>
          <w:rFonts w:eastAsia="Times New Roman" w:cs="Times New Roman"/>
          <w:szCs w:val="24"/>
        </w:rPr>
      </w:pPr>
      <w:r w:rsidRPr="00AB1F93">
        <w:rPr>
          <w:rFonts w:eastAsia="Times New Roman" w:cs="Times New Roman"/>
          <w:b/>
          <w:szCs w:val="24"/>
        </w:rPr>
        <w:t xml:space="preserve">ΠΡΟΕΔΡΕΥΩΝ (Γεώργιος Βαρεμένος): </w:t>
      </w:r>
      <w:r>
        <w:rPr>
          <w:rFonts w:eastAsia="Times New Roman" w:cs="Times New Roman"/>
          <w:szCs w:val="24"/>
        </w:rPr>
        <w:t>Τον λόγο έχει ο κ. Καββαδάς από τη Ν</w:t>
      </w:r>
      <w:r>
        <w:rPr>
          <w:rFonts w:eastAsia="Times New Roman" w:cs="Times New Roman"/>
          <w:szCs w:val="24"/>
        </w:rPr>
        <w:t xml:space="preserve">έα Δημοκρατία. </w:t>
      </w:r>
    </w:p>
    <w:p w14:paraId="2ED8C02F" w14:textId="77777777" w:rsidR="00C647AD" w:rsidRDefault="00D506E1">
      <w:pPr>
        <w:spacing w:after="0" w:line="600" w:lineRule="auto"/>
        <w:ind w:firstLine="720"/>
        <w:jc w:val="both"/>
        <w:rPr>
          <w:rFonts w:eastAsia="Times New Roman" w:cs="Times New Roman"/>
          <w:szCs w:val="24"/>
        </w:rPr>
      </w:pPr>
      <w:r w:rsidRPr="00AB1F93">
        <w:rPr>
          <w:rFonts w:eastAsia="Times New Roman" w:cs="Times New Roman"/>
          <w:b/>
          <w:szCs w:val="24"/>
        </w:rPr>
        <w:t>ΑΘΑΝΑΣΙΟΣ ΚΑΒΒΑΔΑΣ:</w:t>
      </w:r>
      <w:r>
        <w:rPr>
          <w:rFonts w:eastAsia="Times New Roman" w:cs="Times New Roman"/>
          <w:b/>
          <w:szCs w:val="24"/>
        </w:rPr>
        <w:t xml:space="preserve"> </w:t>
      </w:r>
      <w:r>
        <w:rPr>
          <w:rFonts w:eastAsia="Times New Roman" w:cs="Times New Roman"/>
          <w:szCs w:val="24"/>
        </w:rPr>
        <w:t>Ευχαριστώ, κύριε Πρόεδρε.</w:t>
      </w:r>
    </w:p>
    <w:p w14:paraId="2ED8C030" w14:textId="77777777" w:rsidR="00C647AD" w:rsidRDefault="00D506E1">
      <w:pPr>
        <w:spacing w:after="0" w:line="600" w:lineRule="auto"/>
        <w:ind w:firstLine="720"/>
        <w:jc w:val="both"/>
        <w:rPr>
          <w:rFonts w:eastAsia="Times New Roman"/>
          <w:szCs w:val="24"/>
        </w:rPr>
      </w:pPr>
      <w:r>
        <w:rPr>
          <w:rFonts w:eastAsia="Times New Roman" w:cs="Times New Roman"/>
          <w:szCs w:val="24"/>
        </w:rPr>
        <w:t>Κύριοι Υπουργοί, κυρίες και κύριοι συνάδελφοι,</w:t>
      </w:r>
      <w:r w:rsidRPr="00577CC5">
        <w:rPr>
          <w:rFonts w:eastAsia="Times New Roman"/>
          <w:szCs w:val="24"/>
        </w:rPr>
        <w:t xml:space="preserve"> σήμερα είδαμε ένα</w:t>
      </w:r>
      <w:r>
        <w:rPr>
          <w:rFonts w:eastAsia="Times New Roman"/>
          <w:szCs w:val="24"/>
        </w:rPr>
        <w:t>ν</w:t>
      </w:r>
      <w:r w:rsidRPr="00577CC5">
        <w:rPr>
          <w:rFonts w:eastAsia="Times New Roman"/>
          <w:szCs w:val="24"/>
        </w:rPr>
        <w:t xml:space="preserve"> αμήχανο Πρωθυπουργό</w:t>
      </w:r>
      <w:r>
        <w:rPr>
          <w:rFonts w:eastAsia="Times New Roman"/>
          <w:szCs w:val="24"/>
        </w:rPr>
        <w:t>,</w:t>
      </w:r>
      <w:r w:rsidRPr="00577CC5">
        <w:rPr>
          <w:rFonts w:eastAsia="Times New Roman"/>
          <w:szCs w:val="24"/>
        </w:rPr>
        <w:t xml:space="preserve"> που δεν είπε τίποτα να υπερασπιστεί την πολιτική του</w:t>
      </w:r>
      <w:r>
        <w:rPr>
          <w:rFonts w:eastAsia="Times New Roman"/>
          <w:szCs w:val="24"/>
        </w:rPr>
        <w:t>.</w:t>
      </w:r>
      <w:r w:rsidRPr="00577CC5">
        <w:rPr>
          <w:rFonts w:eastAsia="Times New Roman"/>
          <w:szCs w:val="24"/>
        </w:rPr>
        <w:t xml:space="preserve"> Απέδειξε την </w:t>
      </w:r>
      <w:r>
        <w:rPr>
          <w:rFonts w:eastAsia="Times New Roman"/>
          <w:szCs w:val="24"/>
        </w:rPr>
        <w:t>ιδεοληψία του</w:t>
      </w:r>
      <w:r w:rsidRPr="00577CC5">
        <w:rPr>
          <w:rFonts w:eastAsia="Times New Roman"/>
          <w:szCs w:val="24"/>
        </w:rPr>
        <w:t xml:space="preserve"> και δεν είχε τίποτα να αντιτείνει στα επιχειρήματ</w:t>
      </w:r>
      <w:r>
        <w:rPr>
          <w:rFonts w:eastAsia="Times New Roman"/>
          <w:szCs w:val="24"/>
        </w:rPr>
        <w:t>α</w:t>
      </w:r>
      <w:r w:rsidRPr="00577CC5">
        <w:rPr>
          <w:rFonts w:eastAsia="Times New Roman"/>
          <w:szCs w:val="24"/>
        </w:rPr>
        <w:t xml:space="preserve"> του Προέδρου </w:t>
      </w:r>
      <w:r>
        <w:rPr>
          <w:rFonts w:eastAsia="Times New Roman"/>
          <w:szCs w:val="24"/>
        </w:rPr>
        <w:t>μας,</w:t>
      </w:r>
      <w:r w:rsidRPr="00577CC5">
        <w:rPr>
          <w:rFonts w:eastAsia="Times New Roman"/>
          <w:szCs w:val="24"/>
        </w:rPr>
        <w:t xml:space="preserve"> Κυριάκου Μητσοτάκη</w:t>
      </w:r>
      <w:r>
        <w:rPr>
          <w:rFonts w:eastAsia="Times New Roman"/>
          <w:szCs w:val="24"/>
        </w:rPr>
        <w:t>.</w:t>
      </w:r>
      <w:r w:rsidRPr="00577CC5">
        <w:rPr>
          <w:rFonts w:eastAsia="Times New Roman"/>
          <w:szCs w:val="24"/>
        </w:rPr>
        <w:t xml:space="preserve"> </w:t>
      </w:r>
    </w:p>
    <w:p w14:paraId="2ED8C031" w14:textId="77777777" w:rsidR="00C647AD" w:rsidRDefault="00D506E1">
      <w:pPr>
        <w:spacing w:after="0" w:line="600" w:lineRule="auto"/>
        <w:ind w:firstLine="720"/>
        <w:jc w:val="both"/>
        <w:rPr>
          <w:rFonts w:eastAsia="Times New Roman"/>
          <w:szCs w:val="24"/>
        </w:rPr>
      </w:pPr>
      <w:r w:rsidRPr="00577CC5">
        <w:rPr>
          <w:rFonts w:eastAsia="Times New Roman"/>
          <w:szCs w:val="24"/>
        </w:rPr>
        <w:t xml:space="preserve">Χαρακτήρισε ως δύσκολα </w:t>
      </w:r>
      <w:r>
        <w:rPr>
          <w:rFonts w:eastAsia="Times New Roman"/>
          <w:szCs w:val="24"/>
        </w:rPr>
        <w:t>και τεχνητά τα πιο σημαντικά σημεία</w:t>
      </w:r>
      <w:r w:rsidRPr="00577CC5">
        <w:rPr>
          <w:rFonts w:eastAsia="Times New Roman"/>
          <w:szCs w:val="24"/>
        </w:rPr>
        <w:t xml:space="preserve"> αυτή</w:t>
      </w:r>
      <w:r>
        <w:rPr>
          <w:rFonts w:eastAsia="Times New Roman"/>
          <w:szCs w:val="24"/>
        </w:rPr>
        <w:t xml:space="preserve">ς της </w:t>
      </w:r>
      <w:r>
        <w:rPr>
          <w:rFonts w:eastAsia="Times New Roman"/>
          <w:szCs w:val="24"/>
        </w:rPr>
        <w:t>σ</w:t>
      </w:r>
      <w:r w:rsidRPr="00577CC5">
        <w:rPr>
          <w:rFonts w:eastAsia="Times New Roman"/>
          <w:szCs w:val="24"/>
        </w:rPr>
        <w:t>υμφωνίας</w:t>
      </w:r>
      <w:r>
        <w:rPr>
          <w:rFonts w:eastAsia="Times New Roman"/>
          <w:szCs w:val="24"/>
        </w:rPr>
        <w:t>,</w:t>
      </w:r>
      <w:r w:rsidRPr="00577CC5">
        <w:rPr>
          <w:rFonts w:eastAsia="Times New Roman"/>
          <w:szCs w:val="24"/>
        </w:rPr>
        <w:t xml:space="preserve"> δηλαδή ότι </w:t>
      </w:r>
      <w:r>
        <w:rPr>
          <w:rFonts w:eastAsia="Times New Roman"/>
          <w:szCs w:val="24"/>
        </w:rPr>
        <w:t>εκχώρησε</w:t>
      </w:r>
      <w:r w:rsidRPr="00577CC5">
        <w:rPr>
          <w:rFonts w:eastAsia="Times New Roman"/>
          <w:szCs w:val="24"/>
        </w:rPr>
        <w:t xml:space="preserve"> μακεδονική εθνότητα και γλώσσα στους βόρειους γείτονές </w:t>
      </w:r>
      <w:r>
        <w:rPr>
          <w:rFonts w:eastAsia="Times New Roman"/>
          <w:szCs w:val="24"/>
        </w:rPr>
        <w:t>μας,</w:t>
      </w:r>
      <w:r w:rsidRPr="00577CC5">
        <w:rPr>
          <w:rFonts w:eastAsia="Times New Roman"/>
          <w:szCs w:val="24"/>
        </w:rPr>
        <w:t xml:space="preserve"> κάτι </w:t>
      </w:r>
      <w:r w:rsidRPr="00577CC5">
        <w:rPr>
          <w:rFonts w:eastAsia="Times New Roman"/>
          <w:szCs w:val="24"/>
        </w:rPr>
        <w:t>που δεν έκανε κα</w:t>
      </w:r>
      <w:r>
        <w:rPr>
          <w:rFonts w:eastAsia="Times New Roman"/>
          <w:szCs w:val="24"/>
        </w:rPr>
        <w:t>μ</w:t>
      </w:r>
      <w:r w:rsidRPr="00577CC5">
        <w:rPr>
          <w:rFonts w:eastAsia="Times New Roman"/>
          <w:szCs w:val="24"/>
        </w:rPr>
        <w:t xml:space="preserve">μία άλλη κυβέρνηση και κανένας άλλος Πρωθυπουργός εκτός από τον </w:t>
      </w:r>
      <w:r>
        <w:rPr>
          <w:rFonts w:eastAsia="Times New Roman"/>
          <w:szCs w:val="24"/>
        </w:rPr>
        <w:t>κ.</w:t>
      </w:r>
      <w:r w:rsidRPr="00577CC5">
        <w:rPr>
          <w:rFonts w:eastAsia="Times New Roman"/>
          <w:szCs w:val="24"/>
        </w:rPr>
        <w:t xml:space="preserve"> Τσίπρα</w:t>
      </w:r>
      <w:r>
        <w:rPr>
          <w:rFonts w:eastAsia="Times New Roman"/>
          <w:szCs w:val="24"/>
        </w:rPr>
        <w:t>.</w:t>
      </w:r>
    </w:p>
    <w:p w14:paraId="2ED8C032" w14:textId="77777777" w:rsidR="00C647AD" w:rsidRDefault="00D506E1">
      <w:pPr>
        <w:spacing w:after="0" w:line="600" w:lineRule="auto"/>
        <w:ind w:firstLine="720"/>
        <w:jc w:val="both"/>
        <w:rPr>
          <w:rFonts w:eastAsia="Times New Roman"/>
          <w:szCs w:val="24"/>
        </w:rPr>
      </w:pPr>
      <w:r>
        <w:rPr>
          <w:rFonts w:eastAsia="Times New Roman"/>
          <w:szCs w:val="24"/>
        </w:rPr>
        <w:t>Κύριε</w:t>
      </w:r>
      <w:r w:rsidRPr="00577CC5">
        <w:rPr>
          <w:rFonts w:eastAsia="Times New Roman"/>
          <w:szCs w:val="24"/>
        </w:rPr>
        <w:t xml:space="preserve"> Πρόεδρε</w:t>
      </w:r>
      <w:r>
        <w:rPr>
          <w:rFonts w:eastAsia="Times New Roman"/>
          <w:szCs w:val="24"/>
        </w:rPr>
        <w:t>,</w:t>
      </w:r>
      <w:r w:rsidRPr="00577CC5">
        <w:rPr>
          <w:rFonts w:eastAsia="Times New Roman"/>
          <w:szCs w:val="24"/>
        </w:rPr>
        <w:t xml:space="preserve"> όλη η επιχειρηματολογία για την εθνικά </w:t>
      </w:r>
      <w:r>
        <w:rPr>
          <w:rFonts w:eastAsia="Times New Roman"/>
          <w:szCs w:val="24"/>
        </w:rPr>
        <w:t>ταπεινωτική</w:t>
      </w:r>
      <w:r w:rsidRPr="00577CC5">
        <w:rPr>
          <w:rFonts w:eastAsia="Times New Roman"/>
          <w:szCs w:val="24"/>
        </w:rPr>
        <w:t xml:space="preserve"> </w:t>
      </w:r>
      <w:r>
        <w:rPr>
          <w:rFonts w:eastAsia="Times New Roman"/>
          <w:szCs w:val="24"/>
        </w:rPr>
        <w:t>σ</w:t>
      </w:r>
      <w:r w:rsidRPr="00577CC5">
        <w:rPr>
          <w:rFonts w:eastAsia="Times New Roman"/>
          <w:szCs w:val="24"/>
        </w:rPr>
        <w:t xml:space="preserve">υμφωνία έχει ακουστεί και έχει αναλυθεί μέσα σε αυτή την Αίθουσα αλλά και στην </w:t>
      </w:r>
      <w:r>
        <w:rPr>
          <w:rFonts w:eastAsia="Times New Roman"/>
          <w:szCs w:val="24"/>
        </w:rPr>
        <w:t>ε</w:t>
      </w:r>
      <w:r w:rsidRPr="00577CC5">
        <w:rPr>
          <w:rFonts w:eastAsia="Times New Roman"/>
          <w:szCs w:val="24"/>
        </w:rPr>
        <w:t>πιτροπή</w:t>
      </w:r>
      <w:r>
        <w:rPr>
          <w:rFonts w:eastAsia="Times New Roman"/>
          <w:szCs w:val="24"/>
        </w:rPr>
        <w:t>,</w:t>
      </w:r>
      <w:r w:rsidRPr="00577CC5">
        <w:rPr>
          <w:rFonts w:eastAsia="Times New Roman"/>
          <w:szCs w:val="24"/>
        </w:rPr>
        <w:t xml:space="preserve"> όπου κατ</w:t>
      </w:r>
      <w:r w:rsidRPr="00577CC5">
        <w:rPr>
          <w:rFonts w:eastAsia="Times New Roman"/>
          <w:szCs w:val="24"/>
        </w:rPr>
        <w:t>έθεσ</w:t>
      </w:r>
      <w:r>
        <w:rPr>
          <w:rFonts w:eastAsia="Times New Roman"/>
          <w:szCs w:val="24"/>
        </w:rPr>
        <w:t>α</w:t>
      </w:r>
      <w:r w:rsidRPr="00577CC5">
        <w:rPr>
          <w:rFonts w:eastAsia="Times New Roman"/>
          <w:szCs w:val="24"/>
        </w:rPr>
        <w:t xml:space="preserve"> και εγώ τις απόψεις μου</w:t>
      </w:r>
      <w:r>
        <w:rPr>
          <w:rFonts w:eastAsia="Times New Roman"/>
          <w:szCs w:val="24"/>
        </w:rPr>
        <w:t>.</w:t>
      </w:r>
    </w:p>
    <w:p w14:paraId="2ED8C033" w14:textId="77777777" w:rsidR="00C647AD" w:rsidRDefault="00D506E1">
      <w:pPr>
        <w:spacing w:after="0" w:line="600" w:lineRule="auto"/>
        <w:ind w:firstLine="720"/>
        <w:jc w:val="both"/>
        <w:rPr>
          <w:rFonts w:eastAsia="Times New Roman"/>
          <w:szCs w:val="24"/>
        </w:rPr>
      </w:pPr>
      <w:r>
        <w:rPr>
          <w:rFonts w:eastAsia="Times New Roman"/>
          <w:szCs w:val="24"/>
        </w:rPr>
        <w:t xml:space="preserve">Αρνείστε, κυρίες και κύριοι </w:t>
      </w:r>
      <w:r w:rsidRPr="00577CC5">
        <w:rPr>
          <w:rFonts w:eastAsia="Times New Roman"/>
          <w:szCs w:val="24"/>
        </w:rPr>
        <w:t>της Κυβέρνησης</w:t>
      </w:r>
      <w:r>
        <w:rPr>
          <w:rFonts w:eastAsia="Times New Roman"/>
          <w:szCs w:val="24"/>
        </w:rPr>
        <w:t>,</w:t>
      </w:r>
      <w:r w:rsidRPr="00577CC5">
        <w:rPr>
          <w:rFonts w:eastAsia="Times New Roman"/>
          <w:szCs w:val="24"/>
        </w:rPr>
        <w:t xml:space="preserve"> να αντιληφθείτε ότι με τη θετική ψήφο που ετοιμάζεστε να δώσετε βάζετε τη χώρα σε μεγάλες μελλοντικές περιπέτειες</w:t>
      </w:r>
      <w:r>
        <w:rPr>
          <w:rFonts w:eastAsia="Times New Roman"/>
          <w:szCs w:val="24"/>
        </w:rPr>
        <w:t>.</w:t>
      </w:r>
      <w:r w:rsidRPr="00577CC5">
        <w:rPr>
          <w:rFonts w:eastAsia="Times New Roman"/>
          <w:szCs w:val="24"/>
        </w:rPr>
        <w:t xml:space="preserve"> Νομίζετε ότι γράφετ</w:t>
      </w:r>
      <w:r>
        <w:rPr>
          <w:rFonts w:eastAsia="Times New Roman"/>
          <w:szCs w:val="24"/>
        </w:rPr>
        <w:t>ε</w:t>
      </w:r>
      <w:r w:rsidRPr="00577CC5">
        <w:rPr>
          <w:rFonts w:eastAsia="Times New Roman"/>
          <w:szCs w:val="24"/>
        </w:rPr>
        <w:t xml:space="preserve"> ιστορία και </w:t>
      </w:r>
      <w:r>
        <w:rPr>
          <w:rFonts w:eastAsia="Times New Roman"/>
          <w:szCs w:val="24"/>
        </w:rPr>
        <w:t>π</w:t>
      </w:r>
      <w:r w:rsidRPr="00577CC5">
        <w:rPr>
          <w:rFonts w:eastAsia="Times New Roman"/>
          <w:szCs w:val="24"/>
        </w:rPr>
        <w:t>ράγματι</w:t>
      </w:r>
      <w:r>
        <w:rPr>
          <w:rFonts w:eastAsia="Times New Roman"/>
          <w:szCs w:val="24"/>
        </w:rPr>
        <w:t xml:space="preserve"> γράφετε ιστορία</w:t>
      </w:r>
      <w:r w:rsidRPr="00577CC5">
        <w:rPr>
          <w:rFonts w:eastAsia="Times New Roman"/>
          <w:szCs w:val="24"/>
        </w:rPr>
        <w:t xml:space="preserve"> με μαύρε</w:t>
      </w:r>
      <w:r w:rsidRPr="00577CC5">
        <w:rPr>
          <w:rFonts w:eastAsia="Times New Roman"/>
          <w:szCs w:val="24"/>
        </w:rPr>
        <w:t>ς σελίδες</w:t>
      </w:r>
      <w:r>
        <w:rPr>
          <w:rFonts w:eastAsia="Times New Roman"/>
          <w:szCs w:val="24"/>
        </w:rPr>
        <w:t>,</w:t>
      </w:r>
      <w:r w:rsidRPr="00577CC5">
        <w:rPr>
          <w:rFonts w:eastAsia="Times New Roman"/>
          <w:szCs w:val="24"/>
        </w:rPr>
        <w:t xml:space="preserve"> γιατί παραδίδετ</w:t>
      </w:r>
      <w:r>
        <w:rPr>
          <w:rFonts w:eastAsia="Times New Roman"/>
          <w:szCs w:val="24"/>
        </w:rPr>
        <w:t xml:space="preserve">ε, όπως κατ’ </w:t>
      </w:r>
      <w:r w:rsidRPr="00577CC5">
        <w:rPr>
          <w:rFonts w:eastAsia="Times New Roman"/>
          <w:szCs w:val="24"/>
        </w:rPr>
        <w:t xml:space="preserve">επανάληψη </w:t>
      </w:r>
      <w:r>
        <w:rPr>
          <w:rFonts w:eastAsia="Times New Roman"/>
          <w:szCs w:val="24"/>
        </w:rPr>
        <w:t xml:space="preserve">σας έχουμε </w:t>
      </w:r>
      <w:r w:rsidRPr="00577CC5">
        <w:rPr>
          <w:rFonts w:eastAsia="Times New Roman"/>
          <w:szCs w:val="24"/>
        </w:rPr>
        <w:t>πει</w:t>
      </w:r>
      <w:r>
        <w:rPr>
          <w:rFonts w:eastAsia="Times New Roman"/>
          <w:szCs w:val="24"/>
        </w:rPr>
        <w:t>,</w:t>
      </w:r>
      <w:r w:rsidRPr="00577CC5">
        <w:rPr>
          <w:rFonts w:eastAsia="Times New Roman"/>
          <w:szCs w:val="24"/>
        </w:rPr>
        <w:t xml:space="preserve"> εθνικότητα και γλώσσα σε ένα</w:t>
      </w:r>
      <w:r>
        <w:rPr>
          <w:rFonts w:eastAsia="Times New Roman"/>
          <w:szCs w:val="24"/>
        </w:rPr>
        <w:t>ν</w:t>
      </w:r>
      <w:r w:rsidRPr="00577CC5">
        <w:rPr>
          <w:rFonts w:eastAsia="Times New Roman"/>
          <w:szCs w:val="24"/>
        </w:rPr>
        <w:t xml:space="preserve"> γειτονικό λαό που δεν έχει κα</w:t>
      </w:r>
      <w:r>
        <w:rPr>
          <w:rFonts w:eastAsia="Times New Roman"/>
          <w:szCs w:val="24"/>
        </w:rPr>
        <w:t>μ</w:t>
      </w:r>
      <w:r w:rsidRPr="00577CC5">
        <w:rPr>
          <w:rFonts w:eastAsia="Times New Roman"/>
          <w:szCs w:val="24"/>
        </w:rPr>
        <w:t>μία σχέση με αυτά</w:t>
      </w:r>
      <w:r>
        <w:rPr>
          <w:rFonts w:eastAsia="Times New Roman"/>
          <w:szCs w:val="24"/>
        </w:rPr>
        <w:t>.</w:t>
      </w:r>
    </w:p>
    <w:p w14:paraId="2ED8C034" w14:textId="77777777" w:rsidR="00C647AD" w:rsidRDefault="00D506E1">
      <w:pPr>
        <w:spacing w:after="0" w:line="600" w:lineRule="auto"/>
        <w:ind w:firstLine="720"/>
        <w:jc w:val="both"/>
        <w:rPr>
          <w:rFonts w:eastAsia="Times New Roman"/>
          <w:szCs w:val="24"/>
        </w:rPr>
      </w:pPr>
      <w:r w:rsidRPr="00577CC5">
        <w:rPr>
          <w:rFonts w:eastAsia="Times New Roman"/>
          <w:szCs w:val="24"/>
        </w:rPr>
        <w:t>Δεν θέλω να εξετάσω γιατί οι γείτονές μας επιμένουν σε έναν αυτοπροσδιορισμό που δεν τους ανήκει και που</w:t>
      </w:r>
      <w:r>
        <w:rPr>
          <w:rFonts w:eastAsia="Times New Roman"/>
          <w:szCs w:val="24"/>
        </w:rPr>
        <w:t>,</w:t>
      </w:r>
      <w:r w:rsidRPr="00577CC5">
        <w:rPr>
          <w:rFonts w:eastAsia="Times New Roman"/>
          <w:szCs w:val="24"/>
        </w:rPr>
        <w:t xml:space="preserve"> σε τελ</w:t>
      </w:r>
      <w:r w:rsidRPr="00577CC5">
        <w:rPr>
          <w:rFonts w:eastAsia="Times New Roman"/>
          <w:szCs w:val="24"/>
        </w:rPr>
        <w:t>ική ανάλυση</w:t>
      </w:r>
      <w:r>
        <w:rPr>
          <w:rFonts w:eastAsia="Times New Roman"/>
          <w:szCs w:val="24"/>
        </w:rPr>
        <w:t>,</w:t>
      </w:r>
      <w:r w:rsidRPr="00577CC5">
        <w:rPr>
          <w:rFonts w:eastAsia="Times New Roman"/>
          <w:szCs w:val="24"/>
        </w:rPr>
        <w:t xml:space="preserve"> αρνούνται και </w:t>
      </w:r>
      <w:r>
        <w:rPr>
          <w:rFonts w:eastAsia="Times New Roman"/>
          <w:szCs w:val="24"/>
        </w:rPr>
        <w:t>οι ίδιοι</w:t>
      </w:r>
      <w:r w:rsidRPr="00577CC5">
        <w:rPr>
          <w:rFonts w:eastAsia="Times New Roman"/>
          <w:szCs w:val="24"/>
        </w:rPr>
        <w:t xml:space="preserve"> το εσωτερικό του περιεχ</w:t>
      </w:r>
      <w:r>
        <w:rPr>
          <w:rFonts w:eastAsia="Times New Roman"/>
          <w:szCs w:val="24"/>
        </w:rPr>
        <w:t>όμενο</w:t>
      </w:r>
      <w:r>
        <w:rPr>
          <w:rFonts w:eastAsia="Times New Roman"/>
          <w:szCs w:val="24"/>
        </w:rPr>
        <w:t>. Γιατί</w:t>
      </w:r>
      <w:r>
        <w:rPr>
          <w:rFonts w:eastAsia="Times New Roman"/>
          <w:szCs w:val="24"/>
        </w:rPr>
        <w:t>,</w:t>
      </w:r>
      <w:r>
        <w:rPr>
          <w:rFonts w:eastAsia="Times New Roman"/>
          <w:szCs w:val="24"/>
        </w:rPr>
        <w:t xml:space="preserve"> όπως και να το κάνουμε</w:t>
      </w:r>
      <w:r>
        <w:rPr>
          <w:rFonts w:eastAsia="Times New Roman"/>
          <w:szCs w:val="24"/>
        </w:rPr>
        <w:t>,</w:t>
      </w:r>
      <w:r>
        <w:rPr>
          <w:rFonts w:eastAsia="Times New Roman"/>
          <w:szCs w:val="24"/>
        </w:rPr>
        <w:t xml:space="preserve"> είναι τ</w:t>
      </w:r>
      <w:r w:rsidRPr="00577CC5">
        <w:rPr>
          <w:rFonts w:eastAsia="Times New Roman"/>
          <w:szCs w:val="24"/>
        </w:rPr>
        <w:t xml:space="preserve">ουλάχιστον παράδοξο να θες να λέγεσαι Μακεδόνας και να απορρίπτεις κάθε σχέση με </w:t>
      </w:r>
      <w:r>
        <w:rPr>
          <w:rFonts w:eastAsia="Times New Roman"/>
          <w:szCs w:val="24"/>
        </w:rPr>
        <w:t>κάθε τι</w:t>
      </w:r>
      <w:r w:rsidRPr="00577CC5">
        <w:rPr>
          <w:rFonts w:eastAsia="Times New Roman"/>
          <w:szCs w:val="24"/>
        </w:rPr>
        <w:t xml:space="preserve"> το ελληνικό</w:t>
      </w:r>
      <w:r>
        <w:rPr>
          <w:rFonts w:eastAsia="Times New Roman"/>
          <w:szCs w:val="24"/>
        </w:rPr>
        <w:t>,</w:t>
      </w:r>
      <w:r w:rsidRPr="00577CC5">
        <w:rPr>
          <w:rFonts w:eastAsia="Times New Roman"/>
          <w:szCs w:val="24"/>
        </w:rPr>
        <w:t xml:space="preserve"> από την αρχαιότητα και το Βυζάντιο μέχρι τον ίδιο το</w:t>
      </w:r>
      <w:r>
        <w:rPr>
          <w:rFonts w:eastAsia="Times New Roman"/>
          <w:szCs w:val="24"/>
        </w:rPr>
        <w:t>ν</w:t>
      </w:r>
      <w:r w:rsidRPr="00577CC5">
        <w:rPr>
          <w:rFonts w:eastAsia="Times New Roman"/>
          <w:szCs w:val="24"/>
        </w:rPr>
        <w:t xml:space="preserve"> </w:t>
      </w:r>
      <w:r>
        <w:rPr>
          <w:rFonts w:eastAsia="Times New Roman"/>
          <w:szCs w:val="24"/>
        </w:rPr>
        <w:t>Μ</w:t>
      </w:r>
      <w:r w:rsidRPr="00577CC5">
        <w:rPr>
          <w:rFonts w:eastAsia="Times New Roman"/>
          <w:szCs w:val="24"/>
        </w:rPr>
        <w:t xml:space="preserve">ακεδονικό </w:t>
      </w:r>
      <w:r>
        <w:rPr>
          <w:rFonts w:eastAsia="Times New Roman"/>
          <w:szCs w:val="24"/>
        </w:rPr>
        <w:t>Α</w:t>
      </w:r>
      <w:r w:rsidRPr="00577CC5">
        <w:rPr>
          <w:rFonts w:eastAsia="Times New Roman"/>
          <w:szCs w:val="24"/>
        </w:rPr>
        <w:t xml:space="preserve">γώνα και τους μετέπειτα </w:t>
      </w:r>
      <w:r>
        <w:rPr>
          <w:rFonts w:eastAsia="Times New Roman"/>
          <w:szCs w:val="24"/>
        </w:rPr>
        <w:t>Β</w:t>
      </w:r>
      <w:r w:rsidRPr="00577CC5">
        <w:rPr>
          <w:rFonts w:eastAsia="Times New Roman"/>
          <w:szCs w:val="24"/>
        </w:rPr>
        <w:t xml:space="preserve">αλκανικούς </w:t>
      </w:r>
      <w:r>
        <w:rPr>
          <w:rFonts w:eastAsia="Times New Roman"/>
          <w:szCs w:val="24"/>
        </w:rPr>
        <w:t>Πολ</w:t>
      </w:r>
      <w:r w:rsidRPr="00577CC5">
        <w:rPr>
          <w:rFonts w:eastAsia="Times New Roman"/>
          <w:szCs w:val="24"/>
        </w:rPr>
        <w:t>έμους</w:t>
      </w:r>
      <w:r>
        <w:rPr>
          <w:rFonts w:eastAsia="Times New Roman"/>
          <w:szCs w:val="24"/>
        </w:rPr>
        <w:t>.</w:t>
      </w:r>
    </w:p>
    <w:p w14:paraId="2ED8C035" w14:textId="77777777" w:rsidR="00C647AD" w:rsidRDefault="00D506E1">
      <w:pPr>
        <w:spacing w:after="0" w:line="600" w:lineRule="auto"/>
        <w:ind w:firstLine="720"/>
        <w:jc w:val="both"/>
        <w:rPr>
          <w:rFonts w:eastAsia="Times New Roman"/>
          <w:szCs w:val="24"/>
        </w:rPr>
      </w:pPr>
      <w:r>
        <w:rPr>
          <w:rFonts w:eastAsia="Times New Roman"/>
          <w:szCs w:val="24"/>
        </w:rPr>
        <w:t>Σ</w:t>
      </w:r>
      <w:r w:rsidRPr="00577CC5">
        <w:rPr>
          <w:rFonts w:eastAsia="Times New Roman"/>
          <w:szCs w:val="24"/>
        </w:rPr>
        <w:t>ε τ</w:t>
      </w:r>
      <w:r>
        <w:rPr>
          <w:rFonts w:eastAsia="Times New Roman"/>
          <w:szCs w:val="24"/>
        </w:rPr>
        <w:t>ελική</w:t>
      </w:r>
      <w:r w:rsidRPr="00577CC5">
        <w:rPr>
          <w:rFonts w:eastAsia="Times New Roman"/>
          <w:szCs w:val="24"/>
        </w:rPr>
        <w:t xml:space="preserve"> ανάλυση</w:t>
      </w:r>
      <w:r>
        <w:rPr>
          <w:rFonts w:eastAsia="Times New Roman"/>
          <w:szCs w:val="24"/>
        </w:rPr>
        <w:t>,</w:t>
      </w:r>
      <w:r>
        <w:rPr>
          <w:rFonts w:eastAsia="Times New Roman"/>
          <w:szCs w:val="24"/>
        </w:rPr>
        <w:t xml:space="preserve"> μπορώ να καταλάβω </w:t>
      </w:r>
      <w:r w:rsidRPr="00577CC5">
        <w:rPr>
          <w:rFonts w:eastAsia="Times New Roman"/>
          <w:szCs w:val="24"/>
        </w:rPr>
        <w:t>ότι οι γείτονες</w:t>
      </w:r>
      <w:r>
        <w:rPr>
          <w:rFonts w:eastAsia="Times New Roman"/>
          <w:szCs w:val="24"/>
        </w:rPr>
        <w:t>,</w:t>
      </w:r>
      <w:r w:rsidRPr="00577CC5">
        <w:rPr>
          <w:rFonts w:eastAsia="Times New Roman"/>
          <w:szCs w:val="24"/>
        </w:rPr>
        <w:t xml:space="preserve"> για τους δικούς τους λόγους και μέσα από την ανάγκη διαφοροποίησης και απόκτησης μιας δικ</w:t>
      </w:r>
      <w:r w:rsidRPr="00577CC5">
        <w:rPr>
          <w:rFonts w:eastAsia="Times New Roman"/>
          <w:szCs w:val="24"/>
        </w:rPr>
        <w:t>ής τους ξεχωριστής ταυτότητας</w:t>
      </w:r>
      <w:r>
        <w:rPr>
          <w:rFonts w:eastAsia="Times New Roman"/>
          <w:szCs w:val="24"/>
        </w:rPr>
        <w:t>,</w:t>
      </w:r>
      <w:r w:rsidRPr="00577CC5">
        <w:rPr>
          <w:rFonts w:eastAsia="Times New Roman"/>
          <w:szCs w:val="24"/>
        </w:rPr>
        <w:t xml:space="preserve"> επέλεξαν το</w:t>
      </w:r>
      <w:r>
        <w:rPr>
          <w:rFonts w:eastAsia="Times New Roman"/>
          <w:szCs w:val="24"/>
        </w:rPr>
        <w:t>ν</w:t>
      </w:r>
      <w:r w:rsidRPr="00577CC5">
        <w:rPr>
          <w:rFonts w:eastAsia="Times New Roman"/>
          <w:szCs w:val="24"/>
        </w:rPr>
        <w:t xml:space="preserve"> δρόμο αυτό</w:t>
      </w:r>
      <w:r>
        <w:rPr>
          <w:rFonts w:eastAsia="Times New Roman"/>
          <w:szCs w:val="24"/>
        </w:rPr>
        <w:t>. Και δεν θέλω</w:t>
      </w:r>
      <w:r w:rsidRPr="00577CC5">
        <w:rPr>
          <w:rFonts w:eastAsia="Times New Roman"/>
          <w:szCs w:val="24"/>
        </w:rPr>
        <w:t xml:space="preserve"> να μπλέξω ούτε ξένες δυνάμεις ούτε να υποδεικνύω ποιοι ιστορικά ήταν υποκινητές του μακεδονι</w:t>
      </w:r>
      <w:r>
        <w:rPr>
          <w:rFonts w:eastAsia="Times New Roman"/>
          <w:szCs w:val="24"/>
        </w:rPr>
        <w:t>σμού. Δεν μπορώ, όμως, να πιστέψω ό</w:t>
      </w:r>
      <w:r w:rsidRPr="00577CC5">
        <w:rPr>
          <w:rFonts w:eastAsia="Times New Roman"/>
          <w:szCs w:val="24"/>
        </w:rPr>
        <w:t>τι</w:t>
      </w:r>
      <w:r>
        <w:rPr>
          <w:rFonts w:eastAsia="Times New Roman"/>
          <w:szCs w:val="24"/>
        </w:rPr>
        <w:t xml:space="preserve"> </w:t>
      </w:r>
      <w:r w:rsidRPr="00577CC5">
        <w:rPr>
          <w:rFonts w:eastAsia="Times New Roman"/>
          <w:szCs w:val="24"/>
        </w:rPr>
        <w:t>ελληνική κυβέρνηση</w:t>
      </w:r>
      <w:r>
        <w:rPr>
          <w:rFonts w:eastAsia="Times New Roman"/>
          <w:szCs w:val="24"/>
        </w:rPr>
        <w:t>,</w:t>
      </w:r>
      <w:r w:rsidRPr="00577CC5">
        <w:rPr>
          <w:rFonts w:eastAsia="Times New Roman"/>
          <w:szCs w:val="24"/>
        </w:rPr>
        <w:t xml:space="preserve"> ελληνικό χέρι βάζει την υπογραφή του </w:t>
      </w:r>
      <w:r w:rsidRPr="00577CC5">
        <w:rPr>
          <w:rFonts w:eastAsia="Times New Roman"/>
          <w:szCs w:val="24"/>
        </w:rPr>
        <w:t xml:space="preserve">σε κείμενο που πρακτικά αναγνωρίζει εθνικότητα και γλώσσα με </w:t>
      </w:r>
      <w:r>
        <w:rPr>
          <w:rFonts w:eastAsia="Times New Roman"/>
          <w:szCs w:val="24"/>
        </w:rPr>
        <w:t>μ</w:t>
      </w:r>
      <w:r w:rsidRPr="00577CC5">
        <w:rPr>
          <w:rFonts w:eastAsia="Times New Roman"/>
          <w:szCs w:val="24"/>
        </w:rPr>
        <w:t>ακεδονικό προσδιορισμό</w:t>
      </w:r>
      <w:r>
        <w:rPr>
          <w:rFonts w:eastAsia="Times New Roman"/>
          <w:szCs w:val="24"/>
        </w:rPr>
        <w:t>.</w:t>
      </w:r>
    </w:p>
    <w:p w14:paraId="2ED8C036" w14:textId="77777777" w:rsidR="00C647AD" w:rsidRDefault="00D506E1">
      <w:pPr>
        <w:spacing w:after="0" w:line="600" w:lineRule="auto"/>
        <w:ind w:firstLine="720"/>
        <w:jc w:val="both"/>
        <w:rPr>
          <w:rFonts w:eastAsia="Times New Roman"/>
          <w:szCs w:val="24"/>
        </w:rPr>
      </w:pPr>
      <w:r w:rsidRPr="00577CC5">
        <w:rPr>
          <w:rFonts w:eastAsia="Times New Roman"/>
          <w:szCs w:val="24"/>
        </w:rPr>
        <w:t xml:space="preserve">Ακόμη και αν υποθέσουμε ότι μερικοί από εσάς είναι </w:t>
      </w:r>
      <w:r>
        <w:rPr>
          <w:rFonts w:eastAsia="Times New Roman"/>
          <w:szCs w:val="24"/>
        </w:rPr>
        <w:t xml:space="preserve">ακόμη δέσμιοι </w:t>
      </w:r>
      <w:r w:rsidRPr="00577CC5">
        <w:rPr>
          <w:rFonts w:eastAsia="Times New Roman"/>
          <w:szCs w:val="24"/>
        </w:rPr>
        <w:t>ιδε</w:t>
      </w:r>
      <w:r>
        <w:rPr>
          <w:rFonts w:eastAsia="Times New Roman"/>
          <w:szCs w:val="24"/>
        </w:rPr>
        <w:t xml:space="preserve">οληπτικών </w:t>
      </w:r>
      <w:r w:rsidRPr="00577CC5">
        <w:rPr>
          <w:rFonts w:eastAsia="Times New Roman"/>
          <w:szCs w:val="24"/>
        </w:rPr>
        <w:t>αντιλήψεων</w:t>
      </w:r>
      <w:r>
        <w:rPr>
          <w:rFonts w:eastAsia="Times New Roman"/>
          <w:szCs w:val="24"/>
        </w:rPr>
        <w:t>,</w:t>
      </w:r>
      <w:r w:rsidRPr="00577CC5">
        <w:rPr>
          <w:rFonts w:eastAsia="Times New Roman"/>
          <w:szCs w:val="24"/>
        </w:rPr>
        <w:t xml:space="preserve"> που καλλιεργήθηκαν στο</w:t>
      </w:r>
      <w:r>
        <w:rPr>
          <w:rFonts w:eastAsia="Times New Roman"/>
          <w:szCs w:val="24"/>
        </w:rPr>
        <w:t>ν</w:t>
      </w:r>
      <w:r w:rsidRPr="00577CC5">
        <w:rPr>
          <w:rFonts w:eastAsia="Times New Roman"/>
          <w:szCs w:val="24"/>
        </w:rPr>
        <w:t xml:space="preserve"> πολιτικό σας χώρο το πρώτο μισό του περασμένου αιώνα</w:t>
      </w:r>
      <w:r>
        <w:rPr>
          <w:rFonts w:eastAsia="Times New Roman"/>
          <w:szCs w:val="24"/>
        </w:rPr>
        <w:t>,</w:t>
      </w:r>
      <w:r w:rsidRPr="00577CC5">
        <w:rPr>
          <w:rFonts w:eastAsia="Times New Roman"/>
          <w:szCs w:val="24"/>
        </w:rPr>
        <w:t xml:space="preserve"> εί</w:t>
      </w:r>
      <w:r w:rsidRPr="00577CC5">
        <w:rPr>
          <w:rFonts w:eastAsia="Times New Roman"/>
          <w:szCs w:val="24"/>
        </w:rPr>
        <w:t>ναι αδύνατο</w:t>
      </w:r>
      <w:r>
        <w:rPr>
          <w:rFonts w:eastAsia="Times New Roman"/>
          <w:szCs w:val="24"/>
        </w:rPr>
        <w:t>ν</w:t>
      </w:r>
      <w:r w:rsidRPr="00577CC5">
        <w:rPr>
          <w:rFonts w:eastAsia="Times New Roman"/>
          <w:szCs w:val="24"/>
        </w:rPr>
        <w:t xml:space="preserve"> να </w:t>
      </w:r>
      <w:r>
        <w:rPr>
          <w:rFonts w:eastAsia="Times New Roman"/>
          <w:szCs w:val="24"/>
        </w:rPr>
        <w:t xml:space="preserve">μην </w:t>
      </w:r>
      <w:r w:rsidRPr="00577CC5">
        <w:rPr>
          <w:rFonts w:eastAsia="Times New Roman"/>
          <w:szCs w:val="24"/>
        </w:rPr>
        <w:t>κατανοείτε τον ασκό του Αιόλου που ανοίγετ</w:t>
      </w:r>
      <w:r>
        <w:rPr>
          <w:rFonts w:eastAsia="Times New Roman"/>
          <w:szCs w:val="24"/>
        </w:rPr>
        <w:t>ε,</w:t>
      </w:r>
      <w:r w:rsidRPr="00577CC5">
        <w:rPr>
          <w:rFonts w:eastAsia="Times New Roman"/>
          <w:szCs w:val="24"/>
        </w:rPr>
        <w:t xml:space="preserve"> τώρα που είστε Κυβέρνηση</w:t>
      </w:r>
      <w:r>
        <w:rPr>
          <w:rFonts w:eastAsia="Times New Roman"/>
          <w:szCs w:val="24"/>
        </w:rPr>
        <w:t>,</w:t>
      </w:r>
      <w:r w:rsidRPr="00577CC5">
        <w:rPr>
          <w:rFonts w:eastAsia="Times New Roman"/>
          <w:szCs w:val="24"/>
        </w:rPr>
        <w:t xml:space="preserve"> για τη χώρα στο μέλλον</w:t>
      </w:r>
      <w:r>
        <w:rPr>
          <w:rFonts w:eastAsia="Times New Roman"/>
          <w:szCs w:val="24"/>
        </w:rPr>
        <w:t>. Γιατί δεν είναι δυνατόν</w:t>
      </w:r>
      <w:r w:rsidRPr="00577CC5">
        <w:rPr>
          <w:rFonts w:eastAsia="Times New Roman"/>
          <w:szCs w:val="24"/>
        </w:rPr>
        <w:t xml:space="preserve"> </w:t>
      </w:r>
      <w:r>
        <w:rPr>
          <w:rFonts w:eastAsia="Times New Roman"/>
          <w:szCs w:val="24"/>
        </w:rPr>
        <w:t>-</w:t>
      </w:r>
      <w:r w:rsidRPr="00577CC5">
        <w:rPr>
          <w:rFonts w:eastAsia="Times New Roman"/>
          <w:szCs w:val="24"/>
        </w:rPr>
        <w:t>και μιλάω κυρίως σε όσους από εσάς παινεύ</w:t>
      </w:r>
      <w:r>
        <w:rPr>
          <w:rFonts w:eastAsia="Times New Roman"/>
          <w:szCs w:val="24"/>
        </w:rPr>
        <w:t>ουν</w:t>
      </w:r>
      <w:r w:rsidRPr="00577CC5">
        <w:rPr>
          <w:rFonts w:eastAsia="Times New Roman"/>
          <w:szCs w:val="24"/>
        </w:rPr>
        <w:t xml:space="preserve"> τον εαυτό τους για τις αριστερές τους ρίζες και καταβολές</w:t>
      </w:r>
      <w:r>
        <w:rPr>
          <w:rFonts w:eastAsia="Times New Roman"/>
          <w:szCs w:val="24"/>
        </w:rPr>
        <w:t>-</w:t>
      </w:r>
      <w:r w:rsidRPr="00577CC5">
        <w:rPr>
          <w:rFonts w:eastAsia="Times New Roman"/>
          <w:szCs w:val="24"/>
        </w:rPr>
        <w:t xml:space="preserve"> εσείς που λέ</w:t>
      </w:r>
      <w:r w:rsidRPr="00577CC5">
        <w:rPr>
          <w:rFonts w:eastAsia="Times New Roman"/>
          <w:szCs w:val="24"/>
        </w:rPr>
        <w:t>τε ότι διαβάζετε ιστορία</w:t>
      </w:r>
      <w:r>
        <w:rPr>
          <w:rFonts w:eastAsia="Times New Roman"/>
          <w:szCs w:val="24"/>
        </w:rPr>
        <w:t>,</w:t>
      </w:r>
      <w:r w:rsidRPr="00577CC5">
        <w:rPr>
          <w:rFonts w:eastAsia="Times New Roman"/>
          <w:szCs w:val="24"/>
        </w:rPr>
        <w:t xml:space="preserve"> εσείς που περηφανεύ</w:t>
      </w:r>
      <w:r>
        <w:rPr>
          <w:rFonts w:eastAsia="Times New Roman"/>
          <w:szCs w:val="24"/>
        </w:rPr>
        <w:t>εστε</w:t>
      </w:r>
      <w:r w:rsidRPr="00577CC5">
        <w:rPr>
          <w:rFonts w:eastAsia="Times New Roman"/>
          <w:szCs w:val="24"/>
        </w:rPr>
        <w:t xml:space="preserve"> για την ορθότητα της αναλυτικής πολιτική</w:t>
      </w:r>
      <w:r>
        <w:rPr>
          <w:rFonts w:eastAsia="Times New Roman"/>
          <w:szCs w:val="24"/>
        </w:rPr>
        <w:t>ς</w:t>
      </w:r>
      <w:r w:rsidRPr="00577CC5">
        <w:rPr>
          <w:rFonts w:eastAsia="Times New Roman"/>
          <w:szCs w:val="24"/>
        </w:rPr>
        <w:t xml:space="preserve"> σας μεθοδολογίας να μη σας νοιάζει ότι η Συμφωνία των Πρεσπών ανοίγει τον ασκό του Αιόλου του αναθεωρητισμού</w:t>
      </w:r>
      <w:r>
        <w:rPr>
          <w:rFonts w:eastAsia="Times New Roman"/>
          <w:szCs w:val="24"/>
        </w:rPr>
        <w:t>.</w:t>
      </w:r>
    </w:p>
    <w:p w14:paraId="2ED8C037" w14:textId="77777777" w:rsidR="00C647AD" w:rsidRDefault="00D506E1">
      <w:pPr>
        <w:spacing w:after="0" w:line="600" w:lineRule="auto"/>
        <w:ind w:firstLine="720"/>
        <w:jc w:val="both"/>
        <w:rPr>
          <w:rFonts w:eastAsia="Times New Roman"/>
          <w:szCs w:val="24"/>
        </w:rPr>
      </w:pPr>
      <w:r>
        <w:rPr>
          <w:rFonts w:eastAsia="Times New Roman"/>
          <w:szCs w:val="24"/>
        </w:rPr>
        <w:t xml:space="preserve">Θα το </w:t>
      </w:r>
      <w:r w:rsidRPr="00577CC5">
        <w:rPr>
          <w:rFonts w:eastAsia="Times New Roman"/>
          <w:szCs w:val="24"/>
        </w:rPr>
        <w:t>πω πιο απλά</w:t>
      </w:r>
      <w:r>
        <w:rPr>
          <w:rFonts w:eastAsia="Times New Roman"/>
          <w:szCs w:val="24"/>
        </w:rPr>
        <w:t xml:space="preserve">. Σκεφτείτε </w:t>
      </w:r>
      <w:r w:rsidRPr="00577CC5">
        <w:rPr>
          <w:rFonts w:eastAsia="Times New Roman"/>
          <w:szCs w:val="24"/>
        </w:rPr>
        <w:t>τι θα γινόταν αν σ</w:t>
      </w:r>
      <w:r>
        <w:rPr>
          <w:rFonts w:eastAsia="Times New Roman"/>
          <w:szCs w:val="24"/>
        </w:rPr>
        <w:t>τη</w:t>
      </w:r>
      <w:r w:rsidRPr="00577CC5">
        <w:rPr>
          <w:rFonts w:eastAsia="Times New Roman"/>
          <w:szCs w:val="24"/>
        </w:rPr>
        <w:t xml:space="preserve"> Συνθ</w:t>
      </w:r>
      <w:r w:rsidRPr="00577CC5">
        <w:rPr>
          <w:rFonts w:eastAsia="Times New Roman"/>
          <w:szCs w:val="24"/>
        </w:rPr>
        <w:t>ήκ</w:t>
      </w:r>
      <w:r>
        <w:rPr>
          <w:rFonts w:eastAsia="Times New Roman"/>
          <w:szCs w:val="24"/>
        </w:rPr>
        <w:t>η της</w:t>
      </w:r>
      <w:r w:rsidRPr="00577CC5">
        <w:rPr>
          <w:rFonts w:eastAsia="Times New Roman"/>
          <w:szCs w:val="24"/>
        </w:rPr>
        <w:t xml:space="preserve"> Λωζάνης αντί της μουσουλμανικής μειονότητας αναγρ</w:t>
      </w:r>
      <w:r>
        <w:rPr>
          <w:rFonts w:eastAsia="Times New Roman"/>
          <w:szCs w:val="24"/>
        </w:rPr>
        <w:t>αφό</w:t>
      </w:r>
      <w:r w:rsidRPr="00577CC5">
        <w:rPr>
          <w:rFonts w:eastAsia="Times New Roman"/>
          <w:szCs w:val="24"/>
        </w:rPr>
        <w:t xml:space="preserve">ταν </w:t>
      </w:r>
      <w:r>
        <w:rPr>
          <w:rFonts w:eastAsia="Times New Roman"/>
          <w:szCs w:val="24"/>
        </w:rPr>
        <w:t>ή</w:t>
      </w:r>
      <w:r w:rsidRPr="00577CC5">
        <w:rPr>
          <w:rFonts w:eastAsia="Times New Roman"/>
          <w:szCs w:val="24"/>
        </w:rPr>
        <w:t xml:space="preserve"> αναγνωρίζονταν κάποια άλλη μειονότητα με εθνοτικό και όχι </w:t>
      </w:r>
      <w:r>
        <w:rPr>
          <w:rFonts w:eastAsia="Times New Roman"/>
          <w:szCs w:val="24"/>
        </w:rPr>
        <w:t>θ</w:t>
      </w:r>
      <w:r w:rsidRPr="00577CC5">
        <w:rPr>
          <w:rFonts w:eastAsia="Times New Roman"/>
          <w:szCs w:val="24"/>
        </w:rPr>
        <w:t>ρησκευτικό προσδιορισμό</w:t>
      </w:r>
      <w:r>
        <w:rPr>
          <w:rFonts w:eastAsia="Times New Roman"/>
          <w:szCs w:val="24"/>
        </w:rPr>
        <w:t xml:space="preserve">. Τον </w:t>
      </w:r>
      <w:r w:rsidRPr="00577CC5">
        <w:rPr>
          <w:rFonts w:eastAsia="Times New Roman"/>
          <w:szCs w:val="24"/>
        </w:rPr>
        <w:t xml:space="preserve">Ερντογάν τον έχουμε απέναντί μας </w:t>
      </w:r>
      <w:r>
        <w:rPr>
          <w:rFonts w:eastAsia="Times New Roman"/>
          <w:szCs w:val="24"/>
        </w:rPr>
        <w:t>κ</w:t>
      </w:r>
      <w:r w:rsidRPr="00577CC5">
        <w:rPr>
          <w:rFonts w:eastAsia="Times New Roman"/>
          <w:szCs w:val="24"/>
        </w:rPr>
        <w:t xml:space="preserve">άθε μέρα να μιλάει για την αναθεώρηση αυτής της </w:t>
      </w:r>
      <w:r>
        <w:rPr>
          <w:rFonts w:eastAsia="Times New Roman"/>
          <w:szCs w:val="24"/>
        </w:rPr>
        <w:t>σ</w:t>
      </w:r>
      <w:r w:rsidRPr="00577CC5">
        <w:rPr>
          <w:rFonts w:eastAsia="Times New Roman"/>
          <w:szCs w:val="24"/>
        </w:rPr>
        <w:t>υνθήκης</w:t>
      </w:r>
      <w:r>
        <w:rPr>
          <w:rFonts w:eastAsia="Times New Roman"/>
          <w:szCs w:val="24"/>
        </w:rPr>
        <w:t>.</w:t>
      </w:r>
    </w:p>
    <w:p w14:paraId="2ED8C038" w14:textId="77777777" w:rsidR="00C647AD" w:rsidRDefault="00D506E1">
      <w:pPr>
        <w:spacing w:after="0" w:line="600" w:lineRule="auto"/>
        <w:ind w:firstLine="720"/>
        <w:jc w:val="both"/>
        <w:rPr>
          <w:rFonts w:eastAsia="Times New Roman"/>
          <w:szCs w:val="24"/>
        </w:rPr>
      </w:pPr>
      <w:r w:rsidRPr="00577CC5">
        <w:rPr>
          <w:rFonts w:eastAsia="Times New Roman"/>
          <w:szCs w:val="24"/>
        </w:rPr>
        <w:t xml:space="preserve">Δεν </w:t>
      </w:r>
      <w:r>
        <w:rPr>
          <w:rFonts w:eastAsia="Times New Roman"/>
          <w:szCs w:val="24"/>
        </w:rPr>
        <w:t xml:space="preserve">μπορεί, κυρίες και κύριοι, </w:t>
      </w:r>
      <w:r w:rsidRPr="00577CC5">
        <w:rPr>
          <w:rFonts w:eastAsia="Times New Roman"/>
          <w:szCs w:val="24"/>
        </w:rPr>
        <w:t>να μην τα γνωρίζετε όλα αυτά</w:t>
      </w:r>
      <w:r>
        <w:rPr>
          <w:rFonts w:eastAsia="Times New Roman"/>
          <w:szCs w:val="24"/>
        </w:rPr>
        <w:t xml:space="preserve">. Όμως, εδώ </w:t>
      </w:r>
      <w:r w:rsidRPr="00577CC5">
        <w:rPr>
          <w:rFonts w:eastAsia="Times New Roman"/>
          <w:szCs w:val="24"/>
        </w:rPr>
        <w:t>συμβαίνει και κάτι ακόμη πολύ επικίνδυνο</w:t>
      </w:r>
      <w:r>
        <w:rPr>
          <w:rFonts w:eastAsia="Times New Roman"/>
          <w:szCs w:val="24"/>
        </w:rPr>
        <w:t>,</w:t>
      </w:r>
      <w:r w:rsidRPr="00577CC5">
        <w:rPr>
          <w:rFonts w:eastAsia="Times New Roman"/>
          <w:szCs w:val="24"/>
        </w:rPr>
        <w:t xml:space="preserve"> που αφορά στη συνοχή της </w:t>
      </w:r>
      <w:r>
        <w:rPr>
          <w:rFonts w:eastAsia="Times New Roman"/>
          <w:szCs w:val="24"/>
        </w:rPr>
        <w:t xml:space="preserve">ελληνικής </w:t>
      </w:r>
      <w:r w:rsidRPr="00577CC5">
        <w:rPr>
          <w:rFonts w:eastAsia="Times New Roman"/>
          <w:szCs w:val="24"/>
        </w:rPr>
        <w:t>κοινωνίας</w:t>
      </w:r>
      <w:r>
        <w:rPr>
          <w:rFonts w:eastAsia="Times New Roman"/>
          <w:szCs w:val="24"/>
        </w:rPr>
        <w:t>.</w:t>
      </w:r>
      <w:r w:rsidRPr="00577CC5">
        <w:rPr>
          <w:rFonts w:eastAsia="Times New Roman"/>
          <w:szCs w:val="24"/>
        </w:rPr>
        <w:t xml:space="preserve"> </w:t>
      </w:r>
      <w:r>
        <w:rPr>
          <w:rFonts w:eastAsia="Times New Roman"/>
          <w:szCs w:val="24"/>
        </w:rPr>
        <w:t>Όποι</w:t>
      </w:r>
      <w:r w:rsidRPr="00577CC5">
        <w:rPr>
          <w:rFonts w:eastAsia="Times New Roman"/>
          <w:szCs w:val="24"/>
        </w:rPr>
        <w:t xml:space="preserve">ος έκανε μία βόλτα μέσα στο συλλαλητήριο στο Σύνταγμα θα </w:t>
      </w:r>
      <w:r>
        <w:rPr>
          <w:rFonts w:eastAsia="Times New Roman"/>
          <w:szCs w:val="24"/>
        </w:rPr>
        <w:t>ένιωσε</w:t>
      </w:r>
      <w:r w:rsidRPr="00577CC5">
        <w:rPr>
          <w:rFonts w:eastAsia="Times New Roman"/>
          <w:szCs w:val="24"/>
        </w:rPr>
        <w:t xml:space="preserve"> μία μεγάλη διαφορά στη διάθεση το</w:t>
      </w:r>
      <w:r w:rsidRPr="00577CC5">
        <w:rPr>
          <w:rFonts w:eastAsia="Times New Roman"/>
          <w:szCs w:val="24"/>
        </w:rPr>
        <w:t>υ κόσμου σε σχέση με τα προηγούμενα</w:t>
      </w:r>
      <w:r>
        <w:rPr>
          <w:rFonts w:eastAsia="Times New Roman"/>
          <w:szCs w:val="24"/>
        </w:rPr>
        <w:t>.</w:t>
      </w:r>
      <w:r w:rsidRPr="00577CC5">
        <w:rPr>
          <w:rFonts w:eastAsia="Times New Roman"/>
          <w:szCs w:val="24"/>
        </w:rPr>
        <w:t xml:space="preserve"> Η διαφορά αυτή ήταν ότι υπήρχε διάχυτη μεγάλη οργή και μεγάλη αποφασιστικότητα ότι δεν πρόκειται να γίνει αποδεκτή η Συμφωνία των Πρεσπών</w:t>
      </w:r>
      <w:r>
        <w:rPr>
          <w:rFonts w:eastAsia="Times New Roman"/>
          <w:szCs w:val="24"/>
        </w:rPr>
        <w:t>.</w:t>
      </w:r>
      <w:r w:rsidRPr="00577CC5">
        <w:rPr>
          <w:rFonts w:eastAsia="Times New Roman"/>
          <w:szCs w:val="24"/>
        </w:rPr>
        <w:t xml:space="preserve"> </w:t>
      </w:r>
    </w:p>
    <w:p w14:paraId="2ED8C039" w14:textId="77777777" w:rsidR="00C647AD" w:rsidRDefault="00D506E1">
      <w:pPr>
        <w:spacing w:after="0" w:line="600" w:lineRule="auto"/>
        <w:ind w:firstLine="720"/>
        <w:jc w:val="both"/>
        <w:rPr>
          <w:rFonts w:eastAsia="Times New Roman"/>
          <w:szCs w:val="24"/>
        </w:rPr>
      </w:pPr>
      <w:r w:rsidRPr="00577CC5">
        <w:rPr>
          <w:rFonts w:eastAsia="Times New Roman"/>
          <w:szCs w:val="24"/>
        </w:rPr>
        <w:t xml:space="preserve">Και την ίδια στιγμή η πολιτική εξουσία αποφάσισε να αντιμετωπίσει με </w:t>
      </w:r>
      <w:r>
        <w:rPr>
          <w:rFonts w:eastAsia="Times New Roman"/>
          <w:szCs w:val="24"/>
        </w:rPr>
        <w:t>μαζική βία</w:t>
      </w:r>
      <w:r>
        <w:rPr>
          <w:rFonts w:eastAsia="Times New Roman"/>
          <w:szCs w:val="24"/>
        </w:rPr>
        <w:t xml:space="preserve"> τον ελληνικό λαό </w:t>
      </w:r>
      <w:r w:rsidRPr="00577CC5">
        <w:rPr>
          <w:rFonts w:eastAsia="Times New Roman"/>
          <w:szCs w:val="24"/>
        </w:rPr>
        <w:t>σε μία πρωτοφανή ενέργεια αστυνομικής βίας για τα μεταπολιτευτικά χρονικά</w:t>
      </w:r>
      <w:r>
        <w:rPr>
          <w:rFonts w:eastAsia="Times New Roman"/>
          <w:szCs w:val="24"/>
        </w:rPr>
        <w:t xml:space="preserve">, μαζικής </w:t>
      </w:r>
      <w:r w:rsidRPr="00577CC5">
        <w:rPr>
          <w:rFonts w:eastAsia="Times New Roman"/>
          <w:szCs w:val="24"/>
        </w:rPr>
        <w:t>βία</w:t>
      </w:r>
      <w:r>
        <w:rPr>
          <w:rFonts w:eastAsia="Times New Roman"/>
          <w:szCs w:val="24"/>
        </w:rPr>
        <w:t>ς</w:t>
      </w:r>
      <w:r w:rsidRPr="00577CC5">
        <w:rPr>
          <w:rFonts w:eastAsia="Times New Roman"/>
          <w:szCs w:val="24"/>
        </w:rPr>
        <w:t xml:space="preserve"> κατά μικρών παιδιών</w:t>
      </w:r>
      <w:r>
        <w:rPr>
          <w:rFonts w:eastAsia="Times New Roman"/>
          <w:szCs w:val="24"/>
        </w:rPr>
        <w:t xml:space="preserve">, ηλικιωμένων </w:t>
      </w:r>
      <w:r w:rsidRPr="00577CC5">
        <w:rPr>
          <w:rFonts w:eastAsia="Times New Roman"/>
          <w:szCs w:val="24"/>
        </w:rPr>
        <w:t>και γενικά Ελλήνων πολιτών που διαδήλωναν ειρηνικά</w:t>
      </w:r>
      <w:r>
        <w:rPr>
          <w:rFonts w:eastAsia="Times New Roman"/>
          <w:szCs w:val="24"/>
        </w:rPr>
        <w:t>,</w:t>
      </w:r>
      <w:r w:rsidRPr="00577CC5">
        <w:rPr>
          <w:rFonts w:eastAsia="Times New Roman"/>
          <w:szCs w:val="24"/>
        </w:rPr>
        <w:t xml:space="preserve"> με αφορμή τις πράξεις κάποιων ανεγκέφαλων </w:t>
      </w:r>
      <w:r>
        <w:rPr>
          <w:rFonts w:eastAsia="Times New Roman"/>
          <w:szCs w:val="24"/>
        </w:rPr>
        <w:t>ή και</w:t>
      </w:r>
      <w:r w:rsidRPr="00577CC5">
        <w:rPr>
          <w:rFonts w:eastAsia="Times New Roman"/>
          <w:szCs w:val="24"/>
        </w:rPr>
        <w:t xml:space="preserve"> προβοκατόρ</w:t>
      </w:r>
      <w:r>
        <w:rPr>
          <w:rFonts w:eastAsia="Times New Roman"/>
          <w:szCs w:val="24"/>
        </w:rPr>
        <w:t>ων.</w:t>
      </w:r>
    </w:p>
    <w:p w14:paraId="2ED8C03A" w14:textId="77777777" w:rsidR="00C647AD" w:rsidRDefault="00D506E1">
      <w:pPr>
        <w:spacing w:after="0" w:line="600" w:lineRule="auto"/>
        <w:ind w:firstLine="720"/>
        <w:jc w:val="both"/>
        <w:rPr>
          <w:rFonts w:eastAsia="Times New Roman"/>
          <w:szCs w:val="24"/>
        </w:rPr>
      </w:pPr>
      <w:r>
        <w:rPr>
          <w:rFonts w:eastAsia="Times New Roman"/>
          <w:szCs w:val="24"/>
        </w:rPr>
        <w:t>Η π</w:t>
      </w:r>
      <w:r>
        <w:rPr>
          <w:rFonts w:eastAsia="Times New Roman"/>
          <w:szCs w:val="24"/>
        </w:rPr>
        <w:t>ολιτική</w:t>
      </w:r>
      <w:r w:rsidRPr="00577CC5">
        <w:rPr>
          <w:rFonts w:eastAsia="Times New Roman"/>
          <w:szCs w:val="24"/>
        </w:rPr>
        <w:t xml:space="preserve"> εξουσία</w:t>
      </w:r>
      <w:r>
        <w:rPr>
          <w:rFonts w:eastAsia="Times New Roman"/>
          <w:szCs w:val="24"/>
        </w:rPr>
        <w:t>,</w:t>
      </w:r>
      <w:r w:rsidRPr="00577CC5">
        <w:rPr>
          <w:rFonts w:eastAsia="Times New Roman"/>
          <w:szCs w:val="24"/>
        </w:rPr>
        <w:t xml:space="preserve"> μέσω της </w:t>
      </w:r>
      <w:r>
        <w:rPr>
          <w:rFonts w:eastAsia="Times New Roman"/>
          <w:szCs w:val="24"/>
        </w:rPr>
        <w:t>Α</w:t>
      </w:r>
      <w:r w:rsidRPr="00577CC5">
        <w:rPr>
          <w:rFonts w:eastAsia="Times New Roman"/>
          <w:szCs w:val="24"/>
        </w:rPr>
        <w:t>στυνομίας και με αφορμή τη δράση παρακρατικών</w:t>
      </w:r>
      <w:r>
        <w:rPr>
          <w:rFonts w:eastAsia="Times New Roman"/>
          <w:szCs w:val="24"/>
        </w:rPr>
        <w:t>,</w:t>
      </w:r>
      <w:r w:rsidRPr="00577CC5">
        <w:rPr>
          <w:rFonts w:eastAsia="Times New Roman"/>
          <w:szCs w:val="24"/>
        </w:rPr>
        <w:t xml:space="preserve"> αποφάσισε να χτυπήσει </w:t>
      </w:r>
      <w:r>
        <w:rPr>
          <w:rFonts w:eastAsia="Times New Roman"/>
          <w:szCs w:val="24"/>
        </w:rPr>
        <w:t>την</w:t>
      </w:r>
      <w:r w:rsidRPr="00577CC5">
        <w:rPr>
          <w:rFonts w:eastAsia="Times New Roman"/>
          <w:szCs w:val="24"/>
        </w:rPr>
        <w:t xml:space="preserve"> πιο μαζική συγκέντρωση των τελευταίων δεκαετιών για το εθνικό θέμα</w:t>
      </w:r>
      <w:r>
        <w:rPr>
          <w:rFonts w:eastAsia="Times New Roman"/>
          <w:szCs w:val="24"/>
        </w:rPr>
        <w:t>, θέμα που</w:t>
      </w:r>
      <w:r>
        <w:rPr>
          <w:rFonts w:eastAsia="Times New Roman"/>
          <w:szCs w:val="24"/>
        </w:rPr>
        <w:t>,</w:t>
      </w:r>
      <w:r>
        <w:rPr>
          <w:rFonts w:eastAsia="Times New Roman"/>
          <w:szCs w:val="24"/>
        </w:rPr>
        <w:t xml:space="preserve"> σε τελική </w:t>
      </w:r>
      <w:r w:rsidRPr="00577CC5">
        <w:rPr>
          <w:rFonts w:eastAsia="Times New Roman"/>
          <w:szCs w:val="24"/>
        </w:rPr>
        <w:t>ανάλυση</w:t>
      </w:r>
      <w:r>
        <w:rPr>
          <w:rFonts w:eastAsia="Times New Roman"/>
          <w:szCs w:val="24"/>
        </w:rPr>
        <w:t>,</w:t>
      </w:r>
      <w:r w:rsidRPr="00577CC5">
        <w:rPr>
          <w:rFonts w:eastAsia="Times New Roman"/>
          <w:szCs w:val="24"/>
        </w:rPr>
        <w:t xml:space="preserve"> αφορά την ίδια την ύπαρξη της πατρίδας </w:t>
      </w:r>
      <w:r>
        <w:rPr>
          <w:rFonts w:eastAsia="Times New Roman"/>
          <w:szCs w:val="24"/>
        </w:rPr>
        <w:t>μας.</w:t>
      </w:r>
    </w:p>
    <w:p w14:paraId="2ED8C03B" w14:textId="77777777" w:rsidR="00C647AD" w:rsidRDefault="00D506E1">
      <w:pPr>
        <w:spacing w:after="0" w:line="600" w:lineRule="auto"/>
        <w:ind w:firstLine="720"/>
        <w:jc w:val="both"/>
        <w:rPr>
          <w:rFonts w:eastAsia="Times New Roman"/>
          <w:szCs w:val="24"/>
        </w:rPr>
      </w:pPr>
      <w:r>
        <w:rPr>
          <w:rFonts w:eastAsia="Times New Roman"/>
          <w:szCs w:val="24"/>
        </w:rPr>
        <w:t>Και δεν είναι μ</w:t>
      </w:r>
      <w:r>
        <w:rPr>
          <w:rFonts w:eastAsia="Times New Roman"/>
          <w:szCs w:val="24"/>
        </w:rPr>
        <w:t>όνο η οργή</w:t>
      </w:r>
      <w:r>
        <w:rPr>
          <w:rFonts w:eastAsia="Times New Roman"/>
          <w:szCs w:val="24"/>
        </w:rPr>
        <w:t>.</w:t>
      </w:r>
      <w:r w:rsidRPr="00577CC5">
        <w:rPr>
          <w:rFonts w:eastAsia="Times New Roman"/>
          <w:szCs w:val="24"/>
        </w:rPr>
        <w:t xml:space="preserve"> </w:t>
      </w:r>
      <w:r>
        <w:rPr>
          <w:rFonts w:eastAsia="Times New Roman"/>
          <w:szCs w:val="24"/>
        </w:rPr>
        <w:t>Ε</w:t>
      </w:r>
      <w:r w:rsidRPr="00577CC5">
        <w:rPr>
          <w:rFonts w:eastAsia="Times New Roman"/>
          <w:szCs w:val="24"/>
        </w:rPr>
        <w:t>ίναι μία αίσθηση εγκατάλειψης</w:t>
      </w:r>
      <w:r>
        <w:rPr>
          <w:rFonts w:eastAsia="Times New Roman"/>
          <w:szCs w:val="24"/>
        </w:rPr>
        <w:t>,</w:t>
      </w:r>
      <w:r w:rsidRPr="00577CC5">
        <w:rPr>
          <w:rFonts w:eastAsia="Times New Roman"/>
          <w:szCs w:val="24"/>
        </w:rPr>
        <w:t xml:space="preserve"> αλλά και </w:t>
      </w:r>
      <w:r>
        <w:rPr>
          <w:rFonts w:eastAsia="Times New Roman"/>
          <w:szCs w:val="24"/>
        </w:rPr>
        <w:t xml:space="preserve">μία </w:t>
      </w:r>
      <w:r w:rsidRPr="00577CC5">
        <w:rPr>
          <w:rFonts w:eastAsia="Times New Roman"/>
          <w:szCs w:val="24"/>
        </w:rPr>
        <w:t xml:space="preserve">ολοένα εντεινόμενη </w:t>
      </w:r>
      <w:r>
        <w:rPr>
          <w:rFonts w:eastAsia="Times New Roman"/>
          <w:szCs w:val="24"/>
        </w:rPr>
        <w:t>αντίληψη</w:t>
      </w:r>
      <w:r w:rsidRPr="00577CC5">
        <w:rPr>
          <w:rFonts w:eastAsia="Times New Roman"/>
          <w:szCs w:val="24"/>
        </w:rPr>
        <w:t xml:space="preserve"> στην κοινωνία ότι έχετε ξεκόψει πλέον ολοκληρωτικά και απόλυτα από τις λαϊκές </w:t>
      </w:r>
      <w:r>
        <w:rPr>
          <w:rFonts w:eastAsia="Times New Roman"/>
          <w:szCs w:val="24"/>
        </w:rPr>
        <w:t>μάζες. Μ</w:t>
      </w:r>
      <w:r w:rsidRPr="00577CC5">
        <w:rPr>
          <w:rFonts w:eastAsia="Times New Roman"/>
          <w:szCs w:val="24"/>
        </w:rPr>
        <w:t>ε άλλα λόγια</w:t>
      </w:r>
      <w:r>
        <w:rPr>
          <w:rFonts w:eastAsia="Times New Roman"/>
          <w:szCs w:val="24"/>
        </w:rPr>
        <w:t>,</w:t>
      </w:r>
      <w:r w:rsidRPr="00577CC5">
        <w:rPr>
          <w:rFonts w:eastAsia="Times New Roman"/>
          <w:szCs w:val="24"/>
        </w:rPr>
        <w:t xml:space="preserve"> υπάρχει πλήρης δυσαρμονία Κυβέρνησης και λαού</w:t>
      </w:r>
      <w:r>
        <w:rPr>
          <w:rFonts w:eastAsia="Times New Roman"/>
          <w:szCs w:val="24"/>
        </w:rPr>
        <w:t>.</w:t>
      </w:r>
      <w:r w:rsidRPr="00577CC5">
        <w:rPr>
          <w:rFonts w:eastAsia="Times New Roman"/>
          <w:szCs w:val="24"/>
        </w:rPr>
        <w:t xml:space="preserve"> Και αυτό μ</w:t>
      </w:r>
      <w:r>
        <w:rPr>
          <w:rFonts w:eastAsia="Times New Roman"/>
          <w:szCs w:val="24"/>
        </w:rPr>
        <w:t>ά</w:t>
      </w:r>
      <w:r w:rsidRPr="00577CC5">
        <w:rPr>
          <w:rFonts w:eastAsia="Times New Roman"/>
          <w:szCs w:val="24"/>
        </w:rPr>
        <w:t>ς προέκυψε με</w:t>
      </w:r>
      <w:r w:rsidRPr="00577CC5">
        <w:rPr>
          <w:rFonts w:eastAsia="Times New Roman"/>
          <w:szCs w:val="24"/>
        </w:rPr>
        <w:t xml:space="preserve"> κυβέρνηση της </w:t>
      </w:r>
      <w:r>
        <w:rPr>
          <w:rFonts w:eastAsia="Times New Roman"/>
          <w:szCs w:val="24"/>
        </w:rPr>
        <w:t>-</w:t>
      </w:r>
      <w:r w:rsidRPr="00577CC5">
        <w:rPr>
          <w:rFonts w:eastAsia="Times New Roman"/>
          <w:szCs w:val="24"/>
        </w:rPr>
        <w:t>κατά δήλωση</w:t>
      </w:r>
      <w:r>
        <w:rPr>
          <w:rFonts w:eastAsia="Times New Roman"/>
          <w:szCs w:val="24"/>
        </w:rPr>
        <w:t>-</w:t>
      </w:r>
      <w:r w:rsidRPr="00577CC5">
        <w:rPr>
          <w:rFonts w:eastAsia="Times New Roman"/>
          <w:szCs w:val="24"/>
        </w:rPr>
        <w:t xml:space="preserve"> Αριστεράς</w:t>
      </w:r>
      <w:r>
        <w:rPr>
          <w:rFonts w:eastAsia="Times New Roman"/>
          <w:szCs w:val="24"/>
        </w:rPr>
        <w:t>. Έτσι η πόλωση</w:t>
      </w:r>
      <w:r w:rsidRPr="00577CC5">
        <w:rPr>
          <w:rFonts w:eastAsia="Times New Roman"/>
          <w:szCs w:val="24"/>
        </w:rPr>
        <w:t xml:space="preserve"> που δημιουργείται στο</w:t>
      </w:r>
      <w:r>
        <w:rPr>
          <w:rFonts w:eastAsia="Times New Roman"/>
          <w:szCs w:val="24"/>
        </w:rPr>
        <w:t>ν</w:t>
      </w:r>
      <w:r w:rsidRPr="00577CC5">
        <w:rPr>
          <w:rFonts w:eastAsia="Times New Roman"/>
          <w:szCs w:val="24"/>
        </w:rPr>
        <w:t xml:space="preserve"> </w:t>
      </w:r>
      <w:r>
        <w:rPr>
          <w:rFonts w:eastAsia="Times New Roman"/>
          <w:szCs w:val="24"/>
        </w:rPr>
        <w:t>ε</w:t>
      </w:r>
      <w:r w:rsidRPr="00577CC5">
        <w:rPr>
          <w:rFonts w:eastAsia="Times New Roman"/>
          <w:szCs w:val="24"/>
        </w:rPr>
        <w:t>λληνικό λαό και στην Κυβέρνησή του είναι πρωτοφανής</w:t>
      </w:r>
      <w:r>
        <w:rPr>
          <w:rFonts w:eastAsia="Times New Roman"/>
          <w:szCs w:val="24"/>
        </w:rPr>
        <w:t xml:space="preserve">. </w:t>
      </w:r>
    </w:p>
    <w:p w14:paraId="2ED8C03C" w14:textId="77777777" w:rsidR="00C647AD" w:rsidRDefault="00D506E1">
      <w:pPr>
        <w:spacing w:after="0" w:line="600" w:lineRule="auto"/>
        <w:ind w:firstLine="720"/>
        <w:jc w:val="both"/>
        <w:rPr>
          <w:rFonts w:eastAsia="Times New Roman"/>
          <w:szCs w:val="24"/>
        </w:rPr>
      </w:pPr>
      <w:r>
        <w:rPr>
          <w:rFonts w:eastAsia="Times New Roman"/>
          <w:szCs w:val="24"/>
        </w:rPr>
        <w:t>Γιατί</w:t>
      </w:r>
      <w:r>
        <w:rPr>
          <w:rFonts w:eastAsia="Times New Roman"/>
          <w:szCs w:val="24"/>
        </w:rPr>
        <w:t>,</w:t>
      </w:r>
      <w:r>
        <w:rPr>
          <w:rFonts w:eastAsia="Times New Roman"/>
          <w:szCs w:val="24"/>
        </w:rPr>
        <w:t xml:space="preserve"> ξέρετε κάτι; Α</w:t>
      </w:r>
      <w:r w:rsidRPr="00577CC5">
        <w:rPr>
          <w:rFonts w:eastAsia="Times New Roman"/>
          <w:szCs w:val="24"/>
        </w:rPr>
        <w:t>κόμα και η μειοψηφία</w:t>
      </w:r>
      <w:r>
        <w:rPr>
          <w:rFonts w:eastAsia="Times New Roman"/>
          <w:szCs w:val="24"/>
        </w:rPr>
        <w:t>,</w:t>
      </w:r>
      <w:r w:rsidRPr="00577CC5">
        <w:rPr>
          <w:rFonts w:eastAsia="Times New Roman"/>
          <w:szCs w:val="24"/>
        </w:rPr>
        <w:t xml:space="preserve"> που ακόμη </w:t>
      </w:r>
      <w:r>
        <w:rPr>
          <w:rFonts w:eastAsia="Times New Roman"/>
          <w:szCs w:val="24"/>
        </w:rPr>
        <w:t>σας</w:t>
      </w:r>
      <w:r w:rsidRPr="00577CC5">
        <w:rPr>
          <w:rFonts w:eastAsia="Times New Roman"/>
          <w:szCs w:val="24"/>
        </w:rPr>
        <w:t xml:space="preserve"> στηρίζει εκλογικά</w:t>
      </w:r>
      <w:r>
        <w:rPr>
          <w:rFonts w:eastAsia="Times New Roman"/>
          <w:szCs w:val="24"/>
        </w:rPr>
        <w:t>,</w:t>
      </w:r>
      <w:r w:rsidRPr="00577CC5">
        <w:rPr>
          <w:rFonts w:eastAsia="Times New Roman"/>
          <w:szCs w:val="24"/>
        </w:rPr>
        <w:t xml:space="preserve"> δεν εγκρίνει τη </w:t>
      </w:r>
      <w:r>
        <w:rPr>
          <w:rFonts w:eastAsia="Times New Roman"/>
          <w:szCs w:val="24"/>
        </w:rPr>
        <w:t>σ</w:t>
      </w:r>
      <w:r w:rsidRPr="00577CC5">
        <w:rPr>
          <w:rFonts w:eastAsia="Times New Roman"/>
          <w:szCs w:val="24"/>
        </w:rPr>
        <w:t>υμφωνία</w:t>
      </w:r>
      <w:r>
        <w:rPr>
          <w:rFonts w:eastAsia="Times New Roman"/>
          <w:szCs w:val="24"/>
        </w:rPr>
        <w:t>.</w:t>
      </w:r>
      <w:r w:rsidRPr="00577CC5">
        <w:rPr>
          <w:rFonts w:eastAsia="Times New Roman"/>
          <w:szCs w:val="24"/>
        </w:rPr>
        <w:t xml:space="preserve"> Ακόμη και αν </w:t>
      </w:r>
      <w:r>
        <w:rPr>
          <w:rFonts w:eastAsia="Times New Roman"/>
          <w:szCs w:val="24"/>
        </w:rPr>
        <w:t>π</w:t>
      </w:r>
      <w:r w:rsidRPr="00577CC5">
        <w:rPr>
          <w:rFonts w:eastAsia="Times New Roman"/>
          <w:szCs w:val="24"/>
        </w:rPr>
        <w:t xml:space="preserve">ράγματι </w:t>
      </w:r>
      <w:r>
        <w:rPr>
          <w:rFonts w:eastAsia="Times New Roman"/>
          <w:szCs w:val="24"/>
        </w:rPr>
        <w:t>κ</w:t>
      </w:r>
      <w:r w:rsidRPr="00577CC5">
        <w:rPr>
          <w:rFonts w:eastAsia="Times New Roman"/>
          <w:szCs w:val="24"/>
        </w:rPr>
        <w:t>άποιοι πιστεύουν ότι κάν</w:t>
      </w:r>
      <w:r>
        <w:rPr>
          <w:rFonts w:eastAsia="Times New Roman"/>
          <w:szCs w:val="24"/>
        </w:rPr>
        <w:t>ουν</w:t>
      </w:r>
      <w:r w:rsidRPr="00577CC5">
        <w:rPr>
          <w:rFonts w:eastAsia="Times New Roman"/>
          <w:szCs w:val="24"/>
        </w:rPr>
        <w:t xml:space="preserve"> τη σωστή επιλογή στο ζήτημα της Συμφωνίας των Πρεσπών</w:t>
      </w:r>
      <w:r>
        <w:rPr>
          <w:rFonts w:eastAsia="Times New Roman"/>
          <w:szCs w:val="24"/>
        </w:rPr>
        <w:t>,</w:t>
      </w:r>
      <w:r w:rsidRPr="00577CC5">
        <w:rPr>
          <w:rFonts w:eastAsia="Times New Roman"/>
          <w:szCs w:val="24"/>
        </w:rPr>
        <w:t xml:space="preserve"> θα πρέπει να κατανοήσουν ότι η βίαιη επιβολή της </w:t>
      </w:r>
      <w:r>
        <w:rPr>
          <w:rFonts w:eastAsia="Times New Roman"/>
          <w:szCs w:val="24"/>
        </w:rPr>
        <w:t>σ</w:t>
      </w:r>
      <w:r w:rsidRPr="00577CC5">
        <w:rPr>
          <w:rFonts w:eastAsia="Times New Roman"/>
          <w:szCs w:val="24"/>
        </w:rPr>
        <w:t>το</w:t>
      </w:r>
      <w:r>
        <w:rPr>
          <w:rFonts w:eastAsia="Times New Roman"/>
          <w:szCs w:val="24"/>
        </w:rPr>
        <w:t>ν</w:t>
      </w:r>
      <w:r w:rsidRPr="00577CC5">
        <w:rPr>
          <w:rFonts w:eastAsia="Times New Roman"/>
          <w:szCs w:val="24"/>
        </w:rPr>
        <w:t xml:space="preserve"> ελληνικό λαό θα προκαλέσει συνέπειες στο εσωτερικό της χώρας που πιθανώς ούτε καν μπορούμε να φανταστούμε αυτή τη στιγ</w:t>
      </w:r>
      <w:r w:rsidRPr="00577CC5">
        <w:rPr>
          <w:rFonts w:eastAsia="Times New Roman"/>
          <w:szCs w:val="24"/>
        </w:rPr>
        <w:t>μή</w:t>
      </w:r>
      <w:r>
        <w:rPr>
          <w:rFonts w:eastAsia="Times New Roman"/>
          <w:szCs w:val="24"/>
        </w:rPr>
        <w:t>.</w:t>
      </w:r>
    </w:p>
    <w:p w14:paraId="2ED8C03D" w14:textId="77777777" w:rsidR="00C647AD" w:rsidRDefault="00D506E1">
      <w:pPr>
        <w:spacing w:after="0" w:line="600" w:lineRule="auto"/>
        <w:ind w:firstLine="720"/>
        <w:jc w:val="both"/>
        <w:rPr>
          <w:rFonts w:eastAsia="Times New Roman"/>
          <w:szCs w:val="24"/>
        </w:rPr>
      </w:pPr>
      <w:r>
        <w:rPr>
          <w:rFonts w:eastAsia="Times New Roman"/>
          <w:szCs w:val="24"/>
        </w:rPr>
        <w:t xml:space="preserve">Όχι μόνο τα κόμματα, αλλά και ο κάθε Βουλευτής πρέπει να αναλάβει τις ευθύνες του απέναντι στην ιστορία, απέναντι στη </w:t>
      </w:r>
      <w:r>
        <w:rPr>
          <w:rFonts w:eastAsia="Times New Roman"/>
          <w:szCs w:val="24"/>
        </w:rPr>
        <w:t>δ</w:t>
      </w:r>
      <w:r>
        <w:rPr>
          <w:rFonts w:eastAsia="Times New Roman"/>
          <w:szCs w:val="24"/>
        </w:rPr>
        <w:t xml:space="preserve">ημοκρατία, τη λαϊκή βούληση, την πολιτική σταθερότητα και την ευνομία, πάνω απ’ όλα απέναντι στο μέλλον του ελληνικού λαού. Ελάτε κι </w:t>
      </w:r>
      <w:r>
        <w:rPr>
          <w:rFonts w:eastAsia="Times New Roman"/>
          <w:szCs w:val="24"/>
        </w:rPr>
        <w:t>ακούστε μαζί μας τη φωνή του.</w:t>
      </w:r>
      <w:r w:rsidRPr="003B56E9">
        <w:rPr>
          <w:rFonts w:eastAsia="Times New Roman"/>
          <w:szCs w:val="24"/>
        </w:rPr>
        <w:t xml:space="preserve"> Εδώ είμαστε για </w:t>
      </w:r>
      <w:r>
        <w:rPr>
          <w:rFonts w:eastAsia="Times New Roman"/>
          <w:szCs w:val="24"/>
        </w:rPr>
        <w:t xml:space="preserve">να </w:t>
      </w:r>
      <w:r w:rsidRPr="003B56E9">
        <w:rPr>
          <w:rFonts w:eastAsia="Times New Roman"/>
          <w:szCs w:val="24"/>
        </w:rPr>
        <w:t>τον εκφράζουμε στις μεγάλες εθνικές αποφάσεις</w:t>
      </w:r>
      <w:r>
        <w:rPr>
          <w:rFonts w:eastAsia="Times New Roman"/>
          <w:szCs w:val="24"/>
        </w:rPr>
        <w:t>, ό</w:t>
      </w:r>
      <w:r w:rsidRPr="003B56E9">
        <w:rPr>
          <w:rFonts w:eastAsia="Times New Roman"/>
          <w:szCs w:val="24"/>
        </w:rPr>
        <w:t xml:space="preserve">χι </w:t>
      </w:r>
      <w:r>
        <w:rPr>
          <w:rFonts w:eastAsia="Times New Roman"/>
          <w:szCs w:val="24"/>
        </w:rPr>
        <w:t xml:space="preserve">για να τον διχάζουμε και να τον οδηγούμε </w:t>
      </w:r>
      <w:r w:rsidRPr="003B56E9">
        <w:rPr>
          <w:rFonts w:eastAsia="Times New Roman"/>
          <w:szCs w:val="24"/>
        </w:rPr>
        <w:t xml:space="preserve">στους ακραίους και επικίνδυνους δρόμους για </w:t>
      </w:r>
      <w:r>
        <w:rPr>
          <w:rFonts w:eastAsia="Times New Roman"/>
          <w:szCs w:val="24"/>
        </w:rPr>
        <w:t xml:space="preserve">τη </w:t>
      </w:r>
      <w:r>
        <w:rPr>
          <w:rFonts w:eastAsia="Times New Roman"/>
          <w:szCs w:val="24"/>
        </w:rPr>
        <w:t>δ</w:t>
      </w:r>
      <w:r w:rsidRPr="003B56E9">
        <w:rPr>
          <w:rFonts w:eastAsia="Times New Roman"/>
          <w:szCs w:val="24"/>
        </w:rPr>
        <w:t>ημοκρατία</w:t>
      </w:r>
      <w:r>
        <w:rPr>
          <w:rFonts w:eastAsia="Times New Roman"/>
          <w:szCs w:val="24"/>
        </w:rPr>
        <w:t>.</w:t>
      </w:r>
    </w:p>
    <w:p w14:paraId="2ED8C03E" w14:textId="77777777" w:rsidR="00C647AD" w:rsidRDefault="00D506E1">
      <w:pPr>
        <w:spacing w:after="0" w:line="600" w:lineRule="auto"/>
        <w:ind w:firstLine="720"/>
        <w:jc w:val="both"/>
        <w:rPr>
          <w:rFonts w:eastAsia="Times New Roman"/>
          <w:szCs w:val="24"/>
        </w:rPr>
      </w:pPr>
      <w:r w:rsidRPr="003B56E9">
        <w:rPr>
          <w:rFonts w:eastAsia="Times New Roman"/>
          <w:szCs w:val="24"/>
        </w:rPr>
        <w:t xml:space="preserve">Δεν είναι κακό να αναγνωρίσετε το λάθος </w:t>
      </w:r>
      <w:r>
        <w:rPr>
          <w:rFonts w:eastAsia="Times New Roman"/>
          <w:szCs w:val="24"/>
        </w:rPr>
        <w:t>σας.</w:t>
      </w:r>
      <w:r w:rsidRPr="003B56E9">
        <w:rPr>
          <w:rFonts w:eastAsia="Times New Roman"/>
          <w:szCs w:val="24"/>
        </w:rPr>
        <w:t xml:space="preserve"> </w:t>
      </w:r>
      <w:r>
        <w:rPr>
          <w:rFonts w:eastAsia="Times New Roman"/>
          <w:szCs w:val="24"/>
        </w:rPr>
        <w:t>Κ</w:t>
      </w:r>
      <w:r w:rsidRPr="003B56E9">
        <w:rPr>
          <w:rFonts w:eastAsia="Times New Roman"/>
          <w:szCs w:val="24"/>
        </w:rPr>
        <w:t>αταψηφίσ</w:t>
      </w:r>
      <w:r>
        <w:rPr>
          <w:rFonts w:eastAsia="Times New Roman"/>
          <w:szCs w:val="24"/>
        </w:rPr>
        <w:t>τ</w:t>
      </w:r>
      <w:r w:rsidRPr="003B56E9">
        <w:rPr>
          <w:rFonts w:eastAsia="Times New Roman"/>
          <w:szCs w:val="24"/>
        </w:rPr>
        <w:t>ε</w:t>
      </w:r>
      <w:r w:rsidRPr="003B56E9">
        <w:rPr>
          <w:rFonts w:eastAsia="Times New Roman"/>
          <w:szCs w:val="24"/>
        </w:rPr>
        <w:t xml:space="preserve"> </w:t>
      </w:r>
      <w:r>
        <w:rPr>
          <w:rFonts w:eastAsia="Times New Roman"/>
          <w:szCs w:val="24"/>
        </w:rPr>
        <w:t>μ</w:t>
      </w:r>
      <w:r w:rsidRPr="003B56E9">
        <w:rPr>
          <w:rFonts w:eastAsia="Times New Roman"/>
          <w:szCs w:val="24"/>
        </w:rPr>
        <w:t xml:space="preserve">αζί μας αυτή τη </w:t>
      </w:r>
      <w:r>
        <w:rPr>
          <w:rFonts w:eastAsia="Times New Roman"/>
          <w:szCs w:val="24"/>
        </w:rPr>
        <w:t>σ</w:t>
      </w:r>
      <w:r w:rsidRPr="003B56E9">
        <w:rPr>
          <w:rFonts w:eastAsia="Times New Roman"/>
          <w:szCs w:val="24"/>
        </w:rPr>
        <w:t>υμφωνία</w:t>
      </w:r>
      <w:r>
        <w:rPr>
          <w:rFonts w:eastAsia="Times New Roman"/>
          <w:szCs w:val="24"/>
        </w:rPr>
        <w:t>, γ</w:t>
      </w:r>
      <w:r w:rsidRPr="003B56E9">
        <w:rPr>
          <w:rFonts w:eastAsia="Times New Roman"/>
          <w:szCs w:val="24"/>
        </w:rPr>
        <w:t>ιατί</w:t>
      </w:r>
      <w:r>
        <w:rPr>
          <w:rFonts w:eastAsia="Times New Roman"/>
          <w:szCs w:val="24"/>
        </w:rPr>
        <w:t>,</w:t>
      </w:r>
      <w:r w:rsidRPr="003B56E9">
        <w:rPr>
          <w:rFonts w:eastAsia="Times New Roman"/>
          <w:szCs w:val="24"/>
        </w:rPr>
        <w:t xml:space="preserve"> διαφορετικά</w:t>
      </w:r>
      <w:r>
        <w:rPr>
          <w:rFonts w:eastAsia="Times New Roman"/>
          <w:szCs w:val="24"/>
        </w:rPr>
        <w:t>,</w:t>
      </w:r>
      <w:r w:rsidRPr="003B56E9">
        <w:rPr>
          <w:rFonts w:eastAsia="Times New Roman"/>
          <w:szCs w:val="24"/>
        </w:rPr>
        <w:t xml:space="preserve"> η αυριανή ημέρα </w:t>
      </w:r>
      <w:r>
        <w:rPr>
          <w:rFonts w:eastAsia="Times New Roman"/>
          <w:szCs w:val="24"/>
        </w:rPr>
        <w:t xml:space="preserve">που </w:t>
      </w:r>
      <w:r w:rsidRPr="003B56E9">
        <w:rPr>
          <w:rFonts w:eastAsia="Times New Roman"/>
          <w:szCs w:val="24"/>
        </w:rPr>
        <w:t xml:space="preserve">θα γίνει </w:t>
      </w:r>
      <w:r>
        <w:rPr>
          <w:rFonts w:eastAsia="Times New Roman"/>
          <w:szCs w:val="24"/>
        </w:rPr>
        <w:t xml:space="preserve">η </w:t>
      </w:r>
      <w:r w:rsidRPr="003B56E9">
        <w:rPr>
          <w:rFonts w:eastAsia="Times New Roman"/>
          <w:szCs w:val="24"/>
        </w:rPr>
        <w:t>ψηφοφορία</w:t>
      </w:r>
      <w:r>
        <w:rPr>
          <w:rFonts w:eastAsia="Times New Roman"/>
          <w:szCs w:val="24"/>
        </w:rPr>
        <w:t>,</w:t>
      </w:r>
      <w:r w:rsidRPr="003B56E9">
        <w:rPr>
          <w:rFonts w:eastAsia="Times New Roman"/>
          <w:szCs w:val="24"/>
        </w:rPr>
        <w:t xml:space="preserve"> η 25</w:t>
      </w:r>
      <w:r w:rsidRPr="002911C6">
        <w:rPr>
          <w:rFonts w:eastAsia="Times New Roman"/>
          <w:szCs w:val="24"/>
          <w:vertAlign w:val="superscript"/>
        </w:rPr>
        <w:t>η</w:t>
      </w:r>
      <w:r>
        <w:rPr>
          <w:rFonts w:eastAsia="Times New Roman"/>
          <w:szCs w:val="24"/>
        </w:rPr>
        <w:t xml:space="preserve"> </w:t>
      </w:r>
      <w:r w:rsidRPr="003B56E9">
        <w:rPr>
          <w:rFonts w:eastAsia="Times New Roman"/>
          <w:szCs w:val="24"/>
        </w:rPr>
        <w:t>Ιανουαρίου 2019</w:t>
      </w:r>
      <w:r>
        <w:rPr>
          <w:rFonts w:eastAsia="Times New Roman"/>
          <w:szCs w:val="24"/>
        </w:rPr>
        <w:t>,</w:t>
      </w:r>
      <w:r w:rsidRPr="003B56E9">
        <w:rPr>
          <w:rFonts w:eastAsia="Times New Roman"/>
          <w:szCs w:val="24"/>
        </w:rPr>
        <w:t xml:space="preserve"> θα </w:t>
      </w:r>
      <w:r>
        <w:rPr>
          <w:rFonts w:eastAsia="Times New Roman"/>
          <w:szCs w:val="24"/>
        </w:rPr>
        <w:t xml:space="preserve">γραφτεί ως μία μαύρη σελίδα στην ιστορία </w:t>
      </w:r>
      <w:r w:rsidRPr="003B56E9">
        <w:rPr>
          <w:rFonts w:eastAsia="Times New Roman"/>
          <w:szCs w:val="24"/>
        </w:rPr>
        <w:t>της Ελλάδας</w:t>
      </w:r>
      <w:r>
        <w:rPr>
          <w:rFonts w:eastAsia="Times New Roman"/>
          <w:szCs w:val="24"/>
        </w:rPr>
        <w:t>,</w:t>
      </w:r>
      <w:r w:rsidRPr="003B56E9">
        <w:rPr>
          <w:rFonts w:eastAsia="Times New Roman"/>
          <w:szCs w:val="24"/>
        </w:rPr>
        <w:t xml:space="preserve"> από αυτούς που θα ψηφίσουν</w:t>
      </w:r>
      <w:r>
        <w:rPr>
          <w:rFonts w:eastAsia="Times New Roman"/>
          <w:szCs w:val="24"/>
        </w:rPr>
        <w:t>,</w:t>
      </w:r>
      <w:r w:rsidRPr="003B56E9">
        <w:rPr>
          <w:rFonts w:eastAsia="Times New Roman"/>
          <w:szCs w:val="24"/>
        </w:rPr>
        <w:t xml:space="preserve"> μαζί με τους πρόθυμους</w:t>
      </w:r>
      <w:r>
        <w:rPr>
          <w:rFonts w:eastAsia="Times New Roman"/>
          <w:szCs w:val="24"/>
        </w:rPr>
        <w:t>,</w:t>
      </w:r>
      <w:r w:rsidRPr="003B56E9">
        <w:rPr>
          <w:rFonts w:eastAsia="Times New Roman"/>
          <w:szCs w:val="24"/>
        </w:rPr>
        <w:t xml:space="preserve"> μία </w:t>
      </w:r>
      <w:r>
        <w:rPr>
          <w:rFonts w:eastAsia="Times New Roman"/>
          <w:szCs w:val="24"/>
        </w:rPr>
        <w:t>σ</w:t>
      </w:r>
      <w:r w:rsidRPr="003B56E9">
        <w:rPr>
          <w:rFonts w:eastAsia="Times New Roman"/>
          <w:szCs w:val="24"/>
        </w:rPr>
        <w:t xml:space="preserve">υμφωνία </w:t>
      </w:r>
      <w:r>
        <w:rPr>
          <w:rFonts w:eastAsia="Times New Roman"/>
          <w:szCs w:val="24"/>
        </w:rPr>
        <w:t xml:space="preserve">εθνικής </w:t>
      </w:r>
      <w:r w:rsidRPr="003B56E9">
        <w:rPr>
          <w:rFonts w:eastAsia="Times New Roman"/>
          <w:szCs w:val="24"/>
        </w:rPr>
        <w:t>ταπείνωσης</w:t>
      </w:r>
      <w:r>
        <w:rPr>
          <w:rFonts w:eastAsia="Times New Roman"/>
          <w:szCs w:val="24"/>
        </w:rPr>
        <w:t>,</w:t>
      </w:r>
      <w:r w:rsidRPr="003B56E9">
        <w:rPr>
          <w:rFonts w:eastAsia="Times New Roman"/>
          <w:szCs w:val="24"/>
        </w:rPr>
        <w:t xml:space="preserve"> </w:t>
      </w:r>
      <w:r>
        <w:rPr>
          <w:rFonts w:eastAsia="Times New Roman"/>
          <w:szCs w:val="24"/>
        </w:rPr>
        <w:t xml:space="preserve">μια </w:t>
      </w:r>
      <w:r>
        <w:rPr>
          <w:rFonts w:eastAsia="Times New Roman"/>
          <w:szCs w:val="24"/>
        </w:rPr>
        <w:t>σ</w:t>
      </w:r>
      <w:r w:rsidRPr="003B56E9">
        <w:rPr>
          <w:rFonts w:eastAsia="Times New Roman"/>
          <w:szCs w:val="24"/>
        </w:rPr>
        <w:t>υμφωνία από την οποία κανείς μετά δεν θα μπορεί να κάνει πίσω</w:t>
      </w:r>
      <w:r>
        <w:rPr>
          <w:rFonts w:eastAsia="Times New Roman"/>
          <w:szCs w:val="24"/>
        </w:rPr>
        <w:t>. Γ</w:t>
      </w:r>
      <w:r w:rsidRPr="003B56E9">
        <w:rPr>
          <w:rFonts w:eastAsia="Times New Roman"/>
          <w:szCs w:val="24"/>
        </w:rPr>
        <w:t>ιατί αυτή είναι η αλήθεια</w:t>
      </w:r>
      <w:r>
        <w:rPr>
          <w:rFonts w:eastAsia="Times New Roman"/>
          <w:szCs w:val="24"/>
        </w:rPr>
        <w:t>.</w:t>
      </w:r>
    </w:p>
    <w:p w14:paraId="2ED8C03F" w14:textId="77777777" w:rsidR="00C647AD" w:rsidRDefault="00D506E1">
      <w:pPr>
        <w:spacing w:after="0" w:line="600" w:lineRule="auto"/>
        <w:ind w:firstLine="720"/>
        <w:jc w:val="both"/>
        <w:rPr>
          <w:rFonts w:eastAsia="Times New Roman"/>
          <w:szCs w:val="24"/>
        </w:rPr>
      </w:pPr>
      <w:r>
        <w:rPr>
          <w:rFonts w:eastAsia="Times New Roman"/>
          <w:szCs w:val="24"/>
        </w:rPr>
        <w:t>Σ</w:t>
      </w:r>
      <w:r w:rsidRPr="003B56E9">
        <w:rPr>
          <w:rFonts w:eastAsia="Times New Roman"/>
          <w:szCs w:val="24"/>
        </w:rPr>
        <w:t>ας ευχαριστώ πολύ</w:t>
      </w:r>
      <w:r>
        <w:rPr>
          <w:rFonts w:eastAsia="Times New Roman"/>
          <w:szCs w:val="24"/>
        </w:rPr>
        <w:t>.</w:t>
      </w:r>
    </w:p>
    <w:p w14:paraId="2ED8C040" w14:textId="77777777" w:rsidR="00C647AD" w:rsidRDefault="00D506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2ED8C041" w14:textId="77777777" w:rsidR="00C647AD" w:rsidRDefault="00D506E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sidRPr="00E55CA2">
        <w:rPr>
          <w:rFonts w:eastAsia="Times New Roman"/>
          <w:szCs w:val="24"/>
        </w:rPr>
        <w:t xml:space="preserve">Ο κ. Αρβανιτίδης από τη Δημοκρατική Συμπαράταξη έχει </w:t>
      </w:r>
      <w:r w:rsidRPr="00E55CA2">
        <w:rPr>
          <w:rFonts w:eastAsia="Times New Roman"/>
          <w:szCs w:val="24"/>
        </w:rPr>
        <w:t xml:space="preserve">τον λόγο. </w:t>
      </w:r>
    </w:p>
    <w:p w14:paraId="2ED8C042" w14:textId="77777777" w:rsidR="00C647AD" w:rsidRDefault="00D506E1">
      <w:pPr>
        <w:spacing w:after="0" w:line="600" w:lineRule="auto"/>
        <w:ind w:firstLine="720"/>
        <w:jc w:val="both"/>
        <w:rPr>
          <w:rFonts w:eastAsia="Times New Roman"/>
          <w:szCs w:val="24"/>
        </w:rPr>
      </w:pPr>
      <w:r w:rsidRPr="00E55CA2">
        <w:rPr>
          <w:rFonts w:eastAsia="Times New Roman"/>
          <w:b/>
          <w:szCs w:val="24"/>
        </w:rPr>
        <w:t xml:space="preserve">ΓΕΩΡΓΙΟΣ ΑΡΒΑΝΙΤΙΔΗΣ: </w:t>
      </w:r>
      <w:r>
        <w:rPr>
          <w:rFonts w:eastAsia="Times New Roman"/>
          <w:szCs w:val="24"/>
        </w:rPr>
        <w:t>Κ</w:t>
      </w:r>
      <w:r w:rsidRPr="003B56E9">
        <w:rPr>
          <w:rFonts w:eastAsia="Times New Roman"/>
          <w:szCs w:val="24"/>
        </w:rPr>
        <w:t>υρίες και κύριοι συνάδελφοι</w:t>
      </w:r>
      <w:r>
        <w:rPr>
          <w:rFonts w:eastAsia="Times New Roman"/>
          <w:szCs w:val="24"/>
        </w:rPr>
        <w:t>, η Κυβέρνηση</w:t>
      </w:r>
      <w:r w:rsidRPr="003B56E9">
        <w:rPr>
          <w:rFonts w:eastAsia="Times New Roman"/>
          <w:szCs w:val="24"/>
        </w:rPr>
        <w:t xml:space="preserve"> ισχυρίστηκε με αβάστακτη ιστορικ</w:t>
      </w:r>
      <w:r>
        <w:rPr>
          <w:rFonts w:eastAsia="Times New Roman"/>
          <w:szCs w:val="24"/>
        </w:rPr>
        <w:t>ο</w:t>
      </w:r>
      <w:r w:rsidRPr="003B56E9">
        <w:rPr>
          <w:rFonts w:eastAsia="Times New Roman"/>
          <w:szCs w:val="24"/>
        </w:rPr>
        <w:t>πολιτική ελαφρότητα</w:t>
      </w:r>
      <w:r>
        <w:rPr>
          <w:rFonts w:eastAsia="Times New Roman"/>
          <w:szCs w:val="24"/>
        </w:rPr>
        <w:t>,</w:t>
      </w:r>
      <w:r w:rsidRPr="003B56E9">
        <w:rPr>
          <w:rFonts w:eastAsia="Times New Roman"/>
          <w:szCs w:val="24"/>
        </w:rPr>
        <w:t xml:space="preserve"> νομική επιπολαιότητα και </w:t>
      </w:r>
      <w:r>
        <w:rPr>
          <w:rFonts w:eastAsia="Times New Roman"/>
          <w:szCs w:val="24"/>
        </w:rPr>
        <w:t xml:space="preserve">με πρόταγμα το κομματικό της </w:t>
      </w:r>
      <w:r w:rsidRPr="003B56E9">
        <w:rPr>
          <w:rFonts w:eastAsia="Times New Roman"/>
          <w:szCs w:val="24"/>
        </w:rPr>
        <w:t xml:space="preserve">συμφέρον ένα </w:t>
      </w:r>
      <w:r>
        <w:rPr>
          <w:rFonts w:eastAsia="Times New Roman"/>
          <w:szCs w:val="24"/>
        </w:rPr>
        <w:t>ακόμα</w:t>
      </w:r>
      <w:r w:rsidRPr="003B56E9">
        <w:rPr>
          <w:rFonts w:eastAsia="Times New Roman"/>
          <w:szCs w:val="24"/>
        </w:rPr>
        <w:t xml:space="preserve"> κορυφαίο θέμα </w:t>
      </w:r>
      <w:r>
        <w:rPr>
          <w:rFonts w:eastAsia="Times New Roman"/>
          <w:szCs w:val="24"/>
        </w:rPr>
        <w:t>ε</w:t>
      </w:r>
      <w:r w:rsidRPr="003B56E9">
        <w:rPr>
          <w:rFonts w:eastAsia="Times New Roman"/>
          <w:szCs w:val="24"/>
        </w:rPr>
        <w:t>θνικής σημασίας</w:t>
      </w:r>
      <w:r>
        <w:rPr>
          <w:rFonts w:eastAsia="Times New Roman"/>
          <w:szCs w:val="24"/>
        </w:rPr>
        <w:t>,</w:t>
      </w:r>
      <w:r w:rsidRPr="003B56E9">
        <w:rPr>
          <w:rFonts w:eastAsia="Times New Roman"/>
          <w:szCs w:val="24"/>
        </w:rPr>
        <w:t xml:space="preserve"> το </w:t>
      </w:r>
      <w:r>
        <w:rPr>
          <w:rFonts w:eastAsia="Times New Roman"/>
          <w:szCs w:val="24"/>
        </w:rPr>
        <w:t>«</w:t>
      </w:r>
      <w:r w:rsidRPr="003B56E9">
        <w:rPr>
          <w:rFonts w:eastAsia="Times New Roman"/>
          <w:szCs w:val="24"/>
        </w:rPr>
        <w:t>μακεδονικό</w:t>
      </w:r>
      <w:r>
        <w:rPr>
          <w:rFonts w:eastAsia="Times New Roman"/>
          <w:szCs w:val="24"/>
        </w:rPr>
        <w:t>».</w:t>
      </w:r>
      <w:r w:rsidRPr="003B56E9">
        <w:rPr>
          <w:rFonts w:eastAsia="Times New Roman"/>
          <w:szCs w:val="24"/>
        </w:rPr>
        <w:t xml:space="preserve"> </w:t>
      </w:r>
      <w:r>
        <w:rPr>
          <w:rFonts w:eastAsia="Times New Roman"/>
          <w:szCs w:val="24"/>
        </w:rPr>
        <w:t>Φέρνε</w:t>
      </w:r>
      <w:r>
        <w:rPr>
          <w:rFonts w:eastAsia="Times New Roman"/>
          <w:szCs w:val="24"/>
        </w:rPr>
        <w:t xml:space="preserve">τε </w:t>
      </w:r>
      <w:r w:rsidRPr="003B56E9">
        <w:rPr>
          <w:rFonts w:eastAsia="Times New Roman"/>
          <w:szCs w:val="24"/>
        </w:rPr>
        <w:t>προς κύρωση</w:t>
      </w:r>
      <w:r>
        <w:rPr>
          <w:rFonts w:eastAsia="Times New Roman"/>
          <w:szCs w:val="24"/>
        </w:rPr>
        <w:t>,</w:t>
      </w:r>
      <w:r w:rsidRPr="003B56E9">
        <w:rPr>
          <w:rFonts w:eastAsia="Times New Roman"/>
          <w:szCs w:val="24"/>
        </w:rPr>
        <w:t xml:space="preserve"> λοιπόν</w:t>
      </w:r>
      <w:r>
        <w:rPr>
          <w:rFonts w:eastAsia="Times New Roman"/>
          <w:szCs w:val="24"/>
        </w:rPr>
        <w:t>,</w:t>
      </w:r>
      <w:r w:rsidRPr="003B56E9">
        <w:rPr>
          <w:rFonts w:eastAsia="Times New Roman"/>
          <w:szCs w:val="24"/>
        </w:rPr>
        <w:t xml:space="preserve"> μία </w:t>
      </w:r>
      <w:r>
        <w:rPr>
          <w:rFonts w:eastAsia="Times New Roman"/>
          <w:szCs w:val="24"/>
        </w:rPr>
        <w:t>σ</w:t>
      </w:r>
      <w:r>
        <w:rPr>
          <w:rFonts w:eastAsia="Times New Roman"/>
          <w:szCs w:val="24"/>
        </w:rPr>
        <w:t>υμφωνία αυθαίρετη ιστορικο</w:t>
      </w:r>
      <w:r w:rsidRPr="003B56E9">
        <w:rPr>
          <w:rFonts w:eastAsia="Times New Roman"/>
          <w:szCs w:val="24"/>
        </w:rPr>
        <w:t>πολιτικά</w:t>
      </w:r>
      <w:r>
        <w:rPr>
          <w:rFonts w:eastAsia="Times New Roman"/>
          <w:szCs w:val="24"/>
        </w:rPr>
        <w:t>,</w:t>
      </w:r>
      <w:r w:rsidRPr="003B56E9">
        <w:rPr>
          <w:rFonts w:eastAsia="Times New Roman"/>
          <w:szCs w:val="24"/>
        </w:rPr>
        <w:t xml:space="preserve"> έωλη νομικά και </w:t>
      </w:r>
      <w:r>
        <w:rPr>
          <w:rFonts w:eastAsia="Times New Roman"/>
          <w:szCs w:val="24"/>
        </w:rPr>
        <w:t>εργαλειοποιημένη πολιτικά,</w:t>
      </w:r>
      <w:r w:rsidRPr="003B56E9">
        <w:rPr>
          <w:rFonts w:eastAsia="Times New Roman"/>
          <w:szCs w:val="24"/>
        </w:rPr>
        <w:t xml:space="preserve"> με στόχο να </w:t>
      </w:r>
      <w:r>
        <w:rPr>
          <w:rFonts w:eastAsia="Times New Roman"/>
          <w:szCs w:val="24"/>
        </w:rPr>
        <w:t>πλήξετε</w:t>
      </w:r>
      <w:r w:rsidRPr="003B56E9">
        <w:rPr>
          <w:rFonts w:eastAsia="Times New Roman"/>
          <w:szCs w:val="24"/>
        </w:rPr>
        <w:t xml:space="preserve"> τους πολιτικούς </w:t>
      </w:r>
      <w:r>
        <w:rPr>
          <w:rFonts w:eastAsia="Times New Roman"/>
          <w:szCs w:val="24"/>
        </w:rPr>
        <w:t>σας</w:t>
      </w:r>
      <w:r w:rsidRPr="003B56E9">
        <w:rPr>
          <w:rFonts w:eastAsia="Times New Roman"/>
          <w:szCs w:val="24"/>
        </w:rPr>
        <w:t xml:space="preserve"> αντιπάλους</w:t>
      </w:r>
      <w:r>
        <w:rPr>
          <w:rFonts w:eastAsia="Times New Roman"/>
          <w:szCs w:val="24"/>
        </w:rPr>
        <w:t>.</w:t>
      </w:r>
      <w:r w:rsidRPr="003B56E9">
        <w:rPr>
          <w:rFonts w:eastAsia="Times New Roman"/>
          <w:szCs w:val="24"/>
        </w:rPr>
        <w:t xml:space="preserve"> </w:t>
      </w:r>
    </w:p>
    <w:p w14:paraId="2ED8C043" w14:textId="77777777" w:rsidR="00C647AD" w:rsidRDefault="00D506E1">
      <w:pPr>
        <w:spacing w:after="0" w:line="600" w:lineRule="auto"/>
        <w:ind w:firstLine="720"/>
        <w:jc w:val="both"/>
        <w:rPr>
          <w:rFonts w:eastAsia="Times New Roman"/>
          <w:szCs w:val="24"/>
        </w:rPr>
      </w:pPr>
      <w:r>
        <w:rPr>
          <w:rFonts w:eastAsia="Times New Roman"/>
          <w:szCs w:val="24"/>
        </w:rPr>
        <w:t>Μ</w:t>
      </w:r>
      <w:r w:rsidRPr="003B56E9">
        <w:rPr>
          <w:rFonts w:eastAsia="Times New Roman"/>
          <w:szCs w:val="24"/>
        </w:rPr>
        <w:t xml:space="preserve">ια τέτοια </w:t>
      </w:r>
      <w:r>
        <w:rPr>
          <w:rFonts w:eastAsia="Times New Roman"/>
          <w:szCs w:val="24"/>
        </w:rPr>
        <w:t>σ</w:t>
      </w:r>
      <w:r w:rsidRPr="003B56E9">
        <w:rPr>
          <w:rFonts w:eastAsia="Times New Roman"/>
          <w:szCs w:val="24"/>
        </w:rPr>
        <w:t>υμφωνία</w:t>
      </w:r>
      <w:r>
        <w:rPr>
          <w:rFonts w:eastAsia="Times New Roman"/>
          <w:szCs w:val="24"/>
        </w:rPr>
        <w:t>,</w:t>
      </w:r>
      <w:r w:rsidRPr="003B56E9">
        <w:rPr>
          <w:rFonts w:eastAsia="Times New Roman"/>
          <w:szCs w:val="24"/>
        </w:rPr>
        <w:t xml:space="preserve"> σύσσωμη η Δημοκρατική Συμπαράταξη την καταψηφίζει</w:t>
      </w:r>
      <w:r>
        <w:rPr>
          <w:rFonts w:eastAsia="Times New Roman"/>
          <w:szCs w:val="24"/>
        </w:rPr>
        <w:t>,</w:t>
      </w:r>
      <w:r w:rsidRPr="003B56E9">
        <w:rPr>
          <w:rFonts w:eastAsia="Times New Roman"/>
          <w:szCs w:val="24"/>
        </w:rPr>
        <w:t xml:space="preserve"> καθώς δεν διασφαλίζε</w:t>
      </w:r>
      <w:r>
        <w:rPr>
          <w:rFonts w:eastAsia="Times New Roman"/>
          <w:szCs w:val="24"/>
        </w:rPr>
        <w:t>ι</w:t>
      </w:r>
      <w:r w:rsidRPr="003B56E9">
        <w:rPr>
          <w:rFonts w:eastAsia="Times New Roman"/>
          <w:szCs w:val="24"/>
        </w:rPr>
        <w:t xml:space="preserve"> </w:t>
      </w:r>
      <w:r>
        <w:rPr>
          <w:rFonts w:eastAsia="Times New Roman"/>
          <w:szCs w:val="24"/>
        </w:rPr>
        <w:t>τ</w:t>
      </w:r>
      <w:r>
        <w:rPr>
          <w:rFonts w:eastAsia="Times New Roman"/>
          <w:szCs w:val="24"/>
        </w:rPr>
        <w:t xml:space="preserve">α </w:t>
      </w:r>
      <w:r w:rsidRPr="003B56E9">
        <w:rPr>
          <w:rFonts w:eastAsia="Times New Roman"/>
          <w:szCs w:val="24"/>
        </w:rPr>
        <w:t>εθνικά συμφέροντα</w:t>
      </w:r>
      <w:r>
        <w:rPr>
          <w:rFonts w:eastAsia="Times New Roman"/>
          <w:szCs w:val="24"/>
        </w:rPr>
        <w:t>.</w:t>
      </w:r>
      <w:r w:rsidRPr="003B56E9">
        <w:rPr>
          <w:rFonts w:eastAsia="Times New Roman"/>
          <w:szCs w:val="24"/>
        </w:rPr>
        <w:t xml:space="preserve"> </w:t>
      </w:r>
      <w:r>
        <w:rPr>
          <w:rFonts w:eastAsia="Times New Roman"/>
          <w:szCs w:val="24"/>
        </w:rPr>
        <w:t>Η</w:t>
      </w:r>
      <w:r w:rsidRPr="003B56E9">
        <w:rPr>
          <w:rFonts w:eastAsia="Times New Roman"/>
          <w:szCs w:val="24"/>
        </w:rPr>
        <w:t xml:space="preserve"> συγκυρία ήταν άκρως ευνοϊκή</w:t>
      </w:r>
      <w:r>
        <w:rPr>
          <w:rFonts w:eastAsia="Times New Roman"/>
          <w:szCs w:val="24"/>
        </w:rPr>
        <w:t>.</w:t>
      </w:r>
      <w:r w:rsidRPr="003B56E9">
        <w:rPr>
          <w:rFonts w:eastAsia="Times New Roman"/>
          <w:szCs w:val="24"/>
        </w:rPr>
        <w:t xml:space="preserve"> </w:t>
      </w:r>
      <w:r>
        <w:rPr>
          <w:rFonts w:eastAsia="Times New Roman"/>
          <w:szCs w:val="24"/>
        </w:rPr>
        <w:t>Η Κυβέρνηση δεν επιζήτησε την εθνική</w:t>
      </w:r>
      <w:r w:rsidRPr="003B56E9">
        <w:rPr>
          <w:rFonts w:eastAsia="Times New Roman"/>
          <w:szCs w:val="24"/>
        </w:rPr>
        <w:t xml:space="preserve"> συνεννόηση</w:t>
      </w:r>
      <w:r>
        <w:rPr>
          <w:rFonts w:eastAsia="Times New Roman"/>
          <w:szCs w:val="24"/>
        </w:rPr>
        <w:t>.</w:t>
      </w:r>
      <w:r w:rsidRPr="003B56E9">
        <w:rPr>
          <w:rFonts w:eastAsia="Times New Roman"/>
          <w:szCs w:val="24"/>
        </w:rPr>
        <w:t xml:space="preserve"> Ο Πρωθυπουργός δεν συγκάλεσε </w:t>
      </w:r>
      <w:r>
        <w:rPr>
          <w:rFonts w:eastAsia="Times New Roman"/>
          <w:szCs w:val="24"/>
        </w:rPr>
        <w:t>καν Σ</w:t>
      </w:r>
      <w:r w:rsidRPr="003B56E9">
        <w:rPr>
          <w:rFonts w:eastAsia="Times New Roman"/>
          <w:szCs w:val="24"/>
        </w:rPr>
        <w:t xml:space="preserve">υμβούλιο </w:t>
      </w:r>
      <w:r>
        <w:rPr>
          <w:rFonts w:eastAsia="Times New Roman"/>
          <w:szCs w:val="24"/>
        </w:rPr>
        <w:t>Π</w:t>
      </w:r>
      <w:r w:rsidRPr="003B56E9">
        <w:rPr>
          <w:rFonts w:eastAsia="Times New Roman"/>
          <w:szCs w:val="24"/>
        </w:rPr>
        <w:t xml:space="preserve">ολιτικών </w:t>
      </w:r>
      <w:r>
        <w:rPr>
          <w:rFonts w:eastAsia="Times New Roman"/>
          <w:szCs w:val="24"/>
        </w:rPr>
        <w:t>Α</w:t>
      </w:r>
      <w:r w:rsidRPr="003B56E9">
        <w:rPr>
          <w:rFonts w:eastAsia="Times New Roman"/>
          <w:szCs w:val="24"/>
        </w:rPr>
        <w:t>ρχηγών</w:t>
      </w:r>
      <w:r>
        <w:rPr>
          <w:rFonts w:eastAsia="Times New Roman"/>
          <w:szCs w:val="24"/>
        </w:rPr>
        <w:t>,</w:t>
      </w:r>
      <w:r w:rsidRPr="003B56E9">
        <w:rPr>
          <w:rFonts w:eastAsia="Times New Roman"/>
          <w:szCs w:val="24"/>
        </w:rPr>
        <w:t xml:space="preserve"> </w:t>
      </w:r>
      <w:r>
        <w:rPr>
          <w:rFonts w:eastAsia="Times New Roman"/>
          <w:szCs w:val="24"/>
        </w:rPr>
        <w:t>για να επικαιροποιηθεί</w:t>
      </w:r>
      <w:r w:rsidRPr="003B56E9">
        <w:rPr>
          <w:rFonts w:eastAsia="Times New Roman"/>
          <w:szCs w:val="24"/>
        </w:rPr>
        <w:t xml:space="preserve"> η εθνική γραμμή διαπραγμάτευσ</w:t>
      </w:r>
      <w:r>
        <w:rPr>
          <w:rFonts w:eastAsia="Times New Roman"/>
          <w:szCs w:val="24"/>
        </w:rPr>
        <w:t>η</w:t>
      </w:r>
      <w:r w:rsidRPr="003B56E9">
        <w:rPr>
          <w:rFonts w:eastAsia="Times New Roman"/>
          <w:szCs w:val="24"/>
        </w:rPr>
        <w:t>ς</w:t>
      </w:r>
      <w:r>
        <w:rPr>
          <w:rFonts w:eastAsia="Times New Roman"/>
          <w:szCs w:val="24"/>
        </w:rPr>
        <w:t>, την ώρα που ο κ. Ζάεφ</w:t>
      </w:r>
      <w:r w:rsidRPr="003B56E9">
        <w:rPr>
          <w:rFonts w:eastAsia="Times New Roman"/>
          <w:szCs w:val="24"/>
        </w:rPr>
        <w:t xml:space="preserve"> συνάντησ</w:t>
      </w:r>
      <w:r>
        <w:rPr>
          <w:rFonts w:eastAsia="Times New Roman"/>
          <w:szCs w:val="24"/>
        </w:rPr>
        <w:t>ε</w:t>
      </w:r>
      <w:r w:rsidRPr="003B56E9">
        <w:rPr>
          <w:rFonts w:eastAsia="Times New Roman"/>
          <w:szCs w:val="24"/>
        </w:rPr>
        <w:t xml:space="preserve"> πέντε φορές τους </w:t>
      </w:r>
      <w:r>
        <w:rPr>
          <w:rFonts w:eastAsia="Times New Roman"/>
          <w:szCs w:val="24"/>
        </w:rPr>
        <w:t>Α</w:t>
      </w:r>
      <w:r w:rsidRPr="003B56E9">
        <w:rPr>
          <w:rFonts w:eastAsia="Times New Roman"/>
          <w:szCs w:val="24"/>
        </w:rPr>
        <w:t>ρχηγούς των άλλων κομμάτων στα Σκόπια</w:t>
      </w:r>
      <w:r>
        <w:rPr>
          <w:rFonts w:eastAsia="Times New Roman"/>
          <w:szCs w:val="24"/>
        </w:rPr>
        <w:t>.</w:t>
      </w:r>
    </w:p>
    <w:p w14:paraId="2ED8C044" w14:textId="77777777" w:rsidR="00C647AD" w:rsidRDefault="00D506E1">
      <w:pPr>
        <w:spacing w:after="0" w:line="600" w:lineRule="auto"/>
        <w:ind w:firstLine="720"/>
        <w:jc w:val="both"/>
        <w:rPr>
          <w:rFonts w:eastAsia="Times New Roman"/>
          <w:szCs w:val="24"/>
        </w:rPr>
      </w:pPr>
      <w:r>
        <w:rPr>
          <w:rFonts w:eastAsia="Times New Roman"/>
          <w:szCs w:val="24"/>
        </w:rPr>
        <w:t>Η</w:t>
      </w:r>
      <w:r w:rsidRPr="003B56E9">
        <w:rPr>
          <w:rFonts w:eastAsia="Times New Roman"/>
          <w:szCs w:val="24"/>
        </w:rPr>
        <w:t xml:space="preserve"> εθνική θέση για το </w:t>
      </w:r>
      <w:r>
        <w:rPr>
          <w:rFonts w:eastAsia="Times New Roman"/>
          <w:szCs w:val="24"/>
        </w:rPr>
        <w:t>«</w:t>
      </w:r>
      <w:r w:rsidRPr="003B56E9">
        <w:rPr>
          <w:rFonts w:eastAsia="Times New Roman"/>
          <w:szCs w:val="24"/>
        </w:rPr>
        <w:t>μακεδονικό</w:t>
      </w:r>
      <w:r>
        <w:rPr>
          <w:rFonts w:eastAsia="Times New Roman"/>
          <w:szCs w:val="24"/>
        </w:rPr>
        <w:t>» ήταν</w:t>
      </w:r>
      <w:r w:rsidRPr="003B56E9">
        <w:rPr>
          <w:rFonts w:eastAsia="Times New Roman"/>
          <w:szCs w:val="24"/>
        </w:rPr>
        <w:t xml:space="preserve"> σύνθετη ονομασία</w:t>
      </w:r>
      <w:r>
        <w:rPr>
          <w:rFonts w:eastAsia="Times New Roman"/>
          <w:szCs w:val="24"/>
        </w:rPr>
        <w:t>,</w:t>
      </w:r>
      <w:r w:rsidRPr="003B56E9">
        <w:rPr>
          <w:rFonts w:eastAsia="Times New Roman"/>
          <w:szCs w:val="24"/>
        </w:rPr>
        <w:t xml:space="preserve"> </w:t>
      </w:r>
      <w:r>
        <w:rPr>
          <w:rFonts w:eastAsia="Times New Roman"/>
          <w:szCs w:val="24"/>
          <w:lang w:val="en-US"/>
        </w:rPr>
        <w:t>erga</w:t>
      </w:r>
      <w:r w:rsidRPr="0014142A">
        <w:rPr>
          <w:rFonts w:eastAsia="Times New Roman"/>
          <w:szCs w:val="24"/>
        </w:rPr>
        <w:t xml:space="preserve"> </w:t>
      </w:r>
      <w:r>
        <w:rPr>
          <w:rFonts w:eastAsia="Times New Roman"/>
          <w:szCs w:val="24"/>
          <w:lang w:val="en-US"/>
        </w:rPr>
        <w:t>omnes</w:t>
      </w:r>
      <w:r w:rsidRPr="0014142A">
        <w:rPr>
          <w:rFonts w:eastAsia="Times New Roman"/>
          <w:szCs w:val="24"/>
        </w:rPr>
        <w:t xml:space="preserve">, </w:t>
      </w:r>
      <w:r>
        <w:rPr>
          <w:rFonts w:eastAsia="Times New Roman"/>
          <w:szCs w:val="24"/>
        </w:rPr>
        <w:t>ενιαίο</w:t>
      </w:r>
      <w:r w:rsidRPr="003B56E9">
        <w:rPr>
          <w:rFonts w:eastAsia="Times New Roman"/>
          <w:szCs w:val="24"/>
        </w:rPr>
        <w:t xml:space="preserve"> όνομα κράτους</w:t>
      </w:r>
      <w:r>
        <w:rPr>
          <w:rFonts w:eastAsia="Times New Roman"/>
          <w:szCs w:val="24"/>
        </w:rPr>
        <w:t>,</w:t>
      </w:r>
      <w:r w:rsidRPr="003B56E9">
        <w:rPr>
          <w:rFonts w:eastAsia="Times New Roman"/>
          <w:szCs w:val="24"/>
        </w:rPr>
        <w:t xml:space="preserve"> πολιτών και εθνικότητας</w:t>
      </w:r>
      <w:r>
        <w:rPr>
          <w:rFonts w:eastAsia="Times New Roman"/>
          <w:szCs w:val="24"/>
        </w:rPr>
        <w:t>,</w:t>
      </w:r>
      <w:r w:rsidRPr="003B56E9">
        <w:rPr>
          <w:rFonts w:eastAsia="Times New Roman"/>
          <w:szCs w:val="24"/>
        </w:rPr>
        <w:t xml:space="preserve"> τόσο στο εξωτερικό όσο και </w:t>
      </w:r>
      <w:r>
        <w:rPr>
          <w:rFonts w:eastAsia="Times New Roman"/>
          <w:szCs w:val="24"/>
        </w:rPr>
        <w:t>σ</w:t>
      </w:r>
      <w:r w:rsidRPr="003B56E9">
        <w:rPr>
          <w:rFonts w:eastAsia="Times New Roman"/>
          <w:szCs w:val="24"/>
        </w:rPr>
        <w:t>το εσωτερικό</w:t>
      </w:r>
      <w:r>
        <w:rPr>
          <w:rFonts w:eastAsia="Times New Roman"/>
          <w:szCs w:val="24"/>
        </w:rPr>
        <w:t>.</w:t>
      </w:r>
      <w:r w:rsidRPr="003B56E9">
        <w:rPr>
          <w:rFonts w:eastAsia="Times New Roman"/>
          <w:szCs w:val="24"/>
        </w:rPr>
        <w:t xml:space="preserve"> </w:t>
      </w:r>
      <w:r>
        <w:rPr>
          <w:rFonts w:eastAsia="Times New Roman"/>
          <w:szCs w:val="24"/>
        </w:rPr>
        <w:t>Τ</w:t>
      </w:r>
      <w:r w:rsidRPr="003B56E9">
        <w:rPr>
          <w:rFonts w:eastAsia="Times New Roman"/>
          <w:szCs w:val="24"/>
        </w:rPr>
        <w:t>ο άρθρο 1</w:t>
      </w:r>
      <w:r>
        <w:rPr>
          <w:rFonts w:eastAsia="Times New Roman"/>
          <w:szCs w:val="24"/>
        </w:rPr>
        <w:t xml:space="preserve"> παράγραφος 10</w:t>
      </w:r>
      <w:r w:rsidRPr="003B56E9">
        <w:rPr>
          <w:rFonts w:eastAsia="Times New Roman"/>
          <w:szCs w:val="24"/>
        </w:rPr>
        <w:t xml:space="preserve">Β προβλέπει ότι </w:t>
      </w:r>
      <w:r w:rsidRPr="003B56E9">
        <w:rPr>
          <w:rFonts w:eastAsia="Times New Roman"/>
          <w:szCs w:val="24"/>
        </w:rPr>
        <w:t>τα επίσημα έγγραφα της δημόσιας διοίκησης που προορίζονται για εσωτερική χρήση θα αλλάξουν μέσα σε πέντε χρόνια</w:t>
      </w:r>
      <w:r>
        <w:rPr>
          <w:rFonts w:eastAsia="Times New Roman"/>
          <w:szCs w:val="24"/>
        </w:rPr>
        <w:t>,</w:t>
      </w:r>
      <w:r w:rsidRPr="003B56E9">
        <w:rPr>
          <w:rFonts w:eastAsia="Times New Roman"/>
          <w:szCs w:val="24"/>
        </w:rPr>
        <w:t xml:space="preserve"> με το άνοιγμα του αντίστοιχου κεφαλαίου της ενταξιακής διαδικασίας στην Ευρωπαϊκή Ένωση</w:t>
      </w:r>
      <w:r>
        <w:rPr>
          <w:rFonts w:eastAsia="Times New Roman"/>
          <w:szCs w:val="24"/>
        </w:rPr>
        <w:t>.</w:t>
      </w:r>
      <w:r w:rsidRPr="00C67C2A">
        <w:rPr>
          <w:rFonts w:eastAsia="Times New Roman"/>
          <w:szCs w:val="24"/>
        </w:rPr>
        <w:t xml:space="preserve"> </w:t>
      </w:r>
      <w:r>
        <w:rPr>
          <w:rFonts w:eastAsia="Times New Roman"/>
          <w:szCs w:val="24"/>
          <w:lang w:val="en-US"/>
        </w:rPr>
        <w:t>Erga</w:t>
      </w:r>
      <w:r w:rsidRPr="00C67C2A">
        <w:rPr>
          <w:rFonts w:eastAsia="Times New Roman"/>
          <w:szCs w:val="24"/>
        </w:rPr>
        <w:t xml:space="preserve"> </w:t>
      </w:r>
      <w:r>
        <w:rPr>
          <w:rFonts w:eastAsia="Times New Roman"/>
          <w:szCs w:val="24"/>
          <w:lang w:val="en-US"/>
        </w:rPr>
        <w:t>omnes</w:t>
      </w:r>
      <w:r w:rsidRPr="00C67C2A">
        <w:rPr>
          <w:rFonts w:eastAsia="Times New Roman"/>
          <w:szCs w:val="24"/>
        </w:rPr>
        <w:t xml:space="preserve"> </w:t>
      </w:r>
      <w:r>
        <w:rPr>
          <w:rFonts w:eastAsia="Times New Roman"/>
          <w:szCs w:val="24"/>
        </w:rPr>
        <w:t>σε αναστολή</w:t>
      </w:r>
      <w:r w:rsidRPr="003B56E9">
        <w:rPr>
          <w:rFonts w:eastAsia="Times New Roman"/>
          <w:szCs w:val="24"/>
        </w:rPr>
        <w:t xml:space="preserve"> για το εσωτερικό της δικής </w:t>
      </w:r>
      <w:r>
        <w:rPr>
          <w:rFonts w:eastAsia="Times New Roman"/>
          <w:szCs w:val="24"/>
        </w:rPr>
        <w:t>τους</w:t>
      </w:r>
      <w:r>
        <w:rPr>
          <w:rFonts w:eastAsia="Times New Roman"/>
          <w:szCs w:val="24"/>
        </w:rPr>
        <w:t xml:space="preserve"> </w:t>
      </w:r>
      <w:r w:rsidRPr="003B56E9">
        <w:rPr>
          <w:rFonts w:eastAsia="Times New Roman"/>
          <w:szCs w:val="24"/>
        </w:rPr>
        <w:t>χώρας</w:t>
      </w:r>
      <w:r>
        <w:rPr>
          <w:rFonts w:eastAsia="Times New Roman"/>
          <w:szCs w:val="24"/>
        </w:rPr>
        <w:t>.</w:t>
      </w:r>
      <w:r w:rsidRPr="003B56E9">
        <w:rPr>
          <w:rFonts w:eastAsia="Times New Roman"/>
          <w:szCs w:val="24"/>
        </w:rPr>
        <w:t xml:space="preserve"> </w:t>
      </w:r>
    </w:p>
    <w:p w14:paraId="2ED8C045" w14:textId="77777777" w:rsidR="00C647AD" w:rsidRDefault="00D506E1">
      <w:pPr>
        <w:spacing w:after="0" w:line="600" w:lineRule="auto"/>
        <w:ind w:firstLine="720"/>
        <w:jc w:val="both"/>
        <w:rPr>
          <w:rFonts w:eastAsia="Times New Roman"/>
          <w:szCs w:val="24"/>
        </w:rPr>
      </w:pPr>
      <w:r>
        <w:rPr>
          <w:rFonts w:eastAsia="Times New Roman"/>
          <w:szCs w:val="24"/>
        </w:rPr>
        <w:t xml:space="preserve">Με την Ευρωπαϊκή Ένωση στη δίνη του </w:t>
      </w:r>
      <w:r>
        <w:rPr>
          <w:rFonts w:eastAsia="Times New Roman"/>
          <w:szCs w:val="24"/>
          <w:lang w:val="en-US"/>
        </w:rPr>
        <w:t>Brexit</w:t>
      </w:r>
      <w:r w:rsidRPr="00C67C2A">
        <w:rPr>
          <w:rFonts w:eastAsia="Times New Roman"/>
          <w:szCs w:val="24"/>
        </w:rPr>
        <w:t xml:space="preserve"> </w:t>
      </w:r>
      <w:r>
        <w:rPr>
          <w:rFonts w:eastAsia="Times New Roman"/>
          <w:szCs w:val="24"/>
        </w:rPr>
        <w:t xml:space="preserve">και σε υπαρξιακά διλήμματα, </w:t>
      </w:r>
      <w:r w:rsidRPr="003B56E9">
        <w:rPr>
          <w:rFonts w:eastAsia="Times New Roman"/>
          <w:szCs w:val="24"/>
        </w:rPr>
        <w:t>που θα ενταθούν μετά τις ευρωεκλογές του Μαΐου</w:t>
      </w:r>
      <w:r>
        <w:rPr>
          <w:rFonts w:eastAsia="Times New Roman"/>
          <w:szCs w:val="24"/>
        </w:rPr>
        <w:t>,</w:t>
      </w:r>
      <w:r w:rsidRPr="003B56E9">
        <w:rPr>
          <w:rFonts w:eastAsia="Times New Roman"/>
          <w:szCs w:val="24"/>
        </w:rPr>
        <w:t xml:space="preserve"> αλλά και </w:t>
      </w:r>
      <w:r>
        <w:rPr>
          <w:rFonts w:eastAsia="Times New Roman"/>
          <w:szCs w:val="24"/>
        </w:rPr>
        <w:t>με</w:t>
      </w:r>
      <w:r w:rsidRPr="003B56E9">
        <w:rPr>
          <w:rFonts w:eastAsia="Times New Roman"/>
          <w:szCs w:val="24"/>
        </w:rPr>
        <w:t xml:space="preserve"> αβέβαιο το πότε της </w:t>
      </w:r>
      <w:r>
        <w:rPr>
          <w:rFonts w:eastAsia="Times New Roman"/>
          <w:szCs w:val="24"/>
        </w:rPr>
        <w:t>ό</w:t>
      </w:r>
      <w:r w:rsidRPr="003B56E9">
        <w:rPr>
          <w:rFonts w:eastAsia="Times New Roman"/>
          <w:szCs w:val="24"/>
        </w:rPr>
        <w:t>πο</w:t>
      </w:r>
      <w:r>
        <w:rPr>
          <w:rFonts w:eastAsia="Times New Roman"/>
          <w:szCs w:val="24"/>
        </w:rPr>
        <w:t>ι</w:t>
      </w:r>
      <w:r w:rsidRPr="003B56E9">
        <w:rPr>
          <w:rFonts w:eastAsia="Times New Roman"/>
          <w:szCs w:val="24"/>
        </w:rPr>
        <w:t>ας μελλοντικής διεύ</w:t>
      </w:r>
      <w:r>
        <w:rPr>
          <w:rFonts w:eastAsia="Times New Roman"/>
          <w:szCs w:val="24"/>
        </w:rPr>
        <w:t>ρ</w:t>
      </w:r>
      <w:r w:rsidRPr="003B56E9">
        <w:rPr>
          <w:rFonts w:eastAsia="Times New Roman"/>
          <w:szCs w:val="24"/>
        </w:rPr>
        <w:t>υνσης</w:t>
      </w:r>
      <w:r>
        <w:rPr>
          <w:rFonts w:eastAsia="Times New Roman"/>
          <w:szCs w:val="24"/>
        </w:rPr>
        <w:t>,</w:t>
      </w:r>
      <w:r w:rsidRPr="003B56E9">
        <w:rPr>
          <w:rFonts w:eastAsia="Times New Roman"/>
          <w:szCs w:val="24"/>
        </w:rPr>
        <w:t xml:space="preserve"> η διπλή ονομασία είναι εδώ για να μείνει</w:t>
      </w:r>
      <w:r>
        <w:rPr>
          <w:rFonts w:eastAsia="Times New Roman"/>
          <w:szCs w:val="24"/>
        </w:rPr>
        <w:t>.</w:t>
      </w:r>
    </w:p>
    <w:p w14:paraId="2ED8C046" w14:textId="77777777" w:rsidR="00C647AD" w:rsidRDefault="00D506E1">
      <w:pPr>
        <w:spacing w:after="0" w:line="600" w:lineRule="auto"/>
        <w:ind w:firstLine="720"/>
        <w:jc w:val="both"/>
        <w:rPr>
          <w:rFonts w:eastAsia="Times New Roman"/>
          <w:szCs w:val="24"/>
        </w:rPr>
      </w:pPr>
      <w:r>
        <w:rPr>
          <w:rFonts w:eastAsia="Times New Roman"/>
          <w:szCs w:val="24"/>
        </w:rPr>
        <w:t>Υπάρχουν απανωτά λάθη</w:t>
      </w:r>
      <w:r w:rsidRPr="003B56E9">
        <w:rPr>
          <w:rFonts w:eastAsia="Times New Roman"/>
          <w:szCs w:val="24"/>
        </w:rPr>
        <w:t xml:space="preserve"> στρατηγικής και τακτικής</w:t>
      </w:r>
      <w:r>
        <w:rPr>
          <w:rFonts w:eastAsia="Times New Roman"/>
          <w:szCs w:val="24"/>
        </w:rPr>
        <w:t>.</w:t>
      </w:r>
      <w:r w:rsidRPr="003B56E9">
        <w:rPr>
          <w:rFonts w:eastAsia="Times New Roman"/>
          <w:szCs w:val="24"/>
        </w:rPr>
        <w:t xml:space="preserve"> </w:t>
      </w:r>
      <w:r>
        <w:rPr>
          <w:rFonts w:eastAsia="Times New Roman"/>
          <w:szCs w:val="24"/>
        </w:rPr>
        <w:t>Σε</w:t>
      </w:r>
      <w:r w:rsidRPr="003B56E9">
        <w:rPr>
          <w:rFonts w:eastAsia="Times New Roman"/>
          <w:szCs w:val="24"/>
        </w:rPr>
        <w:t xml:space="preserve"> καμ</w:t>
      </w:r>
      <w:r>
        <w:rPr>
          <w:rFonts w:eastAsia="Times New Roman"/>
          <w:szCs w:val="24"/>
        </w:rPr>
        <w:t>μ</w:t>
      </w:r>
      <w:r w:rsidRPr="003B56E9">
        <w:rPr>
          <w:rFonts w:eastAsia="Times New Roman"/>
          <w:szCs w:val="24"/>
        </w:rPr>
        <w:t>ία φάση της διαπραγμάτευσης δεν είχαμε την πρωτοβουλία</w:t>
      </w:r>
      <w:r>
        <w:rPr>
          <w:rFonts w:eastAsia="Times New Roman"/>
          <w:szCs w:val="24"/>
        </w:rPr>
        <w:t>.</w:t>
      </w:r>
      <w:r w:rsidRPr="003B56E9">
        <w:rPr>
          <w:rFonts w:eastAsia="Times New Roman"/>
          <w:szCs w:val="24"/>
        </w:rPr>
        <w:t xml:space="preserve"> </w:t>
      </w:r>
      <w:r>
        <w:rPr>
          <w:rFonts w:eastAsia="Times New Roman"/>
          <w:szCs w:val="24"/>
        </w:rPr>
        <w:t>Κ</w:t>
      </w:r>
      <w:r w:rsidRPr="003B56E9">
        <w:rPr>
          <w:rFonts w:eastAsia="Times New Roman"/>
          <w:szCs w:val="24"/>
        </w:rPr>
        <w:t xml:space="preserve">αι πρωτοβουλία σημαίνει </w:t>
      </w:r>
      <w:r>
        <w:rPr>
          <w:rFonts w:eastAsia="Times New Roman"/>
          <w:szCs w:val="24"/>
        </w:rPr>
        <w:t>ν</w:t>
      </w:r>
      <w:r w:rsidRPr="003B56E9">
        <w:rPr>
          <w:rFonts w:eastAsia="Times New Roman"/>
          <w:szCs w:val="24"/>
        </w:rPr>
        <w:t xml:space="preserve">α μη </w:t>
      </w:r>
      <w:r>
        <w:rPr>
          <w:rFonts w:eastAsia="Times New Roman"/>
          <w:szCs w:val="24"/>
        </w:rPr>
        <w:t xml:space="preserve">σύρεσαι </w:t>
      </w:r>
      <w:r w:rsidRPr="003B56E9">
        <w:rPr>
          <w:rFonts w:eastAsia="Times New Roman"/>
          <w:szCs w:val="24"/>
        </w:rPr>
        <w:t xml:space="preserve">από τις επιλογές που θέλει να σου επιβάλει ο συνομιλητής σου και </w:t>
      </w:r>
      <w:r>
        <w:rPr>
          <w:rFonts w:eastAsia="Times New Roman"/>
          <w:szCs w:val="24"/>
        </w:rPr>
        <w:t xml:space="preserve">η </w:t>
      </w:r>
      <w:r w:rsidRPr="003B56E9">
        <w:rPr>
          <w:rFonts w:eastAsia="Times New Roman"/>
          <w:szCs w:val="24"/>
        </w:rPr>
        <w:t xml:space="preserve">κεντρική επιλογή </w:t>
      </w:r>
      <w:r>
        <w:rPr>
          <w:rFonts w:eastAsia="Times New Roman"/>
          <w:szCs w:val="24"/>
        </w:rPr>
        <w:t>«ε</w:t>
      </w:r>
      <w:r w:rsidRPr="003B56E9">
        <w:rPr>
          <w:rFonts w:eastAsia="Times New Roman"/>
          <w:szCs w:val="24"/>
        </w:rPr>
        <w:t>δώ και τώρα ένταξη στο ΝΑΤΟ</w:t>
      </w:r>
      <w:r>
        <w:rPr>
          <w:rFonts w:eastAsia="Times New Roman"/>
          <w:szCs w:val="24"/>
        </w:rPr>
        <w:t>»</w:t>
      </w:r>
      <w:r w:rsidRPr="003B56E9">
        <w:rPr>
          <w:rFonts w:eastAsia="Times New Roman"/>
          <w:szCs w:val="24"/>
        </w:rPr>
        <w:t xml:space="preserve"> και </w:t>
      </w:r>
      <w:r>
        <w:rPr>
          <w:rFonts w:eastAsia="Times New Roman"/>
          <w:szCs w:val="24"/>
        </w:rPr>
        <w:t>«</w:t>
      </w:r>
      <w:r w:rsidRPr="003B56E9">
        <w:rPr>
          <w:rFonts w:eastAsia="Times New Roman"/>
          <w:szCs w:val="24"/>
        </w:rPr>
        <w:t>άρον-ά</w:t>
      </w:r>
      <w:r>
        <w:rPr>
          <w:rFonts w:eastAsia="Times New Roman"/>
          <w:szCs w:val="24"/>
        </w:rPr>
        <w:t>ρ</w:t>
      </w:r>
      <w:r>
        <w:rPr>
          <w:rFonts w:eastAsia="Times New Roman"/>
          <w:szCs w:val="24"/>
        </w:rPr>
        <w:t>ον βάφτι</w:t>
      </w:r>
      <w:r w:rsidRPr="003B56E9">
        <w:rPr>
          <w:rFonts w:eastAsia="Times New Roman"/>
          <w:szCs w:val="24"/>
        </w:rPr>
        <w:t>σ</w:t>
      </w:r>
      <w:r>
        <w:rPr>
          <w:rFonts w:eastAsia="Times New Roman"/>
          <w:szCs w:val="24"/>
        </w:rPr>
        <w:t>ο</w:t>
      </w:r>
      <w:r w:rsidRPr="003B56E9">
        <w:rPr>
          <w:rFonts w:eastAsia="Times New Roman"/>
          <w:szCs w:val="24"/>
        </w:rPr>
        <w:t>ν αυτ</w:t>
      </w:r>
      <w:r>
        <w:rPr>
          <w:rFonts w:eastAsia="Times New Roman"/>
          <w:szCs w:val="24"/>
        </w:rPr>
        <w:t>ό</w:t>
      </w:r>
      <w:r w:rsidRPr="003B56E9">
        <w:rPr>
          <w:rFonts w:eastAsia="Times New Roman"/>
          <w:szCs w:val="24"/>
        </w:rPr>
        <w:t>ν</w:t>
      </w:r>
      <w:r>
        <w:rPr>
          <w:rFonts w:eastAsia="Times New Roman"/>
          <w:szCs w:val="24"/>
        </w:rPr>
        <w:t>»</w:t>
      </w:r>
      <w:r w:rsidRPr="003B56E9">
        <w:rPr>
          <w:rFonts w:eastAsia="Times New Roman"/>
          <w:szCs w:val="24"/>
        </w:rPr>
        <w:t xml:space="preserve"> ήταν επιλογή του άλλου μέρους και τρίτων χωρών</w:t>
      </w:r>
      <w:r>
        <w:rPr>
          <w:rFonts w:eastAsia="Times New Roman"/>
          <w:szCs w:val="24"/>
        </w:rPr>
        <w:t>.</w:t>
      </w:r>
      <w:r w:rsidRPr="003B56E9">
        <w:rPr>
          <w:rFonts w:eastAsia="Times New Roman"/>
          <w:szCs w:val="24"/>
        </w:rPr>
        <w:t xml:space="preserve"> </w:t>
      </w:r>
      <w:r>
        <w:rPr>
          <w:rFonts w:eastAsia="Times New Roman"/>
          <w:szCs w:val="24"/>
        </w:rPr>
        <w:t>Δ</w:t>
      </w:r>
      <w:r w:rsidRPr="003B56E9">
        <w:rPr>
          <w:rFonts w:eastAsia="Times New Roman"/>
          <w:szCs w:val="24"/>
        </w:rPr>
        <w:t>εν ήταν δική μας επιλογή</w:t>
      </w:r>
      <w:r>
        <w:rPr>
          <w:rFonts w:eastAsia="Times New Roman"/>
          <w:szCs w:val="24"/>
        </w:rPr>
        <w:t>.</w:t>
      </w:r>
    </w:p>
    <w:p w14:paraId="2ED8C047" w14:textId="77777777" w:rsidR="00C647AD" w:rsidRDefault="00D506E1">
      <w:pPr>
        <w:spacing w:after="0" w:line="600" w:lineRule="auto"/>
        <w:ind w:firstLine="720"/>
        <w:jc w:val="both"/>
        <w:rPr>
          <w:rFonts w:eastAsia="Times New Roman"/>
          <w:szCs w:val="24"/>
        </w:rPr>
      </w:pPr>
      <w:r>
        <w:rPr>
          <w:rFonts w:eastAsia="Times New Roman"/>
          <w:szCs w:val="24"/>
        </w:rPr>
        <w:t>Οι</w:t>
      </w:r>
      <w:r w:rsidRPr="003B56E9">
        <w:rPr>
          <w:rFonts w:eastAsia="Times New Roman"/>
          <w:szCs w:val="24"/>
        </w:rPr>
        <w:t xml:space="preserve"> λαϊκές αντιδράσεις στην Ελλάδα εναντίον της </w:t>
      </w:r>
      <w:r>
        <w:rPr>
          <w:rFonts w:eastAsia="Times New Roman"/>
          <w:szCs w:val="24"/>
        </w:rPr>
        <w:t>σ</w:t>
      </w:r>
      <w:r w:rsidRPr="003B56E9">
        <w:rPr>
          <w:rFonts w:eastAsia="Times New Roman"/>
          <w:szCs w:val="24"/>
        </w:rPr>
        <w:t xml:space="preserve">υμφωνίας </w:t>
      </w:r>
      <w:r>
        <w:rPr>
          <w:rFonts w:eastAsia="Times New Roman"/>
          <w:szCs w:val="24"/>
        </w:rPr>
        <w:t xml:space="preserve">δαινομοποιήθηκαν </w:t>
      </w:r>
      <w:r w:rsidRPr="003B56E9">
        <w:rPr>
          <w:rFonts w:eastAsia="Times New Roman"/>
          <w:szCs w:val="24"/>
        </w:rPr>
        <w:t>και δυστυχώς ποτέ δεν χρησιμοποιήθηκαν σαν διαπραγματευτικό όπλο</w:t>
      </w:r>
      <w:r>
        <w:rPr>
          <w:rFonts w:eastAsia="Times New Roman"/>
          <w:szCs w:val="24"/>
        </w:rPr>
        <w:t>.</w:t>
      </w:r>
      <w:r w:rsidRPr="003B56E9">
        <w:rPr>
          <w:rFonts w:eastAsia="Times New Roman"/>
          <w:szCs w:val="24"/>
        </w:rPr>
        <w:t xml:space="preserve"> </w:t>
      </w:r>
      <w:r>
        <w:rPr>
          <w:rFonts w:eastAsia="Times New Roman"/>
          <w:szCs w:val="24"/>
        </w:rPr>
        <w:t>Α</w:t>
      </w:r>
      <w:r w:rsidRPr="003B56E9">
        <w:rPr>
          <w:rFonts w:eastAsia="Times New Roman"/>
          <w:szCs w:val="24"/>
        </w:rPr>
        <w:t>πεμπολήσ</w:t>
      </w:r>
      <w:r>
        <w:rPr>
          <w:rFonts w:eastAsia="Times New Roman"/>
          <w:szCs w:val="24"/>
        </w:rPr>
        <w:t>α</w:t>
      </w:r>
      <w:r w:rsidRPr="003B56E9">
        <w:rPr>
          <w:rFonts w:eastAsia="Times New Roman"/>
          <w:szCs w:val="24"/>
        </w:rPr>
        <w:t>με όλα τα ερ</w:t>
      </w:r>
      <w:r w:rsidRPr="003B56E9">
        <w:rPr>
          <w:rFonts w:eastAsia="Times New Roman"/>
          <w:szCs w:val="24"/>
        </w:rPr>
        <w:t>γαλεία ισχύος</w:t>
      </w:r>
      <w:r>
        <w:rPr>
          <w:rFonts w:eastAsia="Times New Roman"/>
          <w:szCs w:val="24"/>
        </w:rPr>
        <w:t>,</w:t>
      </w:r>
      <w:r w:rsidRPr="003B56E9">
        <w:rPr>
          <w:rFonts w:eastAsia="Times New Roman"/>
          <w:szCs w:val="24"/>
        </w:rPr>
        <w:t xml:space="preserve"> αποδεχόμεν</w:t>
      </w:r>
      <w:r>
        <w:rPr>
          <w:rFonts w:eastAsia="Times New Roman"/>
          <w:szCs w:val="24"/>
        </w:rPr>
        <w:t>οι</w:t>
      </w:r>
      <w:r w:rsidRPr="003B56E9">
        <w:rPr>
          <w:rFonts w:eastAsia="Times New Roman"/>
          <w:szCs w:val="24"/>
        </w:rPr>
        <w:t xml:space="preserve"> </w:t>
      </w:r>
      <w:r>
        <w:rPr>
          <w:rFonts w:eastAsia="Times New Roman"/>
          <w:szCs w:val="24"/>
        </w:rPr>
        <w:t>την</w:t>
      </w:r>
      <w:r w:rsidRPr="003B56E9">
        <w:rPr>
          <w:rFonts w:eastAsia="Times New Roman"/>
          <w:szCs w:val="24"/>
        </w:rPr>
        <w:t xml:space="preserve"> εκ των προτέρων έναρξη των ενταξιακών συζητήσεων </w:t>
      </w:r>
      <w:r>
        <w:rPr>
          <w:rFonts w:eastAsia="Times New Roman"/>
          <w:szCs w:val="24"/>
        </w:rPr>
        <w:t>σε ΝΑΤΟ</w:t>
      </w:r>
      <w:r w:rsidRPr="003B56E9">
        <w:rPr>
          <w:rFonts w:eastAsia="Times New Roman"/>
          <w:szCs w:val="24"/>
        </w:rPr>
        <w:t xml:space="preserve"> και Ευρωπαϊκή Ένωση</w:t>
      </w:r>
      <w:r>
        <w:rPr>
          <w:rFonts w:eastAsia="Times New Roman"/>
          <w:szCs w:val="24"/>
        </w:rPr>
        <w:t>.</w:t>
      </w:r>
    </w:p>
    <w:p w14:paraId="2ED8C048" w14:textId="77777777" w:rsidR="00C647AD" w:rsidRDefault="00D506E1">
      <w:pPr>
        <w:spacing w:after="0" w:line="600" w:lineRule="auto"/>
        <w:ind w:firstLine="720"/>
        <w:jc w:val="both"/>
        <w:rPr>
          <w:rFonts w:eastAsia="Times New Roman"/>
          <w:szCs w:val="24"/>
        </w:rPr>
      </w:pPr>
      <w:r>
        <w:rPr>
          <w:rFonts w:eastAsia="Times New Roman"/>
          <w:szCs w:val="24"/>
        </w:rPr>
        <w:t>Μ</w:t>
      </w:r>
      <w:r w:rsidRPr="003B56E9">
        <w:rPr>
          <w:rFonts w:eastAsia="Times New Roman"/>
          <w:szCs w:val="24"/>
        </w:rPr>
        <w:t>ία χώρα με πραγματική ισχύ δεν θ</w:t>
      </w:r>
      <w:r>
        <w:rPr>
          <w:rFonts w:eastAsia="Times New Roman"/>
          <w:szCs w:val="24"/>
        </w:rPr>
        <w:t>α αποδεχόταν αυτή τη διαδικασία. Μία</w:t>
      </w:r>
      <w:r w:rsidRPr="003B56E9">
        <w:rPr>
          <w:rFonts w:eastAsia="Times New Roman"/>
          <w:szCs w:val="24"/>
        </w:rPr>
        <w:t xml:space="preserve"> χώρα χτίζει με στρατηγική και τακτική </w:t>
      </w:r>
      <w:r>
        <w:rPr>
          <w:rFonts w:eastAsia="Times New Roman"/>
          <w:szCs w:val="24"/>
        </w:rPr>
        <w:t>την ισχύ της, έστω κι αν βρίσκεται στο</w:t>
      </w:r>
      <w:r>
        <w:rPr>
          <w:rFonts w:eastAsia="Times New Roman"/>
          <w:szCs w:val="24"/>
        </w:rPr>
        <w:t xml:space="preserve"> καναβάτσο. Θ</w:t>
      </w:r>
      <w:r w:rsidRPr="003B56E9">
        <w:rPr>
          <w:rFonts w:eastAsia="Times New Roman"/>
          <w:szCs w:val="24"/>
        </w:rPr>
        <w:t>α ήταν πολύ πιο χρήσιμ</w:t>
      </w:r>
      <w:r>
        <w:rPr>
          <w:rFonts w:eastAsia="Times New Roman"/>
          <w:szCs w:val="24"/>
        </w:rPr>
        <w:t>ο</w:t>
      </w:r>
      <w:r w:rsidRPr="003B56E9">
        <w:rPr>
          <w:rFonts w:eastAsia="Times New Roman"/>
          <w:szCs w:val="24"/>
        </w:rPr>
        <w:t xml:space="preserve"> για την πατρίδα</w:t>
      </w:r>
      <w:r>
        <w:rPr>
          <w:rFonts w:eastAsia="Times New Roman"/>
          <w:szCs w:val="24"/>
        </w:rPr>
        <w:t>,</w:t>
      </w:r>
      <w:r w:rsidRPr="003B56E9">
        <w:rPr>
          <w:rFonts w:eastAsia="Times New Roman"/>
          <w:szCs w:val="24"/>
        </w:rPr>
        <w:t xml:space="preserve"> </w:t>
      </w:r>
      <w:r>
        <w:rPr>
          <w:rFonts w:eastAsia="Times New Roman"/>
          <w:szCs w:val="24"/>
        </w:rPr>
        <w:t>ό</w:t>
      </w:r>
      <w:r w:rsidRPr="003B56E9">
        <w:rPr>
          <w:rFonts w:eastAsia="Times New Roman"/>
          <w:szCs w:val="24"/>
        </w:rPr>
        <w:t>σοι γοητεύονται με τ</w:t>
      </w:r>
      <w:r>
        <w:rPr>
          <w:rFonts w:eastAsia="Times New Roman"/>
          <w:szCs w:val="24"/>
        </w:rPr>
        <w:t>ο</w:t>
      </w:r>
      <w:r w:rsidRPr="003B56E9">
        <w:rPr>
          <w:rFonts w:eastAsia="Times New Roman"/>
          <w:szCs w:val="24"/>
        </w:rPr>
        <w:t xml:space="preserve"> </w:t>
      </w:r>
      <w:r>
        <w:rPr>
          <w:rFonts w:eastAsia="Times New Roman"/>
          <w:szCs w:val="24"/>
        </w:rPr>
        <w:t xml:space="preserve">να </w:t>
      </w:r>
      <w:r w:rsidRPr="003B56E9">
        <w:rPr>
          <w:rFonts w:eastAsia="Times New Roman"/>
          <w:szCs w:val="24"/>
        </w:rPr>
        <w:t>συγκρίνουν τον εαυτό τ</w:t>
      </w:r>
      <w:r>
        <w:rPr>
          <w:rFonts w:eastAsia="Times New Roman"/>
          <w:szCs w:val="24"/>
        </w:rPr>
        <w:t>ου</w:t>
      </w:r>
      <w:r w:rsidRPr="003B56E9">
        <w:rPr>
          <w:rFonts w:eastAsia="Times New Roman"/>
          <w:szCs w:val="24"/>
        </w:rPr>
        <w:t>ς με τον Ανδρέα Παπανδρέου</w:t>
      </w:r>
      <w:r>
        <w:rPr>
          <w:rFonts w:eastAsia="Times New Roman"/>
          <w:szCs w:val="24"/>
        </w:rPr>
        <w:t>,</w:t>
      </w:r>
      <w:r w:rsidRPr="003B56E9">
        <w:rPr>
          <w:rFonts w:eastAsia="Times New Roman"/>
          <w:szCs w:val="24"/>
        </w:rPr>
        <w:t xml:space="preserve"> αν μελετούσαν πιο επισταμέν</w:t>
      </w:r>
      <w:r>
        <w:rPr>
          <w:rFonts w:eastAsia="Times New Roman"/>
          <w:szCs w:val="24"/>
        </w:rPr>
        <w:t>ως την πολιτική του κ</w:t>
      </w:r>
      <w:r w:rsidRPr="003B56E9">
        <w:rPr>
          <w:rFonts w:eastAsia="Times New Roman"/>
          <w:szCs w:val="24"/>
        </w:rPr>
        <w:t>ι όχι απλά αντέγραφαν τον τόνο της φωνής του</w:t>
      </w:r>
      <w:r>
        <w:rPr>
          <w:rFonts w:eastAsia="Times New Roman"/>
          <w:szCs w:val="24"/>
        </w:rPr>
        <w:t>.</w:t>
      </w:r>
    </w:p>
    <w:p w14:paraId="2ED8C049" w14:textId="77777777" w:rsidR="00C647AD" w:rsidRDefault="00D506E1">
      <w:pPr>
        <w:spacing w:after="0" w:line="600" w:lineRule="auto"/>
        <w:ind w:firstLine="720"/>
        <w:jc w:val="both"/>
        <w:rPr>
          <w:rFonts w:eastAsia="Times New Roman"/>
          <w:szCs w:val="24"/>
        </w:rPr>
      </w:pPr>
      <w:r>
        <w:rPr>
          <w:rFonts w:eastAsia="Times New Roman"/>
          <w:szCs w:val="24"/>
        </w:rPr>
        <w:t>Γ</w:t>
      </w:r>
      <w:r w:rsidRPr="003B56E9">
        <w:rPr>
          <w:rFonts w:eastAsia="Times New Roman"/>
          <w:szCs w:val="24"/>
        </w:rPr>
        <w:t>ια παράδειγμα</w:t>
      </w:r>
      <w:r>
        <w:rPr>
          <w:rFonts w:eastAsia="Times New Roman"/>
          <w:szCs w:val="24"/>
        </w:rPr>
        <w:t>,</w:t>
      </w:r>
      <w:r w:rsidRPr="003B56E9">
        <w:rPr>
          <w:rFonts w:eastAsia="Times New Roman"/>
          <w:szCs w:val="24"/>
        </w:rPr>
        <w:t xml:space="preserve"> όταν η κυβέρνηση του ΠΑΣΟΚ επέβαλε το </w:t>
      </w:r>
      <w:r>
        <w:rPr>
          <w:rFonts w:eastAsia="Times New Roman"/>
          <w:szCs w:val="24"/>
        </w:rPr>
        <w:t>εμπάργκο του 199</w:t>
      </w:r>
      <w:r w:rsidRPr="003B56E9">
        <w:rPr>
          <w:rFonts w:eastAsia="Times New Roman"/>
          <w:szCs w:val="24"/>
        </w:rPr>
        <w:t>4</w:t>
      </w:r>
      <w:r>
        <w:rPr>
          <w:rFonts w:eastAsia="Times New Roman"/>
          <w:szCs w:val="24"/>
        </w:rPr>
        <w:t>,</w:t>
      </w:r>
      <w:r w:rsidRPr="003B56E9">
        <w:rPr>
          <w:rFonts w:eastAsia="Times New Roman"/>
          <w:szCs w:val="24"/>
        </w:rPr>
        <w:t xml:space="preserve"> η Ελλάδα έπαιρνε την πρωτοβουλία των κινήσεων</w:t>
      </w:r>
      <w:r>
        <w:rPr>
          <w:rFonts w:eastAsia="Times New Roman"/>
          <w:szCs w:val="24"/>
        </w:rPr>
        <w:t>.</w:t>
      </w:r>
      <w:r w:rsidRPr="003B56E9">
        <w:rPr>
          <w:rFonts w:eastAsia="Times New Roman"/>
          <w:szCs w:val="24"/>
        </w:rPr>
        <w:t xml:space="preserve"> </w:t>
      </w:r>
      <w:r>
        <w:rPr>
          <w:rFonts w:eastAsia="Times New Roman"/>
          <w:szCs w:val="24"/>
        </w:rPr>
        <w:t xml:space="preserve">Έναν </w:t>
      </w:r>
      <w:r w:rsidRPr="003B56E9">
        <w:rPr>
          <w:rFonts w:eastAsia="Times New Roman"/>
          <w:szCs w:val="24"/>
        </w:rPr>
        <w:t>μόλις χρόνο πριν</w:t>
      </w:r>
      <w:r>
        <w:rPr>
          <w:rFonts w:eastAsia="Times New Roman"/>
          <w:szCs w:val="24"/>
        </w:rPr>
        <w:t>,</w:t>
      </w:r>
      <w:r w:rsidRPr="003B56E9">
        <w:rPr>
          <w:rFonts w:eastAsia="Times New Roman"/>
          <w:szCs w:val="24"/>
        </w:rPr>
        <w:t xml:space="preserve"> το</w:t>
      </w:r>
      <w:r>
        <w:rPr>
          <w:rFonts w:eastAsia="Times New Roman"/>
          <w:szCs w:val="24"/>
        </w:rPr>
        <w:t>ν</w:t>
      </w:r>
      <w:r w:rsidRPr="003B56E9">
        <w:rPr>
          <w:rFonts w:eastAsia="Times New Roman"/>
          <w:szCs w:val="24"/>
        </w:rPr>
        <w:t xml:space="preserve"> Μάρτη του </w:t>
      </w:r>
      <w:r>
        <w:rPr>
          <w:rFonts w:eastAsia="Times New Roman"/>
          <w:szCs w:val="24"/>
        </w:rPr>
        <w:t>19</w:t>
      </w:r>
      <w:r w:rsidRPr="003B56E9">
        <w:rPr>
          <w:rFonts w:eastAsia="Times New Roman"/>
          <w:szCs w:val="24"/>
        </w:rPr>
        <w:t>93</w:t>
      </w:r>
      <w:r>
        <w:rPr>
          <w:rFonts w:eastAsia="Times New Roman"/>
          <w:szCs w:val="24"/>
        </w:rPr>
        <w:t>,</w:t>
      </w:r>
      <w:r w:rsidRPr="003B56E9">
        <w:rPr>
          <w:rFonts w:eastAsia="Times New Roman"/>
          <w:szCs w:val="24"/>
        </w:rPr>
        <w:t xml:space="preserve"> σε μία έκρηξη ειλικρίνειας</w:t>
      </w:r>
      <w:r>
        <w:rPr>
          <w:rFonts w:eastAsia="Times New Roman"/>
          <w:szCs w:val="24"/>
        </w:rPr>
        <w:t>,</w:t>
      </w:r>
      <w:r w:rsidRPr="003B56E9">
        <w:rPr>
          <w:rFonts w:eastAsia="Times New Roman"/>
          <w:szCs w:val="24"/>
        </w:rPr>
        <w:t xml:space="preserve"> ο πρώην </w:t>
      </w:r>
      <w:r>
        <w:rPr>
          <w:rFonts w:eastAsia="Times New Roman"/>
          <w:szCs w:val="24"/>
        </w:rPr>
        <w:t>Π</w:t>
      </w:r>
      <w:r w:rsidRPr="003B56E9">
        <w:rPr>
          <w:rFonts w:eastAsia="Times New Roman"/>
          <w:szCs w:val="24"/>
        </w:rPr>
        <w:t xml:space="preserve">ρωθυπουργός Κώστας Μητσοτάκης στη γαλλική εφημερίδα </w:t>
      </w:r>
      <w:r>
        <w:rPr>
          <w:rFonts w:eastAsia="Times New Roman"/>
          <w:szCs w:val="24"/>
        </w:rPr>
        <w:t>«</w:t>
      </w:r>
      <w:r>
        <w:rPr>
          <w:rFonts w:eastAsia="Times New Roman"/>
          <w:szCs w:val="24"/>
          <w:lang w:val="en-US"/>
        </w:rPr>
        <w:t>LE</w:t>
      </w:r>
      <w:r w:rsidRPr="00FD3B9B">
        <w:rPr>
          <w:rFonts w:eastAsia="Times New Roman"/>
          <w:szCs w:val="24"/>
        </w:rPr>
        <w:t xml:space="preserve"> </w:t>
      </w:r>
      <w:r>
        <w:rPr>
          <w:rFonts w:eastAsia="Times New Roman"/>
          <w:szCs w:val="24"/>
          <w:lang w:val="en-US"/>
        </w:rPr>
        <w:t>MONDE</w:t>
      </w:r>
      <w:r>
        <w:rPr>
          <w:rFonts w:eastAsia="Times New Roman"/>
          <w:szCs w:val="24"/>
        </w:rPr>
        <w:t>»</w:t>
      </w:r>
      <w:r w:rsidRPr="003B56E9">
        <w:rPr>
          <w:rFonts w:eastAsia="Times New Roman"/>
          <w:szCs w:val="24"/>
        </w:rPr>
        <w:t xml:space="preserve"> </w:t>
      </w:r>
      <w:r>
        <w:rPr>
          <w:rFonts w:eastAsia="Times New Roman"/>
          <w:szCs w:val="24"/>
        </w:rPr>
        <w:t>είχε εμφ</w:t>
      </w:r>
      <w:r>
        <w:rPr>
          <w:rFonts w:eastAsia="Times New Roman"/>
          <w:szCs w:val="24"/>
        </w:rPr>
        <w:t>ανιστεί</w:t>
      </w:r>
      <w:r w:rsidRPr="003B56E9">
        <w:rPr>
          <w:rFonts w:eastAsia="Times New Roman"/>
          <w:szCs w:val="24"/>
        </w:rPr>
        <w:t xml:space="preserve"> μετανοημένος και έλεγε ότι θα </w:t>
      </w:r>
      <w:r>
        <w:rPr>
          <w:rFonts w:eastAsia="Times New Roman"/>
          <w:szCs w:val="24"/>
        </w:rPr>
        <w:t>ευχόταν</w:t>
      </w:r>
      <w:r w:rsidRPr="003B56E9">
        <w:rPr>
          <w:rFonts w:eastAsia="Times New Roman"/>
          <w:szCs w:val="24"/>
        </w:rPr>
        <w:t xml:space="preserve"> να μπορούσε να επιστρέψει ένα</w:t>
      </w:r>
      <w:r>
        <w:rPr>
          <w:rFonts w:eastAsia="Times New Roman"/>
          <w:szCs w:val="24"/>
        </w:rPr>
        <w:t>ν</w:t>
      </w:r>
      <w:r w:rsidRPr="003B56E9">
        <w:rPr>
          <w:rFonts w:eastAsia="Times New Roman"/>
          <w:szCs w:val="24"/>
        </w:rPr>
        <w:t xml:space="preserve"> χρόνο πίσω</w:t>
      </w:r>
      <w:r>
        <w:rPr>
          <w:rFonts w:eastAsia="Times New Roman"/>
          <w:szCs w:val="24"/>
        </w:rPr>
        <w:t>,</w:t>
      </w:r>
      <w:r w:rsidRPr="003B56E9">
        <w:rPr>
          <w:rFonts w:eastAsia="Times New Roman"/>
          <w:szCs w:val="24"/>
        </w:rPr>
        <w:t xml:space="preserve"> όταν τα Σκόπια ήταν έτοιμα να δεχτούν το όνομα </w:t>
      </w:r>
      <w:r>
        <w:rPr>
          <w:rFonts w:eastAsia="Times New Roman"/>
          <w:szCs w:val="24"/>
        </w:rPr>
        <w:t>«Β</w:t>
      </w:r>
      <w:r w:rsidRPr="003B56E9">
        <w:rPr>
          <w:rFonts w:eastAsia="Times New Roman"/>
          <w:szCs w:val="24"/>
        </w:rPr>
        <w:t>όρεια Μακεδονία</w:t>
      </w:r>
      <w:r>
        <w:rPr>
          <w:rFonts w:eastAsia="Times New Roman"/>
          <w:szCs w:val="24"/>
        </w:rPr>
        <w:t xml:space="preserve">». </w:t>
      </w:r>
    </w:p>
    <w:p w14:paraId="2ED8C04A" w14:textId="77777777" w:rsidR="00C647AD" w:rsidRDefault="00D506E1">
      <w:pPr>
        <w:spacing w:after="0" w:line="600" w:lineRule="auto"/>
        <w:ind w:firstLine="720"/>
        <w:jc w:val="both"/>
        <w:rPr>
          <w:rFonts w:eastAsia="Times New Roman"/>
          <w:szCs w:val="24"/>
        </w:rPr>
      </w:pPr>
      <w:r>
        <w:rPr>
          <w:rFonts w:eastAsia="Times New Roman"/>
          <w:szCs w:val="24"/>
        </w:rPr>
        <w:t>Και τώρα η Νέα Δημοκρατία ξεχνά.</w:t>
      </w:r>
      <w:r w:rsidRPr="003B56E9">
        <w:rPr>
          <w:rFonts w:eastAsia="Times New Roman"/>
          <w:szCs w:val="24"/>
        </w:rPr>
        <w:t xml:space="preserve"> </w:t>
      </w:r>
      <w:r>
        <w:rPr>
          <w:rFonts w:eastAsia="Times New Roman"/>
          <w:szCs w:val="24"/>
        </w:rPr>
        <w:t>Ο λαός, όμως, δεν ξεχνά.</w:t>
      </w:r>
      <w:r w:rsidRPr="003B56E9">
        <w:rPr>
          <w:rFonts w:eastAsia="Times New Roman"/>
          <w:szCs w:val="24"/>
        </w:rPr>
        <w:t xml:space="preserve"> </w:t>
      </w:r>
      <w:r>
        <w:rPr>
          <w:rFonts w:eastAsia="Times New Roman"/>
          <w:szCs w:val="24"/>
        </w:rPr>
        <w:t>Μόνο μετά από την υπογραφή της Ενδιάμεσης</w:t>
      </w:r>
      <w:r>
        <w:rPr>
          <w:rFonts w:eastAsia="Times New Roman"/>
          <w:szCs w:val="24"/>
        </w:rPr>
        <w:t xml:space="preserve"> Συμφωνίας</w:t>
      </w:r>
      <w:r>
        <w:rPr>
          <w:rFonts w:eastAsia="Times New Roman"/>
          <w:szCs w:val="24"/>
        </w:rPr>
        <w:t>,</w:t>
      </w:r>
      <w:r>
        <w:rPr>
          <w:rFonts w:eastAsia="Times New Roman"/>
          <w:szCs w:val="24"/>
        </w:rPr>
        <w:t xml:space="preserve"> </w:t>
      </w:r>
      <w:r w:rsidRPr="003B56E9">
        <w:rPr>
          <w:rFonts w:eastAsia="Times New Roman"/>
          <w:szCs w:val="24"/>
        </w:rPr>
        <w:t>το</w:t>
      </w:r>
      <w:r>
        <w:rPr>
          <w:rFonts w:eastAsia="Times New Roman"/>
          <w:szCs w:val="24"/>
        </w:rPr>
        <w:t>ν</w:t>
      </w:r>
      <w:r w:rsidRPr="003B56E9">
        <w:rPr>
          <w:rFonts w:eastAsia="Times New Roman"/>
          <w:szCs w:val="24"/>
        </w:rPr>
        <w:t xml:space="preserve"> Μάρτη του </w:t>
      </w:r>
      <w:r>
        <w:rPr>
          <w:rFonts w:eastAsia="Times New Roman"/>
          <w:szCs w:val="24"/>
        </w:rPr>
        <w:t>19</w:t>
      </w:r>
      <w:r w:rsidRPr="003B56E9">
        <w:rPr>
          <w:rFonts w:eastAsia="Times New Roman"/>
          <w:szCs w:val="24"/>
        </w:rPr>
        <w:t>96</w:t>
      </w:r>
      <w:r>
        <w:rPr>
          <w:rFonts w:eastAsia="Times New Roman"/>
          <w:szCs w:val="24"/>
        </w:rPr>
        <w:t>,</w:t>
      </w:r>
      <w:r w:rsidRPr="003B56E9">
        <w:rPr>
          <w:rFonts w:eastAsia="Times New Roman"/>
          <w:szCs w:val="24"/>
        </w:rPr>
        <w:t xml:space="preserve"> ξεπάγωσε η σύναψη </w:t>
      </w:r>
      <w:r>
        <w:rPr>
          <w:rFonts w:eastAsia="Times New Roman"/>
          <w:szCs w:val="24"/>
        </w:rPr>
        <w:t xml:space="preserve">διπλωματικών </w:t>
      </w:r>
      <w:r w:rsidRPr="003B56E9">
        <w:rPr>
          <w:rFonts w:eastAsia="Times New Roman"/>
          <w:szCs w:val="24"/>
        </w:rPr>
        <w:t xml:space="preserve">σχέσεων των Ηνωμένων Πολιτειών της Αμερικής με την </w:t>
      </w:r>
      <w:r>
        <w:rPr>
          <w:rFonts w:eastAsia="Times New Roman"/>
          <w:szCs w:val="24"/>
        </w:rPr>
        <w:t>Π</w:t>
      </w:r>
      <w:r w:rsidRPr="003B56E9">
        <w:rPr>
          <w:rFonts w:eastAsia="Times New Roman"/>
          <w:szCs w:val="24"/>
        </w:rPr>
        <w:t>ρώην Γιουγκοσλαβική Δημοκρατία</w:t>
      </w:r>
      <w:r>
        <w:rPr>
          <w:rFonts w:eastAsia="Times New Roman"/>
          <w:szCs w:val="24"/>
        </w:rPr>
        <w:t>.</w:t>
      </w:r>
    </w:p>
    <w:p w14:paraId="2ED8C04B" w14:textId="77777777" w:rsidR="00C647AD" w:rsidRDefault="00D506E1">
      <w:pPr>
        <w:spacing w:after="0" w:line="600" w:lineRule="auto"/>
        <w:ind w:firstLine="720"/>
        <w:jc w:val="both"/>
        <w:rPr>
          <w:rFonts w:eastAsia="Times New Roman"/>
          <w:szCs w:val="24"/>
        </w:rPr>
      </w:pPr>
      <w:r>
        <w:rPr>
          <w:rFonts w:eastAsia="Times New Roman"/>
          <w:szCs w:val="24"/>
        </w:rPr>
        <w:t>Έ</w:t>
      </w:r>
      <w:r w:rsidRPr="003B56E9">
        <w:rPr>
          <w:rFonts w:eastAsia="Times New Roman"/>
          <w:szCs w:val="24"/>
        </w:rPr>
        <w:t>τσι ασκείται πατριωτική εξωτερική πολιτική</w:t>
      </w:r>
      <w:r>
        <w:rPr>
          <w:rFonts w:eastAsia="Times New Roman"/>
          <w:szCs w:val="24"/>
        </w:rPr>
        <w:t>,</w:t>
      </w:r>
      <w:r w:rsidRPr="003B56E9">
        <w:rPr>
          <w:rFonts w:eastAsia="Times New Roman"/>
          <w:szCs w:val="24"/>
        </w:rPr>
        <w:t xml:space="preserve"> όχι με ψευδαισθήσεις ότι οι ελληνικές επιχειρήσεις θα κυριαρχήσο</w:t>
      </w:r>
      <w:r w:rsidRPr="003B56E9">
        <w:rPr>
          <w:rFonts w:eastAsia="Times New Roman"/>
          <w:szCs w:val="24"/>
        </w:rPr>
        <w:t>υν στα Σκόπια</w:t>
      </w:r>
      <w:r>
        <w:rPr>
          <w:rFonts w:eastAsia="Times New Roman"/>
          <w:szCs w:val="24"/>
        </w:rPr>
        <w:t>,</w:t>
      </w:r>
      <w:r w:rsidRPr="003B56E9">
        <w:rPr>
          <w:rFonts w:eastAsia="Times New Roman"/>
          <w:szCs w:val="24"/>
        </w:rPr>
        <w:t xml:space="preserve"> </w:t>
      </w:r>
      <w:r>
        <w:rPr>
          <w:rFonts w:eastAsia="Times New Roman"/>
          <w:szCs w:val="24"/>
        </w:rPr>
        <w:t xml:space="preserve">ότι </w:t>
      </w:r>
      <w:r w:rsidRPr="003B56E9">
        <w:rPr>
          <w:rFonts w:eastAsia="Times New Roman"/>
          <w:szCs w:val="24"/>
        </w:rPr>
        <w:t xml:space="preserve">η Θεσσαλονίκη των μεγάλων </w:t>
      </w:r>
      <w:r>
        <w:rPr>
          <w:rFonts w:eastAsia="Times New Roman"/>
          <w:szCs w:val="24"/>
        </w:rPr>
        <w:t xml:space="preserve">αφηγημάτων και </w:t>
      </w:r>
      <w:r w:rsidRPr="003B56E9">
        <w:rPr>
          <w:rFonts w:eastAsia="Times New Roman"/>
          <w:szCs w:val="24"/>
        </w:rPr>
        <w:t xml:space="preserve">των ανεκπλήρωτων οραμάτων μπορεί να παίξει πρωταγωνιστικό ρόλο στα Βαλκάνια και </w:t>
      </w:r>
      <w:r>
        <w:rPr>
          <w:rFonts w:eastAsia="Times New Roman"/>
          <w:szCs w:val="24"/>
        </w:rPr>
        <w:t xml:space="preserve">να </w:t>
      </w:r>
      <w:r w:rsidRPr="003B56E9">
        <w:rPr>
          <w:rFonts w:eastAsia="Times New Roman"/>
          <w:szCs w:val="24"/>
        </w:rPr>
        <w:t>αναπτυχθεί</w:t>
      </w:r>
      <w:r>
        <w:rPr>
          <w:rFonts w:eastAsia="Times New Roman"/>
          <w:szCs w:val="24"/>
        </w:rPr>
        <w:t xml:space="preserve"> έτσι απλά, με αφηγήματα, χωρίς μια πραγματική</w:t>
      </w:r>
      <w:r w:rsidRPr="003B56E9">
        <w:rPr>
          <w:rFonts w:eastAsia="Times New Roman"/>
          <w:szCs w:val="24"/>
        </w:rPr>
        <w:t xml:space="preserve"> θέση ισχύος</w:t>
      </w:r>
      <w:r>
        <w:rPr>
          <w:rFonts w:eastAsia="Times New Roman"/>
          <w:szCs w:val="24"/>
        </w:rPr>
        <w:t>. Όχι εθνικά ταπεινωμένη, λοιπόν, απο</w:t>
      </w:r>
      <w:r w:rsidRPr="003B56E9">
        <w:rPr>
          <w:rFonts w:eastAsia="Times New Roman"/>
          <w:szCs w:val="24"/>
        </w:rPr>
        <w:t>βιομηχαν</w:t>
      </w:r>
      <w:r w:rsidRPr="003B56E9">
        <w:rPr>
          <w:rFonts w:eastAsia="Times New Roman"/>
          <w:szCs w:val="24"/>
        </w:rPr>
        <w:t>οποιημένη και με εγκαίνια μουσαμάδων</w:t>
      </w:r>
      <w:r>
        <w:rPr>
          <w:rFonts w:eastAsia="Times New Roman"/>
          <w:szCs w:val="24"/>
        </w:rPr>
        <w:t>.</w:t>
      </w:r>
      <w:r w:rsidRPr="003B56E9">
        <w:rPr>
          <w:rFonts w:eastAsia="Times New Roman"/>
          <w:szCs w:val="24"/>
        </w:rPr>
        <w:t xml:space="preserve"> </w:t>
      </w:r>
    </w:p>
    <w:p w14:paraId="2ED8C04C" w14:textId="77777777" w:rsidR="00C647AD" w:rsidRDefault="00D506E1">
      <w:pPr>
        <w:spacing w:after="0" w:line="600" w:lineRule="auto"/>
        <w:ind w:firstLine="720"/>
        <w:jc w:val="both"/>
        <w:rPr>
          <w:rFonts w:eastAsia="Times New Roman"/>
          <w:szCs w:val="24"/>
        </w:rPr>
      </w:pPr>
      <w:r>
        <w:rPr>
          <w:rFonts w:eastAsia="Times New Roman"/>
          <w:szCs w:val="24"/>
        </w:rPr>
        <w:t xml:space="preserve">Μια </w:t>
      </w:r>
      <w:r>
        <w:rPr>
          <w:rFonts w:eastAsia="Times New Roman"/>
          <w:szCs w:val="24"/>
        </w:rPr>
        <w:t>σ</w:t>
      </w:r>
      <w:r>
        <w:rPr>
          <w:rFonts w:eastAsia="Times New Roman"/>
          <w:szCs w:val="24"/>
        </w:rPr>
        <w:t>υμφωνία που ξεκινά πριν</w:t>
      </w:r>
      <w:r>
        <w:rPr>
          <w:rFonts w:eastAsia="Times New Roman"/>
          <w:szCs w:val="24"/>
        </w:rPr>
        <w:t xml:space="preserve"> από</w:t>
      </w:r>
      <w:r>
        <w:rPr>
          <w:rFonts w:eastAsia="Times New Roman"/>
          <w:szCs w:val="24"/>
        </w:rPr>
        <w:t xml:space="preserve"> την κύρωσή της με ανάγκη </w:t>
      </w:r>
      <w:r w:rsidRPr="003B56E9">
        <w:rPr>
          <w:rFonts w:eastAsia="Times New Roman"/>
          <w:szCs w:val="24"/>
        </w:rPr>
        <w:t>διευκρινίσεων</w:t>
      </w:r>
      <w:r>
        <w:rPr>
          <w:rFonts w:eastAsia="Times New Roman"/>
          <w:szCs w:val="24"/>
        </w:rPr>
        <w:t>,</w:t>
      </w:r>
      <w:r w:rsidRPr="003B56E9">
        <w:rPr>
          <w:rFonts w:eastAsia="Times New Roman"/>
          <w:szCs w:val="24"/>
        </w:rPr>
        <w:t xml:space="preserve"> </w:t>
      </w:r>
      <w:r>
        <w:rPr>
          <w:rFonts w:eastAsia="Times New Roman"/>
          <w:szCs w:val="24"/>
        </w:rPr>
        <w:t>ρηματικών διακοινώσεων</w:t>
      </w:r>
      <w:r w:rsidRPr="003B56E9">
        <w:rPr>
          <w:rFonts w:eastAsia="Times New Roman"/>
          <w:szCs w:val="24"/>
        </w:rPr>
        <w:t xml:space="preserve"> και ερμηνειών δεν είναι καλός οιωνός</w:t>
      </w:r>
      <w:r>
        <w:rPr>
          <w:rFonts w:eastAsia="Times New Roman"/>
          <w:szCs w:val="24"/>
        </w:rPr>
        <w:t>.</w:t>
      </w:r>
      <w:r w:rsidRPr="003B56E9">
        <w:rPr>
          <w:rFonts w:eastAsia="Times New Roman"/>
          <w:szCs w:val="24"/>
        </w:rPr>
        <w:t xml:space="preserve"> </w:t>
      </w:r>
      <w:r>
        <w:rPr>
          <w:rFonts w:eastAsia="Times New Roman"/>
          <w:szCs w:val="24"/>
        </w:rPr>
        <w:t>Έ</w:t>
      </w:r>
      <w:r w:rsidRPr="003B56E9">
        <w:rPr>
          <w:rFonts w:eastAsia="Times New Roman"/>
          <w:szCs w:val="24"/>
        </w:rPr>
        <w:t>χει ήδη κακοφορμίσει και δημιουργ</w:t>
      </w:r>
      <w:r>
        <w:rPr>
          <w:rFonts w:eastAsia="Times New Roman"/>
          <w:szCs w:val="24"/>
        </w:rPr>
        <w:t>εί αρνητικά</w:t>
      </w:r>
      <w:r w:rsidRPr="003B56E9">
        <w:rPr>
          <w:rFonts w:eastAsia="Times New Roman"/>
          <w:szCs w:val="24"/>
        </w:rPr>
        <w:t xml:space="preserve"> τετελεσμέν</w:t>
      </w:r>
      <w:r>
        <w:rPr>
          <w:rFonts w:eastAsia="Times New Roman"/>
          <w:szCs w:val="24"/>
        </w:rPr>
        <w:t>α. Η</w:t>
      </w:r>
      <w:r w:rsidRPr="003B56E9">
        <w:rPr>
          <w:rFonts w:eastAsia="Times New Roman"/>
          <w:szCs w:val="24"/>
        </w:rPr>
        <w:t xml:space="preserve"> ειρωνεία της τύχης</w:t>
      </w:r>
      <w:r>
        <w:rPr>
          <w:rFonts w:eastAsia="Times New Roman"/>
          <w:szCs w:val="24"/>
        </w:rPr>
        <w:t>,</w:t>
      </w:r>
      <w:r w:rsidRPr="003B56E9">
        <w:rPr>
          <w:rFonts w:eastAsia="Times New Roman"/>
          <w:szCs w:val="24"/>
        </w:rPr>
        <w:t xml:space="preserve"> </w:t>
      </w:r>
      <w:r>
        <w:rPr>
          <w:rFonts w:eastAsia="Times New Roman"/>
          <w:szCs w:val="24"/>
        </w:rPr>
        <w:t>α</w:t>
      </w:r>
      <w:r w:rsidRPr="003B56E9">
        <w:rPr>
          <w:rFonts w:eastAsia="Times New Roman"/>
          <w:szCs w:val="24"/>
        </w:rPr>
        <w:t>λλά και της ιστορίας</w:t>
      </w:r>
      <w:r>
        <w:rPr>
          <w:rFonts w:eastAsia="Times New Roman"/>
          <w:szCs w:val="24"/>
        </w:rPr>
        <w:t>,</w:t>
      </w:r>
      <w:r w:rsidRPr="003B56E9">
        <w:rPr>
          <w:rFonts w:eastAsia="Times New Roman"/>
          <w:szCs w:val="24"/>
        </w:rPr>
        <w:t xml:space="preserve"> είναι </w:t>
      </w:r>
      <w:r>
        <w:rPr>
          <w:rFonts w:eastAsia="Times New Roman"/>
          <w:szCs w:val="24"/>
        </w:rPr>
        <w:t>ότι εναποθέσαμε</w:t>
      </w:r>
      <w:r w:rsidRPr="003B56E9">
        <w:rPr>
          <w:rFonts w:eastAsia="Times New Roman"/>
          <w:szCs w:val="24"/>
        </w:rPr>
        <w:t xml:space="preserve"> στους Αλβανούς </w:t>
      </w:r>
      <w:r>
        <w:rPr>
          <w:rFonts w:eastAsia="Times New Roman"/>
          <w:szCs w:val="24"/>
        </w:rPr>
        <w:t>Β</w:t>
      </w:r>
      <w:r w:rsidRPr="003B56E9">
        <w:rPr>
          <w:rFonts w:eastAsia="Times New Roman"/>
          <w:szCs w:val="24"/>
        </w:rPr>
        <w:t>ουλευτές την ερμηνεία της υπέρ των ελληνικών συμφερόντων</w:t>
      </w:r>
      <w:r>
        <w:rPr>
          <w:rFonts w:eastAsia="Times New Roman"/>
          <w:szCs w:val="24"/>
        </w:rPr>
        <w:t>.</w:t>
      </w:r>
    </w:p>
    <w:p w14:paraId="2ED8C04D" w14:textId="77777777" w:rsidR="00C647AD" w:rsidRDefault="00D506E1">
      <w:pPr>
        <w:spacing w:after="0" w:line="600" w:lineRule="auto"/>
        <w:ind w:firstLine="720"/>
        <w:jc w:val="both"/>
        <w:rPr>
          <w:rFonts w:eastAsia="Times New Roman"/>
          <w:szCs w:val="24"/>
        </w:rPr>
      </w:pPr>
      <w:r w:rsidRPr="003B56E9">
        <w:rPr>
          <w:rFonts w:eastAsia="Times New Roman"/>
          <w:szCs w:val="24"/>
        </w:rPr>
        <w:t xml:space="preserve">Η Κυβέρνηση νομιμοποιεί μία ιστορική στρέβλωση </w:t>
      </w:r>
      <w:r>
        <w:rPr>
          <w:rFonts w:eastAsia="Times New Roman"/>
          <w:szCs w:val="24"/>
        </w:rPr>
        <w:t>κ</w:t>
      </w:r>
      <w:r w:rsidRPr="003B56E9">
        <w:rPr>
          <w:rFonts w:eastAsia="Times New Roman"/>
          <w:szCs w:val="24"/>
        </w:rPr>
        <w:t xml:space="preserve">αι εκεί </w:t>
      </w:r>
      <w:r>
        <w:rPr>
          <w:rFonts w:eastAsia="Times New Roman"/>
          <w:szCs w:val="24"/>
        </w:rPr>
        <w:t xml:space="preserve">είναι </w:t>
      </w:r>
      <w:r w:rsidRPr="003B56E9">
        <w:rPr>
          <w:rFonts w:eastAsia="Times New Roman"/>
          <w:szCs w:val="24"/>
        </w:rPr>
        <w:t>η ρίζα του κακού</w:t>
      </w:r>
      <w:r>
        <w:rPr>
          <w:rFonts w:eastAsia="Times New Roman"/>
          <w:szCs w:val="24"/>
        </w:rPr>
        <w:t>.</w:t>
      </w:r>
      <w:r w:rsidRPr="003B56E9">
        <w:rPr>
          <w:rFonts w:eastAsia="Times New Roman"/>
          <w:szCs w:val="24"/>
        </w:rPr>
        <w:t xml:space="preserve"> </w:t>
      </w:r>
      <w:r>
        <w:rPr>
          <w:rFonts w:eastAsia="Times New Roman"/>
          <w:szCs w:val="24"/>
        </w:rPr>
        <w:t>Έπρεπε να επιμεί</w:t>
      </w:r>
      <w:r w:rsidRPr="003B56E9">
        <w:rPr>
          <w:rFonts w:eastAsia="Times New Roman"/>
          <w:szCs w:val="24"/>
        </w:rPr>
        <w:t>νουμε στα ζητήματα ταυτότητας</w:t>
      </w:r>
      <w:r>
        <w:rPr>
          <w:rFonts w:eastAsia="Times New Roman"/>
          <w:szCs w:val="24"/>
        </w:rPr>
        <w:t>,</w:t>
      </w:r>
      <w:r w:rsidRPr="003B56E9">
        <w:rPr>
          <w:rFonts w:eastAsia="Times New Roman"/>
          <w:szCs w:val="24"/>
        </w:rPr>
        <w:t xml:space="preserve"> τη γλώσσα</w:t>
      </w:r>
      <w:r>
        <w:rPr>
          <w:rFonts w:eastAsia="Times New Roman"/>
          <w:szCs w:val="24"/>
        </w:rPr>
        <w:t>,</w:t>
      </w:r>
      <w:r w:rsidRPr="003B56E9">
        <w:rPr>
          <w:rFonts w:eastAsia="Times New Roman"/>
          <w:szCs w:val="24"/>
        </w:rPr>
        <w:t xml:space="preserve"> </w:t>
      </w:r>
      <w:r w:rsidRPr="003B56E9">
        <w:rPr>
          <w:rFonts w:eastAsia="Times New Roman"/>
          <w:szCs w:val="24"/>
        </w:rPr>
        <w:t>τον πολιτισμό και την ιθαγένεια</w:t>
      </w:r>
      <w:r>
        <w:rPr>
          <w:rFonts w:eastAsia="Times New Roman"/>
          <w:szCs w:val="24"/>
        </w:rPr>
        <w:t>.</w:t>
      </w:r>
      <w:r w:rsidRPr="003B56E9">
        <w:rPr>
          <w:rFonts w:eastAsia="Times New Roman"/>
          <w:szCs w:val="24"/>
        </w:rPr>
        <w:t xml:space="preserve"> </w:t>
      </w:r>
      <w:r>
        <w:rPr>
          <w:rFonts w:eastAsia="Times New Roman"/>
          <w:szCs w:val="24"/>
        </w:rPr>
        <w:t>Η ιθαγένεια προσδίδεται στο</w:t>
      </w:r>
      <w:r w:rsidRPr="003B56E9">
        <w:rPr>
          <w:rFonts w:eastAsia="Times New Roman"/>
          <w:szCs w:val="24"/>
        </w:rPr>
        <w:t xml:space="preserve"> άτομο </w:t>
      </w:r>
      <w:r>
        <w:rPr>
          <w:rFonts w:eastAsia="Times New Roman"/>
          <w:szCs w:val="24"/>
        </w:rPr>
        <w:t>από το κράτος και</w:t>
      </w:r>
      <w:r>
        <w:rPr>
          <w:rFonts w:eastAsia="Times New Roman"/>
          <w:szCs w:val="24"/>
        </w:rPr>
        <w:t>,</w:t>
      </w:r>
      <w:r>
        <w:rPr>
          <w:rFonts w:eastAsia="Times New Roman"/>
          <w:szCs w:val="24"/>
        </w:rPr>
        <w:t xml:space="preserve"> ε</w:t>
      </w:r>
      <w:r w:rsidRPr="003B56E9">
        <w:rPr>
          <w:rFonts w:eastAsia="Times New Roman"/>
          <w:szCs w:val="24"/>
        </w:rPr>
        <w:t>πομένως</w:t>
      </w:r>
      <w:r>
        <w:rPr>
          <w:rFonts w:eastAsia="Times New Roman"/>
          <w:szCs w:val="24"/>
        </w:rPr>
        <w:t>,</w:t>
      </w:r>
      <w:r w:rsidRPr="003B56E9">
        <w:rPr>
          <w:rFonts w:eastAsia="Times New Roman"/>
          <w:szCs w:val="24"/>
        </w:rPr>
        <w:t xml:space="preserve"> </w:t>
      </w:r>
      <w:r>
        <w:rPr>
          <w:rFonts w:eastAsia="Times New Roman"/>
          <w:szCs w:val="24"/>
        </w:rPr>
        <w:t>εμφανίζεται ή</w:t>
      </w:r>
      <w:r w:rsidRPr="003B56E9">
        <w:rPr>
          <w:rFonts w:eastAsia="Times New Roman"/>
          <w:szCs w:val="24"/>
        </w:rPr>
        <w:t xml:space="preserve"> εξαφανίζ</w:t>
      </w:r>
      <w:r>
        <w:rPr>
          <w:rFonts w:eastAsia="Times New Roman"/>
          <w:szCs w:val="24"/>
        </w:rPr>
        <w:t>εται μαζί με το υπό κρίση κράτο</w:t>
      </w:r>
      <w:r w:rsidRPr="003B56E9">
        <w:rPr>
          <w:rFonts w:eastAsia="Times New Roman"/>
          <w:szCs w:val="24"/>
        </w:rPr>
        <w:t>ς</w:t>
      </w:r>
      <w:r>
        <w:rPr>
          <w:rFonts w:eastAsia="Times New Roman"/>
          <w:szCs w:val="24"/>
        </w:rPr>
        <w:t>.</w:t>
      </w:r>
      <w:r w:rsidRPr="003B56E9">
        <w:rPr>
          <w:rFonts w:eastAsia="Times New Roman"/>
          <w:szCs w:val="24"/>
        </w:rPr>
        <w:t xml:space="preserve"> </w:t>
      </w:r>
      <w:r>
        <w:rPr>
          <w:rFonts w:eastAsia="Times New Roman"/>
          <w:szCs w:val="24"/>
        </w:rPr>
        <w:t xml:space="preserve">Εδώ, λοιπόν, θα έχουμε ένα κράτος με </w:t>
      </w:r>
      <w:r w:rsidRPr="003B56E9">
        <w:rPr>
          <w:rFonts w:eastAsia="Times New Roman"/>
          <w:szCs w:val="24"/>
        </w:rPr>
        <w:t xml:space="preserve">το όνομα </w:t>
      </w:r>
      <w:r>
        <w:rPr>
          <w:rFonts w:eastAsia="Times New Roman"/>
          <w:szCs w:val="24"/>
        </w:rPr>
        <w:t>«Β</w:t>
      </w:r>
      <w:r w:rsidRPr="003B56E9">
        <w:rPr>
          <w:rFonts w:eastAsia="Times New Roman"/>
          <w:szCs w:val="24"/>
        </w:rPr>
        <w:t>όρεια Μακεδονία</w:t>
      </w:r>
      <w:r>
        <w:rPr>
          <w:rFonts w:eastAsia="Times New Roman"/>
          <w:szCs w:val="24"/>
        </w:rPr>
        <w:t>»,</w:t>
      </w:r>
      <w:r w:rsidRPr="003B56E9">
        <w:rPr>
          <w:rFonts w:eastAsia="Times New Roman"/>
          <w:szCs w:val="24"/>
        </w:rPr>
        <w:t xml:space="preserve"> που εμφανίζεται για πρώτη φορά σήμερα </w:t>
      </w:r>
      <w:r>
        <w:rPr>
          <w:rFonts w:eastAsia="Times New Roman"/>
          <w:szCs w:val="24"/>
        </w:rPr>
        <w:t>στην</w:t>
      </w:r>
      <w:r w:rsidRPr="003B56E9">
        <w:rPr>
          <w:rFonts w:eastAsia="Times New Roman"/>
          <w:szCs w:val="24"/>
        </w:rPr>
        <w:t xml:space="preserve"> παγκόσμια ιστορία </w:t>
      </w:r>
      <w:r>
        <w:rPr>
          <w:rFonts w:eastAsia="Times New Roman"/>
          <w:szCs w:val="24"/>
        </w:rPr>
        <w:t>και</w:t>
      </w:r>
      <w:r w:rsidRPr="003B56E9">
        <w:rPr>
          <w:rFonts w:eastAsia="Times New Roman"/>
          <w:szCs w:val="24"/>
        </w:rPr>
        <w:t xml:space="preserve"> αυτό το κράτος προσδίδει για πρώτη φορά τη </w:t>
      </w:r>
      <w:r>
        <w:rPr>
          <w:rFonts w:eastAsia="Times New Roman"/>
          <w:szCs w:val="24"/>
        </w:rPr>
        <w:t>«</w:t>
      </w:r>
      <w:r w:rsidRPr="003B56E9">
        <w:rPr>
          <w:rFonts w:eastAsia="Times New Roman"/>
          <w:szCs w:val="24"/>
        </w:rPr>
        <w:t>μακεδονική</w:t>
      </w:r>
      <w:r>
        <w:rPr>
          <w:rFonts w:eastAsia="Times New Roman"/>
          <w:szCs w:val="24"/>
        </w:rPr>
        <w:t>», όχι τη «βορειο</w:t>
      </w:r>
      <w:r w:rsidRPr="003B56E9">
        <w:rPr>
          <w:rFonts w:eastAsia="Times New Roman"/>
          <w:szCs w:val="24"/>
        </w:rPr>
        <w:t>μακεδονική</w:t>
      </w:r>
      <w:r>
        <w:rPr>
          <w:rFonts w:eastAsia="Times New Roman"/>
          <w:szCs w:val="24"/>
        </w:rPr>
        <w:t>»</w:t>
      </w:r>
      <w:r w:rsidRPr="003B56E9">
        <w:rPr>
          <w:rFonts w:eastAsia="Times New Roman"/>
          <w:szCs w:val="24"/>
        </w:rPr>
        <w:t xml:space="preserve"> ιθαγένεια</w:t>
      </w:r>
      <w:r>
        <w:rPr>
          <w:rFonts w:eastAsia="Times New Roman"/>
          <w:szCs w:val="24"/>
        </w:rPr>
        <w:t>.</w:t>
      </w:r>
      <w:r w:rsidRPr="003B56E9">
        <w:rPr>
          <w:rFonts w:eastAsia="Times New Roman"/>
          <w:szCs w:val="24"/>
        </w:rPr>
        <w:t xml:space="preserve"> </w:t>
      </w:r>
    </w:p>
    <w:p w14:paraId="2ED8C04E" w14:textId="77777777" w:rsidR="00C647AD" w:rsidRDefault="00D506E1">
      <w:pPr>
        <w:spacing w:after="0" w:line="600" w:lineRule="auto"/>
        <w:ind w:firstLine="720"/>
        <w:jc w:val="both"/>
        <w:rPr>
          <w:rFonts w:eastAsia="Times New Roman"/>
          <w:szCs w:val="24"/>
        </w:rPr>
      </w:pPr>
      <w:r>
        <w:rPr>
          <w:rFonts w:eastAsia="Times New Roman"/>
          <w:szCs w:val="24"/>
        </w:rPr>
        <w:t xml:space="preserve">Γιατί δεν ακολουθήθηκε, </w:t>
      </w:r>
      <w:r w:rsidRPr="003B56E9">
        <w:rPr>
          <w:rFonts w:eastAsia="Times New Roman"/>
          <w:szCs w:val="24"/>
        </w:rPr>
        <w:t>τουλάχιστον</w:t>
      </w:r>
      <w:r>
        <w:rPr>
          <w:rFonts w:eastAsia="Times New Roman"/>
          <w:szCs w:val="24"/>
        </w:rPr>
        <w:t>,</w:t>
      </w:r>
      <w:r w:rsidRPr="003B56E9">
        <w:rPr>
          <w:rFonts w:eastAsia="Times New Roman"/>
          <w:szCs w:val="24"/>
        </w:rPr>
        <w:t xml:space="preserve"> το παράδειγμα ενός </w:t>
      </w:r>
      <w:r>
        <w:rPr>
          <w:rFonts w:eastAsia="Times New Roman"/>
          <w:szCs w:val="24"/>
        </w:rPr>
        <w:t>νέου</w:t>
      </w:r>
      <w:r w:rsidRPr="003B56E9">
        <w:rPr>
          <w:rFonts w:eastAsia="Times New Roman"/>
          <w:szCs w:val="24"/>
        </w:rPr>
        <w:t xml:space="preserve"> </w:t>
      </w:r>
      <w:r>
        <w:rPr>
          <w:rFonts w:eastAsia="Times New Roman"/>
          <w:szCs w:val="24"/>
        </w:rPr>
        <w:t>κ</w:t>
      </w:r>
      <w:r w:rsidRPr="003B56E9">
        <w:rPr>
          <w:rFonts w:eastAsia="Times New Roman"/>
          <w:szCs w:val="24"/>
        </w:rPr>
        <w:t>ράτους</w:t>
      </w:r>
      <w:r>
        <w:rPr>
          <w:rFonts w:eastAsia="Times New Roman"/>
          <w:szCs w:val="24"/>
        </w:rPr>
        <w:t>,</w:t>
      </w:r>
      <w:r w:rsidRPr="003B56E9">
        <w:rPr>
          <w:rFonts w:eastAsia="Times New Roman"/>
          <w:szCs w:val="24"/>
        </w:rPr>
        <w:t xml:space="preserve"> που μόλις το 2011 έγινε μέλος του ΟΗΕ</w:t>
      </w:r>
      <w:r>
        <w:rPr>
          <w:rFonts w:eastAsia="Times New Roman"/>
          <w:szCs w:val="24"/>
        </w:rPr>
        <w:t>,</w:t>
      </w:r>
      <w:r w:rsidRPr="003B56E9">
        <w:rPr>
          <w:rFonts w:eastAsia="Times New Roman"/>
          <w:szCs w:val="24"/>
        </w:rPr>
        <w:t xml:space="preserve"> του Νοτίου Σουδάν</w:t>
      </w:r>
      <w:r>
        <w:rPr>
          <w:rFonts w:eastAsia="Times New Roman"/>
          <w:szCs w:val="24"/>
        </w:rPr>
        <w:t>; Η</w:t>
      </w:r>
      <w:r w:rsidRPr="003B56E9">
        <w:rPr>
          <w:rFonts w:eastAsia="Times New Roman"/>
          <w:szCs w:val="24"/>
        </w:rPr>
        <w:t xml:space="preserve"> ιθαγένεια του Νοτίου Σουδάν αναφέρεται ως </w:t>
      </w:r>
      <w:r>
        <w:rPr>
          <w:rFonts w:eastAsia="Times New Roman"/>
          <w:szCs w:val="24"/>
        </w:rPr>
        <w:t>«</w:t>
      </w:r>
      <w:r>
        <w:rPr>
          <w:rFonts w:eastAsia="Times New Roman"/>
          <w:szCs w:val="24"/>
        </w:rPr>
        <w:t>νοτιοσουδανική</w:t>
      </w:r>
      <w:r>
        <w:rPr>
          <w:rFonts w:eastAsia="Times New Roman"/>
          <w:szCs w:val="24"/>
        </w:rPr>
        <w:t>»</w:t>
      </w:r>
      <w:r w:rsidRPr="003B56E9">
        <w:rPr>
          <w:rFonts w:eastAsia="Times New Roman"/>
          <w:szCs w:val="24"/>
        </w:rPr>
        <w:t xml:space="preserve"> </w:t>
      </w:r>
      <w:r>
        <w:rPr>
          <w:rFonts w:eastAsia="Times New Roman"/>
          <w:szCs w:val="24"/>
        </w:rPr>
        <w:t>και δ</w:t>
      </w:r>
      <w:r w:rsidRPr="003B56E9">
        <w:rPr>
          <w:rFonts w:eastAsia="Times New Roman"/>
          <w:szCs w:val="24"/>
        </w:rPr>
        <w:t xml:space="preserve">εν λέγεται </w:t>
      </w:r>
      <w:r>
        <w:rPr>
          <w:rFonts w:eastAsia="Times New Roman"/>
          <w:szCs w:val="24"/>
        </w:rPr>
        <w:t>«</w:t>
      </w:r>
      <w:r>
        <w:rPr>
          <w:rFonts w:eastAsia="Times New Roman"/>
          <w:szCs w:val="24"/>
        </w:rPr>
        <w:t>σουδανική</w:t>
      </w:r>
      <w:r>
        <w:rPr>
          <w:rFonts w:eastAsia="Times New Roman"/>
          <w:szCs w:val="24"/>
        </w:rPr>
        <w:t>»</w:t>
      </w:r>
      <w:r>
        <w:rPr>
          <w:rFonts w:eastAsia="Times New Roman"/>
          <w:szCs w:val="24"/>
        </w:rPr>
        <w:t xml:space="preserve"> κι ας ήταν </w:t>
      </w:r>
      <w:r w:rsidRPr="003B56E9">
        <w:rPr>
          <w:rFonts w:eastAsia="Times New Roman"/>
          <w:szCs w:val="24"/>
        </w:rPr>
        <w:t xml:space="preserve">κάποτε μέρος του </w:t>
      </w:r>
      <w:r>
        <w:rPr>
          <w:rFonts w:eastAsia="Times New Roman"/>
          <w:szCs w:val="24"/>
        </w:rPr>
        <w:t>κ</w:t>
      </w:r>
      <w:r w:rsidRPr="003B56E9">
        <w:rPr>
          <w:rFonts w:eastAsia="Times New Roman"/>
          <w:szCs w:val="24"/>
        </w:rPr>
        <w:t>ράτους αυτού</w:t>
      </w:r>
      <w:r>
        <w:rPr>
          <w:rFonts w:eastAsia="Times New Roman"/>
          <w:szCs w:val="24"/>
        </w:rPr>
        <w:t>.</w:t>
      </w:r>
      <w:r w:rsidRPr="003B56E9">
        <w:rPr>
          <w:rFonts w:eastAsia="Times New Roman"/>
          <w:szCs w:val="24"/>
        </w:rPr>
        <w:t xml:space="preserve"> </w:t>
      </w:r>
    </w:p>
    <w:p w14:paraId="2ED8C04F" w14:textId="77777777" w:rsidR="00C647AD" w:rsidRDefault="00D506E1">
      <w:pPr>
        <w:spacing w:after="0" w:line="600" w:lineRule="auto"/>
        <w:ind w:firstLine="720"/>
        <w:jc w:val="both"/>
        <w:rPr>
          <w:rFonts w:eastAsia="Times New Roman"/>
          <w:szCs w:val="24"/>
        </w:rPr>
      </w:pPr>
      <w:r>
        <w:rPr>
          <w:rFonts w:eastAsia="Times New Roman"/>
          <w:szCs w:val="24"/>
        </w:rPr>
        <w:t>Τ</w:t>
      </w:r>
      <w:r w:rsidRPr="003B56E9">
        <w:rPr>
          <w:rFonts w:eastAsia="Times New Roman"/>
          <w:szCs w:val="24"/>
        </w:rPr>
        <w:t xml:space="preserve">ο συμπέρασμα όλων αυτών και το τελικό ζύγισμα είναι ότι μόνο το κράτος θα λέγεται </w:t>
      </w:r>
      <w:r>
        <w:rPr>
          <w:rFonts w:eastAsia="Times New Roman"/>
          <w:szCs w:val="24"/>
        </w:rPr>
        <w:t>«Βόρεια Μακεδονία» κ</w:t>
      </w:r>
      <w:r w:rsidRPr="003B56E9">
        <w:rPr>
          <w:rFonts w:eastAsia="Times New Roman"/>
          <w:szCs w:val="24"/>
        </w:rPr>
        <w:t>ι όλα τα άλλα θα λέγο</w:t>
      </w:r>
      <w:r w:rsidRPr="003B56E9">
        <w:rPr>
          <w:rFonts w:eastAsia="Times New Roman"/>
          <w:szCs w:val="24"/>
        </w:rPr>
        <w:t xml:space="preserve">νται </w:t>
      </w:r>
      <w:r>
        <w:rPr>
          <w:rFonts w:eastAsia="Times New Roman"/>
          <w:szCs w:val="24"/>
        </w:rPr>
        <w:t>«</w:t>
      </w:r>
      <w:r w:rsidRPr="003B56E9">
        <w:rPr>
          <w:rFonts w:eastAsia="Times New Roman"/>
          <w:szCs w:val="24"/>
        </w:rPr>
        <w:t>μακεδονικά</w:t>
      </w:r>
      <w:r>
        <w:rPr>
          <w:rFonts w:eastAsia="Times New Roman"/>
          <w:szCs w:val="24"/>
        </w:rPr>
        <w:t>»,</w:t>
      </w:r>
      <w:r w:rsidRPr="003B56E9">
        <w:rPr>
          <w:rFonts w:eastAsia="Times New Roman"/>
          <w:szCs w:val="24"/>
        </w:rPr>
        <w:t xml:space="preserve"> επικράτεια</w:t>
      </w:r>
      <w:r>
        <w:rPr>
          <w:rFonts w:eastAsia="Times New Roman"/>
          <w:szCs w:val="24"/>
        </w:rPr>
        <w:t>,</w:t>
      </w:r>
      <w:r w:rsidRPr="003B56E9">
        <w:rPr>
          <w:rFonts w:eastAsia="Times New Roman"/>
          <w:szCs w:val="24"/>
        </w:rPr>
        <w:t xml:space="preserve"> γλώσσα</w:t>
      </w:r>
      <w:r>
        <w:rPr>
          <w:rFonts w:eastAsia="Times New Roman"/>
          <w:szCs w:val="24"/>
        </w:rPr>
        <w:t>,</w:t>
      </w:r>
      <w:r w:rsidRPr="003B56E9">
        <w:rPr>
          <w:rFonts w:eastAsia="Times New Roman"/>
          <w:szCs w:val="24"/>
        </w:rPr>
        <w:t xml:space="preserve"> πολιτισμός</w:t>
      </w:r>
      <w:r>
        <w:rPr>
          <w:rFonts w:eastAsia="Times New Roman"/>
          <w:szCs w:val="24"/>
        </w:rPr>
        <w:t>,</w:t>
      </w:r>
      <w:r w:rsidRPr="003B56E9">
        <w:rPr>
          <w:rFonts w:eastAsia="Times New Roman"/>
          <w:szCs w:val="24"/>
        </w:rPr>
        <w:t xml:space="preserve"> λαός</w:t>
      </w:r>
      <w:r>
        <w:rPr>
          <w:rFonts w:eastAsia="Times New Roman"/>
          <w:szCs w:val="24"/>
        </w:rPr>
        <w:t>,</w:t>
      </w:r>
      <w:r w:rsidRPr="003B56E9">
        <w:rPr>
          <w:rFonts w:eastAsia="Times New Roman"/>
          <w:szCs w:val="24"/>
        </w:rPr>
        <w:t xml:space="preserve"> ιθαγένεια</w:t>
      </w:r>
      <w:r>
        <w:rPr>
          <w:rFonts w:eastAsia="Times New Roman"/>
          <w:szCs w:val="24"/>
        </w:rPr>
        <w:t>,</w:t>
      </w:r>
      <w:r w:rsidRPr="003B56E9">
        <w:rPr>
          <w:rFonts w:eastAsia="Times New Roman"/>
          <w:szCs w:val="24"/>
        </w:rPr>
        <w:t xml:space="preserve"> διαδικτυακές αναφορές</w:t>
      </w:r>
      <w:r>
        <w:rPr>
          <w:rFonts w:eastAsia="Times New Roman"/>
          <w:szCs w:val="24"/>
        </w:rPr>
        <w:t>,</w:t>
      </w:r>
      <w:r w:rsidRPr="003B56E9">
        <w:rPr>
          <w:rFonts w:eastAsia="Times New Roman"/>
          <w:szCs w:val="24"/>
        </w:rPr>
        <w:t xml:space="preserve"> προϊόντα</w:t>
      </w:r>
      <w:r>
        <w:rPr>
          <w:rFonts w:eastAsia="Times New Roman"/>
          <w:szCs w:val="24"/>
        </w:rPr>
        <w:t>.</w:t>
      </w:r>
      <w:r w:rsidRPr="003B56E9">
        <w:rPr>
          <w:rFonts w:eastAsia="Times New Roman"/>
          <w:szCs w:val="24"/>
        </w:rPr>
        <w:t xml:space="preserve"> </w:t>
      </w:r>
    </w:p>
    <w:p w14:paraId="2ED8C050" w14:textId="77777777" w:rsidR="00C647AD" w:rsidRDefault="00D506E1">
      <w:pPr>
        <w:spacing w:after="0" w:line="600" w:lineRule="auto"/>
        <w:ind w:firstLine="720"/>
        <w:jc w:val="both"/>
        <w:rPr>
          <w:rFonts w:eastAsia="Times New Roman"/>
          <w:szCs w:val="24"/>
        </w:rPr>
      </w:pPr>
      <w:r>
        <w:rPr>
          <w:rFonts w:eastAsia="Times New Roman"/>
          <w:szCs w:val="24"/>
        </w:rPr>
        <w:t>Κ</w:t>
      </w:r>
      <w:r w:rsidRPr="003B56E9">
        <w:rPr>
          <w:rFonts w:eastAsia="Times New Roman"/>
          <w:szCs w:val="24"/>
        </w:rPr>
        <w:t xml:space="preserve">αι με τον </w:t>
      </w:r>
      <w:r>
        <w:rPr>
          <w:rFonts w:eastAsia="Times New Roman"/>
          <w:szCs w:val="24"/>
        </w:rPr>
        <w:t>ε</w:t>
      </w:r>
      <w:r w:rsidRPr="003B56E9">
        <w:rPr>
          <w:rFonts w:eastAsia="Times New Roman"/>
          <w:szCs w:val="24"/>
        </w:rPr>
        <w:t xml:space="preserve">θνικό </w:t>
      </w:r>
      <w:r>
        <w:rPr>
          <w:rFonts w:eastAsia="Times New Roman"/>
          <w:szCs w:val="24"/>
        </w:rPr>
        <w:t>ύ</w:t>
      </w:r>
      <w:r w:rsidRPr="003B56E9">
        <w:rPr>
          <w:rFonts w:eastAsia="Times New Roman"/>
          <w:szCs w:val="24"/>
        </w:rPr>
        <w:t>μνο</w:t>
      </w:r>
      <w:r>
        <w:rPr>
          <w:rFonts w:eastAsia="Times New Roman"/>
          <w:szCs w:val="24"/>
        </w:rPr>
        <w:t>;</w:t>
      </w:r>
      <w:r w:rsidRPr="003B56E9">
        <w:rPr>
          <w:rFonts w:eastAsia="Times New Roman"/>
          <w:szCs w:val="24"/>
        </w:rPr>
        <w:t xml:space="preserve"> </w:t>
      </w:r>
      <w:r>
        <w:rPr>
          <w:rFonts w:eastAsia="Times New Roman"/>
          <w:szCs w:val="24"/>
        </w:rPr>
        <w:t xml:space="preserve">Αυτό το ξεχάσαμε. Ο εθνικός ύμνος, </w:t>
      </w:r>
      <w:r w:rsidRPr="003B56E9">
        <w:rPr>
          <w:rFonts w:eastAsia="Times New Roman"/>
          <w:szCs w:val="24"/>
        </w:rPr>
        <w:t xml:space="preserve">το </w:t>
      </w:r>
      <w:r>
        <w:rPr>
          <w:rFonts w:eastAsia="Times New Roman"/>
          <w:szCs w:val="24"/>
        </w:rPr>
        <w:t>ταυτοτικό</w:t>
      </w:r>
      <w:r w:rsidRPr="003B56E9">
        <w:rPr>
          <w:rFonts w:eastAsia="Times New Roman"/>
          <w:szCs w:val="24"/>
        </w:rPr>
        <w:t xml:space="preserve"> αυτό σύμβολο</w:t>
      </w:r>
      <w:r w:rsidRPr="00EB646B">
        <w:rPr>
          <w:rFonts w:eastAsia="Times New Roman"/>
          <w:szCs w:val="24"/>
        </w:rPr>
        <w:t xml:space="preserve"> </w:t>
      </w:r>
      <w:r w:rsidRPr="003B56E9">
        <w:rPr>
          <w:rFonts w:eastAsia="Times New Roman"/>
          <w:szCs w:val="24"/>
        </w:rPr>
        <w:t xml:space="preserve">του </w:t>
      </w:r>
      <w:r>
        <w:rPr>
          <w:rFonts w:eastAsia="Times New Roman"/>
          <w:szCs w:val="24"/>
        </w:rPr>
        <w:t>κ</w:t>
      </w:r>
      <w:r w:rsidRPr="003B56E9">
        <w:rPr>
          <w:rFonts w:eastAsia="Times New Roman"/>
          <w:szCs w:val="24"/>
        </w:rPr>
        <w:t>ράτους</w:t>
      </w:r>
      <w:r>
        <w:rPr>
          <w:rFonts w:eastAsia="Times New Roman"/>
          <w:szCs w:val="24"/>
        </w:rPr>
        <w:t>,</w:t>
      </w:r>
      <w:r w:rsidRPr="003B56E9">
        <w:rPr>
          <w:rFonts w:eastAsia="Times New Roman"/>
          <w:szCs w:val="24"/>
        </w:rPr>
        <w:t xml:space="preserve"> όπως και η σημαία</w:t>
      </w:r>
      <w:r>
        <w:rPr>
          <w:rFonts w:eastAsia="Times New Roman"/>
          <w:szCs w:val="24"/>
        </w:rPr>
        <w:t>,</w:t>
      </w:r>
      <w:r w:rsidRPr="003B56E9">
        <w:rPr>
          <w:rFonts w:eastAsia="Times New Roman"/>
          <w:szCs w:val="24"/>
        </w:rPr>
        <w:t xml:space="preserve"> τέσσερις φορές αναφέρεται </w:t>
      </w:r>
      <w:r>
        <w:rPr>
          <w:rFonts w:eastAsia="Times New Roman"/>
          <w:szCs w:val="24"/>
        </w:rPr>
        <w:t>στη</w:t>
      </w:r>
      <w:r w:rsidRPr="003B56E9">
        <w:rPr>
          <w:rFonts w:eastAsia="Times New Roman"/>
          <w:szCs w:val="24"/>
        </w:rPr>
        <w:t xml:space="preserve"> </w:t>
      </w:r>
      <w:r>
        <w:rPr>
          <w:rFonts w:eastAsia="Times New Roman"/>
          <w:szCs w:val="24"/>
        </w:rPr>
        <w:t>«</w:t>
      </w:r>
      <w:r w:rsidRPr="003B56E9">
        <w:rPr>
          <w:rFonts w:eastAsia="Times New Roman"/>
          <w:szCs w:val="24"/>
        </w:rPr>
        <w:t>Μακεδο</w:t>
      </w:r>
      <w:r w:rsidRPr="003B56E9">
        <w:rPr>
          <w:rFonts w:eastAsia="Times New Roman"/>
          <w:szCs w:val="24"/>
        </w:rPr>
        <w:t>νία</w:t>
      </w:r>
      <w:r>
        <w:rPr>
          <w:rFonts w:eastAsia="Times New Roman"/>
          <w:szCs w:val="24"/>
        </w:rPr>
        <w:t>»</w:t>
      </w:r>
      <w:r w:rsidRPr="003B56E9">
        <w:rPr>
          <w:rFonts w:eastAsia="Times New Roman"/>
          <w:szCs w:val="24"/>
        </w:rPr>
        <w:t xml:space="preserve"> που λυτρώνεται</w:t>
      </w:r>
      <w:r>
        <w:rPr>
          <w:rFonts w:eastAsia="Times New Roman"/>
          <w:szCs w:val="24"/>
        </w:rPr>
        <w:t>,</w:t>
      </w:r>
      <w:r w:rsidRPr="003B56E9">
        <w:rPr>
          <w:rFonts w:eastAsia="Times New Roman"/>
          <w:szCs w:val="24"/>
        </w:rPr>
        <w:t xml:space="preserve"> που απελευθερώνεται</w:t>
      </w:r>
      <w:r>
        <w:rPr>
          <w:rFonts w:eastAsia="Times New Roman"/>
          <w:szCs w:val="24"/>
        </w:rPr>
        <w:t>.</w:t>
      </w:r>
      <w:r w:rsidRPr="003B56E9">
        <w:rPr>
          <w:rFonts w:eastAsia="Times New Roman"/>
          <w:szCs w:val="24"/>
        </w:rPr>
        <w:t xml:space="preserve"> </w:t>
      </w:r>
      <w:r>
        <w:rPr>
          <w:rFonts w:eastAsia="Times New Roman"/>
          <w:szCs w:val="24"/>
        </w:rPr>
        <w:t>Κ</w:t>
      </w:r>
      <w:r w:rsidRPr="003B56E9">
        <w:rPr>
          <w:rFonts w:eastAsia="Times New Roman"/>
          <w:szCs w:val="24"/>
        </w:rPr>
        <w:t>αι αυτό θα τραγουδάει όλ</w:t>
      </w:r>
      <w:r>
        <w:rPr>
          <w:rFonts w:eastAsia="Times New Roman"/>
          <w:szCs w:val="24"/>
        </w:rPr>
        <w:t>ος</w:t>
      </w:r>
      <w:r w:rsidRPr="003B56E9">
        <w:rPr>
          <w:rFonts w:eastAsia="Times New Roman"/>
          <w:szCs w:val="24"/>
        </w:rPr>
        <w:t xml:space="preserve"> </w:t>
      </w:r>
      <w:r>
        <w:rPr>
          <w:rFonts w:eastAsia="Times New Roman"/>
          <w:szCs w:val="24"/>
        </w:rPr>
        <w:t>ο κόσμος στο κράτος αυτό.</w:t>
      </w:r>
      <w:r w:rsidRPr="003B56E9">
        <w:rPr>
          <w:rFonts w:eastAsia="Times New Roman"/>
          <w:szCs w:val="24"/>
        </w:rPr>
        <w:t xml:space="preserve"> </w:t>
      </w:r>
      <w:r>
        <w:rPr>
          <w:rFonts w:eastAsia="Times New Roman"/>
          <w:szCs w:val="24"/>
        </w:rPr>
        <w:t>Όλα αυτά τα δίνουμε με την ελληνική β</w:t>
      </w:r>
      <w:r w:rsidRPr="003B56E9">
        <w:rPr>
          <w:rFonts w:eastAsia="Times New Roman"/>
          <w:szCs w:val="24"/>
        </w:rPr>
        <w:t>ούλα</w:t>
      </w:r>
      <w:r>
        <w:rPr>
          <w:rFonts w:eastAsia="Times New Roman"/>
          <w:szCs w:val="24"/>
        </w:rPr>
        <w:t>,</w:t>
      </w:r>
      <w:r w:rsidRPr="003B56E9">
        <w:rPr>
          <w:rFonts w:eastAsia="Times New Roman"/>
          <w:szCs w:val="24"/>
        </w:rPr>
        <w:t xml:space="preserve"> με τη συναίνεσή </w:t>
      </w:r>
      <w:r>
        <w:rPr>
          <w:rFonts w:eastAsia="Times New Roman"/>
          <w:szCs w:val="24"/>
        </w:rPr>
        <w:t>μας.</w:t>
      </w:r>
    </w:p>
    <w:p w14:paraId="2ED8C051" w14:textId="77777777" w:rsidR="00C647AD" w:rsidRDefault="00D506E1">
      <w:pPr>
        <w:spacing w:after="0" w:line="600" w:lineRule="auto"/>
        <w:ind w:firstLine="720"/>
        <w:jc w:val="both"/>
        <w:rPr>
          <w:rFonts w:eastAsia="Times New Roman"/>
          <w:szCs w:val="24"/>
        </w:rPr>
      </w:pPr>
      <w:r w:rsidRPr="00404E28">
        <w:rPr>
          <w:rFonts w:eastAsia="Times New Roman"/>
          <w:szCs w:val="24"/>
        </w:rPr>
        <w:t>(Στο σημείο αυτό κτυπάει το κουδούνι λήξεως του χρόνου ομιλίας του κυρίου Βουλευτή)</w:t>
      </w:r>
    </w:p>
    <w:p w14:paraId="2ED8C052" w14:textId="77777777" w:rsidR="00C647AD" w:rsidRDefault="00D506E1">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(Γεώργιος Βαρεμένος):</w:t>
      </w:r>
      <w:r>
        <w:rPr>
          <w:rFonts w:eastAsia="Times New Roman"/>
          <w:szCs w:val="24"/>
        </w:rPr>
        <w:t xml:space="preserve"> </w:t>
      </w:r>
      <w:r w:rsidRPr="00295652">
        <w:rPr>
          <w:rFonts w:eastAsia="Times New Roman"/>
          <w:szCs w:val="24"/>
        </w:rPr>
        <w:t xml:space="preserve">Κύριε συνάδελφε, ολοκληρώστε. </w:t>
      </w:r>
    </w:p>
    <w:p w14:paraId="2ED8C053" w14:textId="77777777" w:rsidR="00C647AD" w:rsidRDefault="00D506E1">
      <w:pPr>
        <w:spacing w:after="0" w:line="600" w:lineRule="auto"/>
        <w:ind w:firstLine="720"/>
        <w:jc w:val="both"/>
        <w:rPr>
          <w:rFonts w:eastAsia="Times New Roman"/>
          <w:szCs w:val="24"/>
        </w:rPr>
      </w:pPr>
      <w:r w:rsidRPr="00E55CA2">
        <w:rPr>
          <w:rFonts w:eastAsia="Times New Roman"/>
          <w:b/>
          <w:szCs w:val="24"/>
        </w:rPr>
        <w:t>ΓΕΩΡΓΙΟΣ ΑΡΒΑΝΙΤΙΔΗΣ:</w:t>
      </w:r>
      <w:r>
        <w:rPr>
          <w:rFonts w:eastAsia="Times New Roman"/>
          <w:b/>
          <w:szCs w:val="24"/>
        </w:rPr>
        <w:t xml:space="preserve"> </w:t>
      </w:r>
      <w:r>
        <w:rPr>
          <w:rFonts w:eastAsia="Times New Roman"/>
          <w:szCs w:val="24"/>
        </w:rPr>
        <w:t>Το λέτε σε εμένα που είμαι από τις 15:00</w:t>
      </w:r>
      <w:r>
        <w:rPr>
          <w:rFonts w:eastAsia="Times New Roman"/>
          <w:szCs w:val="24"/>
        </w:rPr>
        <w:t>΄</w:t>
      </w:r>
      <w:r>
        <w:rPr>
          <w:rFonts w:eastAsia="Times New Roman"/>
          <w:szCs w:val="24"/>
        </w:rPr>
        <w:t xml:space="preserve"> εδώ, κύριε Πρόεδρε. Ένα-ενάμισι λεπτό θα ήθελα. Δεν είναι και κάτι ιδιαίτερο. </w:t>
      </w:r>
    </w:p>
    <w:p w14:paraId="2ED8C054" w14:textId="77777777" w:rsidR="00C647AD" w:rsidRDefault="00D506E1">
      <w:pPr>
        <w:spacing w:after="0" w:line="600" w:lineRule="auto"/>
        <w:ind w:firstLine="720"/>
        <w:jc w:val="both"/>
        <w:rPr>
          <w:rFonts w:eastAsia="Times New Roman"/>
          <w:szCs w:val="24"/>
        </w:rPr>
      </w:pPr>
      <w:r>
        <w:rPr>
          <w:rFonts w:eastAsia="Times New Roman"/>
          <w:szCs w:val="24"/>
        </w:rPr>
        <w:t>Κ</w:t>
      </w:r>
      <w:r w:rsidRPr="003B56E9">
        <w:rPr>
          <w:rFonts w:eastAsia="Times New Roman"/>
          <w:szCs w:val="24"/>
        </w:rPr>
        <w:t>υρίες και κύριοι συνάδελφοι</w:t>
      </w:r>
      <w:r>
        <w:rPr>
          <w:rFonts w:eastAsia="Times New Roman"/>
          <w:szCs w:val="24"/>
        </w:rPr>
        <w:t>,</w:t>
      </w:r>
      <w:r w:rsidRPr="003B56E9">
        <w:rPr>
          <w:rFonts w:eastAsia="Times New Roman"/>
          <w:szCs w:val="24"/>
        </w:rPr>
        <w:t xml:space="preserve"> όσοι </w:t>
      </w:r>
      <w:r>
        <w:rPr>
          <w:rFonts w:eastAsia="Times New Roman"/>
          <w:szCs w:val="24"/>
        </w:rPr>
        <w:t>επαίρεστε</w:t>
      </w:r>
      <w:r w:rsidRPr="003B56E9">
        <w:rPr>
          <w:rFonts w:eastAsia="Times New Roman"/>
          <w:szCs w:val="24"/>
        </w:rPr>
        <w:t xml:space="preserve"> ότι η </w:t>
      </w:r>
      <w:r>
        <w:rPr>
          <w:rFonts w:eastAsia="Times New Roman"/>
          <w:szCs w:val="24"/>
        </w:rPr>
        <w:t>Σ</w:t>
      </w:r>
      <w:r w:rsidRPr="003B56E9">
        <w:rPr>
          <w:rFonts w:eastAsia="Times New Roman"/>
          <w:szCs w:val="24"/>
        </w:rPr>
        <w:t xml:space="preserve">υμφωνία </w:t>
      </w:r>
      <w:r w:rsidRPr="003B56E9">
        <w:rPr>
          <w:rFonts w:eastAsia="Times New Roman"/>
          <w:szCs w:val="24"/>
        </w:rPr>
        <w:t xml:space="preserve">των Πρεσπών </w:t>
      </w:r>
      <w:r>
        <w:rPr>
          <w:rFonts w:eastAsia="Times New Roman"/>
          <w:szCs w:val="24"/>
        </w:rPr>
        <w:t xml:space="preserve">εξοικονομεί πολύτιμο διπλωματικό κεφάλαιο, κλείνει μέτωπα ώστε να επικεντρωθεί </w:t>
      </w:r>
      <w:r w:rsidRPr="003B56E9">
        <w:rPr>
          <w:rFonts w:eastAsia="Times New Roman"/>
          <w:szCs w:val="24"/>
        </w:rPr>
        <w:t xml:space="preserve">στην κυρία </w:t>
      </w:r>
      <w:r>
        <w:rPr>
          <w:rFonts w:eastAsia="Times New Roman"/>
          <w:szCs w:val="24"/>
        </w:rPr>
        <w:t>εθνική απειλή, που είναι η</w:t>
      </w:r>
      <w:r w:rsidRPr="003B56E9">
        <w:rPr>
          <w:rFonts w:eastAsia="Times New Roman"/>
          <w:szCs w:val="24"/>
        </w:rPr>
        <w:t xml:space="preserve"> Τουρκία</w:t>
      </w:r>
      <w:r>
        <w:rPr>
          <w:rFonts w:eastAsia="Times New Roman"/>
          <w:szCs w:val="24"/>
        </w:rPr>
        <w:t>,</w:t>
      </w:r>
      <w:r w:rsidRPr="003B56E9">
        <w:rPr>
          <w:rFonts w:eastAsia="Times New Roman"/>
          <w:szCs w:val="24"/>
        </w:rPr>
        <w:t xml:space="preserve"> και πως έτσι κ</w:t>
      </w:r>
      <w:r>
        <w:rPr>
          <w:rFonts w:eastAsia="Times New Roman"/>
          <w:szCs w:val="24"/>
        </w:rPr>
        <w:t xml:space="preserve">λείνετε </w:t>
      </w:r>
      <w:r w:rsidRPr="003B56E9">
        <w:rPr>
          <w:rFonts w:eastAsia="Times New Roman"/>
          <w:szCs w:val="24"/>
        </w:rPr>
        <w:t xml:space="preserve">μία </w:t>
      </w:r>
      <w:r>
        <w:rPr>
          <w:rFonts w:eastAsia="Times New Roman"/>
          <w:szCs w:val="24"/>
        </w:rPr>
        <w:t xml:space="preserve">χέουσα πληγή, </w:t>
      </w:r>
      <w:r w:rsidRPr="003B56E9">
        <w:rPr>
          <w:rFonts w:eastAsia="Times New Roman"/>
          <w:szCs w:val="24"/>
        </w:rPr>
        <w:t>πλανάστε</w:t>
      </w:r>
      <w:r>
        <w:rPr>
          <w:rFonts w:eastAsia="Times New Roman"/>
          <w:szCs w:val="24"/>
        </w:rPr>
        <w:t>.</w:t>
      </w:r>
      <w:r w:rsidRPr="003B56E9">
        <w:rPr>
          <w:rFonts w:eastAsia="Times New Roman"/>
          <w:szCs w:val="24"/>
        </w:rPr>
        <w:t xml:space="preserve"> </w:t>
      </w:r>
      <w:r>
        <w:rPr>
          <w:rFonts w:eastAsia="Times New Roman"/>
          <w:szCs w:val="24"/>
        </w:rPr>
        <w:t>Βάζετε απλώς</w:t>
      </w:r>
      <w:r w:rsidRPr="003B56E9">
        <w:rPr>
          <w:rFonts w:eastAsia="Times New Roman"/>
          <w:szCs w:val="24"/>
        </w:rPr>
        <w:t xml:space="preserve"> γάζα και </w:t>
      </w:r>
      <w:r>
        <w:rPr>
          <w:rFonts w:eastAsia="Times New Roman"/>
          <w:szCs w:val="24"/>
        </w:rPr>
        <w:t xml:space="preserve">χανζαπλάστ σε </w:t>
      </w:r>
      <w:r w:rsidRPr="003B56E9">
        <w:rPr>
          <w:rFonts w:eastAsia="Times New Roman"/>
          <w:szCs w:val="24"/>
        </w:rPr>
        <w:t>μία πληγή</w:t>
      </w:r>
      <w:r>
        <w:rPr>
          <w:rFonts w:eastAsia="Times New Roman"/>
          <w:szCs w:val="24"/>
        </w:rPr>
        <w:t>,</w:t>
      </w:r>
      <w:r w:rsidRPr="003B56E9">
        <w:rPr>
          <w:rFonts w:eastAsia="Times New Roman"/>
          <w:szCs w:val="24"/>
        </w:rPr>
        <w:t xml:space="preserve"> χωρίς αντισηπτικό</w:t>
      </w:r>
      <w:r>
        <w:rPr>
          <w:rFonts w:eastAsia="Times New Roman"/>
          <w:szCs w:val="24"/>
        </w:rPr>
        <w:t>,</w:t>
      </w:r>
      <w:r w:rsidRPr="003B56E9">
        <w:rPr>
          <w:rFonts w:eastAsia="Times New Roman"/>
          <w:szCs w:val="24"/>
        </w:rPr>
        <w:t xml:space="preserve"> χω</w:t>
      </w:r>
      <w:r w:rsidRPr="003B56E9">
        <w:rPr>
          <w:rFonts w:eastAsia="Times New Roman"/>
          <w:szCs w:val="24"/>
        </w:rPr>
        <w:t>ρίς να απολυμάνετε το μικρόβιο του ψευδ</w:t>
      </w:r>
      <w:r>
        <w:rPr>
          <w:rFonts w:eastAsia="Times New Roman"/>
          <w:szCs w:val="24"/>
        </w:rPr>
        <w:t>οαλυτρωτισμού.</w:t>
      </w:r>
      <w:r w:rsidRPr="003B56E9">
        <w:rPr>
          <w:rFonts w:eastAsia="Times New Roman"/>
          <w:szCs w:val="24"/>
        </w:rPr>
        <w:t xml:space="preserve"> </w:t>
      </w:r>
    </w:p>
    <w:p w14:paraId="2ED8C055" w14:textId="77777777" w:rsidR="00C647AD" w:rsidRDefault="00D506E1">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σ</w:t>
      </w:r>
      <w:r w:rsidRPr="003B56E9">
        <w:rPr>
          <w:rFonts w:eastAsia="Times New Roman"/>
          <w:szCs w:val="24"/>
        </w:rPr>
        <w:t>υμφωνία δεν κλείνει πληγές</w:t>
      </w:r>
      <w:r>
        <w:rPr>
          <w:rFonts w:eastAsia="Times New Roman"/>
          <w:szCs w:val="24"/>
        </w:rPr>
        <w:t>.</w:t>
      </w:r>
      <w:r w:rsidRPr="003B56E9">
        <w:rPr>
          <w:rFonts w:eastAsia="Times New Roman"/>
          <w:szCs w:val="24"/>
        </w:rPr>
        <w:t xml:space="preserve"> </w:t>
      </w:r>
      <w:r>
        <w:rPr>
          <w:rFonts w:eastAsia="Times New Roman"/>
          <w:szCs w:val="24"/>
        </w:rPr>
        <w:t>Σ</w:t>
      </w:r>
      <w:r w:rsidRPr="003B56E9">
        <w:rPr>
          <w:rFonts w:eastAsia="Times New Roman"/>
          <w:szCs w:val="24"/>
        </w:rPr>
        <w:t xml:space="preserve">ταματά μόνο την </w:t>
      </w:r>
      <w:r>
        <w:rPr>
          <w:rFonts w:eastAsia="Times New Roman"/>
          <w:szCs w:val="24"/>
        </w:rPr>
        <w:t>π</w:t>
      </w:r>
      <w:r w:rsidRPr="003B56E9">
        <w:rPr>
          <w:rFonts w:eastAsia="Times New Roman"/>
          <w:szCs w:val="24"/>
        </w:rPr>
        <w:t>ολύχρονη διένεξη για το ονοματολογικό του κράτους και ανοίγει το κουτί της Πανδώρας</w:t>
      </w:r>
      <w:r>
        <w:rPr>
          <w:rFonts w:eastAsia="Times New Roman"/>
          <w:szCs w:val="24"/>
        </w:rPr>
        <w:t>,</w:t>
      </w:r>
      <w:r w:rsidRPr="003B56E9">
        <w:rPr>
          <w:rFonts w:eastAsia="Times New Roman"/>
          <w:szCs w:val="24"/>
        </w:rPr>
        <w:t xml:space="preserve"> καθώς μπήκατε σε πολλούς πειρασμούς</w:t>
      </w:r>
      <w:r>
        <w:rPr>
          <w:rFonts w:eastAsia="Times New Roman"/>
          <w:szCs w:val="24"/>
        </w:rPr>
        <w:t>.</w:t>
      </w:r>
      <w:r w:rsidRPr="003B56E9">
        <w:rPr>
          <w:rFonts w:eastAsia="Times New Roman"/>
          <w:szCs w:val="24"/>
        </w:rPr>
        <w:t xml:space="preserve"> </w:t>
      </w:r>
      <w:r>
        <w:rPr>
          <w:rFonts w:eastAsia="Times New Roman"/>
          <w:szCs w:val="24"/>
        </w:rPr>
        <w:t>Α</w:t>
      </w:r>
      <w:r w:rsidRPr="003B56E9">
        <w:rPr>
          <w:rFonts w:eastAsia="Times New Roman"/>
          <w:szCs w:val="24"/>
        </w:rPr>
        <w:t xml:space="preserve">νοίγει πληγές και θέματα που </w:t>
      </w:r>
      <w:r w:rsidRPr="003B56E9">
        <w:rPr>
          <w:rFonts w:eastAsia="Times New Roman"/>
          <w:szCs w:val="24"/>
        </w:rPr>
        <w:t>θα τα βρούμε μπροστά μας εμείς και οι επόμενες γενι</w:t>
      </w:r>
      <w:r>
        <w:rPr>
          <w:rFonts w:eastAsia="Times New Roman"/>
          <w:szCs w:val="24"/>
        </w:rPr>
        <w:t>ές</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w:t>
      </w:r>
      <w:r>
        <w:rPr>
          <w:rFonts w:eastAsia="Times New Roman"/>
          <w:szCs w:val="24"/>
        </w:rPr>
        <w:t>,</w:t>
      </w:r>
      <w:r>
        <w:rPr>
          <w:rFonts w:eastAsia="Times New Roman"/>
          <w:szCs w:val="24"/>
        </w:rPr>
        <w:t xml:space="preserve"> μέσα στο κλίμα της άρνησή</w:t>
      </w:r>
      <w:r w:rsidRPr="003B56E9">
        <w:rPr>
          <w:rFonts w:eastAsia="Times New Roman"/>
          <w:szCs w:val="24"/>
        </w:rPr>
        <w:t xml:space="preserve">ς σας για </w:t>
      </w:r>
      <w:r>
        <w:rPr>
          <w:rFonts w:eastAsia="Times New Roman"/>
          <w:szCs w:val="24"/>
        </w:rPr>
        <w:t>ε</w:t>
      </w:r>
      <w:r w:rsidRPr="003B56E9">
        <w:rPr>
          <w:rFonts w:eastAsia="Times New Roman"/>
          <w:szCs w:val="24"/>
        </w:rPr>
        <w:t>θνική συνεννόηση</w:t>
      </w:r>
      <w:r>
        <w:rPr>
          <w:rFonts w:eastAsia="Times New Roman"/>
          <w:szCs w:val="24"/>
        </w:rPr>
        <w:t>,</w:t>
      </w:r>
      <w:r w:rsidRPr="003B56E9">
        <w:rPr>
          <w:rFonts w:eastAsia="Times New Roman"/>
          <w:szCs w:val="24"/>
        </w:rPr>
        <w:t xml:space="preserve"> βγάζετε και τηλεοπτικά σποτ</w:t>
      </w:r>
      <w:r>
        <w:rPr>
          <w:rFonts w:eastAsia="Times New Roman"/>
          <w:szCs w:val="24"/>
        </w:rPr>
        <w:t>.</w:t>
      </w:r>
      <w:r w:rsidRPr="003B56E9">
        <w:rPr>
          <w:rFonts w:eastAsia="Times New Roman"/>
          <w:szCs w:val="24"/>
        </w:rPr>
        <w:t xml:space="preserve"> </w:t>
      </w:r>
      <w:r>
        <w:rPr>
          <w:rFonts w:eastAsia="Times New Roman"/>
          <w:szCs w:val="24"/>
        </w:rPr>
        <w:t>Γ</w:t>
      </w:r>
      <w:r w:rsidRPr="003B56E9">
        <w:rPr>
          <w:rFonts w:eastAsia="Times New Roman"/>
          <w:szCs w:val="24"/>
        </w:rPr>
        <w:t>ια ποιο</w:t>
      </w:r>
      <w:r>
        <w:rPr>
          <w:rFonts w:eastAsia="Times New Roman"/>
          <w:szCs w:val="24"/>
        </w:rPr>
        <w:t>ν</w:t>
      </w:r>
      <w:r w:rsidRPr="003B56E9">
        <w:rPr>
          <w:rFonts w:eastAsia="Times New Roman"/>
          <w:szCs w:val="24"/>
        </w:rPr>
        <w:t xml:space="preserve"> λόγο</w:t>
      </w:r>
      <w:r>
        <w:rPr>
          <w:rFonts w:eastAsia="Times New Roman"/>
          <w:szCs w:val="24"/>
        </w:rPr>
        <w:t>;</w:t>
      </w:r>
      <w:r w:rsidRPr="003B56E9">
        <w:rPr>
          <w:rFonts w:eastAsia="Times New Roman"/>
          <w:szCs w:val="24"/>
        </w:rPr>
        <w:t xml:space="preserve"> Για το </w:t>
      </w:r>
      <w:r>
        <w:rPr>
          <w:rFonts w:eastAsia="Times New Roman"/>
          <w:szCs w:val="24"/>
        </w:rPr>
        <w:t>ότι</w:t>
      </w:r>
      <w:r w:rsidRPr="003B56E9">
        <w:rPr>
          <w:rFonts w:eastAsia="Times New Roman"/>
          <w:szCs w:val="24"/>
        </w:rPr>
        <w:t xml:space="preserve"> </w:t>
      </w:r>
      <w:r>
        <w:rPr>
          <w:rFonts w:eastAsia="Times New Roman"/>
          <w:szCs w:val="24"/>
        </w:rPr>
        <w:t xml:space="preserve">ήταν δίκαιο κι έγινε πράξη. </w:t>
      </w:r>
    </w:p>
    <w:p w14:paraId="2ED8C056" w14:textId="77777777" w:rsidR="00C647AD" w:rsidRDefault="00D506E1">
      <w:pPr>
        <w:spacing w:after="0" w:line="600" w:lineRule="auto"/>
        <w:ind w:firstLine="720"/>
        <w:jc w:val="both"/>
        <w:rPr>
          <w:rFonts w:eastAsia="Times New Roman"/>
          <w:szCs w:val="24"/>
        </w:rPr>
      </w:pPr>
      <w:r>
        <w:rPr>
          <w:rFonts w:eastAsia="Times New Roman"/>
          <w:szCs w:val="24"/>
        </w:rPr>
        <w:t>Διαβάζω επί λέξει:</w:t>
      </w:r>
      <w:r w:rsidRPr="003B56E9">
        <w:rPr>
          <w:rFonts w:eastAsia="Times New Roman"/>
          <w:szCs w:val="24"/>
        </w:rPr>
        <w:t xml:space="preserve"> </w:t>
      </w:r>
      <w:r>
        <w:rPr>
          <w:rFonts w:eastAsia="Times New Roman"/>
          <w:szCs w:val="24"/>
        </w:rPr>
        <w:t>«Ε</w:t>
      </w:r>
      <w:r w:rsidRPr="003B56E9">
        <w:rPr>
          <w:rFonts w:eastAsia="Times New Roman"/>
          <w:szCs w:val="24"/>
        </w:rPr>
        <w:t xml:space="preserve">ίναι Μακεδόνες </w:t>
      </w:r>
      <w:r>
        <w:rPr>
          <w:rFonts w:eastAsia="Times New Roman"/>
          <w:szCs w:val="24"/>
        </w:rPr>
        <w:t>γιατί είναι</w:t>
      </w:r>
      <w:r w:rsidRPr="003B56E9">
        <w:rPr>
          <w:rFonts w:eastAsia="Times New Roman"/>
          <w:szCs w:val="24"/>
        </w:rPr>
        <w:t xml:space="preserve"> Έλληνες και γιατί κατο</w:t>
      </w:r>
      <w:r>
        <w:rPr>
          <w:rFonts w:eastAsia="Times New Roman"/>
          <w:szCs w:val="24"/>
        </w:rPr>
        <w:t>ικούν</w:t>
      </w:r>
      <w:r w:rsidRPr="003B56E9">
        <w:rPr>
          <w:rFonts w:eastAsia="Times New Roman"/>
          <w:szCs w:val="24"/>
        </w:rPr>
        <w:t xml:space="preserve"> σε μία περιοχή που πάντα υπήρχαν Έλληνες</w:t>
      </w:r>
      <w:r>
        <w:rPr>
          <w:rFonts w:eastAsia="Times New Roman"/>
          <w:szCs w:val="24"/>
        </w:rPr>
        <w:t>.</w:t>
      </w:r>
      <w:r w:rsidRPr="003B56E9">
        <w:rPr>
          <w:rFonts w:eastAsia="Times New Roman"/>
          <w:szCs w:val="24"/>
        </w:rPr>
        <w:t xml:space="preserve"> </w:t>
      </w:r>
      <w:r>
        <w:rPr>
          <w:rFonts w:eastAsia="Times New Roman"/>
          <w:szCs w:val="24"/>
        </w:rPr>
        <w:t>Η</w:t>
      </w:r>
      <w:r w:rsidRPr="003B56E9">
        <w:rPr>
          <w:rFonts w:eastAsia="Times New Roman"/>
          <w:szCs w:val="24"/>
        </w:rPr>
        <w:t xml:space="preserve"> λέξη </w:t>
      </w:r>
      <w:r w:rsidRPr="002911C6">
        <w:rPr>
          <w:rFonts w:eastAsia="Times New Roman"/>
          <w:szCs w:val="24"/>
        </w:rPr>
        <w:t>“</w:t>
      </w:r>
      <w:r w:rsidRPr="003B56E9">
        <w:rPr>
          <w:rFonts w:eastAsia="Times New Roman"/>
          <w:szCs w:val="24"/>
        </w:rPr>
        <w:t>Έλληνας</w:t>
      </w:r>
      <w:r w:rsidRPr="002911C6">
        <w:rPr>
          <w:rFonts w:eastAsia="Times New Roman"/>
          <w:szCs w:val="24"/>
        </w:rPr>
        <w:t>”</w:t>
      </w:r>
      <w:r w:rsidRPr="003B56E9">
        <w:rPr>
          <w:rFonts w:eastAsia="Times New Roman"/>
          <w:szCs w:val="24"/>
        </w:rPr>
        <w:t xml:space="preserve"> είναι </w:t>
      </w:r>
      <w:r>
        <w:rPr>
          <w:rFonts w:eastAsia="Times New Roman"/>
          <w:szCs w:val="24"/>
        </w:rPr>
        <w:t xml:space="preserve">έννοια γένους. Η λέξη </w:t>
      </w:r>
      <w:r w:rsidRPr="002911C6">
        <w:rPr>
          <w:rFonts w:eastAsia="Times New Roman"/>
          <w:szCs w:val="24"/>
        </w:rPr>
        <w:t>“</w:t>
      </w:r>
      <w:r w:rsidRPr="003B56E9">
        <w:rPr>
          <w:rFonts w:eastAsia="Times New Roman"/>
          <w:szCs w:val="24"/>
        </w:rPr>
        <w:t>Μακεδόνας</w:t>
      </w:r>
      <w:r w:rsidRPr="002911C6">
        <w:rPr>
          <w:rFonts w:eastAsia="Times New Roman"/>
          <w:szCs w:val="24"/>
        </w:rPr>
        <w:t>”</w:t>
      </w:r>
      <w:r w:rsidRPr="003B56E9">
        <w:rPr>
          <w:rFonts w:eastAsia="Times New Roman"/>
          <w:szCs w:val="24"/>
        </w:rPr>
        <w:t xml:space="preserve"> είναι </w:t>
      </w:r>
      <w:r>
        <w:rPr>
          <w:rFonts w:eastAsia="Times New Roman"/>
          <w:szCs w:val="24"/>
        </w:rPr>
        <w:t xml:space="preserve">έννοια είδους. Οι </w:t>
      </w:r>
      <w:r w:rsidRPr="003B56E9">
        <w:rPr>
          <w:rFonts w:eastAsia="Times New Roman"/>
          <w:szCs w:val="24"/>
        </w:rPr>
        <w:t>Μακεδόνες δ</w:t>
      </w:r>
      <w:r>
        <w:rPr>
          <w:rFonts w:eastAsia="Times New Roman"/>
          <w:szCs w:val="24"/>
        </w:rPr>
        <w:t xml:space="preserve">εν μπορεί παρά να είναι Έλληνες, </w:t>
      </w:r>
      <w:r w:rsidRPr="003B56E9">
        <w:rPr>
          <w:rFonts w:eastAsia="Times New Roman"/>
          <w:szCs w:val="24"/>
        </w:rPr>
        <w:t xml:space="preserve">όπως </w:t>
      </w:r>
      <w:r>
        <w:rPr>
          <w:rFonts w:eastAsia="Times New Roman"/>
          <w:szCs w:val="24"/>
        </w:rPr>
        <w:t>ήταν</w:t>
      </w:r>
      <w:r w:rsidRPr="003B56E9">
        <w:rPr>
          <w:rFonts w:eastAsia="Times New Roman"/>
          <w:szCs w:val="24"/>
        </w:rPr>
        <w:t xml:space="preserve"> πάντα</w:t>
      </w:r>
      <w:r w:rsidRPr="002911C6">
        <w:rPr>
          <w:rFonts w:eastAsia="Times New Roman"/>
          <w:szCs w:val="24"/>
        </w:rPr>
        <w:t>.</w:t>
      </w:r>
      <w:r>
        <w:rPr>
          <w:rFonts w:eastAsia="Times New Roman"/>
          <w:szCs w:val="24"/>
        </w:rPr>
        <w:t>».</w:t>
      </w:r>
      <w:r w:rsidRPr="003B56E9">
        <w:rPr>
          <w:rFonts w:eastAsia="Times New Roman"/>
          <w:szCs w:val="24"/>
        </w:rPr>
        <w:t xml:space="preserve"> </w:t>
      </w:r>
    </w:p>
    <w:p w14:paraId="2ED8C057" w14:textId="77777777" w:rsidR="00C647AD" w:rsidRDefault="00D506E1">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sidRPr="00BF5ED5">
        <w:rPr>
          <w:rFonts w:eastAsia="Times New Roman"/>
          <w:szCs w:val="24"/>
        </w:rPr>
        <w:t xml:space="preserve">Ολοκληρώστε, κύριε συνάδελφε. </w:t>
      </w:r>
    </w:p>
    <w:p w14:paraId="2ED8C058" w14:textId="77777777" w:rsidR="00C647AD" w:rsidRDefault="00D506E1">
      <w:pPr>
        <w:spacing w:after="0"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Αυτά τα γράφει όχι κάποιος υπερπατριώτης, αλλά ο Βασίλης Ραφαηλίδης στο βιβλίο του «Λαοί των Βαλκανίων». </w:t>
      </w:r>
    </w:p>
    <w:p w14:paraId="2ED8C059" w14:textId="77777777" w:rsidR="00C647AD" w:rsidRDefault="00D506E1">
      <w:pPr>
        <w:spacing w:after="0" w:line="600" w:lineRule="auto"/>
        <w:ind w:firstLine="720"/>
        <w:jc w:val="both"/>
        <w:rPr>
          <w:rFonts w:eastAsia="Times New Roman"/>
          <w:szCs w:val="24"/>
        </w:rPr>
      </w:pPr>
      <w:r>
        <w:rPr>
          <w:rFonts w:eastAsia="Times New Roman"/>
          <w:szCs w:val="24"/>
        </w:rPr>
        <w:t xml:space="preserve">Όπως, λοιπόν, κάποιος λέει ότι είναι περήφανος Κρητικός επειδή είναι </w:t>
      </w:r>
      <w:r w:rsidRPr="003B56E9">
        <w:rPr>
          <w:rFonts w:eastAsia="Times New Roman"/>
          <w:szCs w:val="24"/>
        </w:rPr>
        <w:t>Έλληνας</w:t>
      </w:r>
      <w:r>
        <w:rPr>
          <w:rFonts w:eastAsia="Times New Roman"/>
          <w:szCs w:val="24"/>
        </w:rPr>
        <w:t xml:space="preserve"> </w:t>
      </w:r>
      <w:r w:rsidRPr="003B56E9">
        <w:rPr>
          <w:rFonts w:eastAsia="Times New Roman"/>
          <w:szCs w:val="24"/>
        </w:rPr>
        <w:t xml:space="preserve">ή </w:t>
      </w:r>
      <w:r>
        <w:rPr>
          <w:rFonts w:eastAsia="Times New Roman"/>
          <w:szCs w:val="24"/>
        </w:rPr>
        <w:t>π</w:t>
      </w:r>
      <w:r w:rsidRPr="003B56E9">
        <w:rPr>
          <w:rFonts w:eastAsia="Times New Roman"/>
          <w:szCs w:val="24"/>
        </w:rPr>
        <w:t>ερήφανος</w:t>
      </w:r>
      <w:r>
        <w:rPr>
          <w:rFonts w:eastAsia="Times New Roman"/>
          <w:szCs w:val="24"/>
        </w:rPr>
        <w:t xml:space="preserve"> Ηπειρώτη</w:t>
      </w:r>
      <w:r>
        <w:rPr>
          <w:rFonts w:eastAsia="Times New Roman"/>
          <w:szCs w:val="24"/>
        </w:rPr>
        <w:t>ς επειδή</w:t>
      </w:r>
      <w:r w:rsidRPr="003B56E9">
        <w:rPr>
          <w:rFonts w:eastAsia="Times New Roman"/>
          <w:szCs w:val="24"/>
        </w:rPr>
        <w:t xml:space="preserve"> </w:t>
      </w:r>
      <w:r>
        <w:rPr>
          <w:rFonts w:eastAsia="Times New Roman"/>
          <w:szCs w:val="24"/>
        </w:rPr>
        <w:t>είναι</w:t>
      </w:r>
      <w:r w:rsidRPr="003B56E9">
        <w:rPr>
          <w:rFonts w:eastAsia="Times New Roman"/>
          <w:szCs w:val="24"/>
        </w:rPr>
        <w:t xml:space="preserve"> Έλληνας</w:t>
      </w:r>
      <w:r>
        <w:rPr>
          <w:rFonts w:eastAsia="Times New Roman"/>
          <w:szCs w:val="24"/>
        </w:rPr>
        <w:t>,</w:t>
      </w:r>
      <w:r w:rsidRPr="003B56E9">
        <w:rPr>
          <w:rFonts w:eastAsia="Times New Roman"/>
          <w:szCs w:val="24"/>
        </w:rPr>
        <w:t xml:space="preserve"> </w:t>
      </w:r>
      <w:r>
        <w:rPr>
          <w:rFonts w:eastAsia="Times New Roman"/>
          <w:szCs w:val="24"/>
        </w:rPr>
        <w:t>θέλω κ</w:t>
      </w:r>
      <w:r w:rsidRPr="003B56E9">
        <w:rPr>
          <w:rFonts w:eastAsia="Times New Roman"/>
          <w:szCs w:val="24"/>
        </w:rPr>
        <w:t xml:space="preserve">ι εγώ τα παιδιά μου στο εξωτερικό να λένε ότι είναι περήφανοι Μακεδόνες επειδή είναι Έλληνες και να μην τους ρωτάνε αν είναι από τα Σκόπια </w:t>
      </w:r>
      <w:r>
        <w:rPr>
          <w:rFonts w:eastAsia="Times New Roman"/>
          <w:szCs w:val="24"/>
        </w:rPr>
        <w:t>ή τη</w:t>
      </w:r>
      <w:r w:rsidRPr="003B56E9">
        <w:rPr>
          <w:rFonts w:eastAsia="Times New Roman"/>
          <w:szCs w:val="24"/>
        </w:rPr>
        <w:t xml:space="preserve"> Μακεδονία</w:t>
      </w:r>
      <w:r>
        <w:rPr>
          <w:rFonts w:eastAsia="Times New Roman"/>
          <w:szCs w:val="24"/>
        </w:rPr>
        <w:t>.</w:t>
      </w:r>
      <w:r w:rsidRPr="003B56E9">
        <w:rPr>
          <w:rFonts w:eastAsia="Times New Roman"/>
          <w:szCs w:val="24"/>
        </w:rPr>
        <w:t xml:space="preserve"> </w:t>
      </w:r>
    </w:p>
    <w:p w14:paraId="2ED8C05A" w14:textId="77777777" w:rsidR="00C647AD" w:rsidRDefault="00D506E1">
      <w:pPr>
        <w:spacing w:after="0" w:line="600" w:lineRule="auto"/>
        <w:ind w:firstLine="720"/>
        <w:jc w:val="both"/>
        <w:rPr>
          <w:rFonts w:eastAsia="Times New Roman"/>
          <w:szCs w:val="24"/>
        </w:rPr>
      </w:pPr>
      <w:r>
        <w:rPr>
          <w:rFonts w:eastAsia="Times New Roman"/>
          <w:szCs w:val="24"/>
        </w:rPr>
        <w:t>Κ</w:t>
      </w:r>
      <w:r w:rsidRPr="003B56E9">
        <w:rPr>
          <w:rFonts w:eastAsia="Times New Roman"/>
          <w:szCs w:val="24"/>
        </w:rPr>
        <w:t>λείνοντας</w:t>
      </w:r>
      <w:r>
        <w:rPr>
          <w:rFonts w:eastAsia="Times New Roman"/>
          <w:szCs w:val="24"/>
        </w:rPr>
        <w:t>, θα ήθελα</w:t>
      </w:r>
      <w:r w:rsidRPr="003B56E9">
        <w:rPr>
          <w:rFonts w:eastAsia="Times New Roman"/>
          <w:szCs w:val="24"/>
        </w:rPr>
        <w:t xml:space="preserve"> να πω ότι σε </w:t>
      </w:r>
      <w:r>
        <w:rPr>
          <w:rFonts w:eastAsia="Times New Roman"/>
          <w:szCs w:val="24"/>
        </w:rPr>
        <w:t>στιγμές σαν κι αυτές</w:t>
      </w:r>
      <w:r w:rsidRPr="003B56E9">
        <w:rPr>
          <w:rFonts w:eastAsia="Times New Roman"/>
          <w:szCs w:val="24"/>
        </w:rPr>
        <w:t xml:space="preserve"> </w:t>
      </w:r>
      <w:r>
        <w:rPr>
          <w:rFonts w:eastAsia="Times New Roman"/>
          <w:szCs w:val="24"/>
        </w:rPr>
        <w:t>απλοί Β</w:t>
      </w:r>
      <w:r w:rsidRPr="003B56E9">
        <w:rPr>
          <w:rFonts w:eastAsia="Times New Roman"/>
          <w:szCs w:val="24"/>
        </w:rPr>
        <w:t>ουλευτές</w:t>
      </w:r>
      <w:r>
        <w:rPr>
          <w:rFonts w:eastAsia="Times New Roman"/>
          <w:szCs w:val="24"/>
        </w:rPr>
        <w:t>,</w:t>
      </w:r>
      <w:r w:rsidRPr="003B56E9">
        <w:rPr>
          <w:rFonts w:eastAsia="Times New Roman"/>
          <w:szCs w:val="24"/>
        </w:rPr>
        <w:t xml:space="preserve"> από τους </w:t>
      </w:r>
      <w:r>
        <w:rPr>
          <w:rFonts w:eastAsia="Times New Roman"/>
          <w:szCs w:val="24"/>
        </w:rPr>
        <w:t xml:space="preserve">οποίους </w:t>
      </w:r>
      <w:r w:rsidRPr="003B56E9">
        <w:rPr>
          <w:rFonts w:eastAsia="Times New Roman"/>
          <w:szCs w:val="24"/>
        </w:rPr>
        <w:t>κρίνεται η τύχη της ιστορικής πορείας της χώρας</w:t>
      </w:r>
      <w:r>
        <w:rPr>
          <w:rFonts w:eastAsia="Times New Roman"/>
          <w:szCs w:val="24"/>
        </w:rPr>
        <w:t>, αναλαμβάνουν</w:t>
      </w:r>
      <w:r w:rsidRPr="003B56E9">
        <w:rPr>
          <w:rFonts w:eastAsia="Times New Roman"/>
          <w:szCs w:val="24"/>
        </w:rPr>
        <w:t xml:space="preserve"> μία μεγάλη ευθύνη</w:t>
      </w:r>
      <w:r>
        <w:rPr>
          <w:rFonts w:eastAsia="Times New Roman"/>
          <w:szCs w:val="24"/>
        </w:rPr>
        <w:t>.</w:t>
      </w:r>
      <w:r w:rsidRPr="003B56E9">
        <w:rPr>
          <w:rFonts w:eastAsia="Times New Roman"/>
          <w:szCs w:val="24"/>
        </w:rPr>
        <w:t xml:space="preserve"> </w:t>
      </w:r>
    </w:p>
    <w:p w14:paraId="2ED8C05B" w14:textId="77777777" w:rsidR="00C647AD" w:rsidRDefault="00D506E1">
      <w:pPr>
        <w:spacing w:after="0" w:line="600" w:lineRule="auto"/>
        <w:ind w:firstLine="720"/>
        <w:jc w:val="both"/>
        <w:rPr>
          <w:rFonts w:eastAsia="Times New Roman"/>
          <w:szCs w:val="24"/>
        </w:rPr>
      </w:pPr>
      <w:r>
        <w:rPr>
          <w:rFonts w:eastAsia="Times New Roman"/>
          <w:szCs w:val="24"/>
        </w:rPr>
        <w:t>Α</w:t>
      </w:r>
      <w:r w:rsidRPr="003B56E9">
        <w:rPr>
          <w:rFonts w:eastAsia="Times New Roman"/>
          <w:szCs w:val="24"/>
        </w:rPr>
        <w:t xml:space="preserve">υτή τη μεγάλη ευθύνη </w:t>
      </w:r>
      <w:r>
        <w:rPr>
          <w:rFonts w:eastAsia="Times New Roman"/>
          <w:szCs w:val="24"/>
        </w:rPr>
        <w:t>καλώ όλους να σκεφτούν</w:t>
      </w:r>
      <w:r w:rsidRPr="003B56E9">
        <w:rPr>
          <w:rFonts w:eastAsia="Times New Roman"/>
          <w:szCs w:val="24"/>
        </w:rPr>
        <w:t xml:space="preserve"> </w:t>
      </w:r>
      <w:r>
        <w:rPr>
          <w:rFonts w:eastAsia="Times New Roman"/>
          <w:szCs w:val="24"/>
        </w:rPr>
        <w:t>α</w:t>
      </w:r>
      <w:r w:rsidRPr="003B56E9">
        <w:rPr>
          <w:rFonts w:eastAsia="Times New Roman"/>
          <w:szCs w:val="24"/>
        </w:rPr>
        <w:t>ναφέροντας το εξής ελάχιστο</w:t>
      </w:r>
      <w:r>
        <w:rPr>
          <w:rFonts w:eastAsia="Times New Roman"/>
          <w:szCs w:val="24"/>
        </w:rPr>
        <w:t>. «Η</w:t>
      </w:r>
      <w:r w:rsidRPr="003B56E9">
        <w:rPr>
          <w:rFonts w:eastAsia="Times New Roman"/>
          <w:szCs w:val="24"/>
        </w:rPr>
        <w:t xml:space="preserve"> Μακεδονία ανήκει σε αυτόν που θα την πάρει</w:t>
      </w:r>
      <w:r>
        <w:rPr>
          <w:rFonts w:eastAsia="Times New Roman"/>
          <w:szCs w:val="24"/>
        </w:rPr>
        <w:t>»,</w:t>
      </w:r>
      <w:r w:rsidRPr="003B56E9">
        <w:rPr>
          <w:rFonts w:eastAsia="Times New Roman"/>
          <w:szCs w:val="24"/>
        </w:rPr>
        <w:t xml:space="preserve"> έλεγε ο Ελευθέριος Βενιζέλος στο ξέσπασμα του </w:t>
      </w:r>
      <w:r>
        <w:rPr>
          <w:rFonts w:eastAsia="Times New Roman"/>
          <w:szCs w:val="24"/>
        </w:rPr>
        <w:t>Α</w:t>
      </w:r>
      <w:r>
        <w:rPr>
          <w:rFonts w:eastAsia="Times New Roman"/>
          <w:szCs w:val="24"/>
        </w:rPr>
        <w:t>΄</w:t>
      </w:r>
      <w:r>
        <w:rPr>
          <w:rFonts w:eastAsia="Times New Roman"/>
          <w:szCs w:val="24"/>
        </w:rPr>
        <w:t xml:space="preserve"> </w:t>
      </w:r>
      <w:r w:rsidRPr="003B56E9">
        <w:rPr>
          <w:rFonts w:eastAsia="Times New Roman"/>
          <w:szCs w:val="24"/>
        </w:rPr>
        <w:t>Βαλκανικού Πολέμου</w:t>
      </w:r>
      <w:r>
        <w:rPr>
          <w:rFonts w:eastAsia="Times New Roman"/>
          <w:szCs w:val="24"/>
        </w:rPr>
        <w:t>,</w:t>
      </w:r>
      <w:r w:rsidRPr="003B56E9">
        <w:rPr>
          <w:rFonts w:eastAsia="Times New Roman"/>
          <w:szCs w:val="24"/>
        </w:rPr>
        <w:t xml:space="preserve"> </w:t>
      </w:r>
      <w:r>
        <w:rPr>
          <w:rFonts w:eastAsia="Times New Roman"/>
          <w:szCs w:val="24"/>
        </w:rPr>
        <w:t xml:space="preserve">δείχνοντας με κάθε τρόπο την αποφασιστικότητά του για την ένταξη στον ελληνικό εθνικό κορμό μιας από τις προαιώνιες κοιτίδες του </w:t>
      </w:r>
      <w:r>
        <w:rPr>
          <w:rFonts w:eastAsia="Times New Roman"/>
          <w:szCs w:val="24"/>
        </w:rPr>
        <w:t>Ε</w:t>
      </w:r>
      <w:r>
        <w:rPr>
          <w:rFonts w:eastAsia="Times New Roman"/>
          <w:szCs w:val="24"/>
        </w:rPr>
        <w:t xml:space="preserve">λληνισμού. Και τα κατάφερε. </w:t>
      </w:r>
    </w:p>
    <w:p w14:paraId="2ED8C05C" w14:textId="77777777" w:rsidR="00C647AD" w:rsidRDefault="00D506E1">
      <w:pPr>
        <w:spacing w:after="0" w:line="600" w:lineRule="auto"/>
        <w:ind w:firstLine="720"/>
        <w:jc w:val="both"/>
        <w:rPr>
          <w:rFonts w:eastAsia="Times New Roman"/>
          <w:bCs/>
          <w:szCs w:val="24"/>
        </w:rPr>
      </w:pPr>
      <w:r>
        <w:rPr>
          <w:rFonts w:eastAsia="Times New Roman"/>
          <w:b/>
          <w:bCs/>
          <w:szCs w:val="24"/>
        </w:rPr>
        <w:t>ΠΡΟΕΔΡΕΥΩΝ (Γεώργιος Βαρεμέ</w:t>
      </w:r>
      <w:r>
        <w:rPr>
          <w:rFonts w:eastAsia="Times New Roman"/>
          <w:b/>
          <w:bCs/>
          <w:szCs w:val="24"/>
        </w:rPr>
        <w:t xml:space="preserve">νος): </w:t>
      </w:r>
      <w:r>
        <w:rPr>
          <w:rFonts w:eastAsia="Times New Roman"/>
          <w:bCs/>
          <w:szCs w:val="24"/>
        </w:rPr>
        <w:t>Ωραία, ευχαριστούμε πάρα πολύ.</w:t>
      </w:r>
    </w:p>
    <w:p w14:paraId="2ED8C05D" w14:textId="77777777" w:rsidR="00C647AD" w:rsidRDefault="00D506E1">
      <w:pPr>
        <w:spacing w:after="0" w:line="600" w:lineRule="auto"/>
        <w:ind w:firstLine="720"/>
        <w:jc w:val="both"/>
        <w:rPr>
          <w:rFonts w:eastAsia="Times New Roman"/>
          <w:bCs/>
          <w:szCs w:val="24"/>
        </w:rPr>
      </w:pPr>
      <w:r w:rsidRPr="000F1681">
        <w:rPr>
          <w:rFonts w:eastAsia="Times New Roman"/>
          <w:b/>
          <w:bCs/>
          <w:szCs w:val="24"/>
        </w:rPr>
        <w:t>ΓΕΩΡΓΙΟΣ ΑΡΒΑΝΙΤΙΔΗΣ:</w:t>
      </w:r>
      <w:r>
        <w:rPr>
          <w:rFonts w:eastAsia="Times New Roman"/>
          <w:b/>
          <w:bCs/>
          <w:szCs w:val="24"/>
        </w:rPr>
        <w:t xml:space="preserve"> </w:t>
      </w:r>
      <w:r>
        <w:rPr>
          <w:rFonts w:eastAsia="Times New Roman"/>
          <w:bCs/>
          <w:szCs w:val="24"/>
        </w:rPr>
        <w:t xml:space="preserve">Αλήθεια τι θα καταλάβαινε και πώς θα ένιωθε σήμερα ακούγοντας το «εμείς οι Μακεδόνες και εσείς οι Έλληνες» του κ. Ζάεφ; Ας αναρωτηθούμε πριν ψηφίσουμε. </w:t>
      </w:r>
    </w:p>
    <w:p w14:paraId="2ED8C05E" w14:textId="77777777" w:rsidR="00C647AD" w:rsidRDefault="00D506E1">
      <w:pPr>
        <w:spacing w:after="0" w:line="600" w:lineRule="auto"/>
        <w:ind w:firstLine="720"/>
        <w:jc w:val="both"/>
        <w:rPr>
          <w:rFonts w:eastAsia="Times New Roman"/>
          <w:bCs/>
          <w:szCs w:val="24"/>
        </w:rPr>
      </w:pPr>
      <w:r>
        <w:rPr>
          <w:rFonts w:eastAsia="Times New Roman"/>
          <w:bCs/>
          <w:szCs w:val="24"/>
        </w:rPr>
        <w:t>Σας ευχαριστώ.</w:t>
      </w:r>
    </w:p>
    <w:p w14:paraId="2ED8C05F" w14:textId="77777777" w:rsidR="00C647AD" w:rsidRDefault="00D506E1">
      <w:pPr>
        <w:spacing w:after="0" w:line="600" w:lineRule="auto"/>
        <w:ind w:firstLine="720"/>
        <w:jc w:val="both"/>
        <w:rPr>
          <w:rFonts w:eastAsia="Times New Roman"/>
          <w:bCs/>
          <w:szCs w:val="24"/>
        </w:rPr>
      </w:pPr>
      <w:r>
        <w:rPr>
          <w:rFonts w:eastAsia="Times New Roman"/>
          <w:b/>
          <w:bCs/>
          <w:szCs w:val="24"/>
        </w:rPr>
        <w:t>ΠΡΟΕΔΡΕΥΩΝ (Γεώργιος Βαρεμένο</w:t>
      </w:r>
      <w:r>
        <w:rPr>
          <w:rFonts w:eastAsia="Times New Roman"/>
          <w:b/>
          <w:bCs/>
          <w:szCs w:val="24"/>
        </w:rPr>
        <w:t xml:space="preserve">ς): </w:t>
      </w:r>
      <w:r>
        <w:rPr>
          <w:rFonts w:eastAsia="Times New Roman"/>
          <w:bCs/>
          <w:szCs w:val="24"/>
        </w:rPr>
        <w:t>Να είστε καλά.</w:t>
      </w:r>
    </w:p>
    <w:p w14:paraId="2ED8C060" w14:textId="77777777" w:rsidR="00C647AD" w:rsidRDefault="00D506E1">
      <w:pPr>
        <w:spacing w:after="0" w:line="600" w:lineRule="auto"/>
        <w:ind w:firstLine="720"/>
        <w:jc w:val="both"/>
        <w:rPr>
          <w:rFonts w:eastAsia="Times New Roman"/>
          <w:bCs/>
          <w:szCs w:val="24"/>
        </w:rPr>
      </w:pPr>
      <w:r>
        <w:rPr>
          <w:rFonts w:eastAsia="Times New Roman"/>
          <w:bCs/>
          <w:szCs w:val="24"/>
        </w:rPr>
        <w:t>Τον λόγο έχει ο κ. Νάσος Αθανασίου.</w:t>
      </w:r>
    </w:p>
    <w:p w14:paraId="2ED8C06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Ευχαριστώ, κύριε Πρόεδρε.</w:t>
      </w:r>
    </w:p>
    <w:p w14:paraId="2ED8C062" w14:textId="77777777" w:rsidR="00C647AD" w:rsidRDefault="00D506E1">
      <w:pPr>
        <w:spacing w:after="0" w:line="600" w:lineRule="auto"/>
        <w:ind w:firstLine="720"/>
        <w:jc w:val="both"/>
        <w:rPr>
          <w:rFonts w:eastAsia="Times New Roman"/>
          <w:bCs/>
          <w:szCs w:val="24"/>
        </w:rPr>
      </w:pPr>
      <w:r>
        <w:rPr>
          <w:rFonts w:eastAsia="Times New Roman"/>
          <w:bCs/>
          <w:szCs w:val="24"/>
        </w:rPr>
        <w:t>Ποιο είναι το θέμα μας;</w:t>
      </w:r>
      <w:r w:rsidRPr="00A34667">
        <w:rPr>
          <w:rFonts w:eastAsia="Times New Roman"/>
          <w:bCs/>
          <w:szCs w:val="24"/>
        </w:rPr>
        <w:t xml:space="preserve"> </w:t>
      </w:r>
      <w:r>
        <w:rPr>
          <w:rFonts w:eastAsia="Times New Roman"/>
          <w:bCs/>
          <w:szCs w:val="24"/>
        </w:rPr>
        <w:t>Η</w:t>
      </w:r>
      <w:r w:rsidRPr="00A34667">
        <w:rPr>
          <w:rFonts w:eastAsia="Times New Roman"/>
          <w:bCs/>
          <w:szCs w:val="24"/>
        </w:rPr>
        <w:t xml:space="preserve"> Μακεδονία </w:t>
      </w:r>
      <w:r>
        <w:rPr>
          <w:rFonts w:eastAsia="Times New Roman"/>
          <w:bCs/>
          <w:szCs w:val="24"/>
        </w:rPr>
        <w:t>ή η προσδοκώμενη πρωθυπουργία;</w:t>
      </w:r>
      <w:r w:rsidRPr="00A34667">
        <w:rPr>
          <w:rFonts w:eastAsia="Times New Roman"/>
          <w:bCs/>
          <w:szCs w:val="24"/>
        </w:rPr>
        <w:t xml:space="preserve"> </w:t>
      </w:r>
      <w:r>
        <w:rPr>
          <w:rFonts w:eastAsia="Times New Roman"/>
          <w:bCs/>
          <w:szCs w:val="24"/>
        </w:rPr>
        <w:t xml:space="preserve">Η </w:t>
      </w:r>
      <w:r w:rsidRPr="00A34667">
        <w:rPr>
          <w:rFonts w:eastAsia="Times New Roman"/>
          <w:bCs/>
          <w:szCs w:val="24"/>
        </w:rPr>
        <w:t>Μακεδονία ή η εκλογική επικράτηση</w:t>
      </w:r>
      <w:r>
        <w:rPr>
          <w:rFonts w:eastAsia="Times New Roman"/>
          <w:bCs/>
          <w:szCs w:val="24"/>
        </w:rPr>
        <w:t>; Α</w:t>
      </w:r>
      <w:r w:rsidRPr="00A34667">
        <w:rPr>
          <w:rFonts w:eastAsia="Times New Roman"/>
          <w:bCs/>
          <w:szCs w:val="24"/>
        </w:rPr>
        <w:t>ν το θέμα μας είναι η Μακεδονία</w:t>
      </w:r>
      <w:r>
        <w:rPr>
          <w:rFonts w:eastAsia="Times New Roman"/>
          <w:bCs/>
          <w:szCs w:val="24"/>
        </w:rPr>
        <w:t>,</w:t>
      </w:r>
      <w:r w:rsidRPr="00A34667">
        <w:rPr>
          <w:rFonts w:eastAsia="Times New Roman"/>
          <w:bCs/>
          <w:szCs w:val="24"/>
        </w:rPr>
        <w:t xml:space="preserve"> έχω να διατυπώσω</w:t>
      </w:r>
      <w:r w:rsidRPr="00A34667">
        <w:rPr>
          <w:rFonts w:eastAsia="Times New Roman"/>
          <w:bCs/>
          <w:szCs w:val="24"/>
        </w:rPr>
        <w:t xml:space="preserve"> μερικά ερωτήματα</w:t>
      </w:r>
      <w:r>
        <w:rPr>
          <w:rFonts w:eastAsia="Times New Roman"/>
          <w:bCs/>
          <w:szCs w:val="24"/>
        </w:rPr>
        <w:t>.</w:t>
      </w:r>
    </w:p>
    <w:p w14:paraId="2ED8C063" w14:textId="77777777" w:rsidR="00C647AD" w:rsidRDefault="00D506E1">
      <w:pPr>
        <w:spacing w:after="0" w:line="600" w:lineRule="auto"/>
        <w:ind w:firstLine="720"/>
        <w:jc w:val="both"/>
        <w:rPr>
          <w:rFonts w:eastAsia="Times New Roman"/>
          <w:bCs/>
          <w:szCs w:val="24"/>
        </w:rPr>
      </w:pPr>
      <w:r>
        <w:rPr>
          <w:rFonts w:eastAsia="Times New Roman"/>
          <w:bCs/>
          <w:szCs w:val="24"/>
        </w:rPr>
        <w:t>Ερώτημα πρώτο. Πώς μια συμφωνία</w:t>
      </w:r>
      <w:r w:rsidRPr="00A34667">
        <w:rPr>
          <w:rFonts w:eastAsia="Times New Roman"/>
          <w:bCs/>
          <w:szCs w:val="24"/>
        </w:rPr>
        <w:t xml:space="preserve"> που θα μπορούσε να αποτελέσει</w:t>
      </w:r>
      <w:r>
        <w:rPr>
          <w:rFonts w:eastAsia="Times New Roman"/>
          <w:bCs/>
          <w:szCs w:val="24"/>
        </w:rPr>
        <w:t xml:space="preserve"> μνημείο εθνικής συναίνεσης μετατρέπεται σε τρόπαιο διχασμού; Η Σ</w:t>
      </w:r>
      <w:r w:rsidRPr="00A34667">
        <w:rPr>
          <w:rFonts w:eastAsia="Times New Roman"/>
          <w:bCs/>
          <w:szCs w:val="24"/>
        </w:rPr>
        <w:t>υμφωνία των Πρεσπών δεν θα μπορούσε να υπάρξει</w:t>
      </w:r>
      <w:r>
        <w:rPr>
          <w:rFonts w:eastAsia="Times New Roman"/>
          <w:bCs/>
          <w:szCs w:val="24"/>
        </w:rPr>
        <w:t>,</w:t>
      </w:r>
      <w:r w:rsidRPr="00A34667">
        <w:rPr>
          <w:rFonts w:eastAsia="Times New Roman"/>
          <w:bCs/>
          <w:szCs w:val="24"/>
        </w:rPr>
        <w:t xml:space="preserve"> αν δεν είχε προηγηθεί επί Ανδρέα Παπανδρέου η Ενδιάμεση Συμφωνί</w:t>
      </w:r>
      <w:r w:rsidRPr="00A34667">
        <w:rPr>
          <w:rFonts w:eastAsia="Times New Roman"/>
          <w:bCs/>
          <w:szCs w:val="24"/>
        </w:rPr>
        <w:t>α</w:t>
      </w:r>
      <w:r>
        <w:rPr>
          <w:rFonts w:eastAsia="Times New Roman"/>
          <w:bCs/>
          <w:szCs w:val="24"/>
        </w:rPr>
        <w:t>.</w:t>
      </w:r>
      <w:r w:rsidRPr="00A34667">
        <w:rPr>
          <w:rFonts w:eastAsia="Times New Roman"/>
          <w:bCs/>
          <w:szCs w:val="24"/>
        </w:rPr>
        <w:t xml:space="preserve"> </w:t>
      </w:r>
      <w:r>
        <w:rPr>
          <w:rFonts w:eastAsia="Times New Roman"/>
          <w:bCs/>
          <w:szCs w:val="24"/>
        </w:rPr>
        <w:t>Επίσης,</w:t>
      </w:r>
      <w:r w:rsidRPr="00A34667">
        <w:rPr>
          <w:rFonts w:eastAsia="Times New Roman"/>
          <w:bCs/>
          <w:szCs w:val="24"/>
        </w:rPr>
        <w:t xml:space="preserve"> δεν θα μπορούσαμε να καταλήξουμε σε αυτή</w:t>
      </w:r>
      <w:r>
        <w:rPr>
          <w:rFonts w:eastAsia="Times New Roman"/>
          <w:bCs/>
          <w:szCs w:val="24"/>
        </w:rPr>
        <w:t xml:space="preserve">, χωρίς εκείνα που επέτυχε η </w:t>
      </w:r>
      <w:r>
        <w:rPr>
          <w:rFonts w:eastAsia="Times New Roman"/>
          <w:bCs/>
          <w:szCs w:val="24"/>
        </w:rPr>
        <w:t>κ</w:t>
      </w:r>
      <w:r w:rsidRPr="00A34667">
        <w:rPr>
          <w:rFonts w:eastAsia="Times New Roman"/>
          <w:bCs/>
          <w:szCs w:val="24"/>
        </w:rPr>
        <w:t>υβέρνηση της Νέας Δημοκρατίας το 2008</w:t>
      </w:r>
      <w:r>
        <w:rPr>
          <w:rFonts w:eastAsia="Times New Roman"/>
          <w:bCs/>
          <w:szCs w:val="24"/>
        </w:rPr>
        <w:t>. Ά</w:t>
      </w:r>
      <w:r w:rsidRPr="00A34667">
        <w:rPr>
          <w:rFonts w:eastAsia="Times New Roman"/>
          <w:bCs/>
          <w:szCs w:val="24"/>
        </w:rPr>
        <w:t xml:space="preserve">ρα έχουμε </w:t>
      </w:r>
      <w:r>
        <w:rPr>
          <w:rFonts w:eastAsia="Times New Roman"/>
          <w:bCs/>
          <w:szCs w:val="24"/>
        </w:rPr>
        <w:t xml:space="preserve">την </w:t>
      </w:r>
      <w:r w:rsidRPr="00A34667">
        <w:rPr>
          <w:rFonts w:eastAsia="Times New Roman"/>
          <w:bCs/>
          <w:szCs w:val="24"/>
        </w:rPr>
        <w:t>Ενδιάμεση Συμφωνία</w:t>
      </w:r>
      <w:r>
        <w:rPr>
          <w:rFonts w:eastAsia="Times New Roman"/>
          <w:bCs/>
          <w:szCs w:val="24"/>
        </w:rPr>
        <w:t xml:space="preserve"> του</w:t>
      </w:r>
      <w:r w:rsidRPr="00A34667">
        <w:rPr>
          <w:rFonts w:eastAsia="Times New Roman"/>
          <w:bCs/>
          <w:szCs w:val="24"/>
        </w:rPr>
        <w:t xml:space="preserve"> 1995 </w:t>
      </w:r>
      <w:r>
        <w:rPr>
          <w:rFonts w:eastAsia="Times New Roman"/>
          <w:bCs/>
          <w:szCs w:val="24"/>
        </w:rPr>
        <w:t>με τον Ανδρέα</w:t>
      </w:r>
      <w:r w:rsidRPr="00A34667">
        <w:rPr>
          <w:rFonts w:eastAsia="Times New Roman"/>
          <w:bCs/>
          <w:szCs w:val="24"/>
        </w:rPr>
        <w:t xml:space="preserve"> Παπανδρέου </w:t>
      </w:r>
      <w:r>
        <w:rPr>
          <w:rFonts w:eastAsia="Times New Roman"/>
          <w:bCs/>
          <w:szCs w:val="24"/>
        </w:rPr>
        <w:t xml:space="preserve">και το </w:t>
      </w:r>
      <w:r w:rsidRPr="00A34667">
        <w:rPr>
          <w:rFonts w:eastAsia="Times New Roman"/>
          <w:bCs/>
          <w:szCs w:val="24"/>
        </w:rPr>
        <w:t xml:space="preserve">Βουκουρέστι </w:t>
      </w:r>
      <w:r>
        <w:rPr>
          <w:rFonts w:eastAsia="Times New Roman"/>
          <w:bCs/>
          <w:szCs w:val="24"/>
        </w:rPr>
        <w:t xml:space="preserve">το </w:t>
      </w:r>
      <w:r w:rsidRPr="00A34667">
        <w:rPr>
          <w:rFonts w:eastAsia="Times New Roman"/>
          <w:bCs/>
          <w:szCs w:val="24"/>
        </w:rPr>
        <w:t xml:space="preserve">2008 </w:t>
      </w:r>
      <w:r>
        <w:rPr>
          <w:rFonts w:eastAsia="Times New Roman"/>
          <w:bCs/>
          <w:szCs w:val="24"/>
        </w:rPr>
        <w:t>με τον Κώστα Καραμανλή και τη Σ</w:t>
      </w:r>
      <w:r w:rsidRPr="00A34667">
        <w:rPr>
          <w:rFonts w:eastAsia="Times New Roman"/>
          <w:bCs/>
          <w:szCs w:val="24"/>
        </w:rPr>
        <w:t>υμφωνία</w:t>
      </w:r>
      <w:r>
        <w:rPr>
          <w:rFonts w:eastAsia="Times New Roman"/>
          <w:bCs/>
          <w:szCs w:val="24"/>
        </w:rPr>
        <w:t xml:space="preserve"> των</w:t>
      </w:r>
      <w:r w:rsidRPr="00A34667">
        <w:rPr>
          <w:rFonts w:eastAsia="Times New Roman"/>
          <w:bCs/>
          <w:szCs w:val="24"/>
        </w:rPr>
        <w:t xml:space="preserve"> Πρεσπών </w:t>
      </w:r>
      <w:r>
        <w:rPr>
          <w:rFonts w:eastAsia="Times New Roman"/>
          <w:bCs/>
          <w:szCs w:val="24"/>
        </w:rPr>
        <w:t xml:space="preserve">το </w:t>
      </w:r>
      <w:r w:rsidRPr="00A34667">
        <w:rPr>
          <w:rFonts w:eastAsia="Times New Roman"/>
          <w:bCs/>
          <w:szCs w:val="24"/>
        </w:rPr>
        <w:t xml:space="preserve">2018 </w:t>
      </w:r>
      <w:r>
        <w:rPr>
          <w:rFonts w:eastAsia="Times New Roman"/>
          <w:bCs/>
          <w:szCs w:val="24"/>
        </w:rPr>
        <w:t xml:space="preserve">με τον Αλέξη Τσίπρα. </w:t>
      </w:r>
    </w:p>
    <w:p w14:paraId="2ED8C064" w14:textId="77777777" w:rsidR="00C647AD" w:rsidRDefault="00D506E1">
      <w:pPr>
        <w:spacing w:after="0" w:line="600" w:lineRule="auto"/>
        <w:ind w:firstLine="720"/>
        <w:jc w:val="both"/>
        <w:rPr>
          <w:rFonts w:eastAsia="Times New Roman"/>
          <w:bCs/>
          <w:szCs w:val="24"/>
        </w:rPr>
      </w:pPr>
      <w:r>
        <w:rPr>
          <w:rFonts w:eastAsia="Times New Roman"/>
          <w:bCs/>
          <w:szCs w:val="24"/>
        </w:rPr>
        <w:t>Τ</w:t>
      </w:r>
      <w:r w:rsidRPr="00A34667">
        <w:rPr>
          <w:rFonts w:eastAsia="Times New Roman"/>
          <w:bCs/>
          <w:szCs w:val="24"/>
        </w:rPr>
        <w:t>α γεγονότα αυτά αποδεικ</w:t>
      </w:r>
      <w:r>
        <w:rPr>
          <w:rFonts w:eastAsia="Times New Roman"/>
          <w:bCs/>
          <w:szCs w:val="24"/>
        </w:rPr>
        <w:t>νύουν στην πράξη υψηλό επίπεδο ε</w:t>
      </w:r>
      <w:r w:rsidRPr="00A34667">
        <w:rPr>
          <w:rFonts w:eastAsia="Times New Roman"/>
          <w:bCs/>
          <w:szCs w:val="24"/>
        </w:rPr>
        <w:t>θνικής</w:t>
      </w:r>
      <w:r>
        <w:rPr>
          <w:rFonts w:eastAsia="Times New Roman"/>
          <w:bCs/>
          <w:szCs w:val="24"/>
        </w:rPr>
        <w:t xml:space="preserve"> συναίνεσης.</w:t>
      </w:r>
      <w:r w:rsidRPr="00A34667">
        <w:rPr>
          <w:rFonts w:eastAsia="Times New Roman"/>
          <w:bCs/>
          <w:szCs w:val="24"/>
        </w:rPr>
        <w:t xml:space="preserve"> </w:t>
      </w:r>
      <w:r>
        <w:rPr>
          <w:rFonts w:eastAsia="Times New Roman"/>
          <w:bCs/>
          <w:szCs w:val="24"/>
        </w:rPr>
        <w:t>Α</w:t>
      </w:r>
      <w:r w:rsidRPr="00A34667">
        <w:rPr>
          <w:rFonts w:eastAsia="Times New Roman"/>
          <w:bCs/>
          <w:szCs w:val="24"/>
        </w:rPr>
        <w:t>υτοί που το μετέτρεψαν σε πεδίο διχασμού</w:t>
      </w:r>
      <w:r>
        <w:rPr>
          <w:rFonts w:eastAsia="Times New Roman"/>
          <w:bCs/>
          <w:szCs w:val="24"/>
        </w:rPr>
        <w:t>,</w:t>
      </w:r>
      <w:r w:rsidRPr="00A34667">
        <w:rPr>
          <w:rFonts w:eastAsia="Times New Roman"/>
          <w:bCs/>
          <w:szCs w:val="24"/>
        </w:rPr>
        <w:t xml:space="preserve"> αντιλα</w:t>
      </w:r>
      <w:r>
        <w:rPr>
          <w:rFonts w:eastAsia="Times New Roman"/>
          <w:bCs/>
          <w:szCs w:val="24"/>
        </w:rPr>
        <w:t>μβάνονται πόσο κακό κάνουν στη χ</w:t>
      </w:r>
      <w:r w:rsidRPr="00A34667">
        <w:rPr>
          <w:rFonts w:eastAsia="Times New Roman"/>
          <w:bCs/>
          <w:szCs w:val="24"/>
        </w:rPr>
        <w:t>ώρα</w:t>
      </w:r>
      <w:r>
        <w:rPr>
          <w:rFonts w:eastAsia="Times New Roman"/>
          <w:bCs/>
          <w:szCs w:val="24"/>
        </w:rPr>
        <w:t>; Έχουν σ</w:t>
      </w:r>
      <w:r w:rsidRPr="00A34667">
        <w:rPr>
          <w:rFonts w:eastAsia="Times New Roman"/>
          <w:bCs/>
          <w:szCs w:val="24"/>
        </w:rPr>
        <w:t>υνείδηση ότι έτσι ξεκινούν οι εθνικές συμφορέ</w:t>
      </w:r>
      <w:r w:rsidRPr="00A34667">
        <w:rPr>
          <w:rFonts w:eastAsia="Times New Roman"/>
          <w:bCs/>
          <w:szCs w:val="24"/>
        </w:rPr>
        <w:t>ς</w:t>
      </w:r>
      <w:r>
        <w:rPr>
          <w:rFonts w:eastAsia="Times New Roman"/>
          <w:bCs/>
          <w:szCs w:val="24"/>
        </w:rPr>
        <w:t xml:space="preserve">; </w:t>
      </w:r>
      <w:r>
        <w:rPr>
          <w:rFonts w:eastAsia="Times New Roman"/>
          <w:bCs/>
          <w:szCs w:val="24"/>
        </w:rPr>
        <w:t>«</w:t>
      </w:r>
      <w:r>
        <w:rPr>
          <w:rFonts w:eastAsia="Times New Roman"/>
          <w:bCs/>
          <w:szCs w:val="24"/>
        </w:rPr>
        <w:t>Για την πρωθυπουργία, ρε γαμώ</w:t>
      </w:r>
      <w:r w:rsidRPr="00A34667">
        <w:rPr>
          <w:rFonts w:eastAsia="Times New Roman"/>
          <w:bCs/>
          <w:szCs w:val="24"/>
        </w:rPr>
        <w:t>το</w:t>
      </w:r>
      <w:r>
        <w:rPr>
          <w:rFonts w:eastAsia="Times New Roman"/>
          <w:bCs/>
          <w:szCs w:val="24"/>
        </w:rPr>
        <w:t>»</w:t>
      </w:r>
      <w:r>
        <w:rPr>
          <w:rFonts w:eastAsia="Times New Roman"/>
          <w:bCs/>
          <w:szCs w:val="24"/>
        </w:rPr>
        <w:t>,</w:t>
      </w:r>
      <w:r w:rsidRPr="00A34667">
        <w:rPr>
          <w:rFonts w:eastAsia="Times New Roman"/>
          <w:bCs/>
          <w:szCs w:val="24"/>
        </w:rPr>
        <w:t xml:space="preserve"> που θα έλεγε και ένας θαυμαστής της Βούλας Πατουλίδου</w:t>
      </w:r>
      <w:r>
        <w:rPr>
          <w:rFonts w:eastAsia="Times New Roman"/>
          <w:bCs/>
          <w:szCs w:val="24"/>
        </w:rPr>
        <w:t>! Πολλοί</w:t>
      </w:r>
      <w:r w:rsidRPr="00A34667">
        <w:rPr>
          <w:rFonts w:eastAsia="Times New Roman"/>
          <w:bCs/>
          <w:szCs w:val="24"/>
        </w:rPr>
        <w:t xml:space="preserve"> ήθελαν το </w:t>
      </w:r>
      <w:r>
        <w:rPr>
          <w:rFonts w:eastAsia="Times New Roman"/>
          <w:bCs/>
          <w:szCs w:val="24"/>
        </w:rPr>
        <w:t>σ</w:t>
      </w:r>
      <w:r w:rsidRPr="00A34667">
        <w:rPr>
          <w:rFonts w:eastAsia="Times New Roman"/>
          <w:bCs/>
          <w:szCs w:val="24"/>
        </w:rPr>
        <w:t xml:space="preserve">ύνταγμα του </w:t>
      </w:r>
      <w:r>
        <w:rPr>
          <w:rFonts w:eastAsia="Times New Roman"/>
          <w:bCs/>
          <w:szCs w:val="24"/>
        </w:rPr>
        <w:t>β</w:t>
      </w:r>
      <w:r w:rsidRPr="00A34667">
        <w:rPr>
          <w:rFonts w:eastAsia="Times New Roman"/>
          <w:bCs/>
          <w:szCs w:val="24"/>
        </w:rPr>
        <w:t>όρειου γείτονά μας εδώ και τώρα με σφραγίδα και υπογραφή</w:t>
      </w:r>
      <w:r>
        <w:rPr>
          <w:rFonts w:eastAsia="Times New Roman"/>
          <w:bCs/>
          <w:szCs w:val="24"/>
        </w:rPr>
        <w:t xml:space="preserve">. </w:t>
      </w:r>
    </w:p>
    <w:p w14:paraId="2ED8C065"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Ερώτημα δεύτερο. Μια </w:t>
      </w:r>
      <w:r w:rsidRPr="00A34667">
        <w:rPr>
          <w:rFonts w:eastAsia="Times New Roman"/>
          <w:bCs/>
          <w:szCs w:val="24"/>
        </w:rPr>
        <w:t>διεθνή</w:t>
      </w:r>
      <w:r>
        <w:rPr>
          <w:rFonts w:eastAsia="Times New Roman"/>
          <w:bCs/>
          <w:szCs w:val="24"/>
        </w:rPr>
        <w:t>ς</w:t>
      </w:r>
      <w:r w:rsidRPr="00A34667">
        <w:rPr>
          <w:rFonts w:eastAsia="Times New Roman"/>
          <w:bCs/>
          <w:szCs w:val="24"/>
        </w:rPr>
        <w:t xml:space="preserve"> συμφωνία </w:t>
      </w:r>
      <w:r>
        <w:rPr>
          <w:rFonts w:eastAsia="Times New Roman"/>
          <w:bCs/>
          <w:szCs w:val="24"/>
        </w:rPr>
        <w:t>υπέρκειται ή όχι</w:t>
      </w:r>
      <w:r w:rsidRPr="00A34667">
        <w:rPr>
          <w:rFonts w:eastAsia="Times New Roman"/>
          <w:bCs/>
          <w:szCs w:val="24"/>
        </w:rPr>
        <w:t xml:space="preserve"> </w:t>
      </w:r>
      <w:r>
        <w:rPr>
          <w:rFonts w:eastAsia="Times New Roman"/>
          <w:bCs/>
          <w:szCs w:val="24"/>
        </w:rPr>
        <w:t xml:space="preserve">του </w:t>
      </w:r>
      <w:r>
        <w:rPr>
          <w:rFonts w:eastAsia="Times New Roman"/>
          <w:bCs/>
          <w:szCs w:val="24"/>
        </w:rPr>
        <w:t>σ</w:t>
      </w:r>
      <w:r w:rsidRPr="00A34667">
        <w:rPr>
          <w:rFonts w:eastAsia="Times New Roman"/>
          <w:bCs/>
          <w:szCs w:val="24"/>
        </w:rPr>
        <w:t>υντάγματος</w:t>
      </w:r>
      <w:r>
        <w:rPr>
          <w:rFonts w:eastAsia="Times New Roman"/>
          <w:bCs/>
          <w:szCs w:val="24"/>
        </w:rPr>
        <w:t>;</w:t>
      </w:r>
      <w:r w:rsidRPr="00A34667">
        <w:rPr>
          <w:rFonts w:eastAsia="Times New Roman"/>
          <w:bCs/>
          <w:szCs w:val="24"/>
        </w:rPr>
        <w:t xml:space="preserve"> </w:t>
      </w:r>
      <w:r>
        <w:rPr>
          <w:rFonts w:eastAsia="Times New Roman"/>
          <w:bCs/>
          <w:szCs w:val="24"/>
        </w:rPr>
        <w:t>Μ</w:t>
      </w:r>
      <w:r>
        <w:rPr>
          <w:rFonts w:eastAsia="Times New Roman"/>
          <w:bCs/>
          <w:szCs w:val="24"/>
        </w:rPr>
        <w:t>ια διεθνής συμφωνία</w:t>
      </w:r>
      <w:r w:rsidRPr="00A34667">
        <w:rPr>
          <w:rFonts w:eastAsia="Times New Roman"/>
          <w:bCs/>
          <w:szCs w:val="24"/>
        </w:rPr>
        <w:t xml:space="preserve"> </w:t>
      </w:r>
      <w:r>
        <w:rPr>
          <w:rFonts w:eastAsia="Times New Roman"/>
          <w:bCs/>
          <w:szCs w:val="24"/>
        </w:rPr>
        <w:t xml:space="preserve">υπό την αιγίδα των Ηνωμένων Εθνών </w:t>
      </w:r>
      <w:r w:rsidRPr="00A34667">
        <w:rPr>
          <w:rFonts w:eastAsia="Times New Roman"/>
          <w:bCs/>
          <w:szCs w:val="24"/>
        </w:rPr>
        <w:t xml:space="preserve">υπερισχύει </w:t>
      </w:r>
      <w:r>
        <w:rPr>
          <w:rFonts w:eastAsia="Times New Roman"/>
          <w:bCs/>
          <w:szCs w:val="24"/>
        </w:rPr>
        <w:t xml:space="preserve">ή όχι του </w:t>
      </w:r>
      <w:r>
        <w:rPr>
          <w:rFonts w:eastAsia="Times New Roman"/>
          <w:bCs/>
          <w:szCs w:val="24"/>
        </w:rPr>
        <w:t>σ</w:t>
      </w:r>
      <w:r>
        <w:rPr>
          <w:rFonts w:eastAsia="Times New Roman"/>
          <w:bCs/>
          <w:szCs w:val="24"/>
        </w:rPr>
        <w:t xml:space="preserve">υντάγματος των εμπλεκομένων μερών; Υπερισχύει, </w:t>
      </w:r>
      <w:r w:rsidRPr="00A34667">
        <w:rPr>
          <w:rFonts w:eastAsia="Times New Roman"/>
          <w:bCs/>
          <w:szCs w:val="24"/>
        </w:rPr>
        <w:t>είναι η καθαρή</w:t>
      </w:r>
      <w:r>
        <w:rPr>
          <w:rFonts w:eastAsia="Times New Roman"/>
          <w:bCs/>
          <w:szCs w:val="24"/>
        </w:rPr>
        <w:t>,</w:t>
      </w:r>
      <w:r w:rsidRPr="00A34667">
        <w:rPr>
          <w:rFonts w:eastAsia="Times New Roman"/>
          <w:bCs/>
          <w:szCs w:val="24"/>
        </w:rPr>
        <w:t xml:space="preserve"> ξάστερη απάντηση</w:t>
      </w:r>
      <w:r>
        <w:rPr>
          <w:rFonts w:eastAsia="Times New Roman"/>
          <w:bCs/>
          <w:szCs w:val="24"/>
        </w:rPr>
        <w:t>.</w:t>
      </w:r>
    </w:p>
    <w:p w14:paraId="2ED8C066" w14:textId="77777777" w:rsidR="00C647AD" w:rsidRDefault="00D506E1">
      <w:pPr>
        <w:spacing w:after="0" w:line="600" w:lineRule="auto"/>
        <w:ind w:firstLine="720"/>
        <w:jc w:val="both"/>
        <w:rPr>
          <w:rFonts w:eastAsia="Times New Roman"/>
          <w:bCs/>
          <w:szCs w:val="24"/>
        </w:rPr>
      </w:pPr>
      <w:r>
        <w:rPr>
          <w:rFonts w:eastAsia="Times New Roman"/>
          <w:bCs/>
          <w:szCs w:val="24"/>
        </w:rPr>
        <w:t>Ερώτημα τρίτο και σπουδαιότερο. Ο</w:t>
      </w:r>
      <w:r w:rsidRPr="00A34667">
        <w:rPr>
          <w:rFonts w:eastAsia="Times New Roman"/>
          <w:bCs/>
          <w:szCs w:val="24"/>
        </w:rPr>
        <w:t>ρισμένοι νομίζετε ότι είστε ικανοί να επιδοθείτε στον ε</w:t>
      </w:r>
      <w:r>
        <w:rPr>
          <w:rFonts w:eastAsia="Times New Roman"/>
          <w:bCs/>
          <w:szCs w:val="24"/>
        </w:rPr>
        <w:t>μπτυσμό</w:t>
      </w:r>
      <w:r w:rsidRPr="00A34667">
        <w:rPr>
          <w:rFonts w:eastAsia="Times New Roman"/>
          <w:bCs/>
          <w:szCs w:val="24"/>
        </w:rPr>
        <w:t xml:space="preserve"> του</w:t>
      </w:r>
      <w:r w:rsidRPr="00A34667">
        <w:rPr>
          <w:rFonts w:eastAsia="Times New Roman"/>
          <w:bCs/>
          <w:szCs w:val="24"/>
        </w:rPr>
        <w:t xml:space="preserve"> Ελευθερίου Βενιζέλου</w:t>
      </w:r>
      <w:r>
        <w:rPr>
          <w:rFonts w:eastAsia="Times New Roman"/>
          <w:bCs/>
          <w:szCs w:val="24"/>
        </w:rPr>
        <w:t>; Γ</w:t>
      </w:r>
      <w:r w:rsidRPr="00A34667">
        <w:rPr>
          <w:rFonts w:eastAsia="Times New Roman"/>
          <w:bCs/>
          <w:szCs w:val="24"/>
        </w:rPr>
        <w:t xml:space="preserve">ιατί </w:t>
      </w:r>
      <w:r>
        <w:rPr>
          <w:rFonts w:eastAsia="Times New Roman"/>
          <w:bCs/>
          <w:szCs w:val="24"/>
        </w:rPr>
        <w:t>χλευάζετε και προπηλακίζετε</w:t>
      </w:r>
      <w:r w:rsidRPr="00A34667">
        <w:rPr>
          <w:rFonts w:eastAsia="Times New Roman"/>
          <w:bCs/>
          <w:szCs w:val="24"/>
        </w:rPr>
        <w:t xml:space="preserve"> τον Ελευθέριο Βενιζέλο</w:t>
      </w:r>
      <w:r>
        <w:rPr>
          <w:rFonts w:eastAsia="Times New Roman"/>
          <w:bCs/>
          <w:szCs w:val="24"/>
        </w:rPr>
        <w:t>; Διότι α</w:t>
      </w:r>
      <w:r w:rsidRPr="00A34667">
        <w:rPr>
          <w:rFonts w:eastAsia="Times New Roman"/>
          <w:bCs/>
          <w:szCs w:val="24"/>
        </w:rPr>
        <w:t>υτό ακριβώς κάνουν ορισμένοι</w:t>
      </w:r>
      <w:r>
        <w:rPr>
          <w:rFonts w:eastAsia="Times New Roman"/>
          <w:bCs/>
          <w:szCs w:val="24"/>
        </w:rPr>
        <w:t>. Ε</w:t>
      </w:r>
      <w:r w:rsidRPr="00A34667">
        <w:rPr>
          <w:rFonts w:eastAsia="Times New Roman"/>
          <w:bCs/>
          <w:szCs w:val="24"/>
        </w:rPr>
        <w:t xml:space="preserve">πιδίδονται </w:t>
      </w:r>
      <w:r>
        <w:rPr>
          <w:rFonts w:eastAsia="Times New Roman"/>
          <w:bCs/>
          <w:szCs w:val="24"/>
        </w:rPr>
        <w:t>στο πτύειν</w:t>
      </w:r>
      <w:r w:rsidRPr="00A34667">
        <w:rPr>
          <w:rFonts w:eastAsia="Times New Roman"/>
          <w:bCs/>
          <w:szCs w:val="24"/>
        </w:rPr>
        <w:t xml:space="preserve"> κατά πρόσωπο του Ελευθερίου Βενιζέλου</w:t>
      </w:r>
      <w:r>
        <w:rPr>
          <w:rFonts w:eastAsia="Times New Roman"/>
          <w:bCs/>
          <w:szCs w:val="24"/>
        </w:rPr>
        <w:t>,</w:t>
      </w:r>
      <w:r w:rsidRPr="00A34667">
        <w:rPr>
          <w:rFonts w:eastAsia="Times New Roman"/>
          <w:bCs/>
          <w:szCs w:val="24"/>
        </w:rPr>
        <w:t xml:space="preserve"> όταν ισχυρίζονται ότι η Μακεδονία είναι μία και ελληνική</w:t>
      </w:r>
      <w:r>
        <w:rPr>
          <w:rFonts w:eastAsia="Times New Roman"/>
          <w:bCs/>
          <w:szCs w:val="24"/>
        </w:rPr>
        <w:t>.</w:t>
      </w:r>
      <w:r w:rsidRPr="00A34667">
        <w:rPr>
          <w:rFonts w:eastAsia="Times New Roman"/>
          <w:bCs/>
          <w:szCs w:val="24"/>
        </w:rPr>
        <w:t xml:space="preserve"> Το ακούσαμε εδώ μέσα </w:t>
      </w:r>
      <w:r>
        <w:rPr>
          <w:rFonts w:eastAsia="Times New Roman"/>
          <w:bCs/>
          <w:szCs w:val="24"/>
        </w:rPr>
        <w:t xml:space="preserve">εκατό </w:t>
      </w:r>
      <w:r w:rsidRPr="00A34667">
        <w:rPr>
          <w:rFonts w:eastAsia="Times New Roman"/>
          <w:bCs/>
          <w:szCs w:val="24"/>
        </w:rPr>
        <w:t>φορές</w:t>
      </w:r>
      <w:r>
        <w:rPr>
          <w:rFonts w:eastAsia="Times New Roman"/>
          <w:bCs/>
          <w:szCs w:val="24"/>
        </w:rPr>
        <w:t>. Α</w:t>
      </w:r>
      <w:r w:rsidRPr="00A34667">
        <w:rPr>
          <w:rFonts w:eastAsia="Times New Roman"/>
          <w:bCs/>
          <w:szCs w:val="24"/>
        </w:rPr>
        <w:t xml:space="preserve">υτό είναι το </w:t>
      </w:r>
      <w:r>
        <w:rPr>
          <w:rFonts w:eastAsia="Times New Roman"/>
          <w:bCs/>
          <w:szCs w:val="24"/>
        </w:rPr>
        <w:t>σοκ,</w:t>
      </w:r>
      <w:r w:rsidRPr="00A34667">
        <w:rPr>
          <w:rFonts w:eastAsia="Times New Roman"/>
          <w:bCs/>
          <w:szCs w:val="24"/>
        </w:rPr>
        <w:t xml:space="preserve"> να σηκώνονται τα βότσαλα να χτυπήσουν τον ογκόλιθο της νεότερης ιστορίας </w:t>
      </w:r>
      <w:r>
        <w:rPr>
          <w:rFonts w:eastAsia="Times New Roman"/>
          <w:bCs/>
          <w:szCs w:val="24"/>
        </w:rPr>
        <w:t>μας.</w:t>
      </w:r>
    </w:p>
    <w:p w14:paraId="2ED8C067" w14:textId="77777777" w:rsidR="00C647AD" w:rsidRDefault="00D506E1">
      <w:pPr>
        <w:spacing w:after="0" w:line="600" w:lineRule="auto"/>
        <w:ind w:firstLine="720"/>
        <w:jc w:val="both"/>
        <w:rPr>
          <w:rFonts w:eastAsia="Times New Roman"/>
          <w:bCs/>
          <w:szCs w:val="24"/>
        </w:rPr>
      </w:pPr>
      <w:r>
        <w:rPr>
          <w:rFonts w:eastAsia="Times New Roman"/>
          <w:bCs/>
          <w:szCs w:val="24"/>
        </w:rPr>
        <w:t>Το 1913 στη Διεθνή Δ</w:t>
      </w:r>
      <w:r w:rsidRPr="00A34667">
        <w:rPr>
          <w:rFonts w:eastAsia="Times New Roman"/>
          <w:bCs/>
          <w:szCs w:val="24"/>
        </w:rPr>
        <w:t>ιάσκεψη του Βουκουρεστίου</w:t>
      </w:r>
      <w:r>
        <w:rPr>
          <w:rFonts w:eastAsia="Times New Roman"/>
          <w:bCs/>
          <w:szCs w:val="24"/>
        </w:rPr>
        <w:t>,</w:t>
      </w:r>
      <w:r w:rsidRPr="00A34667">
        <w:rPr>
          <w:rFonts w:eastAsia="Times New Roman"/>
          <w:bCs/>
          <w:szCs w:val="24"/>
        </w:rPr>
        <w:t xml:space="preserve"> ο Βενιζέλος διεκδίκησε τη Μακεδονία</w:t>
      </w:r>
      <w:r>
        <w:rPr>
          <w:rFonts w:eastAsia="Times New Roman"/>
          <w:bCs/>
          <w:szCs w:val="24"/>
        </w:rPr>
        <w:t>,</w:t>
      </w:r>
      <w:r w:rsidRPr="00A34667">
        <w:rPr>
          <w:rFonts w:eastAsia="Times New Roman"/>
          <w:bCs/>
          <w:szCs w:val="24"/>
        </w:rPr>
        <w:t xml:space="preserve"> όχι ολόκληρη</w:t>
      </w:r>
      <w:r>
        <w:rPr>
          <w:rFonts w:eastAsia="Times New Roman"/>
          <w:bCs/>
          <w:szCs w:val="24"/>
        </w:rPr>
        <w:t>. Δ</w:t>
      </w:r>
      <w:r w:rsidRPr="00A34667">
        <w:rPr>
          <w:rFonts w:eastAsia="Times New Roman"/>
          <w:bCs/>
          <w:szCs w:val="24"/>
        </w:rPr>
        <w:t xml:space="preserve">ιεκδίκησε </w:t>
      </w:r>
      <w:r>
        <w:rPr>
          <w:rFonts w:eastAsia="Times New Roman"/>
          <w:bCs/>
          <w:szCs w:val="24"/>
        </w:rPr>
        <w:t xml:space="preserve">όση </w:t>
      </w:r>
      <w:r w:rsidRPr="00A34667">
        <w:rPr>
          <w:rFonts w:eastAsia="Times New Roman"/>
          <w:bCs/>
          <w:szCs w:val="24"/>
        </w:rPr>
        <w:t>μπορούσε να</w:t>
      </w:r>
      <w:r w:rsidRPr="00A34667">
        <w:rPr>
          <w:rFonts w:eastAsia="Times New Roman"/>
          <w:bCs/>
          <w:szCs w:val="24"/>
        </w:rPr>
        <w:t xml:space="preserve"> πάρει και πήρε το μεγαλύτερο κομμάτι</w:t>
      </w:r>
      <w:r>
        <w:rPr>
          <w:rFonts w:eastAsia="Times New Roman"/>
          <w:bCs/>
          <w:szCs w:val="24"/>
        </w:rPr>
        <w:t>. Μ</w:t>
      </w:r>
      <w:r w:rsidRPr="00A34667">
        <w:rPr>
          <w:rFonts w:eastAsia="Times New Roman"/>
          <w:bCs/>
          <w:szCs w:val="24"/>
        </w:rPr>
        <w:t xml:space="preserve">ε τη </w:t>
      </w:r>
      <w:r>
        <w:rPr>
          <w:rFonts w:eastAsia="Times New Roman"/>
          <w:bCs/>
          <w:szCs w:val="24"/>
        </w:rPr>
        <w:t>σ</w:t>
      </w:r>
      <w:r w:rsidRPr="00A34667">
        <w:rPr>
          <w:rFonts w:eastAsia="Times New Roman"/>
          <w:bCs/>
          <w:szCs w:val="24"/>
        </w:rPr>
        <w:t>υνθήκη αυτή η Ελλάδα έγινε διπλάσια</w:t>
      </w:r>
      <w:r>
        <w:rPr>
          <w:rFonts w:eastAsia="Times New Roman"/>
          <w:bCs/>
          <w:szCs w:val="24"/>
        </w:rPr>
        <w:t>. Α</w:t>
      </w:r>
      <w:r w:rsidRPr="00A34667">
        <w:rPr>
          <w:rFonts w:eastAsia="Times New Roman"/>
          <w:bCs/>
          <w:szCs w:val="24"/>
        </w:rPr>
        <w:t xml:space="preserve">πό </w:t>
      </w:r>
      <w:r>
        <w:rPr>
          <w:rFonts w:eastAsia="Times New Roman"/>
          <w:bCs/>
          <w:szCs w:val="24"/>
        </w:rPr>
        <w:t>εξήντα τρεις χιλιάδες</w:t>
      </w:r>
      <w:r w:rsidRPr="00A34667">
        <w:rPr>
          <w:rFonts w:eastAsia="Times New Roman"/>
          <w:bCs/>
          <w:szCs w:val="24"/>
        </w:rPr>
        <w:t xml:space="preserve"> τετραγωνικά χιλιόμετρα έκταση</w:t>
      </w:r>
      <w:r>
        <w:rPr>
          <w:rFonts w:eastAsia="Times New Roman"/>
          <w:bCs/>
          <w:szCs w:val="24"/>
        </w:rPr>
        <w:t xml:space="preserve"> έφτασε τ</w:t>
      </w:r>
      <w:r>
        <w:rPr>
          <w:rFonts w:eastAsia="Times New Roman"/>
          <w:bCs/>
          <w:szCs w:val="24"/>
        </w:rPr>
        <w:t>ις εκατόν είκοσι χιλιάδες</w:t>
      </w:r>
      <w:r w:rsidRPr="00A34667">
        <w:rPr>
          <w:rFonts w:eastAsia="Times New Roman"/>
          <w:bCs/>
          <w:szCs w:val="24"/>
        </w:rPr>
        <w:t xml:space="preserve"> κ</w:t>
      </w:r>
      <w:r>
        <w:rPr>
          <w:rFonts w:eastAsia="Times New Roman"/>
          <w:bCs/>
          <w:szCs w:val="24"/>
        </w:rPr>
        <w:t>αι παραπάνω. Α</w:t>
      </w:r>
      <w:r w:rsidRPr="00A34667">
        <w:rPr>
          <w:rFonts w:eastAsia="Times New Roman"/>
          <w:bCs/>
          <w:szCs w:val="24"/>
        </w:rPr>
        <w:t xml:space="preserve">πό </w:t>
      </w:r>
      <w:r>
        <w:rPr>
          <w:rFonts w:eastAsia="Times New Roman"/>
          <w:bCs/>
          <w:szCs w:val="24"/>
        </w:rPr>
        <w:t>δύο</w:t>
      </w:r>
      <w:r w:rsidRPr="00A34667">
        <w:rPr>
          <w:rFonts w:eastAsia="Times New Roman"/>
          <w:bCs/>
          <w:szCs w:val="24"/>
        </w:rPr>
        <w:t xml:space="preserve"> εκατομμύρια εξακόσιες χιλιάδες άτομα πληθυσμό έφτασε στα </w:t>
      </w:r>
      <w:r>
        <w:rPr>
          <w:rFonts w:eastAsia="Times New Roman"/>
          <w:bCs/>
          <w:szCs w:val="24"/>
        </w:rPr>
        <w:t>τέσσ</w:t>
      </w:r>
      <w:r>
        <w:rPr>
          <w:rFonts w:eastAsia="Times New Roman"/>
          <w:bCs/>
          <w:szCs w:val="24"/>
        </w:rPr>
        <w:t>ερα</w:t>
      </w:r>
      <w:r w:rsidRPr="00A34667">
        <w:rPr>
          <w:rFonts w:eastAsia="Times New Roman"/>
          <w:bCs/>
          <w:szCs w:val="24"/>
        </w:rPr>
        <w:t xml:space="preserve"> εκατομμύρια </w:t>
      </w:r>
      <w:r>
        <w:rPr>
          <w:rFonts w:eastAsia="Times New Roman"/>
          <w:bCs/>
          <w:szCs w:val="24"/>
        </w:rPr>
        <w:t>εφτακόσιες χιλιάδες. Τα σύνορά</w:t>
      </w:r>
      <w:r w:rsidRPr="00A34667">
        <w:rPr>
          <w:rFonts w:eastAsia="Times New Roman"/>
          <w:bCs/>
          <w:szCs w:val="24"/>
        </w:rPr>
        <w:t xml:space="preserve"> της από το</w:t>
      </w:r>
      <w:r>
        <w:rPr>
          <w:rFonts w:eastAsia="Times New Roman"/>
          <w:bCs/>
          <w:szCs w:val="24"/>
        </w:rPr>
        <w:t>ν</w:t>
      </w:r>
      <w:r w:rsidRPr="00A34667">
        <w:rPr>
          <w:rFonts w:eastAsia="Times New Roman"/>
          <w:bCs/>
          <w:szCs w:val="24"/>
        </w:rPr>
        <w:t xml:space="preserve"> Σπ</w:t>
      </w:r>
      <w:r>
        <w:rPr>
          <w:rFonts w:eastAsia="Times New Roman"/>
          <w:bCs/>
          <w:szCs w:val="24"/>
        </w:rPr>
        <w:t>ερχειό</w:t>
      </w:r>
      <w:r w:rsidRPr="00A34667">
        <w:rPr>
          <w:rFonts w:eastAsia="Times New Roman"/>
          <w:bCs/>
          <w:szCs w:val="24"/>
        </w:rPr>
        <w:t xml:space="preserve"> πήγαν στον </w:t>
      </w:r>
      <w:r>
        <w:rPr>
          <w:rFonts w:eastAsia="Times New Roman"/>
          <w:bCs/>
          <w:szCs w:val="24"/>
        </w:rPr>
        <w:t xml:space="preserve">Νέστο. </w:t>
      </w:r>
    </w:p>
    <w:p w14:paraId="2ED8C068" w14:textId="77777777" w:rsidR="00C647AD" w:rsidRDefault="00D506E1">
      <w:pPr>
        <w:spacing w:after="0" w:line="600" w:lineRule="auto"/>
        <w:ind w:firstLine="720"/>
        <w:jc w:val="both"/>
        <w:rPr>
          <w:rFonts w:eastAsia="Times New Roman"/>
          <w:bCs/>
          <w:szCs w:val="24"/>
        </w:rPr>
      </w:pPr>
      <w:r>
        <w:rPr>
          <w:rFonts w:eastAsia="Times New Roman"/>
          <w:bCs/>
          <w:szCs w:val="24"/>
        </w:rPr>
        <w:t>Τι έγινε στο Βουκουρέστι; Η Σερβία πήρε τη</w:t>
      </w:r>
      <w:r w:rsidRPr="00A34667">
        <w:rPr>
          <w:rFonts w:eastAsia="Times New Roman"/>
          <w:bCs/>
          <w:szCs w:val="24"/>
        </w:rPr>
        <w:t xml:space="preserve"> </w:t>
      </w:r>
      <w:r>
        <w:rPr>
          <w:rFonts w:eastAsia="Times New Roman"/>
          <w:bCs/>
          <w:szCs w:val="24"/>
        </w:rPr>
        <w:t>β</w:t>
      </w:r>
      <w:r w:rsidRPr="00A34667">
        <w:rPr>
          <w:rFonts w:eastAsia="Times New Roman"/>
          <w:bCs/>
          <w:szCs w:val="24"/>
        </w:rPr>
        <w:t xml:space="preserve">όρεια Μακεδονία ως την </w:t>
      </w:r>
      <w:r>
        <w:rPr>
          <w:rFonts w:eastAsia="Times New Roman"/>
          <w:bCs/>
          <w:szCs w:val="24"/>
        </w:rPr>
        <w:t xml:space="preserve">Ραντόβιτσα </w:t>
      </w:r>
      <w:r w:rsidRPr="00A34667">
        <w:rPr>
          <w:rFonts w:eastAsia="Times New Roman"/>
          <w:bCs/>
          <w:szCs w:val="24"/>
        </w:rPr>
        <w:t>και τη Στρώμνιτσα και το μεγαλύτερο μέρος της κοιλάδας του Βαρδάρη</w:t>
      </w:r>
      <w:r>
        <w:rPr>
          <w:rFonts w:eastAsia="Times New Roman"/>
          <w:bCs/>
          <w:szCs w:val="24"/>
        </w:rPr>
        <w:t>.</w:t>
      </w:r>
      <w:r w:rsidRPr="00A34667">
        <w:rPr>
          <w:rFonts w:eastAsia="Times New Roman"/>
          <w:bCs/>
          <w:szCs w:val="24"/>
        </w:rPr>
        <w:t xml:space="preserve"> </w:t>
      </w:r>
      <w:r>
        <w:rPr>
          <w:rFonts w:eastAsia="Times New Roman"/>
          <w:bCs/>
          <w:szCs w:val="24"/>
        </w:rPr>
        <w:t xml:space="preserve">Η </w:t>
      </w:r>
      <w:r w:rsidRPr="00A34667">
        <w:rPr>
          <w:rFonts w:eastAsia="Times New Roman"/>
          <w:bCs/>
          <w:szCs w:val="24"/>
        </w:rPr>
        <w:t xml:space="preserve">Ελλάδα κατοχύρωσε τη </w:t>
      </w:r>
      <w:r w:rsidRPr="00A34667">
        <w:rPr>
          <w:rFonts w:eastAsia="Times New Roman"/>
          <w:bCs/>
          <w:szCs w:val="24"/>
        </w:rPr>
        <w:t>Θεσσαλονίκη και έπαιρνε τη Χαλκιδική</w:t>
      </w:r>
      <w:r>
        <w:rPr>
          <w:rFonts w:eastAsia="Times New Roman"/>
          <w:bCs/>
          <w:szCs w:val="24"/>
        </w:rPr>
        <w:t>, το λιμάνι της Καβάλας με ολόκληρη σχεδόν την ενδοχώρα κ</w:t>
      </w:r>
      <w:r w:rsidRPr="00A34667">
        <w:rPr>
          <w:rFonts w:eastAsia="Times New Roman"/>
          <w:bCs/>
          <w:szCs w:val="24"/>
        </w:rPr>
        <w:t xml:space="preserve">αι βέβαια </w:t>
      </w:r>
      <w:r>
        <w:rPr>
          <w:rFonts w:eastAsia="Times New Roman"/>
          <w:bCs/>
          <w:szCs w:val="24"/>
        </w:rPr>
        <w:t xml:space="preserve">τη </w:t>
      </w:r>
      <w:r>
        <w:rPr>
          <w:rFonts w:eastAsia="Times New Roman"/>
          <w:bCs/>
          <w:szCs w:val="24"/>
        </w:rPr>
        <w:t>ν</w:t>
      </w:r>
      <w:r>
        <w:rPr>
          <w:rFonts w:eastAsia="Times New Roman"/>
          <w:bCs/>
          <w:szCs w:val="24"/>
        </w:rPr>
        <w:t>ότια</w:t>
      </w:r>
      <w:r w:rsidRPr="00A34667">
        <w:rPr>
          <w:rFonts w:eastAsia="Times New Roman"/>
          <w:bCs/>
          <w:szCs w:val="24"/>
        </w:rPr>
        <w:t xml:space="preserve"> Ήπειρο</w:t>
      </w:r>
      <w:r>
        <w:rPr>
          <w:rFonts w:eastAsia="Times New Roman"/>
          <w:bCs/>
          <w:szCs w:val="24"/>
        </w:rPr>
        <w:t>, τα</w:t>
      </w:r>
      <w:r w:rsidRPr="00A34667">
        <w:rPr>
          <w:rFonts w:eastAsia="Times New Roman"/>
          <w:bCs/>
          <w:szCs w:val="24"/>
        </w:rPr>
        <w:t xml:space="preserve"> Ιωάννινα</w:t>
      </w:r>
      <w:r>
        <w:rPr>
          <w:rFonts w:eastAsia="Times New Roman"/>
          <w:bCs/>
          <w:szCs w:val="24"/>
        </w:rPr>
        <w:t>, τα νησιά του Αιγαίου</w:t>
      </w:r>
      <w:r>
        <w:rPr>
          <w:rFonts w:eastAsia="Times New Roman"/>
          <w:bCs/>
          <w:szCs w:val="24"/>
        </w:rPr>
        <w:t>,</w:t>
      </w:r>
      <w:r>
        <w:rPr>
          <w:rFonts w:eastAsia="Times New Roman"/>
          <w:bCs/>
          <w:szCs w:val="24"/>
        </w:rPr>
        <w:t xml:space="preserve"> εκτός </w:t>
      </w:r>
      <w:r w:rsidRPr="00A34667">
        <w:rPr>
          <w:rFonts w:eastAsia="Times New Roman"/>
          <w:bCs/>
          <w:szCs w:val="24"/>
        </w:rPr>
        <w:t xml:space="preserve">από </w:t>
      </w:r>
      <w:r>
        <w:rPr>
          <w:rFonts w:eastAsia="Times New Roman"/>
          <w:bCs/>
          <w:szCs w:val="24"/>
        </w:rPr>
        <w:t xml:space="preserve">τα </w:t>
      </w:r>
      <w:r w:rsidRPr="00A34667">
        <w:rPr>
          <w:rFonts w:eastAsia="Times New Roman"/>
          <w:bCs/>
          <w:szCs w:val="24"/>
        </w:rPr>
        <w:t>Δωδεκάνησα</w:t>
      </w:r>
      <w:r>
        <w:rPr>
          <w:rFonts w:eastAsia="Times New Roman"/>
          <w:bCs/>
          <w:szCs w:val="24"/>
        </w:rPr>
        <w:t>. Η</w:t>
      </w:r>
      <w:r w:rsidRPr="00A34667">
        <w:rPr>
          <w:rFonts w:eastAsia="Times New Roman"/>
          <w:bCs/>
          <w:szCs w:val="24"/>
        </w:rPr>
        <w:t xml:space="preserve"> Βουλγαρία εξασφάλιζε έξοδο στο Αιγαίο</w:t>
      </w:r>
      <w:r>
        <w:rPr>
          <w:rFonts w:eastAsia="Times New Roman"/>
          <w:bCs/>
          <w:szCs w:val="24"/>
        </w:rPr>
        <w:t>,</w:t>
      </w:r>
      <w:r w:rsidRPr="00A34667">
        <w:rPr>
          <w:rFonts w:eastAsia="Times New Roman"/>
          <w:bCs/>
          <w:szCs w:val="24"/>
        </w:rPr>
        <w:t xml:space="preserve"> κάτι που αργότερα το αίμα των Ελλήν</w:t>
      </w:r>
      <w:r>
        <w:rPr>
          <w:rFonts w:eastAsia="Times New Roman"/>
          <w:bCs/>
          <w:szCs w:val="24"/>
        </w:rPr>
        <w:t>ων και ο Βενιζέλος πάλι απέτρεψαν.</w:t>
      </w:r>
    </w:p>
    <w:p w14:paraId="2ED8C069" w14:textId="77777777" w:rsidR="00C647AD" w:rsidRDefault="00D506E1">
      <w:pPr>
        <w:spacing w:after="0" w:line="600" w:lineRule="auto"/>
        <w:ind w:firstLine="720"/>
        <w:jc w:val="both"/>
        <w:rPr>
          <w:rFonts w:eastAsia="Times New Roman"/>
          <w:bCs/>
          <w:szCs w:val="24"/>
        </w:rPr>
      </w:pPr>
      <w:r>
        <w:rPr>
          <w:rFonts w:eastAsia="Times New Roman"/>
          <w:bCs/>
          <w:szCs w:val="24"/>
        </w:rPr>
        <w:t>Ο Ελευθέριος Βενιζέλος με το Βουκουρέστι το 1913 και τη</w:t>
      </w:r>
      <w:r w:rsidRPr="00A34667">
        <w:rPr>
          <w:rFonts w:eastAsia="Times New Roman"/>
          <w:bCs/>
          <w:szCs w:val="24"/>
        </w:rPr>
        <w:t xml:space="preserve"> Λ</w:t>
      </w:r>
      <w:r>
        <w:rPr>
          <w:rFonts w:eastAsia="Times New Roman"/>
          <w:bCs/>
          <w:szCs w:val="24"/>
        </w:rPr>
        <w:t>ω</w:t>
      </w:r>
      <w:r w:rsidRPr="00A34667">
        <w:rPr>
          <w:rFonts w:eastAsia="Times New Roman"/>
          <w:bCs/>
          <w:szCs w:val="24"/>
        </w:rPr>
        <w:t>ζά</w:t>
      </w:r>
      <w:r>
        <w:rPr>
          <w:rFonts w:eastAsia="Times New Roman"/>
          <w:bCs/>
          <w:szCs w:val="24"/>
        </w:rPr>
        <w:t>ν</w:t>
      </w:r>
      <w:r>
        <w:rPr>
          <w:rFonts w:eastAsia="Times New Roman"/>
          <w:bCs/>
          <w:szCs w:val="24"/>
        </w:rPr>
        <w:t>η</w:t>
      </w:r>
      <w:r w:rsidRPr="00A34667">
        <w:rPr>
          <w:rFonts w:eastAsia="Times New Roman"/>
          <w:bCs/>
          <w:szCs w:val="24"/>
        </w:rPr>
        <w:t xml:space="preserve"> </w:t>
      </w:r>
      <w:r>
        <w:rPr>
          <w:rFonts w:eastAsia="Times New Roman"/>
          <w:bCs/>
          <w:szCs w:val="24"/>
        </w:rPr>
        <w:t xml:space="preserve">το </w:t>
      </w:r>
      <w:r w:rsidRPr="00A34667">
        <w:rPr>
          <w:rFonts w:eastAsia="Times New Roman"/>
          <w:bCs/>
          <w:szCs w:val="24"/>
        </w:rPr>
        <w:t xml:space="preserve">1923 </w:t>
      </w:r>
      <w:r>
        <w:rPr>
          <w:rFonts w:eastAsia="Times New Roman"/>
          <w:bCs/>
          <w:szCs w:val="24"/>
        </w:rPr>
        <w:t>όρισε τα σύνορα της χώρας που ζούμε σήμερα. Α</w:t>
      </w:r>
      <w:r w:rsidRPr="00A34667">
        <w:rPr>
          <w:rFonts w:eastAsia="Times New Roman"/>
          <w:bCs/>
          <w:szCs w:val="24"/>
        </w:rPr>
        <w:t>πό το 1923 και μετά η Ελλάδα υπερασπίζεται την εδαφική της ακεραιότητα στα όρια αυτά</w:t>
      </w:r>
      <w:r>
        <w:rPr>
          <w:rFonts w:eastAsia="Times New Roman"/>
          <w:bCs/>
          <w:szCs w:val="24"/>
        </w:rPr>
        <w:t>.</w:t>
      </w:r>
      <w:r w:rsidRPr="00A34667">
        <w:rPr>
          <w:rFonts w:eastAsia="Times New Roman"/>
          <w:bCs/>
          <w:szCs w:val="24"/>
        </w:rPr>
        <w:t xml:space="preserve"> </w:t>
      </w:r>
      <w:r>
        <w:rPr>
          <w:rFonts w:eastAsia="Times New Roman"/>
          <w:bCs/>
          <w:szCs w:val="24"/>
        </w:rPr>
        <w:t>Αυτή είναι η εθνική</w:t>
      </w:r>
      <w:r>
        <w:rPr>
          <w:rFonts w:eastAsia="Times New Roman"/>
          <w:bCs/>
          <w:szCs w:val="24"/>
        </w:rPr>
        <w:t xml:space="preserve"> μας γραμμή επί</w:t>
      </w:r>
      <w:r w:rsidRPr="00A34667">
        <w:rPr>
          <w:rFonts w:eastAsia="Times New Roman"/>
          <w:bCs/>
          <w:szCs w:val="24"/>
        </w:rPr>
        <w:t xml:space="preserve"> </w:t>
      </w:r>
      <w:r>
        <w:rPr>
          <w:rFonts w:eastAsia="Times New Roman"/>
          <w:bCs/>
          <w:szCs w:val="24"/>
        </w:rPr>
        <w:t>ενενήντα και πλέον</w:t>
      </w:r>
      <w:r w:rsidRPr="00A34667">
        <w:rPr>
          <w:rFonts w:eastAsia="Times New Roman"/>
          <w:bCs/>
          <w:szCs w:val="24"/>
        </w:rPr>
        <w:t xml:space="preserve"> χρόνια</w:t>
      </w:r>
      <w:r>
        <w:rPr>
          <w:rFonts w:eastAsia="Times New Roman"/>
          <w:bCs/>
          <w:szCs w:val="24"/>
        </w:rPr>
        <w:t xml:space="preserve">. </w:t>
      </w:r>
    </w:p>
    <w:p w14:paraId="2ED8C06A" w14:textId="77777777" w:rsidR="00C647AD" w:rsidRDefault="00D506E1">
      <w:pPr>
        <w:spacing w:after="0" w:line="600" w:lineRule="auto"/>
        <w:ind w:firstLine="720"/>
        <w:jc w:val="both"/>
        <w:rPr>
          <w:rFonts w:eastAsia="Times New Roman"/>
          <w:bCs/>
          <w:szCs w:val="24"/>
        </w:rPr>
      </w:pPr>
      <w:r>
        <w:rPr>
          <w:rFonts w:eastAsia="Times New Roman"/>
          <w:bCs/>
          <w:szCs w:val="24"/>
        </w:rPr>
        <w:t>Τ</w:t>
      </w:r>
      <w:r w:rsidRPr="00A34667">
        <w:rPr>
          <w:rFonts w:eastAsia="Times New Roman"/>
          <w:bCs/>
          <w:szCs w:val="24"/>
        </w:rPr>
        <w:t xml:space="preserve">ώρα </w:t>
      </w:r>
      <w:r>
        <w:rPr>
          <w:rFonts w:eastAsia="Times New Roman"/>
          <w:bCs/>
          <w:szCs w:val="24"/>
        </w:rPr>
        <w:t xml:space="preserve">σκίζετε </w:t>
      </w:r>
      <w:r w:rsidRPr="00A34667">
        <w:rPr>
          <w:rFonts w:eastAsia="Times New Roman"/>
          <w:bCs/>
          <w:szCs w:val="24"/>
        </w:rPr>
        <w:t>τη συμφωνία αυτή</w:t>
      </w:r>
      <w:r>
        <w:rPr>
          <w:rFonts w:eastAsia="Times New Roman"/>
          <w:bCs/>
          <w:szCs w:val="24"/>
        </w:rPr>
        <w:t>,</w:t>
      </w:r>
      <w:r w:rsidRPr="00A34667">
        <w:rPr>
          <w:rFonts w:eastAsia="Times New Roman"/>
          <w:bCs/>
          <w:szCs w:val="24"/>
        </w:rPr>
        <w:t xml:space="preserve"> λέγοντας ότι δεν υπάρχε</w:t>
      </w:r>
      <w:r>
        <w:rPr>
          <w:rFonts w:eastAsia="Times New Roman"/>
          <w:bCs/>
          <w:szCs w:val="24"/>
        </w:rPr>
        <w:t>ι άλλη Μακεδονία εκτός από την ε</w:t>
      </w:r>
      <w:r w:rsidRPr="00A34667">
        <w:rPr>
          <w:rFonts w:eastAsia="Times New Roman"/>
          <w:bCs/>
          <w:szCs w:val="24"/>
        </w:rPr>
        <w:t>λληνική</w:t>
      </w:r>
      <w:r>
        <w:rPr>
          <w:rFonts w:eastAsia="Times New Roman"/>
          <w:bCs/>
          <w:szCs w:val="24"/>
        </w:rPr>
        <w:t>. Αν σκ</w:t>
      </w:r>
      <w:r w:rsidRPr="00A34667">
        <w:rPr>
          <w:rFonts w:eastAsia="Times New Roman"/>
          <w:bCs/>
          <w:szCs w:val="24"/>
        </w:rPr>
        <w:t>ίζετ</w:t>
      </w:r>
      <w:r>
        <w:rPr>
          <w:rFonts w:eastAsia="Times New Roman"/>
          <w:bCs/>
          <w:szCs w:val="24"/>
        </w:rPr>
        <w:t>ε τη Σ</w:t>
      </w:r>
      <w:r w:rsidRPr="00A34667">
        <w:rPr>
          <w:rFonts w:eastAsia="Times New Roman"/>
          <w:bCs/>
          <w:szCs w:val="24"/>
        </w:rPr>
        <w:t>υμφωνία του Βουκουρεστίου του 1913</w:t>
      </w:r>
      <w:r>
        <w:rPr>
          <w:rFonts w:eastAsia="Times New Roman"/>
          <w:bCs/>
          <w:szCs w:val="24"/>
        </w:rPr>
        <w:t>, τότε πώ</w:t>
      </w:r>
      <w:r w:rsidRPr="00A34667">
        <w:rPr>
          <w:rFonts w:eastAsia="Times New Roman"/>
          <w:bCs/>
          <w:szCs w:val="24"/>
        </w:rPr>
        <w:t>ς</w:t>
      </w:r>
      <w:r>
        <w:rPr>
          <w:rFonts w:eastAsia="Times New Roman"/>
          <w:bCs/>
          <w:szCs w:val="24"/>
        </w:rPr>
        <w:t>,</w:t>
      </w:r>
      <w:r w:rsidRPr="00A34667">
        <w:rPr>
          <w:rFonts w:eastAsia="Times New Roman"/>
          <w:bCs/>
          <w:szCs w:val="24"/>
        </w:rPr>
        <w:t xml:space="preserve"> κύριοι της Νέας Δημοκρατίας</w:t>
      </w:r>
      <w:r>
        <w:rPr>
          <w:rFonts w:eastAsia="Times New Roman"/>
          <w:bCs/>
          <w:szCs w:val="24"/>
        </w:rPr>
        <w:t>, θα υπερασπιστείτε τη Συμφων</w:t>
      </w:r>
      <w:r>
        <w:rPr>
          <w:rFonts w:eastAsia="Times New Roman"/>
          <w:bCs/>
          <w:szCs w:val="24"/>
        </w:rPr>
        <w:t>ία της Λ</w:t>
      </w:r>
      <w:r>
        <w:rPr>
          <w:rFonts w:eastAsia="Times New Roman"/>
          <w:bCs/>
          <w:szCs w:val="24"/>
        </w:rPr>
        <w:t>ω</w:t>
      </w:r>
      <w:r w:rsidRPr="00A34667">
        <w:rPr>
          <w:rFonts w:eastAsia="Times New Roman"/>
          <w:bCs/>
          <w:szCs w:val="24"/>
        </w:rPr>
        <w:t>ζάνης του 1923</w:t>
      </w:r>
      <w:r>
        <w:rPr>
          <w:rFonts w:eastAsia="Times New Roman"/>
          <w:bCs/>
          <w:szCs w:val="24"/>
        </w:rPr>
        <w:t>,</w:t>
      </w:r>
      <w:r w:rsidRPr="00A34667">
        <w:rPr>
          <w:rFonts w:eastAsia="Times New Roman"/>
          <w:bCs/>
          <w:szCs w:val="24"/>
        </w:rPr>
        <w:t xml:space="preserve"> που θέλει τώρα να την αλλάξει ο Ερντογάν</w:t>
      </w:r>
      <w:r>
        <w:rPr>
          <w:rFonts w:eastAsia="Times New Roman"/>
          <w:bCs/>
          <w:szCs w:val="24"/>
        </w:rPr>
        <w:t>; Π</w:t>
      </w:r>
      <w:r w:rsidRPr="00A34667">
        <w:rPr>
          <w:rFonts w:eastAsia="Times New Roman"/>
          <w:bCs/>
          <w:szCs w:val="24"/>
        </w:rPr>
        <w:t>ότε θα καταλάβετε ότι αυτά θέτουν σε κίνδυνο την Ελλάδα</w:t>
      </w:r>
      <w:r>
        <w:rPr>
          <w:rFonts w:eastAsia="Times New Roman"/>
          <w:bCs/>
          <w:szCs w:val="24"/>
        </w:rPr>
        <w:t>;</w:t>
      </w:r>
    </w:p>
    <w:p w14:paraId="2ED8C06B" w14:textId="77777777" w:rsidR="00C647AD" w:rsidRDefault="00D506E1">
      <w:pPr>
        <w:spacing w:after="0" w:line="600" w:lineRule="auto"/>
        <w:ind w:firstLine="720"/>
        <w:jc w:val="both"/>
        <w:rPr>
          <w:rFonts w:eastAsia="Times New Roman"/>
          <w:bCs/>
          <w:szCs w:val="24"/>
        </w:rPr>
      </w:pPr>
      <w:r>
        <w:rPr>
          <w:rFonts w:eastAsia="Times New Roman"/>
          <w:bCs/>
          <w:szCs w:val="24"/>
        </w:rPr>
        <w:t>Στις 26 Ιουλ</w:t>
      </w:r>
      <w:r w:rsidRPr="00A34667">
        <w:rPr>
          <w:rFonts w:eastAsia="Times New Roman"/>
          <w:bCs/>
          <w:szCs w:val="24"/>
        </w:rPr>
        <w:t xml:space="preserve">ίου 1913 </w:t>
      </w:r>
      <w:r>
        <w:rPr>
          <w:rFonts w:eastAsia="Times New Roman"/>
          <w:bCs/>
          <w:szCs w:val="24"/>
        </w:rPr>
        <w:t xml:space="preserve">η </w:t>
      </w:r>
      <w:r>
        <w:rPr>
          <w:rFonts w:eastAsia="Times New Roman"/>
          <w:bCs/>
          <w:szCs w:val="24"/>
        </w:rPr>
        <w:t>ε</w:t>
      </w:r>
      <w:r w:rsidRPr="00A34667">
        <w:rPr>
          <w:rFonts w:eastAsia="Times New Roman"/>
          <w:bCs/>
          <w:szCs w:val="24"/>
        </w:rPr>
        <w:t xml:space="preserve">φημερίς </w:t>
      </w:r>
      <w:r>
        <w:rPr>
          <w:rFonts w:eastAsia="Times New Roman"/>
          <w:bCs/>
          <w:szCs w:val="24"/>
        </w:rPr>
        <w:t>«</w:t>
      </w:r>
      <w:r w:rsidRPr="00A34667">
        <w:rPr>
          <w:rFonts w:eastAsia="Times New Roman"/>
          <w:bCs/>
          <w:szCs w:val="24"/>
        </w:rPr>
        <w:t>ΕΣΤΙΑ</w:t>
      </w:r>
      <w:r>
        <w:rPr>
          <w:rFonts w:eastAsia="Times New Roman"/>
          <w:bCs/>
          <w:szCs w:val="24"/>
        </w:rPr>
        <w:t>» έγραφε:</w:t>
      </w:r>
      <w:r w:rsidRPr="00A34667">
        <w:rPr>
          <w:rFonts w:eastAsia="Times New Roman"/>
          <w:bCs/>
          <w:szCs w:val="24"/>
        </w:rPr>
        <w:t xml:space="preserve"> </w:t>
      </w:r>
      <w:r>
        <w:rPr>
          <w:rFonts w:eastAsia="Times New Roman"/>
          <w:bCs/>
          <w:szCs w:val="24"/>
        </w:rPr>
        <w:t>«Η Σ</w:t>
      </w:r>
      <w:r w:rsidRPr="00A34667">
        <w:rPr>
          <w:rFonts w:eastAsia="Times New Roman"/>
          <w:bCs/>
          <w:szCs w:val="24"/>
        </w:rPr>
        <w:t>υνθήκη του Βουκουρεστίου θα μείνει στην ιστορία</w:t>
      </w:r>
      <w:r>
        <w:rPr>
          <w:rFonts w:eastAsia="Times New Roman"/>
          <w:bCs/>
          <w:szCs w:val="24"/>
        </w:rPr>
        <w:t>ν</w:t>
      </w:r>
      <w:r w:rsidRPr="00A34667">
        <w:rPr>
          <w:rFonts w:eastAsia="Times New Roman"/>
          <w:bCs/>
          <w:szCs w:val="24"/>
        </w:rPr>
        <w:t xml:space="preserve"> ως μία </w:t>
      </w:r>
      <w:r>
        <w:rPr>
          <w:rFonts w:eastAsia="Times New Roman"/>
          <w:bCs/>
          <w:szCs w:val="24"/>
        </w:rPr>
        <w:t xml:space="preserve">εκ </w:t>
      </w:r>
      <w:r w:rsidRPr="00A34667">
        <w:rPr>
          <w:rFonts w:eastAsia="Times New Roman"/>
          <w:bCs/>
          <w:szCs w:val="24"/>
        </w:rPr>
        <w:t xml:space="preserve">των </w:t>
      </w:r>
      <w:r>
        <w:rPr>
          <w:rFonts w:eastAsia="Times New Roman"/>
          <w:bCs/>
          <w:szCs w:val="24"/>
        </w:rPr>
        <w:t xml:space="preserve">εντιμοτάτων και </w:t>
      </w:r>
      <w:r>
        <w:rPr>
          <w:rFonts w:eastAsia="Times New Roman"/>
          <w:bCs/>
          <w:szCs w:val="24"/>
        </w:rPr>
        <w:t>δι</w:t>
      </w:r>
      <w:r w:rsidRPr="00A34667">
        <w:rPr>
          <w:rFonts w:eastAsia="Times New Roman"/>
          <w:bCs/>
          <w:szCs w:val="24"/>
        </w:rPr>
        <w:t>καιο</w:t>
      </w:r>
      <w:r>
        <w:rPr>
          <w:rFonts w:eastAsia="Times New Roman"/>
          <w:bCs/>
          <w:szCs w:val="24"/>
        </w:rPr>
        <w:t>τάτων</w:t>
      </w:r>
      <w:r w:rsidRPr="00A34667">
        <w:rPr>
          <w:rFonts w:eastAsia="Times New Roman"/>
          <w:bCs/>
          <w:szCs w:val="24"/>
        </w:rPr>
        <w:t xml:space="preserve"> συνθηκών εξ</w:t>
      </w:r>
      <w:r>
        <w:rPr>
          <w:rFonts w:eastAsia="Times New Roman"/>
          <w:bCs/>
          <w:szCs w:val="24"/>
        </w:rPr>
        <w:t xml:space="preserve"> όσων είδον</w:t>
      </w:r>
      <w:r w:rsidRPr="00A34667">
        <w:rPr>
          <w:rFonts w:eastAsia="Times New Roman"/>
          <w:bCs/>
          <w:szCs w:val="24"/>
        </w:rPr>
        <w:t xml:space="preserve"> </w:t>
      </w:r>
      <w:r>
        <w:rPr>
          <w:rFonts w:eastAsia="Times New Roman"/>
          <w:bCs/>
          <w:szCs w:val="24"/>
        </w:rPr>
        <w:t>οι αιώνες</w:t>
      </w:r>
      <w:r>
        <w:rPr>
          <w:rFonts w:eastAsia="Times New Roman"/>
          <w:bCs/>
          <w:szCs w:val="24"/>
        </w:rPr>
        <w:t>.</w:t>
      </w:r>
      <w:r>
        <w:rPr>
          <w:rFonts w:eastAsia="Times New Roman"/>
          <w:bCs/>
          <w:szCs w:val="24"/>
        </w:rPr>
        <w:t>». Α</w:t>
      </w:r>
      <w:r w:rsidRPr="00A34667">
        <w:rPr>
          <w:rFonts w:eastAsia="Times New Roman"/>
          <w:bCs/>
          <w:szCs w:val="24"/>
        </w:rPr>
        <w:t xml:space="preserve">υτό που είδαν </w:t>
      </w:r>
      <w:r>
        <w:rPr>
          <w:rFonts w:eastAsia="Times New Roman"/>
          <w:bCs/>
          <w:szCs w:val="24"/>
        </w:rPr>
        <w:t xml:space="preserve">οι </w:t>
      </w:r>
      <w:r w:rsidRPr="00A34667">
        <w:rPr>
          <w:rFonts w:eastAsia="Times New Roman"/>
          <w:bCs/>
          <w:szCs w:val="24"/>
        </w:rPr>
        <w:t>αιώνες</w:t>
      </w:r>
      <w:r>
        <w:rPr>
          <w:rFonts w:eastAsia="Times New Roman"/>
          <w:bCs/>
          <w:szCs w:val="24"/>
        </w:rPr>
        <w:t>,</w:t>
      </w:r>
      <w:r w:rsidRPr="00A34667">
        <w:rPr>
          <w:rFonts w:eastAsia="Times New Roman"/>
          <w:bCs/>
          <w:szCs w:val="24"/>
        </w:rPr>
        <w:t xml:space="preserve"> δεν το βλέπουν κάποιοι </w:t>
      </w:r>
      <w:r>
        <w:rPr>
          <w:rFonts w:eastAsia="Times New Roman"/>
          <w:bCs/>
          <w:szCs w:val="24"/>
        </w:rPr>
        <w:t>στις μέρες μας. Υπάρχουν και τα χημικά του λαϊκισμού, βλέπετε.</w:t>
      </w:r>
    </w:p>
    <w:p w14:paraId="2ED8C06C" w14:textId="77777777" w:rsidR="00C647AD" w:rsidRDefault="00D506E1">
      <w:pPr>
        <w:spacing w:after="0" w:line="600" w:lineRule="auto"/>
        <w:ind w:firstLine="720"/>
        <w:jc w:val="both"/>
        <w:rPr>
          <w:rFonts w:eastAsia="Times New Roman"/>
          <w:bCs/>
          <w:szCs w:val="24"/>
        </w:rPr>
      </w:pPr>
      <w:r>
        <w:rPr>
          <w:rFonts w:eastAsia="Times New Roman"/>
          <w:bCs/>
          <w:szCs w:val="24"/>
        </w:rPr>
        <w:t>Ερώτημα τέταρτον. Στο συλλαλητήριο της Κυριακής είδα και ιερείς. Έ</w:t>
      </w:r>
      <w:r w:rsidRPr="00A34667">
        <w:rPr>
          <w:rFonts w:eastAsia="Times New Roman"/>
          <w:bCs/>
          <w:szCs w:val="24"/>
        </w:rPr>
        <w:t>χουν ακούσει οι καλοπροαίρετοι</w:t>
      </w:r>
      <w:r w:rsidRPr="00A34667">
        <w:rPr>
          <w:rFonts w:eastAsia="Times New Roman"/>
          <w:bCs/>
          <w:szCs w:val="24"/>
        </w:rPr>
        <w:t xml:space="preserve"> αυτοί οι άνθρωποι για τις απόπειρες συγκρότησης</w:t>
      </w:r>
      <w:r>
        <w:rPr>
          <w:rFonts w:eastAsia="Times New Roman"/>
          <w:bCs/>
          <w:szCs w:val="24"/>
        </w:rPr>
        <w:t xml:space="preserve"> μουσουλμανικού τόξου</w:t>
      </w:r>
      <w:r w:rsidRPr="00A34667">
        <w:rPr>
          <w:rFonts w:eastAsia="Times New Roman"/>
          <w:bCs/>
          <w:szCs w:val="24"/>
        </w:rPr>
        <w:t xml:space="preserve"> στα βόρεια σύνορά </w:t>
      </w:r>
      <w:r>
        <w:rPr>
          <w:rFonts w:eastAsia="Times New Roman"/>
          <w:bCs/>
          <w:szCs w:val="24"/>
        </w:rPr>
        <w:t>μας; Έ</w:t>
      </w:r>
      <w:r w:rsidRPr="00A34667">
        <w:rPr>
          <w:rFonts w:eastAsia="Times New Roman"/>
          <w:bCs/>
          <w:szCs w:val="24"/>
        </w:rPr>
        <w:t>χουν</w:t>
      </w:r>
      <w:r>
        <w:rPr>
          <w:rFonts w:eastAsia="Times New Roman"/>
          <w:bCs/>
          <w:szCs w:val="24"/>
        </w:rPr>
        <w:t xml:space="preserve"> συλλογιστεί ποιες ενέργειες το</w:t>
      </w:r>
      <w:r w:rsidRPr="00A34667">
        <w:rPr>
          <w:rFonts w:eastAsia="Times New Roman"/>
          <w:bCs/>
          <w:szCs w:val="24"/>
        </w:rPr>
        <w:t xml:space="preserve"> αποτρέπουν και π</w:t>
      </w:r>
      <w:r>
        <w:rPr>
          <w:rFonts w:eastAsia="Times New Roman"/>
          <w:bCs/>
          <w:szCs w:val="24"/>
        </w:rPr>
        <w:t>ο</w:t>
      </w:r>
      <w:r w:rsidRPr="00A34667">
        <w:rPr>
          <w:rFonts w:eastAsia="Times New Roman"/>
          <w:bCs/>
          <w:szCs w:val="24"/>
        </w:rPr>
        <w:t>ιες το υποβοηθούν</w:t>
      </w:r>
      <w:r>
        <w:rPr>
          <w:rFonts w:eastAsia="Times New Roman"/>
          <w:bCs/>
          <w:szCs w:val="24"/>
        </w:rPr>
        <w:t>;</w:t>
      </w:r>
      <w:r w:rsidRPr="00A34667">
        <w:rPr>
          <w:rFonts w:eastAsia="Times New Roman"/>
          <w:bCs/>
          <w:szCs w:val="24"/>
        </w:rPr>
        <w:t xml:space="preserve"> </w:t>
      </w:r>
    </w:p>
    <w:p w14:paraId="2ED8C06D" w14:textId="77777777" w:rsidR="00C647AD" w:rsidRDefault="00D506E1">
      <w:pPr>
        <w:spacing w:after="0" w:line="600" w:lineRule="auto"/>
        <w:ind w:firstLine="720"/>
        <w:jc w:val="both"/>
        <w:rPr>
          <w:rFonts w:eastAsia="Times New Roman"/>
          <w:bCs/>
          <w:szCs w:val="24"/>
        </w:rPr>
      </w:pPr>
      <w:r>
        <w:rPr>
          <w:rFonts w:eastAsia="Times New Roman"/>
          <w:bCs/>
          <w:szCs w:val="24"/>
        </w:rPr>
        <w:t>Α</w:t>
      </w:r>
      <w:r w:rsidRPr="00A34667">
        <w:rPr>
          <w:rFonts w:eastAsia="Times New Roman"/>
          <w:bCs/>
          <w:szCs w:val="24"/>
        </w:rPr>
        <w:t>ς πάρουμε τώρ</w:t>
      </w:r>
      <w:r>
        <w:rPr>
          <w:rFonts w:eastAsia="Times New Roman"/>
          <w:bCs/>
          <w:szCs w:val="24"/>
        </w:rPr>
        <w:t>α έναν ουδέτερο παρατηρητή της Συμφωνίας των Πρεσπών. Π</w:t>
      </w:r>
      <w:r w:rsidRPr="00A34667">
        <w:rPr>
          <w:rFonts w:eastAsia="Times New Roman"/>
          <w:bCs/>
          <w:szCs w:val="24"/>
        </w:rPr>
        <w:t xml:space="preserve">ροτείνω την επιθεώρηση </w:t>
      </w:r>
      <w:r>
        <w:rPr>
          <w:rFonts w:eastAsia="Times New Roman"/>
          <w:bCs/>
          <w:szCs w:val="24"/>
        </w:rPr>
        <w:t>του «</w:t>
      </w:r>
      <w:r w:rsidRPr="00A34667">
        <w:rPr>
          <w:rFonts w:eastAsia="Times New Roman"/>
          <w:bCs/>
          <w:szCs w:val="24"/>
        </w:rPr>
        <w:t>THE ECONOMIST</w:t>
      </w:r>
      <w:r>
        <w:rPr>
          <w:rFonts w:eastAsia="Times New Roman"/>
          <w:bCs/>
          <w:szCs w:val="24"/>
        </w:rPr>
        <w:t>»,</w:t>
      </w:r>
      <w:r w:rsidRPr="00A34667">
        <w:rPr>
          <w:rFonts w:eastAsia="Times New Roman"/>
          <w:bCs/>
          <w:szCs w:val="24"/>
        </w:rPr>
        <w:t xml:space="preserve"> επειδή ακριβώ</w:t>
      </w:r>
      <w:r>
        <w:rPr>
          <w:rFonts w:eastAsia="Times New Roman"/>
          <w:bCs/>
          <w:szCs w:val="24"/>
        </w:rPr>
        <w:t>ς δεν συμπαθεί ιδιαιτέρως</w:t>
      </w:r>
      <w:r w:rsidRPr="00A34667">
        <w:rPr>
          <w:rFonts w:eastAsia="Times New Roman"/>
          <w:bCs/>
          <w:szCs w:val="24"/>
        </w:rPr>
        <w:t xml:space="preserve"> </w:t>
      </w:r>
      <w:r>
        <w:rPr>
          <w:rFonts w:eastAsia="Times New Roman"/>
          <w:bCs/>
          <w:szCs w:val="24"/>
        </w:rPr>
        <w:t>τον</w:t>
      </w:r>
      <w:r w:rsidRPr="00A34667">
        <w:rPr>
          <w:rFonts w:eastAsia="Times New Roman"/>
          <w:bCs/>
          <w:szCs w:val="24"/>
        </w:rPr>
        <w:t xml:space="preserve"> ΣΥΡΙΖΑ</w:t>
      </w:r>
      <w:r>
        <w:rPr>
          <w:rFonts w:eastAsia="Times New Roman"/>
          <w:bCs/>
          <w:szCs w:val="24"/>
        </w:rPr>
        <w:t>. Σ</w:t>
      </w:r>
      <w:r w:rsidRPr="00A34667">
        <w:rPr>
          <w:rFonts w:eastAsia="Times New Roman"/>
          <w:bCs/>
          <w:szCs w:val="24"/>
        </w:rPr>
        <w:t xml:space="preserve">τις </w:t>
      </w:r>
      <w:r>
        <w:rPr>
          <w:rFonts w:eastAsia="Times New Roman"/>
          <w:bCs/>
          <w:szCs w:val="24"/>
        </w:rPr>
        <w:t xml:space="preserve">30 Ιουνίου </w:t>
      </w:r>
      <w:r w:rsidRPr="00A34667">
        <w:rPr>
          <w:rFonts w:eastAsia="Times New Roman"/>
          <w:bCs/>
          <w:szCs w:val="24"/>
        </w:rPr>
        <w:t>2018 γράφει</w:t>
      </w:r>
      <w:r>
        <w:rPr>
          <w:rFonts w:eastAsia="Times New Roman"/>
          <w:bCs/>
          <w:szCs w:val="24"/>
        </w:rPr>
        <w:t>:</w:t>
      </w:r>
      <w:r w:rsidRPr="00A34667">
        <w:rPr>
          <w:rFonts w:eastAsia="Times New Roman"/>
          <w:bCs/>
          <w:szCs w:val="24"/>
        </w:rPr>
        <w:t xml:space="preserve"> </w:t>
      </w:r>
      <w:r>
        <w:rPr>
          <w:rFonts w:eastAsia="Times New Roman"/>
          <w:bCs/>
          <w:szCs w:val="24"/>
        </w:rPr>
        <w:t>«Οι Σκοπιανοί»,</w:t>
      </w:r>
      <w:r w:rsidRPr="00A34667">
        <w:rPr>
          <w:rFonts w:eastAsia="Times New Roman"/>
          <w:bCs/>
          <w:szCs w:val="24"/>
        </w:rPr>
        <w:t xml:space="preserve"> </w:t>
      </w:r>
      <w:r>
        <w:rPr>
          <w:rFonts w:eastAsia="Times New Roman"/>
          <w:bCs/>
          <w:szCs w:val="24"/>
        </w:rPr>
        <w:t>«</w:t>
      </w:r>
      <w:r w:rsidRPr="00A34667">
        <w:rPr>
          <w:rFonts w:eastAsia="Times New Roman"/>
          <w:bCs/>
          <w:szCs w:val="24"/>
        </w:rPr>
        <w:t>Μακεδόνες</w:t>
      </w:r>
      <w:r>
        <w:rPr>
          <w:rFonts w:eastAsia="Times New Roman"/>
          <w:bCs/>
          <w:szCs w:val="24"/>
        </w:rPr>
        <w:t>»</w:t>
      </w:r>
      <w:r w:rsidRPr="00A34667">
        <w:rPr>
          <w:rFonts w:eastAsia="Times New Roman"/>
          <w:bCs/>
          <w:szCs w:val="24"/>
        </w:rPr>
        <w:t xml:space="preserve"> το</w:t>
      </w:r>
      <w:r>
        <w:rPr>
          <w:rFonts w:eastAsia="Times New Roman"/>
          <w:bCs/>
          <w:szCs w:val="24"/>
        </w:rPr>
        <w:t>ύ</w:t>
      </w:r>
      <w:r w:rsidRPr="00A34667">
        <w:rPr>
          <w:rFonts w:eastAsia="Times New Roman"/>
          <w:bCs/>
          <w:szCs w:val="24"/>
        </w:rPr>
        <w:t>ς λέ</w:t>
      </w:r>
      <w:r>
        <w:rPr>
          <w:rFonts w:eastAsia="Times New Roman"/>
          <w:bCs/>
          <w:szCs w:val="24"/>
        </w:rPr>
        <w:t>ει, έτσι τους λένε</w:t>
      </w:r>
      <w:r w:rsidRPr="00A34667">
        <w:rPr>
          <w:rFonts w:eastAsia="Times New Roman"/>
          <w:bCs/>
          <w:szCs w:val="24"/>
        </w:rPr>
        <w:t xml:space="preserve"> όλοι</w:t>
      </w:r>
      <w:r>
        <w:rPr>
          <w:rFonts w:eastAsia="Times New Roman"/>
          <w:bCs/>
          <w:szCs w:val="24"/>
        </w:rPr>
        <w:t>,</w:t>
      </w:r>
      <w:r w:rsidRPr="00A34667">
        <w:rPr>
          <w:rFonts w:eastAsia="Times New Roman"/>
          <w:bCs/>
          <w:szCs w:val="24"/>
        </w:rPr>
        <w:t xml:space="preserve"> </w:t>
      </w:r>
      <w:r>
        <w:rPr>
          <w:rFonts w:eastAsia="Times New Roman"/>
          <w:bCs/>
          <w:szCs w:val="24"/>
        </w:rPr>
        <w:t xml:space="preserve">«υποχρεώθηκαν να καταπιούν </w:t>
      </w:r>
      <w:r w:rsidRPr="00A34667">
        <w:rPr>
          <w:rFonts w:eastAsia="Times New Roman"/>
          <w:bCs/>
          <w:szCs w:val="24"/>
        </w:rPr>
        <w:t>μία δύσκολη συμφωνία με την Ελλάδα</w:t>
      </w:r>
      <w:r>
        <w:rPr>
          <w:rFonts w:eastAsia="Times New Roman"/>
          <w:bCs/>
          <w:szCs w:val="24"/>
        </w:rPr>
        <w:t>. Τ</w:t>
      </w:r>
      <w:r w:rsidRPr="00A34667">
        <w:rPr>
          <w:rFonts w:eastAsia="Times New Roman"/>
          <w:bCs/>
          <w:szCs w:val="24"/>
        </w:rPr>
        <w:t>ώρα χρει</w:t>
      </w:r>
      <w:r w:rsidRPr="00A34667">
        <w:rPr>
          <w:rFonts w:eastAsia="Times New Roman"/>
          <w:bCs/>
          <w:szCs w:val="24"/>
        </w:rPr>
        <w:t>άζονται τη βοήθεια της Ευρώπης</w:t>
      </w:r>
      <w:r>
        <w:rPr>
          <w:rFonts w:eastAsia="Times New Roman"/>
          <w:bCs/>
          <w:szCs w:val="24"/>
        </w:rPr>
        <w:t>.</w:t>
      </w:r>
      <w:r>
        <w:rPr>
          <w:rFonts w:eastAsia="Times New Roman"/>
          <w:bCs/>
          <w:szCs w:val="24"/>
        </w:rPr>
        <w:t>». Δ</w:t>
      </w:r>
      <w:r w:rsidRPr="00A34667">
        <w:rPr>
          <w:rFonts w:eastAsia="Times New Roman"/>
          <w:bCs/>
          <w:szCs w:val="24"/>
        </w:rPr>
        <w:t xml:space="preserve">υστυχώς αυτό το </w:t>
      </w:r>
      <w:r>
        <w:rPr>
          <w:rFonts w:eastAsia="Times New Roman"/>
          <w:bCs/>
          <w:szCs w:val="24"/>
        </w:rPr>
        <w:t>«</w:t>
      </w:r>
      <w:r w:rsidRPr="00A34667">
        <w:rPr>
          <w:rFonts w:eastAsia="Times New Roman"/>
          <w:bCs/>
          <w:szCs w:val="24"/>
        </w:rPr>
        <w:t>υποχρεώθηκαν να καταπιούν</w:t>
      </w:r>
      <w:r>
        <w:rPr>
          <w:rFonts w:eastAsia="Times New Roman"/>
          <w:bCs/>
          <w:szCs w:val="24"/>
        </w:rPr>
        <w:t>»</w:t>
      </w:r>
      <w:r w:rsidRPr="00A34667">
        <w:rPr>
          <w:rFonts w:eastAsia="Times New Roman"/>
          <w:bCs/>
          <w:szCs w:val="24"/>
        </w:rPr>
        <w:t xml:space="preserve"> είναι λίγο για να κατευνάσει το </w:t>
      </w:r>
      <w:r>
        <w:rPr>
          <w:rFonts w:eastAsia="Times New Roman"/>
          <w:bCs/>
          <w:szCs w:val="24"/>
        </w:rPr>
        <w:t>μένος</w:t>
      </w:r>
      <w:r w:rsidRPr="00A34667">
        <w:rPr>
          <w:rFonts w:eastAsia="Times New Roman"/>
          <w:bCs/>
          <w:szCs w:val="24"/>
        </w:rPr>
        <w:t xml:space="preserve"> ορισμένων</w:t>
      </w:r>
      <w:r>
        <w:rPr>
          <w:rFonts w:eastAsia="Times New Roman"/>
          <w:bCs/>
          <w:szCs w:val="24"/>
        </w:rPr>
        <w:t>.</w:t>
      </w:r>
      <w:r w:rsidRPr="00A34667">
        <w:rPr>
          <w:rFonts w:eastAsia="Times New Roman"/>
          <w:bCs/>
          <w:szCs w:val="24"/>
        </w:rPr>
        <w:t xml:space="preserve"> </w:t>
      </w:r>
    </w:p>
    <w:p w14:paraId="2ED8C06E" w14:textId="77777777" w:rsidR="00C647AD" w:rsidRDefault="00D506E1">
      <w:pPr>
        <w:spacing w:after="0" w:line="600" w:lineRule="auto"/>
        <w:ind w:firstLine="720"/>
        <w:jc w:val="both"/>
        <w:rPr>
          <w:rFonts w:eastAsia="Times New Roman"/>
          <w:bCs/>
          <w:szCs w:val="24"/>
        </w:rPr>
      </w:pPr>
      <w:r>
        <w:rPr>
          <w:rFonts w:eastAsia="Times New Roman"/>
          <w:bCs/>
          <w:szCs w:val="24"/>
        </w:rPr>
        <w:t>Α</w:t>
      </w:r>
      <w:r w:rsidRPr="00A34667">
        <w:rPr>
          <w:rFonts w:eastAsia="Times New Roman"/>
          <w:bCs/>
          <w:szCs w:val="24"/>
        </w:rPr>
        <w:t>κροτελεύτιο ερώτημα</w:t>
      </w:r>
      <w:r>
        <w:rPr>
          <w:rFonts w:eastAsia="Times New Roman"/>
          <w:bCs/>
          <w:szCs w:val="24"/>
        </w:rPr>
        <w:t>. Μ</w:t>
      </w:r>
      <w:r w:rsidRPr="00A34667">
        <w:rPr>
          <w:rFonts w:eastAsia="Times New Roman"/>
          <w:bCs/>
          <w:szCs w:val="24"/>
        </w:rPr>
        <w:t xml:space="preserve">ας συμφέρει να υπάρχει αυτό το κράτος στα βόρεια σύνορά </w:t>
      </w:r>
      <w:r>
        <w:rPr>
          <w:rFonts w:eastAsia="Times New Roman"/>
          <w:bCs/>
          <w:szCs w:val="24"/>
        </w:rPr>
        <w:t>μας; Α</w:t>
      </w:r>
      <w:r w:rsidRPr="00A34667">
        <w:rPr>
          <w:rFonts w:eastAsia="Times New Roman"/>
          <w:bCs/>
          <w:szCs w:val="24"/>
        </w:rPr>
        <w:t>ν μας συμφέρει</w:t>
      </w:r>
      <w:r>
        <w:rPr>
          <w:rFonts w:eastAsia="Times New Roman"/>
          <w:bCs/>
          <w:szCs w:val="24"/>
        </w:rPr>
        <w:t>,</w:t>
      </w:r>
      <w:r w:rsidRPr="00A34667">
        <w:rPr>
          <w:rFonts w:eastAsia="Times New Roman"/>
          <w:bCs/>
          <w:szCs w:val="24"/>
        </w:rPr>
        <w:t xml:space="preserve"> πρέπει να το σεβαστούμε</w:t>
      </w:r>
      <w:r>
        <w:rPr>
          <w:rFonts w:eastAsia="Times New Roman"/>
          <w:bCs/>
          <w:szCs w:val="24"/>
        </w:rPr>
        <w:t>. Α</w:t>
      </w:r>
      <w:r w:rsidRPr="00A34667">
        <w:rPr>
          <w:rFonts w:eastAsia="Times New Roman"/>
          <w:bCs/>
          <w:szCs w:val="24"/>
        </w:rPr>
        <w:t>ν δεν μας συμφέρει</w:t>
      </w:r>
      <w:r>
        <w:rPr>
          <w:rFonts w:eastAsia="Times New Roman"/>
          <w:bCs/>
          <w:szCs w:val="24"/>
        </w:rPr>
        <w:t>,</w:t>
      </w:r>
      <w:r w:rsidRPr="00A34667">
        <w:rPr>
          <w:rFonts w:eastAsia="Times New Roman"/>
          <w:bCs/>
          <w:szCs w:val="24"/>
        </w:rPr>
        <w:t xml:space="preserve"> ποιοι ωφελούνται εις βάρος </w:t>
      </w:r>
      <w:r>
        <w:rPr>
          <w:rFonts w:eastAsia="Times New Roman"/>
          <w:bCs/>
          <w:szCs w:val="24"/>
        </w:rPr>
        <w:t>μας; Ξ</w:t>
      </w:r>
      <w:r w:rsidRPr="00A34667">
        <w:rPr>
          <w:rFonts w:eastAsia="Times New Roman"/>
          <w:bCs/>
          <w:szCs w:val="24"/>
        </w:rPr>
        <w:t xml:space="preserve">έρετε τα ονόματά </w:t>
      </w:r>
      <w:r>
        <w:rPr>
          <w:rFonts w:eastAsia="Times New Roman"/>
          <w:bCs/>
          <w:szCs w:val="24"/>
        </w:rPr>
        <w:t>τους,</w:t>
      </w:r>
      <w:r w:rsidRPr="00A34667">
        <w:rPr>
          <w:rFonts w:eastAsia="Times New Roman"/>
          <w:bCs/>
          <w:szCs w:val="24"/>
        </w:rPr>
        <w:t xml:space="preserve"> αλλά τα ξορκίζ</w:t>
      </w:r>
      <w:r>
        <w:rPr>
          <w:rFonts w:eastAsia="Times New Roman"/>
          <w:bCs/>
          <w:szCs w:val="24"/>
        </w:rPr>
        <w:t>ετε.</w:t>
      </w:r>
    </w:p>
    <w:p w14:paraId="2ED8C06F" w14:textId="77777777" w:rsidR="00C647AD" w:rsidRDefault="00D506E1">
      <w:pPr>
        <w:spacing w:after="0" w:line="600" w:lineRule="auto"/>
        <w:ind w:firstLine="720"/>
        <w:jc w:val="both"/>
        <w:rPr>
          <w:rFonts w:eastAsia="Times New Roman"/>
          <w:bCs/>
          <w:szCs w:val="24"/>
        </w:rPr>
      </w:pPr>
      <w:r>
        <w:rPr>
          <w:rFonts w:eastAsia="Times New Roman"/>
          <w:bCs/>
          <w:szCs w:val="24"/>
        </w:rPr>
        <w:t>Θ</w:t>
      </w:r>
      <w:r w:rsidRPr="00A34667">
        <w:rPr>
          <w:rFonts w:eastAsia="Times New Roman"/>
          <w:bCs/>
          <w:szCs w:val="24"/>
        </w:rPr>
        <w:t>έλω να κλείσω με τη Θεσσαλονίκη</w:t>
      </w:r>
      <w:r>
        <w:rPr>
          <w:rFonts w:eastAsia="Times New Roman"/>
          <w:bCs/>
          <w:szCs w:val="24"/>
        </w:rPr>
        <w:t>,</w:t>
      </w:r>
      <w:r w:rsidRPr="00A34667">
        <w:rPr>
          <w:rFonts w:eastAsia="Times New Roman"/>
          <w:bCs/>
          <w:szCs w:val="24"/>
        </w:rPr>
        <w:t xml:space="preserve"> που με αγκάλιασε στα πρώτα φοιτητικά μου χρόνια</w:t>
      </w:r>
      <w:r>
        <w:rPr>
          <w:rFonts w:eastAsia="Times New Roman"/>
          <w:bCs/>
          <w:szCs w:val="24"/>
        </w:rPr>
        <w:t>. Θεσσαλονίκη, ξέρω ότι πάντα σε πείραζε, πάντα σε αγκύλωνε στην καρδιά</w:t>
      </w:r>
      <w:r w:rsidRPr="00A34667">
        <w:rPr>
          <w:rFonts w:eastAsia="Times New Roman"/>
          <w:bCs/>
          <w:szCs w:val="24"/>
        </w:rPr>
        <w:t xml:space="preserve"> να σε απ</w:t>
      </w:r>
      <w:r w:rsidRPr="00A34667">
        <w:rPr>
          <w:rFonts w:eastAsia="Times New Roman"/>
          <w:bCs/>
          <w:szCs w:val="24"/>
        </w:rPr>
        <w:t xml:space="preserve">οκαλούν </w:t>
      </w:r>
      <w:r>
        <w:rPr>
          <w:rFonts w:eastAsia="Times New Roman"/>
          <w:bCs/>
          <w:szCs w:val="24"/>
        </w:rPr>
        <w:t>«</w:t>
      </w:r>
      <w:r w:rsidRPr="00A34667">
        <w:rPr>
          <w:rFonts w:eastAsia="Times New Roman"/>
          <w:bCs/>
          <w:szCs w:val="24"/>
        </w:rPr>
        <w:t>συμπρωτεύουσα</w:t>
      </w:r>
      <w:r>
        <w:rPr>
          <w:rFonts w:eastAsia="Times New Roman"/>
          <w:bCs/>
          <w:szCs w:val="24"/>
        </w:rPr>
        <w:t>»</w:t>
      </w:r>
      <w:r>
        <w:rPr>
          <w:rFonts w:eastAsia="Times New Roman"/>
          <w:bCs/>
          <w:szCs w:val="24"/>
        </w:rPr>
        <w:t>.</w:t>
      </w:r>
      <w:r w:rsidRPr="00A34667">
        <w:rPr>
          <w:rFonts w:eastAsia="Times New Roman"/>
          <w:bCs/>
          <w:szCs w:val="24"/>
        </w:rPr>
        <w:t xml:space="preserve"> Το </w:t>
      </w:r>
      <w:r>
        <w:rPr>
          <w:rFonts w:eastAsia="Times New Roman"/>
          <w:bCs/>
          <w:szCs w:val="24"/>
        </w:rPr>
        <w:t>«</w:t>
      </w:r>
      <w:r>
        <w:rPr>
          <w:rFonts w:eastAsia="Times New Roman"/>
          <w:bCs/>
          <w:szCs w:val="24"/>
        </w:rPr>
        <w:t>συμ</w:t>
      </w:r>
      <w:r w:rsidRPr="00A34667">
        <w:rPr>
          <w:rFonts w:eastAsia="Times New Roman"/>
          <w:bCs/>
          <w:szCs w:val="24"/>
        </w:rPr>
        <w:t>πρωτεύουσα</w:t>
      </w:r>
      <w:r>
        <w:rPr>
          <w:rFonts w:eastAsia="Times New Roman"/>
          <w:bCs/>
          <w:szCs w:val="24"/>
        </w:rPr>
        <w:t>»</w:t>
      </w:r>
      <w:r w:rsidRPr="00A34667">
        <w:rPr>
          <w:rFonts w:eastAsia="Times New Roman"/>
          <w:bCs/>
          <w:szCs w:val="24"/>
        </w:rPr>
        <w:t xml:space="preserve"> </w:t>
      </w:r>
      <w:r>
        <w:rPr>
          <w:rFonts w:eastAsia="Times New Roman"/>
          <w:bCs/>
          <w:szCs w:val="24"/>
        </w:rPr>
        <w:t>υπαινισσόταν</w:t>
      </w:r>
      <w:r w:rsidRPr="00A34667">
        <w:rPr>
          <w:rFonts w:eastAsia="Times New Roman"/>
          <w:bCs/>
          <w:szCs w:val="24"/>
        </w:rPr>
        <w:t xml:space="preserve"> ότι δεν μπορείς να είσαι πρωτεύουσα</w:t>
      </w:r>
      <w:r>
        <w:rPr>
          <w:rFonts w:eastAsia="Times New Roman"/>
          <w:bCs/>
          <w:szCs w:val="24"/>
        </w:rPr>
        <w:t xml:space="preserve"> χωρίς αυτό το «συν». Θεσσαλονίκη, θα αρνηθείς </w:t>
      </w:r>
      <w:r w:rsidRPr="00A34667">
        <w:rPr>
          <w:rFonts w:eastAsia="Times New Roman"/>
          <w:bCs/>
          <w:szCs w:val="24"/>
        </w:rPr>
        <w:t>τώρα να γίνεις πρωτεύουσα των Βαλκανίων</w:t>
      </w:r>
      <w:r>
        <w:rPr>
          <w:rFonts w:eastAsia="Times New Roman"/>
          <w:bCs/>
          <w:szCs w:val="24"/>
        </w:rPr>
        <w:t>;</w:t>
      </w:r>
    </w:p>
    <w:p w14:paraId="2ED8C070" w14:textId="77777777" w:rsidR="00C647AD" w:rsidRDefault="00D506E1">
      <w:pPr>
        <w:spacing w:after="0" w:line="600" w:lineRule="auto"/>
        <w:ind w:firstLine="720"/>
        <w:jc w:val="both"/>
        <w:rPr>
          <w:rFonts w:eastAsia="Times New Roman"/>
          <w:bCs/>
          <w:szCs w:val="24"/>
        </w:rPr>
      </w:pPr>
      <w:r>
        <w:rPr>
          <w:rFonts w:eastAsia="Times New Roman"/>
          <w:bCs/>
          <w:szCs w:val="24"/>
        </w:rPr>
        <w:t>Σας ευχαριστώ, κύριε Πρόεδρε.</w:t>
      </w:r>
    </w:p>
    <w:p w14:paraId="2ED8C071" w14:textId="77777777" w:rsidR="00C647AD" w:rsidRDefault="00D506E1">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Ε</w:t>
      </w:r>
      <w:r w:rsidRPr="00A34667">
        <w:rPr>
          <w:rFonts w:eastAsia="Times New Roman"/>
          <w:bCs/>
          <w:szCs w:val="24"/>
        </w:rPr>
        <w:t>υχαριστούμε</w:t>
      </w:r>
      <w:r>
        <w:rPr>
          <w:rFonts w:eastAsia="Times New Roman"/>
          <w:bCs/>
          <w:szCs w:val="24"/>
        </w:rPr>
        <w:t xml:space="preserve"> τον κ. Νάσο Αθανασίου για την τήρηση του χρόνου.</w:t>
      </w:r>
    </w:p>
    <w:p w14:paraId="2ED8C072" w14:textId="77777777" w:rsidR="00C647AD" w:rsidRDefault="00D506E1">
      <w:pPr>
        <w:spacing w:after="0" w:line="600" w:lineRule="auto"/>
        <w:ind w:firstLine="720"/>
        <w:jc w:val="both"/>
        <w:rPr>
          <w:rFonts w:eastAsia="Times New Roman"/>
          <w:bCs/>
          <w:szCs w:val="24"/>
        </w:rPr>
      </w:pPr>
      <w:r>
        <w:rPr>
          <w:rFonts w:eastAsia="Times New Roman"/>
          <w:bCs/>
          <w:szCs w:val="24"/>
        </w:rPr>
        <w:t>Κυρίες και κύριοι συνάδελφοι, οι Βουλευτές κ</w:t>
      </w:r>
      <w:r>
        <w:rPr>
          <w:rFonts w:eastAsia="Times New Roman"/>
          <w:bCs/>
          <w:szCs w:val="24"/>
        </w:rPr>
        <w:t>ύριοι</w:t>
      </w:r>
      <w:r>
        <w:rPr>
          <w:rFonts w:eastAsia="Times New Roman"/>
          <w:bCs/>
          <w:szCs w:val="24"/>
        </w:rPr>
        <w:t xml:space="preserve"> Κουμουτσάκος και Μανιάτης ζητούν άδεια ολιγοήμερης απουσίας στο εξωτερικό. </w:t>
      </w:r>
      <w:r>
        <w:rPr>
          <w:rFonts w:eastAsia="Times New Roman"/>
          <w:bCs/>
          <w:szCs w:val="24"/>
        </w:rPr>
        <w:t>Η Βουλή εγκρίνει;</w:t>
      </w:r>
    </w:p>
    <w:p w14:paraId="2ED8C073" w14:textId="77777777" w:rsidR="00C647AD" w:rsidRDefault="00D506E1">
      <w:pPr>
        <w:spacing w:after="0" w:line="600" w:lineRule="auto"/>
        <w:ind w:firstLine="720"/>
        <w:jc w:val="both"/>
        <w:rPr>
          <w:rFonts w:eastAsia="Times New Roman"/>
          <w:bCs/>
          <w:szCs w:val="24"/>
        </w:rPr>
      </w:pPr>
      <w:r w:rsidRPr="00007835">
        <w:rPr>
          <w:rFonts w:eastAsia="Times New Roman"/>
          <w:b/>
          <w:bCs/>
          <w:szCs w:val="24"/>
        </w:rPr>
        <w:t>ΟΛΟΙ</w:t>
      </w:r>
      <w:r>
        <w:rPr>
          <w:rFonts w:eastAsia="Times New Roman"/>
          <w:b/>
          <w:bCs/>
          <w:szCs w:val="24"/>
        </w:rPr>
        <w:t xml:space="preserve"> ΟΙ</w:t>
      </w:r>
      <w:r w:rsidRPr="00007835">
        <w:rPr>
          <w:rFonts w:eastAsia="Times New Roman"/>
          <w:b/>
          <w:bCs/>
          <w:szCs w:val="24"/>
        </w:rPr>
        <w:t xml:space="preserve"> ΒΟΥΛΕΥΤΕΣ:</w:t>
      </w:r>
      <w:r>
        <w:rPr>
          <w:rFonts w:eastAsia="Times New Roman"/>
          <w:bCs/>
          <w:szCs w:val="24"/>
        </w:rPr>
        <w:t xml:space="preserve"> Μάλιστα, μάλιστα.</w:t>
      </w:r>
    </w:p>
    <w:p w14:paraId="2ED8C074" w14:textId="77777777" w:rsidR="00C647AD" w:rsidRDefault="00D506E1">
      <w:pPr>
        <w:spacing w:after="0" w:line="600" w:lineRule="auto"/>
        <w:ind w:firstLine="720"/>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Συνεπώς η</w:t>
      </w:r>
      <w:r>
        <w:rPr>
          <w:rFonts w:eastAsia="Times New Roman"/>
          <w:bCs/>
          <w:szCs w:val="24"/>
        </w:rPr>
        <w:t xml:space="preserve"> Βουλή ενέκρινε τις ζητηθείσες άδειες.</w:t>
      </w:r>
    </w:p>
    <w:p w14:paraId="2ED8C075" w14:textId="77777777" w:rsidR="00C647AD" w:rsidRDefault="00D506E1">
      <w:pPr>
        <w:spacing w:after="0" w:line="600" w:lineRule="auto"/>
        <w:ind w:firstLine="720"/>
        <w:jc w:val="both"/>
        <w:rPr>
          <w:rFonts w:eastAsia="Times New Roman"/>
          <w:bCs/>
          <w:szCs w:val="24"/>
        </w:rPr>
      </w:pPr>
      <w:r>
        <w:rPr>
          <w:rFonts w:eastAsia="Times New Roman"/>
          <w:bCs/>
          <w:szCs w:val="24"/>
        </w:rPr>
        <w:t>Τον λόγο έχει ο κ. Μπάρκας από τον ΣΥΡΙΖΑ.</w:t>
      </w:r>
    </w:p>
    <w:p w14:paraId="2ED8C076" w14:textId="77777777" w:rsidR="00C647AD" w:rsidRDefault="00D506E1">
      <w:pPr>
        <w:spacing w:after="0" w:line="600" w:lineRule="auto"/>
        <w:ind w:firstLine="720"/>
        <w:jc w:val="both"/>
        <w:rPr>
          <w:rFonts w:eastAsia="Times New Roman"/>
          <w:bCs/>
          <w:szCs w:val="24"/>
        </w:rPr>
      </w:pPr>
      <w:r w:rsidRPr="00007835">
        <w:rPr>
          <w:rFonts w:eastAsia="Times New Roman"/>
          <w:b/>
          <w:bCs/>
          <w:szCs w:val="24"/>
        </w:rPr>
        <w:t>ΚΩΝΣΤΑΝΤΙΝΟΣ ΜΠΑΡΚΑΣ:</w:t>
      </w:r>
      <w:r w:rsidRPr="00A34667">
        <w:rPr>
          <w:rFonts w:eastAsia="Times New Roman"/>
          <w:bCs/>
          <w:szCs w:val="24"/>
        </w:rPr>
        <w:t xml:space="preserve"> </w:t>
      </w:r>
      <w:r>
        <w:rPr>
          <w:rFonts w:eastAsia="Times New Roman"/>
          <w:bCs/>
          <w:szCs w:val="24"/>
        </w:rPr>
        <w:t>Σας ευχαριστώ πολύ, κύριε Π</w:t>
      </w:r>
      <w:r w:rsidRPr="00A34667">
        <w:rPr>
          <w:rFonts w:eastAsia="Times New Roman"/>
          <w:bCs/>
          <w:szCs w:val="24"/>
        </w:rPr>
        <w:t>ρόεδρε</w:t>
      </w:r>
      <w:r>
        <w:rPr>
          <w:rFonts w:eastAsia="Times New Roman"/>
          <w:bCs/>
          <w:szCs w:val="24"/>
        </w:rPr>
        <w:t>.</w:t>
      </w:r>
    </w:p>
    <w:p w14:paraId="2ED8C077" w14:textId="77777777" w:rsidR="00C647AD" w:rsidRDefault="00D506E1">
      <w:pPr>
        <w:spacing w:after="0" w:line="600" w:lineRule="auto"/>
        <w:ind w:firstLine="720"/>
        <w:jc w:val="both"/>
        <w:rPr>
          <w:rFonts w:eastAsia="Times New Roman"/>
          <w:bCs/>
          <w:szCs w:val="24"/>
        </w:rPr>
      </w:pPr>
      <w:r w:rsidRPr="00A34667">
        <w:rPr>
          <w:rFonts w:eastAsia="Times New Roman"/>
          <w:bCs/>
          <w:szCs w:val="24"/>
        </w:rPr>
        <w:t xml:space="preserve">Δεν θα μπορούσα να </w:t>
      </w:r>
      <w:r>
        <w:rPr>
          <w:rFonts w:eastAsia="Times New Roman"/>
          <w:bCs/>
          <w:szCs w:val="24"/>
        </w:rPr>
        <w:t>μη σχολιάσω</w:t>
      </w:r>
      <w:r w:rsidRPr="00A34667">
        <w:rPr>
          <w:rFonts w:eastAsia="Times New Roman"/>
          <w:bCs/>
          <w:szCs w:val="24"/>
        </w:rPr>
        <w:t xml:space="preserve"> την αρ</w:t>
      </w:r>
      <w:r>
        <w:rPr>
          <w:rFonts w:eastAsia="Times New Roman"/>
          <w:bCs/>
          <w:szCs w:val="24"/>
        </w:rPr>
        <w:t>χηγική</w:t>
      </w:r>
      <w:r w:rsidRPr="00A34667">
        <w:rPr>
          <w:rFonts w:eastAsia="Times New Roman"/>
          <w:bCs/>
          <w:szCs w:val="24"/>
        </w:rPr>
        <w:t xml:space="preserve"> εμφάνιση του κ</w:t>
      </w:r>
      <w:r>
        <w:rPr>
          <w:rFonts w:eastAsia="Times New Roman"/>
          <w:bCs/>
          <w:szCs w:val="24"/>
        </w:rPr>
        <w:t>. Σαμαρά απ’</w:t>
      </w:r>
      <w:r w:rsidRPr="00A34667">
        <w:rPr>
          <w:rFonts w:eastAsia="Times New Roman"/>
          <w:bCs/>
          <w:szCs w:val="24"/>
        </w:rPr>
        <w:t xml:space="preserve"> αυτό</w:t>
      </w:r>
      <w:r w:rsidRPr="00A34667">
        <w:rPr>
          <w:rFonts w:eastAsia="Times New Roman"/>
          <w:bCs/>
          <w:szCs w:val="24"/>
        </w:rPr>
        <w:t xml:space="preserve"> εδώ το Βήμα</w:t>
      </w:r>
      <w:r>
        <w:rPr>
          <w:rFonts w:eastAsia="Times New Roman"/>
          <w:bCs/>
          <w:szCs w:val="24"/>
        </w:rPr>
        <w:t>,</w:t>
      </w:r>
      <w:r w:rsidRPr="00A34667">
        <w:rPr>
          <w:rFonts w:eastAsia="Times New Roman"/>
          <w:bCs/>
          <w:szCs w:val="24"/>
        </w:rPr>
        <w:t xml:space="preserve"> ο οποίος </w:t>
      </w:r>
      <w:r>
        <w:rPr>
          <w:rFonts w:eastAsia="Times New Roman"/>
          <w:bCs/>
          <w:szCs w:val="24"/>
        </w:rPr>
        <w:t>σε σαράντα πέντε</w:t>
      </w:r>
      <w:r w:rsidRPr="00A34667">
        <w:rPr>
          <w:rFonts w:eastAsia="Times New Roman"/>
          <w:bCs/>
          <w:szCs w:val="24"/>
        </w:rPr>
        <w:t xml:space="preserve"> λεπτά ομιλίας δεν ανέφερε ούτε μία φορά </w:t>
      </w:r>
      <w:r>
        <w:rPr>
          <w:rFonts w:eastAsia="Times New Roman"/>
          <w:bCs/>
          <w:szCs w:val="24"/>
        </w:rPr>
        <w:t>τον αείμνηστο Κωνσταντίνο Μητσοτάκη ούτε μία φορά την κ. Ντόρα Μπακογιάννη</w:t>
      </w:r>
      <w:r>
        <w:rPr>
          <w:rFonts w:eastAsia="Times New Roman"/>
          <w:bCs/>
          <w:szCs w:val="24"/>
        </w:rPr>
        <w:t>,</w:t>
      </w:r>
      <w:r>
        <w:rPr>
          <w:rFonts w:eastAsia="Times New Roman"/>
          <w:bCs/>
          <w:szCs w:val="24"/>
        </w:rPr>
        <w:t xml:space="preserve"> ούσα Υ</w:t>
      </w:r>
      <w:r w:rsidRPr="00A34667">
        <w:rPr>
          <w:rFonts w:eastAsia="Times New Roman"/>
          <w:bCs/>
          <w:szCs w:val="24"/>
        </w:rPr>
        <w:t>πουργός Εξωτερικών στην κυβέρνηση του κ</w:t>
      </w:r>
      <w:r>
        <w:rPr>
          <w:rFonts w:eastAsia="Times New Roman"/>
          <w:bCs/>
          <w:szCs w:val="24"/>
        </w:rPr>
        <w:t>.</w:t>
      </w:r>
      <w:r w:rsidRPr="00A34667">
        <w:rPr>
          <w:rFonts w:eastAsia="Times New Roman"/>
          <w:bCs/>
          <w:szCs w:val="24"/>
        </w:rPr>
        <w:t xml:space="preserve"> Καραμανλή</w:t>
      </w:r>
      <w:r>
        <w:rPr>
          <w:rFonts w:eastAsia="Times New Roman"/>
          <w:bCs/>
          <w:szCs w:val="24"/>
        </w:rPr>
        <w:t>,</w:t>
      </w:r>
      <w:r w:rsidRPr="00A34667">
        <w:rPr>
          <w:rFonts w:eastAsia="Times New Roman"/>
          <w:bCs/>
          <w:szCs w:val="24"/>
        </w:rPr>
        <w:t xml:space="preserve"> αλλά ούτε και </w:t>
      </w:r>
      <w:r>
        <w:rPr>
          <w:rFonts w:eastAsia="Times New Roman"/>
          <w:bCs/>
          <w:szCs w:val="24"/>
        </w:rPr>
        <w:t xml:space="preserve">τον ίδιο τον κ. </w:t>
      </w:r>
      <w:r w:rsidRPr="00A34667">
        <w:rPr>
          <w:rFonts w:eastAsia="Times New Roman"/>
          <w:bCs/>
          <w:szCs w:val="24"/>
        </w:rPr>
        <w:t>Καραμανλή κα</w:t>
      </w:r>
      <w:r w:rsidRPr="00A34667">
        <w:rPr>
          <w:rFonts w:eastAsia="Times New Roman"/>
          <w:bCs/>
          <w:szCs w:val="24"/>
        </w:rPr>
        <w:t>ι το Βουκουρέστι το 2008</w:t>
      </w:r>
      <w:r>
        <w:rPr>
          <w:rFonts w:eastAsia="Times New Roman"/>
          <w:bCs/>
          <w:szCs w:val="24"/>
        </w:rPr>
        <w:t>.</w:t>
      </w:r>
    </w:p>
    <w:p w14:paraId="2ED8C078" w14:textId="77777777" w:rsidR="00C647AD" w:rsidRDefault="00D506E1">
      <w:pPr>
        <w:spacing w:after="0" w:line="600" w:lineRule="auto"/>
        <w:ind w:firstLine="720"/>
        <w:jc w:val="both"/>
        <w:rPr>
          <w:rFonts w:eastAsia="Times New Roman"/>
          <w:bCs/>
          <w:szCs w:val="24"/>
        </w:rPr>
      </w:pPr>
      <w:r>
        <w:rPr>
          <w:rFonts w:eastAsia="Times New Roman"/>
          <w:bCs/>
          <w:szCs w:val="24"/>
        </w:rPr>
        <w:t>Κυρίες και κύριοι Β</w:t>
      </w:r>
      <w:r w:rsidRPr="00A34667">
        <w:rPr>
          <w:rFonts w:eastAsia="Times New Roman"/>
          <w:bCs/>
          <w:szCs w:val="24"/>
        </w:rPr>
        <w:t>ουλευτές</w:t>
      </w:r>
      <w:r>
        <w:rPr>
          <w:rFonts w:eastAsia="Times New Roman"/>
          <w:bCs/>
          <w:szCs w:val="24"/>
        </w:rPr>
        <w:t>,</w:t>
      </w:r>
      <w:r w:rsidRPr="00A34667">
        <w:rPr>
          <w:rFonts w:eastAsia="Times New Roman"/>
          <w:bCs/>
          <w:szCs w:val="24"/>
        </w:rPr>
        <w:t xml:space="preserve"> από πολλές απόψεις η σημερινή συζήτηση στη Βουλή είναι ιστορική</w:t>
      </w:r>
      <w:r>
        <w:rPr>
          <w:rFonts w:eastAsia="Times New Roman"/>
          <w:bCs/>
          <w:szCs w:val="24"/>
        </w:rPr>
        <w:t>. Κ</w:t>
      </w:r>
      <w:r w:rsidRPr="00A34667">
        <w:rPr>
          <w:rFonts w:eastAsia="Times New Roman"/>
          <w:bCs/>
          <w:szCs w:val="24"/>
        </w:rPr>
        <w:t>αι είμαι σίγουρος ότι με τον έναν ή τον άλλο</w:t>
      </w:r>
      <w:r>
        <w:rPr>
          <w:rFonts w:eastAsia="Times New Roman"/>
          <w:bCs/>
          <w:szCs w:val="24"/>
        </w:rPr>
        <w:t>ν</w:t>
      </w:r>
      <w:r w:rsidRPr="00A34667">
        <w:rPr>
          <w:rFonts w:eastAsia="Times New Roman"/>
          <w:bCs/>
          <w:szCs w:val="24"/>
        </w:rPr>
        <w:t xml:space="preserve"> τρόπο θα πάρει τη θέση της ως μία από τις πιο αξιοσημείωτες στιγμές στην ελληνική ιστορία</w:t>
      </w:r>
      <w:r>
        <w:rPr>
          <w:rFonts w:eastAsia="Times New Roman"/>
          <w:bCs/>
          <w:szCs w:val="24"/>
        </w:rPr>
        <w:t>. Κ</w:t>
      </w:r>
      <w:r w:rsidRPr="00A34667">
        <w:rPr>
          <w:rFonts w:eastAsia="Times New Roman"/>
          <w:bCs/>
          <w:szCs w:val="24"/>
        </w:rPr>
        <w:t>αι το λέω αυτό</w:t>
      </w:r>
      <w:r>
        <w:rPr>
          <w:rFonts w:eastAsia="Times New Roman"/>
          <w:bCs/>
          <w:szCs w:val="24"/>
        </w:rPr>
        <w:t>,</w:t>
      </w:r>
      <w:r w:rsidRPr="00A34667">
        <w:rPr>
          <w:rFonts w:eastAsia="Times New Roman"/>
          <w:bCs/>
          <w:szCs w:val="24"/>
        </w:rPr>
        <w:t xml:space="preserve"> διότι το μακεδονικό</w:t>
      </w:r>
      <w:r>
        <w:rPr>
          <w:rFonts w:eastAsia="Times New Roman"/>
          <w:bCs/>
          <w:szCs w:val="24"/>
        </w:rPr>
        <w:t>,</w:t>
      </w:r>
      <w:r w:rsidRPr="00A34667">
        <w:rPr>
          <w:rFonts w:eastAsia="Times New Roman"/>
          <w:bCs/>
          <w:szCs w:val="24"/>
        </w:rPr>
        <w:t xml:space="preserve"> το ονοματολογικό</w:t>
      </w:r>
      <w:r>
        <w:rPr>
          <w:rFonts w:eastAsia="Times New Roman"/>
          <w:bCs/>
          <w:szCs w:val="24"/>
        </w:rPr>
        <w:t>,</w:t>
      </w:r>
      <w:r w:rsidRPr="00A34667">
        <w:rPr>
          <w:rFonts w:eastAsia="Times New Roman"/>
          <w:bCs/>
          <w:szCs w:val="24"/>
        </w:rPr>
        <w:t xml:space="preserve"> που έχει παράξει </w:t>
      </w:r>
      <w:r>
        <w:rPr>
          <w:rFonts w:eastAsia="Times New Roman"/>
          <w:bCs/>
          <w:szCs w:val="24"/>
        </w:rPr>
        <w:t>αποτελέσματα στη χώρα μας τα τελευταία τριάντα</w:t>
      </w:r>
      <w:r w:rsidRPr="00A34667">
        <w:rPr>
          <w:rFonts w:eastAsia="Times New Roman"/>
          <w:bCs/>
          <w:szCs w:val="24"/>
        </w:rPr>
        <w:t xml:space="preserve"> χρόνια</w:t>
      </w:r>
      <w:r>
        <w:rPr>
          <w:rFonts w:eastAsia="Times New Roman"/>
          <w:bCs/>
          <w:szCs w:val="24"/>
        </w:rPr>
        <w:t>,</w:t>
      </w:r>
      <w:r w:rsidRPr="00A34667">
        <w:rPr>
          <w:rFonts w:eastAsia="Times New Roman"/>
          <w:bCs/>
          <w:szCs w:val="24"/>
        </w:rPr>
        <w:t xml:space="preserve"> είναι ένα γεγονός το οποίο </w:t>
      </w:r>
      <w:r>
        <w:rPr>
          <w:rFonts w:eastAsia="Times New Roman"/>
          <w:bCs/>
          <w:szCs w:val="24"/>
        </w:rPr>
        <w:t>μ</w:t>
      </w:r>
      <w:r>
        <w:rPr>
          <w:rFonts w:eastAsia="Times New Roman"/>
          <w:bCs/>
          <w:szCs w:val="24"/>
        </w:rPr>
        <w:t>ά</w:t>
      </w:r>
      <w:r>
        <w:rPr>
          <w:rFonts w:eastAsia="Times New Roman"/>
          <w:bCs/>
          <w:szCs w:val="24"/>
        </w:rPr>
        <w:t xml:space="preserve">ς διεκδικεί </w:t>
      </w:r>
      <w:r w:rsidRPr="00A34667">
        <w:rPr>
          <w:rFonts w:eastAsia="Times New Roman"/>
          <w:bCs/>
          <w:szCs w:val="24"/>
        </w:rPr>
        <w:t>πολιτικά</w:t>
      </w:r>
      <w:r>
        <w:rPr>
          <w:rFonts w:eastAsia="Times New Roman"/>
          <w:bCs/>
          <w:szCs w:val="24"/>
        </w:rPr>
        <w:t>,</w:t>
      </w:r>
      <w:r w:rsidRPr="00A34667">
        <w:rPr>
          <w:rFonts w:eastAsia="Times New Roman"/>
          <w:bCs/>
          <w:szCs w:val="24"/>
        </w:rPr>
        <w:t xml:space="preserve"> οικονομικά</w:t>
      </w:r>
      <w:r>
        <w:rPr>
          <w:rFonts w:eastAsia="Times New Roman"/>
          <w:bCs/>
          <w:szCs w:val="24"/>
        </w:rPr>
        <w:t>,</w:t>
      </w:r>
      <w:r w:rsidRPr="00A34667">
        <w:rPr>
          <w:rFonts w:eastAsia="Times New Roman"/>
          <w:bCs/>
          <w:szCs w:val="24"/>
        </w:rPr>
        <w:t xml:space="preserve"> κοινωνικά και ιδεολογικά</w:t>
      </w:r>
      <w:r>
        <w:rPr>
          <w:rFonts w:eastAsia="Times New Roman"/>
          <w:bCs/>
          <w:szCs w:val="24"/>
        </w:rPr>
        <w:t>.</w:t>
      </w:r>
    </w:p>
    <w:p w14:paraId="2ED8C079" w14:textId="77777777" w:rsidR="00C647AD" w:rsidRDefault="00D506E1">
      <w:pPr>
        <w:spacing w:after="0" w:line="600" w:lineRule="auto"/>
        <w:ind w:firstLine="720"/>
        <w:jc w:val="both"/>
        <w:rPr>
          <w:rFonts w:eastAsia="Times New Roman"/>
          <w:bCs/>
          <w:szCs w:val="24"/>
        </w:rPr>
      </w:pPr>
      <w:r>
        <w:rPr>
          <w:rFonts w:eastAsia="Times New Roman"/>
          <w:bCs/>
          <w:szCs w:val="24"/>
        </w:rPr>
        <w:t>Ήταν το ονοματολογικό</w:t>
      </w:r>
      <w:r w:rsidRPr="00A34667">
        <w:rPr>
          <w:rFonts w:eastAsia="Times New Roman"/>
          <w:bCs/>
          <w:szCs w:val="24"/>
        </w:rPr>
        <w:t xml:space="preserve"> και η στάση του</w:t>
      </w:r>
      <w:r w:rsidRPr="00A34667">
        <w:rPr>
          <w:rFonts w:eastAsia="Times New Roman"/>
          <w:bCs/>
          <w:szCs w:val="24"/>
        </w:rPr>
        <w:t xml:space="preserve"> κ</w:t>
      </w:r>
      <w:r>
        <w:rPr>
          <w:rFonts w:eastAsia="Times New Roman"/>
          <w:bCs/>
          <w:szCs w:val="24"/>
        </w:rPr>
        <w:t>.</w:t>
      </w:r>
      <w:r w:rsidRPr="00A34667">
        <w:rPr>
          <w:rFonts w:eastAsia="Times New Roman"/>
          <w:bCs/>
          <w:szCs w:val="24"/>
        </w:rPr>
        <w:t xml:space="preserve"> Σαμαρά </w:t>
      </w:r>
      <w:r>
        <w:rPr>
          <w:rFonts w:eastAsia="Times New Roman"/>
          <w:bCs/>
          <w:szCs w:val="24"/>
        </w:rPr>
        <w:t xml:space="preserve">στις αρχές του 1990 </w:t>
      </w:r>
      <w:r w:rsidRPr="00A34667">
        <w:rPr>
          <w:rFonts w:eastAsia="Times New Roman"/>
          <w:bCs/>
          <w:szCs w:val="24"/>
        </w:rPr>
        <w:t>που δρομολόγησε πολιτικές εξελίξεις</w:t>
      </w:r>
      <w:r>
        <w:rPr>
          <w:rFonts w:eastAsia="Times New Roman"/>
          <w:bCs/>
          <w:szCs w:val="24"/>
        </w:rPr>
        <w:t>,</w:t>
      </w:r>
      <w:r w:rsidRPr="00A34667">
        <w:rPr>
          <w:rFonts w:eastAsia="Times New Roman"/>
          <w:bCs/>
          <w:szCs w:val="24"/>
        </w:rPr>
        <w:t xml:space="preserve"> με τελικό αποτέλεσμα την πτώση της κυβέρνησης Μητσοτάκη</w:t>
      </w:r>
      <w:r>
        <w:rPr>
          <w:rFonts w:eastAsia="Times New Roman"/>
          <w:bCs/>
          <w:szCs w:val="24"/>
        </w:rPr>
        <w:t xml:space="preserve"> και δημιουργεί δεδομέν</w:t>
      </w:r>
      <w:r w:rsidRPr="00A34667">
        <w:rPr>
          <w:rFonts w:eastAsia="Times New Roman"/>
          <w:bCs/>
          <w:szCs w:val="24"/>
        </w:rPr>
        <w:t>α εντός και εκτός της Νέας Δημοκρατίας που μας ακολουθούν μέχρι σήμερα</w:t>
      </w:r>
      <w:r>
        <w:rPr>
          <w:rFonts w:eastAsia="Times New Roman"/>
          <w:bCs/>
          <w:szCs w:val="24"/>
        </w:rPr>
        <w:t xml:space="preserve">. </w:t>
      </w:r>
    </w:p>
    <w:p w14:paraId="2ED8C07A" w14:textId="77777777" w:rsidR="00C647AD" w:rsidRDefault="00D506E1">
      <w:pPr>
        <w:spacing w:after="0" w:line="600" w:lineRule="auto"/>
        <w:ind w:firstLine="720"/>
        <w:jc w:val="both"/>
        <w:rPr>
          <w:rFonts w:eastAsia="Times New Roman"/>
          <w:bCs/>
          <w:szCs w:val="24"/>
        </w:rPr>
      </w:pPr>
      <w:r>
        <w:rPr>
          <w:rFonts w:eastAsia="Times New Roman"/>
          <w:bCs/>
          <w:szCs w:val="24"/>
        </w:rPr>
        <w:t>Είναι το ονοματολογικό και η εκκρεμότ</w:t>
      </w:r>
      <w:r>
        <w:rPr>
          <w:rFonts w:eastAsia="Times New Roman"/>
          <w:bCs/>
          <w:szCs w:val="24"/>
        </w:rPr>
        <w:t>ητά του η αφορμή</w:t>
      </w:r>
      <w:r w:rsidRPr="00A34667">
        <w:rPr>
          <w:rFonts w:eastAsia="Times New Roman"/>
          <w:bCs/>
          <w:szCs w:val="24"/>
        </w:rPr>
        <w:t xml:space="preserve"> για </w:t>
      </w:r>
      <w:r>
        <w:rPr>
          <w:rFonts w:eastAsia="Times New Roman"/>
          <w:bCs/>
          <w:szCs w:val="24"/>
        </w:rPr>
        <w:t>να τροφοδοτείται ο εθνικισμός στην Ελλάδα και στη γειτονική χ</w:t>
      </w:r>
      <w:r w:rsidRPr="00A34667">
        <w:rPr>
          <w:rFonts w:eastAsia="Times New Roman"/>
          <w:bCs/>
          <w:szCs w:val="24"/>
        </w:rPr>
        <w:t>ώρα</w:t>
      </w:r>
      <w:r>
        <w:rPr>
          <w:rFonts w:eastAsia="Times New Roman"/>
          <w:bCs/>
          <w:szCs w:val="24"/>
        </w:rPr>
        <w:t>. Α</w:t>
      </w:r>
      <w:r w:rsidRPr="00A34667">
        <w:rPr>
          <w:rFonts w:eastAsia="Times New Roman"/>
          <w:bCs/>
          <w:szCs w:val="24"/>
        </w:rPr>
        <w:t>κροδεξιές</w:t>
      </w:r>
      <w:r>
        <w:rPr>
          <w:rFonts w:eastAsia="Times New Roman"/>
          <w:bCs/>
          <w:szCs w:val="24"/>
        </w:rPr>
        <w:t xml:space="preserve"> οργανώσεις στήθηκαν στη </w:t>
      </w:r>
      <w:r>
        <w:rPr>
          <w:rFonts w:eastAsia="Times New Roman"/>
          <w:bCs/>
          <w:szCs w:val="24"/>
        </w:rPr>
        <w:t>β</w:t>
      </w:r>
      <w:r>
        <w:rPr>
          <w:rFonts w:eastAsia="Times New Roman"/>
          <w:bCs/>
          <w:szCs w:val="24"/>
        </w:rPr>
        <w:t>όρεια</w:t>
      </w:r>
      <w:r w:rsidRPr="00A34667">
        <w:rPr>
          <w:rFonts w:eastAsia="Times New Roman"/>
          <w:bCs/>
          <w:szCs w:val="24"/>
        </w:rPr>
        <w:t xml:space="preserve"> Ελλάδα και </w:t>
      </w:r>
      <w:r>
        <w:rPr>
          <w:rFonts w:eastAsia="Times New Roman"/>
          <w:bCs/>
          <w:szCs w:val="24"/>
        </w:rPr>
        <w:t>καλλιέργησαν</w:t>
      </w:r>
      <w:r w:rsidRPr="00A34667">
        <w:rPr>
          <w:rFonts w:eastAsia="Times New Roman"/>
          <w:bCs/>
          <w:szCs w:val="24"/>
        </w:rPr>
        <w:t xml:space="preserve"> το μίσος απέναντι στο</w:t>
      </w:r>
      <w:r>
        <w:rPr>
          <w:rFonts w:eastAsia="Times New Roman"/>
          <w:bCs/>
          <w:szCs w:val="24"/>
        </w:rPr>
        <w:t>ν γειτονικό</w:t>
      </w:r>
      <w:r w:rsidRPr="00A34667">
        <w:rPr>
          <w:rFonts w:eastAsia="Times New Roman"/>
          <w:bCs/>
          <w:szCs w:val="24"/>
        </w:rPr>
        <w:t xml:space="preserve"> λαό</w:t>
      </w:r>
      <w:r>
        <w:rPr>
          <w:rFonts w:eastAsia="Times New Roman"/>
          <w:bCs/>
          <w:szCs w:val="24"/>
        </w:rPr>
        <w:t xml:space="preserve">. </w:t>
      </w:r>
    </w:p>
    <w:p w14:paraId="2ED8C07B" w14:textId="77777777" w:rsidR="00C647AD" w:rsidRDefault="00D506E1">
      <w:pPr>
        <w:spacing w:after="0" w:line="600" w:lineRule="auto"/>
        <w:ind w:firstLine="720"/>
        <w:jc w:val="both"/>
        <w:rPr>
          <w:rFonts w:eastAsia="Times New Roman"/>
          <w:bCs/>
          <w:szCs w:val="24"/>
        </w:rPr>
      </w:pPr>
      <w:r>
        <w:rPr>
          <w:rFonts w:eastAsia="Times New Roman"/>
          <w:bCs/>
          <w:szCs w:val="24"/>
        </w:rPr>
        <w:t xml:space="preserve">Όμως </w:t>
      </w:r>
      <w:r w:rsidRPr="00A34667">
        <w:rPr>
          <w:rFonts w:eastAsia="Times New Roman"/>
          <w:bCs/>
          <w:szCs w:val="24"/>
        </w:rPr>
        <w:t>και στην απέναντι μεριά των συνόρων αναπαράχθηκε ένας επιθε</w:t>
      </w:r>
      <w:r w:rsidRPr="00A34667">
        <w:rPr>
          <w:rFonts w:eastAsia="Times New Roman"/>
          <w:bCs/>
          <w:szCs w:val="24"/>
        </w:rPr>
        <w:t xml:space="preserve">τικός και </w:t>
      </w:r>
      <w:r>
        <w:rPr>
          <w:rFonts w:eastAsia="Times New Roman"/>
          <w:bCs/>
          <w:szCs w:val="24"/>
        </w:rPr>
        <w:t>κιτς τρόπος δημιουργίας ε</w:t>
      </w:r>
      <w:r w:rsidRPr="00A34667">
        <w:rPr>
          <w:rFonts w:eastAsia="Times New Roman"/>
          <w:bCs/>
          <w:szCs w:val="24"/>
        </w:rPr>
        <w:t>θνικής ταυτότητας</w:t>
      </w:r>
      <w:r>
        <w:rPr>
          <w:rFonts w:eastAsia="Times New Roman"/>
          <w:bCs/>
          <w:szCs w:val="24"/>
        </w:rPr>
        <w:t>. Η</w:t>
      </w:r>
      <w:r w:rsidRPr="00A34667">
        <w:rPr>
          <w:rFonts w:eastAsia="Times New Roman"/>
          <w:bCs/>
          <w:szCs w:val="24"/>
        </w:rPr>
        <w:t xml:space="preserve"> προηγούμενη κυβέρνηση </w:t>
      </w:r>
      <w:r>
        <w:rPr>
          <w:rFonts w:eastAsia="Times New Roman"/>
          <w:bCs/>
          <w:szCs w:val="24"/>
        </w:rPr>
        <w:t>Γκρούεφσκι είχε επενδύσει στον εθνο</w:t>
      </w:r>
      <w:r w:rsidRPr="00A34667">
        <w:rPr>
          <w:rFonts w:eastAsia="Times New Roman"/>
          <w:bCs/>
          <w:szCs w:val="24"/>
        </w:rPr>
        <w:t xml:space="preserve">λαϊκισμό και </w:t>
      </w:r>
      <w:r>
        <w:rPr>
          <w:rFonts w:eastAsia="Times New Roman"/>
          <w:bCs/>
          <w:szCs w:val="24"/>
        </w:rPr>
        <w:t>σ</w:t>
      </w:r>
      <w:r w:rsidRPr="00A34667">
        <w:rPr>
          <w:rFonts w:eastAsia="Times New Roman"/>
          <w:bCs/>
          <w:szCs w:val="24"/>
        </w:rPr>
        <w:t xml:space="preserve">το αφήγημα του </w:t>
      </w:r>
      <w:r>
        <w:rPr>
          <w:rFonts w:eastAsia="Times New Roman"/>
          <w:bCs/>
          <w:szCs w:val="24"/>
        </w:rPr>
        <w:t>μακεδονισμού,</w:t>
      </w:r>
      <w:r w:rsidRPr="00A34667">
        <w:rPr>
          <w:rFonts w:eastAsia="Times New Roman"/>
          <w:bCs/>
          <w:szCs w:val="24"/>
        </w:rPr>
        <w:t xml:space="preserve"> μετατρέποντας τα Σκόπια σε ένα</w:t>
      </w:r>
      <w:r>
        <w:rPr>
          <w:rFonts w:eastAsia="Times New Roman"/>
          <w:bCs/>
          <w:szCs w:val="24"/>
        </w:rPr>
        <w:t>ν</w:t>
      </w:r>
      <w:r w:rsidRPr="00A34667">
        <w:rPr>
          <w:rFonts w:eastAsia="Times New Roman"/>
          <w:bCs/>
          <w:szCs w:val="24"/>
        </w:rPr>
        <w:t xml:space="preserve"> κιτς αρχαιολογικό πάρκο</w:t>
      </w:r>
      <w:r>
        <w:rPr>
          <w:rFonts w:eastAsia="Times New Roman"/>
          <w:bCs/>
          <w:szCs w:val="24"/>
        </w:rPr>
        <w:t>. Είναι το ονοματολογικό</w:t>
      </w:r>
      <w:r w:rsidRPr="00A34667">
        <w:rPr>
          <w:rFonts w:eastAsia="Times New Roman"/>
          <w:bCs/>
          <w:szCs w:val="24"/>
        </w:rPr>
        <w:t xml:space="preserve"> η αφορμή για να προσ</w:t>
      </w:r>
      <w:r w:rsidRPr="00A34667">
        <w:rPr>
          <w:rFonts w:eastAsia="Times New Roman"/>
          <w:bCs/>
          <w:szCs w:val="24"/>
        </w:rPr>
        <w:t xml:space="preserve">τεθεί ένας νέος εχθρός για τη χώρα μας δίπλα σε </w:t>
      </w:r>
      <w:r>
        <w:rPr>
          <w:rFonts w:eastAsia="Times New Roman"/>
          <w:bCs/>
          <w:szCs w:val="24"/>
        </w:rPr>
        <w:t>αυτούς,</w:t>
      </w:r>
      <w:r w:rsidRPr="00A34667">
        <w:rPr>
          <w:rFonts w:eastAsia="Times New Roman"/>
          <w:bCs/>
          <w:szCs w:val="24"/>
        </w:rPr>
        <w:t xml:space="preserve"> της Αλβανίας και της </w:t>
      </w:r>
      <w:r>
        <w:rPr>
          <w:rFonts w:eastAsia="Times New Roman"/>
          <w:bCs/>
          <w:szCs w:val="24"/>
        </w:rPr>
        <w:t>Τουρκίας.</w:t>
      </w:r>
    </w:p>
    <w:p w14:paraId="2ED8C07C" w14:textId="77777777" w:rsidR="00C647AD" w:rsidRDefault="00D506E1">
      <w:pPr>
        <w:spacing w:after="0" w:line="600" w:lineRule="auto"/>
        <w:ind w:firstLine="720"/>
        <w:jc w:val="both"/>
        <w:rPr>
          <w:rFonts w:eastAsia="Times New Roman"/>
          <w:bCs/>
          <w:szCs w:val="24"/>
        </w:rPr>
      </w:pPr>
      <w:r>
        <w:rPr>
          <w:rFonts w:eastAsia="Times New Roman"/>
          <w:bCs/>
          <w:szCs w:val="24"/>
        </w:rPr>
        <w:t>Η</w:t>
      </w:r>
      <w:r w:rsidRPr="00A34667">
        <w:rPr>
          <w:rFonts w:eastAsia="Times New Roman"/>
          <w:bCs/>
          <w:szCs w:val="24"/>
        </w:rPr>
        <w:t xml:space="preserve"> δική μου γενιά έχει μεγαλώσει </w:t>
      </w:r>
      <w:r>
        <w:rPr>
          <w:rFonts w:eastAsia="Times New Roman"/>
          <w:bCs/>
          <w:szCs w:val="24"/>
        </w:rPr>
        <w:t xml:space="preserve">με το </w:t>
      </w:r>
      <w:r w:rsidRPr="00A34667">
        <w:rPr>
          <w:rFonts w:eastAsia="Times New Roman"/>
          <w:bCs/>
          <w:szCs w:val="24"/>
        </w:rPr>
        <w:t>ότι οι γείτονες προς το</w:t>
      </w:r>
      <w:r>
        <w:rPr>
          <w:rFonts w:eastAsia="Times New Roman"/>
          <w:bCs/>
          <w:szCs w:val="24"/>
        </w:rPr>
        <w:t>ν</w:t>
      </w:r>
      <w:r w:rsidRPr="00A34667">
        <w:rPr>
          <w:rFonts w:eastAsia="Times New Roman"/>
          <w:bCs/>
          <w:szCs w:val="24"/>
        </w:rPr>
        <w:t xml:space="preserve"> </w:t>
      </w:r>
      <w:r>
        <w:rPr>
          <w:rFonts w:eastAsia="Times New Roman"/>
          <w:bCs/>
          <w:szCs w:val="24"/>
        </w:rPr>
        <w:t>Β</w:t>
      </w:r>
      <w:r>
        <w:rPr>
          <w:rFonts w:eastAsia="Times New Roman"/>
          <w:bCs/>
          <w:szCs w:val="24"/>
        </w:rPr>
        <w:t>ορρά και τα ανατολικά</w:t>
      </w:r>
      <w:r w:rsidRPr="00A34667">
        <w:rPr>
          <w:rFonts w:eastAsia="Times New Roman"/>
          <w:bCs/>
          <w:szCs w:val="24"/>
        </w:rPr>
        <w:t xml:space="preserve"> είναι οι εχθροί </w:t>
      </w:r>
      <w:r>
        <w:rPr>
          <w:rFonts w:eastAsia="Times New Roman"/>
          <w:bCs/>
          <w:szCs w:val="24"/>
        </w:rPr>
        <w:t>μας. Και θα γραφτεί η στιγμή αυτή στην ιστορική μνήμη</w:t>
      </w:r>
      <w:r w:rsidRPr="00A34667">
        <w:rPr>
          <w:rFonts w:eastAsia="Times New Roman"/>
          <w:bCs/>
          <w:szCs w:val="24"/>
        </w:rPr>
        <w:t xml:space="preserve"> της χώρας </w:t>
      </w:r>
      <w:r>
        <w:rPr>
          <w:rFonts w:eastAsia="Times New Roman"/>
          <w:bCs/>
          <w:szCs w:val="24"/>
        </w:rPr>
        <w:t>μας</w:t>
      </w:r>
      <w:r>
        <w:rPr>
          <w:rFonts w:eastAsia="Times New Roman"/>
          <w:bCs/>
          <w:szCs w:val="24"/>
        </w:rPr>
        <w:t>,</w:t>
      </w:r>
      <w:r w:rsidRPr="00A34667">
        <w:rPr>
          <w:rFonts w:eastAsia="Times New Roman"/>
          <w:bCs/>
          <w:szCs w:val="24"/>
        </w:rPr>
        <w:t xml:space="preserve"> γιατί επιλύεται μία</w:t>
      </w:r>
      <w:r>
        <w:rPr>
          <w:rFonts w:eastAsia="Times New Roman"/>
          <w:bCs/>
          <w:szCs w:val="24"/>
        </w:rPr>
        <w:t xml:space="preserve"> διαφορά και μάλιστα επιλύεται μ</w:t>
      </w:r>
      <w:r w:rsidRPr="00A34667">
        <w:rPr>
          <w:rFonts w:eastAsia="Times New Roman"/>
          <w:bCs/>
          <w:szCs w:val="24"/>
        </w:rPr>
        <w:t>ε τρόπο δημοκρατικό και συνεργατικό</w:t>
      </w:r>
      <w:r>
        <w:rPr>
          <w:rFonts w:eastAsia="Times New Roman"/>
          <w:bCs/>
          <w:szCs w:val="24"/>
        </w:rPr>
        <w:t>,</w:t>
      </w:r>
      <w:r w:rsidRPr="00A34667">
        <w:rPr>
          <w:rFonts w:eastAsia="Times New Roman"/>
          <w:bCs/>
          <w:szCs w:val="24"/>
        </w:rPr>
        <w:t xml:space="preserve"> στην κατεύθυνση της αποδοχής των όρων και των δύο μερών</w:t>
      </w:r>
      <w:r>
        <w:rPr>
          <w:rFonts w:eastAsia="Times New Roman"/>
          <w:bCs/>
          <w:szCs w:val="24"/>
        </w:rPr>
        <w:t xml:space="preserve">. </w:t>
      </w:r>
    </w:p>
    <w:p w14:paraId="2ED8C07D" w14:textId="77777777" w:rsidR="00C647AD" w:rsidRDefault="00D506E1">
      <w:pPr>
        <w:spacing w:after="0" w:line="600" w:lineRule="auto"/>
        <w:ind w:firstLine="720"/>
        <w:jc w:val="both"/>
        <w:rPr>
          <w:rFonts w:eastAsia="Times New Roman"/>
          <w:bCs/>
          <w:szCs w:val="24"/>
        </w:rPr>
      </w:pPr>
      <w:r>
        <w:rPr>
          <w:rFonts w:eastAsia="Times New Roman"/>
          <w:bCs/>
          <w:szCs w:val="24"/>
        </w:rPr>
        <w:t>Και α</w:t>
      </w:r>
      <w:r w:rsidRPr="00A34667">
        <w:rPr>
          <w:rFonts w:eastAsia="Times New Roman"/>
          <w:bCs/>
          <w:szCs w:val="24"/>
        </w:rPr>
        <w:t>υτό γίνεται γιατί υπάρχουν δύο κυβερνήσεις στις δύο χώρες</w:t>
      </w:r>
      <w:r>
        <w:rPr>
          <w:rFonts w:eastAsia="Times New Roman"/>
          <w:bCs/>
          <w:szCs w:val="24"/>
        </w:rPr>
        <w:t>,</w:t>
      </w:r>
      <w:r w:rsidRPr="00A34667">
        <w:rPr>
          <w:rFonts w:eastAsia="Times New Roman"/>
          <w:bCs/>
          <w:szCs w:val="24"/>
        </w:rPr>
        <w:t xml:space="preserve"> που </w:t>
      </w:r>
      <w:r>
        <w:rPr>
          <w:rFonts w:eastAsia="Times New Roman"/>
          <w:bCs/>
          <w:szCs w:val="24"/>
        </w:rPr>
        <w:t>έκαναν</w:t>
      </w:r>
      <w:r w:rsidRPr="00A34667">
        <w:rPr>
          <w:rFonts w:eastAsia="Times New Roman"/>
          <w:bCs/>
          <w:szCs w:val="24"/>
        </w:rPr>
        <w:t xml:space="preserve"> μία παραδοχή</w:t>
      </w:r>
      <w:r>
        <w:rPr>
          <w:rFonts w:eastAsia="Times New Roman"/>
          <w:bCs/>
          <w:szCs w:val="24"/>
        </w:rPr>
        <w:t>, ότι</w:t>
      </w:r>
      <w:r w:rsidRPr="00A34667">
        <w:rPr>
          <w:rFonts w:eastAsia="Times New Roman"/>
          <w:bCs/>
          <w:szCs w:val="24"/>
        </w:rPr>
        <w:t xml:space="preserve"> θα καθίσ</w:t>
      </w:r>
      <w:r>
        <w:rPr>
          <w:rFonts w:eastAsia="Times New Roman"/>
          <w:bCs/>
          <w:szCs w:val="24"/>
        </w:rPr>
        <w:t>ουν</w:t>
      </w:r>
      <w:r w:rsidRPr="00A34667">
        <w:rPr>
          <w:rFonts w:eastAsia="Times New Roman"/>
          <w:bCs/>
          <w:szCs w:val="24"/>
        </w:rPr>
        <w:t xml:space="preserve"> σε ένα τραπέζι συζήτησης έχοντας ως στόχο να βρεθεί </w:t>
      </w:r>
      <w:r>
        <w:rPr>
          <w:rFonts w:eastAsia="Times New Roman"/>
          <w:bCs/>
          <w:szCs w:val="24"/>
        </w:rPr>
        <w:t xml:space="preserve">η </w:t>
      </w:r>
      <w:r w:rsidRPr="00A34667">
        <w:rPr>
          <w:rFonts w:eastAsia="Times New Roman"/>
          <w:bCs/>
          <w:szCs w:val="24"/>
        </w:rPr>
        <w:t>λύση</w:t>
      </w:r>
      <w:r>
        <w:rPr>
          <w:rFonts w:eastAsia="Times New Roman"/>
          <w:bCs/>
          <w:szCs w:val="24"/>
        </w:rPr>
        <w:t>. Κ</w:t>
      </w:r>
      <w:r w:rsidRPr="00A34667">
        <w:rPr>
          <w:rFonts w:eastAsia="Times New Roman"/>
          <w:bCs/>
          <w:szCs w:val="24"/>
        </w:rPr>
        <w:t>αι μάλιστα να βρεθεί μία λύση</w:t>
      </w:r>
      <w:r>
        <w:rPr>
          <w:rFonts w:eastAsia="Times New Roman"/>
          <w:bCs/>
          <w:szCs w:val="24"/>
        </w:rPr>
        <w:t>,</w:t>
      </w:r>
      <w:r w:rsidRPr="00A34667">
        <w:rPr>
          <w:rFonts w:eastAsia="Times New Roman"/>
          <w:bCs/>
          <w:szCs w:val="24"/>
        </w:rPr>
        <w:t xml:space="preserve"> η οποία να μη στηρίζεται στο δίκαιο του ισχυρότερου</w:t>
      </w:r>
      <w:r>
        <w:rPr>
          <w:rFonts w:eastAsia="Times New Roman"/>
          <w:bCs/>
          <w:szCs w:val="24"/>
        </w:rPr>
        <w:t>,</w:t>
      </w:r>
      <w:r w:rsidRPr="00A34667">
        <w:rPr>
          <w:rFonts w:eastAsia="Times New Roman"/>
          <w:bCs/>
          <w:szCs w:val="24"/>
        </w:rPr>
        <w:t xml:space="preserve"> αλλά </w:t>
      </w:r>
      <w:r>
        <w:rPr>
          <w:rFonts w:eastAsia="Times New Roman"/>
          <w:bCs/>
          <w:szCs w:val="24"/>
        </w:rPr>
        <w:t>στη συν</w:t>
      </w:r>
      <w:r w:rsidRPr="00A34667">
        <w:rPr>
          <w:rFonts w:eastAsia="Times New Roman"/>
          <w:bCs/>
          <w:szCs w:val="24"/>
        </w:rPr>
        <w:t>εργασία</w:t>
      </w:r>
      <w:r>
        <w:rPr>
          <w:rFonts w:eastAsia="Times New Roman"/>
          <w:bCs/>
          <w:szCs w:val="24"/>
        </w:rPr>
        <w:t>,</w:t>
      </w:r>
      <w:r w:rsidRPr="00A34667">
        <w:rPr>
          <w:rFonts w:eastAsia="Times New Roman"/>
          <w:bCs/>
          <w:szCs w:val="24"/>
        </w:rPr>
        <w:t xml:space="preserve"> στην αποδοχή της διαφορετικότητας</w:t>
      </w:r>
      <w:r>
        <w:rPr>
          <w:rFonts w:eastAsia="Times New Roman"/>
          <w:bCs/>
          <w:szCs w:val="24"/>
        </w:rPr>
        <w:t>,</w:t>
      </w:r>
      <w:r w:rsidRPr="00A34667">
        <w:rPr>
          <w:rFonts w:eastAsia="Times New Roman"/>
          <w:bCs/>
          <w:szCs w:val="24"/>
        </w:rPr>
        <w:t xml:space="preserve"> στο</w:t>
      </w:r>
      <w:r>
        <w:rPr>
          <w:rFonts w:eastAsia="Times New Roman"/>
          <w:bCs/>
          <w:szCs w:val="24"/>
        </w:rPr>
        <w:t>ν</w:t>
      </w:r>
      <w:r w:rsidRPr="00A34667">
        <w:rPr>
          <w:rFonts w:eastAsia="Times New Roman"/>
          <w:bCs/>
          <w:szCs w:val="24"/>
        </w:rPr>
        <w:t xml:space="preserve"> σεβασμό </w:t>
      </w:r>
      <w:r>
        <w:rPr>
          <w:rFonts w:eastAsia="Times New Roman"/>
          <w:bCs/>
          <w:szCs w:val="24"/>
        </w:rPr>
        <w:t>στις παραδόσεις</w:t>
      </w:r>
      <w:r w:rsidRPr="00A34667">
        <w:rPr>
          <w:rFonts w:eastAsia="Times New Roman"/>
          <w:bCs/>
          <w:szCs w:val="24"/>
        </w:rPr>
        <w:t xml:space="preserve"> των δύο λαών</w:t>
      </w:r>
      <w:r>
        <w:rPr>
          <w:rFonts w:eastAsia="Times New Roman"/>
          <w:bCs/>
          <w:szCs w:val="24"/>
        </w:rPr>
        <w:t>. Ε</w:t>
      </w:r>
      <w:r w:rsidRPr="00A34667">
        <w:rPr>
          <w:rFonts w:eastAsia="Times New Roman"/>
          <w:bCs/>
          <w:szCs w:val="24"/>
        </w:rPr>
        <w:t>ίμαστε θετ</w:t>
      </w:r>
      <w:r w:rsidRPr="00A34667">
        <w:rPr>
          <w:rFonts w:eastAsia="Times New Roman"/>
          <w:bCs/>
          <w:szCs w:val="24"/>
        </w:rPr>
        <w:t xml:space="preserve">ικοί και απόλυτα ικανοποιημένοι που λύνουμε ένα πρόβλημα </w:t>
      </w:r>
      <w:r>
        <w:rPr>
          <w:rFonts w:eastAsia="Times New Roman"/>
          <w:bCs/>
          <w:szCs w:val="24"/>
        </w:rPr>
        <w:t>το οποίο σπατάλησε αρκετό πολιτικό κεφάλαιο.</w:t>
      </w:r>
    </w:p>
    <w:p w14:paraId="2ED8C07E"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Γιατί είμαστε διαφορετικοί, συνάδελφοι. Εμείς ασκούμε ενεργητική πολιτική, ενώ εσείς ήσασταν, είστε και θα είστε υπέρ της αδράνειας. Εμείς είμαστε υπέρ τω</w:t>
      </w:r>
      <w:r>
        <w:rPr>
          <w:rFonts w:eastAsia="Times New Roman"/>
          <w:bCs/>
          <w:color w:val="000000" w:themeColor="text1"/>
          <w:szCs w:val="24"/>
        </w:rPr>
        <w:t>ν λύσεων και αναλαμβάνουμε την ευθύνη για να βρούμε αυτές τις λύσεις. Εσείς θέλετε το πρόβλημα να συνεχίσει να υπάρχει, γιατί ζείτε μέσα από το πρόβλημα, γιατί χτίζετε πολιτικές καριέρες μέσα σε αυτό. Εμείς είμαστε με τη σταθερότητα. Ε</w:t>
      </w:r>
      <w:r w:rsidRPr="00531200">
        <w:rPr>
          <w:rFonts w:eastAsia="Times New Roman"/>
          <w:bCs/>
          <w:color w:val="000000" w:themeColor="text1"/>
          <w:szCs w:val="24"/>
        </w:rPr>
        <w:t>σείς επιδιώκετε την α</w:t>
      </w:r>
      <w:r w:rsidRPr="00531200">
        <w:rPr>
          <w:rFonts w:eastAsia="Times New Roman"/>
          <w:bCs/>
          <w:color w:val="000000" w:themeColor="text1"/>
          <w:szCs w:val="24"/>
        </w:rPr>
        <w:t>στάθεια</w:t>
      </w:r>
      <w:r>
        <w:rPr>
          <w:rFonts w:eastAsia="Times New Roman"/>
          <w:bCs/>
          <w:color w:val="000000" w:themeColor="text1"/>
          <w:szCs w:val="24"/>
        </w:rPr>
        <w:t>. Ε</w:t>
      </w:r>
      <w:r w:rsidRPr="00531200">
        <w:rPr>
          <w:rFonts w:eastAsia="Times New Roman"/>
          <w:bCs/>
          <w:color w:val="000000" w:themeColor="text1"/>
          <w:szCs w:val="24"/>
        </w:rPr>
        <w:t>μείς παρουσιάζουμε την αλήθεια στον ελληνικό λαό</w:t>
      </w:r>
      <w:r>
        <w:rPr>
          <w:rFonts w:eastAsia="Times New Roman"/>
          <w:bCs/>
          <w:color w:val="000000" w:themeColor="text1"/>
          <w:szCs w:val="24"/>
        </w:rPr>
        <w:t>. Ε</w:t>
      </w:r>
      <w:r w:rsidRPr="00531200">
        <w:rPr>
          <w:rFonts w:eastAsia="Times New Roman"/>
          <w:bCs/>
          <w:color w:val="000000" w:themeColor="text1"/>
          <w:szCs w:val="24"/>
        </w:rPr>
        <w:t>σείς λέτε μονίμως ψέματα</w:t>
      </w:r>
      <w:r>
        <w:rPr>
          <w:rFonts w:eastAsia="Times New Roman"/>
          <w:bCs/>
          <w:color w:val="000000" w:themeColor="text1"/>
          <w:szCs w:val="24"/>
        </w:rPr>
        <w:t>.</w:t>
      </w:r>
    </w:p>
    <w:p w14:paraId="2ED8C07F"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Η Κ</w:t>
      </w:r>
      <w:r w:rsidRPr="00531200">
        <w:rPr>
          <w:rFonts w:eastAsia="Times New Roman"/>
          <w:bCs/>
          <w:color w:val="000000" w:themeColor="text1"/>
          <w:szCs w:val="24"/>
        </w:rPr>
        <w:t>υβέρνηση επι</w:t>
      </w:r>
      <w:r>
        <w:rPr>
          <w:rFonts w:eastAsia="Times New Roman"/>
          <w:bCs/>
          <w:color w:val="000000" w:themeColor="text1"/>
          <w:szCs w:val="24"/>
        </w:rPr>
        <w:t xml:space="preserve">τυγχάνει </w:t>
      </w:r>
      <w:r w:rsidRPr="00531200">
        <w:rPr>
          <w:rFonts w:eastAsia="Times New Roman"/>
          <w:bCs/>
          <w:color w:val="000000" w:themeColor="text1"/>
          <w:szCs w:val="24"/>
        </w:rPr>
        <w:t xml:space="preserve">να υλοποιήσει </w:t>
      </w:r>
      <w:r>
        <w:rPr>
          <w:rFonts w:eastAsia="Times New Roman"/>
          <w:bCs/>
          <w:color w:val="000000" w:themeColor="text1"/>
          <w:szCs w:val="24"/>
        </w:rPr>
        <w:t>την ε</w:t>
      </w:r>
      <w:r w:rsidRPr="00531200">
        <w:rPr>
          <w:rFonts w:eastAsia="Times New Roman"/>
          <w:bCs/>
          <w:color w:val="000000" w:themeColor="text1"/>
          <w:szCs w:val="24"/>
        </w:rPr>
        <w:t>θνική γραμμή</w:t>
      </w:r>
      <w:r>
        <w:rPr>
          <w:rFonts w:eastAsia="Times New Roman"/>
          <w:bCs/>
          <w:color w:val="000000" w:themeColor="text1"/>
          <w:szCs w:val="24"/>
        </w:rPr>
        <w:t>,</w:t>
      </w:r>
      <w:r w:rsidRPr="00531200">
        <w:rPr>
          <w:rFonts w:eastAsia="Times New Roman"/>
          <w:bCs/>
          <w:color w:val="000000" w:themeColor="text1"/>
          <w:szCs w:val="24"/>
        </w:rPr>
        <w:t xml:space="preserve"> σύνθετη ονομασία με γεωγραφικό προσδιορισμό για όλες τις </w:t>
      </w:r>
      <w:r>
        <w:rPr>
          <w:rFonts w:eastAsia="Times New Roman"/>
          <w:bCs/>
          <w:color w:val="000000" w:themeColor="text1"/>
          <w:szCs w:val="24"/>
        </w:rPr>
        <w:t>χρήσεις, erga omnes.</w:t>
      </w:r>
    </w:p>
    <w:p w14:paraId="2ED8C080"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Η </w:t>
      </w:r>
      <w:r>
        <w:rPr>
          <w:rFonts w:eastAsia="Times New Roman"/>
          <w:bCs/>
          <w:color w:val="000000" w:themeColor="text1"/>
          <w:szCs w:val="24"/>
        </w:rPr>
        <w:t>σ</w:t>
      </w:r>
      <w:r w:rsidRPr="00531200">
        <w:rPr>
          <w:rFonts w:eastAsia="Times New Roman"/>
          <w:bCs/>
          <w:color w:val="000000" w:themeColor="text1"/>
          <w:szCs w:val="24"/>
        </w:rPr>
        <w:t>υμφωνία είναι εθνικά επωφελ</w:t>
      </w:r>
      <w:r>
        <w:rPr>
          <w:rFonts w:eastAsia="Times New Roman"/>
          <w:bCs/>
          <w:color w:val="000000" w:themeColor="text1"/>
          <w:szCs w:val="24"/>
        </w:rPr>
        <w:t>ή</w:t>
      </w:r>
      <w:r w:rsidRPr="00531200">
        <w:rPr>
          <w:rFonts w:eastAsia="Times New Roman"/>
          <w:bCs/>
          <w:color w:val="000000" w:themeColor="text1"/>
          <w:szCs w:val="24"/>
        </w:rPr>
        <w:t>ς</w:t>
      </w:r>
      <w:r>
        <w:rPr>
          <w:rFonts w:eastAsia="Times New Roman"/>
          <w:bCs/>
          <w:color w:val="000000" w:themeColor="text1"/>
          <w:szCs w:val="24"/>
        </w:rPr>
        <w:t xml:space="preserve">, </w:t>
      </w:r>
      <w:r>
        <w:rPr>
          <w:rFonts w:eastAsia="Times New Roman"/>
          <w:bCs/>
          <w:color w:val="000000" w:themeColor="text1"/>
          <w:szCs w:val="24"/>
        </w:rPr>
        <w:t xml:space="preserve">καλύπτει την εθνική γραμμή στο </w:t>
      </w:r>
      <w:r w:rsidRPr="00531200">
        <w:rPr>
          <w:rFonts w:eastAsia="Times New Roman"/>
          <w:bCs/>
          <w:color w:val="000000" w:themeColor="text1"/>
          <w:szCs w:val="24"/>
        </w:rPr>
        <w:t xml:space="preserve">110% </w:t>
      </w:r>
      <w:r>
        <w:rPr>
          <w:rFonts w:eastAsia="Times New Roman"/>
          <w:bCs/>
          <w:color w:val="000000" w:themeColor="text1"/>
          <w:szCs w:val="24"/>
        </w:rPr>
        <w:t>και η στάση τ</w:t>
      </w:r>
      <w:r w:rsidRPr="00531200">
        <w:rPr>
          <w:rFonts w:eastAsia="Times New Roman"/>
          <w:bCs/>
          <w:color w:val="000000" w:themeColor="text1"/>
          <w:szCs w:val="24"/>
        </w:rPr>
        <w:t>ης Νέας Δημοκρατίας</w:t>
      </w:r>
      <w:r>
        <w:rPr>
          <w:rFonts w:eastAsia="Times New Roman"/>
          <w:bCs/>
          <w:color w:val="000000" w:themeColor="text1"/>
          <w:szCs w:val="24"/>
        </w:rPr>
        <w:t>, ε</w:t>
      </w:r>
      <w:r w:rsidRPr="00531200">
        <w:rPr>
          <w:rFonts w:eastAsia="Times New Roman"/>
          <w:bCs/>
          <w:color w:val="000000" w:themeColor="text1"/>
          <w:szCs w:val="24"/>
        </w:rPr>
        <w:t>άν δεν ήταν επικίνδυνη</w:t>
      </w:r>
      <w:r>
        <w:rPr>
          <w:rFonts w:eastAsia="Times New Roman"/>
          <w:bCs/>
          <w:color w:val="000000" w:themeColor="text1"/>
          <w:szCs w:val="24"/>
        </w:rPr>
        <w:t>,</w:t>
      </w:r>
      <w:r w:rsidRPr="00531200">
        <w:rPr>
          <w:rFonts w:eastAsia="Times New Roman"/>
          <w:bCs/>
          <w:color w:val="000000" w:themeColor="text1"/>
          <w:szCs w:val="24"/>
        </w:rPr>
        <w:t xml:space="preserve"> θα ήταν γελοία</w:t>
      </w:r>
      <w:r>
        <w:rPr>
          <w:rFonts w:eastAsia="Times New Roman"/>
          <w:bCs/>
          <w:color w:val="000000" w:themeColor="text1"/>
          <w:szCs w:val="24"/>
        </w:rPr>
        <w:t>. Σ</w:t>
      </w:r>
      <w:r w:rsidRPr="00531200">
        <w:rPr>
          <w:rFonts w:eastAsia="Times New Roman"/>
          <w:bCs/>
          <w:color w:val="000000" w:themeColor="text1"/>
          <w:szCs w:val="24"/>
        </w:rPr>
        <w:t xml:space="preserve">την αρχή της διαπραγμάτευσης διατυπώνει με τον </w:t>
      </w:r>
      <w:r>
        <w:rPr>
          <w:rFonts w:eastAsia="Times New Roman"/>
          <w:bCs/>
          <w:color w:val="000000" w:themeColor="text1"/>
          <w:szCs w:val="24"/>
        </w:rPr>
        <w:t>πιο επίσημο τρόπο μέσα από τον Π</w:t>
      </w:r>
      <w:r w:rsidRPr="00531200">
        <w:rPr>
          <w:rFonts w:eastAsia="Times New Roman"/>
          <w:bCs/>
          <w:color w:val="000000" w:themeColor="text1"/>
          <w:szCs w:val="24"/>
        </w:rPr>
        <w:t>ρόεδρ</w:t>
      </w:r>
      <w:r>
        <w:rPr>
          <w:rFonts w:eastAsia="Times New Roman"/>
          <w:bCs/>
          <w:color w:val="000000" w:themeColor="text1"/>
          <w:szCs w:val="24"/>
        </w:rPr>
        <w:t>ό</w:t>
      </w:r>
      <w:r w:rsidRPr="00531200">
        <w:rPr>
          <w:rFonts w:eastAsia="Times New Roman"/>
          <w:bCs/>
          <w:color w:val="000000" w:themeColor="text1"/>
          <w:szCs w:val="24"/>
        </w:rPr>
        <w:t xml:space="preserve"> </w:t>
      </w:r>
      <w:r>
        <w:rPr>
          <w:rFonts w:eastAsia="Times New Roman"/>
          <w:bCs/>
          <w:color w:val="000000" w:themeColor="text1"/>
          <w:szCs w:val="24"/>
        </w:rPr>
        <w:t>της, τα λεγόμενα του Προέδρου της, τ</w:t>
      </w:r>
      <w:r w:rsidRPr="00531200">
        <w:rPr>
          <w:rFonts w:eastAsia="Times New Roman"/>
          <w:bCs/>
          <w:color w:val="000000" w:themeColor="text1"/>
          <w:szCs w:val="24"/>
        </w:rPr>
        <w:t>η</w:t>
      </w:r>
      <w:r>
        <w:rPr>
          <w:rFonts w:eastAsia="Times New Roman"/>
          <w:bCs/>
          <w:color w:val="000000" w:themeColor="text1"/>
          <w:szCs w:val="24"/>
        </w:rPr>
        <w:t>ν εθνι</w:t>
      </w:r>
      <w:r w:rsidRPr="00531200">
        <w:rPr>
          <w:rFonts w:eastAsia="Times New Roman"/>
          <w:bCs/>
          <w:color w:val="000000" w:themeColor="text1"/>
          <w:szCs w:val="24"/>
        </w:rPr>
        <w:t>κή γραμμή</w:t>
      </w:r>
      <w:r>
        <w:rPr>
          <w:rFonts w:eastAsia="Times New Roman"/>
          <w:bCs/>
          <w:color w:val="000000" w:themeColor="text1"/>
          <w:szCs w:val="24"/>
        </w:rPr>
        <w:t>, ίσως</w:t>
      </w:r>
      <w:r>
        <w:rPr>
          <w:rFonts w:eastAsia="Times New Roman"/>
          <w:bCs/>
          <w:color w:val="000000" w:themeColor="text1"/>
          <w:szCs w:val="24"/>
        </w:rPr>
        <w:t xml:space="preserve"> γιατί υπο</w:t>
      </w:r>
      <w:r w:rsidRPr="00531200">
        <w:rPr>
          <w:rFonts w:eastAsia="Times New Roman"/>
          <w:bCs/>
          <w:color w:val="000000" w:themeColor="text1"/>
          <w:szCs w:val="24"/>
        </w:rPr>
        <w:t xml:space="preserve">τίμησε τη δυναμική </w:t>
      </w:r>
      <w:r>
        <w:rPr>
          <w:rFonts w:eastAsia="Times New Roman"/>
          <w:bCs/>
          <w:color w:val="000000" w:themeColor="text1"/>
          <w:szCs w:val="24"/>
        </w:rPr>
        <w:t>των πραγμάτων και θεώρησε ότι μι</w:t>
      </w:r>
      <w:r w:rsidRPr="00531200">
        <w:rPr>
          <w:rFonts w:eastAsia="Times New Roman"/>
          <w:bCs/>
          <w:color w:val="000000" w:themeColor="text1"/>
          <w:szCs w:val="24"/>
        </w:rPr>
        <w:t>α τέτοια λύση δεν θα είναι εφικτή</w:t>
      </w:r>
      <w:r>
        <w:rPr>
          <w:rFonts w:eastAsia="Times New Roman"/>
          <w:bCs/>
          <w:color w:val="000000" w:themeColor="text1"/>
          <w:szCs w:val="24"/>
        </w:rPr>
        <w:t>. Όταν είδε ότι η πρόταση της ελληνικής Κ</w:t>
      </w:r>
      <w:r w:rsidRPr="00531200">
        <w:rPr>
          <w:rFonts w:eastAsia="Times New Roman"/>
          <w:bCs/>
          <w:color w:val="000000" w:themeColor="text1"/>
          <w:szCs w:val="24"/>
        </w:rPr>
        <w:t>υβέρνησης γίνεται εξ</w:t>
      </w:r>
      <w:r>
        <w:rPr>
          <w:rFonts w:eastAsia="Times New Roman"/>
          <w:bCs/>
          <w:color w:val="000000" w:themeColor="text1"/>
          <w:szCs w:val="24"/>
        </w:rPr>
        <w:t xml:space="preserve"> </w:t>
      </w:r>
      <w:r w:rsidRPr="00531200">
        <w:rPr>
          <w:rFonts w:eastAsia="Times New Roman"/>
          <w:bCs/>
          <w:color w:val="000000" w:themeColor="text1"/>
          <w:szCs w:val="24"/>
        </w:rPr>
        <w:t>ολοκλήρου αποδεκτή</w:t>
      </w:r>
      <w:r>
        <w:rPr>
          <w:rFonts w:eastAsia="Times New Roman"/>
          <w:bCs/>
          <w:color w:val="000000" w:themeColor="text1"/>
          <w:szCs w:val="24"/>
        </w:rPr>
        <w:t>, η Α</w:t>
      </w:r>
      <w:r w:rsidRPr="00531200">
        <w:rPr>
          <w:rFonts w:eastAsia="Times New Roman"/>
          <w:bCs/>
          <w:color w:val="000000" w:themeColor="text1"/>
          <w:szCs w:val="24"/>
        </w:rPr>
        <w:t>ξιωμα</w:t>
      </w:r>
      <w:r>
        <w:rPr>
          <w:rFonts w:eastAsia="Times New Roman"/>
          <w:bCs/>
          <w:color w:val="000000" w:themeColor="text1"/>
          <w:szCs w:val="24"/>
        </w:rPr>
        <w:t>τική Α</w:t>
      </w:r>
      <w:r w:rsidRPr="00531200">
        <w:rPr>
          <w:rFonts w:eastAsia="Times New Roman"/>
          <w:bCs/>
          <w:color w:val="000000" w:themeColor="text1"/>
          <w:szCs w:val="24"/>
        </w:rPr>
        <w:t>ντιπολίτευση θέτε</w:t>
      </w:r>
      <w:r>
        <w:rPr>
          <w:rFonts w:eastAsia="Times New Roman"/>
          <w:bCs/>
          <w:color w:val="000000" w:themeColor="text1"/>
          <w:szCs w:val="24"/>
        </w:rPr>
        <w:t xml:space="preserve">ι ως προϋπόθεση την αλλαγή του </w:t>
      </w:r>
      <w:r>
        <w:rPr>
          <w:rFonts w:eastAsia="Times New Roman"/>
          <w:bCs/>
          <w:color w:val="000000" w:themeColor="text1"/>
          <w:szCs w:val="24"/>
        </w:rPr>
        <w:t>σ</w:t>
      </w:r>
      <w:r w:rsidRPr="00531200">
        <w:rPr>
          <w:rFonts w:eastAsia="Times New Roman"/>
          <w:bCs/>
          <w:color w:val="000000" w:themeColor="text1"/>
          <w:szCs w:val="24"/>
        </w:rPr>
        <w:t xml:space="preserve">υντάγματος της </w:t>
      </w:r>
      <w:r>
        <w:rPr>
          <w:rFonts w:eastAsia="Times New Roman"/>
          <w:bCs/>
          <w:color w:val="000000" w:themeColor="text1"/>
          <w:szCs w:val="24"/>
        </w:rPr>
        <w:t>ΠΓ</w:t>
      </w:r>
      <w:r>
        <w:rPr>
          <w:rFonts w:eastAsia="Times New Roman"/>
          <w:bCs/>
          <w:color w:val="000000" w:themeColor="text1"/>
          <w:szCs w:val="24"/>
        </w:rPr>
        <w:t>ΔΜ</w:t>
      </w:r>
      <w:r>
        <w:rPr>
          <w:rFonts w:eastAsia="Times New Roman"/>
          <w:bCs/>
          <w:color w:val="000000" w:themeColor="text1"/>
          <w:szCs w:val="24"/>
        </w:rPr>
        <w:t>,</w:t>
      </w:r>
      <w:r>
        <w:rPr>
          <w:rFonts w:eastAsia="Times New Roman"/>
          <w:bCs/>
          <w:color w:val="000000" w:themeColor="text1"/>
          <w:szCs w:val="24"/>
        </w:rPr>
        <w:t xml:space="preserve"> </w:t>
      </w:r>
      <w:r w:rsidRPr="00531200">
        <w:rPr>
          <w:rFonts w:eastAsia="Times New Roman"/>
          <w:bCs/>
          <w:color w:val="000000" w:themeColor="text1"/>
          <w:szCs w:val="24"/>
        </w:rPr>
        <w:t>για να κατοχυρώσει τις αλλαγές αυτές</w:t>
      </w:r>
      <w:r>
        <w:rPr>
          <w:rFonts w:eastAsia="Times New Roman"/>
          <w:bCs/>
          <w:color w:val="000000" w:themeColor="text1"/>
          <w:szCs w:val="24"/>
        </w:rPr>
        <w:t>, κ</w:t>
      </w:r>
      <w:r w:rsidRPr="00531200">
        <w:rPr>
          <w:rFonts w:eastAsia="Times New Roman"/>
          <w:bCs/>
          <w:color w:val="000000" w:themeColor="text1"/>
          <w:szCs w:val="24"/>
        </w:rPr>
        <w:t>αι εκεί</w:t>
      </w:r>
      <w:r>
        <w:rPr>
          <w:rFonts w:eastAsia="Times New Roman"/>
          <w:bCs/>
          <w:color w:val="000000" w:themeColor="text1"/>
          <w:szCs w:val="24"/>
        </w:rPr>
        <w:t xml:space="preserve"> έχασαν. Τ</w:t>
      </w:r>
      <w:r w:rsidRPr="00531200">
        <w:rPr>
          <w:rFonts w:eastAsia="Times New Roman"/>
          <w:bCs/>
          <w:color w:val="000000" w:themeColor="text1"/>
          <w:szCs w:val="24"/>
        </w:rPr>
        <w:t>έλος</w:t>
      </w:r>
      <w:r>
        <w:rPr>
          <w:rFonts w:eastAsia="Times New Roman"/>
          <w:bCs/>
          <w:color w:val="000000" w:themeColor="text1"/>
          <w:szCs w:val="24"/>
        </w:rPr>
        <w:t>,</w:t>
      </w:r>
      <w:r w:rsidRPr="00531200">
        <w:rPr>
          <w:rFonts w:eastAsia="Times New Roman"/>
          <w:bCs/>
          <w:color w:val="000000" w:themeColor="text1"/>
          <w:szCs w:val="24"/>
        </w:rPr>
        <w:t xml:space="preserve"> </w:t>
      </w:r>
      <w:r>
        <w:rPr>
          <w:rFonts w:eastAsia="Times New Roman"/>
          <w:bCs/>
          <w:color w:val="000000" w:themeColor="text1"/>
          <w:szCs w:val="24"/>
        </w:rPr>
        <w:t>έχοντας υποστεί απανωτές ήττες, ε</w:t>
      </w:r>
      <w:r w:rsidRPr="00531200">
        <w:rPr>
          <w:rFonts w:eastAsia="Times New Roman"/>
          <w:bCs/>
          <w:color w:val="000000" w:themeColor="text1"/>
          <w:szCs w:val="24"/>
        </w:rPr>
        <w:t>πανέρχεται με καταγγελίες περί απόδοσης της γλώσσας και της εθνότητας</w:t>
      </w:r>
      <w:r>
        <w:rPr>
          <w:rFonts w:eastAsia="Times New Roman"/>
          <w:bCs/>
          <w:color w:val="000000" w:themeColor="text1"/>
          <w:szCs w:val="24"/>
        </w:rPr>
        <w:t>. Γ</w:t>
      </w:r>
      <w:r w:rsidRPr="00531200">
        <w:rPr>
          <w:rFonts w:eastAsia="Times New Roman"/>
          <w:bCs/>
          <w:color w:val="000000" w:themeColor="text1"/>
          <w:szCs w:val="24"/>
        </w:rPr>
        <w:t>νωρίζουν συνειδητά ότι λέ</w:t>
      </w:r>
      <w:r>
        <w:rPr>
          <w:rFonts w:eastAsia="Times New Roman"/>
          <w:bCs/>
          <w:color w:val="000000" w:themeColor="text1"/>
          <w:szCs w:val="24"/>
        </w:rPr>
        <w:t>νε</w:t>
      </w:r>
      <w:r w:rsidRPr="00531200">
        <w:rPr>
          <w:rFonts w:eastAsia="Times New Roman"/>
          <w:bCs/>
          <w:color w:val="000000" w:themeColor="text1"/>
          <w:szCs w:val="24"/>
        </w:rPr>
        <w:t xml:space="preserve"> ψέματα</w:t>
      </w:r>
      <w:r>
        <w:rPr>
          <w:rFonts w:eastAsia="Times New Roman"/>
          <w:bCs/>
          <w:color w:val="000000" w:themeColor="text1"/>
          <w:szCs w:val="24"/>
        </w:rPr>
        <w:t>,</w:t>
      </w:r>
      <w:r w:rsidRPr="00531200">
        <w:rPr>
          <w:rFonts w:eastAsia="Times New Roman"/>
          <w:bCs/>
          <w:color w:val="000000" w:themeColor="text1"/>
          <w:szCs w:val="24"/>
        </w:rPr>
        <w:t xml:space="preserve"> αλλά πάνω σε αυτό συνεχίζουν να </w:t>
      </w:r>
      <w:r>
        <w:rPr>
          <w:rFonts w:eastAsia="Times New Roman"/>
          <w:bCs/>
          <w:color w:val="000000" w:themeColor="text1"/>
          <w:szCs w:val="24"/>
        </w:rPr>
        <w:t>διχάζουν την ε</w:t>
      </w:r>
      <w:r w:rsidRPr="00531200">
        <w:rPr>
          <w:rFonts w:eastAsia="Times New Roman"/>
          <w:bCs/>
          <w:color w:val="000000" w:themeColor="text1"/>
          <w:szCs w:val="24"/>
        </w:rPr>
        <w:t>λλη</w:t>
      </w:r>
      <w:r w:rsidRPr="00531200">
        <w:rPr>
          <w:rFonts w:eastAsia="Times New Roman"/>
          <w:bCs/>
          <w:color w:val="000000" w:themeColor="text1"/>
          <w:szCs w:val="24"/>
        </w:rPr>
        <w:t>νική κοινωνία</w:t>
      </w:r>
      <w:r>
        <w:rPr>
          <w:rFonts w:eastAsia="Times New Roman"/>
          <w:bCs/>
          <w:color w:val="000000" w:themeColor="text1"/>
          <w:szCs w:val="24"/>
        </w:rPr>
        <w:t>.</w:t>
      </w:r>
    </w:p>
    <w:p w14:paraId="2ED8C081"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Τόσο στη </w:t>
      </w:r>
      <w:r>
        <w:rPr>
          <w:rFonts w:eastAsia="Times New Roman"/>
          <w:bCs/>
          <w:color w:val="000000" w:themeColor="text1"/>
          <w:szCs w:val="24"/>
        </w:rPr>
        <w:t>σ</w:t>
      </w:r>
      <w:r w:rsidRPr="00531200">
        <w:rPr>
          <w:rFonts w:eastAsia="Times New Roman"/>
          <w:bCs/>
          <w:color w:val="000000" w:themeColor="text1"/>
          <w:szCs w:val="24"/>
        </w:rPr>
        <w:t xml:space="preserve">υμφωνία </w:t>
      </w:r>
      <w:r>
        <w:rPr>
          <w:rFonts w:eastAsia="Times New Roman"/>
          <w:bCs/>
          <w:color w:val="000000" w:themeColor="text1"/>
          <w:szCs w:val="24"/>
        </w:rPr>
        <w:t>όσο και στη ρηματική διακοίνωση της Κ</w:t>
      </w:r>
      <w:r w:rsidRPr="00531200">
        <w:rPr>
          <w:rFonts w:eastAsia="Times New Roman"/>
          <w:bCs/>
          <w:color w:val="000000" w:themeColor="text1"/>
          <w:szCs w:val="24"/>
        </w:rPr>
        <w:t xml:space="preserve">υβέρνησης </w:t>
      </w:r>
      <w:r>
        <w:rPr>
          <w:rFonts w:eastAsia="Times New Roman"/>
          <w:bCs/>
          <w:color w:val="000000" w:themeColor="text1"/>
          <w:szCs w:val="24"/>
        </w:rPr>
        <w:t xml:space="preserve">της ΠΓΔΜ ο όρος </w:t>
      </w:r>
      <w:r>
        <w:rPr>
          <w:rFonts w:eastAsia="Times New Roman"/>
          <w:bCs/>
          <w:color w:val="000000" w:themeColor="text1"/>
          <w:szCs w:val="24"/>
        </w:rPr>
        <w:t>«</w:t>
      </w:r>
      <w:r>
        <w:rPr>
          <w:rFonts w:eastAsia="Times New Roman"/>
          <w:bCs/>
          <w:color w:val="000000" w:themeColor="text1"/>
          <w:szCs w:val="24"/>
          <w:lang w:val="en-US"/>
        </w:rPr>
        <w:t>nationality</w:t>
      </w:r>
      <w:r>
        <w:rPr>
          <w:rFonts w:eastAsia="Times New Roman"/>
          <w:bCs/>
          <w:color w:val="000000" w:themeColor="text1"/>
          <w:szCs w:val="24"/>
        </w:rPr>
        <w:t>»</w:t>
      </w:r>
      <w:r w:rsidRPr="00781AC5">
        <w:rPr>
          <w:rFonts w:eastAsia="Times New Roman"/>
          <w:bCs/>
          <w:color w:val="000000" w:themeColor="text1"/>
          <w:szCs w:val="24"/>
        </w:rPr>
        <w:t xml:space="preserve"> </w:t>
      </w:r>
      <w:r w:rsidRPr="00531200">
        <w:rPr>
          <w:rFonts w:eastAsia="Times New Roman"/>
          <w:bCs/>
          <w:color w:val="000000" w:themeColor="text1"/>
          <w:szCs w:val="24"/>
        </w:rPr>
        <w:t xml:space="preserve">αναφέρεται αποκλειστικά στην </w:t>
      </w:r>
      <w:r>
        <w:rPr>
          <w:rFonts w:eastAsia="Times New Roman"/>
          <w:bCs/>
          <w:color w:val="000000" w:themeColor="text1"/>
          <w:szCs w:val="24"/>
        </w:rPr>
        <w:t>ιθαγένεια και δεν ορίζει ή υπο</w:t>
      </w:r>
      <w:r w:rsidRPr="00531200">
        <w:rPr>
          <w:rFonts w:eastAsia="Times New Roman"/>
          <w:bCs/>
          <w:color w:val="000000" w:themeColor="text1"/>
          <w:szCs w:val="24"/>
        </w:rPr>
        <w:t xml:space="preserve">καθορίζει </w:t>
      </w:r>
      <w:r>
        <w:rPr>
          <w:rFonts w:eastAsia="Times New Roman"/>
          <w:bCs/>
          <w:color w:val="000000" w:themeColor="text1"/>
          <w:szCs w:val="24"/>
        </w:rPr>
        <w:t xml:space="preserve">εθνοτικό </w:t>
      </w:r>
      <w:r w:rsidRPr="00531200">
        <w:rPr>
          <w:rFonts w:eastAsia="Times New Roman"/>
          <w:bCs/>
          <w:color w:val="000000" w:themeColor="text1"/>
          <w:szCs w:val="24"/>
        </w:rPr>
        <w:t>δεσμό η εθνότητα</w:t>
      </w:r>
      <w:r>
        <w:rPr>
          <w:rFonts w:eastAsia="Times New Roman"/>
          <w:bCs/>
          <w:color w:val="000000" w:themeColor="text1"/>
          <w:szCs w:val="24"/>
        </w:rPr>
        <w:t>. Σ</w:t>
      </w:r>
      <w:r w:rsidRPr="00531200">
        <w:rPr>
          <w:rFonts w:eastAsia="Times New Roman"/>
          <w:bCs/>
          <w:color w:val="000000" w:themeColor="text1"/>
          <w:szCs w:val="24"/>
        </w:rPr>
        <w:t>τα διαβατήρια των πολιτών της Πρώην Γιουγκοσλαβικ</w:t>
      </w:r>
      <w:r w:rsidRPr="00531200">
        <w:rPr>
          <w:rFonts w:eastAsia="Times New Roman"/>
          <w:bCs/>
          <w:color w:val="000000" w:themeColor="text1"/>
          <w:szCs w:val="24"/>
        </w:rPr>
        <w:t xml:space="preserve">ής Δημοκρατίας της Μακεδονίας θα αναφέρεται ο όρος </w:t>
      </w:r>
      <w:r>
        <w:rPr>
          <w:rFonts w:eastAsia="Times New Roman"/>
          <w:bCs/>
          <w:color w:val="000000" w:themeColor="text1"/>
          <w:szCs w:val="24"/>
        </w:rPr>
        <w:t xml:space="preserve">«μακεδονική/πολίτης της Δημοκρατίας της Βορείου </w:t>
      </w:r>
      <w:r w:rsidRPr="00531200">
        <w:rPr>
          <w:rFonts w:eastAsia="Times New Roman"/>
          <w:bCs/>
          <w:color w:val="000000" w:themeColor="text1"/>
          <w:szCs w:val="24"/>
        </w:rPr>
        <w:t>Μακεδονίας</w:t>
      </w:r>
      <w:r>
        <w:rPr>
          <w:rFonts w:eastAsia="Times New Roman"/>
          <w:bCs/>
          <w:color w:val="000000" w:themeColor="text1"/>
          <w:szCs w:val="24"/>
        </w:rPr>
        <w:t>». Ο</w:t>
      </w:r>
      <w:r w:rsidRPr="00531200">
        <w:rPr>
          <w:rFonts w:eastAsia="Times New Roman"/>
          <w:bCs/>
          <w:color w:val="000000" w:themeColor="text1"/>
          <w:szCs w:val="24"/>
        </w:rPr>
        <w:t xml:space="preserve">ι πολίτες θα ανήκουν στη </w:t>
      </w:r>
      <w:r>
        <w:rPr>
          <w:rFonts w:eastAsia="Times New Roman"/>
          <w:bCs/>
          <w:color w:val="000000" w:themeColor="text1"/>
          <w:szCs w:val="24"/>
        </w:rPr>
        <w:t>Β</w:t>
      </w:r>
      <w:r w:rsidRPr="00531200">
        <w:rPr>
          <w:rFonts w:eastAsia="Times New Roman"/>
          <w:bCs/>
          <w:color w:val="000000" w:themeColor="text1"/>
          <w:szCs w:val="24"/>
        </w:rPr>
        <w:t>όρεια Μακεδο</w:t>
      </w:r>
      <w:r>
        <w:rPr>
          <w:rFonts w:eastAsia="Times New Roman"/>
          <w:bCs/>
          <w:color w:val="000000" w:themeColor="text1"/>
          <w:szCs w:val="24"/>
        </w:rPr>
        <w:t xml:space="preserve">νία και επίσημα θα ονομάζονται </w:t>
      </w:r>
      <w:r>
        <w:rPr>
          <w:rFonts w:eastAsia="Times New Roman"/>
          <w:bCs/>
          <w:color w:val="000000" w:themeColor="text1"/>
          <w:szCs w:val="24"/>
        </w:rPr>
        <w:t>«</w:t>
      </w:r>
      <w:r>
        <w:rPr>
          <w:rFonts w:eastAsia="Times New Roman"/>
          <w:bCs/>
          <w:color w:val="000000" w:themeColor="text1"/>
          <w:szCs w:val="24"/>
        </w:rPr>
        <w:t>Βορειομακεδόνες</w:t>
      </w:r>
      <w:r>
        <w:rPr>
          <w:rFonts w:eastAsia="Times New Roman"/>
          <w:bCs/>
          <w:color w:val="000000" w:themeColor="text1"/>
          <w:szCs w:val="24"/>
        </w:rPr>
        <w:t>»</w:t>
      </w:r>
      <w:r>
        <w:rPr>
          <w:rFonts w:eastAsia="Times New Roman"/>
          <w:bCs/>
          <w:color w:val="000000" w:themeColor="text1"/>
          <w:szCs w:val="24"/>
        </w:rPr>
        <w:t xml:space="preserve"> ή</w:t>
      </w:r>
      <w:r w:rsidRPr="00531200">
        <w:rPr>
          <w:rFonts w:eastAsia="Times New Roman"/>
          <w:bCs/>
          <w:color w:val="000000" w:themeColor="text1"/>
          <w:szCs w:val="24"/>
        </w:rPr>
        <w:t xml:space="preserve"> </w:t>
      </w:r>
      <w:r>
        <w:rPr>
          <w:rFonts w:eastAsia="Times New Roman"/>
          <w:bCs/>
          <w:color w:val="000000" w:themeColor="text1"/>
          <w:szCs w:val="24"/>
        </w:rPr>
        <w:t>«</w:t>
      </w:r>
      <w:r w:rsidRPr="00531200">
        <w:rPr>
          <w:rFonts w:eastAsia="Times New Roman"/>
          <w:bCs/>
          <w:color w:val="000000" w:themeColor="text1"/>
          <w:szCs w:val="24"/>
        </w:rPr>
        <w:t>κάτοικοι της Βόρειας Μακεδονίας</w:t>
      </w:r>
      <w:r>
        <w:rPr>
          <w:rFonts w:eastAsia="Times New Roman"/>
          <w:bCs/>
          <w:color w:val="000000" w:themeColor="text1"/>
          <w:szCs w:val="24"/>
        </w:rPr>
        <w:t>»</w:t>
      </w:r>
      <w:r>
        <w:rPr>
          <w:rFonts w:eastAsia="Times New Roman"/>
          <w:bCs/>
          <w:color w:val="000000" w:themeColor="text1"/>
          <w:szCs w:val="24"/>
        </w:rPr>
        <w:t>.</w:t>
      </w:r>
    </w:p>
    <w:p w14:paraId="2ED8C082"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Σ</w:t>
      </w:r>
      <w:r w:rsidRPr="00531200">
        <w:rPr>
          <w:rFonts w:eastAsia="Times New Roman"/>
          <w:bCs/>
          <w:color w:val="000000" w:themeColor="text1"/>
          <w:szCs w:val="24"/>
        </w:rPr>
        <w:t xml:space="preserve">την ουσία αυτό που γίνεται </w:t>
      </w:r>
      <w:r>
        <w:rPr>
          <w:rFonts w:eastAsia="Times New Roman"/>
          <w:bCs/>
          <w:color w:val="000000" w:themeColor="text1"/>
          <w:szCs w:val="24"/>
        </w:rPr>
        <w:t xml:space="preserve">εδώ είναι ότι οι αντίπαλοι της </w:t>
      </w:r>
      <w:r>
        <w:rPr>
          <w:rFonts w:eastAsia="Times New Roman"/>
          <w:bCs/>
          <w:color w:val="000000" w:themeColor="text1"/>
          <w:szCs w:val="24"/>
        </w:rPr>
        <w:t>σ</w:t>
      </w:r>
      <w:r w:rsidRPr="00531200">
        <w:rPr>
          <w:rFonts w:eastAsia="Times New Roman"/>
          <w:bCs/>
          <w:color w:val="000000" w:themeColor="text1"/>
          <w:szCs w:val="24"/>
        </w:rPr>
        <w:t>υμφωνίας</w:t>
      </w:r>
      <w:r>
        <w:rPr>
          <w:rFonts w:eastAsia="Times New Roman"/>
          <w:bCs/>
          <w:color w:val="000000" w:themeColor="text1"/>
          <w:szCs w:val="24"/>
        </w:rPr>
        <w:t>,</w:t>
      </w:r>
      <w:r w:rsidRPr="00531200">
        <w:rPr>
          <w:rFonts w:eastAsia="Times New Roman"/>
          <w:bCs/>
          <w:color w:val="000000" w:themeColor="text1"/>
          <w:szCs w:val="24"/>
        </w:rPr>
        <w:t xml:space="preserve"> όταν είδαν ότι έχει </w:t>
      </w:r>
      <w:r>
        <w:rPr>
          <w:rFonts w:eastAsia="Times New Roman"/>
          <w:bCs/>
          <w:color w:val="000000" w:themeColor="text1"/>
          <w:szCs w:val="24"/>
        </w:rPr>
        <w:t>τηρη</w:t>
      </w:r>
      <w:r w:rsidRPr="00531200">
        <w:rPr>
          <w:rFonts w:eastAsia="Times New Roman"/>
          <w:bCs/>
          <w:color w:val="000000" w:themeColor="text1"/>
          <w:szCs w:val="24"/>
        </w:rPr>
        <w:t>θεί η εθνική γραμμή</w:t>
      </w:r>
      <w:r>
        <w:rPr>
          <w:rFonts w:eastAsia="Times New Roman"/>
          <w:bCs/>
          <w:color w:val="000000" w:themeColor="text1"/>
          <w:szCs w:val="24"/>
        </w:rPr>
        <w:t>,</w:t>
      </w:r>
      <w:r w:rsidRPr="00531200">
        <w:rPr>
          <w:rFonts w:eastAsia="Times New Roman"/>
          <w:bCs/>
          <w:color w:val="000000" w:themeColor="text1"/>
          <w:szCs w:val="24"/>
        </w:rPr>
        <w:t xml:space="preserve"> άρχισ</w:t>
      </w:r>
      <w:r>
        <w:rPr>
          <w:rFonts w:eastAsia="Times New Roman"/>
          <w:bCs/>
          <w:color w:val="000000" w:themeColor="text1"/>
          <w:szCs w:val="24"/>
        </w:rPr>
        <w:t xml:space="preserve">αν να ψάχνουν </w:t>
      </w:r>
      <w:r w:rsidRPr="00531200">
        <w:rPr>
          <w:rFonts w:eastAsia="Times New Roman"/>
          <w:bCs/>
          <w:color w:val="000000" w:themeColor="text1"/>
          <w:szCs w:val="24"/>
        </w:rPr>
        <w:t>κάτι για να πιαστούν</w:t>
      </w:r>
      <w:r>
        <w:rPr>
          <w:rFonts w:eastAsia="Times New Roman"/>
          <w:bCs/>
          <w:color w:val="000000" w:themeColor="text1"/>
          <w:szCs w:val="24"/>
        </w:rPr>
        <w:t>.</w:t>
      </w:r>
      <w:r w:rsidRPr="00531200">
        <w:rPr>
          <w:rFonts w:eastAsia="Times New Roman"/>
          <w:bCs/>
          <w:color w:val="000000" w:themeColor="text1"/>
          <w:szCs w:val="24"/>
        </w:rPr>
        <w:t xml:space="preserve"> Δυστυχώς</w:t>
      </w:r>
      <w:r>
        <w:rPr>
          <w:rFonts w:eastAsia="Times New Roman"/>
          <w:bCs/>
          <w:color w:val="000000" w:themeColor="text1"/>
          <w:szCs w:val="24"/>
        </w:rPr>
        <w:t>,</w:t>
      </w:r>
      <w:r w:rsidRPr="00531200">
        <w:rPr>
          <w:rFonts w:eastAsia="Times New Roman"/>
          <w:bCs/>
          <w:color w:val="000000" w:themeColor="text1"/>
          <w:szCs w:val="24"/>
        </w:rPr>
        <w:t xml:space="preserve"> δεν είχαν ανθρώπους που να ξέρουν Διεθνές Δίκαιο </w:t>
      </w:r>
      <w:r>
        <w:rPr>
          <w:rFonts w:eastAsia="Times New Roman"/>
          <w:bCs/>
          <w:color w:val="000000" w:themeColor="text1"/>
          <w:szCs w:val="24"/>
        </w:rPr>
        <w:t>ή διεθνή πρακτική.</w:t>
      </w:r>
    </w:p>
    <w:p w14:paraId="2ED8C083"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Κυρίες και κύριοι Βουλε</w:t>
      </w:r>
      <w:r>
        <w:rPr>
          <w:rFonts w:eastAsia="Times New Roman"/>
          <w:bCs/>
          <w:color w:val="000000" w:themeColor="text1"/>
          <w:szCs w:val="24"/>
        </w:rPr>
        <w:t>υτές, η Α</w:t>
      </w:r>
      <w:r w:rsidRPr="00531200">
        <w:rPr>
          <w:rFonts w:eastAsia="Times New Roman"/>
          <w:bCs/>
          <w:color w:val="000000" w:themeColor="text1"/>
          <w:szCs w:val="24"/>
        </w:rPr>
        <w:t xml:space="preserve">ντιπολίτευση έχει επιλέξει περίεργους και δύσκολους δρόμους για να στήσει τη στρατηγική </w:t>
      </w:r>
      <w:r>
        <w:rPr>
          <w:rFonts w:eastAsia="Times New Roman"/>
          <w:bCs/>
          <w:color w:val="000000" w:themeColor="text1"/>
          <w:szCs w:val="24"/>
        </w:rPr>
        <w:t>της. Δυσκολεύε</w:t>
      </w:r>
      <w:r w:rsidRPr="00531200">
        <w:rPr>
          <w:rFonts w:eastAsia="Times New Roman"/>
          <w:bCs/>
          <w:color w:val="000000" w:themeColor="text1"/>
          <w:szCs w:val="24"/>
        </w:rPr>
        <w:t>ται</w:t>
      </w:r>
      <w:r>
        <w:rPr>
          <w:rFonts w:eastAsia="Times New Roman"/>
          <w:bCs/>
          <w:color w:val="000000" w:themeColor="text1"/>
          <w:szCs w:val="24"/>
        </w:rPr>
        <w:t xml:space="preserve"> η</w:t>
      </w:r>
      <w:r w:rsidRPr="00531200">
        <w:rPr>
          <w:rFonts w:eastAsia="Times New Roman"/>
          <w:bCs/>
          <w:color w:val="000000" w:themeColor="text1"/>
          <w:szCs w:val="24"/>
        </w:rPr>
        <w:t xml:space="preserve"> Νέ</w:t>
      </w:r>
      <w:r>
        <w:rPr>
          <w:rFonts w:eastAsia="Times New Roman"/>
          <w:bCs/>
          <w:color w:val="000000" w:themeColor="text1"/>
          <w:szCs w:val="24"/>
        </w:rPr>
        <w:t>α Δημοκρατία να πιστέψει ότι η Κ</w:t>
      </w:r>
      <w:r w:rsidRPr="00531200">
        <w:rPr>
          <w:rFonts w:eastAsia="Times New Roman"/>
          <w:bCs/>
          <w:color w:val="000000" w:themeColor="text1"/>
          <w:szCs w:val="24"/>
        </w:rPr>
        <w:t xml:space="preserve">υβέρνησή μας </w:t>
      </w:r>
      <w:r>
        <w:rPr>
          <w:rFonts w:eastAsia="Times New Roman"/>
          <w:bCs/>
          <w:color w:val="000000" w:themeColor="text1"/>
          <w:szCs w:val="24"/>
        </w:rPr>
        <w:t>πέτυχε μι</w:t>
      </w:r>
      <w:r w:rsidRPr="00531200">
        <w:rPr>
          <w:rFonts w:eastAsia="Times New Roman"/>
          <w:bCs/>
          <w:color w:val="000000" w:themeColor="text1"/>
          <w:szCs w:val="24"/>
        </w:rPr>
        <w:t>α τέτοια συμφωνία</w:t>
      </w:r>
      <w:r>
        <w:rPr>
          <w:rFonts w:eastAsia="Times New Roman"/>
          <w:bCs/>
          <w:color w:val="000000" w:themeColor="text1"/>
          <w:szCs w:val="24"/>
        </w:rPr>
        <w:t>. Π</w:t>
      </w:r>
      <w:r w:rsidRPr="00531200">
        <w:rPr>
          <w:rFonts w:eastAsia="Times New Roman"/>
          <w:bCs/>
          <w:color w:val="000000" w:themeColor="text1"/>
          <w:szCs w:val="24"/>
        </w:rPr>
        <w:t>ροσπαθεί να τορπιλίσει τη διαδικασία</w:t>
      </w:r>
      <w:r>
        <w:rPr>
          <w:rFonts w:eastAsia="Times New Roman"/>
          <w:bCs/>
          <w:color w:val="000000" w:themeColor="text1"/>
          <w:szCs w:val="24"/>
        </w:rPr>
        <w:t>, γ</w:t>
      </w:r>
      <w:r w:rsidRPr="00531200">
        <w:rPr>
          <w:rFonts w:eastAsia="Times New Roman"/>
          <w:bCs/>
          <w:color w:val="000000" w:themeColor="text1"/>
          <w:szCs w:val="24"/>
        </w:rPr>
        <w:t>ιατί δεν μπορεί να δεχθε</w:t>
      </w:r>
      <w:r w:rsidRPr="00531200">
        <w:rPr>
          <w:rFonts w:eastAsia="Times New Roman"/>
          <w:bCs/>
          <w:color w:val="000000" w:themeColor="text1"/>
          <w:szCs w:val="24"/>
        </w:rPr>
        <w:t xml:space="preserve">ί ότι η </w:t>
      </w:r>
      <w:r>
        <w:rPr>
          <w:rFonts w:eastAsia="Times New Roman"/>
          <w:bCs/>
          <w:color w:val="000000" w:themeColor="text1"/>
          <w:szCs w:val="24"/>
        </w:rPr>
        <w:t>Κ</w:t>
      </w:r>
      <w:r w:rsidRPr="00531200">
        <w:rPr>
          <w:rFonts w:eastAsia="Times New Roman"/>
          <w:bCs/>
          <w:color w:val="000000" w:themeColor="text1"/>
          <w:szCs w:val="24"/>
        </w:rPr>
        <w:t>υβέρνηση ΣΥΡΙΖΑ</w:t>
      </w:r>
      <w:r>
        <w:rPr>
          <w:rFonts w:eastAsia="Times New Roman"/>
          <w:bCs/>
          <w:color w:val="000000" w:themeColor="text1"/>
          <w:szCs w:val="24"/>
        </w:rPr>
        <w:t>, μια αριστερή Κ</w:t>
      </w:r>
      <w:r w:rsidRPr="00531200">
        <w:rPr>
          <w:rFonts w:eastAsia="Times New Roman"/>
          <w:bCs/>
          <w:color w:val="000000" w:themeColor="text1"/>
          <w:szCs w:val="24"/>
        </w:rPr>
        <w:t>υβέρνηση</w:t>
      </w:r>
      <w:r>
        <w:rPr>
          <w:rFonts w:eastAsia="Times New Roman"/>
          <w:bCs/>
          <w:color w:val="000000" w:themeColor="text1"/>
          <w:szCs w:val="24"/>
        </w:rPr>
        <w:t>,</w:t>
      </w:r>
      <w:r w:rsidRPr="00531200">
        <w:rPr>
          <w:rFonts w:eastAsia="Times New Roman"/>
          <w:bCs/>
          <w:color w:val="000000" w:themeColor="text1"/>
          <w:szCs w:val="24"/>
        </w:rPr>
        <w:t xml:space="preserve"> μπορεί να λύσει θέματα τα οποία οι προηγούμενες κυβερνήσεις </w:t>
      </w:r>
      <w:r>
        <w:rPr>
          <w:rFonts w:eastAsia="Times New Roman"/>
          <w:bCs/>
          <w:color w:val="000000" w:themeColor="text1"/>
          <w:szCs w:val="24"/>
        </w:rPr>
        <w:t xml:space="preserve">δεν μπόρεσαν και </w:t>
      </w:r>
      <w:r w:rsidRPr="00531200">
        <w:rPr>
          <w:rFonts w:eastAsia="Times New Roman"/>
          <w:bCs/>
          <w:color w:val="000000" w:themeColor="text1"/>
          <w:szCs w:val="24"/>
        </w:rPr>
        <w:t xml:space="preserve">κάνει πολιτική με το φαντασιακό </w:t>
      </w:r>
      <w:r>
        <w:rPr>
          <w:rFonts w:eastAsia="Times New Roman"/>
          <w:bCs/>
          <w:color w:val="000000" w:themeColor="text1"/>
          <w:szCs w:val="24"/>
        </w:rPr>
        <w:t>της. Θ</w:t>
      </w:r>
      <w:r w:rsidRPr="00531200">
        <w:rPr>
          <w:rFonts w:eastAsia="Times New Roman"/>
          <w:bCs/>
          <w:color w:val="000000" w:themeColor="text1"/>
          <w:szCs w:val="24"/>
        </w:rPr>
        <w:t>α ήθελε να μη φέρ</w:t>
      </w:r>
      <w:r>
        <w:rPr>
          <w:rFonts w:eastAsia="Times New Roman"/>
          <w:bCs/>
          <w:color w:val="000000" w:themeColor="text1"/>
          <w:szCs w:val="24"/>
        </w:rPr>
        <w:t>ουμε μια τέτοια συμφωνία, γ</w:t>
      </w:r>
      <w:r w:rsidRPr="00531200">
        <w:rPr>
          <w:rFonts w:eastAsia="Times New Roman"/>
          <w:bCs/>
          <w:color w:val="000000" w:themeColor="text1"/>
          <w:szCs w:val="24"/>
        </w:rPr>
        <w:t xml:space="preserve">ιατί ασκούσε πολιτική </w:t>
      </w:r>
      <w:r>
        <w:rPr>
          <w:rFonts w:eastAsia="Times New Roman"/>
          <w:bCs/>
          <w:color w:val="000000" w:themeColor="text1"/>
          <w:szCs w:val="24"/>
        </w:rPr>
        <w:t>–</w:t>
      </w:r>
      <w:r w:rsidRPr="00531200">
        <w:rPr>
          <w:rFonts w:eastAsia="Times New Roman"/>
          <w:bCs/>
          <w:color w:val="000000" w:themeColor="text1"/>
          <w:szCs w:val="24"/>
        </w:rPr>
        <w:t>ολοκληρ</w:t>
      </w:r>
      <w:r>
        <w:rPr>
          <w:rFonts w:eastAsia="Times New Roman"/>
          <w:bCs/>
          <w:color w:val="000000" w:themeColor="text1"/>
          <w:szCs w:val="24"/>
        </w:rPr>
        <w:t>ώνω, κύριε Π</w:t>
      </w:r>
      <w:r w:rsidRPr="00531200">
        <w:rPr>
          <w:rFonts w:eastAsia="Times New Roman"/>
          <w:bCs/>
          <w:color w:val="000000" w:themeColor="text1"/>
          <w:szCs w:val="24"/>
        </w:rPr>
        <w:t>ρόεδρ</w:t>
      </w:r>
      <w:r w:rsidRPr="00531200">
        <w:rPr>
          <w:rFonts w:eastAsia="Times New Roman"/>
          <w:bCs/>
          <w:color w:val="000000" w:themeColor="text1"/>
          <w:szCs w:val="24"/>
        </w:rPr>
        <w:t>ε</w:t>
      </w:r>
      <w:r>
        <w:rPr>
          <w:rFonts w:eastAsia="Times New Roman"/>
          <w:bCs/>
          <w:color w:val="000000" w:themeColor="text1"/>
          <w:szCs w:val="24"/>
        </w:rPr>
        <w:t>-</w:t>
      </w:r>
      <w:r>
        <w:rPr>
          <w:rFonts w:eastAsia="Times New Roman"/>
          <w:bCs/>
          <w:color w:val="000000" w:themeColor="text1"/>
          <w:szCs w:val="24"/>
        </w:rPr>
        <w:t>,</w:t>
      </w:r>
      <w:r>
        <w:rPr>
          <w:rFonts w:eastAsia="Times New Roman"/>
          <w:bCs/>
          <w:color w:val="000000" w:themeColor="text1"/>
          <w:szCs w:val="24"/>
        </w:rPr>
        <w:t xml:space="preserve"> σε ένα πεδίο π</w:t>
      </w:r>
      <w:r w:rsidRPr="00531200">
        <w:rPr>
          <w:rFonts w:eastAsia="Times New Roman"/>
          <w:bCs/>
          <w:color w:val="000000" w:themeColor="text1"/>
          <w:szCs w:val="24"/>
        </w:rPr>
        <w:t>ου</w:t>
      </w:r>
      <w:r>
        <w:rPr>
          <w:rFonts w:eastAsia="Times New Roman"/>
          <w:bCs/>
          <w:color w:val="000000" w:themeColor="text1"/>
          <w:szCs w:val="24"/>
        </w:rPr>
        <w:t>,</w:t>
      </w:r>
      <w:r w:rsidRPr="00531200">
        <w:rPr>
          <w:rFonts w:eastAsia="Times New Roman"/>
          <w:bCs/>
          <w:color w:val="000000" w:themeColor="text1"/>
          <w:szCs w:val="24"/>
        </w:rPr>
        <w:t xml:space="preserve"> κατά τη γνώμη </w:t>
      </w:r>
      <w:r>
        <w:rPr>
          <w:rFonts w:eastAsia="Times New Roman"/>
          <w:bCs/>
          <w:color w:val="000000" w:themeColor="text1"/>
          <w:szCs w:val="24"/>
        </w:rPr>
        <w:t xml:space="preserve">της, είχε </w:t>
      </w:r>
      <w:r w:rsidRPr="00531200">
        <w:rPr>
          <w:rFonts w:eastAsia="Times New Roman"/>
          <w:bCs/>
          <w:color w:val="000000" w:themeColor="text1"/>
          <w:szCs w:val="24"/>
        </w:rPr>
        <w:t>πλεονέκτημα</w:t>
      </w:r>
      <w:r>
        <w:rPr>
          <w:rFonts w:eastAsia="Times New Roman"/>
          <w:bCs/>
          <w:color w:val="000000" w:themeColor="text1"/>
          <w:szCs w:val="24"/>
        </w:rPr>
        <w:t>. Όμως,</w:t>
      </w:r>
      <w:r w:rsidRPr="00531200">
        <w:rPr>
          <w:rFonts w:eastAsia="Times New Roman"/>
          <w:bCs/>
          <w:color w:val="000000" w:themeColor="text1"/>
          <w:szCs w:val="24"/>
        </w:rPr>
        <w:t xml:space="preserve"> η άσκηση πολιτικής με το φαντασιακό είναι επικίνδυν</w:t>
      </w:r>
      <w:r>
        <w:rPr>
          <w:rFonts w:eastAsia="Times New Roman"/>
          <w:bCs/>
          <w:color w:val="000000" w:themeColor="text1"/>
          <w:szCs w:val="24"/>
        </w:rPr>
        <w:t>η οδός.</w:t>
      </w:r>
    </w:p>
    <w:p w14:paraId="2ED8C084"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Γ</w:t>
      </w:r>
      <w:r w:rsidRPr="00531200">
        <w:rPr>
          <w:rFonts w:eastAsia="Times New Roman"/>
          <w:bCs/>
          <w:color w:val="000000" w:themeColor="text1"/>
          <w:szCs w:val="24"/>
        </w:rPr>
        <w:t>ράφε</w:t>
      </w:r>
      <w:r>
        <w:rPr>
          <w:rFonts w:eastAsia="Times New Roman"/>
          <w:bCs/>
          <w:color w:val="000000" w:themeColor="text1"/>
          <w:szCs w:val="24"/>
        </w:rPr>
        <w:t xml:space="preserve">ι ο Μπρεχτ </w:t>
      </w:r>
      <w:r w:rsidRPr="00531200">
        <w:rPr>
          <w:rFonts w:eastAsia="Times New Roman"/>
          <w:bCs/>
          <w:color w:val="000000" w:themeColor="text1"/>
          <w:szCs w:val="24"/>
        </w:rPr>
        <w:t xml:space="preserve">στις </w:t>
      </w:r>
      <w:r>
        <w:rPr>
          <w:rFonts w:eastAsia="Times New Roman"/>
          <w:bCs/>
          <w:color w:val="000000" w:themeColor="text1"/>
          <w:szCs w:val="24"/>
        </w:rPr>
        <w:t>«Ι</w:t>
      </w:r>
      <w:r w:rsidRPr="00531200">
        <w:rPr>
          <w:rFonts w:eastAsia="Times New Roman"/>
          <w:bCs/>
          <w:color w:val="000000" w:themeColor="text1"/>
          <w:szCs w:val="24"/>
        </w:rPr>
        <w:t xml:space="preserve">στορίες του κυρίου </w:t>
      </w:r>
      <w:r>
        <w:rPr>
          <w:rFonts w:eastAsia="Times New Roman"/>
          <w:bCs/>
          <w:color w:val="000000" w:themeColor="text1"/>
          <w:szCs w:val="24"/>
        </w:rPr>
        <w:t>Κ</w:t>
      </w:r>
      <w:r w:rsidRPr="00531200">
        <w:rPr>
          <w:rFonts w:eastAsia="Times New Roman"/>
          <w:bCs/>
          <w:color w:val="000000" w:themeColor="text1"/>
          <w:szCs w:val="24"/>
        </w:rPr>
        <w:t>ό</w:t>
      </w:r>
      <w:r>
        <w:rPr>
          <w:rFonts w:eastAsia="Times New Roman"/>
          <w:bCs/>
          <w:color w:val="000000" w:themeColor="text1"/>
          <w:szCs w:val="24"/>
        </w:rPr>
        <w:t>υ</w:t>
      </w:r>
      <w:r w:rsidRPr="00531200">
        <w:rPr>
          <w:rFonts w:eastAsia="Times New Roman"/>
          <w:bCs/>
          <w:color w:val="000000" w:themeColor="text1"/>
          <w:szCs w:val="24"/>
        </w:rPr>
        <w:t>νερ</w:t>
      </w:r>
      <w:r>
        <w:rPr>
          <w:rFonts w:eastAsia="Times New Roman"/>
          <w:bCs/>
          <w:color w:val="000000" w:themeColor="text1"/>
          <w:szCs w:val="24"/>
        </w:rPr>
        <w:t>»</w:t>
      </w:r>
      <w:r w:rsidRPr="00CE3F93">
        <w:rPr>
          <w:rFonts w:eastAsia="Times New Roman"/>
          <w:bCs/>
          <w:color w:val="000000" w:themeColor="text1"/>
          <w:szCs w:val="24"/>
        </w:rPr>
        <w:t xml:space="preserve">: </w:t>
      </w:r>
      <w:r>
        <w:rPr>
          <w:rFonts w:eastAsia="Times New Roman"/>
          <w:bCs/>
          <w:color w:val="000000" w:themeColor="text1"/>
          <w:szCs w:val="24"/>
        </w:rPr>
        <w:t>«Ο κύριος Κ. δ</w:t>
      </w:r>
      <w:r w:rsidRPr="00531200">
        <w:rPr>
          <w:rFonts w:eastAsia="Times New Roman"/>
          <w:bCs/>
          <w:color w:val="000000" w:themeColor="text1"/>
          <w:szCs w:val="24"/>
        </w:rPr>
        <w:t>εν έχει ανάγκη να ζει σε μ</w:t>
      </w:r>
      <w:r>
        <w:rPr>
          <w:rFonts w:eastAsia="Times New Roman"/>
          <w:bCs/>
          <w:color w:val="000000" w:themeColor="text1"/>
          <w:szCs w:val="24"/>
        </w:rPr>
        <w:t>ι</w:t>
      </w:r>
      <w:r w:rsidRPr="00531200">
        <w:rPr>
          <w:rFonts w:eastAsia="Times New Roman"/>
          <w:bCs/>
          <w:color w:val="000000" w:themeColor="text1"/>
          <w:szCs w:val="24"/>
        </w:rPr>
        <w:t>α συγκεκριμένη χώρα</w:t>
      </w:r>
      <w:r>
        <w:rPr>
          <w:rFonts w:eastAsia="Times New Roman"/>
          <w:bCs/>
          <w:color w:val="000000" w:themeColor="text1"/>
          <w:szCs w:val="24"/>
        </w:rPr>
        <w:t>. Μ</w:t>
      </w:r>
      <w:r w:rsidRPr="00531200">
        <w:rPr>
          <w:rFonts w:eastAsia="Times New Roman"/>
          <w:bCs/>
          <w:color w:val="000000" w:themeColor="text1"/>
          <w:szCs w:val="24"/>
        </w:rPr>
        <w:t>πορώ οπουδήποτε να</w:t>
      </w:r>
      <w:r w:rsidRPr="00531200">
        <w:rPr>
          <w:rFonts w:eastAsia="Times New Roman"/>
          <w:bCs/>
          <w:color w:val="000000" w:themeColor="text1"/>
          <w:szCs w:val="24"/>
        </w:rPr>
        <w:t xml:space="preserve"> πεινάσω</w:t>
      </w:r>
      <w:r>
        <w:rPr>
          <w:rFonts w:eastAsia="Times New Roman"/>
          <w:bCs/>
          <w:color w:val="000000" w:themeColor="text1"/>
          <w:szCs w:val="24"/>
        </w:rPr>
        <w:t>,</w:t>
      </w:r>
      <w:r w:rsidRPr="00531200">
        <w:rPr>
          <w:rFonts w:eastAsia="Times New Roman"/>
          <w:bCs/>
          <w:color w:val="000000" w:themeColor="text1"/>
          <w:szCs w:val="24"/>
        </w:rPr>
        <w:t xml:space="preserve"> έλεγε</w:t>
      </w:r>
      <w:r>
        <w:rPr>
          <w:rFonts w:eastAsia="Times New Roman"/>
          <w:bCs/>
          <w:color w:val="000000" w:themeColor="text1"/>
          <w:szCs w:val="24"/>
        </w:rPr>
        <w:t>. Μι</w:t>
      </w:r>
      <w:r w:rsidRPr="00531200">
        <w:rPr>
          <w:rFonts w:eastAsia="Times New Roman"/>
          <w:bCs/>
          <w:color w:val="000000" w:themeColor="text1"/>
          <w:szCs w:val="24"/>
        </w:rPr>
        <w:t>α μέρα</w:t>
      </w:r>
      <w:r>
        <w:rPr>
          <w:rFonts w:eastAsia="Times New Roman"/>
          <w:bCs/>
          <w:color w:val="000000" w:themeColor="text1"/>
          <w:szCs w:val="24"/>
        </w:rPr>
        <w:t>, όμως, πέρασε από μι</w:t>
      </w:r>
      <w:r w:rsidRPr="00531200">
        <w:rPr>
          <w:rFonts w:eastAsia="Times New Roman"/>
          <w:bCs/>
          <w:color w:val="000000" w:themeColor="text1"/>
          <w:szCs w:val="24"/>
        </w:rPr>
        <w:t>α πόλη κατακτημένη από τ</w:t>
      </w:r>
      <w:r>
        <w:rPr>
          <w:rFonts w:eastAsia="Times New Roman"/>
          <w:bCs/>
          <w:color w:val="000000" w:themeColor="text1"/>
          <w:szCs w:val="24"/>
        </w:rPr>
        <w:t>ο</w:t>
      </w:r>
      <w:r w:rsidRPr="00531200">
        <w:rPr>
          <w:rFonts w:eastAsia="Times New Roman"/>
          <w:bCs/>
          <w:color w:val="000000" w:themeColor="text1"/>
          <w:szCs w:val="24"/>
        </w:rPr>
        <w:t>ν</w:t>
      </w:r>
      <w:r>
        <w:rPr>
          <w:rFonts w:eastAsia="Times New Roman"/>
          <w:bCs/>
          <w:color w:val="000000" w:themeColor="text1"/>
          <w:szCs w:val="24"/>
        </w:rPr>
        <w:t xml:space="preserve"> εχθρό της. Ε</w:t>
      </w:r>
      <w:r w:rsidRPr="00531200">
        <w:rPr>
          <w:rFonts w:eastAsia="Times New Roman"/>
          <w:bCs/>
          <w:color w:val="000000" w:themeColor="text1"/>
          <w:szCs w:val="24"/>
        </w:rPr>
        <w:t xml:space="preserve">κεί τον </w:t>
      </w:r>
      <w:r>
        <w:rPr>
          <w:rFonts w:eastAsia="Times New Roman"/>
          <w:bCs/>
          <w:color w:val="000000" w:themeColor="text1"/>
          <w:szCs w:val="24"/>
        </w:rPr>
        <w:t>σ</w:t>
      </w:r>
      <w:r w:rsidRPr="00531200">
        <w:rPr>
          <w:rFonts w:eastAsia="Times New Roman"/>
          <w:bCs/>
          <w:color w:val="000000" w:themeColor="text1"/>
          <w:szCs w:val="24"/>
        </w:rPr>
        <w:t>ταμάτη</w:t>
      </w:r>
      <w:r>
        <w:rPr>
          <w:rFonts w:eastAsia="Times New Roman"/>
          <w:bCs/>
          <w:color w:val="000000" w:themeColor="text1"/>
          <w:szCs w:val="24"/>
        </w:rPr>
        <w:t xml:space="preserve">σε </w:t>
      </w:r>
      <w:r w:rsidRPr="00531200">
        <w:rPr>
          <w:rFonts w:eastAsia="Times New Roman"/>
          <w:bCs/>
          <w:color w:val="000000" w:themeColor="text1"/>
          <w:szCs w:val="24"/>
        </w:rPr>
        <w:t>ένας αξιωματικός του εχθρού και τον ανάγκασε να κατέβει από το πεζοδρόμιο</w:t>
      </w:r>
      <w:r>
        <w:rPr>
          <w:rFonts w:eastAsia="Times New Roman"/>
          <w:bCs/>
          <w:color w:val="000000" w:themeColor="text1"/>
          <w:szCs w:val="24"/>
        </w:rPr>
        <w:t>. Ο κύριος Κ. κατέβηκε κ</w:t>
      </w:r>
      <w:r w:rsidRPr="00531200">
        <w:rPr>
          <w:rFonts w:eastAsia="Times New Roman"/>
          <w:bCs/>
          <w:color w:val="000000" w:themeColor="text1"/>
          <w:szCs w:val="24"/>
        </w:rPr>
        <w:t>αι τότε συνειδητοποίησε πως είχε ορ</w:t>
      </w:r>
      <w:r>
        <w:rPr>
          <w:rFonts w:eastAsia="Times New Roman"/>
          <w:bCs/>
          <w:color w:val="000000" w:themeColor="text1"/>
          <w:szCs w:val="24"/>
        </w:rPr>
        <w:t>γ</w:t>
      </w:r>
      <w:r w:rsidRPr="00531200">
        <w:rPr>
          <w:rFonts w:eastAsia="Times New Roman"/>
          <w:bCs/>
          <w:color w:val="000000" w:themeColor="text1"/>
          <w:szCs w:val="24"/>
        </w:rPr>
        <w:t>ιστεί με τον άνθρωπο</w:t>
      </w:r>
      <w:r w:rsidRPr="00531200">
        <w:rPr>
          <w:rFonts w:eastAsia="Times New Roman"/>
          <w:bCs/>
          <w:color w:val="000000" w:themeColor="text1"/>
          <w:szCs w:val="24"/>
        </w:rPr>
        <w:t xml:space="preserve"> εκείνο</w:t>
      </w:r>
      <w:r>
        <w:rPr>
          <w:rFonts w:eastAsia="Times New Roman"/>
          <w:bCs/>
          <w:color w:val="000000" w:themeColor="text1"/>
          <w:szCs w:val="24"/>
        </w:rPr>
        <w:t>ν</w:t>
      </w:r>
      <w:r w:rsidRPr="00531200">
        <w:rPr>
          <w:rFonts w:eastAsia="Times New Roman"/>
          <w:bCs/>
          <w:color w:val="000000" w:themeColor="text1"/>
          <w:szCs w:val="24"/>
        </w:rPr>
        <w:t xml:space="preserve"> και μάλιστα όχι μόνο με τον άνθρωπο</w:t>
      </w:r>
      <w:r>
        <w:rPr>
          <w:rFonts w:eastAsia="Times New Roman"/>
          <w:bCs/>
          <w:color w:val="000000" w:themeColor="text1"/>
          <w:szCs w:val="24"/>
        </w:rPr>
        <w:t>, α</w:t>
      </w:r>
      <w:r w:rsidRPr="00531200">
        <w:rPr>
          <w:rFonts w:eastAsia="Times New Roman"/>
          <w:bCs/>
          <w:color w:val="000000" w:themeColor="text1"/>
          <w:szCs w:val="24"/>
        </w:rPr>
        <w:t>λλά κυρίως με τη χώρα του ανθρώπου</w:t>
      </w:r>
      <w:r>
        <w:rPr>
          <w:rFonts w:eastAsia="Times New Roman"/>
          <w:bCs/>
          <w:color w:val="000000" w:themeColor="text1"/>
          <w:szCs w:val="24"/>
        </w:rPr>
        <w:t>,</w:t>
      </w:r>
      <w:r w:rsidRPr="00531200">
        <w:rPr>
          <w:rFonts w:eastAsia="Times New Roman"/>
          <w:bCs/>
          <w:color w:val="000000" w:themeColor="text1"/>
          <w:szCs w:val="24"/>
        </w:rPr>
        <w:t xml:space="preserve"> τόσο πολύ</w:t>
      </w:r>
      <w:r>
        <w:rPr>
          <w:rFonts w:eastAsia="Times New Roman"/>
          <w:bCs/>
          <w:color w:val="000000" w:themeColor="text1"/>
          <w:szCs w:val="24"/>
        </w:rPr>
        <w:t>,</w:t>
      </w:r>
      <w:r w:rsidRPr="00531200">
        <w:rPr>
          <w:rFonts w:eastAsia="Times New Roman"/>
          <w:bCs/>
          <w:color w:val="000000" w:themeColor="text1"/>
          <w:szCs w:val="24"/>
        </w:rPr>
        <w:t xml:space="preserve"> που ευχήθηκε </w:t>
      </w:r>
      <w:r>
        <w:rPr>
          <w:rFonts w:eastAsia="Times New Roman"/>
          <w:bCs/>
          <w:color w:val="000000" w:themeColor="text1"/>
          <w:szCs w:val="24"/>
        </w:rPr>
        <w:t>την εξαφάνισή</w:t>
      </w:r>
      <w:r w:rsidRPr="00531200">
        <w:rPr>
          <w:rFonts w:eastAsia="Times New Roman"/>
          <w:bCs/>
          <w:color w:val="000000" w:themeColor="text1"/>
          <w:szCs w:val="24"/>
        </w:rPr>
        <w:t xml:space="preserve"> </w:t>
      </w:r>
      <w:r>
        <w:rPr>
          <w:rFonts w:eastAsia="Times New Roman"/>
          <w:bCs/>
          <w:color w:val="000000" w:themeColor="text1"/>
          <w:szCs w:val="24"/>
        </w:rPr>
        <w:t xml:space="preserve">της. Μα, πώς έγινα </w:t>
      </w:r>
      <w:r w:rsidRPr="00531200">
        <w:rPr>
          <w:rFonts w:eastAsia="Times New Roman"/>
          <w:bCs/>
          <w:color w:val="000000" w:themeColor="text1"/>
          <w:szCs w:val="24"/>
        </w:rPr>
        <w:t>εθνικιστής</w:t>
      </w:r>
      <w:r>
        <w:rPr>
          <w:rFonts w:eastAsia="Times New Roman"/>
          <w:bCs/>
          <w:color w:val="000000" w:themeColor="text1"/>
          <w:szCs w:val="24"/>
        </w:rPr>
        <w:t>; αναρωτήθηκε. Φταίει ο εθνικιστής π</w:t>
      </w:r>
      <w:r w:rsidRPr="00531200">
        <w:rPr>
          <w:rFonts w:eastAsia="Times New Roman"/>
          <w:bCs/>
          <w:color w:val="000000" w:themeColor="text1"/>
          <w:szCs w:val="24"/>
        </w:rPr>
        <w:t>ου βρέθηκε μπροστά μου</w:t>
      </w:r>
      <w:r>
        <w:rPr>
          <w:rFonts w:eastAsia="Times New Roman"/>
          <w:bCs/>
          <w:color w:val="000000" w:themeColor="text1"/>
          <w:szCs w:val="24"/>
        </w:rPr>
        <w:t>. Να γ</w:t>
      </w:r>
      <w:r w:rsidRPr="00531200">
        <w:rPr>
          <w:rFonts w:eastAsia="Times New Roman"/>
          <w:bCs/>
          <w:color w:val="000000" w:themeColor="text1"/>
          <w:szCs w:val="24"/>
        </w:rPr>
        <w:t>ιατί πρέπει να εκλείψει η ανοησία</w:t>
      </w:r>
      <w:r>
        <w:rPr>
          <w:rFonts w:eastAsia="Times New Roman"/>
          <w:bCs/>
          <w:color w:val="000000" w:themeColor="text1"/>
          <w:szCs w:val="24"/>
        </w:rPr>
        <w:t>. Γ</w:t>
      </w:r>
      <w:r w:rsidRPr="00531200">
        <w:rPr>
          <w:rFonts w:eastAsia="Times New Roman"/>
          <w:bCs/>
          <w:color w:val="000000" w:themeColor="text1"/>
          <w:szCs w:val="24"/>
        </w:rPr>
        <w:t>ιατί κ</w:t>
      </w:r>
      <w:r w:rsidRPr="00531200">
        <w:rPr>
          <w:rFonts w:eastAsia="Times New Roman"/>
          <w:bCs/>
          <w:color w:val="000000" w:themeColor="text1"/>
          <w:szCs w:val="24"/>
        </w:rPr>
        <w:t>άνει ανόητ</w:t>
      </w:r>
      <w:r>
        <w:rPr>
          <w:rFonts w:eastAsia="Times New Roman"/>
          <w:bCs/>
          <w:color w:val="000000" w:themeColor="text1"/>
          <w:szCs w:val="24"/>
        </w:rPr>
        <w:t xml:space="preserve">ο όποιον βρεθεί μπροστά </w:t>
      </w:r>
      <w:r>
        <w:rPr>
          <w:rFonts w:eastAsia="Times New Roman"/>
          <w:bCs/>
          <w:color w:val="000000" w:themeColor="text1"/>
          <w:szCs w:val="24"/>
        </w:rPr>
        <w:t>της.</w:t>
      </w:r>
      <w:r>
        <w:rPr>
          <w:rFonts w:eastAsia="Times New Roman"/>
          <w:bCs/>
          <w:color w:val="000000" w:themeColor="text1"/>
          <w:szCs w:val="24"/>
        </w:rPr>
        <w:t>».</w:t>
      </w:r>
    </w:p>
    <w:p w14:paraId="2ED8C085"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Κυρίες και κύριοι Βουλευτές, </w:t>
      </w:r>
      <w:r w:rsidRPr="00531200">
        <w:rPr>
          <w:rFonts w:eastAsia="Times New Roman"/>
          <w:bCs/>
          <w:color w:val="000000" w:themeColor="text1"/>
          <w:szCs w:val="24"/>
        </w:rPr>
        <w:t xml:space="preserve">σε αυτή τη στιγμή της </w:t>
      </w:r>
      <w:r>
        <w:rPr>
          <w:rFonts w:eastAsia="Times New Roman"/>
          <w:bCs/>
          <w:color w:val="000000" w:themeColor="text1"/>
          <w:szCs w:val="24"/>
        </w:rPr>
        <w:t>ι</w:t>
      </w:r>
      <w:r w:rsidRPr="00531200">
        <w:rPr>
          <w:rFonts w:eastAsia="Times New Roman"/>
          <w:bCs/>
          <w:color w:val="000000" w:themeColor="text1"/>
          <w:szCs w:val="24"/>
        </w:rPr>
        <w:t>στορίας ο καθένας κ</w:t>
      </w:r>
      <w:r>
        <w:rPr>
          <w:rFonts w:eastAsia="Times New Roman"/>
          <w:bCs/>
          <w:color w:val="000000" w:themeColor="text1"/>
          <w:szCs w:val="24"/>
        </w:rPr>
        <w:t xml:space="preserve">αι η καθεμία από εμάς επιλέγει σε ποια πλευρά της </w:t>
      </w:r>
      <w:r>
        <w:rPr>
          <w:rFonts w:eastAsia="Times New Roman"/>
          <w:bCs/>
          <w:color w:val="000000" w:themeColor="text1"/>
          <w:szCs w:val="24"/>
        </w:rPr>
        <w:t>ι</w:t>
      </w:r>
      <w:r w:rsidRPr="00531200">
        <w:rPr>
          <w:rFonts w:eastAsia="Times New Roman"/>
          <w:bCs/>
          <w:color w:val="000000" w:themeColor="text1"/>
          <w:szCs w:val="24"/>
        </w:rPr>
        <w:t xml:space="preserve">στορίας θέλει να σταθεί και εμείς </w:t>
      </w:r>
      <w:r>
        <w:rPr>
          <w:rFonts w:eastAsia="Times New Roman"/>
          <w:bCs/>
          <w:color w:val="000000" w:themeColor="text1"/>
          <w:szCs w:val="24"/>
        </w:rPr>
        <w:t xml:space="preserve">το </w:t>
      </w:r>
      <w:r w:rsidRPr="00531200">
        <w:rPr>
          <w:rFonts w:eastAsia="Times New Roman"/>
          <w:bCs/>
          <w:color w:val="000000" w:themeColor="text1"/>
          <w:szCs w:val="24"/>
        </w:rPr>
        <w:t xml:space="preserve">επιλέξαμε προτού καν βρεθούμε στη </w:t>
      </w:r>
      <w:r>
        <w:rPr>
          <w:rFonts w:eastAsia="Times New Roman"/>
          <w:bCs/>
          <w:color w:val="000000" w:themeColor="text1"/>
          <w:szCs w:val="24"/>
        </w:rPr>
        <w:t>σημερινή διαδικασία. Η</w:t>
      </w:r>
      <w:r>
        <w:rPr>
          <w:rFonts w:eastAsia="Times New Roman"/>
          <w:bCs/>
          <w:color w:val="000000" w:themeColor="text1"/>
          <w:szCs w:val="24"/>
        </w:rPr>
        <w:t xml:space="preserve"> Α</w:t>
      </w:r>
      <w:r w:rsidRPr="00531200">
        <w:rPr>
          <w:rFonts w:eastAsia="Times New Roman"/>
          <w:bCs/>
          <w:color w:val="000000" w:themeColor="text1"/>
          <w:szCs w:val="24"/>
        </w:rPr>
        <w:t>ριστερά στη χώρα μας έχει δείξει</w:t>
      </w:r>
      <w:r>
        <w:rPr>
          <w:rFonts w:eastAsia="Times New Roman"/>
          <w:bCs/>
          <w:color w:val="000000" w:themeColor="text1"/>
          <w:szCs w:val="24"/>
        </w:rPr>
        <w:t>,</w:t>
      </w:r>
      <w:r w:rsidRPr="00531200">
        <w:rPr>
          <w:rFonts w:eastAsia="Times New Roman"/>
          <w:bCs/>
          <w:color w:val="000000" w:themeColor="text1"/>
          <w:szCs w:val="24"/>
        </w:rPr>
        <w:t xml:space="preserve"> με τον λόγο και τα έργα </w:t>
      </w:r>
      <w:r>
        <w:rPr>
          <w:rFonts w:eastAsia="Times New Roman"/>
          <w:bCs/>
          <w:color w:val="000000" w:themeColor="text1"/>
          <w:szCs w:val="24"/>
        </w:rPr>
        <w:t>της,</w:t>
      </w:r>
      <w:r w:rsidRPr="00531200">
        <w:rPr>
          <w:rFonts w:eastAsia="Times New Roman"/>
          <w:bCs/>
          <w:color w:val="000000" w:themeColor="text1"/>
          <w:szCs w:val="24"/>
        </w:rPr>
        <w:t xml:space="preserve"> πως παλεύει για να ενώσει τους λαούς και πολλές φορές το έχει πληρώσει με</w:t>
      </w:r>
      <w:r>
        <w:rPr>
          <w:rFonts w:eastAsia="Times New Roman"/>
          <w:bCs/>
          <w:color w:val="000000" w:themeColor="text1"/>
          <w:szCs w:val="24"/>
        </w:rPr>
        <w:t xml:space="preserve"> το ίδιο της το αίμα.</w:t>
      </w:r>
    </w:p>
    <w:p w14:paraId="2ED8C086"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Π</w:t>
      </w:r>
      <w:r w:rsidRPr="00531200">
        <w:rPr>
          <w:rFonts w:eastAsia="Times New Roman"/>
          <w:bCs/>
          <w:color w:val="000000" w:themeColor="text1"/>
          <w:szCs w:val="24"/>
        </w:rPr>
        <w:t>ερήφανα</w:t>
      </w:r>
      <w:r>
        <w:rPr>
          <w:rFonts w:eastAsia="Times New Roman"/>
          <w:bCs/>
          <w:color w:val="000000" w:themeColor="text1"/>
          <w:szCs w:val="24"/>
        </w:rPr>
        <w:t>, λ</w:t>
      </w:r>
      <w:r w:rsidRPr="00531200">
        <w:rPr>
          <w:rFonts w:eastAsia="Times New Roman"/>
          <w:bCs/>
          <w:color w:val="000000" w:themeColor="text1"/>
          <w:szCs w:val="24"/>
        </w:rPr>
        <w:t>οιπόν</w:t>
      </w:r>
      <w:r>
        <w:rPr>
          <w:rFonts w:eastAsia="Times New Roman"/>
          <w:bCs/>
          <w:color w:val="000000" w:themeColor="text1"/>
          <w:szCs w:val="24"/>
        </w:rPr>
        <w:t>,</w:t>
      </w:r>
      <w:r w:rsidRPr="00531200">
        <w:rPr>
          <w:rFonts w:eastAsia="Times New Roman"/>
          <w:bCs/>
          <w:color w:val="000000" w:themeColor="text1"/>
          <w:szCs w:val="24"/>
        </w:rPr>
        <w:t xml:space="preserve"> </w:t>
      </w:r>
      <w:r>
        <w:rPr>
          <w:rFonts w:eastAsia="Times New Roman"/>
          <w:bCs/>
          <w:color w:val="000000" w:themeColor="text1"/>
          <w:szCs w:val="24"/>
        </w:rPr>
        <w:t xml:space="preserve">και </w:t>
      </w:r>
      <w:r w:rsidRPr="00531200">
        <w:rPr>
          <w:rFonts w:eastAsia="Times New Roman"/>
          <w:bCs/>
          <w:color w:val="000000" w:themeColor="text1"/>
          <w:szCs w:val="24"/>
        </w:rPr>
        <w:t xml:space="preserve">ξεκάθαρα </w:t>
      </w:r>
      <w:r>
        <w:rPr>
          <w:rFonts w:eastAsia="Times New Roman"/>
          <w:bCs/>
          <w:color w:val="000000" w:themeColor="text1"/>
          <w:szCs w:val="24"/>
        </w:rPr>
        <w:t>λέμε «</w:t>
      </w:r>
      <w:r w:rsidRPr="00531200">
        <w:rPr>
          <w:rFonts w:eastAsia="Times New Roman"/>
          <w:bCs/>
          <w:color w:val="000000" w:themeColor="text1"/>
          <w:szCs w:val="24"/>
        </w:rPr>
        <w:t>ναι</w:t>
      </w:r>
      <w:r>
        <w:rPr>
          <w:rFonts w:eastAsia="Times New Roman"/>
          <w:bCs/>
          <w:color w:val="000000" w:themeColor="text1"/>
          <w:szCs w:val="24"/>
        </w:rPr>
        <w:t xml:space="preserve">» στη </w:t>
      </w:r>
      <w:r>
        <w:rPr>
          <w:rFonts w:eastAsia="Times New Roman"/>
          <w:bCs/>
          <w:color w:val="000000" w:themeColor="text1"/>
          <w:szCs w:val="24"/>
        </w:rPr>
        <w:t>σ</w:t>
      </w:r>
      <w:r>
        <w:rPr>
          <w:rFonts w:eastAsia="Times New Roman"/>
          <w:bCs/>
          <w:color w:val="000000" w:themeColor="text1"/>
          <w:szCs w:val="24"/>
        </w:rPr>
        <w:t>υμφωνία που ενώνει τους λαούς, «ναι» στη συμφωνία</w:t>
      </w:r>
      <w:r>
        <w:rPr>
          <w:rFonts w:eastAsia="Times New Roman"/>
          <w:bCs/>
          <w:color w:val="000000" w:themeColor="text1"/>
          <w:szCs w:val="24"/>
        </w:rPr>
        <w:t xml:space="preserve"> που λύνει ένα χρόνιο πρόβλημα, «ναι» στη συμφωνία που δημιουργεί μια</w:t>
      </w:r>
      <w:r w:rsidRPr="00531200">
        <w:rPr>
          <w:rFonts w:eastAsia="Times New Roman"/>
          <w:bCs/>
          <w:color w:val="000000" w:themeColor="text1"/>
          <w:szCs w:val="24"/>
        </w:rPr>
        <w:t xml:space="preserve"> νέα </w:t>
      </w:r>
      <w:r>
        <w:rPr>
          <w:rFonts w:eastAsia="Times New Roman"/>
          <w:bCs/>
          <w:color w:val="000000" w:themeColor="text1"/>
          <w:szCs w:val="24"/>
        </w:rPr>
        <w:t xml:space="preserve">κατάσταση </w:t>
      </w:r>
      <w:r w:rsidRPr="00531200">
        <w:rPr>
          <w:rFonts w:eastAsia="Times New Roman"/>
          <w:bCs/>
          <w:color w:val="000000" w:themeColor="text1"/>
          <w:szCs w:val="24"/>
        </w:rPr>
        <w:t>στα Βαλκάνια</w:t>
      </w:r>
      <w:r>
        <w:rPr>
          <w:rFonts w:eastAsia="Times New Roman"/>
          <w:bCs/>
          <w:color w:val="000000" w:themeColor="text1"/>
          <w:szCs w:val="24"/>
        </w:rPr>
        <w:t>. Τ</w:t>
      </w:r>
      <w:r w:rsidRPr="00531200">
        <w:rPr>
          <w:rFonts w:eastAsia="Times New Roman"/>
          <w:bCs/>
          <w:color w:val="000000" w:themeColor="text1"/>
          <w:szCs w:val="24"/>
        </w:rPr>
        <w:t>ο φως θα κερδίσει</w:t>
      </w:r>
      <w:r>
        <w:rPr>
          <w:rFonts w:eastAsia="Times New Roman"/>
          <w:bCs/>
          <w:color w:val="000000" w:themeColor="text1"/>
          <w:szCs w:val="24"/>
        </w:rPr>
        <w:t>, ό</w:t>
      </w:r>
      <w:r w:rsidRPr="00531200">
        <w:rPr>
          <w:rFonts w:eastAsia="Times New Roman"/>
          <w:bCs/>
          <w:color w:val="000000" w:themeColor="text1"/>
          <w:szCs w:val="24"/>
        </w:rPr>
        <w:t xml:space="preserve">πως έκανε πάντα στη χώρα </w:t>
      </w:r>
      <w:r>
        <w:rPr>
          <w:rFonts w:eastAsia="Times New Roman"/>
          <w:bCs/>
          <w:color w:val="000000" w:themeColor="text1"/>
          <w:szCs w:val="24"/>
        </w:rPr>
        <w:t>μας.</w:t>
      </w:r>
    </w:p>
    <w:p w14:paraId="2ED8C087" w14:textId="77777777" w:rsidR="00C647AD" w:rsidRDefault="00D506E1">
      <w:pPr>
        <w:spacing w:after="0" w:line="600" w:lineRule="auto"/>
        <w:ind w:firstLine="720"/>
        <w:jc w:val="both"/>
        <w:rPr>
          <w:rFonts w:eastAsia="Times New Roman"/>
          <w:bCs/>
          <w:color w:val="000000" w:themeColor="text1"/>
          <w:szCs w:val="24"/>
        </w:rPr>
      </w:pPr>
      <w:r w:rsidRPr="00531200">
        <w:rPr>
          <w:rFonts w:eastAsia="Times New Roman"/>
          <w:bCs/>
          <w:color w:val="000000" w:themeColor="text1"/>
          <w:szCs w:val="24"/>
        </w:rPr>
        <w:t>Σας ευχαριστώ πολύ</w:t>
      </w:r>
      <w:r>
        <w:rPr>
          <w:rFonts w:eastAsia="Times New Roman"/>
          <w:bCs/>
          <w:color w:val="000000" w:themeColor="text1"/>
          <w:szCs w:val="24"/>
        </w:rPr>
        <w:t>.</w:t>
      </w:r>
    </w:p>
    <w:p w14:paraId="2ED8C088" w14:textId="77777777" w:rsidR="00C647AD" w:rsidRDefault="00D506E1">
      <w:pPr>
        <w:spacing w:after="0" w:line="600" w:lineRule="auto"/>
        <w:ind w:firstLine="720"/>
        <w:jc w:val="center"/>
        <w:rPr>
          <w:rFonts w:eastAsia="Times New Roman"/>
          <w:bCs/>
          <w:color w:val="000000" w:themeColor="text1"/>
          <w:szCs w:val="24"/>
        </w:rPr>
      </w:pPr>
      <w:r>
        <w:rPr>
          <w:rFonts w:eastAsia="Times New Roman"/>
          <w:bCs/>
          <w:color w:val="000000" w:themeColor="text1"/>
          <w:szCs w:val="24"/>
        </w:rPr>
        <w:t>(Χειροκροτήματα από την πτέρυγα του ΣΥΡΙΖΑ)</w:t>
      </w:r>
    </w:p>
    <w:p w14:paraId="2ED8C089" w14:textId="77777777" w:rsidR="00C647AD" w:rsidRDefault="00D506E1">
      <w:pPr>
        <w:spacing w:after="0" w:line="600" w:lineRule="auto"/>
        <w:ind w:firstLine="720"/>
        <w:jc w:val="both"/>
        <w:rPr>
          <w:rFonts w:eastAsia="Times New Roman"/>
          <w:bCs/>
          <w:color w:val="000000" w:themeColor="text1"/>
          <w:szCs w:val="24"/>
        </w:rPr>
      </w:pPr>
      <w:r w:rsidRPr="00A114BE">
        <w:rPr>
          <w:rFonts w:eastAsia="Times New Roman"/>
          <w:b/>
          <w:bCs/>
          <w:color w:val="000000" w:themeColor="text1"/>
          <w:szCs w:val="24"/>
        </w:rPr>
        <w:t>ΠΡΟΕΔΡΕΥΩΝ (Γεώργιος Βαρεμένος):</w:t>
      </w:r>
      <w:r>
        <w:rPr>
          <w:rFonts w:eastAsia="Times New Roman"/>
          <w:bCs/>
          <w:color w:val="000000" w:themeColor="text1"/>
          <w:szCs w:val="24"/>
        </w:rPr>
        <w:t xml:space="preserve"> Κι εμείς ε</w:t>
      </w:r>
      <w:r>
        <w:rPr>
          <w:rFonts w:eastAsia="Times New Roman"/>
          <w:bCs/>
          <w:color w:val="000000" w:themeColor="text1"/>
          <w:szCs w:val="24"/>
        </w:rPr>
        <w:t>υχαριστούμε.</w:t>
      </w:r>
    </w:p>
    <w:p w14:paraId="2ED8C08A"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Ο </w:t>
      </w:r>
      <w:r w:rsidRPr="00531200">
        <w:rPr>
          <w:rFonts w:eastAsia="Times New Roman"/>
          <w:bCs/>
          <w:color w:val="000000" w:themeColor="text1"/>
          <w:szCs w:val="24"/>
        </w:rPr>
        <w:t>κ</w:t>
      </w:r>
      <w:r>
        <w:rPr>
          <w:rFonts w:eastAsia="Times New Roman"/>
          <w:bCs/>
          <w:color w:val="000000" w:themeColor="text1"/>
          <w:szCs w:val="24"/>
        </w:rPr>
        <w:t>. Σ</w:t>
      </w:r>
      <w:r w:rsidRPr="00531200">
        <w:rPr>
          <w:rFonts w:eastAsia="Times New Roman"/>
          <w:bCs/>
          <w:color w:val="000000" w:themeColor="text1"/>
          <w:szCs w:val="24"/>
        </w:rPr>
        <w:t xml:space="preserve">υντυχάκης </w:t>
      </w:r>
      <w:r>
        <w:rPr>
          <w:rFonts w:eastAsia="Times New Roman"/>
          <w:bCs/>
          <w:color w:val="000000" w:themeColor="text1"/>
          <w:szCs w:val="24"/>
        </w:rPr>
        <w:t xml:space="preserve">από το ΚΚΕ </w:t>
      </w:r>
      <w:r w:rsidRPr="00531200">
        <w:rPr>
          <w:rFonts w:eastAsia="Times New Roman"/>
          <w:bCs/>
          <w:color w:val="000000" w:themeColor="text1"/>
          <w:szCs w:val="24"/>
        </w:rPr>
        <w:t>έχει το</w:t>
      </w:r>
      <w:r>
        <w:rPr>
          <w:rFonts w:eastAsia="Times New Roman"/>
          <w:bCs/>
          <w:color w:val="000000" w:themeColor="text1"/>
          <w:szCs w:val="24"/>
        </w:rPr>
        <w:t>ν</w:t>
      </w:r>
      <w:r w:rsidRPr="00531200">
        <w:rPr>
          <w:rFonts w:eastAsia="Times New Roman"/>
          <w:bCs/>
          <w:color w:val="000000" w:themeColor="text1"/>
          <w:szCs w:val="24"/>
        </w:rPr>
        <w:t xml:space="preserve"> λόγο</w:t>
      </w:r>
      <w:r>
        <w:rPr>
          <w:rFonts w:eastAsia="Times New Roman"/>
          <w:bCs/>
          <w:color w:val="000000" w:themeColor="text1"/>
          <w:szCs w:val="24"/>
        </w:rPr>
        <w:t>.</w:t>
      </w:r>
    </w:p>
    <w:p w14:paraId="2ED8C08B" w14:textId="77777777" w:rsidR="00C647AD" w:rsidRDefault="00D506E1">
      <w:pPr>
        <w:spacing w:after="0" w:line="600" w:lineRule="auto"/>
        <w:ind w:firstLine="720"/>
        <w:jc w:val="both"/>
        <w:rPr>
          <w:rFonts w:eastAsia="Times New Roman"/>
          <w:bCs/>
          <w:color w:val="000000" w:themeColor="text1"/>
          <w:szCs w:val="24"/>
        </w:rPr>
      </w:pPr>
      <w:r w:rsidRPr="00A114BE">
        <w:rPr>
          <w:rFonts w:eastAsia="Times New Roman"/>
          <w:b/>
          <w:bCs/>
          <w:color w:val="000000" w:themeColor="text1"/>
          <w:szCs w:val="24"/>
        </w:rPr>
        <w:t>ΕΜΜΑΝΟΥΗΛ ΣΥΝΤΥΧΑΚΗΣ:</w:t>
      </w:r>
      <w:r>
        <w:rPr>
          <w:rFonts w:eastAsia="Times New Roman"/>
          <w:bCs/>
          <w:color w:val="000000" w:themeColor="text1"/>
          <w:szCs w:val="24"/>
        </w:rPr>
        <w:t xml:space="preserve"> Ευ</w:t>
      </w:r>
      <w:r w:rsidRPr="00531200">
        <w:rPr>
          <w:rFonts w:eastAsia="Times New Roman"/>
          <w:bCs/>
          <w:color w:val="000000" w:themeColor="text1"/>
          <w:szCs w:val="24"/>
        </w:rPr>
        <w:t>χαριστώ</w:t>
      </w:r>
      <w:r>
        <w:rPr>
          <w:rFonts w:eastAsia="Times New Roman"/>
          <w:bCs/>
          <w:color w:val="000000" w:themeColor="text1"/>
          <w:szCs w:val="24"/>
        </w:rPr>
        <w:t>, κύριε Π</w:t>
      </w:r>
      <w:r w:rsidRPr="00531200">
        <w:rPr>
          <w:rFonts w:eastAsia="Times New Roman"/>
          <w:bCs/>
          <w:color w:val="000000" w:themeColor="text1"/>
          <w:szCs w:val="24"/>
        </w:rPr>
        <w:t>ρόεδρε</w:t>
      </w:r>
      <w:r>
        <w:rPr>
          <w:rFonts w:eastAsia="Times New Roman"/>
          <w:bCs/>
          <w:color w:val="000000" w:themeColor="text1"/>
          <w:szCs w:val="24"/>
        </w:rPr>
        <w:t>.</w:t>
      </w:r>
    </w:p>
    <w:p w14:paraId="2ED8C08C"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Ο</w:t>
      </w:r>
      <w:r w:rsidRPr="00531200">
        <w:rPr>
          <w:rFonts w:eastAsia="Times New Roman"/>
          <w:bCs/>
          <w:color w:val="000000" w:themeColor="text1"/>
          <w:szCs w:val="24"/>
        </w:rPr>
        <w:t xml:space="preserve"> ΣΥΡΙΖΑ</w:t>
      </w:r>
      <w:r>
        <w:rPr>
          <w:rFonts w:eastAsia="Times New Roman"/>
          <w:bCs/>
          <w:color w:val="000000" w:themeColor="text1"/>
          <w:szCs w:val="24"/>
        </w:rPr>
        <w:t>,</w:t>
      </w:r>
      <w:r w:rsidRPr="00531200">
        <w:rPr>
          <w:rFonts w:eastAsia="Times New Roman"/>
          <w:bCs/>
          <w:color w:val="000000" w:themeColor="text1"/>
          <w:szCs w:val="24"/>
        </w:rPr>
        <w:t xml:space="preserve"> η Νέα Δημοκρατία</w:t>
      </w:r>
      <w:r>
        <w:rPr>
          <w:rFonts w:eastAsia="Times New Roman"/>
          <w:bCs/>
          <w:color w:val="000000" w:themeColor="text1"/>
          <w:szCs w:val="24"/>
        </w:rPr>
        <w:t>,</w:t>
      </w:r>
      <w:r w:rsidRPr="00531200">
        <w:rPr>
          <w:rFonts w:eastAsia="Times New Roman"/>
          <w:bCs/>
          <w:color w:val="000000" w:themeColor="text1"/>
          <w:szCs w:val="24"/>
        </w:rPr>
        <w:t xml:space="preserve"> μέχρι και η Χρυσή Αυγή καυγαδίζουν για το ονοματολογικό</w:t>
      </w:r>
      <w:r>
        <w:rPr>
          <w:rFonts w:eastAsia="Times New Roman"/>
          <w:bCs/>
          <w:color w:val="000000" w:themeColor="text1"/>
          <w:szCs w:val="24"/>
        </w:rPr>
        <w:t>, κρύβοντας όμ</w:t>
      </w:r>
      <w:r w:rsidRPr="00531200">
        <w:rPr>
          <w:rFonts w:eastAsia="Times New Roman"/>
          <w:bCs/>
          <w:color w:val="000000" w:themeColor="text1"/>
          <w:szCs w:val="24"/>
        </w:rPr>
        <w:t>ως τη σύμπλευσ</w:t>
      </w:r>
      <w:r>
        <w:rPr>
          <w:rFonts w:eastAsia="Times New Roman"/>
          <w:bCs/>
          <w:color w:val="000000" w:themeColor="text1"/>
          <w:szCs w:val="24"/>
        </w:rPr>
        <w:t>ή</w:t>
      </w:r>
      <w:r w:rsidRPr="00531200">
        <w:rPr>
          <w:rFonts w:eastAsia="Times New Roman"/>
          <w:bCs/>
          <w:color w:val="000000" w:themeColor="text1"/>
          <w:szCs w:val="24"/>
        </w:rPr>
        <w:t xml:space="preserve"> τους </w:t>
      </w:r>
      <w:r>
        <w:rPr>
          <w:rFonts w:eastAsia="Times New Roman"/>
          <w:bCs/>
          <w:color w:val="000000" w:themeColor="text1"/>
          <w:szCs w:val="24"/>
        </w:rPr>
        <w:t>στο πιο ουσιαστικό άρθρο της Σ</w:t>
      </w:r>
      <w:r w:rsidRPr="00531200">
        <w:rPr>
          <w:rFonts w:eastAsia="Times New Roman"/>
          <w:bCs/>
          <w:color w:val="000000" w:themeColor="text1"/>
          <w:szCs w:val="24"/>
        </w:rPr>
        <w:t>υμφων</w:t>
      </w:r>
      <w:r w:rsidRPr="00531200">
        <w:rPr>
          <w:rFonts w:eastAsia="Times New Roman"/>
          <w:bCs/>
          <w:color w:val="000000" w:themeColor="text1"/>
          <w:szCs w:val="24"/>
        </w:rPr>
        <w:t>ίας των Πρεσπών</w:t>
      </w:r>
      <w:r>
        <w:rPr>
          <w:rFonts w:eastAsia="Times New Roman"/>
          <w:bCs/>
          <w:color w:val="000000" w:themeColor="text1"/>
          <w:szCs w:val="24"/>
        </w:rPr>
        <w:t>,</w:t>
      </w:r>
      <w:r w:rsidRPr="00531200">
        <w:rPr>
          <w:rFonts w:eastAsia="Times New Roman"/>
          <w:bCs/>
          <w:color w:val="000000" w:themeColor="text1"/>
          <w:szCs w:val="24"/>
        </w:rPr>
        <w:t xml:space="preserve"> το άρθρο 2</w:t>
      </w:r>
      <w:r>
        <w:rPr>
          <w:rFonts w:eastAsia="Times New Roman"/>
          <w:bCs/>
          <w:color w:val="000000" w:themeColor="text1"/>
          <w:szCs w:val="24"/>
        </w:rPr>
        <w:t>,</w:t>
      </w:r>
      <w:r w:rsidRPr="00531200">
        <w:rPr>
          <w:rFonts w:eastAsia="Times New Roman"/>
          <w:bCs/>
          <w:color w:val="000000" w:themeColor="text1"/>
          <w:szCs w:val="24"/>
        </w:rPr>
        <w:t xml:space="preserve"> που είναι η ένταξη της </w:t>
      </w:r>
      <w:r>
        <w:rPr>
          <w:rFonts w:eastAsia="Times New Roman"/>
          <w:bCs/>
          <w:color w:val="000000" w:themeColor="text1"/>
          <w:szCs w:val="24"/>
          <w:lang w:val="en-US"/>
        </w:rPr>
        <w:t>FYROM</w:t>
      </w:r>
      <w:r w:rsidRPr="00CE3F93">
        <w:rPr>
          <w:rFonts w:eastAsia="Times New Roman"/>
          <w:bCs/>
          <w:color w:val="000000" w:themeColor="text1"/>
          <w:szCs w:val="24"/>
        </w:rPr>
        <w:t xml:space="preserve"> </w:t>
      </w:r>
      <w:r w:rsidRPr="00531200">
        <w:rPr>
          <w:rFonts w:eastAsia="Times New Roman"/>
          <w:bCs/>
          <w:color w:val="000000" w:themeColor="text1"/>
          <w:szCs w:val="24"/>
        </w:rPr>
        <w:t>στο ΝΑΤΟ και την Ευρωπαϊκή Ένωση</w:t>
      </w:r>
      <w:r>
        <w:rPr>
          <w:rFonts w:eastAsia="Times New Roman"/>
          <w:bCs/>
          <w:color w:val="000000" w:themeColor="text1"/>
          <w:szCs w:val="24"/>
        </w:rPr>
        <w:t>,</w:t>
      </w:r>
      <w:r w:rsidRPr="00531200">
        <w:rPr>
          <w:rFonts w:eastAsia="Times New Roman"/>
          <w:bCs/>
          <w:color w:val="000000" w:themeColor="text1"/>
          <w:szCs w:val="24"/>
        </w:rPr>
        <w:t xml:space="preserve"> για να προχωρήσει η ευρωατλαντική ολοκλήρωση </w:t>
      </w:r>
      <w:r>
        <w:rPr>
          <w:rFonts w:eastAsia="Times New Roman"/>
          <w:bCs/>
          <w:color w:val="000000" w:themeColor="text1"/>
          <w:szCs w:val="24"/>
        </w:rPr>
        <w:t>σ</w:t>
      </w:r>
      <w:r w:rsidRPr="00531200">
        <w:rPr>
          <w:rFonts w:eastAsia="Times New Roman"/>
          <w:bCs/>
          <w:color w:val="000000" w:themeColor="text1"/>
          <w:szCs w:val="24"/>
        </w:rPr>
        <w:t xml:space="preserve">τα </w:t>
      </w:r>
      <w:r>
        <w:rPr>
          <w:rFonts w:eastAsia="Times New Roman"/>
          <w:bCs/>
          <w:color w:val="000000" w:themeColor="text1"/>
          <w:szCs w:val="24"/>
        </w:rPr>
        <w:t>Δ</w:t>
      </w:r>
      <w:r w:rsidRPr="00531200">
        <w:rPr>
          <w:rFonts w:eastAsia="Times New Roman"/>
          <w:bCs/>
          <w:color w:val="000000" w:themeColor="text1"/>
          <w:szCs w:val="24"/>
        </w:rPr>
        <w:t>υτικά Βαλκάνια</w:t>
      </w:r>
      <w:r>
        <w:rPr>
          <w:rFonts w:eastAsia="Times New Roman"/>
          <w:bCs/>
          <w:color w:val="000000" w:themeColor="text1"/>
          <w:szCs w:val="24"/>
        </w:rPr>
        <w:t>.</w:t>
      </w:r>
    </w:p>
    <w:p w14:paraId="2ED8C08D"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Το ΚΚΕ </w:t>
      </w:r>
      <w:r w:rsidRPr="00531200">
        <w:rPr>
          <w:rFonts w:eastAsia="Times New Roman"/>
          <w:bCs/>
          <w:color w:val="000000" w:themeColor="text1"/>
          <w:szCs w:val="24"/>
        </w:rPr>
        <w:t>το</w:t>
      </w:r>
      <w:r>
        <w:rPr>
          <w:rFonts w:eastAsia="Times New Roman"/>
          <w:bCs/>
          <w:color w:val="000000" w:themeColor="text1"/>
          <w:szCs w:val="24"/>
        </w:rPr>
        <w:t>ύ</w:t>
      </w:r>
      <w:r w:rsidRPr="00531200">
        <w:rPr>
          <w:rFonts w:eastAsia="Times New Roman"/>
          <w:bCs/>
          <w:color w:val="000000" w:themeColor="text1"/>
          <w:szCs w:val="24"/>
        </w:rPr>
        <w:t>ς έχει προκαλέσει κατ</w:t>
      </w:r>
      <w:r>
        <w:rPr>
          <w:rFonts w:eastAsia="Times New Roman"/>
          <w:bCs/>
          <w:color w:val="000000" w:themeColor="text1"/>
          <w:szCs w:val="24"/>
        </w:rPr>
        <w:t>’ επανάληψη ν</w:t>
      </w:r>
      <w:r w:rsidRPr="00531200">
        <w:rPr>
          <w:rFonts w:eastAsia="Times New Roman"/>
          <w:bCs/>
          <w:color w:val="000000" w:themeColor="text1"/>
          <w:szCs w:val="24"/>
        </w:rPr>
        <w:t xml:space="preserve">α τοποθετηθούν </w:t>
      </w:r>
      <w:r>
        <w:rPr>
          <w:rFonts w:eastAsia="Times New Roman"/>
          <w:bCs/>
          <w:color w:val="000000" w:themeColor="text1"/>
          <w:szCs w:val="24"/>
        </w:rPr>
        <w:t>για</w:t>
      </w:r>
      <w:r w:rsidRPr="00531200">
        <w:rPr>
          <w:rFonts w:eastAsia="Times New Roman"/>
          <w:bCs/>
          <w:color w:val="000000" w:themeColor="text1"/>
          <w:szCs w:val="24"/>
        </w:rPr>
        <w:t xml:space="preserve"> το άρθρο 2</w:t>
      </w:r>
      <w:r>
        <w:rPr>
          <w:rFonts w:eastAsia="Times New Roman"/>
          <w:bCs/>
          <w:color w:val="000000" w:themeColor="text1"/>
          <w:szCs w:val="24"/>
        </w:rPr>
        <w:t>. Κ</w:t>
      </w:r>
      <w:r w:rsidRPr="00531200">
        <w:rPr>
          <w:rFonts w:eastAsia="Times New Roman"/>
          <w:bCs/>
          <w:color w:val="000000" w:themeColor="text1"/>
          <w:szCs w:val="24"/>
        </w:rPr>
        <w:t xml:space="preserve">ουβέντα </w:t>
      </w:r>
      <w:r>
        <w:rPr>
          <w:rFonts w:eastAsia="Times New Roman"/>
          <w:bCs/>
          <w:color w:val="000000" w:themeColor="text1"/>
          <w:szCs w:val="24"/>
        </w:rPr>
        <w:t xml:space="preserve">όμως για τον φόνο, κουβέντα για τους φονιάδες των λαών, απαίτηση των οποίων είναι η </w:t>
      </w:r>
      <w:r>
        <w:rPr>
          <w:rFonts w:eastAsia="Times New Roman"/>
          <w:bCs/>
          <w:color w:val="000000" w:themeColor="text1"/>
          <w:szCs w:val="24"/>
        </w:rPr>
        <w:t>σ</w:t>
      </w:r>
      <w:r>
        <w:rPr>
          <w:rFonts w:eastAsia="Times New Roman"/>
          <w:bCs/>
          <w:color w:val="000000" w:themeColor="text1"/>
          <w:szCs w:val="24"/>
        </w:rPr>
        <w:t>υμφωνία!</w:t>
      </w:r>
    </w:p>
    <w:p w14:paraId="2ED8C08E"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Η Κ</w:t>
      </w:r>
      <w:r w:rsidRPr="00531200">
        <w:rPr>
          <w:rFonts w:eastAsia="Times New Roman"/>
          <w:bCs/>
          <w:color w:val="000000" w:themeColor="text1"/>
          <w:szCs w:val="24"/>
        </w:rPr>
        <w:t xml:space="preserve">υβέρνηση του ΣΥΡΙΖΑ καταφεύγει τόσο στη συνειδητή διαστρέβλωση των θέσεων του </w:t>
      </w:r>
      <w:r>
        <w:rPr>
          <w:rFonts w:eastAsia="Times New Roman"/>
          <w:bCs/>
          <w:color w:val="000000" w:themeColor="text1"/>
          <w:szCs w:val="24"/>
        </w:rPr>
        <w:t>ΚΚΕ</w:t>
      </w:r>
      <w:r w:rsidRPr="00531200">
        <w:rPr>
          <w:rFonts w:eastAsia="Times New Roman"/>
          <w:bCs/>
          <w:color w:val="000000" w:themeColor="text1"/>
          <w:szCs w:val="24"/>
        </w:rPr>
        <w:t xml:space="preserve"> όσο και στην αποσιώπηση του </w:t>
      </w:r>
      <w:r>
        <w:rPr>
          <w:rFonts w:eastAsia="Times New Roman"/>
          <w:bCs/>
          <w:color w:val="000000" w:themeColor="text1"/>
          <w:szCs w:val="24"/>
        </w:rPr>
        <w:t xml:space="preserve">αντιδραστικού περιεχομένου της </w:t>
      </w:r>
      <w:r>
        <w:rPr>
          <w:rFonts w:eastAsia="Times New Roman"/>
          <w:bCs/>
          <w:color w:val="000000" w:themeColor="text1"/>
          <w:szCs w:val="24"/>
        </w:rPr>
        <w:t>σ</w:t>
      </w:r>
      <w:r w:rsidRPr="00531200">
        <w:rPr>
          <w:rFonts w:eastAsia="Times New Roman"/>
          <w:bCs/>
          <w:color w:val="000000" w:themeColor="text1"/>
          <w:szCs w:val="24"/>
        </w:rPr>
        <w:t>υμφωνίας</w:t>
      </w:r>
      <w:r>
        <w:rPr>
          <w:rFonts w:eastAsia="Times New Roman"/>
          <w:bCs/>
          <w:color w:val="000000" w:themeColor="text1"/>
          <w:szCs w:val="24"/>
        </w:rPr>
        <w:t>,</w:t>
      </w:r>
      <w:r w:rsidRPr="00531200">
        <w:rPr>
          <w:rFonts w:eastAsia="Times New Roman"/>
          <w:bCs/>
          <w:color w:val="000000" w:themeColor="text1"/>
          <w:szCs w:val="24"/>
        </w:rPr>
        <w:t xml:space="preserve"> φτάνοντ</w:t>
      </w:r>
      <w:r w:rsidRPr="00531200">
        <w:rPr>
          <w:rFonts w:eastAsia="Times New Roman"/>
          <w:bCs/>
          <w:color w:val="000000" w:themeColor="text1"/>
          <w:szCs w:val="24"/>
        </w:rPr>
        <w:t>ας μάλιστα στο σημείο να την αποκ</w:t>
      </w:r>
      <w:r>
        <w:rPr>
          <w:rFonts w:eastAsia="Times New Roman"/>
          <w:bCs/>
          <w:color w:val="000000" w:themeColor="text1"/>
          <w:szCs w:val="24"/>
        </w:rPr>
        <w:t xml:space="preserve">αλεί </w:t>
      </w:r>
      <w:r w:rsidRPr="00531200">
        <w:rPr>
          <w:rFonts w:eastAsia="Times New Roman"/>
          <w:bCs/>
          <w:color w:val="000000" w:themeColor="text1"/>
          <w:szCs w:val="24"/>
        </w:rPr>
        <w:t>αντιιμπεριαλιστική</w:t>
      </w:r>
      <w:r>
        <w:rPr>
          <w:rFonts w:eastAsia="Times New Roman"/>
          <w:bCs/>
          <w:color w:val="000000" w:themeColor="text1"/>
          <w:szCs w:val="24"/>
        </w:rPr>
        <w:t>, π</w:t>
      </w:r>
      <w:r w:rsidRPr="00531200">
        <w:rPr>
          <w:rFonts w:eastAsia="Times New Roman"/>
          <w:bCs/>
          <w:color w:val="000000" w:themeColor="text1"/>
          <w:szCs w:val="24"/>
        </w:rPr>
        <w:t>ροοδευτική και διεθνιστική</w:t>
      </w:r>
      <w:r>
        <w:rPr>
          <w:rFonts w:eastAsia="Times New Roman"/>
          <w:bCs/>
          <w:color w:val="000000" w:themeColor="text1"/>
          <w:szCs w:val="24"/>
        </w:rPr>
        <w:t xml:space="preserve">. Όσο πιο μεγάλη είναι </w:t>
      </w:r>
      <w:r w:rsidRPr="00531200">
        <w:rPr>
          <w:rFonts w:eastAsia="Times New Roman"/>
          <w:bCs/>
          <w:color w:val="000000" w:themeColor="text1"/>
          <w:szCs w:val="24"/>
        </w:rPr>
        <w:t>η διαστρέβλωση της αλήθειας</w:t>
      </w:r>
      <w:r>
        <w:rPr>
          <w:rFonts w:eastAsia="Times New Roman"/>
          <w:bCs/>
          <w:color w:val="000000" w:themeColor="text1"/>
          <w:szCs w:val="24"/>
        </w:rPr>
        <w:t>,</w:t>
      </w:r>
      <w:r w:rsidRPr="00531200">
        <w:rPr>
          <w:rFonts w:eastAsia="Times New Roman"/>
          <w:bCs/>
          <w:color w:val="000000" w:themeColor="text1"/>
          <w:szCs w:val="24"/>
        </w:rPr>
        <w:t xml:space="preserve"> τόσο πιο μεγάλο είναι το </w:t>
      </w:r>
      <w:r>
        <w:rPr>
          <w:rFonts w:eastAsia="Times New Roman"/>
          <w:bCs/>
          <w:color w:val="000000" w:themeColor="text1"/>
          <w:szCs w:val="24"/>
        </w:rPr>
        <w:t>«</w:t>
      </w:r>
      <w:r w:rsidRPr="00531200">
        <w:rPr>
          <w:rFonts w:eastAsia="Times New Roman"/>
          <w:bCs/>
          <w:color w:val="000000" w:themeColor="text1"/>
          <w:szCs w:val="24"/>
        </w:rPr>
        <w:t>πλυντήριο</w:t>
      </w:r>
      <w:r>
        <w:rPr>
          <w:rFonts w:eastAsia="Times New Roman"/>
          <w:bCs/>
          <w:color w:val="000000" w:themeColor="text1"/>
          <w:szCs w:val="24"/>
        </w:rPr>
        <w:t>»</w:t>
      </w:r>
      <w:r w:rsidRPr="00531200">
        <w:rPr>
          <w:rFonts w:eastAsia="Times New Roman"/>
          <w:bCs/>
          <w:color w:val="000000" w:themeColor="text1"/>
          <w:szCs w:val="24"/>
        </w:rPr>
        <w:t xml:space="preserve"> για να </w:t>
      </w:r>
      <w:r>
        <w:rPr>
          <w:rFonts w:eastAsia="Times New Roman"/>
          <w:bCs/>
          <w:color w:val="000000" w:themeColor="text1"/>
          <w:szCs w:val="24"/>
        </w:rPr>
        <w:t>«</w:t>
      </w:r>
      <w:r w:rsidRPr="00531200">
        <w:rPr>
          <w:rFonts w:eastAsia="Times New Roman"/>
          <w:bCs/>
          <w:color w:val="000000" w:themeColor="text1"/>
          <w:szCs w:val="24"/>
        </w:rPr>
        <w:t>ξεπλύνει</w:t>
      </w:r>
      <w:r>
        <w:rPr>
          <w:rFonts w:eastAsia="Times New Roman"/>
          <w:bCs/>
          <w:color w:val="000000" w:themeColor="text1"/>
          <w:szCs w:val="24"/>
        </w:rPr>
        <w:t>»</w:t>
      </w:r>
      <w:r w:rsidRPr="00531200">
        <w:rPr>
          <w:rFonts w:eastAsia="Times New Roman"/>
          <w:bCs/>
          <w:color w:val="000000" w:themeColor="text1"/>
          <w:szCs w:val="24"/>
        </w:rPr>
        <w:t xml:space="preserve"> </w:t>
      </w:r>
      <w:r>
        <w:rPr>
          <w:rFonts w:eastAsia="Times New Roman"/>
          <w:bCs/>
          <w:color w:val="000000" w:themeColor="text1"/>
          <w:szCs w:val="24"/>
        </w:rPr>
        <w:t>τα εγκλήματα</w:t>
      </w:r>
      <w:r w:rsidRPr="00531200">
        <w:rPr>
          <w:rFonts w:eastAsia="Times New Roman"/>
          <w:bCs/>
          <w:color w:val="000000" w:themeColor="text1"/>
          <w:szCs w:val="24"/>
        </w:rPr>
        <w:t xml:space="preserve"> του αμερικανικού και ευρωπαϊκού ιμπεριαλισμού με τι</w:t>
      </w:r>
      <w:r w:rsidRPr="00531200">
        <w:rPr>
          <w:rFonts w:eastAsia="Times New Roman"/>
          <w:bCs/>
          <w:color w:val="000000" w:themeColor="text1"/>
          <w:szCs w:val="24"/>
        </w:rPr>
        <w:t>ς εκατόμβες νεκρών</w:t>
      </w:r>
      <w:r>
        <w:rPr>
          <w:rFonts w:eastAsia="Times New Roman"/>
          <w:bCs/>
          <w:color w:val="000000" w:themeColor="text1"/>
          <w:szCs w:val="24"/>
        </w:rPr>
        <w:t>,</w:t>
      </w:r>
      <w:r w:rsidRPr="00531200">
        <w:rPr>
          <w:rFonts w:eastAsia="Times New Roman"/>
          <w:bCs/>
          <w:color w:val="000000" w:themeColor="text1"/>
          <w:szCs w:val="24"/>
        </w:rPr>
        <w:t xml:space="preserve"> την ανείπωτη δυστυχία</w:t>
      </w:r>
      <w:r>
        <w:rPr>
          <w:rFonts w:eastAsia="Times New Roman"/>
          <w:bCs/>
          <w:color w:val="000000" w:themeColor="text1"/>
          <w:szCs w:val="24"/>
        </w:rPr>
        <w:t>,</w:t>
      </w:r>
      <w:r w:rsidRPr="00531200">
        <w:rPr>
          <w:rFonts w:eastAsia="Times New Roman"/>
          <w:bCs/>
          <w:color w:val="000000" w:themeColor="text1"/>
          <w:szCs w:val="24"/>
        </w:rPr>
        <w:t xml:space="preserve"> την προσφυγιά </w:t>
      </w:r>
      <w:r>
        <w:rPr>
          <w:rFonts w:eastAsia="Times New Roman"/>
          <w:bCs/>
          <w:color w:val="000000" w:themeColor="text1"/>
          <w:szCs w:val="24"/>
        </w:rPr>
        <w:t>π</w:t>
      </w:r>
      <w:r w:rsidRPr="00531200">
        <w:rPr>
          <w:rFonts w:eastAsia="Times New Roman"/>
          <w:bCs/>
          <w:color w:val="000000" w:themeColor="text1"/>
          <w:szCs w:val="24"/>
        </w:rPr>
        <w:t>ου έχει προκαλέσει ανά τον κόσμο</w:t>
      </w:r>
      <w:r>
        <w:rPr>
          <w:rFonts w:eastAsia="Times New Roman"/>
          <w:bCs/>
          <w:color w:val="000000" w:themeColor="text1"/>
          <w:szCs w:val="24"/>
        </w:rPr>
        <w:t>.</w:t>
      </w:r>
    </w:p>
    <w:p w14:paraId="2ED8C08F"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Ποιοι </w:t>
      </w:r>
      <w:r w:rsidRPr="00531200">
        <w:rPr>
          <w:rFonts w:eastAsia="Times New Roman"/>
          <w:bCs/>
          <w:color w:val="000000" w:themeColor="text1"/>
          <w:szCs w:val="24"/>
        </w:rPr>
        <w:t>χειροκροτούν</w:t>
      </w:r>
      <w:r>
        <w:rPr>
          <w:rFonts w:eastAsia="Times New Roman"/>
          <w:bCs/>
          <w:color w:val="000000" w:themeColor="text1"/>
          <w:szCs w:val="24"/>
        </w:rPr>
        <w:t>,</w:t>
      </w:r>
      <w:r w:rsidRPr="00531200">
        <w:rPr>
          <w:rFonts w:eastAsia="Times New Roman"/>
          <w:bCs/>
          <w:color w:val="000000" w:themeColor="text1"/>
          <w:szCs w:val="24"/>
        </w:rPr>
        <w:t xml:space="preserve"> </w:t>
      </w:r>
      <w:r>
        <w:rPr>
          <w:rFonts w:eastAsia="Times New Roman"/>
          <w:bCs/>
          <w:color w:val="000000" w:themeColor="text1"/>
          <w:szCs w:val="24"/>
        </w:rPr>
        <w:t>όμως,</w:t>
      </w:r>
      <w:r w:rsidRPr="00531200">
        <w:rPr>
          <w:rFonts w:eastAsia="Times New Roman"/>
          <w:bCs/>
          <w:color w:val="000000" w:themeColor="text1"/>
          <w:szCs w:val="24"/>
        </w:rPr>
        <w:t xml:space="preserve"> τον ΣΥΡΙΖΑ</w:t>
      </w:r>
      <w:r>
        <w:rPr>
          <w:rFonts w:eastAsia="Times New Roman"/>
          <w:bCs/>
          <w:color w:val="000000" w:themeColor="text1"/>
          <w:szCs w:val="24"/>
        </w:rPr>
        <w:t xml:space="preserve">, τους </w:t>
      </w:r>
      <w:r w:rsidRPr="00531200">
        <w:rPr>
          <w:rFonts w:eastAsia="Times New Roman"/>
          <w:bCs/>
          <w:color w:val="000000" w:themeColor="text1"/>
          <w:szCs w:val="24"/>
        </w:rPr>
        <w:t>Τσίπρα</w:t>
      </w:r>
      <w:r>
        <w:rPr>
          <w:rFonts w:eastAsia="Times New Roman"/>
          <w:bCs/>
          <w:color w:val="000000" w:themeColor="text1"/>
          <w:szCs w:val="24"/>
        </w:rPr>
        <w:t xml:space="preserve"> - Ζ</w:t>
      </w:r>
      <w:r w:rsidRPr="00531200">
        <w:rPr>
          <w:rFonts w:eastAsia="Times New Roman"/>
          <w:bCs/>
          <w:color w:val="000000" w:themeColor="text1"/>
          <w:szCs w:val="24"/>
        </w:rPr>
        <w:t>άεφ</w:t>
      </w:r>
      <w:r>
        <w:rPr>
          <w:rFonts w:eastAsia="Times New Roman"/>
          <w:bCs/>
          <w:color w:val="000000" w:themeColor="text1"/>
          <w:szCs w:val="24"/>
        </w:rPr>
        <w:t xml:space="preserve">, την ίδια τη </w:t>
      </w:r>
      <w:r>
        <w:rPr>
          <w:rFonts w:eastAsia="Times New Roman"/>
          <w:bCs/>
          <w:color w:val="000000" w:themeColor="text1"/>
          <w:szCs w:val="24"/>
        </w:rPr>
        <w:t>σ</w:t>
      </w:r>
      <w:r w:rsidRPr="00531200">
        <w:rPr>
          <w:rFonts w:eastAsia="Times New Roman"/>
          <w:bCs/>
          <w:color w:val="000000" w:themeColor="text1"/>
          <w:szCs w:val="24"/>
        </w:rPr>
        <w:t>υμφωνία</w:t>
      </w:r>
      <w:r>
        <w:rPr>
          <w:rFonts w:eastAsia="Times New Roman"/>
          <w:bCs/>
          <w:color w:val="000000" w:themeColor="text1"/>
          <w:szCs w:val="24"/>
        </w:rPr>
        <w:t>,</w:t>
      </w:r>
      <w:r w:rsidRPr="00531200">
        <w:rPr>
          <w:rFonts w:eastAsia="Times New Roman"/>
          <w:bCs/>
          <w:color w:val="000000" w:themeColor="text1"/>
          <w:szCs w:val="24"/>
        </w:rPr>
        <w:t xml:space="preserve"> </w:t>
      </w:r>
      <w:r>
        <w:rPr>
          <w:rFonts w:eastAsia="Times New Roman"/>
          <w:bCs/>
          <w:color w:val="000000" w:themeColor="text1"/>
          <w:szCs w:val="24"/>
        </w:rPr>
        <w:t>γ</w:t>
      </w:r>
      <w:r w:rsidRPr="00531200">
        <w:rPr>
          <w:rFonts w:eastAsia="Times New Roman"/>
          <w:bCs/>
          <w:color w:val="000000" w:themeColor="text1"/>
          <w:szCs w:val="24"/>
        </w:rPr>
        <w:t xml:space="preserve">ια να δούμε πόσο </w:t>
      </w:r>
      <w:r>
        <w:rPr>
          <w:rFonts w:eastAsia="Times New Roman"/>
          <w:bCs/>
          <w:color w:val="000000" w:themeColor="text1"/>
          <w:szCs w:val="24"/>
        </w:rPr>
        <w:t>προοδευτικοί</w:t>
      </w:r>
      <w:r w:rsidRPr="00531200">
        <w:rPr>
          <w:rFonts w:eastAsia="Times New Roman"/>
          <w:bCs/>
          <w:color w:val="000000" w:themeColor="text1"/>
          <w:szCs w:val="24"/>
        </w:rPr>
        <w:t xml:space="preserve"> και διεθνιστές </w:t>
      </w:r>
      <w:r>
        <w:rPr>
          <w:rFonts w:eastAsia="Times New Roman"/>
          <w:bCs/>
          <w:color w:val="000000" w:themeColor="text1"/>
          <w:szCs w:val="24"/>
        </w:rPr>
        <w:t>είναι; Ε</w:t>
      </w:r>
      <w:r w:rsidRPr="00531200">
        <w:rPr>
          <w:rFonts w:eastAsia="Times New Roman"/>
          <w:bCs/>
          <w:color w:val="000000" w:themeColor="text1"/>
          <w:szCs w:val="24"/>
        </w:rPr>
        <w:t>ίναι ο Τραμπ</w:t>
      </w:r>
      <w:r>
        <w:rPr>
          <w:rFonts w:eastAsia="Times New Roman"/>
          <w:bCs/>
          <w:color w:val="000000" w:themeColor="text1"/>
          <w:szCs w:val="24"/>
        </w:rPr>
        <w:t>,</w:t>
      </w:r>
      <w:r w:rsidRPr="00531200">
        <w:rPr>
          <w:rFonts w:eastAsia="Times New Roman"/>
          <w:bCs/>
          <w:color w:val="000000" w:themeColor="text1"/>
          <w:szCs w:val="24"/>
        </w:rPr>
        <w:t xml:space="preserve"> που βγήκε με τις</w:t>
      </w:r>
      <w:r w:rsidRPr="00531200">
        <w:rPr>
          <w:rFonts w:eastAsia="Times New Roman"/>
          <w:bCs/>
          <w:color w:val="000000" w:themeColor="text1"/>
          <w:szCs w:val="24"/>
        </w:rPr>
        <w:t xml:space="preserve"> ψήφους και τη στήριξη της </w:t>
      </w:r>
      <w:r>
        <w:rPr>
          <w:rFonts w:eastAsia="Times New Roman"/>
          <w:bCs/>
          <w:color w:val="000000" w:themeColor="text1"/>
          <w:szCs w:val="24"/>
        </w:rPr>
        <w:t xml:space="preserve">Κου Κλουξ Κλαν, που στήνει τείχη και </w:t>
      </w:r>
      <w:r w:rsidRPr="00531200">
        <w:rPr>
          <w:rFonts w:eastAsia="Times New Roman"/>
          <w:bCs/>
          <w:color w:val="000000" w:themeColor="text1"/>
          <w:szCs w:val="24"/>
        </w:rPr>
        <w:t>σκοτώνει μετανάστες</w:t>
      </w:r>
      <w:r>
        <w:rPr>
          <w:rFonts w:eastAsia="Times New Roman"/>
          <w:bCs/>
          <w:color w:val="000000" w:themeColor="text1"/>
          <w:szCs w:val="24"/>
        </w:rPr>
        <w:t>; Είναι ο Π</w:t>
      </w:r>
      <w:r w:rsidRPr="00531200">
        <w:rPr>
          <w:rFonts w:eastAsia="Times New Roman"/>
          <w:bCs/>
          <w:color w:val="000000" w:themeColor="text1"/>
          <w:szCs w:val="24"/>
        </w:rPr>
        <w:t>ρέσβης των Ηνωμένων Πολιτειών</w:t>
      </w:r>
      <w:r>
        <w:rPr>
          <w:rFonts w:eastAsia="Times New Roman"/>
          <w:bCs/>
          <w:color w:val="000000" w:themeColor="text1"/>
          <w:szCs w:val="24"/>
        </w:rPr>
        <w:t>,</w:t>
      </w:r>
      <w:r w:rsidRPr="00531200">
        <w:rPr>
          <w:rFonts w:eastAsia="Times New Roman"/>
          <w:bCs/>
          <w:color w:val="000000" w:themeColor="text1"/>
          <w:szCs w:val="24"/>
        </w:rPr>
        <w:t xml:space="preserve"> που άγεται και φέρεται </w:t>
      </w:r>
      <w:r>
        <w:rPr>
          <w:rFonts w:eastAsia="Times New Roman"/>
          <w:bCs/>
          <w:color w:val="000000" w:themeColor="text1"/>
          <w:szCs w:val="24"/>
        </w:rPr>
        <w:t xml:space="preserve">στη χώρα ως </w:t>
      </w:r>
      <w:r w:rsidRPr="00531200">
        <w:rPr>
          <w:rFonts w:eastAsia="Times New Roman"/>
          <w:bCs/>
          <w:color w:val="000000" w:themeColor="text1"/>
          <w:szCs w:val="24"/>
        </w:rPr>
        <w:t>νέος</w:t>
      </w:r>
      <w:r w:rsidRPr="00186D13">
        <w:rPr>
          <w:rFonts w:eastAsia="Times New Roman"/>
          <w:bCs/>
          <w:color w:val="000000" w:themeColor="text1"/>
          <w:szCs w:val="24"/>
        </w:rPr>
        <w:t xml:space="preserve"> </w:t>
      </w:r>
      <w:r>
        <w:rPr>
          <w:rFonts w:eastAsia="Times New Roman"/>
          <w:bCs/>
          <w:color w:val="000000" w:themeColor="text1"/>
          <w:szCs w:val="24"/>
        </w:rPr>
        <w:t xml:space="preserve">Πιουριφόι </w:t>
      </w:r>
      <w:r w:rsidRPr="00531200">
        <w:rPr>
          <w:rFonts w:eastAsia="Times New Roman"/>
          <w:bCs/>
          <w:color w:val="000000" w:themeColor="text1"/>
          <w:szCs w:val="24"/>
        </w:rPr>
        <w:t xml:space="preserve">και αποκαλεί την Ελλάδα </w:t>
      </w:r>
      <w:r>
        <w:rPr>
          <w:rFonts w:eastAsia="Times New Roman"/>
          <w:bCs/>
          <w:color w:val="000000" w:themeColor="text1"/>
          <w:szCs w:val="24"/>
        </w:rPr>
        <w:t xml:space="preserve">«μεντεσέ </w:t>
      </w:r>
      <w:r w:rsidRPr="00531200">
        <w:rPr>
          <w:rFonts w:eastAsia="Times New Roman"/>
          <w:bCs/>
          <w:color w:val="000000" w:themeColor="text1"/>
          <w:szCs w:val="24"/>
        </w:rPr>
        <w:t>των επιδιώξε</w:t>
      </w:r>
      <w:r>
        <w:rPr>
          <w:rFonts w:eastAsia="Times New Roman"/>
          <w:bCs/>
          <w:color w:val="000000" w:themeColor="text1"/>
          <w:szCs w:val="24"/>
        </w:rPr>
        <w:t>ω</w:t>
      </w:r>
      <w:r w:rsidRPr="00531200">
        <w:rPr>
          <w:rFonts w:eastAsia="Times New Roman"/>
          <w:bCs/>
          <w:color w:val="000000" w:themeColor="text1"/>
          <w:szCs w:val="24"/>
        </w:rPr>
        <w:t>ν του αμερικανικού ιμπεριαλισμού</w:t>
      </w:r>
      <w:r>
        <w:rPr>
          <w:rFonts w:eastAsia="Times New Roman"/>
          <w:bCs/>
          <w:color w:val="000000" w:themeColor="text1"/>
          <w:szCs w:val="24"/>
        </w:rPr>
        <w:t xml:space="preserve">»; </w:t>
      </w:r>
      <w:r>
        <w:rPr>
          <w:rFonts w:eastAsia="Times New Roman"/>
          <w:bCs/>
          <w:color w:val="000000" w:themeColor="text1"/>
          <w:szCs w:val="24"/>
        </w:rPr>
        <w:t>Ε</w:t>
      </w:r>
      <w:r w:rsidRPr="00531200">
        <w:rPr>
          <w:rFonts w:eastAsia="Times New Roman"/>
          <w:bCs/>
          <w:color w:val="000000" w:themeColor="text1"/>
          <w:szCs w:val="24"/>
        </w:rPr>
        <w:t>ίναι το ΝΑΤΟ</w:t>
      </w:r>
      <w:r>
        <w:rPr>
          <w:rFonts w:eastAsia="Times New Roman"/>
          <w:bCs/>
          <w:color w:val="000000" w:themeColor="text1"/>
          <w:szCs w:val="24"/>
        </w:rPr>
        <w:t>,</w:t>
      </w:r>
      <w:r w:rsidRPr="00531200">
        <w:rPr>
          <w:rFonts w:eastAsia="Times New Roman"/>
          <w:bCs/>
          <w:color w:val="000000" w:themeColor="text1"/>
          <w:szCs w:val="24"/>
        </w:rPr>
        <w:t xml:space="preserve"> ο δολοφονικός αυτός οργανισμός</w:t>
      </w:r>
      <w:r>
        <w:rPr>
          <w:rFonts w:eastAsia="Times New Roman"/>
          <w:bCs/>
          <w:color w:val="000000" w:themeColor="text1"/>
          <w:szCs w:val="24"/>
        </w:rPr>
        <w:t>,</w:t>
      </w:r>
      <w:r w:rsidRPr="00531200">
        <w:rPr>
          <w:rFonts w:eastAsia="Times New Roman"/>
          <w:bCs/>
          <w:color w:val="000000" w:themeColor="text1"/>
          <w:szCs w:val="24"/>
        </w:rPr>
        <w:t xml:space="preserve"> που ευθύνεται για την κυπριακή τραγωδία και την επιβολή της δικτατορίας στην Ελλάδα</w:t>
      </w:r>
      <w:r>
        <w:rPr>
          <w:rFonts w:eastAsia="Times New Roman"/>
          <w:bCs/>
          <w:color w:val="000000" w:themeColor="text1"/>
          <w:szCs w:val="24"/>
        </w:rPr>
        <w:t>, ε</w:t>
      </w:r>
      <w:r w:rsidRPr="00531200">
        <w:rPr>
          <w:rFonts w:eastAsia="Times New Roman"/>
          <w:bCs/>
          <w:color w:val="000000" w:themeColor="text1"/>
          <w:szCs w:val="24"/>
        </w:rPr>
        <w:t>κείνος που παίζει το</w:t>
      </w:r>
      <w:r>
        <w:rPr>
          <w:rFonts w:eastAsia="Times New Roman"/>
          <w:bCs/>
          <w:color w:val="000000" w:themeColor="text1"/>
          <w:szCs w:val="24"/>
        </w:rPr>
        <w:t>ν ρόλο του Π</w:t>
      </w:r>
      <w:r w:rsidRPr="00531200">
        <w:rPr>
          <w:rFonts w:eastAsia="Times New Roman"/>
          <w:bCs/>
          <w:color w:val="000000" w:themeColor="text1"/>
          <w:szCs w:val="24"/>
        </w:rPr>
        <w:t xml:space="preserve">όντιου Πιλάτου </w:t>
      </w:r>
      <w:r>
        <w:rPr>
          <w:rFonts w:eastAsia="Times New Roman"/>
          <w:bCs/>
          <w:color w:val="000000" w:themeColor="text1"/>
          <w:szCs w:val="24"/>
        </w:rPr>
        <w:t xml:space="preserve">στην τουρκική </w:t>
      </w:r>
      <w:r w:rsidRPr="00531200">
        <w:rPr>
          <w:rFonts w:eastAsia="Times New Roman"/>
          <w:bCs/>
          <w:color w:val="000000" w:themeColor="text1"/>
          <w:szCs w:val="24"/>
        </w:rPr>
        <w:t>επιθετικότητα και το</w:t>
      </w:r>
      <w:r>
        <w:rPr>
          <w:rFonts w:eastAsia="Times New Roman"/>
          <w:bCs/>
          <w:color w:val="000000" w:themeColor="text1"/>
          <w:szCs w:val="24"/>
        </w:rPr>
        <w:t xml:space="preserve"> «γκριζάρισμα» </w:t>
      </w:r>
      <w:r w:rsidRPr="00531200">
        <w:rPr>
          <w:rFonts w:eastAsia="Times New Roman"/>
          <w:bCs/>
          <w:color w:val="000000" w:themeColor="text1"/>
          <w:szCs w:val="24"/>
        </w:rPr>
        <w:t>του Αιγαίου</w:t>
      </w:r>
      <w:r>
        <w:rPr>
          <w:rFonts w:eastAsia="Times New Roman"/>
          <w:bCs/>
          <w:color w:val="000000" w:themeColor="text1"/>
          <w:szCs w:val="24"/>
        </w:rPr>
        <w:t>; Ε</w:t>
      </w:r>
      <w:r w:rsidRPr="00531200">
        <w:rPr>
          <w:rFonts w:eastAsia="Times New Roman"/>
          <w:bCs/>
          <w:color w:val="000000" w:themeColor="text1"/>
          <w:szCs w:val="24"/>
        </w:rPr>
        <w:t>ίναι ο Γενικό</w:t>
      </w:r>
      <w:r w:rsidRPr="00531200">
        <w:rPr>
          <w:rFonts w:eastAsia="Times New Roman"/>
          <w:bCs/>
          <w:color w:val="000000" w:themeColor="text1"/>
          <w:szCs w:val="24"/>
        </w:rPr>
        <w:t>ς Γραμματέας του ΝΑΤΟ</w:t>
      </w:r>
      <w:r>
        <w:rPr>
          <w:rFonts w:eastAsia="Times New Roman"/>
          <w:bCs/>
          <w:color w:val="000000" w:themeColor="text1"/>
          <w:szCs w:val="24"/>
        </w:rPr>
        <w:t>; Ε</w:t>
      </w:r>
      <w:r w:rsidRPr="00531200">
        <w:rPr>
          <w:rFonts w:eastAsia="Times New Roman"/>
          <w:bCs/>
          <w:color w:val="000000" w:themeColor="text1"/>
          <w:szCs w:val="24"/>
        </w:rPr>
        <w:t>ίναι η λυκοσυμμαχία της Ευρωπαϊκής Ένωσης</w:t>
      </w:r>
      <w:r>
        <w:rPr>
          <w:rFonts w:eastAsia="Times New Roman"/>
          <w:bCs/>
          <w:color w:val="000000" w:themeColor="text1"/>
          <w:szCs w:val="24"/>
        </w:rPr>
        <w:t>,</w:t>
      </w:r>
      <w:r w:rsidRPr="00531200">
        <w:rPr>
          <w:rFonts w:eastAsia="Times New Roman"/>
          <w:bCs/>
          <w:color w:val="000000" w:themeColor="text1"/>
          <w:szCs w:val="24"/>
        </w:rPr>
        <w:t xml:space="preserve"> της φτώχειας</w:t>
      </w:r>
      <w:r>
        <w:rPr>
          <w:rFonts w:eastAsia="Times New Roman"/>
          <w:bCs/>
          <w:color w:val="000000" w:themeColor="text1"/>
          <w:szCs w:val="24"/>
        </w:rPr>
        <w:t>,</w:t>
      </w:r>
      <w:r w:rsidRPr="00531200">
        <w:rPr>
          <w:rFonts w:eastAsia="Times New Roman"/>
          <w:bCs/>
          <w:color w:val="000000" w:themeColor="text1"/>
          <w:szCs w:val="24"/>
        </w:rPr>
        <w:t xml:space="preserve"> της ανεργίας</w:t>
      </w:r>
      <w:r>
        <w:rPr>
          <w:rFonts w:eastAsia="Times New Roman"/>
          <w:bCs/>
          <w:color w:val="000000" w:themeColor="text1"/>
          <w:szCs w:val="24"/>
        </w:rPr>
        <w:t>,</w:t>
      </w:r>
      <w:r w:rsidRPr="00531200">
        <w:rPr>
          <w:rFonts w:eastAsia="Times New Roman"/>
          <w:bCs/>
          <w:color w:val="000000" w:themeColor="text1"/>
          <w:szCs w:val="24"/>
        </w:rPr>
        <w:t xml:space="preserve"> της δικτατορίας των μονοπωλίων</w:t>
      </w:r>
      <w:r>
        <w:rPr>
          <w:rFonts w:eastAsia="Times New Roman"/>
          <w:bCs/>
          <w:color w:val="000000" w:themeColor="text1"/>
          <w:szCs w:val="24"/>
        </w:rPr>
        <w:t>; Ε</w:t>
      </w:r>
      <w:r w:rsidRPr="00531200">
        <w:rPr>
          <w:rFonts w:eastAsia="Times New Roman"/>
          <w:bCs/>
          <w:color w:val="000000" w:themeColor="text1"/>
          <w:szCs w:val="24"/>
        </w:rPr>
        <w:t>ίναι η Μέρκελ</w:t>
      </w:r>
      <w:r>
        <w:rPr>
          <w:rFonts w:eastAsia="Times New Roman"/>
          <w:bCs/>
          <w:color w:val="000000" w:themeColor="text1"/>
          <w:szCs w:val="24"/>
        </w:rPr>
        <w:t>,</w:t>
      </w:r>
      <w:r w:rsidRPr="00531200">
        <w:rPr>
          <w:rFonts w:eastAsia="Times New Roman"/>
          <w:bCs/>
          <w:color w:val="000000" w:themeColor="text1"/>
          <w:szCs w:val="24"/>
        </w:rPr>
        <w:t xml:space="preserve"> ο </w:t>
      </w:r>
      <w:r>
        <w:rPr>
          <w:rFonts w:eastAsia="Times New Roman"/>
          <w:bCs/>
          <w:color w:val="000000" w:themeColor="text1"/>
          <w:szCs w:val="24"/>
        </w:rPr>
        <w:t>Μ</w:t>
      </w:r>
      <w:r w:rsidRPr="00531200">
        <w:rPr>
          <w:rFonts w:eastAsia="Times New Roman"/>
          <w:bCs/>
          <w:color w:val="000000" w:themeColor="text1"/>
          <w:szCs w:val="24"/>
        </w:rPr>
        <w:t>ακρόν</w:t>
      </w:r>
      <w:r>
        <w:rPr>
          <w:rFonts w:eastAsia="Times New Roman"/>
          <w:bCs/>
          <w:color w:val="000000" w:themeColor="text1"/>
          <w:szCs w:val="24"/>
        </w:rPr>
        <w:t>,</w:t>
      </w:r>
      <w:r w:rsidRPr="00531200">
        <w:rPr>
          <w:rFonts w:eastAsia="Times New Roman"/>
          <w:bCs/>
          <w:color w:val="000000" w:themeColor="text1"/>
          <w:szCs w:val="24"/>
        </w:rPr>
        <w:t xml:space="preserve"> ο </w:t>
      </w:r>
      <w:r>
        <w:rPr>
          <w:rFonts w:eastAsia="Times New Roman"/>
          <w:bCs/>
          <w:color w:val="000000" w:themeColor="text1"/>
          <w:szCs w:val="24"/>
        </w:rPr>
        <w:t xml:space="preserve">Γιούνκερ, ο Κουρτς, </w:t>
      </w:r>
      <w:r w:rsidRPr="00531200">
        <w:rPr>
          <w:rFonts w:eastAsia="Times New Roman"/>
          <w:bCs/>
          <w:color w:val="000000" w:themeColor="text1"/>
          <w:szCs w:val="24"/>
        </w:rPr>
        <w:t xml:space="preserve">ο ακροδεξιός </w:t>
      </w:r>
      <w:r>
        <w:rPr>
          <w:rFonts w:eastAsia="Times New Roman"/>
          <w:bCs/>
          <w:color w:val="000000" w:themeColor="text1"/>
          <w:szCs w:val="24"/>
        </w:rPr>
        <w:t>Π</w:t>
      </w:r>
      <w:r w:rsidRPr="00531200">
        <w:rPr>
          <w:rFonts w:eastAsia="Times New Roman"/>
          <w:bCs/>
          <w:color w:val="000000" w:themeColor="text1"/>
          <w:szCs w:val="24"/>
        </w:rPr>
        <w:t xml:space="preserve">ρωθυπουργός της Αυστρίας και πολλά άλλα </w:t>
      </w:r>
      <w:r>
        <w:rPr>
          <w:rFonts w:eastAsia="Times New Roman"/>
          <w:bCs/>
          <w:color w:val="000000" w:themeColor="text1"/>
          <w:szCs w:val="24"/>
        </w:rPr>
        <w:t>«</w:t>
      </w:r>
      <w:r w:rsidRPr="00531200">
        <w:rPr>
          <w:rFonts w:eastAsia="Times New Roman"/>
          <w:bCs/>
          <w:color w:val="000000" w:themeColor="text1"/>
          <w:szCs w:val="24"/>
        </w:rPr>
        <w:t>μπουμπούκια</w:t>
      </w:r>
      <w:r>
        <w:rPr>
          <w:rFonts w:eastAsia="Times New Roman"/>
          <w:bCs/>
          <w:color w:val="000000" w:themeColor="text1"/>
          <w:szCs w:val="24"/>
        </w:rPr>
        <w:t>»</w:t>
      </w:r>
      <w:r w:rsidRPr="00531200">
        <w:rPr>
          <w:rFonts w:eastAsia="Times New Roman"/>
          <w:bCs/>
          <w:color w:val="000000" w:themeColor="text1"/>
          <w:szCs w:val="24"/>
        </w:rPr>
        <w:t xml:space="preserve"> του </w:t>
      </w:r>
      <w:r>
        <w:rPr>
          <w:rFonts w:eastAsia="Times New Roman"/>
          <w:bCs/>
          <w:color w:val="000000" w:themeColor="text1"/>
          <w:szCs w:val="24"/>
        </w:rPr>
        <w:t>δ</w:t>
      </w:r>
      <w:r w:rsidRPr="00531200">
        <w:rPr>
          <w:rFonts w:eastAsia="Times New Roman"/>
          <w:bCs/>
          <w:color w:val="000000" w:themeColor="text1"/>
          <w:szCs w:val="24"/>
        </w:rPr>
        <w:t xml:space="preserve">ιεθνούς </w:t>
      </w:r>
      <w:r w:rsidRPr="00531200">
        <w:rPr>
          <w:rFonts w:eastAsia="Times New Roman"/>
          <w:bCs/>
          <w:color w:val="000000" w:themeColor="text1"/>
          <w:szCs w:val="24"/>
        </w:rPr>
        <w:t>ιμπεριαλισμού</w:t>
      </w:r>
      <w:r>
        <w:rPr>
          <w:rFonts w:eastAsia="Times New Roman"/>
          <w:bCs/>
          <w:color w:val="000000" w:themeColor="text1"/>
          <w:szCs w:val="24"/>
        </w:rPr>
        <w:t>.</w:t>
      </w:r>
    </w:p>
    <w:p w14:paraId="2ED8C090"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Ν</w:t>
      </w:r>
      <w:r w:rsidRPr="00531200">
        <w:rPr>
          <w:rFonts w:eastAsia="Times New Roman"/>
          <w:bCs/>
          <w:color w:val="000000" w:themeColor="text1"/>
          <w:szCs w:val="24"/>
        </w:rPr>
        <w:t>αι</w:t>
      </w:r>
      <w:r>
        <w:rPr>
          <w:rFonts w:eastAsia="Times New Roman"/>
          <w:bCs/>
          <w:color w:val="000000" w:themeColor="text1"/>
          <w:szCs w:val="24"/>
        </w:rPr>
        <w:t>,</w:t>
      </w:r>
      <w:r w:rsidRPr="00531200">
        <w:rPr>
          <w:rFonts w:eastAsia="Times New Roman"/>
          <w:bCs/>
          <w:color w:val="000000" w:themeColor="text1"/>
          <w:szCs w:val="24"/>
        </w:rPr>
        <w:t xml:space="preserve"> ο ΣΥ</w:t>
      </w:r>
      <w:r>
        <w:rPr>
          <w:rFonts w:eastAsia="Times New Roman"/>
          <w:bCs/>
          <w:color w:val="000000" w:themeColor="text1"/>
          <w:szCs w:val="24"/>
        </w:rPr>
        <w:t>ΡΙΖΑ έ</w:t>
      </w:r>
      <w:r w:rsidRPr="00531200">
        <w:rPr>
          <w:rFonts w:eastAsia="Times New Roman"/>
          <w:bCs/>
          <w:color w:val="000000" w:themeColor="text1"/>
          <w:szCs w:val="24"/>
        </w:rPr>
        <w:t xml:space="preserve">χει αναλάβει ρόλο </w:t>
      </w:r>
      <w:r>
        <w:rPr>
          <w:rFonts w:eastAsia="Times New Roman"/>
          <w:bCs/>
          <w:color w:val="000000" w:themeColor="text1"/>
          <w:szCs w:val="24"/>
        </w:rPr>
        <w:t xml:space="preserve">προπομπού </w:t>
      </w:r>
      <w:r w:rsidRPr="00531200">
        <w:rPr>
          <w:rFonts w:eastAsia="Times New Roman"/>
          <w:bCs/>
          <w:color w:val="000000" w:themeColor="text1"/>
          <w:szCs w:val="24"/>
        </w:rPr>
        <w:t>των ευρωατλαντικών σχεδίων</w:t>
      </w:r>
      <w:r>
        <w:rPr>
          <w:rFonts w:eastAsia="Times New Roman"/>
          <w:bCs/>
          <w:color w:val="000000" w:themeColor="text1"/>
          <w:szCs w:val="24"/>
        </w:rPr>
        <w:t>,</w:t>
      </w:r>
      <w:r w:rsidRPr="00531200">
        <w:rPr>
          <w:rFonts w:eastAsia="Times New Roman"/>
          <w:bCs/>
          <w:color w:val="000000" w:themeColor="text1"/>
          <w:szCs w:val="24"/>
        </w:rPr>
        <w:t xml:space="preserve"> με τη δημιουργία νέων πολ</w:t>
      </w:r>
      <w:r>
        <w:rPr>
          <w:rFonts w:eastAsia="Times New Roman"/>
          <w:bCs/>
          <w:color w:val="000000" w:themeColor="text1"/>
          <w:szCs w:val="24"/>
        </w:rPr>
        <w:t xml:space="preserve">υάριθμων νατοϊκών βάσεων </w:t>
      </w:r>
      <w:r w:rsidRPr="00531200">
        <w:rPr>
          <w:rFonts w:eastAsia="Times New Roman"/>
          <w:bCs/>
          <w:color w:val="000000" w:themeColor="text1"/>
          <w:szCs w:val="24"/>
        </w:rPr>
        <w:t>ανά την Ελλάδα</w:t>
      </w:r>
      <w:r>
        <w:rPr>
          <w:rFonts w:eastAsia="Times New Roman"/>
          <w:bCs/>
          <w:color w:val="000000" w:themeColor="text1"/>
          <w:szCs w:val="24"/>
        </w:rPr>
        <w:t>,</w:t>
      </w:r>
      <w:r w:rsidRPr="00531200">
        <w:rPr>
          <w:rFonts w:eastAsia="Times New Roman"/>
          <w:bCs/>
          <w:color w:val="000000" w:themeColor="text1"/>
          <w:szCs w:val="24"/>
        </w:rPr>
        <w:t xml:space="preserve"> την αναβάθμιση του επιχειρησιακού ρόλου </w:t>
      </w:r>
      <w:r>
        <w:rPr>
          <w:rFonts w:eastAsia="Times New Roman"/>
          <w:bCs/>
          <w:color w:val="000000" w:themeColor="text1"/>
          <w:szCs w:val="24"/>
        </w:rPr>
        <w:t>της βάσης της Σούδας, μετατρέποντας το νησί σε πλωτό</w:t>
      </w:r>
      <w:r w:rsidRPr="00531200">
        <w:rPr>
          <w:rFonts w:eastAsia="Times New Roman"/>
          <w:bCs/>
          <w:color w:val="000000" w:themeColor="text1"/>
          <w:szCs w:val="24"/>
        </w:rPr>
        <w:t xml:space="preserve"> αεροπλανοφό</w:t>
      </w:r>
      <w:r w:rsidRPr="00531200">
        <w:rPr>
          <w:rFonts w:eastAsia="Times New Roman"/>
          <w:bCs/>
          <w:color w:val="000000" w:themeColor="text1"/>
          <w:szCs w:val="24"/>
        </w:rPr>
        <w:t xml:space="preserve">ρο και ορμητήριο για </w:t>
      </w:r>
      <w:r>
        <w:rPr>
          <w:rFonts w:eastAsia="Times New Roman"/>
          <w:bCs/>
          <w:color w:val="000000" w:themeColor="text1"/>
          <w:szCs w:val="24"/>
        </w:rPr>
        <w:t xml:space="preserve">νέες </w:t>
      </w:r>
      <w:r w:rsidRPr="00531200">
        <w:rPr>
          <w:rFonts w:eastAsia="Times New Roman"/>
          <w:bCs/>
          <w:color w:val="000000" w:themeColor="text1"/>
          <w:szCs w:val="24"/>
        </w:rPr>
        <w:t>δολοφονικέ</w:t>
      </w:r>
      <w:r>
        <w:rPr>
          <w:rFonts w:eastAsia="Times New Roman"/>
          <w:bCs/>
          <w:color w:val="000000" w:themeColor="text1"/>
          <w:szCs w:val="24"/>
        </w:rPr>
        <w:t>ς στρατιωτικές επεμβάσεις στην Ανατολική Μεσόγειο και τη Β</w:t>
      </w:r>
      <w:r w:rsidRPr="00531200">
        <w:rPr>
          <w:rFonts w:eastAsia="Times New Roman"/>
          <w:bCs/>
          <w:color w:val="000000" w:themeColor="text1"/>
          <w:szCs w:val="24"/>
        </w:rPr>
        <w:t>όρειο Αφρική</w:t>
      </w:r>
      <w:r>
        <w:rPr>
          <w:rFonts w:eastAsia="Times New Roman"/>
          <w:bCs/>
          <w:color w:val="000000" w:themeColor="text1"/>
          <w:szCs w:val="24"/>
        </w:rPr>
        <w:t xml:space="preserve">. </w:t>
      </w:r>
    </w:p>
    <w:p w14:paraId="2ED8C091"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Α</w:t>
      </w:r>
      <w:r w:rsidRPr="00531200">
        <w:rPr>
          <w:rFonts w:eastAsia="Times New Roman"/>
          <w:bCs/>
          <w:color w:val="000000" w:themeColor="text1"/>
          <w:szCs w:val="24"/>
        </w:rPr>
        <w:t xml:space="preserve">ποσιωπούν όλοι συνειδητά </w:t>
      </w:r>
      <w:r>
        <w:rPr>
          <w:rFonts w:eastAsia="Times New Roman"/>
          <w:bCs/>
          <w:color w:val="000000" w:themeColor="text1"/>
          <w:szCs w:val="24"/>
        </w:rPr>
        <w:t xml:space="preserve">ότι το ΝΑΤΟ </w:t>
      </w:r>
      <w:r w:rsidRPr="00531200">
        <w:rPr>
          <w:rFonts w:eastAsia="Times New Roman"/>
          <w:bCs/>
          <w:color w:val="000000" w:themeColor="text1"/>
          <w:szCs w:val="24"/>
        </w:rPr>
        <w:t xml:space="preserve">και </w:t>
      </w:r>
      <w:r>
        <w:rPr>
          <w:rFonts w:eastAsia="Times New Roman"/>
          <w:bCs/>
          <w:color w:val="000000" w:themeColor="text1"/>
          <w:szCs w:val="24"/>
        </w:rPr>
        <w:t xml:space="preserve">η </w:t>
      </w:r>
      <w:r w:rsidRPr="00531200">
        <w:rPr>
          <w:rFonts w:eastAsia="Times New Roman"/>
          <w:bCs/>
          <w:color w:val="000000" w:themeColor="text1"/>
          <w:szCs w:val="24"/>
        </w:rPr>
        <w:t>Ευρωπαϊκή Ένωση δεν είναι παράγοντες προόδου</w:t>
      </w:r>
      <w:r>
        <w:rPr>
          <w:rFonts w:eastAsia="Times New Roman"/>
          <w:bCs/>
          <w:color w:val="000000" w:themeColor="text1"/>
          <w:szCs w:val="24"/>
        </w:rPr>
        <w:t>,</w:t>
      </w:r>
      <w:r w:rsidRPr="00531200">
        <w:rPr>
          <w:rFonts w:eastAsia="Times New Roman"/>
          <w:bCs/>
          <w:color w:val="000000" w:themeColor="text1"/>
          <w:szCs w:val="24"/>
        </w:rPr>
        <w:t xml:space="preserve"> ασφ</w:t>
      </w:r>
      <w:r>
        <w:rPr>
          <w:rFonts w:eastAsia="Times New Roman"/>
          <w:bCs/>
          <w:color w:val="000000" w:themeColor="text1"/>
          <w:szCs w:val="24"/>
        </w:rPr>
        <w:t>άλει</w:t>
      </w:r>
      <w:r w:rsidRPr="00531200">
        <w:rPr>
          <w:rFonts w:eastAsia="Times New Roman"/>
          <w:bCs/>
          <w:color w:val="000000" w:themeColor="text1"/>
          <w:szCs w:val="24"/>
        </w:rPr>
        <w:t>ας</w:t>
      </w:r>
      <w:r>
        <w:rPr>
          <w:rFonts w:eastAsia="Times New Roman"/>
          <w:bCs/>
          <w:color w:val="000000" w:themeColor="text1"/>
          <w:szCs w:val="24"/>
        </w:rPr>
        <w:t xml:space="preserve">, φορείς </w:t>
      </w:r>
      <w:r w:rsidRPr="00531200">
        <w:rPr>
          <w:rFonts w:eastAsia="Times New Roman"/>
          <w:bCs/>
          <w:color w:val="000000" w:themeColor="text1"/>
          <w:szCs w:val="24"/>
        </w:rPr>
        <w:t>φιλίας</w:t>
      </w:r>
      <w:r>
        <w:rPr>
          <w:rFonts w:eastAsia="Times New Roman"/>
          <w:bCs/>
          <w:color w:val="000000" w:themeColor="text1"/>
          <w:szCs w:val="24"/>
        </w:rPr>
        <w:t>, ε</w:t>
      </w:r>
      <w:r w:rsidRPr="00531200">
        <w:rPr>
          <w:rFonts w:eastAsia="Times New Roman"/>
          <w:bCs/>
          <w:color w:val="000000" w:themeColor="text1"/>
          <w:szCs w:val="24"/>
        </w:rPr>
        <w:t xml:space="preserve">ιρήνης και συνεργασίας των </w:t>
      </w:r>
      <w:r w:rsidRPr="00531200">
        <w:rPr>
          <w:rFonts w:eastAsia="Times New Roman"/>
          <w:bCs/>
          <w:color w:val="000000" w:themeColor="text1"/>
          <w:szCs w:val="24"/>
        </w:rPr>
        <w:t>λαών</w:t>
      </w:r>
      <w:r>
        <w:rPr>
          <w:rFonts w:eastAsia="Times New Roman"/>
          <w:bCs/>
          <w:color w:val="000000" w:themeColor="text1"/>
          <w:szCs w:val="24"/>
        </w:rPr>
        <w:t>. Α</w:t>
      </w:r>
      <w:r w:rsidRPr="00531200">
        <w:rPr>
          <w:rFonts w:eastAsia="Times New Roman"/>
          <w:bCs/>
          <w:color w:val="000000" w:themeColor="text1"/>
          <w:szCs w:val="24"/>
        </w:rPr>
        <w:t>ντιθέτως</w:t>
      </w:r>
      <w:r>
        <w:rPr>
          <w:rFonts w:eastAsia="Times New Roman"/>
          <w:bCs/>
          <w:color w:val="000000" w:themeColor="text1"/>
          <w:szCs w:val="24"/>
        </w:rPr>
        <w:t>,</w:t>
      </w:r>
      <w:r w:rsidRPr="00531200">
        <w:rPr>
          <w:rFonts w:eastAsia="Times New Roman"/>
          <w:bCs/>
          <w:color w:val="000000" w:themeColor="text1"/>
          <w:szCs w:val="24"/>
        </w:rPr>
        <w:t xml:space="preserve"> είναι παράγοντες </w:t>
      </w:r>
      <w:r>
        <w:rPr>
          <w:rFonts w:eastAsia="Times New Roman"/>
          <w:bCs/>
          <w:color w:val="000000" w:themeColor="text1"/>
          <w:szCs w:val="24"/>
        </w:rPr>
        <w:t xml:space="preserve">αιματοχυσιών, πόνου, </w:t>
      </w:r>
      <w:r w:rsidRPr="00531200">
        <w:rPr>
          <w:rFonts w:eastAsia="Times New Roman"/>
          <w:bCs/>
          <w:color w:val="000000" w:themeColor="text1"/>
          <w:szCs w:val="24"/>
        </w:rPr>
        <w:t>προσφυγιάς</w:t>
      </w:r>
      <w:r>
        <w:rPr>
          <w:rFonts w:eastAsia="Times New Roman"/>
          <w:bCs/>
          <w:color w:val="000000" w:themeColor="text1"/>
          <w:szCs w:val="24"/>
        </w:rPr>
        <w:t>,</w:t>
      </w:r>
      <w:r w:rsidRPr="00531200">
        <w:rPr>
          <w:rFonts w:eastAsia="Times New Roman"/>
          <w:bCs/>
          <w:color w:val="000000" w:themeColor="text1"/>
          <w:szCs w:val="24"/>
        </w:rPr>
        <w:t xml:space="preserve"> </w:t>
      </w:r>
      <w:r>
        <w:rPr>
          <w:rFonts w:eastAsia="Times New Roman"/>
          <w:bCs/>
          <w:color w:val="000000" w:themeColor="text1"/>
          <w:szCs w:val="24"/>
        </w:rPr>
        <w:t>υποδαύλισης</w:t>
      </w:r>
      <w:r w:rsidRPr="00531200">
        <w:rPr>
          <w:rFonts w:eastAsia="Times New Roman"/>
          <w:bCs/>
          <w:color w:val="000000" w:themeColor="text1"/>
          <w:szCs w:val="24"/>
        </w:rPr>
        <w:t xml:space="preserve"> του εθνικισμού και του αλυτρωτισμού</w:t>
      </w:r>
      <w:r>
        <w:rPr>
          <w:rFonts w:eastAsia="Times New Roman"/>
          <w:bCs/>
          <w:color w:val="000000" w:themeColor="text1"/>
          <w:szCs w:val="24"/>
        </w:rPr>
        <w:t>. Είναι εκείνοι</w:t>
      </w:r>
      <w:r w:rsidRPr="00531200">
        <w:rPr>
          <w:rFonts w:eastAsia="Times New Roman"/>
          <w:bCs/>
          <w:color w:val="000000" w:themeColor="text1"/>
          <w:szCs w:val="24"/>
        </w:rPr>
        <w:t xml:space="preserve"> που διαμέ</w:t>
      </w:r>
      <w:r>
        <w:rPr>
          <w:rFonts w:eastAsia="Times New Roman"/>
          <w:bCs/>
          <w:color w:val="000000" w:themeColor="text1"/>
          <w:szCs w:val="24"/>
        </w:rPr>
        <w:t xml:space="preserve">λισαν </w:t>
      </w:r>
      <w:r w:rsidRPr="00531200">
        <w:rPr>
          <w:rFonts w:eastAsia="Times New Roman"/>
          <w:bCs/>
          <w:color w:val="000000" w:themeColor="text1"/>
          <w:szCs w:val="24"/>
        </w:rPr>
        <w:t>τη Γιουγκοσλαβία</w:t>
      </w:r>
      <w:r>
        <w:rPr>
          <w:rFonts w:eastAsia="Times New Roman"/>
          <w:bCs/>
          <w:color w:val="000000" w:themeColor="text1"/>
          <w:szCs w:val="24"/>
        </w:rPr>
        <w:t xml:space="preserve"> τ</w:t>
      </w:r>
      <w:r w:rsidRPr="00531200">
        <w:rPr>
          <w:rFonts w:eastAsia="Times New Roman"/>
          <w:bCs/>
          <w:color w:val="000000" w:themeColor="text1"/>
          <w:szCs w:val="24"/>
        </w:rPr>
        <w:t xml:space="preserve">ο </w:t>
      </w:r>
      <w:r>
        <w:rPr>
          <w:rFonts w:eastAsia="Times New Roman"/>
          <w:bCs/>
          <w:color w:val="000000" w:themeColor="text1"/>
          <w:szCs w:val="24"/>
        </w:rPr>
        <w:t>19</w:t>
      </w:r>
      <w:r w:rsidRPr="00531200">
        <w:rPr>
          <w:rFonts w:eastAsia="Times New Roman"/>
          <w:bCs/>
          <w:color w:val="000000" w:themeColor="text1"/>
          <w:szCs w:val="24"/>
        </w:rPr>
        <w:t>90</w:t>
      </w:r>
      <w:r>
        <w:rPr>
          <w:rFonts w:eastAsia="Times New Roman"/>
          <w:bCs/>
          <w:color w:val="000000" w:themeColor="text1"/>
          <w:szCs w:val="24"/>
        </w:rPr>
        <w:t>,</w:t>
      </w:r>
      <w:r w:rsidRPr="00531200">
        <w:rPr>
          <w:rFonts w:eastAsia="Times New Roman"/>
          <w:bCs/>
          <w:color w:val="000000" w:themeColor="text1"/>
          <w:szCs w:val="24"/>
        </w:rPr>
        <w:t xml:space="preserve"> που προκάλεσαν τους αιματηρούς πολέμους στη Σερβία</w:t>
      </w:r>
      <w:r>
        <w:rPr>
          <w:rFonts w:eastAsia="Times New Roman"/>
          <w:bCs/>
          <w:color w:val="000000" w:themeColor="text1"/>
          <w:szCs w:val="24"/>
        </w:rPr>
        <w:t>, στη</w:t>
      </w:r>
      <w:r w:rsidRPr="00531200">
        <w:rPr>
          <w:rFonts w:eastAsia="Times New Roman"/>
          <w:bCs/>
          <w:color w:val="000000" w:themeColor="text1"/>
          <w:szCs w:val="24"/>
        </w:rPr>
        <w:t xml:space="preserve"> Κροατία</w:t>
      </w:r>
      <w:r>
        <w:rPr>
          <w:rFonts w:eastAsia="Times New Roman"/>
          <w:bCs/>
          <w:color w:val="000000" w:themeColor="text1"/>
          <w:szCs w:val="24"/>
        </w:rPr>
        <w:t>, στη Βοσνία-Ε</w:t>
      </w:r>
      <w:r w:rsidRPr="00531200">
        <w:rPr>
          <w:rFonts w:eastAsia="Times New Roman"/>
          <w:bCs/>
          <w:color w:val="000000" w:themeColor="text1"/>
          <w:szCs w:val="24"/>
        </w:rPr>
        <w:t>ρζεγοβίν</w:t>
      </w:r>
      <w:r w:rsidRPr="00531200">
        <w:rPr>
          <w:rFonts w:eastAsia="Times New Roman"/>
          <w:bCs/>
          <w:color w:val="000000" w:themeColor="text1"/>
          <w:szCs w:val="24"/>
        </w:rPr>
        <w:t>η</w:t>
      </w:r>
      <w:r>
        <w:rPr>
          <w:rFonts w:eastAsia="Times New Roman"/>
          <w:bCs/>
          <w:color w:val="000000" w:themeColor="text1"/>
          <w:szCs w:val="24"/>
        </w:rPr>
        <w:t>,</w:t>
      </w:r>
      <w:r w:rsidRPr="00531200">
        <w:rPr>
          <w:rFonts w:eastAsia="Times New Roman"/>
          <w:bCs/>
          <w:color w:val="000000" w:themeColor="text1"/>
          <w:szCs w:val="24"/>
        </w:rPr>
        <w:t xml:space="preserve"> στο Κόσοβο</w:t>
      </w:r>
      <w:r>
        <w:rPr>
          <w:rFonts w:eastAsia="Times New Roman"/>
          <w:bCs/>
          <w:color w:val="000000" w:themeColor="text1"/>
          <w:szCs w:val="24"/>
        </w:rPr>
        <w:t xml:space="preserve">, στο Ιράκ, </w:t>
      </w:r>
      <w:r w:rsidRPr="00531200">
        <w:rPr>
          <w:rFonts w:eastAsia="Times New Roman"/>
          <w:bCs/>
          <w:color w:val="000000" w:themeColor="text1"/>
          <w:szCs w:val="24"/>
        </w:rPr>
        <w:t>στη Συρία</w:t>
      </w:r>
      <w:r>
        <w:rPr>
          <w:rFonts w:eastAsia="Times New Roman"/>
          <w:bCs/>
          <w:color w:val="000000" w:themeColor="text1"/>
          <w:szCs w:val="24"/>
        </w:rPr>
        <w:t>,</w:t>
      </w:r>
      <w:r w:rsidRPr="00531200">
        <w:rPr>
          <w:rFonts w:eastAsia="Times New Roman"/>
          <w:bCs/>
          <w:color w:val="000000" w:themeColor="text1"/>
          <w:szCs w:val="24"/>
        </w:rPr>
        <w:t xml:space="preserve"> στη</w:t>
      </w:r>
      <w:r>
        <w:rPr>
          <w:rFonts w:eastAsia="Times New Roman"/>
          <w:bCs/>
          <w:color w:val="000000" w:themeColor="text1"/>
          <w:szCs w:val="24"/>
        </w:rPr>
        <w:t xml:space="preserve"> Λιβύη και </w:t>
      </w:r>
      <w:r w:rsidRPr="00531200">
        <w:rPr>
          <w:rFonts w:eastAsia="Times New Roman"/>
          <w:bCs/>
          <w:color w:val="000000" w:themeColor="text1"/>
          <w:szCs w:val="24"/>
        </w:rPr>
        <w:t>αλλού</w:t>
      </w:r>
      <w:r>
        <w:rPr>
          <w:rFonts w:eastAsia="Times New Roman"/>
          <w:bCs/>
          <w:color w:val="000000" w:themeColor="text1"/>
          <w:szCs w:val="24"/>
        </w:rPr>
        <w:t>.</w:t>
      </w:r>
    </w:p>
    <w:p w14:paraId="2ED8C092" w14:textId="77777777" w:rsidR="00C647AD" w:rsidRDefault="00D506E1">
      <w:pPr>
        <w:spacing w:after="0" w:line="600" w:lineRule="auto"/>
        <w:ind w:firstLine="720"/>
        <w:jc w:val="both"/>
        <w:rPr>
          <w:rFonts w:eastAsia="Times New Roman"/>
          <w:bCs/>
          <w:color w:val="000000" w:themeColor="text1"/>
          <w:szCs w:val="24"/>
        </w:rPr>
      </w:pPr>
      <w:r w:rsidRPr="00531200">
        <w:rPr>
          <w:rFonts w:eastAsia="Times New Roman"/>
          <w:bCs/>
          <w:color w:val="000000" w:themeColor="text1"/>
          <w:szCs w:val="24"/>
        </w:rPr>
        <w:t>Αυτ</w:t>
      </w:r>
      <w:r>
        <w:rPr>
          <w:rFonts w:eastAsia="Times New Roman"/>
          <w:bCs/>
          <w:color w:val="000000" w:themeColor="text1"/>
          <w:szCs w:val="24"/>
        </w:rPr>
        <w:t>ού</w:t>
      </w:r>
      <w:r w:rsidRPr="00531200">
        <w:rPr>
          <w:rFonts w:eastAsia="Times New Roman"/>
          <w:bCs/>
          <w:color w:val="000000" w:themeColor="text1"/>
          <w:szCs w:val="24"/>
        </w:rPr>
        <w:t>ς είναι που προστατεύει ο ΣΥΡΙΖΑ</w:t>
      </w:r>
      <w:r>
        <w:rPr>
          <w:rFonts w:eastAsia="Times New Roman"/>
          <w:bCs/>
          <w:color w:val="000000" w:themeColor="text1"/>
          <w:szCs w:val="24"/>
        </w:rPr>
        <w:t>. Τ</w:t>
      </w:r>
      <w:r w:rsidRPr="00531200">
        <w:rPr>
          <w:rFonts w:eastAsia="Times New Roman"/>
          <w:bCs/>
          <w:color w:val="000000" w:themeColor="text1"/>
          <w:szCs w:val="24"/>
        </w:rPr>
        <w:t xml:space="preserve">α δικά τους εγκλήματα </w:t>
      </w:r>
      <w:r>
        <w:rPr>
          <w:rFonts w:eastAsia="Times New Roman"/>
          <w:bCs/>
          <w:color w:val="000000" w:themeColor="text1"/>
          <w:szCs w:val="24"/>
        </w:rPr>
        <w:t>«</w:t>
      </w:r>
      <w:r w:rsidRPr="00531200">
        <w:rPr>
          <w:rFonts w:eastAsia="Times New Roman"/>
          <w:bCs/>
          <w:color w:val="000000" w:themeColor="text1"/>
          <w:szCs w:val="24"/>
        </w:rPr>
        <w:t>ξεπλένει</w:t>
      </w:r>
      <w:r>
        <w:rPr>
          <w:rFonts w:eastAsia="Times New Roman"/>
          <w:bCs/>
          <w:color w:val="000000" w:themeColor="text1"/>
          <w:szCs w:val="24"/>
        </w:rPr>
        <w:t>». Μ</w:t>
      </w:r>
      <w:r w:rsidRPr="00531200">
        <w:rPr>
          <w:rFonts w:eastAsia="Times New Roman"/>
          <w:bCs/>
          <w:color w:val="000000" w:themeColor="text1"/>
          <w:szCs w:val="24"/>
        </w:rPr>
        <w:t>ε τη μάσκα του κοσμοπολιτισμού</w:t>
      </w:r>
      <w:r>
        <w:rPr>
          <w:rFonts w:eastAsia="Times New Roman"/>
          <w:bCs/>
          <w:color w:val="000000" w:themeColor="text1"/>
          <w:szCs w:val="24"/>
        </w:rPr>
        <w:t xml:space="preserve"> η Κ</w:t>
      </w:r>
      <w:r w:rsidRPr="00531200">
        <w:rPr>
          <w:rFonts w:eastAsia="Times New Roman"/>
          <w:bCs/>
          <w:color w:val="000000" w:themeColor="text1"/>
          <w:szCs w:val="24"/>
        </w:rPr>
        <w:t>υβέρνηση αθωώνει τον ρόλο του ιμπεριαλισμού και</w:t>
      </w:r>
      <w:r>
        <w:rPr>
          <w:rFonts w:eastAsia="Times New Roman"/>
          <w:bCs/>
          <w:color w:val="000000" w:themeColor="text1"/>
          <w:szCs w:val="24"/>
        </w:rPr>
        <w:t>,</w:t>
      </w:r>
      <w:r w:rsidRPr="00531200">
        <w:rPr>
          <w:rFonts w:eastAsia="Times New Roman"/>
          <w:bCs/>
          <w:color w:val="000000" w:themeColor="text1"/>
          <w:szCs w:val="24"/>
        </w:rPr>
        <w:t xml:space="preserve"> παρά τη φαινομενική αντίθεσή </w:t>
      </w:r>
      <w:r>
        <w:rPr>
          <w:rFonts w:eastAsia="Times New Roman"/>
          <w:bCs/>
          <w:color w:val="000000" w:themeColor="text1"/>
          <w:szCs w:val="24"/>
        </w:rPr>
        <w:t>της, στην πρ</w:t>
      </w:r>
      <w:r>
        <w:rPr>
          <w:rFonts w:eastAsia="Times New Roman"/>
          <w:bCs/>
          <w:color w:val="000000" w:themeColor="text1"/>
          <w:szCs w:val="24"/>
        </w:rPr>
        <w:t>άξη συναντιέται κ</w:t>
      </w:r>
      <w:r w:rsidRPr="00531200">
        <w:rPr>
          <w:rFonts w:eastAsia="Times New Roman"/>
          <w:bCs/>
          <w:color w:val="000000" w:themeColor="text1"/>
          <w:szCs w:val="24"/>
        </w:rPr>
        <w:t xml:space="preserve">αι βοηθιέται από </w:t>
      </w:r>
      <w:r>
        <w:rPr>
          <w:rFonts w:eastAsia="Times New Roman"/>
          <w:bCs/>
          <w:color w:val="000000" w:themeColor="text1"/>
          <w:szCs w:val="24"/>
        </w:rPr>
        <w:t>εθνικιστικές δυνάμεις κ</w:t>
      </w:r>
      <w:r w:rsidRPr="00531200">
        <w:rPr>
          <w:rFonts w:eastAsia="Times New Roman"/>
          <w:bCs/>
          <w:color w:val="000000" w:themeColor="text1"/>
          <w:szCs w:val="24"/>
        </w:rPr>
        <w:t>αι πατριδοκάπηλους</w:t>
      </w:r>
      <w:r>
        <w:rPr>
          <w:rFonts w:eastAsia="Times New Roman"/>
          <w:bCs/>
          <w:color w:val="000000" w:themeColor="text1"/>
          <w:szCs w:val="24"/>
        </w:rPr>
        <w:t>,</w:t>
      </w:r>
      <w:r w:rsidRPr="00531200">
        <w:rPr>
          <w:rFonts w:eastAsia="Times New Roman"/>
          <w:bCs/>
          <w:color w:val="000000" w:themeColor="text1"/>
          <w:szCs w:val="24"/>
        </w:rPr>
        <w:t xml:space="preserve"> οι οποίοι</w:t>
      </w:r>
      <w:r>
        <w:rPr>
          <w:rFonts w:eastAsia="Times New Roman"/>
          <w:bCs/>
          <w:color w:val="000000" w:themeColor="text1"/>
          <w:szCs w:val="24"/>
        </w:rPr>
        <w:t>, παρ</w:t>
      </w:r>
      <w:r>
        <w:rPr>
          <w:rFonts w:eastAsia="Times New Roman"/>
          <w:bCs/>
          <w:color w:val="000000" w:themeColor="text1"/>
          <w:szCs w:val="24"/>
        </w:rPr>
        <w:t xml:space="preserve">’ </w:t>
      </w:r>
      <w:r>
        <w:rPr>
          <w:rFonts w:eastAsia="Times New Roman"/>
          <w:bCs/>
          <w:color w:val="000000" w:themeColor="text1"/>
          <w:szCs w:val="24"/>
        </w:rPr>
        <w:t xml:space="preserve">όλο που αντιδρούν στη </w:t>
      </w:r>
      <w:r>
        <w:rPr>
          <w:rFonts w:eastAsia="Times New Roman"/>
          <w:bCs/>
          <w:color w:val="000000" w:themeColor="text1"/>
          <w:szCs w:val="24"/>
        </w:rPr>
        <w:t>σ</w:t>
      </w:r>
      <w:r w:rsidRPr="00531200">
        <w:rPr>
          <w:rFonts w:eastAsia="Times New Roman"/>
          <w:bCs/>
          <w:color w:val="000000" w:themeColor="text1"/>
          <w:szCs w:val="24"/>
        </w:rPr>
        <w:t>υμφωνία</w:t>
      </w:r>
      <w:r>
        <w:rPr>
          <w:rFonts w:eastAsia="Times New Roman"/>
          <w:bCs/>
          <w:color w:val="000000" w:themeColor="text1"/>
          <w:szCs w:val="24"/>
        </w:rPr>
        <w:t>,</w:t>
      </w:r>
      <w:r w:rsidRPr="00531200">
        <w:rPr>
          <w:rFonts w:eastAsia="Times New Roman"/>
          <w:bCs/>
          <w:color w:val="000000" w:themeColor="text1"/>
          <w:szCs w:val="24"/>
        </w:rPr>
        <w:t xml:space="preserve"> δεν αμφισβητούν την ενίσχυση του ΝΑΤΟ και της Ευρωπαϊκής Ένωσης</w:t>
      </w:r>
      <w:r>
        <w:rPr>
          <w:rFonts w:eastAsia="Times New Roman"/>
          <w:bCs/>
          <w:color w:val="000000" w:themeColor="text1"/>
          <w:szCs w:val="24"/>
        </w:rPr>
        <w:t>.</w:t>
      </w:r>
    </w:p>
    <w:p w14:paraId="2ED8C093"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Αυτός είναι ο </w:t>
      </w:r>
      <w:r w:rsidRPr="00531200">
        <w:rPr>
          <w:rFonts w:eastAsia="Times New Roman"/>
          <w:bCs/>
          <w:color w:val="000000" w:themeColor="text1"/>
          <w:szCs w:val="24"/>
        </w:rPr>
        <w:t xml:space="preserve">κοινός παρονομαστής </w:t>
      </w:r>
      <w:r>
        <w:rPr>
          <w:rFonts w:eastAsia="Times New Roman"/>
          <w:bCs/>
          <w:color w:val="000000" w:themeColor="text1"/>
          <w:szCs w:val="24"/>
        </w:rPr>
        <w:t xml:space="preserve">τους, όπως κοινός παρονομαστής τους είναι και η διαιώνιση της </w:t>
      </w:r>
      <w:r w:rsidRPr="00531200">
        <w:rPr>
          <w:rFonts w:eastAsia="Times New Roman"/>
          <w:bCs/>
          <w:color w:val="000000" w:themeColor="text1"/>
          <w:szCs w:val="24"/>
        </w:rPr>
        <w:t>καπιταλιστικής κυριαρχίας</w:t>
      </w:r>
      <w:r>
        <w:rPr>
          <w:rFonts w:eastAsia="Times New Roman"/>
          <w:bCs/>
          <w:color w:val="000000" w:themeColor="text1"/>
          <w:szCs w:val="24"/>
        </w:rPr>
        <w:t>,</w:t>
      </w:r>
      <w:r w:rsidRPr="00531200">
        <w:rPr>
          <w:rFonts w:eastAsia="Times New Roman"/>
          <w:bCs/>
          <w:color w:val="000000" w:themeColor="text1"/>
          <w:szCs w:val="24"/>
        </w:rPr>
        <w:t xml:space="preserve"> η ανταγωνιστικότητα </w:t>
      </w:r>
      <w:r>
        <w:rPr>
          <w:rFonts w:eastAsia="Times New Roman"/>
          <w:bCs/>
          <w:color w:val="000000" w:themeColor="text1"/>
          <w:szCs w:val="24"/>
        </w:rPr>
        <w:t xml:space="preserve">και η κερδοφορία </w:t>
      </w:r>
      <w:r w:rsidRPr="00531200">
        <w:rPr>
          <w:rFonts w:eastAsia="Times New Roman"/>
          <w:bCs/>
          <w:color w:val="000000" w:themeColor="text1"/>
          <w:szCs w:val="24"/>
        </w:rPr>
        <w:t>του κεφαλαίου</w:t>
      </w:r>
      <w:r>
        <w:rPr>
          <w:rFonts w:eastAsia="Times New Roman"/>
          <w:bCs/>
          <w:color w:val="000000" w:themeColor="text1"/>
          <w:szCs w:val="24"/>
        </w:rPr>
        <w:t xml:space="preserve">. Ο </w:t>
      </w:r>
      <w:r w:rsidRPr="00531200">
        <w:rPr>
          <w:rFonts w:eastAsia="Times New Roman"/>
          <w:bCs/>
          <w:color w:val="000000" w:themeColor="text1"/>
          <w:szCs w:val="24"/>
        </w:rPr>
        <w:t xml:space="preserve">κοσμοπολιτισμός και </w:t>
      </w:r>
      <w:r>
        <w:rPr>
          <w:rFonts w:eastAsia="Times New Roman"/>
          <w:bCs/>
          <w:color w:val="000000" w:themeColor="text1"/>
          <w:szCs w:val="24"/>
        </w:rPr>
        <w:t xml:space="preserve">ο </w:t>
      </w:r>
      <w:r w:rsidRPr="00531200">
        <w:rPr>
          <w:rFonts w:eastAsia="Times New Roman"/>
          <w:bCs/>
          <w:color w:val="000000" w:themeColor="text1"/>
          <w:szCs w:val="24"/>
        </w:rPr>
        <w:t xml:space="preserve">εθνικισμός είναι οι δύο όψεις του ίδιου νομίσματος και τα δύο </w:t>
      </w:r>
      <w:r>
        <w:rPr>
          <w:rFonts w:eastAsia="Times New Roman"/>
          <w:bCs/>
          <w:color w:val="000000" w:themeColor="text1"/>
          <w:szCs w:val="24"/>
        </w:rPr>
        <w:t>παιδιά</w:t>
      </w:r>
      <w:r w:rsidRPr="00531200">
        <w:rPr>
          <w:rFonts w:eastAsia="Times New Roman"/>
          <w:bCs/>
          <w:color w:val="000000" w:themeColor="text1"/>
          <w:szCs w:val="24"/>
        </w:rPr>
        <w:t xml:space="preserve"> του καπιταλισμού και </w:t>
      </w:r>
      <w:r>
        <w:rPr>
          <w:rFonts w:eastAsia="Times New Roman"/>
          <w:bCs/>
          <w:color w:val="000000" w:themeColor="text1"/>
          <w:szCs w:val="24"/>
        </w:rPr>
        <w:t>υ</w:t>
      </w:r>
      <w:r>
        <w:rPr>
          <w:rFonts w:eastAsia="Times New Roman"/>
          <w:bCs/>
          <w:color w:val="000000" w:themeColor="text1"/>
          <w:szCs w:val="24"/>
        </w:rPr>
        <w:t>πηρετούν τη διαιώνιση της κυριαρχίας του.</w:t>
      </w:r>
    </w:p>
    <w:p w14:paraId="2ED8C094"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Τα</w:t>
      </w:r>
      <w:r w:rsidRPr="00531200">
        <w:rPr>
          <w:rFonts w:eastAsia="Times New Roman"/>
          <w:bCs/>
          <w:color w:val="000000" w:themeColor="text1"/>
          <w:szCs w:val="24"/>
        </w:rPr>
        <w:t xml:space="preserve"> μείζονα ζητήματα</w:t>
      </w:r>
      <w:r>
        <w:rPr>
          <w:rFonts w:eastAsia="Times New Roman"/>
          <w:bCs/>
          <w:color w:val="000000" w:themeColor="text1"/>
          <w:szCs w:val="24"/>
        </w:rPr>
        <w:t>,</w:t>
      </w:r>
      <w:r w:rsidRPr="00531200">
        <w:rPr>
          <w:rFonts w:eastAsia="Times New Roman"/>
          <w:bCs/>
          <w:color w:val="000000" w:themeColor="text1"/>
          <w:szCs w:val="24"/>
        </w:rPr>
        <w:t xml:space="preserve"> όπως η αντιμετώπιση του αλυτρωτισμού</w:t>
      </w:r>
      <w:r>
        <w:rPr>
          <w:rFonts w:eastAsia="Times New Roman"/>
          <w:bCs/>
          <w:color w:val="000000" w:themeColor="text1"/>
          <w:szCs w:val="24"/>
        </w:rPr>
        <w:t>,</w:t>
      </w:r>
      <w:r w:rsidRPr="00531200">
        <w:rPr>
          <w:rFonts w:eastAsia="Times New Roman"/>
          <w:bCs/>
          <w:color w:val="000000" w:themeColor="text1"/>
          <w:szCs w:val="24"/>
        </w:rPr>
        <w:t xml:space="preserve"> όχι μόνο παραπέμπεται στο αβέβαιο μέλλον</w:t>
      </w:r>
      <w:r>
        <w:rPr>
          <w:rFonts w:eastAsia="Times New Roman"/>
          <w:bCs/>
          <w:color w:val="000000" w:themeColor="text1"/>
          <w:szCs w:val="24"/>
        </w:rPr>
        <w:t>,</w:t>
      </w:r>
      <w:r w:rsidRPr="00531200">
        <w:rPr>
          <w:rFonts w:eastAsia="Times New Roman"/>
          <w:bCs/>
          <w:color w:val="000000" w:themeColor="text1"/>
          <w:szCs w:val="24"/>
        </w:rPr>
        <w:t xml:space="preserve"> αλλά π</w:t>
      </w:r>
      <w:r>
        <w:rPr>
          <w:rFonts w:eastAsia="Times New Roman"/>
          <w:bCs/>
          <w:color w:val="000000" w:themeColor="text1"/>
          <w:szCs w:val="24"/>
        </w:rPr>
        <w:t xml:space="preserve">αίρνει </w:t>
      </w:r>
      <w:r w:rsidRPr="00531200">
        <w:rPr>
          <w:rFonts w:eastAsia="Times New Roman"/>
          <w:bCs/>
          <w:color w:val="000000" w:themeColor="text1"/>
          <w:szCs w:val="24"/>
        </w:rPr>
        <w:t xml:space="preserve">ακόμα </w:t>
      </w:r>
      <w:r>
        <w:rPr>
          <w:rFonts w:eastAsia="Times New Roman"/>
          <w:bCs/>
          <w:color w:val="000000" w:themeColor="text1"/>
          <w:szCs w:val="24"/>
        </w:rPr>
        <w:t xml:space="preserve">πιο επικίνδυνη </w:t>
      </w:r>
      <w:r w:rsidRPr="00531200">
        <w:rPr>
          <w:rFonts w:eastAsia="Times New Roman"/>
          <w:bCs/>
          <w:color w:val="000000" w:themeColor="text1"/>
          <w:szCs w:val="24"/>
        </w:rPr>
        <w:t xml:space="preserve">τροπή μετά </w:t>
      </w:r>
      <w:r>
        <w:rPr>
          <w:rFonts w:eastAsia="Times New Roman"/>
          <w:bCs/>
          <w:color w:val="000000" w:themeColor="text1"/>
          <w:szCs w:val="24"/>
        </w:rPr>
        <w:t xml:space="preserve">και </w:t>
      </w:r>
      <w:r w:rsidRPr="00531200">
        <w:rPr>
          <w:rFonts w:eastAsia="Times New Roman"/>
          <w:bCs/>
          <w:color w:val="000000" w:themeColor="text1"/>
          <w:szCs w:val="24"/>
        </w:rPr>
        <w:t xml:space="preserve">την αποδοχή </w:t>
      </w:r>
      <w:r>
        <w:rPr>
          <w:rFonts w:eastAsia="Times New Roman"/>
          <w:bCs/>
          <w:color w:val="000000" w:themeColor="text1"/>
          <w:szCs w:val="24"/>
        </w:rPr>
        <w:t>από την Κ</w:t>
      </w:r>
      <w:r w:rsidRPr="00531200">
        <w:rPr>
          <w:rFonts w:eastAsia="Times New Roman"/>
          <w:bCs/>
          <w:color w:val="000000" w:themeColor="text1"/>
          <w:szCs w:val="24"/>
        </w:rPr>
        <w:t xml:space="preserve">υβέρνηση των θέσεων περί </w:t>
      </w:r>
      <w:r>
        <w:rPr>
          <w:rFonts w:eastAsia="Times New Roman"/>
          <w:bCs/>
          <w:color w:val="000000" w:themeColor="text1"/>
          <w:szCs w:val="24"/>
        </w:rPr>
        <w:t>«</w:t>
      </w:r>
      <w:r w:rsidRPr="00531200">
        <w:rPr>
          <w:rFonts w:eastAsia="Times New Roman"/>
          <w:bCs/>
          <w:color w:val="000000" w:themeColor="text1"/>
          <w:szCs w:val="24"/>
        </w:rPr>
        <w:t>Μακεδόν</w:t>
      </w:r>
      <w:r>
        <w:rPr>
          <w:rFonts w:eastAsia="Times New Roman"/>
          <w:bCs/>
          <w:color w:val="000000" w:themeColor="text1"/>
          <w:szCs w:val="24"/>
        </w:rPr>
        <w:t>α πολίτη</w:t>
      </w:r>
      <w:r>
        <w:rPr>
          <w:rFonts w:eastAsia="Times New Roman"/>
          <w:bCs/>
          <w:color w:val="000000" w:themeColor="text1"/>
          <w:szCs w:val="24"/>
        </w:rPr>
        <w:t>»</w:t>
      </w:r>
      <w:r>
        <w:rPr>
          <w:rFonts w:eastAsia="Times New Roman"/>
          <w:bCs/>
          <w:color w:val="000000" w:themeColor="text1"/>
          <w:szCs w:val="24"/>
        </w:rPr>
        <w:t xml:space="preserve"> </w:t>
      </w:r>
      <w:r>
        <w:rPr>
          <w:rFonts w:eastAsia="Times New Roman"/>
          <w:bCs/>
          <w:color w:val="000000" w:themeColor="text1"/>
          <w:szCs w:val="24"/>
        </w:rPr>
        <w:t>και «</w:t>
      </w:r>
      <w:r w:rsidRPr="00531200">
        <w:rPr>
          <w:rFonts w:eastAsia="Times New Roman"/>
          <w:bCs/>
          <w:color w:val="000000" w:themeColor="text1"/>
          <w:szCs w:val="24"/>
        </w:rPr>
        <w:t>μακεδονικής γλώσσας</w:t>
      </w:r>
      <w:r>
        <w:rPr>
          <w:rFonts w:eastAsia="Times New Roman"/>
          <w:bCs/>
          <w:color w:val="000000" w:themeColor="text1"/>
          <w:szCs w:val="24"/>
        </w:rPr>
        <w:t>»</w:t>
      </w:r>
      <w:r>
        <w:rPr>
          <w:rFonts w:eastAsia="Times New Roman"/>
          <w:bCs/>
          <w:color w:val="000000" w:themeColor="text1"/>
          <w:szCs w:val="24"/>
        </w:rPr>
        <w:t>, που</w:t>
      </w:r>
      <w:r w:rsidRPr="00531200">
        <w:rPr>
          <w:rFonts w:eastAsia="Times New Roman"/>
          <w:bCs/>
          <w:color w:val="000000" w:themeColor="text1"/>
          <w:szCs w:val="24"/>
        </w:rPr>
        <w:t xml:space="preserve"> αποτελούν το σπέρμα του αλυτρωτισμού</w:t>
      </w:r>
      <w:r>
        <w:rPr>
          <w:rFonts w:eastAsia="Times New Roman"/>
          <w:bCs/>
          <w:color w:val="000000" w:themeColor="text1"/>
          <w:szCs w:val="24"/>
        </w:rPr>
        <w:t>.</w:t>
      </w:r>
    </w:p>
    <w:p w14:paraId="2ED8C095"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Α</w:t>
      </w:r>
      <w:r w:rsidRPr="00531200">
        <w:rPr>
          <w:rFonts w:eastAsia="Times New Roman"/>
          <w:bCs/>
          <w:color w:val="000000" w:themeColor="text1"/>
          <w:szCs w:val="24"/>
        </w:rPr>
        <w:t xml:space="preserve">υτές οι ασαφείς διατυπώσεις έχουν σφραγίδα Αμερικανών </w:t>
      </w:r>
      <w:r>
        <w:rPr>
          <w:rFonts w:eastAsia="Times New Roman"/>
          <w:bCs/>
          <w:color w:val="000000" w:themeColor="text1"/>
          <w:szCs w:val="24"/>
        </w:rPr>
        <w:t>και ΝΑΤΟ,</w:t>
      </w:r>
      <w:r w:rsidRPr="00531200">
        <w:rPr>
          <w:rFonts w:eastAsia="Times New Roman"/>
          <w:bCs/>
          <w:color w:val="000000" w:themeColor="text1"/>
          <w:szCs w:val="24"/>
        </w:rPr>
        <w:t xml:space="preserve"> για να συντηρείται ο αλυτρωτισμός και ο εθνικισμός και στις δύο χώρες</w:t>
      </w:r>
      <w:r>
        <w:rPr>
          <w:rFonts w:eastAsia="Times New Roman"/>
          <w:bCs/>
          <w:color w:val="000000" w:themeColor="text1"/>
          <w:szCs w:val="24"/>
        </w:rPr>
        <w:t>,</w:t>
      </w:r>
      <w:r w:rsidRPr="00531200">
        <w:rPr>
          <w:rFonts w:eastAsia="Times New Roman"/>
          <w:bCs/>
          <w:color w:val="000000" w:themeColor="text1"/>
          <w:szCs w:val="24"/>
        </w:rPr>
        <w:t xml:space="preserve"> για να βρίσκουν πάν</w:t>
      </w:r>
      <w:r>
        <w:rPr>
          <w:rFonts w:eastAsia="Times New Roman"/>
          <w:bCs/>
          <w:color w:val="000000" w:themeColor="text1"/>
          <w:szCs w:val="24"/>
        </w:rPr>
        <w:t xml:space="preserve">τα </w:t>
      </w:r>
      <w:r w:rsidRPr="00531200">
        <w:rPr>
          <w:rFonts w:eastAsia="Times New Roman"/>
          <w:bCs/>
          <w:color w:val="000000" w:themeColor="text1"/>
          <w:szCs w:val="24"/>
        </w:rPr>
        <w:t>το πά</w:t>
      </w:r>
      <w:r>
        <w:rPr>
          <w:rFonts w:eastAsia="Times New Roman"/>
          <w:bCs/>
          <w:color w:val="000000" w:themeColor="text1"/>
          <w:szCs w:val="24"/>
        </w:rPr>
        <w:t>τ</w:t>
      </w:r>
      <w:r w:rsidRPr="00531200">
        <w:rPr>
          <w:rFonts w:eastAsia="Times New Roman"/>
          <w:bCs/>
          <w:color w:val="000000" w:themeColor="text1"/>
          <w:szCs w:val="24"/>
        </w:rPr>
        <w:t xml:space="preserve">ημα να </w:t>
      </w:r>
      <w:r>
        <w:rPr>
          <w:rFonts w:eastAsia="Times New Roman"/>
          <w:bCs/>
          <w:color w:val="000000" w:themeColor="text1"/>
          <w:szCs w:val="24"/>
        </w:rPr>
        <w:t xml:space="preserve">επεμβαίνουν </w:t>
      </w:r>
      <w:r w:rsidRPr="00531200">
        <w:rPr>
          <w:rFonts w:eastAsia="Times New Roman"/>
          <w:bCs/>
          <w:color w:val="000000" w:themeColor="text1"/>
          <w:szCs w:val="24"/>
        </w:rPr>
        <w:t xml:space="preserve">και </w:t>
      </w:r>
      <w:r w:rsidRPr="00531200">
        <w:rPr>
          <w:rFonts w:eastAsia="Times New Roman"/>
          <w:bCs/>
          <w:color w:val="000000" w:themeColor="text1"/>
          <w:szCs w:val="24"/>
        </w:rPr>
        <w:t xml:space="preserve">να </w:t>
      </w:r>
      <w:r>
        <w:rPr>
          <w:rFonts w:eastAsia="Times New Roman"/>
          <w:bCs/>
          <w:color w:val="000000" w:themeColor="text1"/>
          <w:szCs w:val="24"/>
        </w:rPr>
        <w:t>διαιρούν</w:t>
      </w:r>
      <w:r w:rsidRPr="00531200">
        <w:rPr>
          <w:rFonts w:eastAsia="Times New Roman"/>
          <w:bCs/>
          <w:color w:val="000000" w:themeColor="text1"/>
          <w:szCs w:val="24"/>
        </w:rPr>
        <w:t xml:space="preserve"> τους </w:t>
      </w:r>
      <w:r>
        <w:rPr>
          <w:rFonts w:eastAsia="Times New Roman"/>
          <w:bCs/>
          <w:color w:val="000000" w:themeColor="text1"/>
          <w:szCs w:val="24"/>
        </w:rPr>
        <w:t>λαούς.</w:t>
      </w:r>
    </w:p>
    <w:p w14:paraId="2ED8C096" w14:textId="77777777" w:rsidR="00C647AD" w:rsidRDefault="00D506E1">
      <w:pPr>
        <w:spacing w:after="0" w:line="600" w:lineRule="auto"/>
        <w:ind w:firstLine="720"/>
        <w:jc w:val="both"/>
        <w:rPr>
          <w:rFonts w:eastAsia="Times New Roman"/>
          <w:bCs/>
          <w:color w:val="000000" w:themeColor="text1"/>
          <w:szCs w:val="24"/>
        </w:rPr>
      </w:pPr>
      <w:r>
        <w:rPr>
          <w:rFonts w:eastAsia="Times New Roman"/>
          <w:bCs/>
          <w:color w:val="000000" w:themeColor="text1"/>
          <w:szCs w:val="24"/>
        </w:rPr>
        <w:t xml:space="preserve">Η </w:t>
      </w:r>
      <w:r>
        <w:rPr>
          <w:rFonts w:eastAsia="Times New Roman"/>
          <w:bCs/>
          <w:color w:val="000000" w:themeColor="text1"/>
          <w:szCs w:val="24"/>
        </w:rPr>
        <w:t>σ</w:t>
      </w:r>
      <w:r w:rsidRPr="00531200">
        <w:rPr>
          <w:rFonts w:eastAsia="Times New Roman"/>
          <w:bCs/>
          <w:color w:val="000000" w:themeColor="text1"/>
          <w:szCs w:val="24"/>
        </w:rPr>
        <w:t>υμφωνία είναι</w:t>
      </w:r>
      <w:r>
        <w:rPr>
          <w:rFonts w:eastAsia="Times New Roman"/>
          <w:bCs/>
          <w:color w:val="000000" w:themeColor="text1"/>
          <w:szCs w:val="24"/>
        </w:rPr>
        <w:t xml:space="preserve"> και επικίνδυνη γ</w:t>
      </w:r>
      <w:r w:rsidRPr="00531200">
        <w:rPr>
          <w:rFonts w:eastAsia="Times New Roman"/>
          <w:bCs/>
          <w:color w:val="000000" w:themeColor="text1"/>
          <w:szCs w:val="24"/>
        </w:rPr>
        <w:t xml:space="preserve">ια την </w:t>
      </w:r>
      <w:r>
        <w:rPr>
          <w:rFonts w:eastAsia="Times New Roman"/>
          <w:bCs/>
          <w:color w:val="000000" w:themeColor="text1"/>
          <w:szCs w:val="24"/>
        </w:rPr>
        <w:t xml:space="preserve">ειρήνη στην </w:t>
      </w:r>
      <w:r w:rsidRPr="00531200">
        <w:rPr>
          <w:rFonts w:eastAsia="Times New Roman"/>
          <w:bCs/>
          <w:color w:val="000000" w:themeColor="text1"/>
          <w:szCs w:val="24"/>
        </w:rPr>
        <w:t>περιοχή</w:t>
      </w:r>
      <w:r>
        <w:rPr>
          <w:rFonts w:eastAsia="Times New Roman"/>
          <w:bCs/>
          <w:color w:val="000000" w:themeColor="text1"/>
          <w:szCs w:val="24"/>
        </w:rPr>
        <w:t>,</w:t>
      </w:r>
      <w:r w:rsidRPr="00531200">
        <w:rPr>
          <w:rFonts w:eastAsia="Times New Roman"/>
          <w:bCs/>
          <w:color w:val="000000" w:themeColor="text1"/>
          <w:szCs w:val="24"/>
        </w:rPr>
        <w:t xml:space="preserve"> τη συνεργασία</w:t>
      </w:r>
      <w:r>
        <w:rPr>
          <w:rFonts w:eastAsia="Times New Roman"/>
          <w:bCs/>
          <w:color w:val="000000" w:themeColor="text1"/>
          <w:szCs w:val="24"/>
        </w:rPr>
        <w:t>,</w:t>
      </w:r>
      <w:r w:rsidRPr="00531200">
        <w:rPr>
          <w:rFonts w:eastAsia="Times New Roman"/>
          <w:bCs/>
          <w:color w:val="000000" w:themeColor="text1"/>
          <w:szCs w:val="24"/>
        </w:rPr>
        <w:t xml:space="preserve"> τη σταθερότητα</w:t>
      </w:r>
      <w:r>
        <w:rPr>
          <w:rFonts w:eastAsia="Times New Roman"/>
          <w:bCs/>
          <w:color w:val="000000" w:themeColor="text1"/>
          <w:szCs w:val="24"/>
        </w:rPr>
        <w:t>, τη φ</w:t>
      </w:r>
      <w:r w:rsidRPr="00531200">
        <w:rPr>
          <w:rFonts w:eastAsia="Times New Roman"/>
          <w:bCs/>
          <w:color w:val="000000" w:themeColor="text1"/>
          <w:szCs w:val="24"/>
        </w:rPr>
        <w:t xml:space="preserve">ιλία μεταξύ των λαών της </w:t>
      </w:r>
      <w:r>
        <w:rPr>
          <w:rFonts w:eastAsia="Times New Roman"/>
          <w:bCs/>
          <w:color w:val="000000" w:themeColor="text1"/>
          <w:szCs w:val="24"/>
        </w:rPr>
        <w:t>Β</w:t>
      </w:r>
      <w:r w:rsidRPr="00531200">
        <w:rPr>
          <w:rFonts w:eastAsia="Times New Roman"/>
          <w:bCs/>
          <w:color w:val="000000" w:themeColor="text1"/>
          <w:szCs w:val="24"/>
        </w:rPr>
        <w:t>αλκανικής</w:t>
      </w:r>
      <w:r>
        <w:rPr>
          <w:rFonts w:eastAsia="Times New Roman"/>
          <w:bCs/>
          <w:color w:val="000000" w:themeColor="text1"/>
          <w:szCs w:val="24"/>
        </w:rPr>
        <w:t>,</w:t>
      </w:r>
      <w:r w:rsidRPr="00531200">
        <w:rPr>
          <w:rFonts w:eastAsia="Times New Roman"/>
          <w:bCs/>
          <w:color w:val="000000" w:themeColor="text1"/>
          <w:szCs w:val="24"/>
        </w:rPr>
        <w:t xml:space="preserve"> αλλά και ιστορικά παραχαραγμένη</w:t>
      </w:r>
      <w:r>
        <w:rPr>
          <w:rFonts w:eastAsia="Times New Roman"/>
          <w:bCs/>
          <w:color w:val="000000" w:themeColor="text1"/>
          <w:szCs w:val="24"/>
        </w:rPr>
        <w:t>.</w:t>
      </w:r>
    </w:p>
    <w:p w14:paraId="2ED8C097" w14:textId="77777777" w:rsidR="00C647AD" w:rsidRDefault="00D506E1">
      <w:pPr>
        <w:spacing w:after="0" w:line="600" w:lineRule="auto"/>
        <w:ind w:firstLine="720"/>
        <w:jc w:val="both"/>
        <w:rPr>
          <w:rFonts w:eastAsia="Times New Roman" w:cs="Times New Roman"/>
          <w:color w:val="000000" w:themeColor="text1"/>
          <w:szCs w:val="24"/>
        </w:rPr>
      </w:pPr>
      <w:r w:rsidRPr="00531200">
        <w:rPr>
          <w:rFonts w:eastAsia="Times New Roman"/>
          <w:bCs/>
          <w:color w:val="000000" w:themeColor="text1"/>
          <w:szCs w:val="24"/>
        </w:rPr>
        <w:t>Η γεωστρατηγική αναβάθμιση</w:t>
      </w:r>
      <w:r>
        <w:rPr>
          <w:rFonts w:eastAsia="Times New Roman"/>
          <w:bCs/>
          <w:color w:val="000000" w:themeColor="text1"/>
          <w:szCs w:val="24"/>
        </w:rPr>
        <w:t>,</w:t>
      </w:r>
      <w:r w:rsidRPr="00531200">
        <w:rPr>
          <w:rFonts w:eastAsia="Times New Roman"/>
          <w:bCs/>
          <w:color w:val="000000" w:themeColor="text1"/>
          <w:szCs w:val="24"/>
        </w:rPr>
        <w:t xml:space="preserve"> για την οποία μάχεται ο ΣΥΡΙΖΑ για λογαριασμό των </w:t>
      </w:r>
      <w:r>
        <w:rPr>
          <w:rFonts w:eastAsia="Times New Roman"/>
          <w:bCs/>
          <w:color w:val="000000" w:themeColor="text1"/>
          <w:szCs w:val="24"/>
        </w:rPr>
        <w:t>εγχώριων και α</w:t>
      </w:r>
      <w:r w:rsidRPr="00531200">
        <w:rPr>
          <w:rFonts w:eastAsia="Times New Roman"/>
          <w:bCs/>
          <w:color w:val="000000" w:themeColor="text1"/>
          <w:szCs w:val="24"/>
        </w:rPr>
        <w:t>μερικανικών μονοπωλιακών ομίλων</w:t>
      </w:r>
      <w:r>
        <w:rPr>
          <w:rFonts w:eastAsia="Times New Roman"/>
          <w:bCs/>
          <w:color w:val="000000" w:themeColor="text1"/>
          <w:szCs w:val="24"/>
        </w:rPr>
        <w:t>,</w:t>
      </w:r>
      <w:r w:rsidRPr="00531200">
        <w:rPr>
          <w:rFonts w:eastAsia="Times New Roman"/>
          <w:bCs/>
          <w:color w:val="000000" w:themeColor="text1"/>
          <w:szCs w:val="24"/>
        </w:rPr>
        <w:t xml:space="preserve"> ισοδυναμεί με ακόμα μεγαλύτερη εμπλοκή της χώρας στους </w:t>
      </w:r>
      <w:r>
        <w:rPr>
          <w:rFonts w:eastAsia="Times New Roman"/>
          <w:bCs/>
          <w:color w:val="000000" w:themeColor="text1"/>
          <w:szCs w:val="24"/>
        </w:rPr>
        <w:t xml:space="preserve">ιμπεριαλιστικούς πολέμους, κάτι που ευθέως </w:t>
      </w:r>
      <w:r w:rsidRPr="00531200">
        <w:rPr>
          <w:rFonts w:eastAsia="Times New Roman"/>
          <w:bCs/>
          <w:color w:val="000000" w:themeColor="text1"/>
          <w:szCs w:val="24"/>
        </w:rPr>
        <w:t xml:space="preserve">ομολογείται στην πρόσφατη </w:t>
      </w:r>
      <w:r>
        <w:rPr>
          <w:rFonts w:eastAsia="Times New Roman"/>
          <w:bCs/>
          <w:color w:val="000000" w:themeColor="text1"/>
          <w:szCs w:val="24"/>
        </w:rPr>
        <w:t>έ</w:t>
      </w:r>
      <w:r w:rsidRPr="00531200">
        <w:rPr>
          <w:rFonts w:eastAsia="Times New Roman"/>
          <w:bCs/>
          <w:color w:val="000000" w:themeColor="text1"/>
          <w:szCs w:val="24"/>
        </w:rPr>
        <w:t>κθεση του Υπουργείου Εξωτερικών τ</w:t>
      </w:r>
      <w:r w:rsidRPr="00531200">
        <w:rPr>
          <w:rFonts w:eastAsia="Times New Roman"/>
          <w:bCs/>
          <w:color w:val="000000" w:themeColor="text1"/>
          <w:szCs w:val="24"/>
        </w:rPr>
        <w:t>ων Ηνωμένων Πολιτειών για την Ελλάδα</w:t>
      </w:r>
      <w:r>
        <w:rPr>
          <w:rFonts w:eastAsia="Times New Roman"/>
          <w:bCs/>
          <w:color w:val="000000" w:themeColor="text1"/>
          <w:szCs w:val="24"/>
        </w:rPr>
        <w:t>,</w:t>
      </w:r>
      <w:r w:rsidRPr="00531200">
        <w:rPr>
          <w:rFonts w:eastAsia="Times New Roman"/>
          <w:bCs/>
          <w:color w:val="000000" w:themeColor="text1"/>
          <w:szCs w:val="24"/>
        </w:rPr>
        <w:t xml:space="preserve"> η οποία </w:t>
      </w:r>
      <w:r>
        <w:rPr>
          <w:rFonts w:eastAsia="Times New Roman"/>
          <w:bCs/>
          <w:color w:val="000000" w:themeColor="text1"/>
          <w:szCs w:val="24"/>
        </w:rPr>
        <w:t>αναφέρει πως</w:t>
      </w:r>
      <w:r w:rsidRPr="00531200">
        <w:rPr>
          <w:rFonts w:eastAsia="Times New Roman"/>
          <w:bCs/>
          <w:color w:val="000000" w:themeColor="text1"/>
          <w:szCs w:val="24"/>
        </w:rPr>
        <w:t xml:space="preserve"> είναι ο αφοσιωμένος </w:t>
      </w:r>
      <w:r>
        <w:rPr>
          <w:rFonts w:eastAsia="Times New Roman"/>
          <w:bCs/>
          <w:color w:val="000000" w:themeColor="text1"/>
          <w:szCs w:val="24"/>
        </w:rPr>
        <w:t xml:space="preserve">εταίρος </w:t>
      </w:r>
      <w:r w:rsidRPr="00531200">
        <w:rPr>
          <w:rFonts w:eastAsia="Times New Roman"/>
          <w:bCs/>
          <w:color w:val="000000" w:themeColor="text1"/>
          <w:szCs w:val="24"/>
        </w:rPr>
        <w:t xml:space="preserve">στην προώθηση των συμφερόντων </w:t>
      </w:r>
      <w:r>
        <w:rPr>
          <w:rFonts w:eastAsia="Times New Roman"/>
          <w:bCs/>
          <w:color w:val="000000" w:themeColor="text1"/>
          <w:szCs w:val="24"/>
        </w:rPr>
        <w:t xml:space="preserve">των </w:t>
      </w:r>
      <w:r w:rsidRPr="00531200">
        <w:rPr>
          <w:rFonts w:eastAsia="Times New Roman"/>
          <w:bCs/>
          <w:color w:val="000000" w:themeColor="text1"/>
          <w:szCs w:val="24"/>
        </w:rPr>
        <w:t>Ηνωμένων Πολιτειών</w:t>
      </w:r>
      <w:r>
        <w:rPr>
          <w:rFonts w:eastAsia="Times New Roman"/>
          <w:bCs/>
          <w:color w:val="000000" w:themeColor="text1"/>
          <w:szCs w:val="24"/>
        </w:rPr>
        <w:t>.</w:t>
      </w:r>
    </w:p>
    <w:p w14:paraId="2ED8C09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Απέναντι στους δήθεν προοδευτικούς κοσμοπολίτες και στους εθνικιστές πατριδοκάπηλους</w:t>
      </w:r>
      <w:r w:rsidRPr="00C54861">
        <w:rPr>
          <w:rFonts w:eastAsia="Times New Roman" w:cs="Times New Roman"/>
          <w:szCs w:val="24"/>
        </w:rPr>
        <w:t>,</w:t>
      </w:r>
      <w:r>
        <w:rPr>
          <w:rFonts w:eastAsia="Times New Roman" w:cs="Times New Roman"/>
          <w:szCs w:val="24"/>
        </w:rPr>
        <w:t xml:space="preserve"> φασίστες χρυσαυγίτες, ακροδεξ</w:t>
      </w:r>
      <w:r>
        <w:rPr>
          <w:rFonts w:eastAsia="Times New Roman" w:cs="Times New Roman"/>
          <w:szCs w:val="24"/>
        </w:rPr>
        <w:t>ιά μορφώματα που συνεργάστηκαν μέχρι πρότινος με τον ΣΥΡΙΖΑ είναι μόνο το Κομμουνιστικό Κόμμα Ελλάδ</w:t>
      </w:r>
      <w:r>
        <w:rPr>
          <w:rFonts w:eastAsia="Times New Roman" w:cs="Times New Roman"/>
          <w:szCs w:val="24"/>
        </w:rPr>
        <w:t>α</w:t>
      </w:r>
      <w:r>
        <w:rPr>
          <w:rFonts w:eastAsia="Times New Roman" w:cs="Times New Roman"/>
          <w:szCs w:val="24"/>
        </w:rPr>
        <w:t>ς. «Πολλοί καιροί με δέρνουν</w:t>
      </w:r>
      <w:r>
        <w:rPr>
          <w:rFonts w:eastAsia="Times New Roman" w:cs="Times New Roman"/>
          <w:szCs w:val="24"/>
        </w:rPr>
        <w:t>,</w:t>
      </w:r>
      <w:r>
        <w:rPr>
          <w:rFonts w:eastAsia="Times New Roman" w:cs="Times New Roman"/>
          <w:szCs w:val="24"/>
        </w:rPr>
        <w:t xml:space="preserve"> μα οι κλώνοι μου δεν σπούνε, γιατί έχω ρίζες δυνατές βαθιά και με κρατούν</w:t>
      </w:r>
      <w:r>
        <w:rPr>
          <w:rFonts w:eastAsia="Times New Roman" w:cs="Times New Roman"/>
          <w:szCs w:val="24"/>
        </w:rPr>
        <w:t>.</w:t>
      </w:r>
      <w:r>
        <w:rPr>
          <w:rFonts w:eastAsia="Times New Roman" w:cs="Times New Roman"/>
          <w:szCs w:val="24"/>
        </w:rPr>
        <w:t>».</w:t>
      </w:r>
    </w:p>
    <w:p w14:paraId="2ED8C09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Καλούμε τους γνήσιους πατριώτες, διεθνιστές, ριζο</w:t>
      </w:r>
      <w:r>
        <w:rPr>
          <w:rFonts w:eastAsia="Times New Roman" w:cs="Times New Roman"/>
          <w:szCs w:val="24"/>
        </w:rPr>
        <w:t>σπάστες, προοδευτικούς και δημοκράτες, όσους ανησυχούν και αγωνιούν για τις εξελίξεις και τις νέες περιπέτειες που μας οδηγούν οι αστικές κυβερνήσεις μαζί με το ΝΑΤΟ, τους Αμερικανούς και Ευρωπαίους ιμπεριαλιστές, όσους αγωνιούν και θέλουν μια Ελλάδα υπερή</w:t>
      </w:r>
      <w:r>
        <w:rPr>
          <w:rFonts w:eastAsia="Times New Roman" w:cs="Times New Roman"/>
          <w:szCs w:val="24"/>
        </w:rPr>
        <w:t>φανη, έξω από το ΝΑΤΟ, την Ευρωπαϊκή Ένωση, τις δολοφονικές λυκοσυμμαχίες, χωρίς ξένες βάσεις.</w:t>
      </w:r>
    </w:p>
    <w:p w14:paraId="2ED8C09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Καλούμε κάθε αριστερό που πίστεψε και παραπλανήθηκε από τις ψεύτικες ελπίδες του ΣΥΡΙΖΑ, όσους αισθάνονται ότι τα ακροδεξιά φασιστικά, ναζιστικά μορφώματα, τα μα</w:t>
      </w:r>
      <w:r>
        <w:rPr>
          <w:rFonts w:eastAsia="Times New Roman" w:cs="Times New Roman"/>
          <w:szCs w:val="24"/>
        </w:rPr>
        <w:t>ντρόσκυλα του συστήματος πρέπει να ηττηθούν και να τσακιστούν, όσους πιστεύουν στη φιλία, τη συνεργασία, την αδελφοσύνη των λαών και μάχονται κατά της καπιταλιστικής βαρβαρότητας, όσους βροντοφωνάζουν «όχι» στη συμφωνία Τσίπρα - Ζάεφ, «όχι» στα σχέδια ΗΠΑ</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ΝΑΤΟ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Ευρωπαϊκής Ένωσης, «όχι» στον αλυτρωτισμό και τον εθνικισμό, «ναι» στη φιλία και την αλληλεγγύη και κοινή πάλη των λαών. Όσοι θέλουν να στρατευθούμε στον αντικαπιταλιστικό, αντιμονοπωλιακό, αντιιμπεριαλιστικό αγώνα, για την απαλλαγή από την καπιτα</w:t>
      </w:r>
      <w:r>
        <w:rPr>
          <w:rFonts w:eastAsia="Times New Roman" w:cs="Times New Roman"/>
          <w:szCs w:val="24"/>
        </w:rPr>
        <w:t xml:space="preserve">λιστική βαρβαρότητα και την οικοδόμηση της νέας κοινωνίας, της κοινωνικής δικαιοσύνης, του σοσιαλισμού, να στρατευθούν με το ΚΚΕ και να το ισχυροποιήσουν παντού, και μέσα στο </w:t>
      </w:r>
      <w:r>
        <w:rPr>
          <w:rFonts w:eastAsia="Times New Roman" w:cs="Times New Roman"/>
          <w:szCs w:val="24"/>
        </w:rPr>
        <w:t>κ</w:t>
      </w:r>
      <w:r>
        <w:rPr>
          <w:rFonts w:eastAsia="Times New Roman" w:cs="Times New Roman"/>
          <w:szCs w:val="24"/>
        </w:rPr>
        <w:t>ίνημα και σε όλες τις επερχόμενες εκλογικές αναμετρήσεις.</w:t>
      </w:r>
    </w:p>
    <w:p w14:paraId="2ED8C09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Ευχαριστώ.</w:t>
      </w:r>
    </w:p>
    <w:p w14:paraId="2ED8C09C"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sidRPr="00DD7F29">
        <w:rPr>
          <w:rFonts w:eastAsia="Times New Roman" w:cs="Times New Roman"/>
          <w:b/>
          <w:szCs w:val="24"/>
        </w:rPr>
        <w:t>:</w:t>
      </w:r>
      <w:r>
        <w:rPr>
          <w:rFonts w:eastAsia="Times New Roman" w:cs="Times New Roman"/>
          <w:szCs w:val="24"/>
        </w:rPr>
        <w:t xml:space="preserve"> Κι εμείς ευχαριστούμε.</w:t>
      </w:r>
    </w:p>
    <w:p w14:paraId="2ED8C09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κ. Σταματάκη από τον ΣΥΡΙΖΑ έχει τον λόγο. </w:t>
      </w:r>
    </w:p>
    <w:p w14:paraId="2ED8C09E"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ΕΛΕΝΗ ΣΤΑΜΑΤΑΚΗ</w:t>
      </w:r>
      <w:r w:rsidRPr="00DD7F29">
        <w:rPr>
          <w:rFonts w:eastAsia="Times New Roman" w:cs="Times New Roman"/>
          <w:b/>
          <w:szCs w:val="24"/>
        </w:rPr>
        <w:t>:</w:t>
      </w:r>
      <w:r w:rsidRPr="00DD7F29">
        <w:rPr>
          <w:rFonts w:eastAsia="Times New Roman" w:cs="Times New Roman"/>
          <w:szCs w:val="24"/>
        </w:rPr>
        <w:t xml:space="preserve"> </w:t>
      </w:r>
      <w:r>
        <w:rPr>
          <w:rFonts w:eastAsia="Times New Roman" w:cs="Times New Roman"/>
          <w:szCs w:val="24"/>
        </w:rPr>
        <w:t xml:space="preserve">Ευχαριστώ πολύ, κύριε Πρόεδρε. </w:t>
      </w:r>
    </w:p>
    <w:p w14:paraId="2ED8C09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σήμερα είναι μια ιστορική μέρα για τη χώρα μας αλλά και για τα </w:t>
      </w:r>
      <w:r>
        <w:rPr>
          <w:rFonts w:eastAsia="Times New Roman" w:cs="Times New Roman"/>
          <w:szCs w:val="24"/>
        </w:rPr>
        <w:t xml:space="preserve">Βαλκάνια. Σήμερα ήρθε πια η ώρα να τελειώνουμε με ένα ζήτημα που βρίσκεται σε εκκρεμότητα εδώ και χρόνια, έναν εθνικό εγκλωβισμό, μια πληγή στις σχέσεις μας με τον γειτονικό μας λαό, αλλά και στο εσωτερικό της ίδιας της ελληνικής κοινωνίας, όπου κάθε φωνή </w:t>
      </w:r>
      <w:r>
        <w:rPr>
          <w:rFonts w:eastAsia="Times New Roman" w:cs="Times New Roman"/>
          <w:szCs w:val="24"/>
        </w:rPr>
        <w:t>που καλούσε να δούμε το ζήτημα με νηφαλιότητα αντιμετωπιζόταν ως προδοτική.</w:t>
      </w:r>
    </w:p>
    <w:p w14:paraId="2ED8C0A0"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ανάδειξη του ζητήματος του ονόματος του κράτους που προέκυψε από τη διάλυση της Γιουγκοσλαβίας σε εθνικό μας ζήτημα δημιούργησε εύφορο έδαφος για την άνοδο μισαλλόδοξων φωνών και</w:t>
      </w:r>
      <w:r>
        <w:rPr>
          <w:rFonts w:eastAsia="Times New Roman" w:cs="Times New Roman"/>
          <w:szCs w:val="24"/>
        </w:rPr>
        <w:t xml:space="preserve"> αντιλήψεων. </w:t>
      </w:r>
    </w:p>
    <w:p w14:paraId="2ED8C0A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Στα μακεδονικά συλλαλητήρια, που στήριζε τότε και το επίσημο κράτος, είχαμε την πρώτη δημόσια μαζική εμφάνιση της Χρυσής Αυγής, που συνοδεύτηκε και από την επίθεση εναντίον αριστερών φοιτητών στο προαύλιο της </w:t>
      </w:r>
      <w:r w:rsidRPr="009C046B">
        <w:rPr>
          <w:rFonts w:eastAsia="Times New Roman" w:cs="Times New Roman"/>
          <w:szCs w:val="24"/>
        </w:rPr>
        <w:t>ΑΣΟΕΕ</w:t>
      </w:r>
      <w:r>
        <w:rPr>
          <w:rFonts w:eastAsia="Times New Roman" w:cs="Times New Roman"/>
          <w:szCs w:val="24"/>
        </w:rPr>
        <w:t xml:space="preserve"> τον Δεκέμβριο του 1992.</w:t>
      </w:r>
    </w:p>
    <w:p w14:paraId="2ED8C0A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cs="Times New Roman"/>
          <w:szCs w:val="24"/>
        </w:rPr>
        <w:t xml:space="preserve">αποτέλεσμα είχε η αδιαλλαξία της ελληνικής πολιτείας τη δεκαετία του 1990, το εμπάργκο του 1994 και το βέτο του Βελιγραδίου; Μήπως αναβάθμισε τη θέση της χώρας μας στη διεθνή πολιτική σκηνή; </w:t>
      </w:r>
    </w:p>
    <w:p w14:paraId="2ED8C0A3"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Αντιθέτως, ο ΟΗΕ και άλλοι διεθνείς οργανισμοί επεδίωκαν πάντα τ</w:t>
      </w:r>
      <w:r>
        <w:rPr>
          <w:rFonts w:eastAsia="Times New Roman" w:cs="Times New Roman"/>
          <w:szCs w:val="24"/>
        </w:rPr>
        <w:t xml:space="preserve">ην εξομάλυνση των σχέσεων, ενώ η μη λύση του ζητήματος είχε οδηγήσει στην ευρεία χρήση του συνταγματικά κατοχυρωμένου ονόματος, δηλαδή «Δημοκρατία της Μακεδονίας». Το 2008 η χώρα καταδικάστηκε από το Διεθνές Δικαστήριο της Χάγης για την παραβίαση των όρων </w:t>
      </w:r>
      <w:r>
        <w:rPr>
          <w:rFonts w:eastAsia="Times New Roman" w:cs="Times New Roman"/>
          <w:szCs w:val="24"/>
        </w:rPr>
        <w:t xml:space="preserve">της Ενδιάμεσης Συμφωνίας. </w:t>
      </w:r>
    </w:p>
    <w:p w14:paraId="2ED8C0A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Ζητάτε, κυρίες και κύριοι της Αντιπολίτευσης, να γυρίσουμε πίσω, να θυμηθούμε, λοιπόν, τι συνέβη τόσα χρόνια σε διεθνείς οργανισμούς, σε διεθνείς αθλητικές διοργανώσεις ή άλλες διεθνείς διοργανώσεις. Όλοι είχαν αναγνωρίσει, όλοι </w:t>
      </w:r>
      <w:r>
        <w:rPr>
          <w:rFonts w:eastAsia="Times New Roman" w:cs="Times New Roman"/>
          <w:szCs w:val="24"/>
        </w:rPr>
        <w:t>έλεγαν το γειτονικό κράτος «Μακεδονία» σκέτο, χωρίς γεωγραφικό προσδιορισμό κι εμείς κάναμε ότι δεν βλέπουμε και δεν ακούμε και στραβώναμε τα μούτρα σαν κακομαθημένα παιδιά. Με την πολιτική αυτή ούτε αποδυναμώσαμε τον εθνικισμό της γειτονικής μας χώρας, αν</w:t>
      </w:r>
      <w:r>
        <w:rPr>
          <w:rFonts w:eastAsia="Times New Roman" w:cs="Times New Roman"/>
          <w:szCs w:val="24"/>
        </w:rPr>
        <w:t>τιθέτως τον δυναμώσαμε και οδηγήθηκε στην επικράτηση του εθνικισμού του Γκρουέφσκι.</w:t>
      </w:r>
    </w:p>
    <w:p w14:paraId="2ED8C0A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Παρ’ όλα αυτά σήμερα θα πρέπει να αναγνωρίσουμε ότι υπάρχει μια </w:t>
      </w:r>
      <w:r>
        <w:rPr>
          <w:rFonts w:eastAsia="Times New Roman" w:cs="Times New Roman"/>
          <w:szCs w:val="24"/>
        </w:rPr>
        <w:t>κ</w:t>
      </w:r>
      <w:r>
        <w:rPr>
          <w:rFonts w:eastAsia="Times New Roman" w:cs="Times New Roman"/>
          <w:szCs w:val="24"/>
        </w:rPr>
        <w:t>υβέρνηση με διάθεση σύνθεσης και διαλόγου και το έχει αποδείξει αυτό στην πράξη</w:t>
      </w:r>
      <w:r>
        <w:rPr>
          <w:rFonts w:eastAsia="Times New Roman" w:cs="Times New Roman"/>
          <w:szCs w:val="24"/>
        </w:rPr>
        <w:t>,</w:t>
      </w:r>
      <w:r>
        <w:rPr>
          <w:rFonts w:eastAsia="Times New Roman" w:cs="Times New Roman"/>
          <w:szCs w:val="24"/>
        </w:rPr>
        <w:t xml:space="preserve"> με την αποδοχή των όρων τη</w:t>
      </w:r>
      <w:r>
        <w:rPr>
          <w:rFonts w:eastAsia="Times New Roman" w:cs="Times New Roman"/>
          <w:szCs w:val="24"/>
        </w:rPr>
        <w:t xml:space="preserve">ς </w:t>
      </w:r>
      <w:r>
        <w:rPr>
          <w:rFonts w:eastAsia="Times New Roman" w:cs="Times New Roman"/>
          <w:szCs w:val="24"/>
        </w:rPr>
        <w:t>σ</w:t>
      </w:r>
      <w:r>
        <w:rPr>
          <w:rFonts w:eastAsia="Times New Roman" w:cs="Times New Roman"/>
          <w:szCs w:val="24"/>
        </w:rPr>
        <w:t>υμφωνίας, με την οποία μπορούμε να συνεργαστούμε και να πετύχουμε την ειρηνική συνύπαρξη των δύο λαών αλλά και γενικότερα των λαών των Βαλκανίων.</w:t>
      </w:r>
    </w:p>
    <w:p w14:paraId="2ED8C0A6"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Η θέση της Ελλάδας για σύνθετη ονομασία με γεωγραφικό προσδιορισμό έναντι όλων δεν είναι καινούργια. Είναι </w:t>
      </w:r>
      <w:r>
        <w:rPr>
          <w:rFonts w:eastAsia="Times New Roman" w:cs="Times New Roman"/>
          <w:szCs w:val="24"/>
        </w:rPr>
        <w:t xml:space="preserve">μια θέση των κυβερνήσεων και της Νέας Δημοκρατίας και του ΠΑΣΟΚ. Αντί όμως σήμερα να υπάρχει σύμπνοια σε ένα ζήτημα που θεωρείται εθνικό, η Νέα Δημοκρατία κρατά μια ανεύθυνη στάση, αξιοποιώντας την αναβίωση του </w:t>
      </w:r>
      <w:r>
        <w:rPr>
          <w:rFonts w:eastAsia="Times New Roman" w:cs="Times New Roman"/>
          <w:szCs w:val="24"/>
        </w:rPr>
        <w:t>μ</w:t>
      </w:r>
      <w:r>
        <w:rPr>
          <w:rFonts w:eastAsia="Times New Roman" w:cs="Times New Roman"/>
          <w:szCs w:val="24"/>
        </w:rPr>
        <w:t>ακεδονικού ως ένα πεδίο δημαγωγικής εθνικιστ</w:t>
      </w:r>
      <w:r>
        <w:rPr>
          <w:rFonts w:eastAsia="Times New Roman" w:cs="Times New Roman"/>
          <w:szCs w:val="24"/>
        </w:rPr>
        <w:t>ικής εκμετάλλευσης, αποφεύγοντας έντεχνα τον εσωτερικό της διχασμό και κάνοντας το χατίρι σε ακροδεξιά στελέχη που έχουν εισχωρήσει τα τελευταία χρόνια στις γραμμές της.</w:t>
      </w:r>
    </w:p>
    <w:p w14:paraId="2ED8C0A7"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Η Νέα Δημοκρατία σήμερα δημιουργεί ένα κακό ιστορικό για την πολιτική της παράταξης. Θ</w:t>
      </w:r>
      <w:r>
        <w:rPr>
          <w:rFonts w:eastAsia="Times New Roman" w:cs="Times New Roman"/>
          <w:szCs w:val="24"/>
        </w:rPr>
        <w:t>έλοντας να ψαρέψει στα θολά νερά της ακροδεξιάς νομιμοποιεί τον λόγο τους. Είδαμε το θλιβερό και επικίνδυνο σύνθημα</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δ</w:t>
      </w:r>
      <w:r>
        <w:rPr>
          <w:rFonts w:eastAsia="Times New Roman" w:cs="Times New Roman"/>
          <w:szCs w:val="24"/>
        </w:rPr>
        <w:t xml:space="preserve">ημοκρατία πούλησε τη Μακεδονία» στα σχολεία της </w:t>
      </w:r>
      <w:r>
        <w:rPr>
          <w:rFonts w:eastAsia="Times New Roman" w:cs="Times New Roman"/>
          <w:szCs w:val="24"/>
        </w:rPr>
        <w:t>δ</w:t>
      </w:r>
      <w:r>
        <w:rPr>
          <w:rFonts w:eastAsia="Times New Roman" w:cs="Times New Roman"/>
          <w:szCs w:val="24"/>
        </w:rPr>
        <w:t>υτικής Θεσσαλονίκης.</w:t>
      </w:r>
    </w:p>
    <w:p w14:paraId="2ED8C0A8"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Ποιος έχει την πολιτική ευθύνη γι’ αυτό και ποιος εκμεταλλεύεται </w:t>
      </w:r>
      <w:r>
        <w:rPr>
          <w:rFonts w:eastAsia="Times New Roman" w:cs="Times New Roman"/>
          <w:szCs w:val="24"/>
        </w:rPr>
        <w:t>ακόμα και τους μαθητές για μικροκομματικές σκοπιμότητες; Ποιος ενθαρρύνει τις φασιστικού τύπου ενέργειες στοχοποίησης Βουλευτών με αφίσες, με κακόβουλες προτροπές μέσω των μέσων μαζικής κοινωνικής δικτύωσης, με ευθείες απειλές μέσω τηλεφωνημάτων και μηνυμά</w:t>
      </w:r>
      <w:r>
        <w:rPr>
          <w:rFonts w:eastAsia="Times New Roman" w:cs="Times New Roman"/>
          <w:szCs w:val="24"/>
        </w:rPr>
        <w:t>των και τρομοκρατικές επιθέσεις</w:t>
      </w:r>
      <w:r>
        <w:rPr>
          <w:rFonts w:eastAsia="Times New Roman" w:cs="Times New Roman"/>
          <w:szCs w:val="24"/>
        </w:rPr>
        <w:t>,</w:t>
      </w:r>
      <w:r>
        <w:rPr>
          <w:rFonts w:eastAsia="Times New Roman" w:cs="Times New Roman"/>
          <w:szCs w:val="24"/>
        </w:rPr>
        <w:t xml:space="preserve"> ακόμα και στα σπίτια των Βουλευτών; Ποιος στηρίζει και χρηματοδοτεί την τρομοκρατική αυτή καμπάνια; Ποιος καλύπτει αυτούς που προσπάθησαν να εισβάλουν στο κτήριο της Βουλής; Το κουβάρι σιγά-σιγά ξετυλίγει και γρήγορα θα φτά</w:t>
      </w:r>
      <w:r>
        <w:rPr>
          <w:rFonts w:eastAsia="Times New Roman" w:cs="Times New Roman"/>
          <w:szCs w:val="24"/>
        </w:rPr>
        <w:t xml:space="preserve">σουμε στην άκρη του και τότε θα δούμε ποιος και ποιοι είναι οι προδότες, ποιοι είναι οι ψεύτες, ποιοι πούλησαν τα σύμβολα, την ιστορία, τη γλώσσα και τα εδάφη. </w:t>
      </w:r>
    </w:p>
    <w:p w14:paraId="2ED8C0A9"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Όλα αυτά, κυρίες και κύριοι, δεν μας τρομάζουν ούτε μας εμποδίζουν να στηρίξουμε την πατριωτική και εθνικά ωφέλιμη Συμφωνία των Πρεσπών. Σε κάθε σύγχρονη δημοκρατική χώρα η πιθανότητα και μόνο ειρηνικής επίλυσης ενός ζητήματος που ταλαιπωρεί για δεκαετίες </w:t>
      </w:r>
      <w:r>
        <w:rPr>
          <w:rFonts w:eastAsia="Times New Roman" w:cs="Times New Roman"/>
          <w:szCs w:val="24"/>
        </w:rPr>
        <w:t xml:space="preserve">τις σχέσεις με γειτονικό κράτος θα αποτελούσε από μόνο του ένα χαρμόσυνο γεγονός. </w:t>
      </w:r>
    </w:p>
    <w:p w14:paraId="2ED8C0AA"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Σήμερα η διεθνής κοινότητα δίνει συγχαρητήρια στην ελληνική Κυβέρνηση για την επίλυση του </w:t>
      </w:r>
      <w:r>
        <w:rPr>
          <w:rFonts w:eastAsia="Times New Roman" w:cs="Times New Roman"/>
          <w:szCs w:val="24"/>
        </w:rPr>
        <w:t>μ</w:t>
      </w:r>
      <w:r>
        <w:rPr>
          <w:rFonts w:eastAsia="Times New Roman" w:cs="Times New Roman"/>
          <w:szCs w:val="24"/>
        </w:rPr>
        <w:t>ακεδονικού. Η θέση της χώρας αναβαθμίζεται και γινόμαστε μια αξιόπιστη δύναμη σταθ</w:t>
      </w:r>
      <w:r>
        <w:rPr>
          <w:rFonts w:eastAsia="Times New Roman" w:cs="Times New Roman"/>
          <w:szCs w:val="24"/>
        </w:rPr>
        <w:t xml:space="preserve">ερότητας στα Βαλκάνια. Ενισχύουμε τη συνεργασία με τους γείτονές μας, οικοδομούμε φιλικές σχέσεις, ενθαρρύνεται η συνεργασία μεταξύ των εμπορικών επιμελητηρίων αλλά και των επιστημονικών και τεχνολογικών ιδρυμάτων και ερευνητικών κέντρων. </w:t>
      </w:r>
    </w:p>
    <w:p w14:paraId="2ED8C0AB"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Για εμάς, λοιπόν</w:t>
      </w:r>
      <w:r>
        <w:rPr>
          <w:rFonts w:eastAsia="Times New Roman" w:cs="Times New Roman"/>
          <w:szCs w:val="24"/>
        </w:rPr>
        <w:t>, πατριωτισμός είναι να επιδιώκεις την ειρηνική συνύπαρξη και την αλληλεγγύη των λαών, τη συμβίωση που συμβάλλει στη θετική ανάπτυξη της ευρύτερης περιοχής στην οποία η Ελλάδα αποτελεί ισχυρό πόλο.</w:t>
      </w:r>
    </w:p>
    <w:p w14:paraId="2ED8C0AC" w14:textId="77777777" w:rsidR="00C647AD" w:rsidRDefault="00D506E1">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w:t>
      </w:r>
      <w:r>
        <w:rPr>
          <w:rFonts w:eastAsia="Times New Roman" w:cs="Times New Roman"/>
          <w:szCs w:val="24"/>
        </w:rPr>
        <w:t>λίας της κυρίας Βουλευτού</w:t>
      </w:r>
      <w:r w:rsidRPr="00F81B27">
        <w:rPr>
          <w:rFonts w:eastAsia="Times New Roman" w:cs="Times New Roman"/>
          <w:szCs w:val="24"/>
        </w:rPr>
        <w:t>)</w:t>
      </w:r>
    </w:p>
    <w:p w14:paraId="2ED8C0AD"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ED8C0AE"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Δεν αξιοποιούμε την ισχύ μας επιθετικά, δημιουργώντας εχθρούς, αλλά εποικοδομητικά, δημιουργώντας χρήσιμους συμμάχους. Σήμερα είμαστε υπερήφανοι γι’ αυτή τη </w:t>
      </w:r>
      <w:r>
        <w:rPr>
          <w:rFonts w:eastAsia="Times New Roman" w:cs="Times New Roman"/>
          <w:szCs w:val="24"/>
        </w:rPr>
        <w:t>σ</w:t>
      </w:r>
      <w:r>
        <w:rPr>
          <w:rFonts w:eastAsia="Times New Roman" w:cs="Times New Roman"/>
          <w:szCs w:val="24"/>
        </w:rPr>
        <w:t>υμφωνία. Απαλλασσόμαστε και απαλλάσσουμε την</w:t>
      </w:r>
      <w:r>
        <w:rPr>
          <w:rFonts w:eastAsia="Times New Roman" w:cs="Times New Roman"/>
          <w:szCs w:val="24"/>
        </w:rPr>
        <w:t xml:space="preserve"> κοινωνία από ένα βάρος. Κλείνει μια μαύρη σελίδα και ανοίγει μια φωτεινή σελίδα για την πορεία και την ιστορία της χώρας μας.</w:t>
      </w:r>
    </w:p>
    <w:p w14:paraId="2ED8C0AF"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Ευχαριστώ.</w:t>
      </w:r>
    </w:p>
    <w:p w14:paraId="2ED8C0B0" w14:textId="77777777" w:rsidR="00C647AD" w:rsidRDefault="00D506E1">
      <w:pPr>
        <w:spacing w:after="0" w:line="600" w:lineRule="auto"/>
        <w:ind w:firstLine="720"/>
        <w:jc w:val="center"/>
        <w:rPr>
          <w:rFonts w:eastAsia="Times New Roman" w:cs="Times New Roman"/>
          <w:szCs w:val="24"/>
        </w:rPr>
      </w:pPr>
      <w:r w:rsidRPr="00BC4DF6">
        <w:rPr>
          <w:rFonts w:eastAsia="Times New Roman" w:cs="Times New Roman"/>
          <w:szCs w:val="24"/>
        </w:rPr>
        <w:t>(Χειροκροτήματα από την πτέρυγα του ΣΥΡΙΖΑ)</w:t>
      </w:r>
    </w:p>
    <w:p w14:paraId="2ED8C0B1"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sidRPr="00DD7F29">
        <w:rPr>
          <w:rFonts w:eastAsia="Times New Roman" w:cs="Times New Roman"/>
          <w:b/>
          <w:szCs w:val="24"/>
        </w:rPr>
        <w:t>:</w:t>
      </w:r>
      <w:r>
        <w:rPr>
          <w:rFonts w:eastAsia="Times New Roman" w:cs="Times New Roman"/>
          <w:szCs w:val="24"/>
        </w:rPr>
        <w:t xml:space="preserve"> Ευχαριστούμε.</w:t>
      </w:r>
    </w:p>
    <w:p w14:paraId="2ED8C0B2"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 xml:space="preserve">Ο κ. Σταϊκούρας από τη Νέα </w:t>
      </w:r>
      <w:r>
        <w:rPr>
          <w:rFonts w:eastAsia="Times New Roman" w:cs="Times New Roman"/>
          <w:szCs w:val="24"/>
        </w:rPr>
        <w:t>Δημοκρατία έχει τον λόγο.</w:t>
      </w:r>
    </w:p>
    <w:p w14:paraId="2ED8C0B3"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sidRPr="00C00DD0">
        <w:rPr>
          <w:rFonts w:eastAsia="Times New Roman" w:cs="Times New Roman"/>
          <w:b/>
          <w:szCs w:val="24"/>
        </w:rPr>
        <w:t>:</w:t>
      </w:r>
      <w:r>
        <w:rPr>
          <w:rFonts w:eastAsia="Times New Roman" w:cs="Times New Roman"/>
          <w:szCs w:val="24"/>
        </w:rPr>
        <w:t xml:space="preserve"> Κυρίες και κύριοι συνάδελφοι, η Νέα Δημοκρατία με αίσθημα ευθύνης απέναντι στη μακραίωνη ιστορία αλλά και την προοπτική της πατρίδας καταψηφίζει την κύρωση της Συμφωνίας των Πρεσπών. </w:t>
      </w:r>
    </w:p>
    <w:p w14:paraId="2ED8C0B4"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Στηρίζει διαχρονικά την εύ</w:t>
      </w:r>
      <w:r>
        <w:rPr>
          <w:rFonts w:eastAsia="Times New Roman" w:cs="Times New Roman"/>
          <w:szCs w:val="24"/>
        </w:rPr>
        <w:t>ρεση μιας αμοιβαία αποδεκτής λύσης μεταξύ των δύο γειτονικών χωρών -αυτό άλλωστε είναι ιστορικά επιβεβαιωμένο-, μιας λύσης όμως  που θα σέβεται τα πραγματικά ιστορικά και εθνικά δεδομένα και δεν θα δίνει περιθώρια στους γείτονες για υποδαύλιση, μελλοντικά,</w:t>
      </w:r>
      <w:r>
        <w:rPr>
          <w:rFonts w:eastAsia="Times New Roman" w:cs="Times New Roman"/>
          <w:szCs w:val="24"/>
        </w:rPr>
        <w:t xml:space="preserve"> αυθαίρετων αξιώσεων.</w:t>
      </w:r>
    </w:p>
    <w:p w14:paraId="2ED8C0B5"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Ο Πρωθυπουργός απέτυχε</w:t>
      </w:r>
      <w:r w:rsidRPr="00A97F18">
        <w:rPr>
          <w:rFonts w:eastAsia="Times New Roman" w:cs="Times New Roman"/>
          <w:szCs w:val="24"/>
        </w:rPr>
        <w:t xml:space="preserve"> να αξιοποιήσει το κεκτημένο της εθνικής συνεννόησης επί του κρίσιμου αυτού θέματος</w:t>
      </w:r>
      <w:r>
        <w:rPr>
          <w:rFonts w:eastAsia="Times New Roman" w:cs="Times New Roman"/>
          <w:szCs w:val="24"/>
        </w:rPr>
        <w:t>,</w:t>
      </w:r>
      <w:r w:rsidRPr="00A97F18">
        <w:rPr>
          <w:rFonts w:eastAsia="Times New Roman" w:cs="Times New Roman"/>
          <w:szCs w:val="24"/>
        </w:rPr>
        <w:t xml:space="preserve"> κεκτημένο που συσσωρεύτηκε από τις προηγούμενες </w:t>
      </w:r>
      <w:r>
        <w:rPr>
          <w:rFonts w:eastAsia="Times New Roman" w:cs="Times New Roman"/>
          <w:szCs w:val="24"/>
        </w:rPr>
        <w:t>κ</w:t>
      </w:r>
      <w:r w:rsidRPr="00A97F18">
        <w:rPr>
          <w:rFonts w:eastAsia="Times New Roman" w:cs="Times New Roman"/>
          <w:szCs w:val="24"/>
        </w:rPr>
        <w:t>υβερνήσεις</w:t>
      </w:r>
      <w:r>
        <w:rPr>
          <w:rFonts w:eastAsia="Times New Roman" w:cs="Times New Roman"/>
          <w:szCs w:val="24"/>
        </w:rPr>
        <w:t>, κυρίως της</w:t>
      </w:r>
      <w:r w:rsidRPr="00A97F18">
        <w:rPr>
          <w:rFonts w:eastAsia="Times New Roman" w:cs="Times New Roman"/>
          <w:szCs w:val="24"/>
        </w:rPr>
        <w:t xml:space="preserve"> Νέας Δημοκρατίας</w:t>
      </w:r>
      <w:r>
        <w:rPr>
          <w:rFonts w:eastAsia="Times New Roman" w:cs="Times New Roman"/>
          <w:szCs w:val="24"/>
        </w:rPr>
        <w:t>,</w:t>
      </w:r>
      <w:r w:rsidRPr="00A97F18">
        <w:rPr>
          <w:rFonts w:eastAsia="Times New Roman" w:cs="Times New Roman"/>
          <w:szCs w:val="24"/>
        </w:rPr>
        <w:t xml:space="preserve"> και προτίμησε με προσωπικούς χειρισμο</w:t>
      </w:r>
      <w:r w:rsidRPr="00A97F18">
        <w:rPr>
          <w:rFonts w:eastAsia="Times New Roman" w:cs="Times New Roman"/>
          <w:szCs w:val="24"/>
        </w:rPr>
        <w:t xml:space="preserve">ύς να φέρει μία </w:t>
      </w:r>
      <w:r>
        <w:rPr>
          <w:rFonts w:eastAsia="Times New Roman" w:cs="Times New Roman"/>
          <w:szCs w:val="24"/>
        </w:rPr>
        <w:t>σ</w:t>
      </w:r>
      <w:r w:rsidRPr="00A97F18">
        <w:rPr>
          <w:rFonts w:eastAsia="Times New Roman" w:cs="Times New Roman"/>
          <w:szCs w:val="24"/>
        </w:rPr>
        <w:t>υμφωνία γεμάτη</w:t>
      </w:r>
      <w:r>
        <w:rPr>
          <w:rFonts w:eastAsia="Times New Roman" w:cs="Times New Roman"/>
          <w:szCs w:val="24"/>
        </w:rPr>
        <w:t xml:space="preserve"> τρύπες, τις οποίες σήμερα</w:t>
      </w:r>
      <w:r w:rsidRPr="00A97F18">
        <w:rPr>
          <w:rFonts w:eastAsia="Times New Roman" w:cs="Times New Roman"/>
          <w:szCs w:val="24"/>
        </w:rPr>
        <w:t xml:space="preserve"> στην ομιλία του υποβάθμισε σε δευτερεύοντα και πολύπλοκα νομικά ζητήματα</w:t>
      </w:r>
      <w:r>
        <w:rPr>
          <w:rFonts w:eastAsia="Times New Roman" w:cs="Times New Roman"/>
          <w:szCs w:val="24"/>
        </w:rPr>
        <w:t>,</w:t>
      </w:r>
      <w:r w:rsidRPr="00A97F18">
        <w:rPr>
          <w:rFonts w:eastAsia="Times New Roman" w:cs="Times New Roman"/>
          <w:szCs w:val="24"/>
        </w:rPr>
        <w:t xml:space="preserve"> ενώ είναι απολύτως ουσιώδη</w:t>
      </w:r>
      <w:r>
        <w:rPr>
          <w:rFonts w:eastAsia="Times New Roman" w:cs="Times New Roman"/>
          <w:szCs w:val="24"/>
        </w:rPr>
        <w:t>,</w:t>
      </w:r>
      <w:r w:rsidRPr="00A97F18">
        <w:rPr>
          <w:rFonts w:eastAsia="Times New Roman" w:cs="Times New Roman"/>
          <w:szCs w:val="24"/>
        </w:rPr>
        <w:t xml:space="preserve"> με την προσδοκία ότι θα αποκομίσει προσωπικά πολιτικό όφελος</w:t>
      </w:r>
      <w:r>
        <w:rPr>
          <w:rFonts w:eastAsia="Times New Roman" w:cs="Times New Roman"/>
          <w:szCs w:val="24"/>
        </w:rPr>
        <w:t>.</w:t>
      </w:r>
      <w:r w:rsidRPr="00A97F18">
        <w:rPr>
          <w:rFonts w:eastAsia="Times New Roman" w:cs="Times New Roman"/>
          <w:szCs w:val="24"/>
        </w:rPr>
        <w:t xml:space="preserve"> </w:t>
      </w:r>
    </w:p>
    <w:p w14:paraId="2ED8C0B6" w14:textId="77777777" w:rsidR="00C647AD" w:rsidRDefault="00D506E1">
      <w:pPr>
        <w:tabs>
          <w:tab w:val="left" w:pos="6168"/>
        </w:tabs>
        <w:spacing w:after="0" w:line="600" w:lineRule="auto"/>
        <w:ind w:firstLine="720"/>
        <w:jc w:val="both"/>
        <w:rPr>
          <w:rFonts w:eastAsia="Times New Roman" w:cs="Times New Roman"/>
          <w:szCs w:val="24"/>
        </w:rPr>
      </w:pPr>
      <w:r w:rsidRPr="00A97F18">
        <w:rPr>
          <w:rFonts w:eastAsia="Times New Roman" w:cs="Times New Roman"/>
          <w:szCs w:val="24"/>
        </w:rPr>
        <w:t>Έτσι σήμερα η κουτσουρεμένη Κυβέρ</w:t>
      </w:r>
      <w:r w:rsidRPr="00A97F18">
        <w:rPr>
          <w:rFonts w:eastAsia="Times New Roman" w:cs="Times New Roman"/>
          <w:szCs w:val="24"/>
        </w:rPr>
        <w:t xml:space="preserve">νηση </w:t>
      </w:r>
      <w:r>
        <w:rPr>
          <w:rFonts w:eastAsia="Times New Roman" w:cs="Times New Roman"/>
          <w:szCs w:val="24"/>
        </w:rPr>
        <w:t>μ</w:t>
      </w:r>
      <w:r w:rsidRPr="00A97F18">
        <w:rPr>
          <w:rFonts w:eastAsia="Times New Roman" w:cs="Times New Roman"/>
          <w:szCs w:val="24"/>
        </w:rPr>
        <w:t>ε τη βοήθεια μιας τεχνητής κοινοβουλ</w:t>
      </w:r>
      <w:r>
        <w:rPr>
          <w:rFonts w:eastAsia="Times New Roman" w:cs="Times New Roman"/>
          <w:szCs w:val="24"/>
        </w:rPr>
        <w:t xml:space="preserve">ευτικής </w:t>
      </w:r>
      <w:r>
        <w:rPr>
          <w:rFonts w:eastAsia="Times New Roman" w:cs="Times New Roman"/>
          <w:szCs w:val="24"/>
        </w:rPr>
        <w:t>Π</w:t>
      </w:r>
      <w:r>
        <w:rPr>
          <w:rFonts w:eastAsia="Times New Roman" w:cs="Times New Roman"/>
          <w:szCs w:val="24"/>
        </w:rPr>
        <w:t>λειοψηφίας φέρνει στο ε</w:t>
      </w:r>
      <w:r w:rsidRPr="00A97F18">
        <w:rPr>
          <w:rFonts w:eastAsia="Times New Roman" w:cs="Times New Roman"/>
          <w:szCs w:val="24"/>
        </w:rPr>
        <w:t xml:space="preserve">λληνικό </w:t>
      </w:r>
      <w:r>
        <w:rPr>
          <w:rFonts w:eastAsia="Times New Roman" w:cs="Times New Roman"/>
          <w:szCs w:val="24"/>
        </w:rPr>
        <w:t xml:space="preserve">Κοινοβούλιο </w:t>
      </w:r>
      <w:r w:rsidRPr="00A97F18">
        <w:rPr>
          <w:rFonts w:eastAsia="Times New Roman" w:cs="Times New Roman"/>
          <w:szCs w:val="24"/>
        </w:rPr>
        <w:t xml:space="preserve">μία </w:t>
      </w:r>
      <w:r>
        <w:rPr>
          <w:rFonts w:eastAsia="Times New Roman" w:cs="Times New Roman"/>
          <w:szCs w:val="24"/>
        </w:rPr>
        <w:t>σ</w:t>
      </w:r>
      <w:r w:rsidRPr="00A97F18">
        <w:rPr>
          <w:rFonts w:eastAsia="Times New Roman" w:cs="Times New Roman"/>
          <w:szCs w:val="24"/>
        </w:rPr>
        <w:t xml:space="preserve">υμφωνία </w:t>
      </w:r>
      <w:r>
        <w:rPr>
          <w:rFonts w:eastAsia="Times New Roman" w:cs="Times New Roman"/>
          <w:szCs w:val="24"/>
        </w:rPr>
        <w:t>που δεν θωρακίζει μακροχρονίως</w:t>
      </w:r>
      <w:r w:rsidRPr="00A97F18">
        <w:rPr>
          <w:rFonts w:eastAsia="Times New Roman" w:cs="Times New Roman"/>
          <w:szCs w:val="24"/>
        </w:rPr>
        <w:t xml:space="preserve"> τη χώρα</w:t>
      </w:r>
      <w:r>
        <w:rPr>
          <w:rFonts w:eastAsia="Times New Roman" w:cs="Times New Roman"/>
          <w:szCs w:val="24"/>
        </w:rPr>
        <w:t>,</w:t>
      </w:r>
      <w:r w:rsidRPr="00A97F18">
        <w:rPr>
          <w:rFonts w:eastAsia="Times New Roman" w:cs="Times New Roman"/>
          <w:szCs w:val="24"/>
        </w:rPr>
        <w:t xml:space="preserve"> μία </w:t>
      </w:r>
      <w:r>
        <w:rPr>
          <w:rFonts w:eastAsia="Times New Roman" w:cs="Times New Roman"/>
          <w:szCs w:val="24"/>
        </w:rPr>
        <w:t>σ</w:t>
      </w:r>
      <w:r w:rsidRPr="00A97F18">
        <w:rPr>
          <w:rFonts w:eastAsia="Times New Roman" w:cs="Times New Roman"/>
          <w:szCs w:val="24"/>
        </w:rPr>
        <w:t xml:space="preserve">υμφωνία που καθιστά </w:t>
      </w:r>
      <w:r>
        <w:rPr>
          <w:rFonts w:eastAsia="Times New Roman" w:cs="Times New Roman"/>
          <w:szCs w:val="24"/>
        </w:rPr>
        <w:t xml:space="preserve">διάτρητη </w:t>
      </w:r>
      <w:r w:rsidRPr="00A97F18">
        <w:rPr>
          <w:rFonts w:eastAsia="Times New Roman" w:cs="Times New Roman"/>
          <w:szCs w:val="24"/>
        </w:rPr>
        <w:t>εξωτερική πολιτική δεκαετιών</w:t>
      </w:r>
      <w:r>
        <w:rPr>
          <w:rFonts w:eastAsia="Times New Roman" w:cs="Times New Roman"/>
          <w:szCs w:val="24"/>
        </w:rPr>
        <w:t xml:space="preserve">, μια </w:t>
      </w:r>
      <w:r>
        <w:rPr>
          <w:rFonts w:eastAsia="Times New Roman" w:cs="Times New Roman"/>
          <w:szCs w:val="24"/>
        </w:rPr>
        <w:t>σ</w:t>
      </w:r>
      <w:r>
        <w:rPr>
          <w:rFonts w:eastAsia="Times New Roman" w:cs="Times New Roman"/>
          <w:szCs w:val="24"/>
        </w:rPr>
        <w:t>υμφωνία που</w:t>
      </w:r>
      <w:r w:rsidRPr="00A97F18">
        <w:rPr>
          <w:rFonts w:eastAsia="Times New Roman" w:cs="Times New Roman"/>
          <w:szCs w:val="24"/>
        </w:rPr>
        <w:t xml:space="preserve"> η Κυβέρνηση </w:t>
      </w:r>
      <w:r>
        <w:rPr>
          <w:rFonts w:eastAsia="Times New Roman" w:cs="Times New Roman"/>
          <w:szCs w:val="24"/>
        </w:rPr>
        <w:t>με στρεψοδικίε</w:t>
      </w:r>
      <w:r w:rsidRPr="00A97F18">
        <w:rPr>
          <w:rFonts w:eastAsia="Times New Roman" w:cs="Times New Roman"/>
          <w:szCs w:val="24"/>
        </w:rPr>
        <w:t xml:space="preserve">ς </w:t>
      </w:r>
      <w:r w:rsidRPr="00A97F18">
        <w:rPr>
          <w:rFonts w:eastAsia="Times New Roman" w:cs="Times New Roman"/>
          <w:szCs w:val="24"/>
        </w:rPr>
        <w:t xml:space="preserve">βιαστικά προωθεί αντίθετα προς τις ίδιες </w:t>
      </w:r>
      <w:r>
        <w:rPr>
          <w:rFonts w:eastAsia="Times New Roman" w:cs="Times New Roman"/>
          <w:szCs w:val="24"/>
        </w:rPr>
        <w:t xml:space="preserve">τις </w:t>
      </w:r>
      <w:r w:rsidRPr="00A97F18">
        <w:rPr>
          <w:rFonts w:eastAsia="Times New Roman" w:cs="Times New Roman"/>
          <w:szCs w:val="24"/>
        </w:rPr>
        <w:t xml:space="preserve">προβλέψεις </w:t>
      </w:r>
      <w:r>
        <w:rPr>
          <w:rFonts w:eastAsia="Times New Roman" w:cs="Times New Roman"/>
          <w:szCs w:val="24"/>
        </w:rPr>
        <w:t>της,</w:t>
      </w:r>
      <w:r w:rsidRPr="00A97F18">
        <w:rPr>
          <w:rFonts w:eastAsia="Times New Roman" w:cs="Times New Roman"/>
          <w:szCs w:val="24"/>
        </w:rPr>
        <w:t xml:space="preserve"> μία Συμφ</w:t>
      </w:r>
      <w:r>
        <w:rPr>
          <w:rFonts w:eastAsia="Times New Roman" w:cs="Times New Roman"/>
          <w:szCs w:val="24"/>
        </w:rPr>
        <w:t>ωνία που κινείται απέναντι στο ε</w:t>
      </w:r>
      <w:r w:rsidRPr="00A97F18">
        <w:rPr>
          <w:rFonts w:eastAsia="Times New Roman" w:cs="Times New Roman"/>
          <w:szCs w:val="24"/>
        </w:rPr>
        <w:t>θνικό αίσθημα</w:t>
      </w:r>
      <w:r>
        <w:rPr>
          <w:rFonts w:eastAsia="Times New Roman" w:cs="Times New Roman"/>
          <w:szCs w:val="24"/>
        </w:rPr>
        <w:t>, με μια</w:t>
      </w:r>
      <w:r w:rsidRPr="00A97F18">
        <w:rPr>
          <w:rFonts w:eastAsia="Times New Roman" w:cs="Times New Roman"/>
          <w:szCs w:val="24"/>
        </w:rPr>
        <w:t xml:space="preserve"> ιδεοληπτική Κυβέρνηση που αδιαφορεί για τις γνήσιες πατριωτικές ευαισθησίες των πολιτών αλλά και τις θέσεις των κομμάτων</w:t>
      </w:r>
      <w:r>
        <w:rPr>
          <w:rFonts w:eastAsia="Times New Roman" w:cs="Times New Roman"/>
          <w:szCs w:val="24"/>
        </w:rPr>
        <w:t>, καλώντας</w:t>
      </w:r>
      <w:r w:rsidRPr="00A97F18">
        <w:rPr>
          <w:rFonts w:eastAsia="Times New Roman" w:cs="Times New Roman"/>
          <w:szCs w:val="24"/>
        </w:rPr>
        <w:t xml:space="preserve"> το</w:t>
      </w:r>
      <w:r w:rsidRPr="00A97F18">
        <w:rPr>
          <w:rFonts w:eastAsia="Times New Roman" w:cs="Times New Roman"/>
          <w:szCs w:val="24"/>
        </w:rPr>
        <w:t xml:space="preserve">υς Βουλευτές να νομοθετήσουν </w:t>
      </w:r>
      <w:r>
        <w:rPr>
          <w:rFonts w:eastAsia="Times New Roman" w:cs="Times New Roman"/>
          <w:szCs w:val="24"/>
        </w:rPr>
        <w:t xml:space="preserve">εν κενώ, </w:t>
      </w:r>
      <w:r w:rsidRPr="00A97F18">
        <w:rPr>
          <w:rFonts w:eastAsia="Times New Roman" w:cs="Times New Roman"/>
          <w:szCs w:val="24"/>
        </w:rPr>
        <w:t>χωρίς ενιαίο</w:t>
      </w:r>
      <w:r>
        <w:rPr>
          <w:rFonts w:eastAsia="Times New Roman" w:cs="Times New Roman"/>
          <w:szCs w:val="24"/>
        </w:rPr>
        <w:t>,</w:t>
      </w:r>
      <w:r w:rsidRPr="00A97F18">
        <w:rPr>
          <w:rFonts w:eastAsia="Times New Roman" w:cs="Times New Roman"/>
          <w:szCs w:val="24"/>
        </w:rPr>
        <w:t xml:space="preserve"> ολοκληρωμένο και κωδικοποιημένο συνταγματικό κείμενο</w:t>
      </w:r>
      <w:r>
        <w:rPr>
          <w:rFonts w:eastAsia="Times New Roman" w:cs="Times New Roman"/>
          <w:szCs w:val="24"/>
        </w:rPr>
        <w:t>.</w:t>
      </w:r>
    </w:p>
    <w:p w14:paraId="2ED8C0B7" w14:textId="77777777" w:rsidR="00C647AD" w:rsidRDefault="00D506E1">
      <w:pPr>
        <w:tabs>
          <w:tab w:val="left" w:pos="6168"/>
        </w:tabs>
        <w:spacing w:after="0" w:line="600" w:lineRule="auto"/>
        <w:ind w:firstLine="720"/>
        <w:jc w:val="both"/>
        <w:rPr>
          <w:rFonts w:eastAsia="Times New Roman" w:cs="Times New Roman"/>
          <w:szCs w:val="24"/>
        </w:rPr>
      </w:pPr>
      <w:r w:rsidRPr="00A97F18">
        <w:rPr>
          <w:rFonts w:eastAsia="Times New Roman" w:cs="Times New Roman"/>
          <w:szCs w:val="24"/>
        </w:rPr>
        <w:t>Είναι θλιβερό η σημερινή Κυβέρνηση</w:t>
      </w:r>
      <w:r>
        <w:rPr>
          <w:rFonts w:eastAsia="Times New Roman" w:cs="Times New Roman"/>
          <w:szCs w:val="24"/>
        </w:rPr>
        <w:t>,</w:t>
      </w:r>
      <w:r w:rsidRPr="00A97F18">
        <w:rPr>
          <w:rFonts w:eastAsia="Times New Roman" w:cs="Times New Roman"/>
          <w:szCs w:val="24"/>
        </w:rPr>
        <w:t xml:space="preserve"> προκειμένου να καλύψει αστοχίες και σφάλματ</w:t>
      </w:r>
      <w:r>
        <w:rPr>
          <w:rFonts w:eastAsia="Times New Roman" w:cs="Times New Roman"/>
          <w:szCs w:val="24"/>
        </w:rPr>
        <w:t>ά</w:t>
      </w:r>
      <w:r w:rsidRPr="00A97F18">
        <w:rPr>
          <w:rFonts w:eastAsia="Times New Roman" w:cs="Times New Roman"/>
          <w:szCs w:val="24"/>
        </w:rPr>
        <w:t xml:space="preserve"> </w:t>
      </w:r>
      <w:r>
        <w:rPr>
          <w:rFonts w:eastAsia="Times New Roman" w:cs="Times New Roman"/>
          <w:szCs w:val="24"/>
        </w:rPr>
        <w:t>της,</w:t>
      </w:r>
      <w:r w:rsidRPr="00A97F18">
        <w:rPr>
          <w:rFonts w:eastAsia="Times New Roman" w:cs="Times New Roman"/>
          <w:szCs w:val="24"/>
        </w:rPr>
        <w:t xml:space="preserve"> να προσπαθεί να ανασύρει και να χρησιμοποιήσει επιλεκτικά και διαστρεβλωμένα στοιχεία του παρελθόντος</w:t>
      </w:r>
      <w:r>
        <w:rPr>
          <w:rFonts w:eastAsia="Times New Roman" w:cs="Times New Roman"/>
          <w:szCs w:val="24"/>
        </w:rPr>
        <w:t>. Χρησιμοποιεί</w:t>
      </w:r>
      <w:r w:rsidRPr="00A97F18">
        <w:rPr>
          <w:rFonts w:eastAsia="Times New Roman" w:cs="Times New Roman"/>
          <w:szCs w:val="24"/>
        </w:rPr>
        <w:t xml:space="preserve"> ισχυρισμούς οι οποίοι απ</w:t>
      </w:r>
      <w:r>
        <w:rPr>
          <w:rFonts w:eastAsia="Times New Roman" w:cs="Times New Roman"/>
          <w:szCs w:val="24"/>
        </w:rPr>
        <w:t>οδεικνύονται ιστορικά ανυπόστατοι, είναι ψευδείς και εθνικά επιζήμιοι.</w:t>
      </w:r>
      <w:r w:rsidRPr="00A97F18">
        <w:rPr>
          <w:rFonts w:eastAsia="Times New Roman" w:cs="Times New Roman"/>
          <w:szCs w:val="24"/>
        </w:rPr>
        <w:t xml:space="preserve"> </w:t>
      </w:r>
      <w:r>
        <w:rPr>
          <w:rFonts w:eastAsia="Times New Roman" w:cs="Times New Roman"/>
          <w:szCs w:val="24"/>
        </w:rPr>
        <w:t xml:space="preserve">Δεν </w:t>
      </w:r>
      <w:r w:rsidRPr="00A97F18">
        <w:rPr>
          <w:rFonts w:eastAsia="Times New Roman" w:cs="Times New Roman"/>
          <w:szCs w:val="24"/>
        </w:rPr>
        <w:t xml:space="preserve">θα </w:t>
      </w:r>
      <w:r>
        <w:rPr>
          <w:rFonts w:eastAsia="Times New Roman" w:cs="Times New Roman"/>
          <w:szCs w:val="24"/>
        </w:rPr>
        <w:t>ακολουθήσω αυτόν τον δρόμο, παρ</w:t>
      </w:r>
      <w:r>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 xml:space="preserve">θα </w:t>
      </w:r>
      <w:r w:rsidRPr="00A97F18">
        <w:rPr>
          <w:rFonts w:eastAsia="Times New Roman" w:cs="Times New Roman"/>
          <w:szCs w:val="24"/>
        </w:rPr>
        <w:t xml:space="preserve">μπορούσα να καταθέσω μακρά αλυσίδα λόγων και πρακτικών από υποστηρικτές </w:t>
      </w:r>
      <w:r>
        <w:rPr>
          <w:rFonts w:eastAsia="Times New Roman" w:cs="Times New Roman"/>
          <w:szCs w:val="24"/>
        </w:rPr>
        <w:t xml:space="preserve">του διαχρονικού αφηγήματος του </w:t>
      </w:r>
      <w:r>
        <w:rPr>
          <w:rFonts w:eastAsia="Times New Roman" w:cs="Times New Roman"/>
          <w:szCs w:val="24"/>
        </w:rPr>
        <w:t>μ</w:t>
      </w:r>
      <w:r>
        <w:rPr>
          <w:rFonts w:eastAsia="Times New Roman" w:cs="Times New Roman"/>
          <w:szCs w:val="24"/>
        </w:rPr>
        <w:t>ακεδονισμού, αλλά και την τελευταία έκφρασή</w:t>
      </w:r>
      <w:r w:rsidRPr="00A97F18">
        <w:rPr>
          <w:rFonts w:eastAsia="Times New Roman" w:cs="Times New Roman"/>
          <w:szCs w:val="24"/>
        </w:rPr>
        <w:t xml:space="preserve"> του </w:t>
      </w:r>
      <w:r>
        <w:rPr>
          <w:rFonts w:eastAsia="Times New Roman" w:cs="Times New Roman"/>
          <w:szCs w:val="24"/>
        </w:rPr>
        <w:t>από σειρά επώνυμων</w:t>
      </w:r>
      <w:r w:rsidRPr="00A97F18">
        <w:rPr>
          <w:rFonts w:eastAsia="Times New Roman" w:cs="Times New Roman"/>
          <w:szCs w:val="24"/>
        </w:rPr>
        <w:t xml:space="preserve"> στελεχών του ΣΥΡΙΖΑ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ακόμα και στην</w:t>
      </w:r>
      <w:r w:rsidRPr="00A97F18">
        <w:rPr>
          <w:rFonts w:eastAsia="Times New Roman" w:cs="Times New Roman"/>
          <w:szCs w:val="24"/>
        </w:rPr>
        <w:t xml:space="preserve"> κρίσιμη φάση του 2008</w:t>
      </w:r>
      <w:r>
        <w:rPr>
          <w:rFonts w:eastAsia="Times New Roman" w:cs="Times New Roman"/>
          <w:szCs w:val="24"/>
        </w:rPr>
        <w:t>,</w:t>
      </w:r>
      <w:r w:rsidRPr="00A97F18">
        <w:rPr>
          <w:rFonts w:eastAsia="Times New Roman" w:cs="Times New Roman"/>
          <w:szCs w:val="24"/>
        </w:rPr>
        <w:t xml:space="preserve"> προέτρεπαν να δοθε</w:t>
      </w:r>
      <w:r w:rsidRPr="00A97F18">
        <w:rPr>
          <w:rFonts w:eastAsia="Times New Roman" w:cs="Times New Roman"/>
          <w:szCs w:val="24"/>
        </w:rPr>
        <w:t xml:space="preserve">ί στη γείτονα χώρα σκέτα η ονομασία </w:t>
      </w:r>
      <w:r>
        <w:rPr>
          <w:rFonts w:eastAsia="Times New Roman" w:cs="Times New Roman"/>
          <w:szCs w:val="24"/>
        </w:rPr>
        <w:t>«</w:t>
      </w:r>
      <w:r w:rsidRPr="00A97F18">
        <w:rPr>
          <w:rFonts w:eastAsia="Times New Roman" w:cs="Times New Roman"/>
          <w:szCs w:val="24"/>
        </w:rPr>
        <w:t>Μακεδονία</w:t>
      </w:r>
      <w:r>
        <w:rPr>
          <w:rFonts w:eastAsia="Times New Roman" w:cs="Times New Roman"/>
          <w:szCs w:val="24"/>
        </w:rPr>
        <w:t>».</w:t>
      </w:r>
      <w:r w:rsidRPr="00A97F18">
        <w:rPr>
          <w:rFonts w:eastAsia="Times New Roman" w:cs="Times New Roman"/>
          <w:szCs w:val="24"/>
        </w:rPr>
        <w:t xml:space="preserve"> </w:t>
      </w:r>
      <w:r>
        <w:rPr>
          <w:rFonts w:eastAsia="Times New Roman" w:cs="Times New Roman"/>
          <w:szCs w:val="24"/>
        </w:rPr>
        <w:t xml:space="preserve">Ούτε θα ακολουθήσω </w:t>
      </w:r>
      <w:r w:rsidRPr="00A97F18">
        <w:rPr>
          <w:rFonts w:eastAsia="Times New Roman" w:cs="Times New Roman"/>
          <w:szCs w:val="24"/>
        </w:rPr>
        <w:t>το</w:t>
      </w:r>
      <w:r>
        <w:rPr>
          <w:rFonts w:eastAsia="Times New Roman" w:cs="Times New Roman"/>
          <w:szCs w:val="24"/>
        </w:rPr>
        <w:t>ν</w:t>
      </w:r>
      <w:r w:rsidRPr="00A97F18">
        <w:rPr>
          <w:rFonts w:eastAsia="Times New Roman" w:cs="Times New Roman"/>
          <w:szCs w:val="24"/>
        </w:rPr>
        <w:t xml:space="preserve"> δρόμο κάποιων όψιμων τελευταία </w:t>
      </w:r>
      <w:r>
        <w:rPr>
          <w:rFonts w:eastAsia="Times New Roman" w:cs="Times New Roman"/>
          <w:szCs w:val="24"/>
        </w:rPr>
        <w:t>μ</w:t>
      </w:r>
      <w:r w:rsidRPr="00A97F18">
        <w:rPr>
          <w:rFonts w:eastAsia="Times New Roman" w:cs="Times New Roman"/>
          <w:szCs w:val="24"/>
        </w:rPr>
        <w:t>ακεδονομάχων</w:t>
      </w:r>
      <w:r>
        <w:rPr>
          <w:rFonts w:eastAsia="Times New Roman" w:cs="Times New Roman"/>
          <w:szCs w:val="24"/>
        </w:rPr>
        <w:t>,</w:t>
      </w:r>
      <w:r w:rsidRPr="00A97F18">
        <w:rPr>
          <w:rFonts w:eastAsia="Times New Roman" w:cs="Times New Roman"/>
          <w:szCs w:val="24"/>
        </w:rPr>
        <w:t xml:space="preserve"> οι οποίοι είχαν τη δυνατότητα κατά την πρόταση δυσπιστίας να αποτρέψουν τετελεσμένα που ήδη υφίστανται από την υπογραφή της </w:t>
      </w:r>
      <w:r>
        <w:rPr>
          <w:rFonts w:eastAsia="Times New Roman" w:cs="Times New Roman"/>
          <w:szCs w:val="24"/>
        </w:rPr>
        <w:t>σ</w:t>
      </w:r>
      <w:r w:rsidRPr="00A97F18">
        <w:rPr>
          <w:rFonts w:eastAsia="Times New Roman" w:cs="Times New Roman"/>
          <w:szCs w:val="24"/>
        </w:rPr>
        <w:t xml:space="preserve">υμφωνίας και </w:t>
      </w:r>
      <w:r w:rsidRPr="00A97F18">
        <w:rPr>
          <w:rFonts w:eastAsia="Times New Roman" w:cs="Times New Roman"/>
          <w:szCs w:val="24"/>
        </w:rPr>
        <w:t>δεν το έπραξα</w:t>
      </w:r>
      <w:r>
        <w:rPr>
          <w:rFonts w:eastAsia="Times New Roman" w:cs="Times New Roman"/>
          <w:szCs w:val="24"/>
        </w:rPr>
        <w:t>ν. Συνεπώς</w:t>
      </w:r>
      <w:r w:rsidRPr="00A97F18">
        <w:rPr>
          <w:rFonts w:eastAsia="Times New Roman" w:cs="Times New Roman"/>
          <w:szCs w:val="24"/>
        </w:rPr>
        <w:t xml:space="preserve"> όλοι αυτοί δεν δικαιούνται να μας κάνουν μαθήματα</w:t>
      </w:r>
      <w:r>
        <w:rPr>
          <w:rFonts w:eastAsia="Times New Roman" w:cs="Times New Roman"/>
          <w:szCs w:val="24"/>
        </w:rPr>
        <w:t>.</w:t>
      </w:r>
    </w:p>
    <w:p w14:paraId="2ED8C0B8"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A97F18">
        <w:rPr>
          <w:rFonts w:eastAsia="Times New Roman" w:cs="Times New Roman"/>
          <w:szCs w:val="24"/>
        </w:rPr>
        <w:t xml:space="preserve">η Κυβέρνηση </w:t>
      </w:r>
      <w:r>
        <w:rPr>
          <w:rFonts w:eastAsia="Times New Roman" w:cs="Times New Roman"/>
          <w:szCs w:val="24"/>
        </w:rPr>
        <w:t xml:space="preserve">περιφρονεί </w:t>
      </w:r>
      <w:r w:rsidRPr="00A97F18">
        <w:rPr>
          <w:rFonts w:eastAsia="Times New Roman" w:cs="Times New Roman"/>
          <w:szCs w:val="24"/>
        </w:rPr>
        <w:t>τον ελληνικό λαό</w:t>
      </w:r>
      <w:r>
        <w:rPr>
          <w:rFonts w:eastAsia="Times New Roman" w:cs="Times New Roman"/>
          <w:szCs w:val="24"/>
        </w:rPr>
        <w:t>, λοιδορεί</w:t>
      </w:r>
      <w:r w:rsidRPr="00A97F18">
        <w:rPr>
          <w:rFonts w:eastAsia="Times New Roman" w:cs="Times New Roman"/>
          <w:szCs w:val="24"/>
        </w:rPr>
        <w:t xml:space="preserve"> τις γνήσιες ευαισθησίες της πλειοψηφίας</w:t>
      </w:r>
      <w:r>
        <w:rPr>
          <w:rFonts w:eastAsia="Times New Roman" w:cs="Times New Roman"/>
          <w:szCs w:val="24"/>
        </w:rPr>
        <w:t xml:space="preserve"> του, προχωρά</w:t>
      </w:r>
      <w:r w:rsidRPr="00A97F18">
        <w:rPr>
          <w:rFonts w:eastAsia="Times New Roman" w:cs="Times New Roman"/>
          <w:szCs w:val="24"/>
        </w:rPr>
        <w:t xml:space="preserve"> εμφανιζόμενη επισπεύδουσα εν μέσω αλληλοκατηγορι</w:t>
      </w:r>
      <w:r w:rsidRPr="00A97F18">
        <w:rPr>
          <w:rFonts w:eastAsia="Times New Roman" w:cs="Times New Roman"/>
          <w:szCs w:val="24"/>
        </w:rPr>
        <w:t xml:space="preserve">ών </w:t>
      </w:r>
      <w:r>
        <w:rPr>
          <w:rFonts w:eastAsia="Times New Roman" w:cs="Times New Roman"/>
          <w:szCs w:val="24"/>
        </w:rPr>
        <w:t>πρώην</w:t>
      </w:r>
      <w:r w:rsidRPr="00A97F18">
        <w:rPr>
          <w:rFonts w:eastAsia="Times New Roman" w:cs="Times New Roman"/>
          <w:szCs w:val="24"/>
        </w:rPr>
        <w:t xml:space="preserve"> μελών της για μεθοδεύσεις στην κύρωση μιας διακρατικής </w:t>
      </w:r>
      <w:r>
        <w:rPr>
          <w:rFonts w:eastAsia="Times New Roman" w:cs="Times New Roman"/>
          <w:szCs w:val="24"/>
        </w:rPr>
        <w:t>σ</w:t>
      </w:r>
      <w:r w:rsidRPr="00A97F18">
        <w:rPr>
          <w:rFonts w:eastAsia="Times New Roman" w:cs="Times New Roman"/>
          <w:szCs w:val="24"/>
        </w:rPr>
        <w:t>υμφωνίας</w:t>
      </w:r>
      <w:r>
        <w:rPr>
          <w:rFonts w:eastAsia="Times New Roman" w:cs="Times New Roman"/>
          <w:szCs w:val="24"/>
        </w:rPr>
        <w:t>,</w:t>
      </w:r>
      <w:r w:rsidRPr="00A97F18">
        <w:rPr>
          <w:rFonts w:eastAsia="Times New Roman" w:cs="Times New Roman"/>
          <w:szCs w:val="24"/>
        </w:rPr>
        <w:t xml:space="preserve"> χωρίς πολιτική νομιμοποίηση</w:t>
      </w:r>
      <w:r>
        <w:rPr>
          <w:rFonts w:eastAsia="Times New Roman" w:cs="Times New Roman"/>
          <w:szCs w:val="24"/>
        </w:rPr>
        <w:t xml:space="preserve">, έχοντας ένα κίνητρο: </w:t>
      </w:r>
      <w:r w:rsidRPr="00A97F18">
        <w:rPr>
          <w:rFonts w:eastAsia="Times New Roman" w:cs="Times New Roman"/>
          <w:szCs w:val="24"/>
        </w:rPr>
        <w:t>την επίδειξη προθυμίας</w:t>
      </w:r>
      <w:r>
        <w:rPr>
          <w:rFonts w:eastAsia="Times New Roman" w:cs="Times New Roman"/>
          <w:szCs w:val="24"/>
        </w:rPr>
        <w:t>.</w:t>
      </w:r>
      <w:r w:rsidRPr="00A97F18">
        <w:rPr>
          <w:rFonts w:eastAsia="Times New Roman" w:cs="Times New Roman"/>
          <w:szCs w:val="24"/>
        </w:rPr>
        <w:t xml:space="preserve"> </w:t>
      </w:r>
      <w:r>
        <w:rPr>
          <w:rFonts w:eastAsia="Times New Roman" w:cs="Times New Roman"/>
          <w:szCs w:val="24"/>
        </w:rPr>
        <w:t xml:space="preserve">Φέρνει μια </w:t>
      </w:r>
      <w:r>
        <w:rPr>
          <w:rFonts w:eastAsia="Times New Roman" w:cs="Times New Roman"/>
          <w:szCs w:val="24"/>
        </w:rPr>
        <w:t>σ</w:t>
      </w:r>
      <w:r w:rsidRPr="00A97F18">
        <w:rPr>
          <w:rFonts w:eastAsia="Times New Roman" w:cs="Times New Roman"/>
          <w:szCs w:val="24"/>
        </w:rPr>
        <w:t>υμφωνία που παράγει ήδη διεθνή αποτελέσματα</w:t>
      </w:r>
      <w:r>
        <w:rPr>
          <w:rFonts w:eastAsia="Times New Roman" w:cs="Times New Roman"/>
          <w:szCs w:val="24"/>
        </w:rPr>
        <w:t>,</w:t>
      </w:r>
      <w:r w:rsidRPr="00A97F18">
        <w:rPr>
          <w:rFonts w:eastAsia="Times New Roman" w:cs="Times New Roman"/>
          <w:szCs w:val="24"/>
        </w:rPr>
        <w:t xml:space="preserve"> τα οποία έχουν αποκτήσει το</w:t>
      </w:r>
      <w:r>
        <w:rPr>
          <w:rFonts w:eastAsia="Times New Roman" w:cs="Times New Roman"/>
          <w:szCs w:val="24"/>
        </w:rPr>
        <w:t>ν</w:t>
      </w:r>
      <w:r w:rsidRPr="00A97F18">
        <w:rPr>
          <w:rFonts w:eastAsia="Times New Roman" w:cs="Times New Roman"/>
          <w:szCs w:val="24"/>
        </w:rPr>
        <w:t xml:space="preserve"> χαρακτήρα </w:t>
      </w:r>
      <w:r>
        <w:rPr>
          <w:rFonts w:eastAsia="Times New Roman" w:cs="Times New Roman"/>
          <w:szCs w:val="24"/>
        </w:rPr>
        <w:t>τετελεσμένο</w:t>
      </w:r>
      <w:r>
        <w:rPr>
          <w:rFonts w:eastAsia="Times New Roman" w:cs="Times New Roman"/>
          <w:szCs w:val="24"/>
        </w:rPr>
        <w:t xml:space="preserve">υ, όπως είναι η </w:t>
      </w:r>
      <w:r w:rsidRPr="00A97F18">
        <w:rPr>
          <w:rFonts w:eastAsia="Times New Roman" w:cs="Times New Roman"/>
          <w:szCs w:val="24"/>
        </w:rPr>
        <w:t>είσοδος της γείτονος χώρας στο ΝΑΤΟ</w:t>
      </w:r>
      <w:r>
        <w:rPr>
          <w:rFonts w:eastAsia="Times New Roman" w:cs="Times New Roman"/>
          <w:szCs w:val="24"/>
        </w:rPr>
        <w:t>.</w:t>
      </w:r>
      <w:r w:rsidRPr="00A97F18">
        <w:rPr>
          <w:rFonts w:eastAsia="Times New Roman" w:cs="Times New Roman"/>
          <w:szCs w:val="24"/>
        </w:rPr>
        <w:t xml:space="preserve"> Δηλαδή η Κυβέρνηση </w:t>
      </w:r>
      <w:r>
        <w:rPr>
          <w:rFonts w:eastAsia="Times New Roman" w:cs="Times New Roman"/>
          <w:szCs w:val="24"/>
        </w:rPr>
        <w:t xml:space="preserve">σπεύδει –κυριολεκτώ- </w:t>
      </w:r>
      <w:r w:rsidRPr="00A97F18">
        <w:rPr>
          <w:rFonts w:eastAsia="Times New Roman" w:cs="Times New Roman"/>
          <w:szCs w:val="24"/>
        </w:rPr>
        <w:t>και παραδίδει στους γείτονες καίριας σημασίας διαπραγματευτικά κλειδιά</w:t>
      </w:r>
      <w:r>
        <w:rPr>
          <w:rFonts w:eastAsia="Times New Roman" w:cs="Times New Roman"/>
          <w:szCs w:val="24"/>
        </w:rPr>
        <w:t>, τα οποία κρατούσε η χώρα μας</w:t>
      </w:r>
      <w:r w:rsidRPr="00A97F18">
        <w:rPr>
          <w:rFonts w:eastAsia="Times New Roman" w:cs="Times New Roman"/>
          <w:szCs w:val="24"/>
        </w:rPr>
        <w:t xml:space="preserve"> από το 2008</w:t>
      </w:r>
      <w:r>
        <w:rPr>
          <w:rFonts w:eastAsia="Times New Roman" w:cs="Times New Roman"/>
          <w:szCs w:val="24"/>
        </w:rPr>
        <w:t>,</w:t>
      </w:r>
      <w:r w:rsidRPr="00A97F18">
        <w:rPr>
          <w:rFonts w:eastAsia="Times New Roman" w:cs="Times New Roman"/>
          <w:szCs w:val="24"/>
        </w:rPr>
        <w:t xml:space="preserve"> όπως είναι </w:t>
      </w:r>
      <w:r>
        <w:rPr>
          <w:rFonts w:eastAsia="Times New Roman" w:cs="Times New Roman"/>
          <w:szCs w:val="24"/>
        </w:rPr>
        <w:t>η είσοδος της γείτονο</w:t>
      </w:r>
      <w:r w:rsidRPr="00A97F18">
        <w:rPr>
          <w:rFonts w:eastAsia="Times New Roman" w:cs="Times New Roman"/>
          <w:szCs w:val="24"/>
        </w:rPr>
        <w:t>ς χώρας στην Ευρω</w:t>
      </w:r>
      <w:r w:rsidRPr="00A97F18">
        <w:rPr>
          <w:rFonts w:eastAsia="Times New Roman" w:cs="Times New Roman"/>
          <w:szCs w:val="24"/>
        </w:rPr>
        <w:t xml:space="preserve">παϊκή Ένωση και τα παραδίδει χωρίς </w:t>
      </w:r>
      <w:r>
        <w:rPr>
          <w:rFonts w:eastAsia="Times New Roman" w:cs="Times New Roman"/>
          <w:szCs w:val="24"/>
        </w:rPr>
        <w:t xml:space="preserve">να διασφαλίζει τα </w:t>
      </w:r>
      <w:r w:rsidRPr="00A97F18">
        <w:rPr>
          <w:rFonts w:eastAsia="Times New Roman" w:cs="Times New Roman"/>
          <w:szCs w:val="24"/>
        </w:rPr>
        <w:t>δίκαια εθνικά μας συμφέροντα</w:t>
      </w:r>
      <w:r>
        <w:rPr>
          <w:rFonts w:eastAsia="Times New Roman" w:cs="Times New Roman"/>
          <w:szCs w:val="24"/>
        </w:rPr>
        <w:t>,</w:t>
      </w:r>
      <w:r w:rsidRPr="00A97F18">
        <w:rPr>
          <w:rFonts w:eastAsia="Times New Roman" w:cs="Times New Roman"/>
          <w:szCs w:val="24"/>
        </w:rPr>
        <w:t xml:space="preserve"> καλύπτοντας τις βαριές</w:t>
      </w:r>
      <w:r>
        <w:rPr>
          <w:rFonts w:eastAsia="Times New Roman" w:cs="Times New Roman"/>
          <w:szCs w:val="24"/>
        </w:rPr>
        <w:t>,</w:t>
      </w:r>
      <w:r w:rsidRPr="00A97F18">
        <w:rPr>
          <w:rFonts w:eastAsia="Times New Roman" w:cs="Times New Roman"/>
          <w:szCs w:val="24"/>
        </w:rPr>
        <w:t xml:space="preserve"> βαθιές υποχωρήσεις με μεγαλόστομες λεκτικές κατασκευές</w:t>
      </w:r>
      <w:r>
        <w:rPr>
          <w:rFonts w:eastAsia="Times New Roman" w:cs="Times New Roman"/>
          <w:szCs w:val="24"/>
        </w:rPr>
        <w:t>. Κάνει υποχωρήσεις,</w:t>
      </w:r>
      <w:r w:rsidRPr="00A97F18">
        <w:rPr>
          <w:rFonts w:eastAsia="Times New Roman" w:cs="Times New Roman"/>
          <w:szCs w:val="24"/>
        </w:rPr>
        <w:t xml:space="preserve"> αφού αναγνωρίζει για πρώτη φορά με την υπογραφή της χώρας μας την ύπαρξη δήθεν μακεδονικής γλώσσας και μακεδονικής εθνότητας</w:t>
      </w:r>
      <w:r>
        <w:rPr>
          <w:rFonts w:eastAsia="Times New Roman" w:cs="Times New Roman"/>
          <w:szCs w:val="24"/>
        </w:rPr>
        <w:t>,</w:t>
      </w:r>
      <w:r w:rsidRPr="00A97F18">
        <w:rPr>
          <w:rFonts w:eastAsia="Times New Roman" w:cs="Times New Roman"/>
          <w:szCs w:val="24"/>
        </w:rPr>
        <w:t xml:space="preserve"> ενώ αποδέχεται στη ρηματική διακοίνωση των γει</w:t>
      </w:r>
      <w:r>
        <w:rPr>
          <w:rFonts w:eastAsia="Times New Roman" w:cs="Times New Roman"/>
          <w:szCs w:val="24"/>
        </w:rPr>
        <w:t>τόνων μας την ύπαρξη ακόμα και μ</w:t>
      </w:r>
      <w:r w:rsidRPr="00A97F18">
        <w:rPr>
          <w:rFonts w:eastAsia="Times New Roman" w:cs="Times New Roman"/>
          <w:szCs w:val="24"/>
        </w:rPr>
        <w:t>ακεδονικού λαού</w:t>
      </w:r>
      <w:r>
        <w:rPr>
          <w:rFonts w:eastAsia="Times New Roman" w:cs="Times New Roman"/>
          <w:szCs w:val="24"/>
        </w:rPr>
        <w:t>. Πρόκειται για υποχωρήσεις</w:t>
      </w:r>
      <w:r w:rsidRPr="00A97F18">
        <w:rPr>
          <w:rFonts w:eastAsia="Times New Roman" w:cs="Times New Roman"/>
          <w:szCs w:val="24"/>
        </w:rPr>
        <w:t xml:space="preserve"> που δημι</w:t>
      </w:r>
      <w:r w:rsidRPr="00A97F18">
        <w:rPr>
          <w:rFonts w:eastAsia="Times New Roman" w:cs="Times New Roman"/>
          <w:szCs w:val="24"/>
        </w:rPr>
        <w:t>ουργούν εύφορο έδαφος για τη συντήρηση στους γείτονες νοσηρών ιδεολογημάτων</w:t>
      </w:r>
      <w:r>
        <w:rPr>
          <w:rFonts w:eastAsia="Times New Roman" w:cs="Times New Roman"/>
          <w:szCs w:val="24"/>
        </w:rPr>
        <w:t xml:space="preserve">. Προσέξτε, </w:t>
      </w:r>
      <w:r w:rsidRPr="00A97F18">
        <w:rPr>
          <w:rFonts w:eastAsia="Times New Roman" w:cs="Times New Roman"/>
          <w:szCs w:val="24"/>
        </w:rPr>
        <w:t>από μικρό σπέρμα μπορεί να βγουν μεγάλες ρίζες</w:t>
      </w:r>
      <w:r>
        <w:rPr>
          <w:rFonts w:eastAsia="Times New Roman" w:cs="Times New Roman"/>
          <w:szCs w:val="24"/>
        </w:rPr>
        <w:t>.</w:t>
      </w:r>
    </w:p>
    <w:p w14:paraId="2ED8C0B9" w14:textId="77777777" w:rsidR="00C647AD" w:rsidRDefault="00D506E1">
      <w:pPr>
        <w:tabs>
          <w:tab w:val="left" w:pos="6168"/>
        </w:tabs>
        <w:spacing w:after="0" w:line="600" w:lineRule="auto"/>
        <w:ind w:firstLine="720"/>
        <w:jc w:val="both"/>
        <w:rPr>
          <w:rFonts w:eastAsia="Times New Roman" w:cs="Times New Roman"/>
          <w:szCs w:val="24"/>
        </w:rPr>
      </w:pPr>
      <w:r w:rsidRPr="00A97F18">
        <w:rPr>
          <w:rFonts w:eastAsia="Times New Roman" w:cs="Times New Roman"/>
          <w:szCs w:val="24"/>
        </w:rPr>
        <w:t>Η Κυβέρνηση</w:t>
      </w:r>
      <w:r>
        <w:rPr>
          <w:rFonts w:eastAsia="Times New Roman" w:cs="Times New Roman"/>
          <w:szCs w:val="24"/>
        </w:rPr>
        <w:t xml:space="preserve"> συνεπώς</w:t>
      </w:r>
      <w:r w:rsidRPr="00A97F18">
        <w:rPr>
          <w:rFonts w:eastAsia="Times New Roman" w:cs="Times New Roman"/>
          <w:szCs w:val="24"/>
        </w:rPr>
        <w:t xml:space="preserve"> υποχωρεί</w:t>
      </w:r>
      <w:r>
        <w:rPr>
          <w:rFonts w:eastAsia="Times New Roman" w:cs="Times New Roman"/>
          <w:szCs w:val="24"/>
        </w:rPr>
        <w:t>,</w:t>
      </w:r>
      <w:r w:rsidRPr="00A97F18">
        <w:rPr>
          <w:rFonts w:eastAsia="Times New Roman" w:cs="Times New Roman"/>
          <w:szCs w:val="24"/>
        </w:rPr>
        <w:t xml:space="preserve"> χ</w:t>
      </w:r>
      <w:r>
        <w:rPr>
          <w:rFonts w:eastAsia="Times New Roman" w:cs="Times New Roman"/>
          <w:szCs w:val="24"/>
        </w:rPr>
        <w:t>ωρίς να διασφαλίζει μακροχρονίως</w:t>
      </w:r>
      <w:r w:rsidRPr="00A97F18">
        <w:rPr>
          <w:rFonts w:eastAsia="Times New Roman" w:cs="Times New Roman"/>
          <w:szCs w:val="24"/>
        </w:rPr>
        <w:t xml:space="preserve"> τα συμφέροντα της χώρας</w:t>
      </w:r>
      <w:r>
        <w:rPr>
          <w:rFonts w:eastAsia="Times New Roman" w:cs="Times New Roman"/>
          <w:szCs w:val="24"/>
        </w:rPr>
        <w:t>, δημιουργώντας και προηγούμενο ε</w:t>
      </w:r>
      <w:r w:rsidRPr="00A97F18">
        <w:rPr>
          <w:rFonts w:eastAsia="Times New Roman" w:cs="Times New Roman"/>
          <w:szCs w:val="24"/>
        </w:rPr>
        <w:t>θ</w:t>
      </w:r>
      <w:r w:rsidRPr="00A97F18">
        <w:rPr>
          <w:rFonts w:eastAsia="Times New Roman" w:cs="Times New Roman"/>
          <w:szCs w:val="24"/>
        </w:rPr>
        <w:t xml:space="preserve">νικής </w:t>
      </w:r>
      <w:r>
        <w:rPr>
          <w:rFonts w:eastAsia="Times New Roman" w:cs="Times New Roman"/>
          <w:szCs w:val="24"/>
        </w:rPr>
        <w:t xml:space="preserve">υποχωρητικότητας. </w:t>
      </w:r>
    </w:p>
    <w:p w14:paraId="2ED8C0BA"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A97F18">
        <w:rPr>
          <w:rFonts w:eastAsia="Times New Roman" w:cs="Times New Roman"/>
          <w:szCs w:val="24"/>
        </w:rPr>
        <w:t xml:space="preserve"> για αυτούς τους λόγους η Συμφωνία των Πρεσπών είναι μία ετεροβαρής</w:t>
      </w:r>
      <w:r>
        <w:rPr>
          <w:rFonts w:eastAsia="Times New Roman" w:cs="Times New Roman"/>
          <w:szCs w:val="24"/>
        </w:rPr>
        <w:t>,</w:t>
      </w:r>
      <w:r w:rsidRPr="00A97F18">
        <w:rPr>
          <w:rFonts w:eastAsia="Times New Roman" w:cs="Times New Roman"/>
          <w:szCs w:val="24"/>
        </w:rPr>
        <w:t xml:space="preserve"> εθνικά επιζήμια και επικίνδυνη για το μέλλον </w:t>
      </w:r>
      <w:r>
        <w:rPr>
          <w:rFonts w:eastAsia="Times New Roman" w:cs="Times New Roman"/>
          <w:szCs w:val="24"/>
        </w:rPr>
        <w:t>σ</w:t>
      </w:r>
      <w:r w:rsidRPr="00A97F18">
        <w:rPr>
          <w:rFonts w:eastAsia="Times New Roman" w:cs="Times New Roman"/>
          <w:szCs w:val="24"/>
        </w:rPr>
        <w:t>υμφωνία</w:t>
      </w:r>
      <w:r>
        <w:rPr>
          <w:rFonts w:eastAsia="Times New Roman" w:cs="Times New Roman"/>
          <w:szCs w:val="24"/>
        </w:rPr>
        <w:t>.</w:t>
      </w:r>
      <w:r w:rsidRPr="00A97F18">
        <w:rPr>
          <w:rFonts w:eastAsia="Times New Roman" w:cs="Times New Roman"/>
          <w:szCs w:val="24"/>
        </w:rPr>
        <w:t xml:space="preserve"> Σε αυτή την κρίσιμη συγκυρία</w:t>
      </w:r>
      <w:r>
        <w:rPr>
          <w:rFonts w:eastAsia="Times New Roman" w:cs="Times New Roman"/>
          <w:szCs w:val="24"/>
        </w:rPr>
        <w:t>,</w:t>
      </w:r>
      <w:r w:rsidRPr="00A97F18">
        <w:rPr>
          <w:rFonts w:eastAsia="Times New Roman" w:cs="Times New Roman"/>
          <w:szCs w:val="24"/>
        </w:rPr>
        <w:t xml:space="preserve"> έχουμε χρέος και ευθύνη έναντι της ιστορίας και </w:t>
      </w:r>
      <w:r w:rsidRPr="00A97F18">
        <w:rPr>
          <w:rFonts w:eastAsia="Times New Roman" w:cs="Times New Roman"/>
          <w:szCs w:val="24"/>
        </w:rPr>
        <w:t>του μέλλοντος να σταθούμε στο ύψος των περιστάσεων</w:t>
      </w:r>
      <w:r>
        <w:rPr>
          <w:rFonts w:eastAsia="Times New Roman" w:cs="Times New Roman"/>
          <w:szCs w:val="24"/>
        </w:rPr>
        <w:t>,</w:t>
      </w:r>
      <w:r w:rsidRPr="00A97F18">
        <w:rPr>
          <w:rFonts w:eastAsia="Times New Roman" w:cs="Times New Roman"/>
          <w:szCs w:val="24"/>
        </w:rPr>
        <w:t xml:space="preserve"> να κρατήσουμε ενωμένη την κοινωνία</w:t>
      </w:r>
      <w:r>
        <w:rPr>
          <w:rFonts w:eastAsia="Times New Roman" w:cs="Times New Roman"/>
          <w:szCs w:val="24"/>
        </w:rPr>
        <w:t>,</w:t>
      </w:r>
      <w:r w:rsidRPr="00A97F18">
        <w:rPr>
          <w:rFonts w:eastAsia="Times New Roman" w:cs="Times New Roman"/>
          <w:szCs w:val="24"/>
        </w:rPr>
        <w:t xml:space="preserve"> μακριά από τα άκρα και τις ακρότητες</w:t>
      </w:r>
      <w:r>
        <w:rPr>
          <w:rFonts w:eastAsia="Times New Roman" w:cs="Times New Roman"/>
          <w:szCs w:val="24"/>
        </w:rPr>
        <w:t>,</w:t>
      </w:r>
      <w:r w:rsidRPr="00A97F18">
        <w:rPr>
          <w:rFonts w:eastAsia="Times New Roman" w:cs="Times New Roman"/>
          <w:szCs w:val="24"/>
        </w:rPr>
        <w:t xml:space="preserve"> να αντιμετωπίσουμε τις προκλήσεις και τους κινδύνους με ομοψυχία</w:t>
      </w:r>
      <w:r>
        <w:rPr>
          <w:rFonts w:eastAsia="Times New Roman" w:cs="Times New Roman"/>
          <w:szCs w:val="24"/>
        </w:rPr>
        <w:t>,</w:t>
      </w:r>
      <w:r w:rsidRPr="00A97F18">
        <w:rPr>
          <w:rFonts w:eastAsia="Times New Roman" w:cs="Times New Roman"/>
          <w:szCs w:val="24"/>
        </w:rPr>
        <w:t xml:space="preserve"> αποφασιστικότητα</w:t>
      </w:r>
      <w:r>
        <w:rPr>
          <w:rFonts w:eastAsia="Times New Roman" w:cs="Times New Roman"/>
          <w:szCs w:val="24"/>
        </w:rPr>
        <w:t>,</w:t>
      </w:r>
      <w:r w:rsidRPr="00A97F18">
        <w:rPr>
          <w:rFonts w:eastAsia="Times New Roman" w:cs="Times New Roman"/>
          <w:szCs w:val="24"/>
        </w:rPr>
        <w:t xml:space="preserve"> αυτοπεποίθηση</w:t>
      </w:r>
      <w:r>
        <w:rPr>
          <w:rFonts w:eastAsia="Times New Roman" w:cs="Times New Roman"/>
          <w:szCs w:val="24"/>
        </w:rPr>
        <w:t>,</w:t>
      </w:r>
      <w:r w:rsidRPr="00A97F18">
        <w:rPr>
          <w:rFonts w:eastAsia="Times New Roman" w:cs="Times New Roman"/>
          <w:szCs w:val="24"/>
        </w:rPr>
        <w:t xml:space="preserve"> μετριοπάθεια</w:t>
      </w:r>
      <w:r>
        <w:rPr>
          <w:rFonts w:eastAsia="Times New Roman" w:cs="Times New Roman"/>
          <w:szCs w:val="24"/>
        </w:rPr>
        <w:t>,</w:t>
      </w:r>
      <w:r w:rsidRPr="00A97F18">
        <w:rPr>
          <w:rFonts w:eastAsia="Times New Roman" w:cs="Times New Roman"/>
          <w:szCs w:val="24"/>
        </w:rPr>
        <w:t xml:space="preserve"> αξιοπρέπεια και υ</w:t>
      </w:r>
      <w:r w:rsidRPr="00A97F18">
        <w:rPr>
          <w:rFonts w:eastAsia="Times New Roman" w:cs="Times New Roman"/>
          <w:szCs w:val="24"/>
        </w:rPr>
        <w:t>περηφάνεια</w:t>
      </w:r>
      <w:r>
        <w:rPr>
          <w:rFonts w:eastAsia="Times New Roman" w:cs="Times New Roman"/>
          <w:szCs w:val="24"/>
        </w:rPr>
        <w:t>.</w:t>
      </w:r>
    </w:p>
    <w:p w14:paraId="2ED8C0BB" w14:textId="77777777" w:rsidR="00C647AD" w:rsidRDefault="00D506E1">
      <w:pPr>
        <w:tabs>
          <w:tab w:val="left" w:pos="6168"/>
        </w:tabs>
        <w:spacing w:after="0" w:line="600" w:lineRule="auto"/>
        <w:ind w:firstLine="720"/>
        <w:jc w:val="both"/>
        <w:rPr>
          <w:rFonts w:eastAsia="Times New Roman" w:cs="Times New Roman"/>
          <w:szCs w:val="24"/>
        </w:rPr>
      </w:pPr>
      <w:r>
        <w:rPr>
          <w:rFonts w:eastAsia="Times New Roman" w:cs="Times New Roman"/>
          <w:szCs w:val="24"/>
        </w:rPr>
        <w:t>Η Νέα Δημοκρατία</w:t>
      </w:r>
      <w:r w:rsidRPr="00A97F18">
        <w:rPr>
          <w:rFonts w:eastAsia="Times New Roman" w:cs="Times New Roman"/>
          <w:szCs w:val="24"/>
        </w:rPr>
        <w:t xml:space="preserve"> στη </w:t>
      </w:r>
      <w:r>
        <w:rPr>
          <w:rFonts w:eastAsia="Times New Roman" w:cs="Times New Roman"/>
          <w:szCs w:val="24"/>
        </w:rPr>
        <w:t xml:space="preserve">μακρά </w:t>
      </w:r>
      <w:r w:rsidRPr="00A97F18">
        <w:rPr>
          <w:rFonts w:eastAsia="Times New Roman" w:cs="Times New Roman"/>
          <w:szCs w:val="24"/>
        </w:rPr>
        <w:t>της διαδρομή έχει αποδείξει ότι τηρεί εθνικά υπεύθυνη στάση</w:t>
      </w:r>
      <w:r>
        <w:rPr>
          <w:rFonts w:eastAsia="Times New Roman" w:cs="Times New Roman"/>
          <w:szCs w:val="24"/>
        </w:rPr>
        <w:t>. Δεν κερδοσκοπεί πολιτικά</w:t>
      </w:r>
      <w:r w:rsidRPr="00A97F18">
        <w:rPr>
          <w:rFonts w:eastAsia="Times New Roman" w:cs="Times New Roman"/>
          <w:szCs w:val="24"/>
        </w:rPr>
        <w:t xml:space="preserve"> πάνω στα προβλήματα της χώρας και των πολιτών</w:t>
      </w:r>
      <w:r>
        <w:rPr>
          <w:rFonts w:eastAsia="Times New Roman" w:cs="Times New Roman"/>
          <w:szCs w:val="24"/>
        </w:rPr>
        <w:t>.</w:t>
      </w:r>
      <w:r w:rsidRPr="00A97F18">
        <w:rPr>
          <w:rFonts w:eastAsia="Times New Roman" w:cs="Times New Roman"/>
          <w:szCs w:val="24"/>
        </w:rPr>
        <w:t xml:space="preserve"> </w:t>
      </w:r>
      <w:r>
        <w:rPr>
          <w:rFonts w:eastAsia="Times New Roman" w:cs="Times New Roman"/>
          <w:szCs w:val="24"/>
        </w:rPr>
        <w:t xml:space="preserve">Τώρα </w:t>
      </w:r>
      <w:r w:rsidRPr="00A97F18">
        <w:rPr>
          <w:rFonts w:eastAsia="Times New Roman" w:cs="Times New Roman"/>
          <w:szCs w:val="24"/>
        </w:rPr>
        <w:t xml:space="preserve">αναλαμβάνει την ιστορική ευθύνη να πει </w:t>
      </w:r>
      <w:r>
        <w:rPr>
          <w:rFonts w:eastAsia="Times New Roman" w:cs="Times New Roman"/>
          <w:szCs w:val="24"/>
        </w:rPr>
        <w:t>«</w:t>
      </w:r>
      <w:r w:rsidRPr="00A97F18">
        <w:rPr>
          <w:rFonts w:eastAsia="Times New Roman" w:cs="Times New Roman"/>
          <w:szCs w:val="24"/>
        </w:rPr>
        <w:t>όχι</w:t>
      </w:r>
      <w:r>
        <w:rPr>
          <w:rFonts w:eastAsia="Times New Roman" w:cs="Times New Roman"/>
          <w:szCs w:val="24"/>
        </w:rPr>
        <w:t>»</w:t>
      </w:r>
      <w:r w:rsidRPr="00A97F18">
        <w:rPr>
          <w:rFonts w:eastAsia="Times New Roman" w:cs="Times New Roman"/>
          <w:szCs w:val="24"/>
        </w:rPr>
        <w:t xml:space="preserve"> στην κύρωση της Συμφωνίας των Πρεσ</w:t>
      </w:r>
      <w:r w:rsidRPr="00A97F18">
        <w:rPr>
          <w:rFonts w:eastAsia="Times New Roman" w:cs="Times New Roman"/>
          <w:szCs w:val="24"/>
        </w:rPr>
        <w:t>πών και δεσμεύεται σύντομα</w:t>
      </w:r>
      <w:r>
        <w:rPr>
          <w:rFonts w:eastAsia="Times New Roman" w:cs="Times New Roman"/>
          <w:szCs w:val="24"/>
        </w:rPr>
        <w:t>,</w:t>
      </w:r>
      <w:r w:rsidRPr="00A97F18">
        <w:rPr>
          <w:rFonts w:eastAsia="Times New Roman" w:cs="Times New Roman"/>
          <w:szCs w:val="24"/>
        </w:rPr>
        <w:t xml:space="preserve"> με τη</w:t>
      </w:r>
      <w:r>
        <w:rPr>
          <w:rFonts w:eastAsia="Times New Roman" w:cs="Times New Roman"/>
          <w:szCs w:val="24"/>
        </w:rPr>
        <w:t>ν απόφαση του λαού, να ξαναδώσει</w:t>
      </w:r>
      <w:r w:rsidRPr="00A97F18">
        <w:rPr>
          <w:rFonts w:eastAsia="Times New Roman" w:cs="Times New Roman"/>
          <w:szCs w:val="24"/>
        </w:rPr>
        <w:t xml:space="preserve"> </w:t>
      </w:r>
      <w:r>
        <w:rPr>
          <w:rFonts w:eastAsia="Times New Roman" w:cs="Times New Roman"/>
          <w:szCs w:val="24"/>
        </w:rPr>
        <w:t>στην Ελλάδα ε</w:t>
      </w:r>
      <w:r w:rsidRPr="00A97F18">
        <w:rPr>
          <w:rFonts w:eastAsia="Times New Roman" w:cs="Times New Roman"/>
          <w:szCs w:val="24"/>
        </w:rPr>
        <w:t>θνική σταθερότητα</w:t>
      </w:r>
      <w:r>
        <w:rPr>
          <w:rFonts w:eastAsia="Times New Roman" w:cs="Times New Roman"/>
          <w:szCs w:val="24"/>
        </w:rPr>
        <w:t>,</w:t>
      </w:r>
      <w:r w:rsidRPr="00A97F18">
        <w:rPr>
          <w:rFonts w:eastAsia="Times New Roman" w:cs="Times New Roman"/>
          <w:szCs w:val="24"/>
        </w:rPr>
        <w:t xml:space="preserve"> αυτοπεποίθηση</w:t>
      </w:r>
      <w:r>
        <w:rPr>
          <w:rFonts w:eastAsia="Times New Roman" w:cs="Times New Roman"/>
          <w:szCs w:val="24"/>
        </w:rPr>
        <w:t>,</w:t>
      </w:r>
      <w:r w:rsidRPr="00A97F18">
        <w:rPr>
          <w:rFonts w:eastAsia="Times New Roman" w:cs="Times New Roman"/>
          <w:szCs w:val="24"/>
        </w:rPr>
        <w:t xml:space="preserve"> υπερηφάνεια και κυρίως</w:t>
      </w:r>
      <w:r>
        <w:rPr>
          <w:rFonts w:eastAsia="Times New Roman" w:cs="Times New Roman"/>
          <w:szCs w:val="24"/>
        </w:rPr>
        <w:t xml:space="preserve"> αξιοπιστία.</w:t>
      </w:r>
    </w:p>
    <w:p w14:paraId="2ED8C0BC" w14:textId="77777777" w:rsidR="00C647AD" w:rsidRDefault="00D506E1">
      <w:pPr>
        <w:tabs>
          <w:tab w:val="left" w:pos="6168"/>
        </w:tabs>
        <w:spacing w:after="0" w:line="600" w:lineRule="auto"/>
        <w:ind w:firstLine="720"/>
        <w:jc w:val="both"/>
        <w:rPr>
          <w:rFonts w:eastAsia="Times New Roman" w:cs="Times New Roman"/>
          <w:szCs w:val="24"/>
        </w:rPr>
      </w:pPr>
      <w:r w:rsidRPr="00A97F18">
        <w:rPr>
          <w:rFonts w:eastAsia="Times New Roman" w:cs="Times New Roman"/>
          <w:szCs w:val="24"/>
        </w:rPr>
        <w:t>Ευχαριστώ πολύ</w:t>
      </w:r>
      <w:r>
        <w:rPr>
          <w:rFonts w:eastAsia="Times New Roman" w:cs="Times New Roman"/>
          <w:szCs w:val="24"/>
        </w:rPr>
        <w:t>.</w:t>
      </w:r>
      <w:r w:rsidRPr="00A97F18">
        <w:rPr>
          <w:rFonts w:eastAsia="Times New Roman" w:cs="Times New Roman"/>
          <w:szCs w:val="24"/>
        </w:rPr>
        <w:t xml:space="preserve"> </w:t>
      </w:r>
    </w:p>
    <w:p w14:paraId="2ED8C0BD" w14:textId="77777777" w:rsidR="00C647AD" w:rsidRDefault="00D506E1">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ED8C0BE" w14:textId="77777777" w:rsidR="00C647AD" w:rsidRDefault="00D506E1">
      <w:pPr>
        <w:spacing w:after="0" w:line="600" w:lineRule="auto"/>
        <w:ind w:firstLine="720"/>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Γεώργιος Βαρεμένος</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Τον λόγο έχει ο κ. Ψαριανός. </w:t>
      </w:r>
    </w:p>
    <w:p w14:paraId="2ED8C0BF" w14:textId="77777777" w:rsidR="00C647AD" w:rsidRDefault="00D506E1">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Ευχαριστώ, κύριε Πρόεδρε. </w:t>
      </w:r>
    </w:p>
    <w:p w14:paraId="2ED8C0C0" w14:textId="77777777" w:rsidR="00C647AD" w:rsidRDefault="00D506E1">
      <w:pPr>
        <w:spacing w:after="0" w:line="600" w:lineRule="auto"/>
        <w:ind w:firstLine="720"/>
        <w:jc w:val="both"/>
        <w:rPr>
          <w:rFonts w:eastAsia="Times New Roman" w:cs="Times New Roman"/>
          <w:szCs w:val="24"/>
        </w:rPr>
      </w:pPr>
      <w:r w:rsidRPr="00A97F18">
        <w:rPr>
          <w:rFonts w:eastAsia="Times New Roman" w:cs="Times New Roman"/>
          <w:szCs w:val="24"/>
        </w:rPr>
        <w:t>Θα ξεκινήσω από μία περιγραφή τ</w:t>
      </w:r>
      <w:r>
        <w:rPr>
          <w:rFonts w:eastAsia="Times New Roman" w:cs="Times New Roman"/>
          <w:szCs w:val="24"/>
        </w:rPr>
        <w:t>ης κατάστασης που βλέπουμε στη χ</w:t>
      </w:r>
      <w:r w:rsidRPr="00A97F18">
        <w:rPr>
          <w:rFonts w:eastAsia="Times New Roman" w:cs="Times New Roman"/>
          <w:szCs w:val="24"/>
        </w:rPr>
        <w:t>ώρα</w:t>
      </w:r>
      <w:r>
        <w:rPr>
          <w:rFonts w:eastAsia="Times New Roman" w:cs="Times New Roman"/>
          <w:szCs w:val="24"/>
        </w:rPr>
        <w:t>,</w:t>
      </w:r>
      <w:r w:rsidRPr="00A97F18">
        <w:rPr>
          <w:rFonts w:eastAsia="Times New Roman" w:cs="Times New Roman"/>
          <w:szCs w:val="24"/>
        </w:rPr>
        <w:t xml:space="preserve"> σε σχέση με το </w:t>
      </w:r>
      <w:r>
        <w:rPr>
          <w:rFonts w:eastAsia="Times New Roman" w:cs="Times New Roman"/>
          <w:szCs w:val="24"/>
        </w:rPr>
        <w:t>μ</w:t>
      </w:r>
      <w:r w:rsidRPr="00A97F18">
        <w:rPr>
          <w:rFonts w:eastAsia="Times New Roman" w:cs="Times New Roman"/>
          <w:szCs w:val="24"/>
        </w:rPr>
        <w:t>ακεδονικό</w:t>
      </w:r>
      <w:r>
        <w:rPr>
          <w:rFonts w:eastAsia="Times New Roman" w:cs="Times New Roman"/>
          <w:szCs w:val="24"/>
        </w:rPr>
        <w:t>.</w:t>
      </w:r>
      <w:r w:rsidRPr="00A97F18">
        <w:rPr>
          <w:rFonts w:eastAsia="Times New Roman" w:cs="Times New Roman"/>
          <w:szCs w:val="24"/>
        </w:rPr>
        <w:t xml:space="preserve"> Έχουμε χωριστεί</w:t>
      </w:r>
      <w:r>
        <w:rPr>
          <w:rFonts w:eastAsia="Times New Roman" w:cs="Times New Roman"/>
          <w:szCs w:val="24"/>
        </w:rPr>
        <w:t>,</w:t>
      </w:r>
      <w:r w:rsidRPr="00A97F18">
        <w:rPr>
          <w:rFonts w:eastAsia="Times New Roman" w:cs="Times New Roman"/>
          <w:szCs w:val="24"/>
        </w:rPr>
        <w:t xml:space="preserve"> με μεγάλη ευκολία και πάλι</w:t>
      </w:r>
      <w:r>
        <w:rPr>
          <w:rFonts w:eastAsia="Times New Roman" w:cs="Times New Roman"/>
          <w:szCs w:val="24"/>
        </w:rPr>
        <w:t>,</w:t>
      </w:r>
      <w:r w:rsidRPr="00A97F18">
        <w:rPr>
          <w:rFonts w:eastAsia="Times New Roman" w:cs="Times New Roman"/>
          <w:szCs w:val="24"/>
        </w:rPr>
        <w:t xml:space="preserve"> </w:t>
      </w:r>
      <w:r>
        <w:rPr>
          <w:rFonts w:eastAsia="Times New Roman" w:cs="Times New Roman"/>
          <w:szCs w:val="24"/>
        </w:rPr>
        <w:t xml:space="preserve">σε προδότες </w:t>
      </w:r>
      <w:r w:rsidRPr="00A97F18">
        <w:rPr>
          <w:rFonts w:eastAsia="Times New Roman" w:cs="Times New Roman"/>
          <w:szCs w:val="24"/>
        </w:rPr>
        <w:t>και φασίστες</w:t>
      </w:r>
      <w:r>
        <w:rPr>
          <w:rFonts w:eastAsia="Times New Roman" w:cs="Times New Roman"/>
          <w:szCs w:val="24"/>
        </w:rPr>
        <w:t>.</w:t>
      </w:r>
      <w:r w:rsidRPr="00A97F18">
        <w:rPr>
          <w:rFonts w:eastAsia="Times New Roman" w:cs="Times New Roman"/>
          <w:szCs w:val="24"/>
        </w:rPr>
        <w:t xml:space="preserve"> Οι μισοί</w:t>
      </w:r>
      <w:r>
        <w:rPr>
          <w:rFonts w:eastAsia="Times New Roman" w:cs="Times New Roman"/>
          <w:szCs w:val="24"/>
        </w:rPr>
        <w:t>,</w:t>
      </w:r>
      <w:r w:rsidRPr="00A97F18">
        <w:rPr>
          <w:rFonts w:eastAsia="Times New Roman" w:cs="Times New Roman"/>
          <w:szCs w:val="24"/>
        </w:rPr>
        <w:t xml:space="preserve"> όσοι είναι υπέρ της </w:t>
      </w:r>
      <w:r>
        <w:rPr>
          <w:rFonts w:eastAsia="Times New Roman" w:cs="Times New Roman"/>
          <w:szCs w:val="24"/>
        </w:rPr>
        <w:t>σ</w:t>
      </w:r>
      <w:r w:rsidRPr="00A97F18">
        <w:rPr>
          <w:rFonts w:eastAsia="Times New Roman" w:cs="Times New Roman"/>
          <w:szCs w:val="24"/>
        </w:rPr>
        <w:t>υμφωνίας</w:t>
      </w:r>
      <w:r>
        <w:rPr>
          <w:rFonts w:eastAsia="Times New Roman" w:cs="Times New Roman"/>
          <w:szCs w:val="24"/>
        </w:rPr>
        <w:t>,</w:t>
      </w:r>
      <w:r w:rsidRPr="00A97F18">
        <w:rPr>
          <w:rFonts w:eastAsia="Times New Roman" w:cs="Times New Roman"/>
          <w:szCs w:val="24"/>
        </w:rPr>
        <w:t xml:space="preserve"> είναι πουλημένοι</w:t>
      </w:r>
      <w:r>
        <w:rPr>
          <w:rFonts w:eastAsia="Times New Roman" w:cs="Times New Roman"/>
          <w:szCs w:val="24"/>
        </w:rPr>
        <w:t>,</w:t>
      </w:r>
      <w:r w:rsidRPr="00A97F18">
        <w:rPr>
          <w:rFonts w:eastAsia="Times New Roman" w:cs="Times New Roman"/>
          <w:szCs w:val="24"/>
        </w:rPr>
        <w:t xml:space="preserve"> προδότες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sidRPr="00A97F18">
        <w:rPr>
          <w:rFonts w:eastAsia="Times New Roman" w:cs="Times New Roman"/>
          <w:szCs w:val="24"/>
        </w:rPr>
        <w:t xml:space="preserve">Όσοι είναι κατά της </w:t>
      </w:r>
      <w:r>
        <w:rPr>
          <w:rFonts w:eastAsia="Times New Roman" w:cs="Times New Roman"/>
          <w:szCs w:val="24"/>
        </w:rPr>
        <w:t>σ</w:t>
      </w:r>
      <w:r w:rsidRPr="00A97F18">
        <w:rPr>
          <w:rFonts w:eastAsia="Times New Roman" w:cs="Times New Roman"/>
          <w:szCs w:val="24"/>
        </w:rPr>
        <w:t xml:space="preserve">υμφωνίας είναι </w:t>
      </w:r>
      <w:r>
        <w:rPr>
          <w:rFonts w:eastAsia="Times New Roman" w:cs="Times New Roman"/>
          <w:szCs w:val="24"/>
        </w:rPr>
        <w:t>α</w:t>
      </w:r>
      <w:r w:rsidRPr="00A97F18">
        <w:rPr>
          <w:rFonts w:eastAsia="Times New Roman" w:cs="Times New Roman"/>
          <w:szCs w:val="24"/>
        </w:rPr>
        <w:t>κροδεξιοί</w:t>
      </w:r>
      <w:r>
        <w:rPr>
          <w:rFonts w:eastAsia="Times New Roman" w:cs="Times New Roman"/>
          <w:szCs w:val="24"/>
        </w:rPr>
        <w:t>,</w:t>
      </w:r>
      <w:r w:rsidRPr="00A97F18">
        <w:rPr>
          <w:rFonts w:eastAsia="Times New Roman" w:cs="Times New Roman"/>
          <w:szCs w:val="24"/>
        </w:rPr>
        <w:t xml:space="preserve"> φασίστ</w:t>
      </w:r>
      <w:r>
        <w:rPr>
          <w:rFonts w:eastAsia="Times New Roman" w:cs="Times New Roman"/>
          <w:szCs w:val="24"/>
        </w:rPr>
        <w:t xml:space="preserve">ες, ιδεοληπτικοί </w:t>
      </w:r>
      <w:r w:rsidRPr="00A97F18">
        <w:rPr>
          <w:rFonts w:eastAsia="Times New Roman" w:cs="Times New Roman"/>
          <w:szCs w:val="24"/>
        </w:rPr>
        <w:t>και τα ρέστα</w:t>
      </w:r>
      <w:r>
        <w:rPr>
          <w:rFonts w:eastAsia="Times New Roman" w:cs="Times New Roman"/>
          <w:szCs w:val="24"/>
        </w:rPr>
        <w:t xml:space="preserve">. </w:t>
      </w:r>
    </w:p>
    <w:p w14:paraId="2ED8C0C1"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Αυτή η</w:t>
      </w:r>
      <w:r w:rsidRPr="00A97F18">
        <w:rPr>
          <w:rFonts w:eastAsia="Times New Roman" w:cs="Times New Roman"/>
          <w:szCs w:val="24"/>
        </w:rPr>
        <w:t xml:space="preserve"> ιστορία</w:t>
      </w:r>
      <w:r>
        <w:rPr>
          <w:rFonts w:eastAsia="Times New Roman" w:cs="Times New Roman"/>
          <w:szCs w:val="24"/>
        </w:rPr>
        <w:t>, αγαπητοί φίλοι, οι λίγοι που είστε ε</w:t>
      </w:r>
      <w:r w:rsidRPr="00A97F18">
        <w:rPr>
          <w:rFonts w:eastAsia="Times New Roman" w:cs="Times New Roman"/>
          <w:szCs w:val="24"/>
        </w:rPr>
        <w:t>δώ</w:t>
      </w:r>
      <w:r>
        <w:rPr>
          <w:rFonts w:eastAsia="Times New Roman" w:cs="Times New Roman"/>
          <w:szCs w:val="24"/>
        </w:rPr>
        <w:t>,</w:t>
      </w:r>
      <w:r w:rsidRPr="00A97F18">
        <w:rPr>
          <w:rFonts w:eastAsia="Times New Roman" w:cs="Times New Roman"/>
          <w:szCs w:val="24"/>
        </w:rPr>
        <w:t xml:space="preserve"> αλλά και όσοι μ</w:t>
      </w:r>
      <w:r>
        <w:rPr>
          <w:rFonts w:eastAsia="Times New Roman" w:cs="Times New Roman"/>
          <w:szCs w:val="24"/>
        </w:rPr>
        <w:t>ά</w:t>
      </w:r>
      <w:r w:rsidRPr="00A97F18">
        <w:rPr>
          <w:rFonts w:eastAsia="Times New Roman" w:cs="Times New Roman"/>
          <w:szCs w:val="24"/>
        </w:rPr>
        <w:t>ς ακούτε</w:t>
      </w:r>
      <w:r>
        <w:rPr>
          <w:rFonts w:eastAsia="Times New Roman" w:cs="Times New Roman"/>
          <w:szCs w:val="24"/>
        </w:rPr>
        <w:t>, π</w:t>
      </w:r>
      <w:r w:rsidRPr="00A97F18">
        <w:rPr>
          <w:rFonts w:eastAsia="Times New Roman" w:cs="Times New Roman"/>
          <w:szCs w:val="24"/>
        </w:rPr>
        <w:t>ρέπει κάποια στιγμή ν</w:t>
      </w:r>
      <w:r w:rsidRPr="00A97F18">
        <w:rPr>
          <w:rFonts w:eastAsia="Times New Roman" w:cs="Times New Roman"/>
          <w:szCs w:val="24"/>
        </w:rPr>
        <w:t>α τελειώνει</w:t>
      </w:r>
      <w:r>
        <w:rPr>
          <w:rFonts w:eastAsia="Times New Roman" w:cs="Times New Roman"/>
          <w:szCs w:val="24"/>
        </w:rPr>
        <w:t>.</w:t>
      </w:r>
      <w:r w:rsidRPr="00A97F18">
        <w:rPr>
          <w:rFonts w:eastAsia="Times New Roman" w:cs="Times New Roman"/>
          <w:szCs w:val="24"/>
        </w:rPr>
        <w:t xml:space="preserve"> Έχουμε περάσει έξι εμφύλ</w:t>
      </w:r>
      <w:r>
        <w:rPr>
          <w:rFonts w:eastAsia="Times New Roman" w:cs="Times New Roman"/>
          <w:szCs w:val="24"/>
        </w:rPr>
        <w:t>ι</w:t>
      </w:r>
      <w:r w:rsidRPr="00A97F18">
        <w:rPr>
          <w:rFonts w:eastAsia="Times New Roman" w:cs="Times New Roman"/>
          <w:szCs w:val="24"/>
        </w:rPr>
        <w:t xml:space="preserve">ους και </w:t>
      </w:r>
      <w:r>
        <w:rPr>
          <w:rFonts w:eastAsia="Times New Roman" w:cs="Times New Roman"/>
          <w:szCs w:val="24"/>
        </w:rPr>
        <w:t>πέντε, έξι πτωχεύσει</w:t>
      </w:r>
      <w:r w:rsidRPr="00A97F18">
        <w:rPr>
          <w:rFonts w:eastAsia="Times New Roman" w:cs="Times New Roman"/>
          <w:szCs w:val="24"/>
        </w:rPr>
        <w:t>ς</w:t>
      </w:r>
      <w:r>
        <w:rPr>
          <w:rFonts w:eastAsia="Times New Roman" w:cs="Times New Roman"/>
          <w:szCs w:val="24"/>
        </w:rPr>
        <w:t>.</w:t>
      </w:r>
      <w:r w:rsidRPr="00A97F18">
        <w:rPr>
          <w:rFonts w:eastAsia="Times New Roman" w:cs="Times New Roman"/>
          <w:szCs w:val="24"/>
        </w:rPr>
        <w:t xml:space="preserve"> Και πάντα για όλα αυτά </w:t>
      </w:r>
      <w:r>
        <w:rPr>
          <w:rFonts w:eastAsia="Times New Roman" w:cs="Times New Roman"/>
          <w:szCs w:val="24"/>
        </w:rPr>
        <w:t xml:space="preserve">«έφταιγαν </w:t>
      </w:r>
      <w:r w:rsidRPr="00A97F18">
        <w:rPr>
          <w:rFonts w:eastAsia="Times New Roman" w:cs="Times New Roman"/>
          <w:szCs w:val="24"/>
        </w:rPr>
        <w:t>οι ξένοι</w:t>
      </w:r>
      <w:r>
        <w:rPr>
          <w:rFonts w:eastAsia="Times New Roman" w:cs="Times New Roman"/>
          <w:szCs w:val="24"/>
        </w:rPr>
        <w:t>».</w:t>
      </w:r>
      <w:r w:rsidRPr="00A97F18">
        <w:rPr>
          <w:rFonts w:eastAsia="Times New Roman" w:cs="Times New Roman"/>
          <w:szCs w:val="24"/>
        </w:rPr>
        <w:t xml:space="preserve"> Κάποια στιγμή πρέπει να κοιταχτούμε καθένας στον καθρέφτη μας και να δούμε τι έχουμε πει</w:t>
      </w:r>
      <w:r>
        <w:rPr>
          <w:rFonts w:eastAsia="Times New Roman" w:cs="Times New Roman"/>
          <w:szCs w:val="24"/>
        </w:rPr>
        <w:t>, πού</w:t>
      </w:r>
      <w:r w:rsidRPr="00A97F18">
        <w:rPr>
          <w:rFonts w:eastAsia="Times New Roman" w:cs="Times New Roman"/>
          <w:szCs w:val="24"/>
        </w:rPr>
        <w:t xml:space="preserve"> έχουμε βαδίσει</w:t>
      </w:r>
      <w:r>
        <w:rPr>
          <w:rFonts w:eastAsia="Times New Roman" w:cs="Times New Roman"/>
          <w:szCs w:val="24"/>
        </w:rPr>
        <w:t>, τ</w:t>
      </w:r>
      <w:r w:rsidRPr="00A97F18">
        <w:rPr>
          <w:rFonts w:eastAsia="Times New Roman" w:cs="Times New Roman"/>
          <w:szCs w:val="24"/>
        </w:rPr>
        <w:t>ι έχουμε κάνει</w:t>
      </w:r>
      <w:r>
        <w:rPr>
          <w:rFonts w:eastAsia="Times New Roman" w:cs="Times New Roman"/>
          <w:szCs w:val="24"/>
        </w:rPr>
        <w:t>,</w:t>
      </w:r>
      <w:r w:rsidRPr="00A97F18">
        <w:rPr>
          <w:rFonts w:eastAsia="Times New Roman" w:cs="Times New Roman"/>
          <w:szCs w:val="24"/>
        </w:rPr>
        <w:t xml:space="preserve"> τι πράξεις</w:t>
      </w:r>
      <w:r>
        <w:rPr>
          <w:rFonts w:eastAsia="Times New Roman" w:cs="Times New Roman"/>
          <w:szCs w:val="24"/>
        </w:rPr>
        <w:t xml:space="preserve">, τι </w:t>
      </w:r>
      <w:r>
        <w:rPr>
          <w:rFonts w:eastAsia="Times New Roman" w:cs="Times New Roman"/>
          <w:szCs w:val="24"/>
        </w:rPr>
        <w:t>παραλείψεις, πώς φτάσαμε ως εδώ, π</w:t>
      </w:r>
      <w:r>
        <w:rPr>
          <w:rFonts w:eastAsia="Times New Roman" w:cs="Times New Roman"/>
          <w:szCs w:val="24"/>
        </w:rPr>
        <w:t>ώ</w:t>
      </w:r>
      <w:r>
        <w:rPr>
          <w:rFonts w:eastAsia="Times New Roman" w:cs="Times New Roman"/>
          <w:szCs w:val="24"/>
        </w:rPr>
        <w:t xml:space="preserve">ς απειλούσαμε ο ένας τον άλλον με κάθε ευκαιρία, </w:t>
      </w:r>
      <w:r w:rsidRPr="00A97F18">
        <w:rPr>
          <w:rFonts w:eastAsia="Times New Roman" w:cs="Times New Roman"/>
          <w:szCs w:val="24"/>
        </w:rPr>
        <w:t xml:space="preserve">με </w:t>
      </w:r>
      <w:r>
        <w:rPr>
          <w:rFonts w:eastAsia="Times New Roman" w:cs="Times New Roman"/>
          <w:szCs w:val="24"/>
        </w:rPr>
        <w:t xml:space="preserve">τα Γουδιά, με τις </w:t>
      </w:r>
      <w:r w:rsidRPr="00A97F18">
        <w:rPr>
          <w:rFonts w:eastAsia="Times New Roman" w:cs="Times New Roman"/>
          <w:szCs w:val="24"/>
        </w:rPr>
        <w:t>κρεμάλες</w:t>
      </w:r>
      <w:r>
        <w:rPr>
          <w:rFonts w:eastAsia="Times New Roman" w:cs="Times New Roman"/>
          <w:szCs w:val="24"/>
        </w:rPr>
        <w:t>, με τους</w:t>
      </w:r>
      <w:r w:rsidRPr="00A97F18">
        <w:rPr>
          <w:rFonts w:eastAsia="Times New Roman" w:cs="Times New Roman"/>
          <w:szCs w:val="24"/>
        </w:rPr>
        <w:t xml:space="preserve"> γερμανοτσολιάδες</w:t>
      </w:r>
      <w:r>
        <w:rPr>
          <w:rFonts w:eastAsia="Times New Roman" w:cs="Times New Roman"/>
          <w:szCs w:val="24"/>
        </w:rPr>
        <w:t>, τους πουλημένους, τους δωσίλογους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πόσο ξύλο έχει πέσει και πόσα κεφάλια έχουν ανοίξει </w:t>
      </w:r>
      <w:r w:rsidRPr="00A97F18">
        <w:rPr>
          <w:rFonts w:eastAsia="Times New Roman" w:cs="Times New Roman"/>
          <w:szCs w:val="24"/>
        </w:rPr>
        <w:t>πριν από έξι</w:t>
      </w:r>
      <w:r>
        <w:rPr>
          <w:rFonts w:eastAsia="Times New Roman" w:cs="Times New Roman"/>
          <w:szCs w:val="24"/>
        </w:rPr>
        <w:t>,</w:t>
      </w:r>
      <w:r w:rsidRPr="00A97F18">
        <w:rPr>
          <w:rFonts w:eastAsia="Times New Roman" w:cs="Times New Roman"/>
          <w:szCs w:val="24"/>
        </w:rPr>
        <w:t xml:space="preserve"> επτά</w:t>
      </w:r>
      <w:r>
        <w:rPr>
          <w:rFonts w:eastAsia="Times New Roman" w:cs="Times New Roman"/>
          <w:szCs w:val="24"/>
        </w:rPr>
        <w:t>,</w:t>
      </w:r>
      <w:r w:rsidRPr="00A97F18">
        <w:rPr>
          <w:rFonts w:eastAsia="Times New Roman" w:cs="Times New Roman"/>
          <w:szCs w:val="24"/>
        </w:rPr>
        <w:t xml:space="preserve"> οκ</w:t>
      </w:r>
      <w:r w:rsidRPr="00A97F18">
        <w:rPr>
          <w:rFonts w:eastAsia="Times New Roman" w:cs="Times New Roman"/>
          <w:szCs w:val="24"/>
        </w:rPr>
        <w:t>τώ χρόνια και τώρα πάλι είμαστε</w:t>
      </w:r>
      <w:r>
        <w:rPr>
          <w:rFonts w:eastAsia="Times New Roman" w:cs="Times New Roman"/>
          <w:szCs w:val="24"/>
        </w:rPr>
        <w:t xml:space="preserve"> μπροστά</w:t>
      </w:r>
      <w:r w:rsidRPr="00A97F18">
        <w:rPr>
          <w:rFonts w:eastAsia="Times New Roman" w:cs="Times New Roman"/>
          <w:szCs w:val="24"/>
        </w:rPr>
        <w:t xml:space="preserve"> σε τέτοια φαινόμενα</w:t>
      </w:r>
      <w:r>
        <w:rPr>
          <w:rFonts w:eastAsia="Times New Roman" w:cs="Times New Roman"/>
          <w:szCs w:val="24"/>
        </w:rPr>
        <w:t>.</w:t>
      </w:r>
      <w:r w:rsidRPr="00A97F18">
        <w:rPr>
          <w:rFonts w:eastAsia="Times New Roman" w:cs="Times New Roman"/>
          <w:szCs w:val="24"/>
        </w:rPr>
        <w:t xml:space="preserve"> Πρέπει</w:t>
      </w:r>
      <w:r>
        <w:rPr>
          <w:rFonts w:eastAsia="Times New Roman" w:cs="Times New Roman"/>
          <w:szCs w:val="24"/>
        </w:rPr>
        <w:t xml:space="preserve"> αυτή η ιστορία</w:t>
      </w:r>
      <w:r w:rsidRPr="00A97F18">
        <w:rPr>
          <w:rFonts w:eastAsia="Times New Roman" w:cs="Times New Roman"/>
          <w:szCs w:val="24"/>
        </w:rPr>
        <w:t xml:space="preserve"> εδώ να τελειώσει</w:t>
      </w:r>
      <w:r>
        <w:rPr>
          <w:rFonts w:eastAsia="Times New Roman" w:cs="Times New Roman"/>
          <w:szCs w:val="24"/>
        </w:rPr>
        <w:t>. Πρέπει να την</w:t>
      </w:r>
      <w:r w:rsidRPr="00A97F18">
        <w:rPr>
          <w:rFonts w:eastAsia="Times New Roman" w:cs="Times New Roman"/>
          <w:szCs w:val="24"/>
        </w:rPr>
        <w:t xml:space="preserve"> τελειώσουμε τώρα</w:t>
      </w:r>
      <w:r>
        <w:rPr>
          <w:rFonts w:eastAsia="Times New Roman" w:cs="Times New Roman"/>
          <w:szCs w:val="24"/>
        </w:rPr>
        <w:t>.</w:t>
      </w:r>
      <w:r w:rsidRPr="00A97F18">
        <w:rPr>
          <w:rFonts w:eastAsia="Times New Roman" w:cs="Times New Roman"/>
          <w:szCs w:val="24"/>
        </w:rPr>
        <w:t xml:space="preserve"> </w:t>
      </w:r>
    </w:p>
    <w:p w14:paraId="2ED8C0C2" w14:textId="77777777" w:rsidR="00C647AD" w:rsidRDefault="00D506E1">
      <w:pPr>
        <w:spacing w:after="0" w:line="600" w:lineRule="auto"/>
        <w:ind w:firstLine="720"/>
        <w:jc w:val="both"/>
        <w:rPr>
          <w:rFonts w:eastAsia="Times New Roman" w:cs="Times New Roman"/>
          <w:szCs w:val="24"/>
        </w:rPr>
      </w:pPr>
      <w:r w:rsidRPr="00A97F18">
        <w:rPr>
          <w:rFonts w:eastAsia="Times New Roman" w:cs="Times New Roman"/>
          <w:szCs w:val="24"/>
        </w:rPr>
        <w:t>Για το θέμα που συζητάμε</w:t>
      </w:r>
      <w:r>
        <w:rPr>
          <w:rFonts w:eastAsia="Times New Roman" w:cs="Times New Roman"/>
          <w:szCs w:val="24"/>
        </w:rPr>
        <w:t>, στο πρόγραμμα της Κυβέρνησης</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sidRPr="00A97F18">
        <w:rPr>
          <w:rFonts w:eastAsia="Times New Roman" w:cs="Times New Roman"/>
          <w:szCs w:val="24"/>
        </w:rPr>
        <w:t xml:space="preserve"> δεν υπήρχε κα</w:t>
      </w:r>
      <w:r>
        <w:rPr>
          <w:rFonts w:eastAsia="Times New Roman" w:cs="Times New Roman"/>
          <w:szCs w:val="24"/>
        </w:rPr>
        <w:t>μ</w:t>
      </w:r>
      <w:r w:rsidRPr="00A97F18">
        <w:rPr>
          <w:rFonts w:eastAsia="Times New Roman" w:cs="Times New Roman"/>
          <w:szCs w:val="24"/>
        </w:rPr>
        <w:t xml:space="preserve">μία νύξη επί του θέματος </w:t>
      </w:r>
      <w:r w:rsidRPr="00A97F18">
        <w:rPr>
          <w:rFonts w:eastAsia="Times New Roman" w:cs="Times New Roman"/>
          <w:szCs w:val="24"/>
        </w:rPr>
        <w:t>αυτού</w:t>
      </w:r>
      <w:r>
        <w:rPr>
          <w:rFonts w:eastAsia="Times New Roman" w:cs="Times New Roman"/>
          <w:szCs w:val="24"/>
        </w:rPr>
        <w:t>,</w:t>
      </w:r>
      <w:r w:rsidRPr="00A97F18">
        <w:rPr>
          <w:rFonts w:eastAsia="Times New Roman" w:cs="Times New Roman"/>
          <w:szCs w:val="24"/>
        </w:rPr>
        <w:t xml:space="preserve"> ότι θα αναλάβουμε να λύσουμε και διάφορα μεγάλα εθνικά θέματα που εκκρεμούν</w:t>
      </w:r>
      <w:r>
        <w:rPr>
          <w:rFonts w:eastAsia="Times New Roman" w:cs="Times New Roman"/>
          <w:szCs w:val="24"/>
        </w:rPr>
        <w:t>:</w:t>
      </w:r>
      <w:r w:rsidRPr="00A97F18">
        <w:rPr>
          <w:rFonts w:eastAsia="Times New Roman" w:cs="Times New Roman"/>
          <w:szCs w:val="24"/>
        </w:rPr>
        <w:t xml:space="preserve"> το </w:t>
      </w:r>
      <w:r>
        <w:rPr>
          <w:rFonts w:eastAsia="Times New Roman" w:cs="Times New Roman"/>
          <w:szCs w:val="24"/>
        </w:rPr>
        <w:t>μ</w:t>
      </w:r>
      <w:r w:rsidRPr="00A97F18">
        <w:rPr>
          <w:rFonts w:eastAsia="Times New Roman" w:cs="Times New Roman"/>
          <w:szCs w:val="24"/>
        </w:rPr>
        <w:t>ακεδονικό</w:t>
      </w:r>
      <w:r>
        <w:rPr>
          <w:rFonts w:eastAsia="Times New Roman" w:cs="Times New Roman"/>
          <w:szCs w:val="24"/>
        </w:rPr>
        <w:t>,</w:t>
      </w:r>
      <w:r w:rsidRPr="00A97F18">
        <w:rPr>
          <w:rFonts w:eastAsia="Times New Roman" w:cs="Times New Roman"/>
          <w:szCs w:val="24"/>
        </w:rPr>
        <w:t xml:space="preserve"> το Κυπριακό</w:t>
      </w:r>
      <w:r>
        <w:rPr>
          <w:rFonts w:eastAsia="Times New Roman" w:cs="Times New Roman"/>
          <w:szCs w:val="24"/>
        </w:rPr>
        <w:t>,</w:t>
      </w:r>
      <w:r w:rsidRPr="00A97F18">
        <w:rPr>
          <w:rFonts w:eastAsia="Times New Roman" w:cs="Times New Roman"/>
          <w:szCs w:val="24"/>
        </w:rPr>
        <w:t xml:space="preserve"> το Αιγαίο</w:t>
      </w:r>
      <w:r>
        <w:rPr>
          <w:rFonts w:eastAsia="Times New Roman" w:cs="Times New Roman"/>
          <w:szCs w:val="24"/>
        </w:rPr>
        <w:t>.</w:t>
      </w:r>
      <w:r w:rsidRPr="00A97F18">
        <w:rPr>
          <w:rFonts w:eastAsia="Times New Roman" w:cs="Times New Roman"/>
          <w:szCs w:val="24"/>
        </w:rPr>
        <w:t xml:space="preserve"> Δε</w:t>
      </w:r>
      <w:r>
        <w:rPr>
          <w:rFonts w:eastAsia="Times New Roman" w:cs="Times New Roman"/>
          <w:szCs w:val="24"/>
        </w:rPr>
        <w:t>ν υπήρχε κα</w:t>
      </w:r>
      <w:r>
        <w:rPr>
          <w:rFonts w:eastAsia="Times New Roman" w:cs="Times New Roman"/>
          <w:szCs w:val="24"/>
        </w:rPr>
        <w:t>μ</w:t>
      </w:r>
      <w:r>
        <w:rPr>
          <w:rFonts w:eastAsia="Times New Roman" w:cs="Times New Roman"/>
          <w:szCs w:val="24"/>
        </w:rPr>
        <w:t>μία αναφορά σε τέτοια</w:t>
      </w:r>
      <w:r w:rsidRPr="00A97F18">
        <w:rPr>
          <w:rFonts w:eastAsia="Times New Roman" w:cs="Times New Roman"/>
          <w:szCs w:val="24"/>
        </w:rPr>
        <w:t xml:space="preserve"> μεγάλα</w:t>
      </w:r>
      <w:r>
        <w:rPr>
          <w:rFonts w:eastAsia="Times New Roman" w:cs="Times New Roman"/>
          <w:szCs w:val="24"/>
        </w:rPr>
        <w:t>,</w:t>
      </w:r>
      <w:r w:rsidRPr="00A97F18">
        <w:rPr>
          <w:rFonts w:eastAsia="Times New Roman" w:cs="Times New Roman"/>
          <w:szCs w:val="24"/>
        </w:rPr>
        <w:t xml:space="preserve"> κορυφαία εθνικά ζητήματα</w:t>
      </w:r>
      <w:r>
        <w:rPr>
          <w:rFonts w:eastAsia="Times New Roman" w:cs="Times New Roman"/>
          <w:szCs w:val="24"/>
        </w:rPr>
        <w:t xml:space="preserve">. </w:t>
      </w:r>
      <w:r w:rsidRPr="00A97F18">
        <w:rPr>
          <w:rFonts w:eastAsia="Times New Roman" w:cs="Times New Roman"/>
          <w:szCs w:val="24"/>
        </w:rPr>
        <w:t>Κάποια στιγμή</w:t>
      </w:r>
      <w:r>
        <w:rPr>
          <w:rFonts w:eastAsia="Times New Roman" w:cs="Times New Roman"/>
          <w:szCs w:val="24"/>
        </w:rPr>
        <w:t>,</w:t>
      </w:r>
      <w:r w:rsidRPr="00A97F18">
        <w:rPr>
          <w:rFonts w:eastAsia="Times New Roman" w:cs="Times New Roman"/>
          <w:szCs w:val="24"/>
        </w:rPr>
        <w:t xml:space="preserve"> είδα</w:t>
      </w:r>
      <w:r>
        <w:rPr>
          <w:rFonts w:eastAsia="Times New Roman" w:cs="Times New Roman"/>
          <w:szCs w:val="24"/>
        </w:rPr>
        <w:t>ν</w:t>
      </w:r>
      <w:r w:rsidRPr="00A97F18">
        <w:rPr>
          <w:rFonts w:eastAsia="Times New Roman" w:cs="Times New Roman"/>
          <w:szCs w:val="24"/>
        </w:rPr>
        <w:t xml:space="preserve"> </w:t>
      </w:r>
      <w:r>
        <w:rPr>
          <w:rFonts w:eastAsia="Times New Roman" w:cs="Times New Roman"/>
          <w:szCs w:val="24"/>
        </w:rPr>
        <w:t xml:space="preserve">απ’ έξω κάποιοι </w:t>
      </w:r>
      <w:r w:rsidRPr="00A97F18">
        <w:rPr>
          <w:rFonts w:eastAsia="Times New Roman" w:cs="Times New Roman"/>
          <w:szCs w:val="24"/>
        </w:rPr>
        <w:t>άνθ</w:t>
      </w:r>
      <w:r>
        <w:rPr>
          <w:rFonts w:eastAsia="Times New Roman" w:cs="Times New Roman"/>
          <w:szCs w:val="24"/>
        </w:rPr>
        <w:t>ρωποι ότι εδώ πέρα υπάρ</w:t>
      </w:r>
      <w:r>
        <w:rPr>
          <w:rFonts w:eastAsia="Times New Roman" w:cs="Times New Roman"/>
          <w:szCs w:val="24"/>
        </w:rPr>
        <w:t xml:space="preserve">χει μία </w:t>
      </w:r>
      <w:r w:rsidRPr="00A97F18">
        <w:rPr>
          <w:rFonts w:eastAsia="Times New Roman" w:cs="Times New Roman"/>
          <w:szCs w:val="24"/>
        </w:rPr>
        <w:t xml:space="preserve">προθυμία να εφαρμόζουμε αυτά που οι </w:t>
      </w:r>
      <w:r>
        <w:rPr>
          <w:rFonts w:eastAsia="Times New Roman" w:cs="Times New Roman"/>
          <w:szCs w:val="24"/>
        </w:rPr>
        <w:t>άλλοι δεν τολμούσαν να εφαρμόσουν κ</w:t>
      </w:r>
      <w:r w:rsidRPr="00A97F18">
        <w:rPr>
          <w:rFonts w:eastAsia="Times New Roman" w:cs="Times New Roman"/>
          <w:szCs w:val="24"/>
        </w:rPr>
        <w:t xml:space="preserve">αι σου λέει </w:t>
      </w:r>
      <w:r>
        <w:rPr>
          <w:rFonts w:eastAsia="Times New Roman" w:cs="Times New Roman"/>
          <w:szCs w:val="24"/>
        </w:rPr>
        <w:t>«τ</w:t>
      </w:r>
      <w:r w:rsidRPr="00A97F18">
        <w:rPr>
          <w:rFonts w:eastAsia="Times New Roman" w:cs="Times New Roman"/>
          <w:szCs w:val="24"/>
        </w:rPr>
        <w:t>ώρα που γυρίζει</w:t>
      </w:r>
      <w:r>
        <w:rPr>
          <w:rFonts w:eastAsia="Times New Roman" w:cs="Times New Roman"/>
          <w:szCs w:val="24"/>
        </w:rPr>
        <w:t>,</w:t>
      </w:r>
      <w:r w:rsidRPr="00A97F18">
        <w:rPr>
          <w:rFonts w:eastAsia="Times New Roman" w:cs="Times New Roman"/>
          <w:szCs w:val="24"/>
        </w:rPr>
        <w:t xml:space="preserve"> δεν βάζουμε μερικά θέματα και να τα κλείσουμε</w:t>
      </w:r>
      <w:r>
        <w:rPr>
          <w:rFonts w:eastAsia="Times New Roman" w:cs="Times New Roman"/>
          <w:szCs w:val="24"/>
        </w:rPr>
        <w:t>;».</w:t>
      </w:r>
      <w:r w:rsidRPr="00A97F18">
        <w:rPr>
          <w:rFonts w:eastAsia="Times New Roman" w:cs="Times New Roman"/>
          <w:szCs w:val="24"/>
        </w:rPr>
        <w:t xml:space="preserve"> Και </w:t>
      </w:r>
      <w:r>
        <w:rPr>
          <w:rFonts w:eastAsia="Times New Roman" w:cs="Times New Roman"/>
          <w:szCs w:val="24"/>
        </w:rPr>
        <w:t>μ</w:t>
      </w:r>
      <w:r w:rsidRPr="00A97F18">
        <w:rPr>
          <w:rFonts w:eastAsia="Times New Roman" w:cs="Times New Roman"/>
          <w:szCs w:val="24"/>
        </w:rPr>
        <w:t>πήκε και το θέμα αυτό</w:t>
      </w:r>
      <w:r>
        <w:rPr>
          <w:rFonts w:eastAsia="Times New Roman" w:cs="Times New Roman"/>
          <w:szCs w:val="24"/>
        </w:rPr>
        <w:t>,</w:t>
      </w:r>
      <w:r w:rsidRPr="00A97F18">
        <w:rPr>
          <w:rFonts w:eastAsia="Times New Roman" w:cs="Times New Roman"/>
          <w:szCs w:val="24"/>
        </w:rPr>
        <w:t xml:space="preserve"> του </w:t>
      </w:r>
      <w:r>
        <w:rPr>
          <w:rFonts w:eastAsia="Times New Roman" w:cs="Times New Roman"/>
          <w:szCs w:val="24"/>
        </w:rPr>
        <w:t>μ</w:t>
      </w:r>
      <w:r w:rsidRPr="00A97F18">
        <w:rPr>
          <w:rFonts w:eastAsia="Times New Roman" w:cs="Times New Roman"/>
          <w:szCs w:val="24"/>
        </w:rPr>
        <w:t>ακεδονικού</w:t>
      </w:r>
      <w:r>
        <w:rPr>
          <w:rFonts w:eastAsia="Times New Roman" w:cs="Times New Roman"/>
          <w:szCs w:val="24"/>
        </w:rPr>
        <w:t>,</w:t>
      </w:r>
      <w:r w:rsidRPr="00A97F18">
        <w:rPr>
          <w:rFonts w:eastAsia="Times New Roman" w:cs="Times New Roman"/>
          <w:szCs w:val="24"/>
        </w:rPr>
        <w:t xml:space="preserve"> του </w:t>
      </w:r>
      <w:r>
        <w:rPr>
          <w:rFonts w:eastAsia="Times New Roman" w:cs="Times New Roman"/>
          <w:szCs w:val="24"/>
        </w:rPr>
        <w:t>σ</w:t>
      </w:r>
      <w:r w:rsidRPr="00A97F18">
        <w:rPr>
          <w:rFonts w:eastAsia="Times New Roman" w:cs="Times New Roman"/>
          <w:szCs w:val="24"/>
        </w:rPr>
        <w:t>κοπιανού</w:t>
      </w:r>
      <w:r>
        <w:rPr>
          <w:rFonts w:eastAsia="Times New Roman" w:cs="Times New Roman"/>
          <w:szCs w:val="24"/>
        </w:rPr>
        <w:t>,</w:t>
      </w:r>
      <w:r w:rsidRPr="00A97F18">
        <w:rPr>
          <w:rFonts w:eastAsia="Times New Roman" w:cs="Times New Roman"/>
          <w:szCs w:val="24"/>
        </w:rPr>
        <w:t xml:space="preserve"> όπως θέλετε </w:t>
      </w:r>
      <w:r>
        <w:rPr>
          <w:rFonts w:eastAsia="Times New Roman" w:cs="Times New Roman"/>
          <w:szCs w:val="24"/>
        </w:rPr>
        <w:t xml:space="preserve">πείτε το. </w:t>
      </w:r>
    </w:p>
    <w:p w14:paraId="2ED8C0C3" w14:textId="77777777" w:rsidR="00C647AD" w:rsidRDefault="00D506E1">
      <w:pPr>
        <w:spacing w:after="0" w:line="600" w:lineRule="auto"/>
        <w:ind w:firstLine="720"/>
        <w:jc w:val="both"/>
        <w:rPr>
          <w:rFonts w:eastAsia="Times New Roman" w:cs="Times New Roman"/>
          <w:szCs w:val="24"/>
        </w:rPr>
      </w:pPr>
      <w:r w:rsidRPr="00A97F18">
        <w:rPr>
          <w:rFonts w:eastAsia="Times New Roman" w:cs="Times New Roman"/>
          <w:szCs w:val="24"/>
        </w:rPr>
        <w:t xml:space="preserve">Με δυσκολία επιτεύχθηκε μία </w:t>
      </w:r>
      <w:r>
        <w:rPr>
          <w:rFonts w:eastAsia="Times New Roman" w:cs="Times New Roman"/>
          <w:szCs w:val="24"/>
        </w:rPr>
        <w:t>ε</w:t>
      </w:r>
      <w:r w:rsidRPr="00A97F18">
        <w:rPr>
          <w:rFonts w:eastAsia="Times New Roman" w:cs="Times New Roman"/>
          <w:szCs w:val="24"/>
        </w:rPr>
        <w:t>θνική γραμμή</w:t>
      </w:r>
      <w:r>
        <w:rPr>
          <w:rFonts w:eastAsia="Times New Roman" w:cs="Times New Roman"/>
          <w:szCs w:val="24"/>
        </w:rPr>
        <w:t>.</w:t>
      </w:r>
      <w:r w:rsidRPr="00A97F18">
        <w:rPr>
          <w:rFonts w:eastAsia="Times New Roman" w:cs="Times New Roman"/>
          <w:szCs w:val="24"/>
        </w:rPr>
        <w:t xml:space="preserve"> Είχαμε συμφωνήσει με αμοιβαίες υποχωρήσεις με τους βόρειους γείτονες να βρούμε μία λύση προς όφελος και των δύο λαών</w:t>
      </w:r>
      <w:r>
        <w:rPr>
          <w:rFonts w:eastAsia="Times New Roman" w:cs="Times New Roman"/>
          <w:szCs w:val="24"/>
        </w:rPr>
        <w:t>,</w:t>
      </w:r>
      <w:r w:rsidRPr="00A97F18">
        <w:rPr>
          <w:rFonts w:eastAsia="Times New Roman" w:cs="Times New Roman"/>
          <w:szCs w:val="24"/>
        </w:rPr>
        <w:t xml:space="preserve"> με σύνθετη ονομασία και να προχωρήσουμε</w:t>
      </w:r>
      <w:r>
        <w:rPr>
          <w:rFonts w:eastAsia="Times New Roman" w:cs="Times New Roman"/>
          <w:szCs w:val="24"/>
        </w:rPr>
        <w:t>.</w:t>
      </w:r>
    </w:p>
    <w:p w14:paraId="2ED8C0C4" w14:textId="77777777" w:rsidR="00C647AD" w:rsidRDefault="00D506E1">
      <w:pPr>
        <w:spacing w:after="0" w:line="600" w:lineRule="auto"/>
        <w:ind w:firstLine="720"/>
        <w:jc w:val="both"/>
        <w:rPr>
          <w:rFonts w:eastAsia="Times New Roman" w:cs="Times New Roman"/>
          <w:szCs w:val="24"/>
        </w:rPr>
      </w:pPr>
      <w:r w:rsidRPr="00A97F18">
        <w:rPr>
          <w:rFonts w:eastAsia="Times New Roman" w:cs="Times New Roman"/>
          <w:szCs w:val="24"/>
        </w:rPr>
        <w:t xml:space="preserve">Το </w:t>
      </w:r>
      <w:r>
        <w:rPr>
          <w:rFonts w:eastAsia="Times New Roman" w:cs="Times New Roman"/>
          <w:szCs w:val="24"/>
        </w:rPr>
        <w:t>’</w:t>
      </w:r>
      <w:r w:rsidRPr="00A97F18">
        <w:rPr>
          <w:rFonts w:eastAsia="Times New Roman" w:cs="Times New Roman"/>
          <w:szCs w:val="24"/>
        </w:rPr>
        <w:t>92</w:t>
      </w:r>
      <w:r>
        <w:rPr>
          <w:rFonts w:eastAsia="Times New Roman" w:cs="Times New Roman"/>
          <w:szCs w:val="24"/>
        </w:rPr>
        <w:t>,</w:t>
      </w:r>
      <w:r w:rsidRPr="00A97F18">
        <w:rPr>
          <w:rFonts w:eastAsia="Times New Roman" w:cs="Times New Roman"/>
          <w:szCs w:val="24"/>
        </w:rPr>
        <w:t xml:space="preserve"> </w:t>
      </w:r>
      <w:r>
        <w:rPr>
          <w:rFonts w:eastAsia="Times New Roman" w:cs="Times New Roman"/>
          <w:szCs w:val="24"/>
        </w:rPr>
        <w:t xml:space="preserve">’93, όταν ήμουν ακόμη στο </w:t>
      </w:r>
      <w:r w:rsidRPr="00A97F18">
        <w:rPr>
          <w:rFonts w:eastAsia="Times New Roman" w:cs="Times New Roman"/>
          <w:szCs w:val="24"/>
        </w:rPr>
        <w:t>ραδιόφωνο και μιλούσ</w:t>
      </w:r>
      <w:r w:rsidRPr="00A97F18">
        <w:rPr>
          <w:rFonts w:eastAsia="Times New Roman" w:cs="Times New Roman"/>
          <w:szCs w:val="24"/>
        </w:rPr>
        <w:t>α για το θέμα αυτό στο ραδιόφωνο</w:t>
      </w:r>
      <w:r>
        <w:rPr>
          <w:rFonts w:eastAsia="Times New Roman" w:cs="Times New Roman"/>
          <w:szCs w:val="24"/>
        </w:rPr>
        <w:t>,</w:t>
      </w:r>
      <w:r w:rsidRPr="00A97F18">
        <w:rPr>
          <w:rFonts w:eastAsia="Times New Roman" w:cs="Times New Roman"/>
          <w:szCs w:val="24"/>
        </w:rPr>
        <w:t xml:space="preserve"> με αφορμή τα συλλαλητήρια</w:t>
      </w:r>
      <w:r>
        <w:rPr>
          <w:rFonts w:eastAsia="Times New Roman" w:cs="Times New Roman"/>
          <w:szCs w:val="24"/>
        </w:rPr>
        <w:t>,</w:t>
      </w:r>
      <w:r w:rsidRPr="00A97F18">
        <w:rPr>
          <w:rFonts w:eastAsia="Times New Roman" w:cs="Times New Roman"/>
          <w:szCs w:val="24"/>
        </w:rPr>
        <w:t xml:space="preserve"> τις κινητοποιήσεις </w:t>
      </w:r>
      <w:r>
        <w:rPr>
          <w:rFonts w:eastAsia="Times New Roman" w:cs="Times New Roman"/>
          <w:szCs w:val="24"/>
        </w:rPr>
        <w:t>κ</w:t>
      </w:r>
      <w:r>
        <w:rPr>
          <w:rFonts w:eastAsia="Times New Roman" w:cs="Times New Roman"/>
          <w:szCs w:val="24"/>
        </w:rPr>
        <w:t>.</w:t>
      </w:r>
      <w:r>
        <w:rPr>
          <w:rFonts w:eastAsia="Times New Roman" w:cs="Times New Roman"/>
          <w:szCs w:val="24"/>
        </w:rPr>
        <w:t xml:space="preserve">λπ. </w:t>
      </w:r>
      <w:r w:rsidRPr="00A97F18">
        <w:rPr>
          <w:rFonts w:eastAsia="Times New Roman" w:cs="Times New Roman"/>
          <w:szCs w:val="24"/>
        </w:rPr>
        <w:t>είχα πει μερικά πράγματα</w:t>
      </w:r>
      <w:r>
        <w:rPr>
          <w:rFonts w:eastAsia="Times New Roman" w:cs="Times New Roman"/>
          <w:szCs w:val="24"/>
        </w:rPr>
        <w:t>,</w:t>
      </w:r>
      <w:r w:rsidRPr="00A97F18">
        <w:rPr>
          <w:rFonts w:eastAsia="Times New Roman" w:cs="Times New Roman"/>
          <w:szCs w:val="24"/>
        </w:rPr>
        <w:t xml:space="preserve"> </w:t>
      </w:r>
      <w:r>
        <w:rPr>
          <w:rFonts w:eastAsia="Times New Roman" w:cs="Times New Roman"/>
          <w:szCs w:val="24"/>
        </w:rPr>
        <w:t>τα οποία φαίνονταν</w:t>
      </w:r>
      <w:r w:rsidRPr="00A97F18">
        <w:rPr>
          <w:rFonts w:eastAsia="Times New Roman" w:cs="Times New Roman"/>
          <w:szCs w:val="24"/>
        </w:rPr>
        <w:t xml:space="preserve"> αιρετικά και περίεργα</w:t>
      </w:r>
      <w:r>
        <w:rPr>
          <w:rFonts w:eastAsia="Times New Roman" w:cs="Times New Roman"/>
          <w:szCs w:val="24"/>
        </w:rPr>
        <w:t>, όπως α</w:t>
      </w:r>
      <w:r w:rsidRPr="00A97F18">
        <w:rPr>
          <w:rFonts w:eastAsia="Times New Roman" w:cs="Times New Roman"/>
          <w:szCs w:val="24"/>
        </w:rPr>
        <w:t xml:space="preserve">ς πούμε ότι το σύνθημα </w:t>
      </w:r>
      <w:r>
        <w:rPr>
          <w:rFonts w:eastAsia="Times New Roman" w:cs="Times New Roman"/>
          <w:szCs w:val="24"/>
        </w:rPr>
        <w:t>«η</w:t>
      </w:r>
      <w:r w:rsidRPr="00A97F18">
        <w:rPr>
          <w:rFonts w:eastAsia="Times New Roman" w:cs="Times New Roman"/>
          <w:szCs w:val="24"/>
        </w:rPr>
        <w:t xml:space="preserve"> Μακεδονία είναι </w:t>
      </w:r>
      <w:r>
        <w:rPr>
          <w:rFonts w:eastAsia="Times New Roman" w:cs="Times New Roman"/>
          <w:szCs w:val="24"/>
        </w:rPr>
        <w:t>ε</w:t>
      </w:r>
      <w:r w:rsidRPr="00A97F18">
        <w:rPr>
          <w:rFonts w:eastAsia="Times New Roman" w:cs="Times New Roman"/>
          <w:szCs w:val="24"/>
        </w:rPr>
        <w:t>λληνική</w:t>
      </w:r>
      <w:r>
        <w:rPr>
          <w:rFonts w:eastAsia="Times New Roman" w:cs="Times New Roman"/>
          <w:szCs w:val="24"/>
        </w:rPr>
        <w:t>»</w:t>
      </w:r>
      <w:r w:rsidRPr="00A97F18">
        <w:rPr>
          <w:rFonts w:eastAsia="Times New Roman" w:cs="Times New Roman"/>
          <w:szCs w:val="24"/>
        </w:rPr>
        <w:t xml:space="preserve"> είναι λάθος</w:t>
      </w:r>
      <w:r>
        <w:rPr>
          <w:rFonts w:eastAsia="Times New Roman" w:cs="Times New Roman"/>
          <w:szCs w:val="24"/>
        </w:rPr>
        <w:t>.</w:t>
      </w:r>
      <w:r w:rsidRPr="00A97F18">
        <w:rPr>
          <w:rFonts w:eastAsia="Times New Roman" w:cs="Times New Roman"/>
          <w:szCs w:val="24"/>
        </w:rPr>
        <w:t xml:space="preserve"> Είχα γράψει</w:t>
      </w:r>
      <w:r>
        <w:rPr>
          <w:rFonts w:eastAsia="Times New Roman" w:cs="Times New Roman"/>
          <w:szCs w:val="24"/>
        </w:rPr>
        <w:t>:</w:t>
      </w:r>
      <w:r w:rsidRPr="00A97F18">
        <w:rPr>
          <w:rFonts w:eastAsia="Times New Roman" w:cs="Times New Roman"/>
          <w:szCs w:val="24"/>
        </w:rPr>
        <w:t xml:space="preserve"> </w:t>
      </w:r>
      <w:r>
        <w:rPr>
          <w:rFonts w:eastAsia="Times New Roman" w:cs="Times New Roman"/>
          <w:szCs w:val="24"/>
        </w:rPr>
        <w:t>«</w:t>
      </w:r>
      <w:r w:rsidRPr="00A97F18">
        <w:rPr>
          <w:rFonts w:eastAsia="Times New Roman" w:cs="Times New Roman"/>
          <w:szCs w:val="24"/>
        </w:rPr>
        <w:t>Η ελληνική Μα</w:t>
      </w:r>
      <w:r>
        <w:rPr>
          <w:rFonts w:eastAsia="Times New Roman" w:cs="Times New Roman"/>
          <w:szCs w:val="24"/>
        </w:rPr>
        <w:t>κεδο</w:t>
      </w:r>
      <w:r>
        <w:rPr>
          <w:rFonts w:eastAsia="Times New Roman" w:cs="Times New Roman"/>
          <w:szCs w:val="24"/>
        </w:rPr>
        <w:t>νία είναι ε</w:t>
      </w:r>
      <w:r w:rsidRPr="00A97F18">
        <w:rPr>
          <w:rFonts w:eastAsia="Times New Roman" w:cs="Times New Roman"/>
          <w:szCs w:val="24"/>
        </w:rPr>
        <w:t>λληνική</w:t>
      </w:r>
      <w:r>
        <w:rPr>
          <w:rFonts w:eastAsia="Times New Roman" w:cs="Times New Roman"/>
          <w:szCs w:val="24"/>
        </w:rPr>
        <w:t>».</w:t>
      </w:r>
      <w:r w:rsidRPr="00A97F18">
        <w:rPr>
          <w:rFonts w:eastAsia="Times New Roman" w:cs="Times New Roman"/>
          <w:szCs w:val="24"/>
        </w:rPr>
        <w:t xml:space="preserve"> Στην ιστορία</w:t>
      </w:r>
      <w:r>
        <w:rPr>
          <w:rFonts w:eastAsia="Times New Roman" w:cs="Times New Roman"/>
          <w:szCs w:val="24"/>
        </w:rPr>
        <w:t>,</w:t>
      </w:r>
      <w:r w:rsidRPr="00A97F18">
        <w:rPr>
          <w:rFonts w:eastAsia="Times New Roman" w:cs="Times New Roman"/>
          <w:szCs w:val="24"/>
        </w:rPr>
        <w:t xml:space="preserve"> στο συναίσθημα</w:t>
      </w:r>
      <w:r>
        <w:rPr>
          <w:rFonts w:eastAsia="Times New Roman" w:cs="Times New Roman"/>
          <w:szCs w:val="24"/>
        </w:rPr>
        <w:t>, σε όλα η Μακεδονία είναι ε</w:t>
      </w:r>
      <w:r w:rsidRPr="00A97F18">
        <w:rPr>
          <w:rFonts w:eastAsia="Times New Roman" w:cs="Times New Roman"/>
          <w:szCs w:val="24"/>
        </w:rPr>
        <w:t>λληνική</w:t>
      </w:r>
      <w:r>
        <w:rPr>
          <w:rFonts w:eastAsia="Times New Roman" w:cs="Times New Roman"/>
          <w:szCs w:val="24"/>
        </w:rPr>
        <w:t>.</w:t>
      </w:r>
      <w:r w:rsidRPr="00A97F18">
        <w:rPr>
          <w:rFonts w:eastAsia="Times New Roman" w:cs="Times New Roman"/>
          <w:szCs w:val="24"/>
        </w:rPr>
        <w:t xml:space="preserve"> Αλλά μιλάμε για σύνορα</w:t>
      </w:r>
      <w:r>
        <w:rPr>
          <w:rFonts w:eastAsia="Times New Roman" w:cs="Times New Roman"/>
          <w:szCs w:val="24"/>
        </w:rPr>
        <w:t>,</w:t>
      </w:r>
      <w:r w:rsidRPr="00A97F18">
        <w:rPr>
          <w:rFonts w:eastAsia="Times New Roman" w:cs="Times New Roman"/>
          <w:szCs w:val="24"/>
        </w:rPr>
        <w:t xml:space="preserve"> για γεωγραφικές περιοχές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sidRPr="00A97F18">
        <w:rPr>
          <w:rFonts w:eastAsia="Times New Roman" w:cs="Times New Roman"/>
          <w:szCs w:val="24"/>
        </w:rPr>
        <w:t xml:space="preserve">Η </w:t>
      </w:r>
      <w:r>
        <w:rPr>
          <w:rFonts w:eastAsia="Times New Roman" w:cs="Times New Roman"/>
          <w:szCs w:val="24"/>
        </w:rPr>
        <w:t>ελληνική Μακεδονία, λ</w:t>
      </w:r>
      <w:r w:rsidRPr="00A97F18">
        <w:rPr>
          <w:rFonts w:eastAsia="Times New Roman" w:cs="Times New Roman"/>
          <w:szCs w:val="24"/>
        </w:rPr>
        <w:t>οιπόν</w:t>
      </w:r>
      <w:r>
        <w:rPr>
          <w:rFonts w:eastAsia="Times New Roman" w:cs="Times New Roman"/>
          <w:szCs w:val="24"/>
        </w:rPr>
        <w:t>,</w:t>
      </w:r>
      <w:r w:rsidRPr="00A97F18">
        <w:rPr>
          <w:rFonts w:eastAsia="Times New Roman" w:cs="Times New Roman"/>
          <w:szCs w:val="24"/>
        </w:rPr>
        <w:t xml:space="preserve"> </w:t>
      </w:r>
      <w:r>
        <w:rPr>
          <w:rFonts w:eastAsia="Times New Roman" w:cs="Times New Roman"/>
          <w:szCs w:val="24"/>
        </w:rPr>
        <w:t>είναι ε</w:t>
      </w:r>
      <w:r w:rsidRPr="00A97F18">
        <w:rPr>
          <w:rFonts w:eastAsia="Times New Roman" w:cs="Times New Roman"/>
          <w:szCs w:val="24"/>
        </w:rPr>
        <w:t>λληνική</w:t>
      </w:r>
      <w:r>
        <w:rPr>
          <w:rFonts w:eastAsia="Times New Roman" w:cs="Times New Roman"/>
          <w:szCs w:val="24"/>
        </w:rPr>
        <w:t>.</w:t>
      </w:r>
    </w:p>
    <w:p w14:paraId="2ED8C0C5" w14:textId="77777777" w:rsidR="00C647AD" w:rsidRDefault="00D506E1">
      <w:pPr>
        <w:spacing w:after="0" w:line="600" w:lineRule="auto"/>
        <w:ind w:firstLine="720"/>
        <w:jc w:val="both"/>
        <w:rPr>
          <w:rFonts w:eastAsia="Times New Roman" w:cs="Times New Roman"/>
          <w:szCs w:val="24"/>
        </w:rPr>
      </w:pPr>
      <w:r>
        <w:rPr>
          <w:rFonts w:eastAsia="Times New Roman" w:cs="Times New Roman"/>
          <w:szCs w:val="24"/>
        </w:rPr>
        <w:t>Επίσης,</w:t>
      </w:r>
      <w:r w:rsidRPr="00A97F18">
        <w:rPr>
          <w:rFonts w:eastAsia="Times New Roman" w:cs="Times New Roman"/>
          <w:szCs w:val="24"/>
        </w:rPr>
        <w:t xml:space="preserve"> υπήρχε ένα </w:t>
      </w:r>
      <w:r>
        <w:rPr>
          <w:rFonts w:eastAsia="Times New Roman" w:cs="Times New Roman"/>
          <w:szCs w:val="24"/>
        </w:rPr>
        <w:t xml:space="preserve">ζήτημα και </w:t>
      </w:r>
      <w:r w:rsidRPr="00A97F18">
        <w:rPr>
          <w:rFonts w:eastAsia="Times New Roman" w:cs="Times New Roman"/>
          <w:szCs w:val="24"/>
        </w:rPr>
        <w:t xml:space="preserve">σύνθημα </w:t>
      </w:r>
      <w:r>
        <w:rPr>
          <w:rFonts w:eastAsia="Times New Roman" w:cs="Times New Roman"/>
          <w:szCs w:val="24"/>
        </w:rPr>
        <w:t>«</w:t>
      </w:r>
      <w:r w:rsidRPr="00A97F18">
        <w:rPr>
          <w:rFonts w:eastAsia="Times New Roman" w:cs="Times New Roman"/>
          <w:szCs w:val="24"/>
        </w:rPr>
        <w:t>καμ</w:t>
      </w:r>
      <w:r>
        <w:rPr>
          <w:rFonts w:eastAsia="Times New Roman" w:cs="Times New Roman"/>
          <w:szCs w:val="24"/>
        </w:rPr>
        <w:t>μ</w:t>
      </w:r>
      <w:r w:rsidRPr="00A97F18">
        <w:rPr>
          <w:rFonts w:eastAsia="Times New Roman" w:cs="Times New Roman"/>
          <w:szCs w:val="24"/>
        </w:rPr>
        <w:t xml:space="preserve">ία χρήση του όρου </w:t>
      </w:r>
      <w:r w:rsidRPr="002342CF">
        <w:rPr>
          <w:rFonts w:eastAsia="Times New Roman" w:cs="Times New Roman"/>
          <w:szCs w:val="24"/>
        </w:rPr>
        <w:t>“</w:t>
      </w:r>
      <w:r w:rsidRPr="00A97F18">
        <w:rPr>
          <w:rFonts w:eastAsia="Times New Roman" w:cs="Times New Roman"/>
          <w:szCs w:val="24"/>
        </w:rPr>
        <w:t>Μακεδονία</w:t>
      </w:r>
      <w:r w:rsidRPr="002342CF">
        <w:rPr>
          <w:rFonts w:eastAsia="Times New Roman" w:cs="Times New Roman"/>
          <w:szCs w:val="24"/>
        </w:rPr>
        <w:t>”</w:t>
      </w:r>
      <w:r>
        <w:rPr>
          <w:rFonts w:eastAsia="Times New Roman" w:cs="Times New Roman"/>
          <w:szCs w:val="24"/>
        </w:rPr>
        <w:t>».</w:t>
      </w:r>
      <w:r w:rsidRPr="00A97F18">
        <w:rPr>
          <w:rFonts w:eastAsia="Times New Roman" w:cs="Times New Roman"/>
          <w:szCs w:val="24"/>
        </w:rPr>
        <w:t xml:space="preserve"> </w:t>
      </w:r>
      <w:r w:rsidRPr="00A97F18">
        <w:rPr>
          <w:rFonts w:eastAsia="Times New Roman" w:cs="Times New Roman"/>
          <w:szCs w:val="24"/>
        </w:rPr>
        <w:t>Αυτό δεν υπάρχει πουθενά</w:t>
      </w:r>
      <w:r>
        <w:rPr>
          <w:rFonts w:eastAsia="Times New Roman" w:cs="Times New Roman"/>
          <w:szCs w:val="24"/>
        </w:rPr>
        <w:t>.</w:t>
      </w:r>
      <w:r w:rsidRPr="00A97F18">
        <w:rPr>
          <w:rFonts w:eastAsia="Times New Roman" w:cs="Times New Roman"/>
          <w:szCs w:val="24"/>
        </w:rPr>
        <w:t xml:space="preserve"> </w:t>
      </w:r>
    </w:p>
    <w:p w14:paraId="2ED8C0C6" w14:textId="77777777" w:rsidR="00C647AD" w:rsidRDefault="00D506E1">
      <w:pPr>
        <w:spacing w:after="0" w:line="600" w:lineRule="auto"/>
        <w:ind w:firstLine="720"/>
        <w:jc w:val="both"/>
        <w:rPr>
          <w:rFonts w:eastAsia="Times New Roman"/>
          <w:szCs w:val="24"/>
        </w:rPr>
      </w:pPr>
      <w:r>
        <w:rPr>
          <w:rFonts w:eastAsia="Times New Roman"/>
          <w:szCs w:val="24"/>
        </w:rPr>
        <w:t>Ξεκινώ,</w:t>
      </w:r>
      <w:r w:rsidRPr="00377686">
        <w:rPr>
          <w:rFonts w:eastAsia="Times New Roman"/>
          <w:szCs w:val="24"/>
        </w:rPr>
        <w:t xml:space="preserve"> λέγοντας</w:t>
      </w:r>
      <w:r>
        <w:rPr>
          <w:rFonts w:eastAsia="Times New Roman"/>
          <w:szCs w:val="24"/>
        </w:rPr>
        <w:t xml:space="preserve"> γι’</w:t>
      </w:r>
      <w:r w:rsidRPr="00377686">
        <w:rPr>
          <w:rFonts w:eastAsia="Times New Roman"/>
          <w:szCs w:val="24"/>
        </w:rPr>
        <w:t xml:space="preserve"> αυτά που ένθεν κακείθεν με κατηγορούσαν</w:t>
      </w:r>
      <w:r>
        <w:rPr>
          <w:rFonts w:eastAsia="Times New Roman"/>
          <w:szCs w:val="24"/>
        </w:rPr>
        <w:t xml:space="preserve"> ή</w:t>
      </w:r>
      <w:r w:rsidRPr="00377686">
        <w:rPr>
          <w:rFonts w:eastAsia="Times New Roman"/>
          <w:szCs w:val="24"/>
        </w:rPr>
        <w:t xml:space="preserve"> μας κατηγορούσαν όσους περιγράφ</w:t>
      </w:r>
      <w:r>
        <w:rPr>
          <w:rFonts w:eastAsia="Times New Roman"/>
          <w:szCs w:val="24"/>
        </w:rPr>
        <w:t>αμε</w:t>
      </w:r>
      <w:r w:rsidRPr="00377686">
        <w:rPr>
          <w:rFonts w:eastAsia="Times New Roman"/>
          <w:szCs w:val="24"/>
        </w:rPr>
        <w:t xml:space="preserve"> το ζήτημα αυτό με αυτό</w:t>
      </w:r>
      <w:r>
        <w:rPr>
          <w:rFonts w:eastAsia="Times New Roman"/>
          <w:szCs w:val="24"/>
        </w:rPr>
        <w:t>ν</w:t>
      </w:r>
      <w:r w:rsidRPr="00377686">
        <w:rPr>
          <w:rFonts w:eastAsia="Times New Roman"/>
          <w:szCs w:val="24"/>
        </w:rPr>
        <w:t xml:space="preserve"> τον τρόπο ως μειοδότες</w:t>
      </w:r>
      <w:r>
        <w:rPr>
          <w:rFonts w:eastAsia="Times New Roman"/>
          <w:szCs w:val="24"/>
        </w:rPr>
        <w:t xml:space="preserve">, </w:t>
      </w:r>
      <w:r w:rsidRPr="00377686">
        <w:rPr>
          <w:rFonts w:eastAsia="Times New Roman"/>
          <w:szCs w:val="24"/>
        </w:rPr>
        <w:t>πουλημένους</w:t>
      </w:r>
      <w:r>
        <w:rPr>
          <w:rFonts w:eastAsia="Times New Roman"/>
          <w:szCs w:val="24"/>
        </w:rPr>
        <w:t>. Ά</w:t>
      </w:r>
      <w:r w:rsidRPr="00377686">
        <w:rPr>
          <w:rFonts w:eastAsia="Times New Roman"/>
          <w:szCs w:val="24"/>
        </w:rPr>
        <w:t>λλοι ήταν μακεδονομάχοι</w:t>
      </w:r>
      <w:r>
        <w:rPr>
          <w:rFonts w:eastAsia="Times New Roman"/>
          <w:szCs w:val="24"/>
        </w:rPr>
        <w:t>, άλλοι ήταν</w:t>
      </w:r>
      <w:r w:rsidRPr="00377686">
        <w:rPr>
          <w:rFonts w:eastAsia="Times New Roman"/>
          <w:szCs w:val="24"/>
        </w:rPr>
        <w:t xml:space="preserve"> </w:t>
      </w:r>
      <w:r>
        <w:rPr>
          <w:rFonts w:eastAsia="Times New Roman"/>
          <w:szCs w:val="24"/>
        </w:rPr>
        <w:t>«</w:t>
      </w:r>
      <w:r w:rsidRPr="00377686">
        <w:rPr>
          <w:rFonts w:eastAsia="Times New Roman"/>
          <w:szCs w:val="24"/>
        </w:rPr>
        <w:t>μακεδονοκλ</w:t>
      </w:r>
      <w:r>
        <w:rPr>
          <w:rFonts w:eastAsia="Times New Roman"/>
          <w:szCs w:val="24"/>
        </w:rPr>
        <w:t>ά</w:t>
      </w:r>
      <w:r w:rsidRPr="00377686">
        <w:rPr>
          <w:rFonts w:eastAsia="Times New Roman"/>
          <w:szCs w:val="24"/>
        </w:rPr>
        <w:t>στες</w:t>
      </w:r>
      <w:r>
        <w:rPr>
          <w:rFonts w:eastAsia="Times New Roman"/>
          <w:szCs w:val="24"/>
        </w:rPr>
        <w:t>»,</w:t>
      </w:r>
      <w:r w:rsidRPr="00377686">
        <w:rPr>
          <w:rFonts w:eastAsia="Times New Roman"/>
          <w:szCs w:val="24"/>
        </w:rPr>
        <w:t xml:space="preserve"> π</w:t>
      </w:r>
      <w:r w:rsidRPr="00377686">
        <w:rPr>
          <w:rFonts w:eastAsia="Times New Roman"/>
          <w:szCs w:val="24"/>
        </w:rPr>
        <w:t>ου είπε ο σύντροφος Καμμένος</w:t>
      </w:r>
      <w:r>
        <w:rPr>
          <w:rFonts w:eastAsia="Times New Roman"/>
          <w:szCs w:val="24"/>
        </w:rPr>
        <w:t>,</w:t>
      </w:r>
      <w:r w:rsidRPr="00377686">
        <w:rPr>
          <w:rFonts w:eastAsia="Times New Roman"/>
          <w:szCs w:val="24"/>
        </w:rPr>
        <w:t xml:space="preserve"> ο πρώην </w:t>
      </w:r>
      <w:r>
        <w:rPr>
          <w:rFonts w:eastAsia="Times New Roman"/>
          <w:szCs w:val="24"/>
        </w:rPr>
        <w:t>«</w:t>
      </w:r>
      <w:r w:rsidRPr="00377686">
        <w:rPr>
          <w:rFonts w:eastAsia="Times New Roman"/>
          <w:szCs w:val="24"/>
        </w:rPr>
        <w:t xml:space="preserve">πρώτη φορά </w:t>
      </w:r>
      <w:r>
        <w:rPr>
          <w:rFonts w:eastAsia="Times New Roman"/>
          <w:szCs w:val="24"/>
        </w:rPr>
        <w:t>Α</w:t>
      </w:r>
      <w:r w:rsidRPr="00377686">
        <w:rPr>
          <w:rFonts w:eastAsia="Times New Roman"/>
          <w:szCs w:val="24"/>
        </w:rPr>
        <w:t>ριστερά</w:t>
      </w:r>
      <w:r>
        <w:rPr>
          <w:rFonts w:eastAsia="Times New Roman"/>
          <w:szCs w:val="24"/>
        </w:rPr>
        <w:t>» κ</w:t>
      </w:r>
      <w:r w:rsidRPr="00377686">
        <w:rPr>
          <w:rFonts w:eastAsia="Times New Roman"/>
          <w:szCs w:val="24"/>
        </w:rPr>
        <w:t xml:space="preserve">αι </w:t>
      </w:r>
      <w:r>
        <w:rPr>
          <w:rFonts w:eastAsia="Times New Roman"/>
          <w:szCs w:val="24"/>
        </w:rPr>
        <w:t>φτάσαμε σ’</w:t>
      </w:r>
      <w:r w:rsidRPr="00377686">
        <w:rPr>
          <w:rFonts w:eastAsia="Times New Roman"/>
          <w:szCs w:val="24"/>
        </w:rPr>
        <w:t xml:space="preserve"> ένα σημείο </w:t>
      </w:r>
      <w:r>
        <w:rPr>
          <w:rFonts w:eastAsia="Times New Roman"/>
          <w:szCs w:val="24"/>
        </w:rPr>
        <w:t xml:space="preserve">να έχουν </w:t>
      </w:r>
      <w:r w:rsidRPr="00377686">
        <w:rPr>
          <w:rFonts w:eastAsia="Times New Roman"/>
          <w:szCs w:val="24"/>
        </w:rPr>
        <w:t xml:space="preserve">περάσει </w:t>
      </w:r>
      <w:r>
        <w:rPr>
          <w:rFonts w:eastAsia="Times New Roman"/>
          <w:szCs w:val="24"/>
        </w:rPr>
        <w:t>είκοσι έξι</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είκοσι επτά</w:t>
      </w:r>
      <w:r w:rsidRPr="00377686">
        <w:rPr>
          <w:rFonts w:eastAsia="Times New Roman"/>
          <w:szCs w:val="24"/>
        </w:rPr>
        <w:t xml:space="preserve"> χρόνια από τότε που έπρεπε να </w:t>
      </w:r>
      <w:r>
        <w:rPr>
          <w:rFonts w:eastAsia="Times New Roman"/>
          <w:szCs w:val="24"/>
        </w:rPr>
        <w:t>είχε</w:t>
      </w:r>
      <w:r w:rsidRPr="00377686">
        <w:rPr>
          <w:rFonts w:eastAsia="Times New Roman"/>
          <w:szCs w:val="24"/>
        </w:rPr>
        <w:t xml:space="preserve"> δοθεί μ</w:t>
      </w:r>
      <w:r>
        <w:rPr>
          <w:rFonts w:eastAsia="Times New Roman"/>
          <w:szCs w:val="24"/>
        </w:rPr>
        <w:t>ι</w:t>
      </w:r>
      <w:r w:rsidRPr="00377686">
        <w:rPr>
          <w:rFonts w:eastAsia="Times New Roman"/>
          <w:szCs w:val="24"/>
        </w:rPr>
        <w:t>α λύση και ακόμα αυτό το ζήτημα εκκρεμεί και μας ταλαιπωρεί</w:t>
      </w:r>
      <w:r>
        <w:rPr>
          <w:rFonts w:eastAsia="Times New Roman"/>
          <w:szCs w:val="24"/>
        </w:rPr>
        <w:t>.</w:t>
      </w:r>
    </w:p>
    <w:p w14:paraId="2ED8C0C7" w14:textId="77777777" w:rsidR="00C647AD" w:rsidRDefault="00D506E1">
      <w:pPr>
        <w:spacing w:after="0" w:line="600" w:lineRule="auto"/>
        <w:ind w:firstLine="720"/>
        <w:jc w:val="both"/>
        <w:rPr>
          <w:rFonts w:eastAsia="Times New Roman"/>
          <w:szCs w:val="24"/>
        </w:rPr>
      </w:pPr>
      <w:r w:rsidRPr="00377686">
        <w:rPr>
          <w:rFonts w:eastAsia="Times New Roman"/>
          <w:szCs w:val="24"/>
        </w:rPr>
        <w:t>Εγώ προσωπικά σ</w:t>
      </w:r>
      <w:r>
        <w:rPr>
          <w:rFonts w:eastAsia="Times New Roman"/>
          <w:szCs w:val="24"/>
        </w:rPr>
        <w:t>ά</w:t>
      </w:r>
      <w:r w:rsidRPr="00377686">
        <w:rPr>
          <w:rFonts w:eastAsia="Times New Roman"/>
          <w:szCs w:val="24"/>
        </w:rPr>
        <w:t>ς το λέω</w:t>
      </w:r>
      <w:r w:rsidRPr="00377686">
        <w:rPr>
          <w:rFonts w:eastAsia="Times New Roman"/>
          <w:szCs w:val="24"/>
        </w:rPr>
        <w:t xml:space="preserve"> </w:t>
      </w:r>
      <w:r>
        <w:rPr>
          <w:rFonts w:eastAsia="Times New Roman"/>
          <w:szCs w:val="24"/>
        </w:rPr>
        <w:t>-</w:t>
      </w:r>
      <w:r w:rsidRPr="00377686">
        <w:rPr>
          <w:rFonts w:eastAsia="Times New Roman"/>
          <w:szCs w:val="24"/>
        </w:rPr>
        <w:t>και οι άνθρωποι γύρω μου</w:t>
      </w:r>
      <w:r>
        <w:rPr>
          <w:rFonts w:eastAsia="Times New Roman"/>
          <w:szCs w:val="24"/>
        </w:rPr>
        <w:t>-</w:t>
      </w:r>
      <w:r w:rsidRPr="00377686">
        <w:rPr>
          <w:rFonts w:eastAsia="Times New Roman"/>
          <w:szCs w:val="24"/>
        </w:rPr>
        <w:t xml:space="preserve"> </w:t>
      </w:r>
      <w:r>
        <w:rPr>
          <w:rFonts w:eastAsia="Times New Roman"/>
          <w:szCs w:val="24"/>
        </w:rPr>
        <w:t>β</w:t>
      </w:r>
      <w:r w:rsidRPr="00377686">
        <w:rPr>
          <w:rFonts w:eastAsia="Times New Roman"/>
          <w:szCs w:val="24"/>
        </w:rPr>
        <w:t>εβαίως είμαστε υπέρ της λύσης</w:t>
      </w:r>
      <w:r>
        <w:rPr>
          <w:rFonts w:eastAsia="Times New Roman"/>
          <w:szCs w:val="24"/>
        </w:rPr>
        <w:t>. Όμως,</w:t>
      </w:r>
      <w:r w:rsidRPr="00377686">
        <w:rPr>
          <w:rFonts w:eastAsia="Times New Roman"/>
          <w:szCs w:val="24"/>
        </w:rPr>
        <w:t xml:space="preserve"> είμαστε και είμαι κατά αυτής της </w:t>
      </w:r>
      <w:r>
        <w:rPr>
          <w:rFonts w:eastAsia="Times New Roman"/>
          <w:szCs w:val="24"/>
        </w:rPr>
        <w:t>σ</w:t>
      </w:r>
      <w:r w:rsidRPr="00377686">
        <w:rPr>
          <w:rFonts w:eastAsia="Times New Roman"/>
          <w:szCs w:val="24"/>
        </w:rPr>
        <w:t>υμφωνίας</w:t>
      </w:r>
      <w:r>
        <w:rPr>
          <w:rFonts w:eastAsia="Times New Roman"/>
          <w:szCs w:val="24"/>
        </w:rPr>
        <w:t>.</w:t>
      </w:r>
      <w:r w:rsidRPr="00377686">
        <w:rPr>
          <w:rFonts w:eastAsia="Times New Roman"/>
          <w:szCs w:val="24"/>
        </w:rPr>
        <w:t xml:space="preserve"> Για ποιους λόγους</w:t>
      </w:r>
      <w:r>
        <w:rPr>
          <w:rFonts w:eastAsia="Times New Roman"/>
          <w:szCs w:val="24"/>
        </w:rPr>
        <w:t>; Σ</w:t>
      </w:r>
      <w:r w:rsidRPr="00377686">
        <w:rPr>
          <w:rFonts w:eastAsia="Times New Roman"/>
          <w:szCs w:val="24"/>
        </w:rPr>
        <w:t>υμφωνούμε για τη σύνθετη ονομασία</w:t>
      </w:r>
      <w:r>
        <w:rPr>
          <w:rFonts w:eastAsia="Times New Roman"/>
          <w:szCs w:val="24"/>
        </w:rPr>
        <w:t>. Μ</w:t>
      </w:r>
      <w:r w:rsidRPr="00377686">
        <w:rPr>
          <w:rFonts w:eastAsia="Times New Roman"/>
          <w:szCs w:val="24"/>
        </w:rPr>
        <w:t xml:space="preserve">ερικοί από την άκρα </w:t>
      </w:r>
      <w:r>
        <w:rPr>
          <w:rFonts w:eastAsia="Times New Roman"/>
          <w:szCs w:val="24"/>
        </w:rPr>
        <w:t>Δ</w:t>
      </w:r>
      <w:r w:rsidRPr="00377686">
        <w:rPr>
          <w:rFonts w:eastAsia="Times New Roman"/>
          <w:szCs w:val="24"/>
        </w:rPr>
        <w:t xml:space="preserve">εξιά δεν συμφωνούν με τη </w:t>
      </w:r>
      <w:r>
        <w:rPr>
          <w:rFonts w:eastAsia="Times New Roman"/>
          <w:szCs w:val="24"/>
        </w:rPr>
        <w:t>σύνθετη ονο</w:t>
      </w:r>
      <w:r w:rsidRPr="00377686">
        <w:rPr>
          <w:rFonts w:eastAsia="Times New Roman"/>
          <w:szCs w:val="24"/>
        </w:rPr>
        <w:t>μ</w:t>
      </w:r>
      <w:r>
        <w:rPr>
          <w:rFonts w:eastAsia="Times New Roman"/>
          <w:szCs w:val="24"/>
        </w:rPr>
        <w:t>α</w:t>
      </w:r>
      <w:r w:rsidRPr="00377686">
        <w:rPr>
          <w:rFonts w:eastAsia="Times New Roman"/>
          <w:szCs w:val="24"/>
        </w:rPr>
        <w:t>σία</w:t>
      </w:r>
      <w:r>
        <w:rPr>
          <w:rFonts w:eastAsia="Times New Roman"/>
          <w:szCs w:val="24"/>
        </w:rPr>
        <w:t>, γιατί το</w:t>
      </w:r>
      <w:r w:rsidRPr="00377686">
        <w:rPr>
          <w:rFonts w:eastAsia="Times New Roman"/>
          <w:szCs w:val="24"/>
        </w:rPr>
        <w:t xml:space="preserve"> θεωρούν ξεπούλημα</w:t>
      </w:r>
      <w:r>
        <w:rPr>
          <w:rFonts w:eastAsia="Times New Roman"/>
          <w:szCs w:val="24"/>
        </w:rPr>
        <w:t>. Θ</w:t>
      </w:r>
      <w:r w:rsidRPr="00377686">
        <w:rPr>
          <w:rFonts w:eastAsia="Times New Roman"/>
          <w:szCs w:val="24"/>
        </w:rPr>
        <w:t>έλω να σας πω ότι σε μ</w:t>
      </w:r>
      <w:r>
        <w:rPr>
          <w:rFonts w:eastAsia="Times New Roman"/>
          <w:szCs w:val="24"/>
        </w:rPr>
        <w:t>ι</w:t>
      </w:r>
      <w:r w:rsidRPr="00377686">
        <w:rPr>
          <w:rFonts w:eastAsia="Times New Roman"/>
          <w:szCs w:val="24"/>
        </w:rPr>
        <w:t xml:space="preserve">α </w:t>
      </w:r>
      <w:r>
        <w:rPr>
          <w:rFonts w:eastAsia="Times New Roman"/>
          <w:szCs w:val="24"/>
        </w:rPr>
        <w:t>σ</w:t>
      </w:r>
      <w:r w:rsidRPr="00377686">
        <w:rPr>
          <w:rFonts w:eastAsia="Times New Roman"/>
          <w:szCs w:val="24"/>
        </w:rPr>
        <w:t xml:space="preserve">υνέντευξη που είχα δώσει στον Σταύρο Θεοδωράκη στους </w:t>
      </w:r>
      <w:r>
        <w:rPr>
          <w:rFonts w:eastAsia="Times New Roman"/>
          <w:szCs w:val="24"/>
        </w:rPr>
        <w:t>«</w:t>
      </w:r>
      <w:r>
        <w:rPr>
          <w:rFonts w:eastAsia="Times New Roman"/>
          <w:szCs w:val="24"/>
        </w:rPr>
        <w:t>Πρωταγωνιστές</w:t>
      </w:r>
      <w:r>
        <w:rPr>
          <w:rFonts w:eastAsia="Times New Roman"/>
          <w:szCs w:val="24"/>
        </w:rPr>
        <w:t>»</w:t>
      </w:r>
      <w:r w:rsidRPr="00377686">
        <w:rPr>
          <w:rFonts w:eastAsia="Times New Roman"/>
          <w:szCs w:val="24"/>
        </w:rPr>
        <w:t xml:space="preserve"> το 2007</w:t>
      </w:r>
      <w:r>
        <w:rPr>
          <w:rFonts w:eastAsia="Times New Roman"/>
          <w:szCs w:val="24"/>
        </w:rPr>
        <w:t>,</w:t>
      </w:r>
      <w:r w:rsidRPr="00377686">
        <w:rPr>
          <w:rFonts w:eastAsia="Times New Roman"/>
          <w:szCs w:val="24"/>
        </w:rPr>
        <w:t xml:space="preserve"> όταν </w:t>
      </w:r>
      <w:r>
        <w:rPr>
          <w:rFonts w:eastAsia="Times New Roman"/>
          <w:szCs w:val="24"/>
        </w:rPr>
        <w:t>πρωτο</w:t>
      </w:r>
      <w:r w:rsidRPr="00377686">
        <w:rPr>
          <w:rFonts w:eastAsia="Times New Roman"/>
          <w:szCs w:val="24"/>
        </w:rPr>
        <w:t>εκλέχθηκα εδώ</w:t>
      </w:r>
      <w:r>
        <w:rPr>
          <w:rFonts w:eastAsia="Times New Roman"/>
          <w:szCs w:val="24"/>
        </w:rPr>
        <w:t>,</w:t>
      </w:r>
      <w:r w:rsidRPr="00377686">
        <w:rPr>
          <w:rFonts w:eastAsia="Times New Roman"/>
          <w:szCs w:val="24"/>
        </w:rPr>
        <w:t xml:space="preserve"> είχα μιλήσει για το θέμα αυτό πολύ καθαρά</w:t>
      </w:r>
      <w:r>
        <w:rPr>
          <w:rFonts w:eastAsia="Times New Roman"/>
          <w:szCs w:val="24"/>
        </w:rPr>
        <w:t>. Διάφοροι καλοθελητές</w:t>
      </w:r>
      <w:r w:rsidRPr="00377686">
        <w:rPr>
          <w:rFonts w:eastAsia="Times New Roman"/>
          <w:szCs w:val="24"/>
        </w:rPr>
        <w:t xml:space="preserve"> ανέβασαν αυτό το βίντεο</w:t>
      </w:r>
      <w:r>
        <w:rPr>
          <w:rFonts w:eastAsia="Times New Roman"/>
          <w:szCs w:val="24"/>
        </w:rPr>
        <w:t>,</w:t>
      </w:r>
      <w:r w:rsidRPr="00377686">
        <w:rPr>
          <w:rFonts w:eastAsia="Times New Roman"/>
          <w:szCs w:val="24"/>
        </w:rPr>
        <w:t xml:space="preserve"> για να με κατηγορήσουν</w:t>
      </w:r>
      <w:r>
        <w:rPr>
          <w:rFonts w:eastAsia="Times New Roman"/>
          <w:szCs w:val="24"/>
        </w:rPr>
        <w:t>, οι μεν</w:t>
      </w:r>
      <w:r w:rsidRPr="00377686">
        <w:rPr>
          <w:rFonts w:eastAsia="Times New Roman"/>
          <w:szCs w:val="24"/>
        </w:rPr>
        <w:t xml:space="preserve"> χρυσ</w:t>
      </w:r>
      <w:r w:rsidRPr="00377686">
        <w:rPr>
          <w:rFonts w:eastAsia="Times New Roman"/>
          <w:szCs w:val="24"/>
        </w:rPr>
        <w:t>αυγίτες ότι από το</w:t>
      </w:r>
      <w:r>
        <w:rPr>
          <w:rFonts w:eastAsia="Times New Roman"/>
          <w:szCs w:val="24"/>
        </w:rPr>
        <w:t xml:space="preserve"> ’</w:t>
      </w:r>
      <w:r w:rsidRPr="00377686">
        <w:rPr>
          <w:rFonts w:eastAsia="Times New Roman"/>
          <w:szCs w:val="24"/>
        </w:rPr>
        <w:t xml:space="preserve">93 πούλαγα το όνομα της Μακεδονίας και ήμουν μειοδότης και </w:t>
      </w:r>
      <w:r>
        <w:rPr>
          <w:rFonts w:eastAsia="Times New Roman"/>
          <w:szCs w:val="24"/>
        </w:rPr>
        <w:t>π</w:t>
      </w:r>
      <w:r w:rsidRPr="00377686">
        <w:rPr>
          <w:rFonts w:eastAsia="Times New Roman"/>
          <w:szCs w:val="24"/>
        </w:rPr>
        <w:t xml:space="preserve">ουλημένος και </w:t>
      </w:r>
      <w:r>
        <w:rPr>
          <w:rFonts w:eastAsia="Times New Roman"/>
          <w:szCs w:val="24"/>
        </w:rPr>
        <w:t>οι</w:t>
      </w:r>
      <w:r w:rsidRPr="00377686">
        <w:rPr>
          <w:rFonts w:eastAsia="Times New Roman"/>
          <w:szCs w:val="24"/>
        </w:rPr>
        <w:t xml:space="preserve"> </w:t>
      </w:r>
      <w:r>
        <w:rPr>
          <w:rFonts w:eastAsia="Times New Roman"/>
          <w:szCs w:val="24"/>
        </w:rPr>
        <w:t>συριζα</w:t>
      </w:r>
      <w:r>
        <w:rPr>
          <w:rFonts w:eastAsia="Times New Roman"/>
          <w:szCs w:val="24"/>
        </w:rPr>
        <w:t xml:space="preserve">αυγίτες ότι </w:t>
      </w:r>
      <w:r w:rsidRPr="00377686">
        <w:rPr>
          <w:rFonts w:eastAsia="Times New Roman"/>
          <w:szCs w:val="24"/>
        </w:rPr>
        <w:t xml:space="preserve">άλλα έλεγα τότε και άλλα </w:t>
      </w:r>
      <w:r>
        <w:rPr>
          <w:rFonts w:eastAsia="Times New Roman"/>
          <w:szCs w:val="24"/>
        </w:rPr>
        <w:t>λέω</w:t>
      </w:r>
      <w:r w:rsidRPr="00377686">
        <w:rPr>
          <w:rFonts w:eastAsia="Times New Roman"/>
          <w:szCs w:val="24"/>
        </w:rPr>
        <w:t xml:space="preserve"> τώρα</w:t>
      </w:r>
      <w:r>
        <w:rPr>
          <w:rFonts w:eastAsia="Times New Roman"/>
          <w:szCs w:val="24"/>
        </w:rPr>
        <w:t>. Α</w:t>
      </w:r>
      <w:r w:rsidRPr="00377686">
        <w:rPr>
          <w:rFonts w:eastAsia="Times New Roman"/>
          <w:szCs w:val="24"/>
        </w:rPr>
        <w:t>κριβώς αυτά που έλεγα τότε</w:t>
      </w:r>
      <w:r>
        <w:rPr>
          <w:rFonts w:eastAsia="Times New Roman"/>
          <w:szCs w:val="24"/>
        </w:rPr>
        <w:t>,</w:t>
      </w:r>
      <w:r w:rsidRPr="00377686">
        <w:rPr>
          <w:rFonts w:eastAsia="Times New Roman"/>
          <w:szCs w:val="24"/>
        </w:rPr>
        <w:t xml:space="preserve"> ακριβώς αυτά λέω και πιστεύω και τώρα</w:t>
      </w:r>
      <w:r>
        <w:rPr>
          <w:rFonts w:eastAsia="Times New Roman"/>
          <w:szCs w:val="24"/>
        </w:rPr>
        <w:t>.</w:t>
      </w:r>
    </w:p>
    <w:p w14:paraId="2ED8C0C8" w14:textId="77777777" w:rsidR="00C647AD" w:rsidRDefault="00D506E1">
      <w:pPr>
        <w:spacing w:after="0" w:line="600" w:lineRule="auto"/>
        <w:ind w:firstLine="720"/>
        <w:jc w:val="both"/>
        <w:rPr>
          <w:rFonts w:eastAsia="Times New Roman"/>
          <w:szCs w:val="24"/>
        </w:rPr>
      </w:pPr>
      <w:r>
        <w:rPr>
          <w:rFonts w:eastAsia="Times New Roman"/>
          <w:szCs w:val="24"/>
        </w:rPr>
        <w:t>Σ</w:t>
      </w:r>
      <w:r w:rsidRPr="00377686">
        <w:rPr>
          <w:rFonts w:eastAsia="Times New Roman"/>
          <w:szCs w:val="24"/>
        </w:rPr>
        <w:t>υμφωνήσαμε να αποδεχ</w:t>
      </w:r>
      <w:r>
        <w:rPr>
          <w:rFonts w:eastAsia="Times New Roman"/>
          <w:szCs w:val="24"/>
        </w:rPr>
        <w:t>θ</w:t>
      </w:r>
      <w:r w:rsidRPr="00377686">
        <w:rPr>
          <w:rFonts w:eastAsia="Times New Roman"/>
          <w:szCs w:val="24"/>
        </w:rPr>
        <w:t>ούμε</w:t>
      </w:r>
      <w:r>
        <w:rPr>
          <w:rFonts w:eastAsia="Times New Roman"/>
          <w:szCs w:val="24"/>
        </w:rPr>
        <w:t>,</w:t>
      </w:r>
      <w:r w:rsidRPr="00377686">
        <w:rPr>
          <w:rFonts w:eastAsia="Times New Roman"/>
          <w:szCs w:val="24"/>
        </w:rPr>
        <w:t xml:space="preserve"> για να έχο</w:t>
      </w:r>
      <w:r w:rsidRPr="00377686">
        <w:rPr>
          <w:rFonts w:eastAsia="Times New Roman"/>
          <w:szCs w:val="24"/>
        </w:rPr>
        <w:t>υμε σχέσεις φιλίας και συνεργασίας με τους γείτονες</w:t>
      </w:r>
      <w:r>
        <w:rPr>
          <w:rFonts w:eastAsia="Times New Roman"/>
          <w:szCs w:val="24"/>
        </w:rPr>
        <w:t>,</w:t>
      </w:r>
      <w:r w:rsidRPr="00377686">
        <w:rPr>
          <w:rFonts w:eastAsia="Times New Roman"/>
          <w:szCs w:val="24"/>
        </w:rPr>
        <w:t xml:space="preserve"> που είναι το καλύτερο</w:t>
      </w:r>
      <w:r>
        <w:rPr>
          <w:rFonts w:eastAsia="Times New Roman"/>
          <w:szCs w:val="24"/>
        </w:rPr>
        <w:t>. Έχουμε</w:t>
      </w:r>
      <w:r w:rsidRPr="00377686">
        <w:rPr>
          <w:rFonts w:eastAsia="Times New Roman"/>
          <w:szCs w:val="24"/>
        </w:rPr>
        <w:t xml:space="preserve"> χάσει χρόνο</w:t>
      </w:r>
      <w:r>
        <w:rPr>
          <w:rFonts w:eastAsia="Times New Roman"/>
          <w:szCs w:val="24"/>
        </w:rPr>
        <w:t>,</w:t>
      </w:r>
      <w:r w:rsidRPr="00377686">
        <w:rPr>
          <w:rFonts w:eastAsia="Times New Roman"/>
          <w:szCs w:val="24"/>
        </w:rPr>
        <w:t xml:space="preserve"> έχουμε κάνει εμπάργκο</w:t>
      </w:r>
      <w:r>
        <w:rPr>
          <w:rFonts w:eastAsia="Times New Roman"/>
          <w:szCs w:val="24"/>
        </w:rPr>
        <w:t>,</w:t>
      </w:r>
      <w:r w:rsidRPr="00377686">
        <w:rPr>
          <w:rFonts w:eastAsia="Times New Roman"/>
          <w:szCs w:val="24"/>
        </w:rPr>
        <w:t xml:space="preserve"> αποκλεισμούς συνόρων</w:t>
      </w:r>
      <w:r>
        <w:rPr>
          <w:rFonts w:eastAsia="Times New Roman"/>
          <w:szCs w:val="24"/>
        </w:rPr>
        <w:t>,</w:t>
      </w:r>
      <w:r w:rsidRPr="00377686">
        <w:rPr>
          <w:rFonts w:eastAsia="Times New Roman"/>
          <w:szCs w:val="24"/>
        </w:rPr>
        <w:t xml:space="preserve"> διάφορες ανοησίες που μας στοίχισαν και σε </w:t>
      </w:r>
      <w:r>
        <w:rPr>
          <w:rFonts w:eastAsia="Times New Roman"/>
          <w:szCs w:val="24"/>
        </w:rPr>
        <w:t>ε</w:t>
      </w:r>
      <w:r w:rsidRPr="00377686">
        <w:rPr>
          <w:rFonts w:eastAsia="Times New Roman"/>
          <w:szCs w:val="24"/>
        </w:rPr>
        <w:t>μάς και σ</w:t>
      </w:r>
      <w:r>
        <w:rPr>
          <w:rFonts w:eastAsia="Times New Roman"/>
          <w:szCs w:val="24"/>
        </w:rPr>
        <w:t>’</w:t>
      </w:r>
      <w:r w:rsidRPr="00377686">
        <w:rPr>
          <w:rFonts w:eastAsia="Times New Roman"/>
          <w:szCs w:val="24"/>
        </w:rPr>
        <w:t xml:space="preserve"> </w:t>
      </w:r>
      <w:r>
        <w:rPr>
          <w:rFonts w:eastAsia="Times New Roman"/>
          <w:szCs w:val="24"/>
        </w:rPr>
        <w:t>αυτούς</w:t>
      </w:r>
      <w:r w:rsidRPr="00377686">
        <w:rPr>
          <w:rFonts w:eastAsia="Times New Roman"/>
          <w:szCs w:val="24"/>
        </w:rPr>
        <w:t xml:space="preserve"> και στοίχισαν και ως προς τον ρόλο μας </w:t>
      </w:r>
      <w:r>
        <w:rPr>
          <w:rFonts w:eastAsia="Times New Roman"/>
          <w:szCs w:val="24"/>
        </w:rPr>
        <w:t>σ</w:t>
      </w:r>
      <w:r w:rsidRPr="00377686">
        <w:rPr>
          <w:rFonts w:eastAsia="Times New Roman"/>
          <w:szCs w:val="24"/>
        </w:rPr>
        <w:t>τα Βαλκάνια π</w:t>
      </w:r>
      <w:r w:rsidRPr="00377686">
        <w:rPr>
          <w:rFonts w:eastAsia="Times New Roman"/>
          <w:szCs w:val="24"/>
        </w:rPr>
        <w:t>άρα πολύ</w:t>
      </w:r>
      <w:r>
        <w:rPr>
          <w:rFonts w:eastAsia="Times New Roman"/>
          <w:szCs w:val="24"/>
        </w:rPr>
        <w:t>,</w:t>
      </w:r>
      <w:r w:rsidRPr="00377686">
        <w:rPr>
          <w:rFonts w:eastAsia="Times New Roman"/>
          <w:szCs w:val="24"/>
        </w:rPr>
        <w:t xml:space="preserve"> εδώ και </w:t>
      </w:r>
      <w:r>
        <w:rPr>
          <w:rFonts w:eastAsia="Times New Roman"/>
          <w:szCs w:val="24"/>
        </w:rPr>
        <w:t>είκοσι</w:t>
      </w:r>
      <w:r w:rsidRPr="00377686">
        <w:rPr>
          <w:rFonts w:eastAsia="Times New Roman"/>
          <w:szCs w:val="24"/>
        </w:rPr>
        <w:t xml:space="preserve"> χρόνια</w:t>
      </w:r>
      <w:r>
        <w:rPr>
          <w:rFonts w:eastAsia="Times New Roman"/>
          <w:szCs w:val="24"/>
        </w:rPr>
        <w:t>,</w:t>
      </w:r>
      <w:r w:rsidRPr="00377686">
        <w:rPr>
          <w:rFonts w:eastAsia="Times New Roman"/>
          <w:szCs w:val="24"/>
        </w:rPr>
        <w:t xml:space="preserve"> για να μην πω και πιο παλιά</w:t>
      </w:r>
      <w:r>
        <w:rPr>
          <w:rFonts w:eastAsia="Times New Roman"/>
          <w:szCs w:val="24"/>
        </w:rPr>
        <w:t xml:space="preserve">. </w:t>
      </w:r>
    </w:p>
    <w:p w14:paraId="2ED8C0C9" w14:textId="77777777" w:rsidR="00C647AD" w:rsidRDefault="00D506E1">
      <w:pPr>
        <w:spacing w:after="0" w:line="600" w:lineRule="auto"/>
        <w:ind w:firstLine="720"/>
        <w:jc w:val="both"/>
        <w:rPr>
          <w:rFonts w:eastAsia="Times New Roman"/>
          <w:szCs w:val="24"/>
        </w:rPr>
      </w:pPr>
      <w:r>
        <w:rPr>
          <w:rFonts w:eastAsia="Times New Roman"/>
          <w:szCs w:val="24"/>
        </w:rPr>
        <w:t>Τώρα γ</w:t>
      </w:r>
      <w:r w:rsidRPr="00377686">
        <w:rPr>
          <w:rFonts w:eastAsia="Times New Roman"/>
          <w:szCs w:val="24"/>
        </w:rPr>
        <w:t>ια ποιο</w:t>
      </w:r>
      <w:r>
        <w:rPr>
          <w:rFonts w:eastAsia="Times New Roman"/>
          <w:szCs w:val="24"/>
        </w:rPr>
        <w:t>ν</w:t>
      </w:r>
      <w:r w:rsidRPr="00377686">
        <w:rPr>
          <w:rFonts w:eastAsia="Times New Roman"/>
          <w:szCs w:val="24"/>
        </w:rPr>
        <w:t xml:space="preserve"> λόγο αυτή η </w:t>
      </w:r>
      <w:r>
        <w:rPr>
          <w:rFonts w:eastAsia="Times New Roman"/>
          <w:szCs w:val="24"/>
        </w:rPr>
        <w:t>Κ</w:t>
      </w:r>
      <w:r w:rsidRPr="00377686">
        <w:rPr>
          <w:rFonts w:eastAsia="Times New Roman"/>
          <w:szCs w:val="24"/>
        </w:rPr>
        <w:t xml:space="preserve">υβέρνηση </w:t>
      </w:r>
      <w:r>
        <w:rPr>
          <w:rFonts w:eastAsia="Times New Roman"/>
          <w:szCs w:val="24"/>
        </w:rPr>
        <w:t>αποφάσισε να δώσει λύση σ’</w:t>
      </w:r>
      <w:r w:rsidRPr="00377686">
        <w:rPr>
          <w:rFonts w:eastAsia="Times New Roman"/>
          <w:szCs w:val="24"/>
        </w:rPr>
        <w:t xml:space="preserve"> αυτό το ζήτημα</w:t>
      </w:r>
      <w:r>
        <w:rPr>
          <w:rFonts w:eastAsia="Times New Roman"/>
          <w:szCs w:val="24"/>
        </w:rPr>
        <w:t>, χ</w:t>
      </w:r>
      <w:r w:rsidRPr="00377686">
        <w:rPr>
          <w:rFonts w:eastAsia="Times New Roman"/>
          <w:szCs w:val="24"/>
        </w:rPr>
        <w:t>ωρίς κα</w:t>
      </w:r>
      <w:r>
        <w:rPr>
          <w:rFonts w:eastAsia="Times New Roman"/>
          <w:szCs w:val="24"/>
        </w:rPr>
        <w:t>μ</w:t>
      </w:r>
      <w:r w:rsidRPr="00377686">
        <w:rPr>
          <w:rFonts w:eastAsia="Times New Roman"/>
          <w:szCs w:val="24"/>
        </w:rPr>
        <w:t xml:space="preserve">μία </w:t>
      </w:r>
      <w:r>
        <w:rPr>
          <w:rFonts w:eastAsia="Times New Roman"/>
          <w:szCs w:val="24"/>
        </w:rPr>
        <w:t>ε</w:t>
      </w:r>
      <w:r w:rsidRPr="00377686">
        <w:rPr>
          <w:rFonts w:eastAsia="Times New Roman"/>
          <w:szCs w:val="24"/>
        </w:rPr>
        <w:t>θνική</w:t>
      </w:r>
      <w:r>
        <w:rPr>
          <w:rFonts w:eastAsia="Times New Roman"/>
          <w:szCs w:val="24"/>
        </w:rPr>
        <w:t xml:space="preserve"> συνεννόηση, χ</w:t>
      </w:r>
      <w:r w:rsidRPr="00377686">
        <w:rPr>
          <w:rFonts w:eastAsia="Times New Roman"/>
          <w:szCs w:val="24"/>
        </w:rPr>
        <w:t>ωρίς κα</w:t>
      </w:r>
      <w:r>
        <w:rPr>
          <w:rFonts w:eastAsia="Times New Roman"/>
          <w:szCs w:val="24"/>
        </w:rPr>
        <w:t>μ</w:t>
      </w:r>
      <w:r w:rsidRPr="00377686">
        <w:rPr>
          <w:rFonts w:eastAsia="Times New Roman"/>
          <w:szCs w:val="24"/>
        </w:rPr>
        <w:t>μία συναίνεση με τα κόμματα του δημοκρατικού τόξου και να καταλήξουμε σε</w:t>
      </w:r>
      <w:r w:rsidRPr="00377686">
        <w:rPr>
          <w:rFonts w:eastAsia="Times New Roman"/>
          <w:szCs w:val="24"/>
        </w:rPr>
        <w:t xml:space="preserve"> μία πρόταση για σύνθετη ονομασία erga omnes</w:t>
      </w:r>
      <w:r>
        <w:rPr>
          <w:rFonts w:eastAsia="Times New Roman"/>
          <w:szCs w:val="24"/>
        </w:rPr>
        <w:t>,</w:t>
      </w:r>
      <w:r w:rsidRPr="00377686">
        <w:rPr>
          <w:rFonts w:eastAsia="Times New Roman"/>
          <w:szCs w:val="24"/>
        </w:rPr>
        <w:t xml:space="preserve"> αλλά και σε όλα με τους γείτονες και να το συμφωνήσουμε και να προχωρήσουμε</w:t>
      </w:r>
      <w:r>
        <w:rPr>
          <w:rFonts w:eastAsia="Times New Roman"/>
          <w:szCs w:val="24"/>
        </w:rPr>
        <w:t>; Γ</w:t>
      </w:r>
      <w:r w:rsidRPr="00377686">
        <w:rPr>
          <w:rFonts w:eastAsia="Times New Roman"/>
          <w:szCs w:val="24"/>
        </w:rPr>
        <w:t>ια ποιο</w:t>
      </w:r>
      <w:r>
        <w:rPr>
          <w:rFonts w:eastAsia="Times New Roman"/>
          <w:szCs w:val="24"/>
        </w:rPr>
        <w:t>ν</w:t>
      </w:r>
      <w:r w:rsidRPr="00377686">
        <w:rPr>
          <w:rFonts w:eastAsia="Times New Roman"/>
          <w:szCs w:val="24"/>
        </w:rPr>
        <w:t xml:space="preserve"> λόγο </w:t>
      </w:r>
      <w:r>
        <w:rPr>
          <w:rFonts w:eastAsia="Times New Roman"/>
          <w:szCs w:val="24"/>
        </w:rPr>
        <w:t>δ</w:t>
      </w:r>
      <w:r w:rsidRPr="00377686">
        <w:rPr>
          <w:rFonts w:eastAsia="Times New Roman"/>
          <w:szCs w:val="24"/>
        </w:rPr>
        <w:t>εν το έκανε αυτό</w:t>
      </w:r>
      <w:r>
        <w:rPr>
          <w:rFonts w:eastAsia="Times New Roman"/>
          <w:szCs w:val="24"/>
        </w:rPr>
        <w:t>;</w:t>
      </w:r>
    </w:p>
    <w:p w14:paraId="2ED8C0CA" w14:textId="77777777" w:rsidR="00C647AD" w:rsidRDefault="00D506E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ED8C0CB" w14:textId="77777777" w:rsidR="00C647AD" w:rsidRDefault="00D506E1">
      <w:pPr>
        <w:spacing w:after="0" w:line="600" w:lineRule="auto"/>
        <w:ind w:firstLine="720"/>
        <w:jc w:val="both"/>
        <w:rPr>
          <w:rFonts w:eastAsia="Times New Roman"/>
          <w:szCs w:val="24"/>
        </w:rPr>
      </w:pPr>
      <w:r>
        <w:rPr>
          <w:rFonts w:eastAsia="Times New Roman"/>
          <w:szCs w:val="24"/>
        </w:rPr>
        <w:t xml:space="preserve">Δεν </w:t>
      </w:r>
      <w:r w:rsidRPr="00377686">
        <w:rPr>
          <w:rFonts w:eastAsia="Times New Roman"/>
          <w:szCs w:val="24"/>
        </w:rPr>
        <w:t>το έκανε</w:t>
      </w:r>
      <w:r>
        <w:rPr>
          <w:rFonts w:eastAsia="Times New Roman"/>
          <w:szCs w:val="24"/>
        </w:rPr>
        <w:t>,</w:t>
      </w:r>
      <w:r w:rsidRPr="00377686">
        <w:rPr>
          <w:rFonts w:eastAsia="Times New Roman"/>
          <w:szCs w:val="24"/>
        </w:rPr>
        <w:t xml:space="preserve"> γ</w:t>
      </w:r>
      <w:r w:rsidRPr="00377686">
        <w:rPr>
          <w:rFonts w:eastAsia="Times New Roman"/>
          <w:szCs w:val="24"/>
        </w:rPr>
        <w:t xml:space="preserve">ιατί ήθελε να χρησιμοποιήσει </w:t>
      </w:r>
      <w:r>
        <w:rPr>
          <w:rFonts w:eastAsia="Times New Roman"/>
          <w:szCs w:val="24"/>
        </w:rPr>
        <w:t>α</w:t>
      </w:r>
      <w:r w:rsidRPr="00377686">
        <w:rPr>
          <w:rFonts w:eastAsia="Times New Roman"/>
          <w:szCs w:val="24"/>
        </w:rPr>
        <w:t xml:space="preserve">υτή τη </w:t>
      </w:r>
      <w:r>
        <w:rPr>
          <w:rFonts w:eastAsia="Times New Roman"/>
          <w:szCs w:val="24"/>
        </w:rPr>
        <w:t>σ</w:t>
      </w:r>
      <w:r w:rsidRPr="00377686">
        <w:rPr>
          <w:rFonts w:eastAsia="Times New Roman"/>
          <w:szCs w:val="24"/>
        </w:rPr>
        <w:t>υμφωνία ως εργαλείο</w:t>
      </w:r>
      <w:r>
        <w:rPr>
          <w:rFonts w:eastAsia="Times New Roman"/>
          <w:szCs w:val="24"/>
        </w:rPr>
        <w:t>,</w:t>
      </w:r>
      <w:r w:rsidRPr="00377686">
        <w:rPr>
          <w:rFonts w:eastAsia="Times New Roman"/>
          <w:szCs w:val="24"/>
        </w:rPr>
        <w:t xml:space="preserve"> για να διαλύσει</w:t>
      </w:r>
      <w:r>
        <w:rPr>
          <w:rFonts w:eastAsia="Times New Roman"/>
          <w:szCs w:val="24"/>
        </w:rPr>
        <w:t>,</w:t>
      </w:r>
      <w:r w:rsidRPr="00377686">
        <w:rPr>
          <w:rFonts w:eastAsia="Times New Roman"/>
          <w:szCs w:val="24"/>
        </w:rPr>
        <w:t xml:space="preserve"> </w:t>
      </w:r>
      <w:r>
        <w:rPr>
          <w:rFonts w:eastAsia="Times New Roman"/>
          <w:szCs w:val="24"/>
        </w:rPr>
        <w:t xml:space="preserve">για </w:t>
      </w:r>
      <w:r w:rsidRPr="00377686">
        <w:rPr>
          <w:rFonts w:eastAsia="Times New Roman"/>
          <w:szCs w:val="24"/>
        </w:rPr>
        <w:t>να συντρίψει</w:t>
      </w:r>
      <w:r>
        <w:rPr>
          <w:rFonts w:eastAsia="Times New Roman"/>
          <w:szCs w:val="24"/>
        </w:rPr>
        <w:t>, για</w:t>
      </w:r>
      <w:r w:rsidRPr="00377686">
        <w:rPr>
          <w:rFonts w:eastAsia="Times New Roman"/>
          <w:szCs w:val="24"/>
        </w:rPr>
        <w:t xml:space="preserve"> να κάνει άνω-κάτω την </w:t>
      </w:r>
      <w:r>
        <w:rPr>
          <w:rFonts w:eastAsia="Times New Roman"/>
          <w:szCs w:val="24"/>
        </w:rPr>
        <w:t>Α</w:t>
      </w:r>
      <w:r w:rsidRPr="00377686">
        <w:rPr>
          <w:rFonts w:eastAsia="Times New Roman"/>
          <w:szCs w:val="24"/>
        </w:rPr>
        <w:t>ντιπολίτευση και για να αλλάξει συνέταιρο</w:t>
      </w:r>
      <w:r>
        <w:rPr>
          <w:rFonts w:eastAsia="Times New Roman"/>
          <w:szCs w:val="24"/>
        </w:rPr>
        <w:t>,</w:t>
      </w:r>
      <w:r w:rsidRPr="00377686">
        <w:rPr>
          <w:rFonts w:eastAsia="Times New Roman"/>
          <w:szCs w:val="24"/>
        </w:rPr>
        <w:t xml:space="preserve"> να απαλλαγούμε από τα ακροδεξιά βαρίδια και να μπούμε στη διαδικασία της </w:t>
      </w:r>
      <w:r>
        <w:rPr>
          <w:rFonts w:eastAsia="Times New Roman"/>
          <w:szCs w:val="24"/>
        </w:rPr>
        <w:t>Κ</w:t>
      </w:r>
      <w:r w:rsidRPr="00377686">
        <w:rPr>
          <w:rFonts w:eastAsia="Times New Roman"/>
          <w:szCs w:val="24"/>
        </w:rPr>
        <w:t>εντροαριστεράς και</w:t>
      </w:r>
      <w:r w:rsidRPr="00377686">
        <w:rPr>
          <w:rFonts w:eastAsia="Times New Roman"/>
          <w:szCs w:val="24"/>
        </w:rPr>
        <w:t xml:space="preserve"> της διακυβέρνησης των προοδευτικών </w:t>
      </w:r>
      <w:r>
        <w:rPr>
          <w:rFonts w:eastAsia="Times New Roman"/>
          <w:szCs w:val="24"/>
        </w:rPr>
        <w:t>δ</w:t>
      </w:r>
      <w:r w:rsidRPr="00377686">
        <w:rPr>
          <w:rFonts w:eastAsia="Times New Roman"/>
          <w:szCs w:val="24"/>
        </w:rPr>
        <w:t xml:space="preserve">υνάμεων </w:t>
      </w:r>
      <w:r>
        <w:rPr>
          <w:rFonts w:eastAsia="Times New Roman"/>
          <w:szCs w:val="24"/>
        </w:rPr>
        <w:t>π</w:t>
      </w:r>
      <w:r w:rsidRPr="00377686">
        <w:rPr>
          <w:rFonts w:eastAsia="Times New Roman"/>
          <w:szCs w:val="24"/>
        </w:rPr>
        <w:t>ροσεχώς</w:t>
      </w:r>
      <w:r>
        <w:rPr>
          <w:rFonts w:eastAsia="Times New Roman"/>
          <w:szCs w:val="24"/>
        </w:rPr>
        <w:t>.</w:t>
      </w:r>
      <w:r w:rsidRPr="00377686">
        <w:rPr>
          <w:rFonts w:eastAsia="Times New Roman"/>
          <w:szCs w:val="24"/>
        </w:rPr>
        <w:t xml:space="preserve"> Αυτή ήταν η μέριμνα της </w:t>
      </w:r>
      <w:r>
        <w:rPr>
          <w:rFonts w:eastAsia="Times New Roman"/>
          <w:szCs w:val="24"/>
        </w:rPr>
        <w:t>Κ</w:t>
      </w:r>
      <w:r w:rsidRPr="00377686">
        <w:rPr>
          <w:rFonts w:eastAsia="Times New Roman"/>
          <w:szCs w:val="24"/>
        </w:rPr>
        <w:t>υβέρνησης και η σπουδή της και ως πρόθυμη να εφαρμόσει αυτά που της είπα</w:t>
      </w:r>
      <w:r>
        <w:rPr>
          <w:rFonts w:eastAsia="Times New Roman"/>
          <w:szCs w:val="24"/>
        </w:rPr>
        <w:t>ν:</w:t>
      </w:r>
      <w:r w:rsidRPr="00377686">
        <w:rPr>
          <w:rFonts w:eastAsia="Times New Roman"/>
          <w:szCs w:val="24"/>
        </w:rPr>
        <w:t xml:space="preserve"> </w:t>
      </w:r>
      <w:r>
        <w:rPr>
          <w:rFonts w:eastAsia="Times New Roman"/>
          <w:szCs w:val="24"/>
        </w:rPr>
        <w:t>«Ά</w:t>
      </w:r>
      <w:r w:rsidRPr="00377686">
        <w:rPr>
          <w:rFonts w:eastAsia="Times New Roman"/>
          <w:szCs w:val="24"/>
        </w:rPr>
        <w:t>ντε</w:t>
      </w:r>
      <w:r>
        <w:rPr>
          <w:rFonts w:eastAsia="Times New Roman"/>
          <w:szCs w:val="24"/>
        </w:rPr>
        <w:t>,</w:t>
      </w:r>
      <w:r w:rsidRPr="00377686">
        <w:rPr>
          <w:rFonts w:eastAsia="Times New Roman"/>
          <w:szCs w:val="24"/>
        </w:rPr>
        <w:t xml:space="preserve"> τελειώνετε με αυτό το ζήτημα</w:t>
      </w:r>
      <w:r>
        <w:rPr>
          <w:rFonts w:eastAsia="Times New Roman"/>
          <w:szCs w:val="24"/>
        </w:rPr>
        <w:t>,</w:t>
      </w:r>
      <w:r w:rsidRPr="00377686">
        <w:rPr>
          <w:rFonts w:eastAsia="Times New Roman"/>
          <w:szCs w:val="24"/>
        </w:rPr>
        <w:t xml:space="preserve"> να μπουν οι άνθρωποι στο ΝΑΤΟ και στην Ευρωπαϊκή Ένωση</w:t>
      </w:r>
      <w:r>
        <w:rPr>
          <w:rFonts w:eastAsia="Times New Roman"/>
          <w:szCs w:val="24"/>
        </w:rPr>
        <w:t>.</w:t>
      </w:r>
      <w:r>
        <w:rPr>
          <w:rFonts w:eastAsia="Times New Roman"/>
          <w:szCs w:val="24"/>
        </w:rPr>
        <w:t>».</w:t>
      </w:r>
    </w:p>
    <w:p w14:paraId="2ED8C0CC" w14:textId="77777777" w:rsidR="00C647AD" w:rsidRDefault="00D506E1">
      <w:pPr>
        <w:spacing w:after="0" w:line="600" w:lineRule="auto"/>
        <w:ind w:firstLine="720"/>
        <w:jc w:val="both"/>
        <w:rPr>
          <w:rFonts w:eastAsia="Times New Roman"/>
          <w:szCs w:val="24"/>
        </w:rPr>
      </w:pPr>
      <w:r>
        <w:rPr>
          <w:rFonts w:eastAsia="Times New Roman"/>
          <w:szCs w:val="24"/>
        </w:rPr>
        <w:t>Π</w:t>
      </w:r>
      <w:r w:rsidRPr="00377686">
        <w:rPr>
          <w:rFonts w:eastAsia="Times New Roman"/>
          <w:szCs w:val="24"/>
        </w:rPr>
        <w:t>ροσωπ</w:t>
      </w:r>
      <w:r w:rsidRPr="00377686">
        <w:rPr>
          <w:rFonts w:eastAsia="Times New Roman"/>
          <w:szCs w:val="24"/>
        </w:rPr>
        <w:t>ικά πιστεύω ότι πρέπει να μπ</w:t>
      </w:r>
      <w:r>
        <w:rPr>
          <w:rFonts w:eastAsia="Times New Roman"/>
          <w:szCs w:val="24"/>
        </w:rPr>
        <w:t>ουν και</w:t>
      </w:r>
      <w:r w:rsidRPr="00377686">
        <w:rPr>
          <w:rFonts w:eastAsia="Times New Roman"/>
          <w:szCs w:val="24"/>
        </w:rPr>
        <w:t xml:space="preserve"> στο ΝΑΤΟ και στην Ευρωπαϊκή Ένωση</w:t>
      </w:r>
      <w:r>
        <w:rPr>
          <w:rFonts w:eastAsia="Times New Roman"/>
          <w:szCs w:val="24"/>
        </w:rPr>
        <w:t>. Κάποιοι άλλοι</w:t>
      </w:r>
      <w:r w:rsidRPr="00377686">
        <w:rPr>
          <w:rFonts w:eastAsia="Times New Roman"/>
          <w:szCs w:val="24"/>
        </w:rPr>
        <w:t xml:space="preserve"> ήθελα</w:t>
      </w:r>
      <w:r>
        <w:rPr>
          <w:rFonts w:eastAsia="Times New Roman"/>
          <w:szCs w:val="24"/>
        </w:rPr>
        <w:t>ν</w:t>
      </w:r>
      <w:r w:rsidRPr="00377686">
        <w:rPr>
          <w:rFonts w:eastAsia="Times New Roman"/>
          <w:szCs w:val="24"/>
        </w:rPr>
        <w:t xml:space="preserve"> να βγάλουν την </w:t>
      </w:r>
      <w:r>
        <w:rPr>
          <w:rFonts w:eastAsia="Times New Roman"/>
          <w:szCs w:val="24"/>
        </w:rPr>
        <w:t>Ελλάδα από το ΝΑΤΟ και τώρα κάνουν όλα τα θελήματα</w:t>
      </w:r>
      <w:r w:rsidRPr="00377686">
        <w:rPr>
          <w:rFonts w:eastAsia="Times New Roman"/>
          <w:szCs w:val="24"/>
        </w:rPr>
        <w:t xml:space="preserve"> που </w:t>
      </w:r>
      <w:r>
        <w:rPr>
          <w:rFonts w:eastAsia="Times New Roman"/>
          <w:szCs w:val="24"/>
        </w:rPr>
        <w:t xml:space="preserve">της </w:t>
      </w:r>
      <w:r w:rsidRPr="00377686">
        <w:rPr>
          <w:rFonts w:eastAsia="Times New Roman"/>
          <w:szCs w:val="24"/>
        </w:rPr>
        <w:t>ζητάνε</w:t>
      </w:r>
      <w:r>
        <w:rPr>
          <w:rFonts w:eastAsia="Times New Roman"/>
          <w:szCs w:val="24"/>
        </w:rPr>
        <w:t>,</w:t>
      </w:r>
      <w:r w:rsidRPr="00377686">
        <w:rPr>
          <w:rFonts w:eastAsia="Times New Roman"/>
          <w:szCs w:val="24"/>
        </w:rPr>
        <w:t xml:space="preserve"> για να βάλουν </w:t>
      </w:r>
      <w:r>
        <w:rPr>
          <w:rFonts w:eastAsia="Times New Roman"/>
          <w:szCs w:val="24"/>
        </w:rPr>
        <w:t>κι άλλους μέσα στο ΝΑΤΟ. Απ</w:t>
      </w:r>
      <w:r w:rsidRPr="00377686">
        <w:rPr>
          <w:rFonts w:eastAsia="Times New Roman"/>
          <w:szCs w:val="24"/>
        </w:rPr>
        <w:t xml:space="preserve">ό </w:t>
      </w:r>
      <w:r>
        <w:rPr>
          <w:rFonts w:eastAsia="Times New Roman"/>
          <w:szCs w:val="24"/>
        </w:rPr>
        <w:t>ε</w:t>
      </w:r>
      <w:r w:rsidRPr="00377686">
        <w:rPr>
          <w:rFonts w:eastAsia="Times New Roman"/>
          <w:szCs w:val="24"/>
        </w:rPr>
        <w:t xml:space="preserve">κεί που </w:t>
      </w:r>
      <w:r>
        <w:rPr>
          <w:rFonts w:eastAsia="Times New Roman"/>
          <w:szCs w:val="24"/>
        </w:rPr>
        <w:t>ήθελαν</w:t>
      </w:r>
      <w:r w:rsidRPr="00377686">
        <w:rPr>
          <w:rFonts w:eastAsia="Times New Roman"/>
          <w:szCs w:val="24"/>
        </w:rPr>
        <w:t xml:space="preserve"> να βγάλουν την </w:t>
      </w:r>
      <w:r>
        <w:rPr>
          <w:rFonts w:eastAsia="Times New Roman"/>
          <w:szCs w:val="24"/>
        </w:rPr>
        <w:t xml:space="preserve">Ελλάδα, </w:t>
      </w:r>
      <w:r>
        <w:rPr>
          <w:rFonts w:eastAsia="Times New Roman"/>
          <w:szCs w:val="24"/>
        </w:rPr>
        <w:t>τώρα θέλουν να βάλουν μέσα στο ΝΑΤΟ και όλους</w:t>
      </w:r>
      <w:r w:rsidRPr="00377686">
        <w:rPr>
          <w:rFonts w:eastAsia="Times New Roman"/>
          <w:szCs w:val="24"/>
        </w:rPr>
        <w:t xml:space="preserve"> τους </w:t>
      </w:r>
      <w:r>
        <w:rPr>
          <w:rFonts w:eastAsia="Times New Roman"/>
          <w:szCs w:val="24"/>
        </w:rPr>
        <w:t>άλλους, όσους</w:t>
      </w:r>
      <w:r w:rsidRPr="00377686">
        <w:rPr>
          <w:rFonts w:eastAsia="Times New Roman"/>
          <w:szCs w:val="24"/>
        </w:rPr>
        <w:t xml:space="preserve"> μπορούν</w:t>
      </w:r>
      <w:r>
        <w:rPr>
          <w:rFonts w:eastAsia="Times New Roman"/>
          <w:szCs w:val="24"/>
        </w:rPr>
        <w:t>.</w:t>
      </w:r>
      <w:r w:rsidRPr="001A112A">
        <w:rPr>
          <w:rFonts w:eastAsia="Times New Roman"/>
          <w:szCs w:val="24"/>
        </w:rPr>
        <w:t xml:space="preserve"> </w:t>
      </w:r>
    </w:p>
    <w:p w14:paraId="2ED8C0CD" w14:textId="77777777" w:rsidR="00C647AD" w:rsidRDefault="00D506E1">
      <w:pPr>
        <w:spacing w:after="0" w:line="600" w:lineRule="auto"/>
        <w:ind w:firstLine="720"/>
        <w:jc w:val="both"/>
        <w:rPr>
          <w:rFonts w:eastAsia="Times New Roman"/>
          <w:szCs w:val="24"/>
        </w:rPr>
      </w:pPr>
      <w:r>
        <w:rPr>
          <w:rFonts w:eastAsia="Times New Roman"/>
          <w:szCs w:val="24"/>
        </w:rPr>
        <w:t>Έ</w:t>
      </w:r>
      <w:r w:rsidRPr="00377686">
        <w:rPr>
          <w:rFonts w:eastAsia="Times New Roman"/>
          <w:szCs w:val="24"/>
        </w:rPr>
        <w:t>χουμε πάρει κάποιες οδηγίες να το κάνουμε αυτό</w:t>
      </w:r>
      <w:r>
        <w:rPr>
          <w:rFonts w:eastAsia="Times New Roman"/>
          <w:szCs w:val="24"/>
        </w:rPr>
        <w:t>;</w:t>
      </w:r>
      <w:r w:rsidRPr="00377686">
        <w:rPr>
          <w:rFonts w:eastAsia="Times New Roman"/>
          <w:szCs w:val="24"/>
        </w:rPr>
        <w:t xml:space="preserve"> </w:t>
      </w:r>
      <w:r>
        <w:rPr>
          <w:rFonts w:eastAsia="Times New Roman"/>
          <w:szCs w:val="24"/>
        </w:rPr>
        <w:t>Ε</w:t>
      </w:r>
      <w:r w:rsidRPr="00377686">
        <w:rPr>
          <w:rFonts w:eastAsia="Times New Roman"/>
          <w:szCs w:val="24"/>
        </w:rPr>
        <w:t>νδεχομένως</w:t>
      </w:r>
      <w:r>
        <w:rPr>
          <w:rFonts w:eastAsia="Times New Roman"/>
          <w:szCs w:val="24"/>
        </w:rPr>
        <w:t>. Δ</w:t>
      </w:r>
      <w:r w:rsidRPr="00377686">
        <w:rPr>
          <w:rFonts w:eastAsia="Times New Roman"/>
          <w:szCs w:val="24"/>
        </w:rPr>
        <w:t>εν το ξέρω</w:t>
      </w:r>
      <w:r>
        <w:rPr>
          <w:rFonts w:eastAsia="Times New Roman"/>
          <w:szCs w:val="24"/>
        </w:rPr>
        <w:t>.</w:t>
      </w:r>
    </w:p>
    <w:p w14:paraId="2ED8C0CE" w14:textId="77777777" w:rsidR="00C647AD" w:rsidRDefault="00D506E1">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Μάλιστα.</w:t>
      </w:r>
    </w:p>
    <w:p w14:paraId="2ED8C0CF" w14:textId="77777777" w:rsidR="00C647AD" w:rsidRDefault="00D506E1">
      <w:pPr>
        <w:spacing w:after="0"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Όμως,</w:t>
      </w:r>
      <w:r w:rsidRPr="00377686">
        <w:rPr>
          <w:rFonts w:eastAsia="Times New Roman"/>
          <w:szCs w:val="24"/>
        </w:rPr>
        <w:t xml:space="preserve"> όταν συμφωνούμε για σύνθετη ονομασία</w:t>
      </w:r>
      <w:r>
        <w:rPr>
          <w:rFonts w:eastAsia="Times New Roman"/>
          <w:szCs w:val="24"/>
        </w:rPr>
        <w:t xml:space="preserve">, </w:t>
      </w:r>
      <w:r>
        <w:rPr>
          <w:rFonts w:eastAsia="Times New Roman"/>
          <w:szCs w:val="24"/>
        </w:rPr>
        <w:t>όπως</w:t>
      </w:r>
      <w:r w:rsidRPr="00377686">
        <w:rPr>
          <w:rFonts w:eastAsia="Times New Roman"/>
          <w:szCs w:val="24"/>
        </w:rPr>
        <w:t xml:space="preserve"> </w:t>
      </w:r>
      <w:r>
        <w:rPr>
          <w:rFonts w:eastAsia="Times New Roman"/>
          <w:szCs w:val="24"/>
        </w:rPr>
        <w:t>«Β</w:t>
      </w:r>
      <w:r w:rsidRPr="00377686">
        <w:rPr>
          <w:rFonts w:eastAsia="Times New Roman"/>
          <w:szCs w:val="24"/>
        </w:rPr>
        <w:t>όρεια Μακεδονία</w:t>
      </w:r>
      <w:r>
        <w:rPr>
          <w:rFonts w:eastAsia="Times New Roman"/>
          <w:szCs w:val="24"/>
        </w:rPr>
        <w:t>», ε</w:t>
      </w:r>
      <w:r w:rsidRPr="00377686">
        <w:rPr>
          <w:rFonts w:eastAsia="Times New Roman"/>
          <w:szCs w:val="24"/>
        </w:rPr>
        <w:t>ντάξει</w:t>
      </w:r>
      <w:r>
        <w:rPr>
          <w:rFonts w:eastAsia="Times New Roman"/>
          <w:szCs w:val="24"/>
        </w:rPr>
        <w:t>, γ</w:t>
      </w:r>
      <w:r w:rsidRPr="00377686">
        <w:rPr>
          <w:rFonts w:eastAsia="Times New Roman"/>
          <w:szCs w:val="24"/>
        </w:rPr>
        <w:t xml:space="preserve">ιατί δεν είναι σε όλα </w:t>
      </w:r>
      <w:r>
        <w:rPr>
          <w:rFonts w:eastAsia="Times New Roman"/>
          <w:szCs w:val="24"/>
        </w:rPr>
        <w:t>«Β</w:t>
      </w:r>
      <w:r w:rsidRPr="00377686">
        <w:rPr>
          <w:rFonts w:eastAsia="Times New Roman"/>
          <w:szCs w:val="24"/>
        </w:rPr>
        <w:t>όρεια Μακεδονία</w:t>
      </w:r>
      <w:r>
        <w:rPr>
          <w:rFonts w:eastAsia="Times New Roman"/>
          <w:szCs w:val="24"/>
        </w:rPr>
        <w:t>»;</w:t>
      </w:r>
      <w:r w:rsidRPr="00377686">
        <w:rPr>
          <w:rFonts w:eastAsia="Times New Roman"/>
          <w:szCs w:val="24"/>
        </w:rPr>
        <w:t xml:space="preserve"> Γιατί δεν είναι και στην εθνότητα</w:t>
      </w:r>
      <w:r>
        <w:rPr>
          <w:rFonts w:eastAsia="Times New Roman"/>
          <w:szCs w:val="24"/>
        </w:rPr>
        <w:t>,</w:t>
      </w:r>
      <w:r w:rsidRPr="00377686">
        <w:rPr>
          <w:rFonts w:eastAsia="Times New Roman"/>
          <w:szCs w:val="24"/>
        </w:rPr>
        <w:t xml:space="preserve"> στην ιθαγένεια</w:t>
      </w:r>
      <w:r>
        <w:rPr>
          <w:rFonts w:eastAsia="Times New Roman"/>
          <w:szCs w:val="24"/>
        </w:rPr>
        <w:t>,</w:t>
      </w:r>
      <w:r w:rsidRPr="00377686">
        <w:rPr>
          <w:rFonts w:eastAsia="Times New Roman"/>
          <w:szCs w:val="24"/>
        </w:rPr>
        <w:t xml:space="preserve"> στην εθνικότητα</w:t>
      </w:r>
      <w:r>
        <w:rPr>
          <w:rFonts w:eastAsia="Times New Roman"/>
          <w:szCs w:val="24"/>
        </w:rPr>
        <w:t xml:space="preserve"> -ό</w:t>
      </w:r>
      <w:r w:rsidRPr="00377686">
        <w:rPr>
          <w:rFonts w:eastAsia="Times New Roman"/>
          <w:szCs w:val="24"/>
        </w:rPr>
        <w:t>πως θέλετε</w:t>
      </w:r>
      <w:r>
        <w:rPr>
          <w:rFonts w:eastAsia="Times New Roman"/>
          <w:szCs w:val="24"/>
        </w:rPr>
        <w:t>,</w:t>
      </w:r>
      <w:r w:rsidRPr="00377686">
        <w:rPr>
          <w:rFonts w:eastAsia="Times New Roman"/>
          <w:szCs w:val="24"/>
        </w:rPr>
        <w:t xml:space="preserve"> πέστε το</w:t>
      </w:r>
      <w:r>
        <w:rPr>
          <w:rFonts w:eastAsia="Times New Roman"/>
          <w:szCs w:val="24"/>
        </w:rPr>
        <w:t>-</w:t>
      </w:r>
      <w:r w:rsidRPr="00377686">
        <w:rPr>
          <w:rFonts w:eastAsia="Times New Roman"/>
          <w:szCs w:val="24"/>
        </w:rPr>
        <w:t xml:space="preserve"> και στη γλώσσα</w:t>
      </w:r>
      <w:r>
        <w:rPr>
          <w:rFonts w:eastAsia="Times New Roman"/>
          <w:szCs w:val="24"/>
        </w:rPr>
        <w:t>; Η</w:t>
      </w:r>
      <w:r w:rsidRPr="00377686">
        <w:rPr>
          <w:rFonts w:eastAsia="Times New Roman"/>
          <w:szCs w:val="24"/>
        </w:rPr>
        <w:t xml:space="preserve"> γλώσσα</w:t>
      </w:r>
      <w:r>
        <w:rPr>
          <w:rFonts w:eastAsia="Times New Roman"/>
          <w:szCs w:val="24"/>
        </w:rPr>
        <w:t xml:space="preserve"> να είναι</w:t>
      </w:r>
      <w:r w:rsidRPr="00377686">
        <w:rPr>
          <w:rFonts w:eastAsia="Times New Roman"/>
          <w:szCs w:val="24"/>
        </w:rPr>
        <w:t xml:space="preserve"> </w:t>
      </w:r>
      <w:r>
        <w:rPr>
          <w:rFonts w:eastAsia="Times New Roman"/>
          <w:szCs w:val="24"/>
        </w:rPr>
        <w:t>βορειο</w:t>
      </w:r>
      <w:r w:rsidRPr="00377686">
        <w:rPr>
          <w:rFonts w:eastAsia="Times New Roman"/>
          <w:szCs w:val="24"/>
        </w:rPr>
        <w:t>μακεδονική</w:t>
      </w:r>
      <w:r>
        <w:rPr>
          <w:rFonts w:eastAsia="Times New Roman"/>
          <w:szCs w:val="24"/>
        </w:rPr>
        <w:t>.</w:t>
      </w:r>
      <w:r w:rsidRPr="00377686">
        <w:rPr>
          <w:rFonts w:eastAsia="Times New Roman"/>
          <w:szCs w:val="24"/>
        </w:rPr>
        <w:t xml:space="preserve"> Έχ</w:t>
      </w:r>
      <w:r>
        <w:rPr>
          <w:rFonts w:eastAsia="Times New Roman"/>
          <w:szCs w:val="24"/>
        </w:rPr>
        <w:t>ουν</w:t>
      </w:r>
      <w:r w:rsidRPr="00377686">
        <w:rPr>
          <w:rFonts w:eastAsia="Times New Roman"/>
          <w:szCs w:val="24"/>
        </w:rPr>
        <w:t xml:space="preserve"> αστερίσκους και η </w:t>
      </w:r>
      <w:r>
        <w:rPr>
          <w:rFonts w:eastAsia="Times New Roman"/>
          <w:szCs w:val="24"/>
        </w:rPr>
        <w:t>σ</w:t>
      </w:r>
      <w:r w:rsidRPr="00377686">
        <w:rPr>
          <w:rFonts w:eastAsia="Times New Roman"/>
          <w:szCs w:val="24"/>
        </w:rPr>
        <w:t>υμφωνία και</w:t>
      </w:r>
      <w:r w:rsidRPr="00377686">
        <w:rPr>
          <w:rFonts w:eastAsia="Times New Roman"/>
          <w:szCs w:val="24"/>
        </w:rPr>
        <w:t xml:space="preserve"> </w:t>
      </w:r>
      <w:r>
        <w:rPr>
          <w:rFonts w:eastAsia="Times New Roman"/>
          <w:szCs w:val="24"/>
        </w:rPr>
        <w:t>η</w:t>
      </w:r>
      <w:r w:rsidRPr="00377686">
        <w:rPr>
          <w:rFonts w:eastAsia="Times New Roman"/>
          <w:szCs w:val="24"/>
        </w:rPr>
        <w:t xml:space="preserve"> ρηματική διακοίνωση ότι </w:t>
      </w:r>
      <w:r>
        <w:rPr>
          <w:rFonts w:eastAsia="Times New Roman"/>
          <w:szCs w:val="24"/>
        </w:rPr>
        <w:t xml:space="preserve">αυτή η γλώσσα </w:t>
      </w:r>
      <w:r w:rsidRPr="00377686">
        <w:rPr>
          <w:rFonts w:eastAsia="Times New Roman"/>
          <w:szCs w:val="24"/>
        </w:rPr>
        <w:t xml:space="preserve">λέγεται </w:t>
      </w:r>
      <w:r>
        <w:rPr>
          <w:rFonts w:eastAsia="Times New Roman"/>
          <w:szCs w:val="24"/>
        </w:rPr>
        <w:t>«</w:t>
      </w:r>
      <w:r w:rsidRPr="00377686">
        <w:rPr>
          <w:rFonts w:eastAsia="Times New Roman"/>
          <w:szCs w:val="24"/>
        </w:rPr>
        <w:t>μακεδονική</w:t>
      </w:r>
      <w:r>
        <w:rPr>
          <w:rFonts w:eastAsia="Times New Roman"/>
          <w:szCs w:val="24"/>
        </w:rPr>
        <w:t>»,</w:t>
      </w:r>
      <w:r w:rsidRPr="00377686">
        <w:rPr>
          <w:rFonts w:eastAsia="Times New Roman"/>
          <w:szCs w:val="24"/>
        </w:rPr>
        <w:t xml:space="preserve"> αλλά είναι τ</w:t>
      </w:r>
      <w:r>
        <w:rPr>
          <w:rFonts w:eastAsia="Times New Roman"/>
          <w:szCs w:val="24"/>
        </w:rPr>
        <w:t>ων</w:t>
      </w:r>
      <w:r w:rsidRPr="00377686">
        <w:rPr>
          <w:rFonts w:eastAsia="Times New Roman"/>
          <w:szCs w:val="24"/>
        </w:rPr>
        <w:t xml:space="preserve"> ν</w:t>
      </w:r>
      <w:r>
        <w:rPr>
          <w:rFonts w:eastAsia="Times New Roman"/>
          <w:szCs w:val="24"/>
        </w:rPr>
        <w:t>ο</w:t>
      </w:r>
      <w:r w:rsidRPr="00377686">
        <w:rPr>
          <w:rFonts w:eastAsia="Times New Roman"/>
          <w:szCs w:val="24"/>
        </w:rPr>
        <w:t>τιοσλαβικών</w:t>
      </w:r>
      <w:r>
        <w:rPr>
          <w:rFonts w:eastAsia="Times New Roman"/>
          <w:szCs w:val="24"/>
        </w:rPr>
        <w:t xml:space="preserve"> χωρών. Ωραία, είναι σλαβική, είναι </w:t>
      </w:r>
      <w:r w:rsidRPr="00377686">
        <w:rPr>
          <w:rFonts w:eastAsia="Times New Roman"/>
          <w:szCs w:val="24"/>
        </w:rPr>
        <w:t>σλαβόφωνοι</w:t>
      </w:r>
      <w:r>
        <w:rPr>
          <w:rFonts w:eastAsia="Times New Roman"/>
          <w:szCs w:val="24"/>
        </w:rPr>
        <w:t>.</w:t>
      </w:r>
      <w:r w:rsidRPr="00377686">
        <w:rPr>
          <w:rFonts w:eastAsia="Times New Roman"/>
          <w:szCs w:val="24"/>
        </w:rPr>
        <w:t xml:space="preserve"> Μάλιστα</w:t>
      </w:r>
      <w:r>
        <w:rPr>
          <w:rFonts w:eastAsia="Times New Roman"/>
          <w:szCs w:val="24"/>
        </w:rPr>
        <w:t>, ν</w:t>
      </w:r>
      <w:r w:rsidRPr="00377686">
        <w:rPr>
          <w:rFonts w:eastAsia="Times New Roman"/>
          <w:szCs w:val="24"/>
        </w:rPr>
        <w:t>αι</w:t>
      </w:r>
      <w:r>
        <w:rPr>
          <w:rFonts w:eastAsia="Times New Roman"/>
          <w:szCs w:val="24"/>
        </w:rPr>
        <w:t>. Τ</w:t>
      </w:r>
      <w:r w:rsidRPr="00377686">
        <w:rPr>
          <w:rFonts w:eastAsia="Times New Roman"/>
          <w:szCs w:val="24"/>
        </w:rPr>
        <w:t>ο γράφει</w:t>
      </w:r>
      <w:r>
        <w:rPr>
          <w:rFonts w:eastAsia="Times New Roman"/>
          <w:szCs w:val="24"/>
        </w:rPr>
        <w:t>. Γιατί</w:t>
      </w:r>
      <w:r w:rsidRPr="00377686">
        <w:rPr>
          <w:rFonts w:eastAsia="Times New Roman"/>
          <w:szCs w:val="24"/>
        </w:rPr>
        <w:t xml:space="preserve"> δεν λέμε </w:t>
      </w:r>
      <w:r>
        <w:rPr>
          <w:rFonts w:eastAsia="Times New Roman"/>
          <w:szCs w:val="24"/>
        </w:rPr>
        <w:t>«</w:t>
      </w:r>
      <w:r w:rsidRPr="00377686">
        <w:rPr>
          <w:rFonts w:eastAsia="Times New Roman"/>
          <w:szCs w:val="24"/>
        </w:rPr>
        <w:t>σλαβομακεδονική</w:t>
      </w:r>
      <w:r>
        <w:rPr>
          <w:rFonts w:eastAsia="Times New Roman"/>
          <w:szCs w:val="24"/>
        </w:rPr>
        <w:t>»; Δ</w:t>
      </w:r>
      <w:r w:rsidRPr="00377686">
        <w:rPr>
          <w:rFonts w:eastAsia="Times New Roman"/>
          <w:szCs w:val="24"/>
        </w:rPr>
        <w:t>εν θέλουν</w:t>
      </w:r>
      <w:r>
        <w:rPr>
          <w:rFonts w:eastAsia="Times New Roman"/>
          <w:szCs w:val="24"/>
        </w:rPr>
        <w:t xml:space="preserve">, λέει, </w:t>
      </w:r>
      <w:r w:rsidRPr="00377686">
        <w:rPr>
          <w:rFonts w:eastAsia="Times New Roman"/>
          <w:szCs w:val="24"/>
        </w:rPr>
        <w:t>οι Αλβανοί</w:t>
      </w:r>
      <w:r>
        <w:rPr>
          <w:rFonts w:eastAsia="Times New Roman"/>
          <w:szCs w:val="24"/>
        </w:rPr>
        <w:t>. Τότε, γιατί</w:t>
      </w:r>
      <w:r w:rsidRPr="00377686">
        <w:rPr>
          <w:rFonts w:eastAsia="Times New Roman"/>
          <w:szCs w:val="24"/>
        </w:rPr>
        <w:t xml:space="preserve"> το βάζουμε</w:t>
      </w:r>
      <w:r>
        <w:rPr>
          <w:rFonts w:eastAsia="Times New Roman"/>
          <w:szCs w:val="24"/>
        </w:rPr>
        <w:t xml:space="preserve"> μέσα σ</w:t>
      </w:r>
      <w:r w:rsidRPr="00377686">
        <w:rPr>
          <w:rFonts w:eastAsia="Times New Roman"/>
          <w:szCs w:val="24"/>
        </w:rPr>
        <w:t>τη ρηματική διακοίνωση</w:t>
      </w:r>
      <w:r>
        <w:rPr>
          <w:rFonts w:eastAsia="Times New Roman"/>
          <w:szCs w:val="24"/>
        </w:rPr>
        <w:t xml:space="preserve"> και</w:t>
      </w:r>
      <w:r w:rsidRPr="00377686">
        <w:rPr>
          <w:rFonts w:eastAsia="Times New Roman"/>
          <w:szCs w:val="24"/>
        </w:rPr>
        <w:t xml:space="preserve"> στη </w:t>
      </w:r>
      <w:r>
        <w:rPr>
          <w:rFonts w:eastAsia="Times New Roman"/>
          <w:szCs w:val="24"/>
        </w:rPr>
        <w:t>σ</w:t>
      </w:r>
      <w:r w:rsidRPr="00377686">
        <w:rPr>
          <w:rFonts w:eastAsia="Times New Roman"/>
          <w:szCs w:val="24"/>
        </w:rPr>
        <w:t>υμφωνία ότι είναι σλαβικής καταγωγής</w:t>
      </w:r>
      <w:r>
        <w:rPr>
          <w:rFonts w:eastAsia="Times New Roman"/>
          <w:szCs w:val="24"/>
        </w:rPr>
        <w:t>; Βάλτε</w:t>
      </w:r>
      <w:r w:rsidRPr="00377686">
        <w:rPr>
          <w:rFonts w:eastAsia="Times New Roman"/>
          <w:szCs w:val="24"/>
        </w:rPr>
        <w:t xml:space="preserve"> </w:t>
      </w:r>
      <w:r>
        <w:rPr>
          <w:rFonts w:eastAsia="Times New Roman"/>
          <w:szCs w:val="24"/>
        </w:rPr>
        <w:t>«σλαβο</w:t>
      </w:r>
      <w:r w:rsidRPr="00377686">
        <w:rPr>
          <w:rFonts w:eastAsia="Times New Roman"/>
          <w:szCs w:val="24"/>
        </w:rPr>
        <w:t>μακεδονική</w:t>
      </w:r>
      <w:r>
        <w:rPr>
          <w:rFonts w:eastAsia="Times New Roman"/>
          <w:szCs w:val="24"/>
        </w:rPr>
        <w:t>». Γ</w:t>
      </w:r>
      <w:r w:rsidRPr="00377686">
        <w:rPr>
          <w:rFonts w:eastAsia="Times New Roman"/>
          <w:szCs w:val="24"/>
        </w:rPr>
        <w:t xml:space="preserve">ιατί </w:t>
      </w:r>
      <w:r>
        <w:rPr>
          <w:rFonts w:eastAsia="Times New Roman"/>
          <w:szCs w:val="24"/>
        </w:rPr>
        <w:t>δεν το βάζουμε;</w:t>
      </w:r>
    </w:p>
    <w:p w14:paraId="2ED8C0D0" w14:textId="77777777" w:rsidR="00C647AD" w:rsidRDefault="00D506E1">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Ωραία. Να τελειώνουμε για απόψε, κύριε συνάδελφε.</w:t>
      </w:r>
    </w:p>
    <w:p w14:paraId="2ED8C0D1" w14:textId="77777777" w:rsidR="00C647AD" w:rsidRDefault="00D506E1">
      <w:pPr>
        <w:spacing w:after="0"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Μισό λεπτό, κύριε Πρόεδρε. </w:t>
      </w:r>
    </w:p>
    <w:p w14:paraId="2ED8C0D2" w14:textId="77777777" w:rsidR="00C647AD" w:rsidRDefault="00D506E1">
      <w:pPr>
        <w:spacing w:after="0" w:line="600" w:lineRule="auto"/>
        <w:ind w:firstLine="720"/>
        <w:jc w:val="both"/>
        <w:rPr>
          <w:rFonts w:eastAsia="Times New Roman"/>
          <w:szCs w:val="24"/>
        </w:rPr>
      </w:pPr>
      <w:r>
        <w:rPr>
          <w:rFonts w:eastAsia="Times New Roman"/>
          <w:szCs w:val="24"/>
        </w:rPr>
        <w:t>Γ</w:t>
      </w:r>
      <w:r w:rsidRPr="00377686">
        <w:rPr>
          <w:rFonts w:eastAsia="Times New Roman"/>
          <w:szCs w:val="24"/>
        </w:rPr>
        <w:t>ιατί δεν χρησιμοποιούμε τη σύνθετη ονομασία</w:t>
      </w:r>
      <w:r>
        <w:rPr>
          <w:rFonts w:eastAsia="Times New Roman"/>
          <w:szCs w:val="24"/>
        </w:rPr>
        <w:t xml:space="preserve"> </w:t>
      </w:r>
      <w:r>
        <w:rPr>
          <w:rFonts w:eastAsia="Times New Roman"/>
          <w:szCs w:val="24"/>
          <w:lang w:val="en-US"/>
        </w:rPr>
        <w:t>erga</w:t>
      </w:r>
      <w:r w:rsidRPr="000B2D39">
        <w:rPr>
          <w:rFonts w:eastAsia="Times New Roman"/>
          <w:szCs w:val="24"/>
        </w:rPr>
        <w:t xml:space="preserve"> </w:t>
      </w:r>
      <w:r>
        <w:rPr>
          <w:rFonts w:eastAsia="Times New Roman"/>
          <w:szCs w:val="24"/>
          <w:lang w:val="en-US"/>
        </w:rPr>
        <w:t>omnes</w:t>
      </w:r>
      <w:r w:rsidRPr="00377686">
        <w:rPr>
          <w:rFonts w:eastAsia="Times New Roman"/>
          <w:szCs w:val="24"/>
        </w:rPr>
        <w:t xml:space="preserve"> απέναντι σε όλους</w:t>
      </w:r>
      <w:r>
        <w:rPr>
          <w:rFonts w:eastAsia="Times New Roman"/>
          <w:szCs w:val="24"/>
        </w:rPr>
        <w:t>, αλλά και σε ό</w:t>
      </w:r>
      <w:r w:rsidRPr="00377686">
        <w:rPr>
          <w:rFonts w:eastAsia="Times New Roman"/>
          <w:szCs w:val="24"/>
        </w:rPr>
        <w:t xml:space="preserve">λα της </w:t>
      </w:r>
      <w:r>
        <w:rPr>
          <w:rFonts w:eastAsia="Times New Roman"/>
          <w:szCs w:val="24"/>
        </w:rPr>
        <w:t>σ</w:t>
      </w:r>
      <w:r w:rsidRPr="00377686">
        <w:rPr>
          <w:rFonts w:eastAsia="Times New Roman"/>
          <w:szCs w:val="24"/>
        </w:rPr>
        <w:t xml:space="preserve">υμφωνίας και </w:t>
      </w:r>
      <w:r>
        <w:rPr>
          <w:rFonts w:eastAsia="Times New Roman"/>
          <w:szCs w:val="24"/>
        </w:rPr>
        <w:t xml:space="preserve">η </w:t>
      </w:r>
      <w:r w:rsidRPr="00377686">
        <w:rPr>
          <w:rFonts w:eastAsia="Times New Roman"/>
          <w:szCs w:val="24"/>
        </w:rPr>
        <w:t>ιθαγένεια</w:t>
      </w:r>
      <w:r>
        <w:rPr>
          <w:rFonts w:eastAsia="Times New Roman"/>
          <w:szCs w:val="24"/>
        </w:rPr>
        <w:t xml:space="preserve"> και η </w:t>
      </w:r>
      <w:r w:rsidRPr="00377686">
        <w:rPr>
          <w:rFonts w:eastAsia="Times New Roman"/>
          <w:szCs w:val="24"/>
        </w:rPr>
        <w:t xml:space="preserve">υπηκοότητα </w:t>
      </w:r>
      <w:r>
        <w:rPr>
          <w:rFonts w:eastAsia="Times New Roman"/>
          <w:szCs w:val="24"/>
        </w:rPr>
        <w:t>«</w:t>
      </w:r>
      <w:r>
        <w:rPr>
          <w:rFonts w:eastAsia="Times New Roman"/>
          <w:szCs w:val="24"/>
        </w:rPr>
        <w:t>β</w:t>
      </w:r>
      <w:r w:rsidRPr="00377686">
        <w:rPr>
          <w:rFonts w:eastAsia="Times New Roman"/>
          <w:szCs w:val="24"/>
        </w:rPr>
        <w:t xml:space="preserve">όρεια </w:t>
      </w:r>
      <w:r>
        <w:rPr>
          <w:rFonts w:eastAsia="Times New Roman"/>
          <w:szCs w:val="24"/>
        </w:rPr>
        <w:t>μ</w:t>
      </w:r>
      <w:r w:rsidRPr="00377686">
        <w:rPr>
          <w:rFonts w:eastAsia="Times New Roman"/>
          <w:szCs w:val="24"/>
        </w:rPr>
        <w:t>ακεδονική</w:t>
      </w:r>
      <w:r>
        <w:rPr>
          <w:rFonts w:eastAsia="Times New Roman"/>
          <w:szCs w:val="24"/>
        </w:rPr>
        <w:t>»;</w:t>
      </w:r>
      <w:r w:rsidRPr="00377686">
        <w:rPr>
          <w:rFonts w:eastAsia="Times New Roman"/>
          <w:szCs w:val="24"/>
        </w:rPr>
        <w:t xml:space="preserve"> Γιατί όχι</w:t>
      </w:r>
      <w:r>
        <w:rPr>
          <w:rFonts w:eastAsia="Times New Roman"/>
          <w:szCs w:val="24"/>
        </w:rPr>
        <w:t>;</w:t>
      </w:r>
      <w:r w:rsidRPr="00377686">
        <w:rPr>
          <w:rFonts w:eastAsia="Times New Roman"/>
          <w:szCs w:val="24"/>
        </w:rPr>
        <w:t xml:space="preserve"> Γιατί κάναμε αυτές τις υποχωρήσεις</w:t>
      </w:r>
      <w:r>
        <w:rPr>
          <w:rFonts w:eastAsia="Times New Roman"/>
          <w:szCs w:val="24"/>
        </w:rPr>
        <w:t>;</w:t>
      </w:r>
      <w:r w:rsidRPr="00377686">
        <w:rPr>
          <w:rFonts w:eastAsia="Times New Roman"/>
          <w:szCs w:val="24"/>
        </w:rPr>
        <w:t xml:space="preserve"> </w:t>
      </w:r>
      <w:r>
        <w:rPr>
          <w:rFonts w:eastAsia="Times New Roman"/>
          <w:szCs w:val="24"/>
        </w:rPr>
        <w:t>Μ</w:t>
      </w:r>
      <w:r w:rsidRPr="00377686">
        <w:rPr>
          <w:rFonts w:eastAsia="Times New Roman"/>
          <w:szCs w:val="24"/>
        </w:rPr>
        <w:t>πορεί κάποιος να μου απαντήσει γιατί</w:t>
      </w:r>
      <w:r>
        <w:rPr>
          <w:rFonts w:eastAsia="Times New Roman"/>
          <w:szCs w:val="24"/>
        </w:rPr>
        <w:t>; Υ</w:t>
      </w:r>
      <w:r w:rsidRPr="00377686">
        <w:rPr>
          <w:rFonts w:eastAsia="Times New Roman"/>
          <w:szCs w:val="24"/>
        </w:rPr>
        <w:t>πήρχε κάποι</w:t>
      </w:r>
      <w:r w:rsidRPr="00377686">
        <w:rPr>
          <w:rFonts w:eastAsia="Times New Roman"/>
          <w:szCs w:val="24"/>
        </w:rPr>
        <w:t>ος λόγος</w:t>
      </w:r>
      <w:r>
        <w:rPr>
          <w:rFonts w:eastAsia="Times New Roman"/>
          <w:szCs w:val="24"/>
        </w:rPr>
        <w:t>; Δ</w:t>
      </w:r>
      <w:r w:rsidRPr="00377686">
        <w:rPr>
          <w:rFonts w:eastAsia="Times New Roman"/>
          <w:szCs w:val="24"/>
        </w:rPr>
        <w:t>εν συμφωνούμε στη σύνθετη ονομασία</w:t>
      </w:r>
      <w:r>
        <w:rPr>
          <w:rFonts w:eastAsia="Times New Roman"/>
          <w:szCs w:val="24"/>
        </w:rPr>
        <w:t>;</w:t>
      </w:r>
    </w:p>
    <w:p w14:paraId="2ED8C0D3" w14:textId="77777777" w:rsidR="00C647AD" w:rsidRDefault="00D506E1">
      <w:pPr>
        <w:spacing w:after="0" w:line="600" w:lineRule="auto"/>
        <w:ind w:firstLine="720"/>
        <w:jc w:val="both"/>
        <w:rPr>
          <w:rFonts w:eastAsia="Times New Roman"/>
          <w:szCs w:val="24"/>
        </w:rPr>
      </w:pPr>
      <w:r>
        <w:rPr>
          <w:rFonts w:eastAsia="Times New Roman"/>
          <w:szCs w:val="24"/>
        </w:rPr>
        <w:t xml:space="preserve">Αυτή η </w:t>
      </w:r>
      <w:r>
        <w:rPr>
          <w:rFonts w:eastAsia="Times New Roman"/>
          <w:szCs w:val="24"/>
        </w:rPr>
        <w:t>σ</w:t>
      </w:r>
      <w:r w:rsidRPr="00377686">
        <w:rPr>
          <w:rFonts w:eastAsia="Times New Roman"/>
          <w:szCs w:val="24"/>
        </w:rPr>
        <w:t>υμφωνία</w:t>
      </w:r>
      <w:r>
        <w:rPr>
          <w:rFonts w:eastAsia="Times New Roman"/>
          <w:szCs w:val="24"/>
        </w:rPr>
        <w:t>, λοιπόν,</w:t>
      </w:r>
      <w:r w:rsidRPr="00377686">
        <w:rPr>
          <w:rFonts w:eastAsia="Times New Roman"/>
          <w:szCs w:val="24"/>
        </w:rPr>
        <w:t xml:space="preserve"> έχει μεγάλες χαραμάδες και μπάζει</w:t>
      </w:r>
      <w:r>
        <w:rPr>
          <w:rFonts w:eastAsia="Times New Roman"/>
          <w:szCs w:val="24"/>
        </w:rPr>
        <w:t>. Μ</w:t>
      </w:r>
      <w:r w:rsidRPr="00377686">
        <w:rPr>
          <w:rFonts w:eastAsia="Times New Roman"/>
          <w:szCs w:val="24"/>
        </w:rPr>
        <w:t>πάζει από παντού και για σήμερα και για αύριο και για το μέλλον</w:t>
      </w:r>
      <w:r>
        <w:rPr>
          <w:rFonts w:eastAsia="Times New Roman"/>
          <w:szCs w:val="24"/>
        </w:rPr>
        <w:t>.</w:t>
      </w:r>
    </w:p>
    <w:p w14:paraId="2ED8C0D4" w14:textId="77777777" w:rsidR="00C647AD" w:rsidRDefault="00D506E1">
      <w:pPr>
        <w:spacing w:after="0" w:line="600" w:lineRule="auto"/>
        <w:ind w:firstLine="720"/>
        <w:jc w:val="both"/>
        <w:rPr>
          <w:rFonts w:eastAsia="Times New Roman"/>
          <w:szCs w:val="24"/>
        </w:rPr>
      </w:pPr>
      <w:r>
        <w:rPr>
          <w:rFonts w:eastAsia="Times New Roman"/>
          <w:szCs w:val="24"/>
        </w:rPr>
        <w:t>Θ</w:t>
      </w:r>
      <w:r w:rsidRPr="00377686">
        <w:rPr>
          <w:rFonts w:eastAsia="Times New Roman"/>
          <w:szCs w:val="24"/>
        </w:rPr>
        <w:t>έλω να κλείσω</w:t>
      </w:r>
      <w:r>
        <w:rPr>
          <w:rFonts w:eastAsia="Times New Roman"/>
          <w:szCs w:val="24"/>
        </w:rPr>
        <w:t>,</w:t>
      </w:r>
      <w:r w:rsidRPr="00377686">
        <w:rPr>
          <w:rFonts w:eastAsia="Times New Roman"/>
          <w:szCs w:val="24"/>
        </w:rPr>
        <w:t xml:space="preserve"> λέγοντας ότι η </w:t>
      </w:r>
      <w:r>
        <w:rPr>
          <w:rFonts w:eastAsia="Times New Roman"/>
          <w:szCs w:val="24"/>
        </w:rPr>
        <w:t>Κ</w:t>
      </w:r>
      <w:r w:rsidRPr="00377686">
        <w:rPr>
          <w:rFonts w:eastAsia="Times New Roman"/>
          <w:szCs w:val="24"/>
        </w:rPr>
        <w:t>υβέρνησ</w:t>
      </w:r>
      <w:r>
        <w:rPr>
          <w:rFonts w:eastAsia="Times New Roman"/>
          <w:szCs w:val="24"/>
        </w:rPr>
        <w:t>η</w:t>
      </w:r>
      <w:r w:rsidRPr="00377686">
        <w:rPr>
          <w:rFonts w:eastAsia="Times New Roman"/>
          <w:szCs w:val="24"/>
        </w:rPr>
        <w:t xml:space="preserve"> μ</w:t>
      </w:r>
      <w:r>
        <w:rPr>
          <w:rFonts w:eastAsia="Times New Roman"/>
          <w:szCs w:val="24"/>
        </w:rPr>
        <w:t>α</w:t>
      </w:r>
      <w:r w:rsidRPr="00377686">
        <w:rPr>
          <w:rFonts w:eastAsia="Times New Roman"/>
          <w:szCs w:val="24"/>
        </w:rPr>
        <w:t xml:space="preserve">ς είχε πει ότι θα ψηφιστεί </w:t>
      </w:r>
      <w:r>
        <w:rPr>
          <w:rFonts w:eastAsia="Times New Roman"/>
          <w:szCs w:val="24"/>
        </w:rPr>
        <w:t>επάνω, θα</w:t>
      </w:r>
      <w:r w:rsidRPr="00377686">
        <w:rPr>
          <w:rFonts w:eastAsia="Times New Roman"/>
          <w:szCs w:val="24"/>
        </w:rPr>
        <w:t xml:space="preserve"> γίν</w:t>
      </w:r>
      <w:r w:rsidRPr="00377686">
        <w:rPr>
          <w:rFonts w:eastAsia="Times New Roman"/>
          <w:szCs w:val="24"/>
        </w:rPr>
        <w:t xml:space="preserve">ει η </w:t>
      </w:r>
      <w:r>
        <w:rPr>
          <w:rFonts w:eastAsia="Times New Roman"/>
          <w:szCs w:val="24"/>
        </w:rPr>
        <w:t>σ</w:t>
      </w:r>
      <w:r w:rsidRPr="00377686">
        <w:rPr>
          <w:rFonts w:eastAsia="Times New Roman"/>
          <w:szCs w:val="24"/>
        </w:rPr>
        <w:t>υνταγματική αναθεώρηση</w:t>
      </w:r>
      <w:r>
        <w:rPr>
          <w:rFonts w:eastAsia="Times New Roman"/>
          <w:szCs w:val="24"/>
        </w:rPr>
        <w:t>,</w:t>
      </w:r>
      <w:r w:rsidRPr="00377686">
        <w:rPr>
          <w:rFonts w:eastAsia="Times New Roman"/>
          <w:szCs w:val="24"/>
        </w:rPr>
        <w:t xml:space="preserve"> θα τη</w:t>
      </w:r>
      <w:r>
        <w:rPr>
          <w:rFonts w:eastAsia="Times New Roman"/>
          <w:szCs w:val="24"/>
        </w:rPr>
        <w:t xml:space="preserve"> δο</w:t>
      </w:r>
      <w:r w:rsidRPr="00377686">
        <w:rPr>
          <w:rFonts w:eastAsia="Times New Roman"/>
          <w:szCs w:val="24"/>
        </w:rPr>
        <w:t xml:space="preserve">ύμε και </w:t>
      </w:r>
      <w:r>
        <w:rPr>
          <w:rFonts w:eastAsia="Times New Roman"/>
          <w:szCs w:val="24"/>
        </w:rPr>
        <w:t>θ</w:t>
      </w:r>
      <w:r w:rsidRPr="00377686">
        <w:rPr>
          <w:rFonts w:eastAsia="Times New Roman"/>
          <w:szCs w:val="24"/>
        </w:rPr>
        <w:t>α ψηφίσουμε</w:t>
      </w:r>
      <w:r>
        <w:rPr>
          <w:rFonts w:eastAsia="Times New Roman"/>
          <w:szCs w:val="24"/>
        </w:rPr>
        <w:t>. Δ</w:t>
      </w:r>
      <w:r w:rsidRPr="00377686">
        <w:rPr>
          <w:rFonts w:eastAsia="Times New Roman"/>
          <w:szCs w:val="24"/>
        </w:rPr>
        <w:t xml:space="preserve">εν έχουμε δει ούτε </w:t>
      </w:r>
      <w:r>
        <w:rPr>
          <w:rFonts w:eastAsia="Times New Roman"/>
          <w:szCs w:val="24"/>
        </w:rPr>
        <w:t>τη σ</w:t>
      </w:r>
      <w:r w:rsidRPr="00377686">
        <w:rPr>
          <w:rFonts w:eastAsia="Times New Roman"/>
          <w:szCs w:val="24"/>
        </w:rPr>
        <w:t>υνταγματική αναθεώρηση</w:t>
      </w:r>
      <w:r>
        <w:rPr>
          <w:rFonts w:eastAsia="Times New Roman"/>
          <w:szCs w:val="24"/>
        </w:rPr>
        <w:t>. Μ</w:t>
      </w:r>
      <w:r w:rsidRPr="00377686">
        <w:rPr>
          <w:rFonts w:eastAsia="Times New Roman"/>
          <w:szCs w:val="24"/>
        </w:rPr>
        <w:t>ας έχουν πει τι θα αλλάξουν</w:t>
      </w:r>
      <w:r>
        <w:rPr>
          <w:rFonts w:eastAsia="Times New Roman"/>
          <w:szCs w:val="24"/>
        </w:rPr>
        <w:t>,</w:t>
      </w:r>
      <w:r w:rsidRPr="00377686">
        <w:rPr>
          <w:rFonts w:eastAsia="Times New Roman"/>
          <w:szCs w:val="24"/>
        </w:rPr>
        <w:t xml:space="preserve"> ενδεχομένως να τα αλλάξουν</w:t>
      </w:r>
      <w:r>
        <w:rPr>
          <w:rFonts w:eastAsia="Times New Roman"/>
          <w:szCs w:val="24"/>
        </w:rPr>
        <w:t>. Α</w:t>
      </w:r>
      <w:r w:rsidRPr="00377686">
        <w:rPr>
          <w:rFonts w:eastAsia="Times New Roman"/>
          <w:szCs w:val="24"/>
        </w:rPr>
        <w:t>ύριο το μεσημέρι</w:t>
      </w:r>
      <w:r>
        <w:rPr>
          <w:rFonts w:eastAsia="Times New Roman"/>
          <w:szCs w:val="24"/>
        </w:rPr>
        <w:t>, όμως,</w:t>
      </w:r>
      <w:r w:rsidRPr="00377686">
        <w:rPr>
          <w:rFonts w:eastAsia="Times New Roman"/>
          <w:szCs w:val="24"/>
        </w:rPr>
        <w:t xml:space="preserve"> εμείς θα ψηφίσου</w:t>
      </w:r>
      <w:r>
        <w:rPr>
          <w:rFonts w:eastAsia="Times New Roman"/>
          <w:szCs w:val="24"/>
        </w:rPr>
        <w:t>με</w:t>
      </w:r>
      <w:r w:rsidRPr="00377686">
        <w:rPr>
          <w:rFonts w:eastAsia="Times New Roman"/>
          <w:szCs w:val="24"/>
        </w:rPr>
        <w:t xml:space="preserve"> τη </w:t>
      </w:r>
      <w:r>
        <w:rPr>
          <w:rFonts w:eastAsia="Times New Roman"/>
          <w:szCs w:val="24"/>
        </w:rPr>
        <w:t>σ</w:t>
      </w:r>
      <w:r w:rsidRPr="00377686">
        <w:rPr>
          <w:rFonts w:eastAsia="Times New Roman"/>
          <w:szCs w:val="24"/>
        </w:rPr>
        <w:t>υμφωνία</w:t>
      </w:r>
      <w:r>
        <w:rPr>
          <w:rFonts w:eastAsia="Times New Roman"/>
          <w:szCs w:val="24"/>
        </w:rPr>
        <w:t>,</w:t>
      </w:r>
      <w:r w:rsidRPr="00377686">
        <w:rPr>
          <w:rFonts w:eastAsia="Times New Roman"/>
          <w:szCs w:val="24"/>
        </w:rPr>
        <w:t xml:space="preserve"> χωρίς να </w:t>
      </w:r>
      <w:r>
        <w:rPr>
          <w:rFonts w:eastAsia="Times New Roman"/>
          <w:szCs w:val="24"/>
        </w:rPr>
        <w:t>έχουμε δει</w:t>
      </w:r>
      <w:r w:rsidRPr="00377686">
        <w:rPr>
          <w:rFonts w:eastAsia="Times New Roman"/>
          <w:szCs w:val="24"/>
        </w:rPr>
        <w:t xml:space="preserve"> τις τελικές </w:t>
      </w:r>
      <w:r>
        <w:rPr>
          <w:rFonts w:eastAsia="Times New Roman"/>
          <w:szCs w:val="24"/>
        </w:rPr>
        <w:t>διατυπώσεις και χωρίς να δούμε εά</w:t>
      </w:r>
      <w:r w:rsidRPr="00377686">
        <w:rPr>
          <w:rFonts w:eastAsia="Times New Roman"/>
          <w:szCs w:val="24"/>
        </w:rPr>
        <w:t>ν θα έχουν αλλάξει κάτι</w:t>
      </w:r>
      <w:r>
        <w:rPr>
          <w:rFonts w:eastAsia="Times New Roman"/>
          <w:szCs w:val="24"/>
        </w:rPr>
        <w:t>.</w:t>
      </w:r>
    </w:p>
    <w:p w14:paraId="2ED8C0D5" w14:textId="77777777" w:rsidR="00C647AD" w:rsidRDefault="00D506E1">
      <w:pPr>
        <w:spacing w:after="0" w:line="600" w:lineRule="auto"/>
        <w:ind w:firstLine="720"/>
        <w:jc w:val="both"/>
        <w:rPr>
          <w:rFonts w:eastAsia="Times New Roman"/>
          <w:szCs w:val="24"/>
        </w:rPr>
      </w:pPr>
      <w:r>
        <w:rPr>
          <w:rFonts w:eastAsia="Times New Roman"/>
          <w:szCs w:val="24"/>
        </w:rPr>
        <w:t>Κ</w:t>
      </w:r>
      <w:r w:rsidRPr="00377686">
        <w:rPr>
          <w:rFonts w:eastAsia="Times New Roman"/>
          <w:szCs w:val="24"/>
        </w:rPr>
        <w:t>αι τώρα</w:t>
      </w:r>
      <w:r>
        <w:rPr>
          <w:rFonts w:eastAsia="Times New Roman"/>
          <w:szCs w:val="24"/>
        </w:rPr>
        <w:t>, κύριε Πρόεδρε</w:t>
      </w:r>
      <w:r w:rsidRPr="00377686">
        <w:rPr>
          <w:rFonts w:eastAsia="Times New Roman"/>
          <w:szCs w:val="24"/>
        </w:rPr>
        <w:t xml:space="preserve"> </w:t>
      </w:r>
      <w:r>
        <w:rPr>
          <w:rFonts w:eastAsia="Times New Roman"/>
          <w:szCs w:val="24"/>
        </w:rPr>
        <w:t xml:space="preserve">-και </w:t>
      </w:r>
      <w:r w:rsidRPr="00377686">
        <w:rPr>
          <w:rFonts w:eastAsia="Times New Roman"/>
          <w:szCs w:val="24"/>
        </w:rPr>
        <w:t>τελειώνω</w:t>
      </w:r>
      <w:r>
        <w:rPr>
          <w:rFonts w:eastAsia="Times New Roman"/>
          <w:szCs w:val="24"/>
        </w:rPr>
        <w:t>-</w:t>
      </w:r>
      <w:r>
        <w:rPr>
          <w:rFonts w:eastAsia="Times New Roman"/>
          <w:szCs w:val="24"/>
        </w:rPr>
        <w:t>,</w:t>
      </w:r>
      <w:r>
        <w:rPr>
          <w:rFonts w:eastAsia="Times New Roman"/>
          <w:szCs w:val="24"/>
        </w:rPr>
        <w:t xml:space="preserve"> είναι ο Ζάεφ, ο οποίος είναι</w:t>
      </w:r>
      <w:r w:rsidRPr="00377686">
        <w:rPr>
          <w:rFonts w:eastAsia="Times New Roman"/>
          <w:szCs w:val="24"/>
        </w:rPr>
        <w:t xml:space="preserve"> ένας βολικός άνθρωπος</w:t>
      </w:r>
      <w:r>
        <w:rPr>
          <w:rFonts w:eastAsia="Times New Roman"/>
          <w:szCs w:val="24"/>
        </w:rPr>
        <w:t>.</w:t>
      </w:r>
      <w:r w:rsidRPr="00377686">
        <w:rPr>
          <w:rFonts w:eastAsia="Times New Roman"/>
          <w:szCs w:val="24"/>
        </w:rPr>
        <w:t xml:space="preserve"> Μ</w:t>
      </w:r>
      <w:r>
        <w:rPr>
          <w:rFonts w:eastAsia="Times New Roman"/>
          <w:szCs w:val="24"/>
        </w:rPr>
        <w:t>ι</w:t>
      </w:r>
      <w:r w:rsidRPr="00377686">
        <w:rPr>
          <w:rFonts w:eastAsia="Times New Roman"/>
          <w:szCs w:val="24"/>
        </w:rPr>
        <w:t>α χαρά είναι</w:t>
      </w:r>
      <w:r>
        <w:rPr>
          <w:rFonts w:eastAsia="Times New Roman"/>
          <w:szCs w:val="24"/>
        </w:rPr>
        <w:t>,</w:t>
      </w:r>
      <w:r w:rsidRPr="00377686">
        <w:rPr>
          <w:rFonts w:eastAsia="Times New Roman"/>
          <w:szCs w:val="24"/>
        </w:rPr>
        <w:t xml:space="preserve"> για να συμφωνούσαμε εξαρχής μ</w:t>
      </w:r>
      <w:r>
        <w:rPr>
          <w:rFonts w:eastAsia="Times New Roman"/>
          <w:szCs w:val="24"/>
        </w:rPr>
        <w:t>ι</w:t>
      </w:r>
      <w:r w:rsidRPr="00377686">
        <w:rPr>
          <w:rFonts w:eastAsia="Times New Roman"/>
          <w:szCs w:val="24"/>
        </w:rPr>
        <w:t>α καλή λύση και οι δύο πλευρές</w:t>
      </w:r>
      <w:r>
        <w:rPr>
          <w:rFonts w:eastAsia="Times New Roman"/>
          <w:szCs w:val="24"/>
        </w:rPr>
        <w:t>. Μ</w:t>
      </w:r>
      <w:r w:rsidRPr="00377686">
        <w:rPr>
          <w:rFonts w:eastAsia="Times New Roman"/>
          <w:szCs w:val="24"/>
        </w:rPr>
        <w:t>εθαύριο</w:t>
      </w:r>
      <w:r>
        <w:rPr>
          <w:rFonts w:eastAsia="Times New Roman"/>
          <w:szCs w:val="24"/>
        </w:rPr>
        <w:t>,</w:t>
      </w:r>
      <w:r w:rsidRPr="00377686">
        <w:rPr>
          <w:rFonts w:eastAsia="Times New Roman"/>
          <w:szCs w:val="24"/>
        </w:rPr>
        <w:t xml:space="preserve"> που θα έρθει ένας </w:t>
      </w:r>
      <w:r>
        <w:rPr>
          <w:rFonts w:eastAsia="Times New Roman"/>
          <w:szCs w:val="24"/>
        </w:rPr>
        <w:t xml:space="preserve">Γκρουέφσκι νούμερο </w:t>
      </w:r>
      <w:r>
        <w:rPr>
          <w:rFonts w:eastAsia="Times New Roman"/>
          <w:szCs w:val="24"/>
        </w:rPr>
        <w:t>3</w:t>
      </w:r>
      <w:r>
        <w:rPr>
          <w:rFonts w:eastAsia="Times New Roman"/>
          <w:szCs w:val="24"/>
        </w:rPr>
        <w:t>,</w:t>
      </w:r>
      <w:r w:rsidRPr="00377686">
        <w:rPr>
          <w:rFonts w:eastAsia="Times New Roman"/>
          <w:szCs w:val="24"/>
        </w:rPr>
        <w:t xml:space="preserve"> τρι</w:t>
      </w:r>
      <w:r>
        <w:rPr>
          <w:rFonts w:eastAsia="Times New Roman"/>
          <w:szCs w:val="24"/>
        </w:rPr>
        <w:t>σ</w:t>
      </w:r>
      <w:r w:rsidRPr="00377686">
        <w:rPr>
          <w:rFonts w:eastAsia="Times New Roman"/>
          <w:szCs w:val="24"/>
        </w:rPr>
        <w:t>χειρότερος</w:t>
      </w:r>
      <w:r>
        <w:rPr>
          <w:rFonts w:eastAsia="Times New Roman"/>
          <w:szCs w:val="24"/>
        </w:rPr>
        <w:t>, θα</w:t>
      </w:r>
      <w:r w:rsidRPr="00377686">
        <w:rPr>
          <w:rFonts w:eastAsia="Times New Roman"/>
          <w:szCs w:val="24"/>
        </w:rPr>
        <w:t xml:space="preserve"> αφήσουμε αυτές τις τρύπες της </w:t>
      </w:r>
      <w:r>
        <w:rPr>
          <w:rFonts w:eastAsia="Times New Roman"/>
          <w:szCs w:val="24"/>
        </w:rPr>
        <w:t>σ</w:t>
      </w:r>
      <w:r w:rsidRPr="00377686">
        <w:rPr>
          <w:rFonts w:eastAsia="Times New Roman"/>
          <w:szCs w:val="24"/>
        </w:rPr>
        <w:t>υμφωνίας να μπάζ</w:t>
      </w:r>
      <w:r>
        <w:rPr>
          <w:rFonts w:eastAsia="Times New Roman"/>
          <w:szCs w:val="24"/>
        </w:rPr>
        <w:t>ουν; Ό</w:t>
      </w:r>
      <w:r w:rsidRPr="00377686">
        <w:rPr>
          <w:rFonts w:eastAsia="Times New Roman"/>
          <w:szCs w:val="24"/>
        </w:rPr>
        <w:t xml:space="preserve">ταν </w:t>
      </w:r>
      <w:r>
        <w:rPr>
          <w:rFonts w:eastAsia="Times New Roman"/>
          <w:szCs w:val="24"/>
        </w:rPr>
        <w:t>συμφωνήσουμε κάτι</w:t>
      </w:r>
      <w:r w:rsidRPr="00377686">
        <w:rPr>
          <w:rFonts w:eastAsia="Times New Roman"/>
          <w:szCs w:val="24"/>
        </w:rPr>
        <w:t xml:space="preserve"> εμείς οι δύο και το υπογράψουμε</w:t>
      </w:r>
      <w:r>
        <w:rPr>
          <w:rFonts w:eastAsia="Times New Roman"/>
          <w:szCs w:val="24"/>
        </w:rPr>
        <w:t>,</w:t>
      </w:r>
      <w:r w:rsidRPr="00377686">
        <w:rPr>
          <w:rFonts w:eastAsia="Times New Roman"/>
          <w:szCs w:val="24"/>
        </w:rPr>
        <w:t xml:space="preserve"> δεν αλλάζει αυτό μετά</w:t>
      </w:r>
      <w:r>
        <w:rPr>
          <w:rFonts w:eastAsia="Times New Roman"/>
          <w:szCs w:val="24"/>
        </w:rPr>
        <w:t xml:space="preserve">. </w:t>
      </w:r>
      <w:r w:rsidRPr="00377686">
        <w:rPr>
          <w:rFonts w:eastAsia="Times New Roman"/>
          <w:szCs w:val="24"/>
        </w:rPr>
        <w:t>Πριν φτάσουμε</w:t>
      </w:r>
      <w:r>
        <w:rPr>
          <w:rFonts w:eastAsia="Times New Roman"/>
          <w:szCs w:val="24"/>
        </w:rPr>
        <w:t>, λοιπόν,</w:t>
      </w:r>
      <w:r w:rsidRPr="00377686">
        <w:rPr>
          <w:rFonts w:eastAsia="Times New Roman"/>
          <w:szCs w:val="24"/>
        </w:rPr>
        <w:t xml:space="preserve"> σ</w:t>
      </w:r>
      <w:r>
        <w:rPr>
          <w:rFonts w:eastAsia="Times New Roman"/>
          <w:szCs w:val="24"/>
        </w:rPr>
        <w:t>’</w:t>
      </w:r>
      <w:r w:rsidRPr="00377686">
        <w:rPr>
          <w:rFonts w:eastAsia="Times New Roman"/>
          <w:szCs w:val="24"/>
        </w:rPr>
        <w:t xml:space="preserve"> αυτό το αδιέξοδο</w:t>
      </w:r>
      <w:r>
        <w:rPr>
          <w:rFonts w:eastAsia="Times New Roman"/>
          <w:szCs w:val="24"/>
        </w:rPr>
        <w:t>,</w:t>
      </w:r>
      <w:r w:rsidRPr="00377686">
        <w:rPr>
          <w:rFonts w:eastAsia="Times New Roman"/>
          <w:szCs w:val="24"/>
        </w:rPr>
        <w:t xml:space="preserve"> ας κοιτάξουμε να βρούμε μ</w:t>
      </w:r>
      <w:r>
        <w:rPr>
          <w:rFonts w:eastAsia="Times New Roman"/>
          <w:szCs w:val="24"/>
        </w:rPr>
        <w:t>ι</w:t>
      </w:r>
      <w:r w:rsidRPr="00377686">
        <w:rPr>
          <w:rFonts w:eastAsia="Times New Roman"/>
          <w:szCs w:val="24"/>
        </w:rPr>
        <w:t>α λύση προς όφ</w:t>
      </w:r>
      <w:r w:rsidRPr="00377686">
        <w:rPr>
          <w:rFonts w:eastAsia="Times New Roman"/>
          <w:szCs w:val="24"/>
        </w:rPr>
        <w:t xml:space="preserve">ελος και της Ελλάδας και της Βόρειας Μακεδονίας και για την καλύτερη </w:t>
      </w:r>
      <w:r>
        <w:rPr>
          <w:rFonts w:eastAsia="Times New Roman"/>
          <w:szCs w:val="24"/>
        </w:rPr>
        <w:t xml:space="preserve">θέση της </w:t>
      </w:r>
      <w:r w:rsidRPr="00377686">
        <w:rPr>
          <w:rFonts w:eastAsia="Times New Roman"/>
          <w:szCs w:val="24"/>
        </w:rPr>
        <w:t>Ελλάδας στα Βαλκάνια</w:t>
      </w:r>
      <w:r>
        <w:rPr>
          <w:rFonts w:eastAsia="Times New Roman"/>
          <w:szCs w:val="24"/>
        </w:rPr>
        <w:t>.</w:t>
      </w:r>
    </w:p>
    <w:p w14:paraId="2ED8C0D6" w14:textId="77777777" w:rsidR="00C647AD" w:rsidRDefault="00D506E1">
      <w:pPr>
        <w:spacing w:after="0" w:line="600" w:lineRule="auto"/>
        <w:ind w:firstLine="720"/>
        <w:jc w:val="both"/>
        <w:rPr>
          <w:rFonts w:eastAsia="Times New Roman"/>
          <w:szCs w:val="24"/>
        </w:rPr>
      </w:pPr>
      <w:r>
        <w:rPr>
          <w:rFonts w:eastAsia="Times New Roman"/>
          <w:szCs w:val="24"/>
        </w:rPr>
        <w:t>Α</w:t>
      </w:r>
      <w:r w:rsidRPr="00377686">
        <w:rPr>
          <w:rFonts w:eastAsia="Times New Roman"/>
          <w:szCs w:val="24"/>
        </w:rPr>
        <w:t xml:space="preserve">υτή η </w:t>
      </w:r>
      <w:r>
        <w:rPr>
          <w:rFonts w:eastAsia="Times New Roman"/>
          <w:szCs w:val="24"/>
        </w:rPr>
        <w:t>σ</w:t>
      </w:r>
      <w:r w:rsidRPr="00377686">
        <w:rPr>
          <w:rFonts w:eastAsia="Times New Roman"/>
          <w:szCs w:val="24"/>
        </w:rPr>
        <w:t>υμφωνία έχει τεράστι</w:t>
      </w:r>
      <w:r>
        <w:rPr>
          <w:rFonts w:eastAsia="Times New Roman"/>
          <w:szCs w:val="24"/>
        </w:rPr>
        <w:t>ες χαραμάδες</w:t>
      </w:r>
      <w:r w:rsidRPr="00377686">
        <w:rPr>
          <w:rFonts w:eastAsia="Times New Roman"/>
          <w:szCs w:val="24"/>
        </w:rPr>
        <w:t xml:space="preserve"> και μπάζει από παντού</w:t>
      </w:r>
      <w:r>
        <w:rPr>
          <w:rFonts w:eastAsia="Times New Roman"/>
          <w:szCs w:val="24"/>
        </w:rPr>
        <w:t>. Η</w:t>
      </w:r>
      <w:r w:rsidRPr="00377686">
        <w:rPr>
          <w:rFonts w:eastAsia="Times New Roman"/>
          <w:szCs w:val="24"/>
        </w:rPr>
        <w:t xml:space="preserve"> </w:t>
      </w:r>
      <w:r>
        <w:rPr>
          <w:rFonts w:eastAsia="Times New Roman"/>
          <w:szCs w:val="24"/>
        </w:rPr>
        <w:t>Κ</w:t>
      </w:r>
      <w:r w:rsidRPr="00377686">
        <w:rPr>
          <w:rFonts w:eastAsia="Times New Roman"/>
          <w:szCs w:val="24"/>
        </w:rPr>
        <w:t>υβέρνηση</w:t>
      </w:r>
      <w:r>
        <w:rPr>
          <w:rFonts w:eastAsia="Times New Roman"/>
          <w:szCs w:val="24"/>
        </w:rPr>
        <w:t xml:space="preserve"> τη</w:t>
      </w:r>
      <w:r w:rsidRPr="00377686">
        <w:rPr>
          <w:rFonts w:eastAsia="Times New Roman"/>
          <w:szCs w:val="24"/>
        </w:rPr>
        <w:t xml:space="preserve"> χρησιμοποίησε ως εργαλείο και ως εργαλείο </w:t>
      </w:r>
      <w:r>
        <w:rPr>
          <w:rFonts w:eastAsia="Times New Roman"/>
          <w:szCs w:val="24"/>
        </w:rPr>
        <w:t xml:space="preserve">ας </w:t>
      </w:r>
      <w:r w:rsidRPr="00377686">
        <w:rPr>
          <w:rFonts w:eastAsia="Times New Roman"/>
          <w:szCs w:val="24"/>
        </w:rPr>
        <w:t>την ψ</w:t>
      </w:r>
      <w:r>
        <w:rPr>
          <w:rFonts w:eastAsia="Times New Roman"/>
          <w:szCs w:val="24"/>
        </w:rPr>
        <w:t>ηφίσει</w:t>
      </w:r>
      <w:r w:rsidRPr="00377686">
        <w:rPr>
          <w:rFonts w:eastAsia="Times New Roman"/>
          <w:szCs w:val="24"/>
        </w:rPr>
        <w:t xml:space="preserve"> μόνη </w:t>
      </w:r>
      <w:r>
        <w:rPr>
          <w:rFonts w:eastAsia="Times New Roman"/>
          <w:szCs w:val="24"/>
        </w:rPr>
        <w:t xml:space="preserve">της. Εκατόν </w:t>
      </w:r>
      <w:r>
        <w:rPr>
          <w:rFonts w:eastAsia="Times New Roman"/>
          <w:szCs w:val="24"/>
        </w:rPr>
        <w:t>πενήντα έναν Β</w:t>
      </w:r>
      <w:r w:rsidRPr="00377686">
        <w:rPr>
          <w:rFonts w:eastAsia="Times New Roman"/>
          <w:szCs w:val="24"/>
        </w:rPr>
        <w:t xml:space="preserve">ουλευτές δεν έχει η κυβερνητική </w:t>
      </w:r>
      <w:r>
        <w:rPr>
          <w:rFonts w:eastAsia="Times New Roman"/>
          <w:szCs w:val="24"/>
        </w:rPr>
        <w:t>π</w:t>
      </w:r>
      <w:r w:rsidRPr="00377686">
        <w:rPr>
          <w:rFonts w:eastAsia="Times New Roman"/>
          <w:szCs w:val="24"/>
        </w:rPr>
        <w:t>λειοψηφία</w:t>
      </w:r>
      <w:r>
        <w:rPr>
          <w:rFonts w:eastAsia="Times New Roman"/>
          <w:szCs w:val="24"/>
        </w:rPr>
        <w:t>; Π</w:t>
      </w:r>
      <w:r w:rsidRPr="00377686">
        <w:rPr>
          <w:rFonts w:eastAsia="Times New Roman"/>
          <w:szCs w:val="24"/>
        </w:rPr>
        <w:t>εράστε</w:t>
      </w:r>
      <w:r>
        <w:rPr>
          <w:rFonts w:eastAsia="Times New Roman"/>
          <w:szCs w:val="24"/>
        </w:rPr>
        <w:t>, ψηφίστε, τελειώσατε!</w:t>
      </w:r>
    </w:p>
    <w:p w14:paraId="2ED8C0D7" w14:textId="77777777" w:rsidR="00C647AD" w:rsidRDefault="00D506E1">
      <w:pPr>
        <w:spacing w:after="0" w:line="600" w:lineRule="auto"/>
        <w:ind w:firstLine="720"/>
        <w:jc w:val="both"/>
        <w:rPr>
          <w:rFonts w:eastAsia="Times New Roman"/>
          <w:szCs w:val="24"/>
        </w:rPr>
      </w:pPr>
      <w:r>
        <w:rPr>
          <w:rFonts w:eastAsia="Times New Roman"/>
          <w:szCs w:val="24"/>
        </w:rPr>
        <w:t>Ε</w:t>
      </w:r>
      <w:r w:rsidRPr="00377686">
        <w:rPr>
          <w:rFonts w:eastAsia="Times New Roman"/>
          <w:szCs w:val="24"/>
        </w:rPr>
        <w:t>υχαριστώ πολύ</w:t>
      </w:r>
      <w:r>
        <w:rPr>
          <w:rFonts w:eastAsia="Times New Roman"/>
          <w:szCs w:val="24"/>
        </w:rPr>
        <w:t>.</w:t>
      </w:r>
    </w:p>
    <w:p w14:paraId="2ED8C0D8" w14:textId="77777777" w:rsidR="00C647AD" w:rsidRDefault="00D506E1">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Κυρίες και κύριοι συνάδελφοι, δέχεστε στο σημείο αυτό να λύσουμε τη συνεδρίαση;</w:t>
      </w:r>
    </w:p>
    <w:p w14:paraId="2ED8C0D9" w14:textId="77777777" w:rsidR="00C647AD" w:rsidRDefault="00D506E1">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2ED8C0DA" w14:textId="77777777" w:rsidR="00C647AD" w:rsidRDefault="00D506E1">
      <w:pPr>
        <w:spacing w:after="0" w:line="600" w:lineRule="auto"/>
        <w:ind w:firstLine="720"/>
        <w:jc w:val="both"/>
        <w:rPr>
          <w:rFonts w:eastAsia="Times New Roman"/>
          <w:szCs w:val="24"/>
        </w:rPr>
      </w:pPr>
      <w:r>
        <w:rPr>
          <w:rFonts w:eastAsia="Times New Roman"/>
          <w:b/>
          <w:szCs w:val="24"/>
        </w:rPr>
        <w:t>ΠΡ</w:t>
      </w:r>
      <w:r>
        <w:rPr>
          <w:rFonts w:eastAsia="Times New Roman"/>
          <w:b/>
          <w:szCs w:val="24"/>
        </w:rPr>
        <w:t xml:space="preserve">ΟΕΔΡΕΥΩΝ (Γεώργιος Βαρεμένος): </w:t>
      </w:r>
      <w:r>
        <w:rPr>
          <w:rFonts w:eastAsia="Times New Roman"/>
          <w:szCs w:val="24"/>
        </w:rPr>
        <w:t>Με τη συναίνεση του Σώματος και ώρα 1.37΄ λύεται η συνεδρίαση για σήμερα Παρασκευή 25 Ιανουαρίου 2019 και ώρα 9.</w:t>
      </w:r>
      <w:r w:rsidRPr="002D7552">
        <w:rPr>
          <w:rFonts w:eastAsia="Times New Roman"/>
          <w:szCs w:val="24"/>
        </w:rPr>
        <w:t>0</w:t>
      </w:r>
      <w:r>
        <w:rPr>
          <w:rFonts w:eastAsia="Times New Roman"/>
          <w:szCs w:val="24"/>
        </w:rPr>
        <w:t xml:space="preserve">0΄, με αντικείμενο εργασιών του Σώματος: νομοθετική εργασία, συνέχιση της συζήτησης και ψήφιση </w:t>
      </w:r>
      <w:r>
        <w:rPr>
          <w:rFonts w:eastAsia="Times New Roman" w:cs="Times New Roman"/>
          <w:szCs w:val="24"/>
        </w:rPr>
        <w:t>επί της αρχής, τω</w:t>
      </w:r>
      <w:r>
        <w:rPr>
          <w:rFonts w:eastAsia="Times New Roman" w:cs="Times New Roman"/>
          <w:szCs w:val="24"/>
        </w:rPr>
        <w:t>ν άρθρων και του συνόλου</w:t>
      </w:r>
      <w:r>
        <w:rPr>
          <w:rFonts w:eastAsia="Times New Roman"/>
          <w:szCs w:val="24"/>
        </w:rPr>
        <w:t xml:space="preserve"> </w:t>
      </w:r>
      <w:r>
        <w:rPr>
          <w:rFonts w:eastAsia="Times New Roman"/>
          <w:szCs w:val="24"/>
        </w:rPr>
        <w:t>του σχεδίου νόμου του Υπουργείου Εξωτερικών</w:t>
      </w:r>
      <w:r>
        <w:rPr>
          <w:rFonts w:eastAsia="Times New Roman"/>
          <w:szCs w:val="24"/>
        </w:rPr>
        <w:t>:</w:t>
      </w:r>
      <w:r>
        <w:rPr>
          <w:rFonts w:eastAsia="Times New Roman"/>
          <w:szCs w:val="24"/>
        </w:rPr>
        <w:t xml:space="preserve"> «</w:t>
      </w:r>
      <w:r w:rsidRPr="007A0481">
        <w:rPr>
          <w:rFonts w:eastAsia="Times New Roman"/>
          <w:szCs w:val="24"/>
        </w:rPr>
        <w:t>Κύρωση της Τελικής Συμφωνίας για την Επίλυση των Διαφορών οι οποίες περιγράφονται στις Αποφάσεις του Συμβουλίου Ασφαλείας των Ηνωμένων Εθνών 817 (1993) και 845 (1993), τη Λήξη της Ενδιά</w:t>
      </w:r>
      <w:r w:rsidRPr="007A0481">
        <w:rPr>
          <w:rFonts w:eastAsia="Times New Roman"/>
          <w:szCs w:val="24"/>
        </w:rPr>
        <w:t>μεσης Συμφωνίας του 1995 και την Εδραίωση Στρατηγικής Εταιρικής Σχέσης μεταξύ των Μερών</w:t>
      </w:r>
      <w:r>
        <w:rPr>
          <w:rFonts w:eastAsia="Times New Roman"/>
          <w:szCs w:val="24"/>
        </w:rPr>
        <w:t xml:space="preserve">». </w:t>
      </w:r>
    </w:p>
    <w:p w14:paraId="2ED8C0DB" w14:textId="77777777" w:rsidR="00C647AD" w:rsidRDefault="00D506E1">
      <w:pPr>
        <w:spacing w:after="0" w:line="600" w:lineRule="auto"/>
        <w:ind w:firstLine="720"/>
        <w:jc w:val="both"/>
        <w:rPr>
          <w:rFonts w:eastAsia="Times New Roman"/>
          <w:szCs w:val="24"/>
        </w:rPr>
      </w:pPr>
      <w:r>
        <w:rPr>
          <w:rFonts w:eastAsia="Times New Roman"/>
          <w:b/>
          <w:bCs/>
          <w:szCs w:val="24"/>
        </w:rPr>
        <w:t>Ο ΠΡΟΕΔΡΟΣ                                                            ΟΙ ΓΡΑΜΜΑΤΕΙΣ</w:t>
      </w:r>
      <w:r>
        <w:rPr>
          <w:rFonts w:eastAsia="Times New Roman"/>
          <w:szCs w:val="24"/>
        </w:rPr>
        <w:t xml:space="preserve"> </w:t>
      </w:r>
    </w:p>
    <w:sectPr w:rsidR="00C647A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KBSkDQzpT01pjr83g2lGaThk68g=" w:salt="WSLLJ+DwAvXkmItUfS0PG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AD"/>
    <w:rsid w:val="000B3553"/>
    <w:rsid w:val="00C647AD"/>
    <w:rsid w:val="00D506E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B5E5"/>
  <w15:docId w15:val="{AE052F58-715C-4FF0-B496-781806FA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D6B1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D6B1D"/>
    <w:rPr>
      <w:rFonts w:ascii="Segoe UI" w:hAnsi="Segoe UI" w:cs="Segoe UI"/>
      <w:sz w:val="18"/>
      <w:szCs w:val="18"/>
    </w:rPr>
  </w:style>
  <w:style w:type="paragraph" w:styleId="a4">
    <w:name w:val="Revision"/>
    <w:hidden/>
    <w:uiPriority w:val="99"/>
    <w:semiHidden/>
    <w:rsid w:val="00944A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770</MetadataID>
    <Session xmlns="641f345b-441b-4b81-9152-adc2e73ba5e1">Δ´</Session>
    <Date xmlns="641f345b-441b-4b81-9152-adc2e73ba5e1">2019-01-23T22:00:00+00:00</Date>
    <Status xmlns="641f345b-441b-4b81-9152-adc2e73ba5e1">
      <Url>https://intra.parliament.gr/praktika/Lists/Incoming_Metadata/EditForm.aspx?ID=770&amp;Source=/praktika/Recordings_Library/Forms/AllItems.aspx</Url>
      <Description>Δημοσιεύτηκε</Description>
    </Status>
    <Meeting xmlns="641f345b-441b-4b81-9152-adc2e73ba5e1">ΞΑ´</Meeting>
  </documentManagement>
</p:properties>
</file>

<file path=customXml/itemProps1.xml><?xml version="1.0" encoding="utf-8"?>
<ds:datastoreItem xmlns:ds="http://schemas.openxmlformats.org/officeDocument/2006/customXml" ds:itemID="{CC1CA5DF-ABA9-4B90-9D36-EB0D11248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FD4B27-5D53-4E04-A2F2-84CDA46C7E97}">
  <ds:schemaRefs>
    <ds:schemaRef ds:uri="http://schemas.microsoft.com/sharepoint/v3/contenttype/forms"/>
  </ds:schemaRefs>
</ds:datastoreItem>
</file>

<file path=customXml/itemProps3.xml><?xml version="1.0" encoding="utf-8"?>
<ds:datastoreItem xmlns:ds="http://schemas.openxmlformats.org/officeDocument/2006/customXml" ds:itemID="{5AD81109-CFA9-4CDA-A066-96995D42EED9}">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641f345b-441b-4b81-9152-adc2e73ba5e1"/>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641</Pages>
  <Words>122123</Words>
  <Characters>659470</Characters>
  <Application>Microsoft Office Word</Application>
  <DocSecurity>0</DocSecurity>
  <Lines>5495</Lines>
  <Paragraphs>1560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780033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2019-01-31T12:07:00Z</dcterms:created>
  <dcterms:modified xsi:type="dcterms:W3CDTF">2019-01-31T12:07:00Z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